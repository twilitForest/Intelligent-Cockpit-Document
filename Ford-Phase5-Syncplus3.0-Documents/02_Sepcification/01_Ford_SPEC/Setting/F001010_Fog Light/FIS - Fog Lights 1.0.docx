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024"/>
        <w:gridCol w:w="2031"/>
        <w:gridCol w:w="1108"/>
        <w:gridCol w:w="3133"/>
        <w:gridCol w:w="2112"/>
      </w:tblGrid>
      <w:tr w:rsidR="005B4377" w:rsidRPr="00B4398C" w14:paraId="5463DC74" w14:textId="77777777" w:rsidTr="4EB0F4D3">
        <w:trPr>
          <w:trHeight w:hRule="exact" w:val="567"/>
        </w:trPr>
        <w:tc>
          <w:tcPr>
            <w:tcW w:w="1968" w:type="dxa"/>
            <w:tcBorders>
              <w:top w:val="nil"/>
              <w:left w:val="nil"/>
              <w:bottom w:val="nil"/>
              <w:right w:val="nil"/>
            </w:tcBorders>
            <w:vAlign w:val="center"/>
          </w:tcPr>
          <w:p w14:paraId="4A2A07AE" w14:textId="5BF5A077" w:rsidR="005B4377" w:rsidRPr="00B4398C" w:rsidRDefault="005B4377" w:rsidP="00DB4EEF">
            <w:pPr>
              <w:spacing w:after="10" w:line="240" w:lineRule="atLeast"/>
              <w:rPr>
                <w:sz w:val="16"/>
                <w:szCs w:val="16"/>
              </w:rPr>
            </w:pPr>
          </w:p>
        </w:tc>
        <w:tc>
          <w:tcPr>
            <w:tcW w:w="6102" w:type="dxa"/>
            <w:gridSpan w:val="3"/>
            <w:tcBorders>
              <w:top w:val="nil"/>
              <w:left w:val="nil"/>
              <w:bottom w:val="nil"/>
              <w:right w:val="nil"/>
            </w:tcBorders>
            <w:vAlign w:val="center"/>
          </w:tcPr>
          <w:p w14:paraId="4975750D" w14:textId="436C6A4C" w:rsidR="005B4377" w:rsidRPr="00006234" w:rsidRDefault="005B4377" w:rsidP="00DB4EEF">
            <w:pPr>
              <w:spacing w:line="240" w:lineRule="atLeast"/>
              <w:rPr>
                <w:b/>
                <w:bCs/>
                <w:sz w:val="16"/>
                <w:szCs w:val="16"/>
              </w:rPr>
            </w:pPr>
          </w:p>
        </w:tc>
        <w:tc>
          <w:tcPr>
            <w:tcW w:w="0" w:type="auto"/>
            <w:tcBorders>
              <w:top w:val="nil"/>
              <w:left w:val="nil"/>
              <w:bottom w:val="nil"/>
              <w:right w:val="nil"/>
            </w:tcBorders>
            <w:vAlign w:val="center"/>
          </w:tcPr>
          <w:p w14:paraId="3A186191" w14:textId="77777777" w:rsidR="005B4377" w:rsidRPr="00B4398C" w:rsidRDefault="005B4377" w:rsidP="00DB4EEF">
            <w:pPr>
              <w:spacing w:line="240" w:lineRule="atLeast"/>
              <w:rPr>
                <w:sz w:val="16"/>
                <w:szCs w:val="16"/>
              </w:rPr>
            </w:pPr>
          </w:p>
        </w:tc>
      </w:tr>
      <w:tr w:rsidR="005B4377" w:rsidRPr="00B4398C" w14:paraId="49594B56" w14:textId="77777777" w:rsidTr="4EB0F4D3">
        <w:trPr>
          <w:trHeight w:hRule="exact" w:val="567"/>
        </w:trPr>
        <w:tc>
          <w:tcPr>
            <w:tcW w:w="1968" w:type="dxa"/>
            <w:tcBorders>
              <w:top w:val="nil"/>
              <w:left w:val="nil"/>
              <w:bottom w:val="nil"/>
              <w:right w:val="nil"/>
            </w:tcBorders>
            <w:vAlign w:val="center"/>
          </w:tcPr>
          <w:p w14:paraId="160D33BF" w14:textId="77777777" w:rsidR="005B4377" w:rsidRPr="00B4398C" w:rsidRDefault="005B4377" w:rsidP="00DB4EEF">
            <w:pPr>
              <w:spacing w:line="240" w:lineRule="atLeast"/>
              <w:rPr>
                <w:sz w:val="16"/>
                <w:szCs w:val="16"/>
              </w:rPr>
            </w:pPr>
          </w:p>
        </w:tc>
        <w:tc>
          <w:tcPr>
            <w:tcW w:w="6102" w:type="dxa"/>
            <w:gridSpan w:val="3"/>
            <w:tcBorders>
              <w:top w:val="nil"/>
              <w:left w:val="nil"/>
              <w:bottom w:val="nil"/>
              <w:right w:val="nil"/>
            </w:tcBorders>
            <w:vAlign w:val="center"/>
          </w:tcPr>
          <w:p w14:paraId="1386E58E" w14:textId="77777777" w:rsidR="005B4377" w:rsidRPr="00B4398C" w:rsidRDefault="005B4377" w:rsidP="00DB4EEF">
            <w:pPr>
              <w:spacing w:line="240" w:lineRule="atLeast"/>
              <w:rPr>
                <w:sz w:val="16"/>
                <w:szCs w:val="16"/>
              </w:rPr>
            </w:pPr>
          </w:p>
        </w:tc>
        <w:tc>
          <w:tcPr>
            <w:tcW w:w="0" w:type="auto"/>
            <w:tcBorders>
              <w:top w:val="nil"/>
              <w:left w:val="nil"/>
              <w:bottom w:val="nil"/>
              <w:right w:val="nil"/>
            </w:tcBorders>
            <w:vAlign w:val="center"/>
          </w:tcPr>
          <w:p w14:paraId="392130C8" w14:textId="77777777" w:rsidR="005B4377" w:rsidRPr="00B4398C" w:rsidRDefault="005B4377" w:rsidP="00DB4EEF">
            <w:pPr>
              <w:spacing w:line="240" w:lineRule="atLeast"/>
              <w:rPr>
                <w:sz w:val="16"/>
                <w:szCs w:val="16"/>
              </w:rPr>
            </w:pPr>
          </w:p>
        </w:tc>
      </w:tr>
      <w:tr w:rsidR="005B4377" w:rsidRPr="0054236C" w14:paraId="71780DEC" w14:textId="77777777" w:rsidTr="4EB0F4D3">
        <w:trPr>
          <w:trHeight w:hRule="exact" w:val="668"/>
        </w:trPr>
        <w:tc>
          <w:tcPr>
            <w:tcW w:w="1968" w:type="dxa"/>
            <w:tcBorders>
              <w:top w:val="nil"/>
              <w:left w:val="nil"/>
              <w:bottom w:val="nil"/>
              <w:right w:val="nil"/>
            </w:tcBorders>
            <w:vAlign w:val="center"/>
          </w:tcPr>
          <w:p w14:paraId="01AC048D" w14:textId="77777777" w:rsidR="005B4377" w:rsidRPr="00E90E73" w:rsidRDefault="005B4377" w:rsidP="00DB4EEF">
            <w:pPr>
              <w:spacing w:line="240" w:lineRule="atLeast"/>
              <w:rPr>
                <w:sz w:val="16"/>
                <w:szCs w:val="16"/>
              </w:rPr>
            </w:pPr>
          </w:p>
        </w:tc>
        <w:tc>
          <w:tcPr>
            <w:tcW w:w="6102" w:type="dxa"/>
            <w:gridSpan w:val="3"/>
            <w:tcBorders>
              <w:top w:val="nil"/>
              <w:left w:val="nil"/>
              <w:bottom w:val="nil"/>
              <w:right w:val="nil"/>
            </w:tcBorders>
            <w:vAlign w:val="center"/>
          </w:tcPr>
          <w:p w14:paraId="3F3754B0" w14:textId="2CD95126" w:rsidR="005B4377" w:rsidRPr="00620659" w:rsidRDefault="00EC738A" w:rsidP="00DB4EEF">
            <w:pPr>
              <w:pStyle w:val="CoverpageTitle"/>
              <w:spacing w:before="0" w:after="0" w:line="240" w:lineRule="atLeast"/>
            </w:pPr>
            <w:r>
              <w:t>Fog L</w:t>
            </w:r>
            <w:r w:rsidR="00ED442C">
              <w:t>ights</w:t>
            </w:r>
            <w:r>
              <w:t xml:space="preserve"> FIS</w:t>
            </w:r>
          </w:p>
        </w:tc>
        <w:tc>
          <w:tcPr>
            <w:tcW w:w="0" w:type="auto"/>
            <w:tcBorders>
              <w:top w:val="nil"/>
              <w:left w:val="nil"/>
              <w:bottom w:val="nil"/>
              <w:right w:val="nil"/>
            </w:tcBorders>
            <w:vAlign w:val="center"/>
          </w:tcPr>
          <w:p w14:paraId="48B8B802" w14:textId="77777777" w:rsidR="005B4377" w:rsidRPr="00620659" w:rsidRDefault="005B4377" w:rsidP="00DB4EEF">
            <w:pPr>
              <w:spacing w:line="240" w:lineRule="atLeast"/>
              <w:rPr>
                <w:sz w:val="16"/>
                <w:szCs w:val="16"/>
              </w:rPr>
            </w:pPr>
          </w:p>
        </w:tc>
      </w:tr>
      <w:tr w:rsidR="005B4377" w:rsidRPr="0054236C" w14:paraId="7A6A5A9C" w14:textId="77777777" w:rsidTr="4EB0F4D3">
        <w:trPr>
          <w:trHeight w:hRule="exact" w:val="635"/>
        </w:trPr>
        <w:tc>
          <w:tcPr>
            <w:tcW w:w="1968" w:type="dxa"/>
            <w:tcBorders>
              <w:top w:val="nil"/>
              <w:left w:val="nil"/>
              <w:bottom w:val="nil"/>
              <w:right w:val="nil"/>
            </w:tcBorders>
            <w:vAlign w:val="center"/>
          </w:tcPr>
          <w:p w14:paraId="25BB17D6" w14:textId="77777777" w:rsidR="005B4377" w:rsidRPr="00E90E73" w:rsidRDefault="005B4377" w:rsidP="00DB4EEF">
            <w:pPr>
              <w:spacing w:line="240" w:lineRule="atLeast"/>
              <w:rPr>
                <w:sz w:val="16"/>
                <w:szCs w:val="16"/>
              </w:rPr>
            </w:pPr>
          </w:p>
        </w:tc>
        <w:tc>
          <w:tcPr>
            <w:tcW w:w="6102" w:type="dxa"/>
            <w:gridSpan w:val="3"/>
            <w:tcBorders>
              <w:top w:val="nil"/>
              <w:left w:val="nil"/>
              <w:bottom w:val="nil"/>
              <w:right w:val="nil"/>
            </w:tcBorders>
            <w:vAlign w:val="center"/>
          </w:tcPr>
          <w:p w14:paraId="158E4563" w14:textId="5461C789" w:rsidR="005B4377" w:rsidRPr="00C85115" w:rsidRDefault="005B4377" w:rsidP="00DB4EEF">
            <w:pPr>
              <w:pStyle w:val="CoverpageTitle"/>
              <w:spacing w:before="0" w:after="0" w:line="240" w:lineRule="atLeast"/>
              <w:rPr>
                <w:sz w:val="20"/>
                <w:szCs w:val="20"/>
              </w:rPr>
            </w:pPr>
            <w:r w:rsidRPr="00C85115">
              <w:rPr>
                <w:sz w:val="20"/>
                <w:szCs w:val="20"/>
              </w:rPr>
              <w:t>(</w:t>
            </w:r>
            <w:r w:rsidR="008C0AC2">
              <w:rPr>
                <w:sz w:val="20"/>
                <w:szCs w:val="20"/>
              </w:rPr>
              <w:t>F001010</w:t>
            </w:r>
            <w:r w:rsidRPr="00C85115">
              <w:rPr>
                <w:sz w:val="20"/>
                <w:szCs w:val="20"/>
              </w:rPr>
              <w:t>)</w:t>
            </w:r>
          </w:p>
        </w:tc>
        <w:tc>
          <w:tcPr>
            <w:tcW w:w="0" w:type="auto"/>
            <w:tcBorders>
              <w:top w:val="nil"/>
              <w:left w:val="nil"/>
              <w:bottom w:val="nil"/>
              <w:right w:val="nil"/>
            </w:tcBorders>
            <w:vAlign w:val="center"/>
          </w:tcPr>
          <w:p w14:paraId="0E0895E0" w14:textId="77777777" w:rsidR="005B4377" w:rsidRPr="00E90E73" w:rsidRDefault="005B4377" w:rsidP="00DB4EEF">
            <w:pPr>
              <w:spacing w:line="240" w:lineRule="atLeast"/>
              <w:rPr>
                <w:sz w:val="16"/>
                <w:szCs w:val="16"/>
              </w:rPr>
            </w:pPr>
          </w:p>
        </w:tc>
      </w:tr>
      <w:tr w:rsidR="005B4377" w:rsidRPr="00396024" w14:paraId="162DFA54" w14:textId="77777777" w:rsidTr="4EB0F4D3">
        <w:trPr>
          <w:trHeight w:hRule="exact" w:val="567"/>
        </w:trPr>
        <w:tc>
          <w:tcPr>
            <w:tcW w:w="1968" w:type="dxa"/>
            <w:tcBorders>
              <w:top w:val="nil"/>
              <w:left w:val="nil"/>
              <w:bottom w:val="nil"/>
              <w:right w:val="nil"/>
            </w:tcBorders>
            <w:vAlign w:val="center"/>
          </w:tcPr>
          <w:p w14:paraId="5D230144" w14:textId="77777777" w:rsidR="005B4377" w:rsidRPr="00396024" w:rsidRDefault="005B4377" w:rsidP="00DB4EEF">
            <w:pPr>
              <w:spacing w:line="240" w:lineRule="atLeast"/>
              <w:rPr>
                <w:sz w:val="16"/>
                <w:szCs w:val="16"/>
              </w:rPr>
            </w:pPr>
          </w:p>
        </w:tc>
        <w:tc>
          <w:tcPr>
            <w:tcW w:w="6102" w:type="dxa"/>
            <w:gridSpan w:val="3"/>
            <w:tcBorders>
              <w:top w:val="nil"/>
              <w:left w:val="nil"/>
              <w:bottom w:val="nil"/>
              <w:right w:val="nil"/>
            </w:tcBorders>
            <w:vAlign w:val="center"/>
          </w:tcPr>
          <w:p w14:paraId="22F46B71" w14:textId="77777777" w:rsidR="005B4377" w:rsidRPr="00396024" w:rsidRDefault="005B4377" w:rsidP="00DB4EEF">
            <w:pPr>
              <w:spacing w:line="240" w:lineRule="atLeast"/>
              <w:rPr>
                <w:sz w:val="16"/>
                <w:szCs w:val="16"/>
              </w:rPr>
            </w:pPr>
          </w:p>
        </w:tc>
        <w:tc>
          <w:tcPr>
            <w:tcW w:w="0" w:type="auto"/>
            <w:tcBorders>
              <w:top w:val="nil"/>
              <w:left w:val="nil"/>
              <w:bottom w:val="nil"/>
              <w:right w:val="nil"/>
            </w:tcBorders>
            <w:vAlign w:val="center"/>
          </w:tcPr>
          <w:p w14:paraId="15CA8A72" w14:textId="77777777" w:rsidR="005B4377" w:rsidRPr="00396024" w:rsidRDefault="005B4377" w:rsidP="00DB4EEF">
            <w:pPr>
              <w:spacing w:line="240" w:lineRule="atLeast"/>
              <w:rPr>
                <w:sz w:val="16"/>
                <w:szCs w:val="16"/>
              </w:rPr>
            </w:pPr>
          </w:p>
        </w:tc>
      </w:tr>
      <w:tr w:rsidR="005B4377" w:rsidRPr="00396024" w14:paraId="3942FCB9" w14:textId="77777777" w:rsidTr="4EB0F4D3">
        <w:trPr>
          <w:trHeight w:hRule="exact" w:val="567"/>
        </w:trPr>
        <w:tc>
          <w:tcPr>
            <w:tcW w:w="1968" w:type="dxa"/>
            <w:tcBorders>
              <w:top w:val="nil"/>
              <w:left w:val="nil"/>
              <w:bottom w:val="single" w:sz="4" w:space="0" w:color="auto"/>
              <w:right w:val="nil"/>
            </w:tcBorders>
            <w:vAlign w:val="center"/>
          </w:tcPr>
          <w:p w14:paraId="7CE923DB" w14:textId="77777777" w:rsidR="005B4377" w:rsidRPr="00396024" w:rsidRDefault="005B4377" w:rsidP="00DB4EEF">
            <w:pPr>
              <w:spacing w:line="240" w:lineRule="atLeast"/>
              <w:rPr>
                <w:sz w:val="16"/>
                <w:szCs w:val="16"/>
              </w:rPr>
            </w:pPr>
          </w:p>
        </w:tc>
        <w:tc>
          <w:tcPr>
            <w:tcW w:w="6102" w:type="dxa"/>
            <w:gridSpan w:val="3"/>
            <w:tcBorders>
              <w:top w:val="nil"/>
              <w:left w:val="nil"/>
              <w:bottom w:val="single" w:sz="4" w:space="0" w:color="auto"/>
              <w:right w:val="nil"/>
            </w:tcBorders>
            <w:vAlign w:val="center"/>
          </w:tcPr>
          <w:p w14:paraId="1711835E" w14:textId="77777777" w:rsidR="005B4377" w:rsidRPr="00396024" w:rsidRDefault="005B4377" w:rsidP="00DB4EEF">
            <w:pPr>
              <w:spacing w:line="240" w:lineRule="atLeast"/>
              <w:rPr>
                <w:sz w:val="16"/>
                <w:szCs w:val="16"/>
              </w:rPr>
            </w:pPr>
          </w:p>
        </w:tc>
        <w:tc>
          <w:tcPr>
            <w:tcW w:w="0" w:type="auto"/>
            <w:tcBorders>
              <w:top w:val="nil"/>
              <w:left w:val="nil"/>
              <w:bottom w:val="single" w:sz="4" w:space="0" w:color="auto"/>
              <w:right w:val="nil"/>
            </w:tcBorders>
            <w:vAlign w:val="center"/>
          </w:tcPr>
          <w:p w14:paraId="15E97BE7" w14:textId="77777777" w:rsidR="005B4377" w:rsidRPr="00396024" w:rsidRDefault="005B4377" w:rsidP="00DB4EEF">
            <w:pPr>
              <w:spacing w:line="240" w:lineRule="atLeast"/>
              <w:rPr>
                <w:sz w:val="16"/>
                <w:szCs w:val="16"/>
              </w:rPr>
            </w:pPr>
          </w:p>
        </w:tc>
      </w:tr>
      <w:tr w:rsidR="005B4377" w:rsidRPr="00396024" w14:paraId="47870B26" w14:textId="77777777" w:rsidTr="4EB0F4D3">
        <w:trPr>
          <w:trHeight w:val="20"/>
        </w:trPr>
        <w:tc>
          <w:tcPr>
            <w:tcW w:w="1968" w:type="dxa"/>
            <w:vAlign w:val="center"/>
          </w:tcPr>
          <w:p w14:paraId="59E61AB3" w14:textId="77777777" w:rsidR="005B4377" w:rsidRPr="00396024" w:rsidRDefault="005B4377" w:rsidP="00DB4EEF">
            <w:pPr>
              <w:spacing w:line="240" w:lineRule="atLeast"/>
            </w:pPr>
            <w:r>
              <w:t>Document Type</w:t>
            </w:r>
          </w:p>
        </w:tc>
        <w:tc>
          <w:tcPr>
            <w:tcW w:w="6102" w:type="dxa"/>
            <w:gridSpan w:val="3"/>
            <w:shd w:val="clear" w:color="auto" w:fill="E6E6E6"/>
            <w:vAlign w:val="center"/>
          </w:tcPr>
          <w:p w14:paraId="6B9B2888" w14:textId="40EADA09" w:rsidR="005B4377" w:rsidRPr="00E807B0" w:rsidRDefault="005B4377" w:rsidP="00DB4EEF">
            <w:pPr>
              <w:spacing w:line="240" w:lineRule="atLeast"/>
              <w:jc w:val="center"/>
              <w:rPr>
                <w:b/>
              </w:rPr>
            </w:pPr>
            <w:r w:rsidRPr="00E807B0">
              <w:rPr>
                <w:b/>
              </w:rPr>
              <w:fldChar w:fldCharType="begin"/>
            </w:r>
            <w:r w:rsidRPr="00E807B0">
              <w:rPr>
                <w:b/>
              </w:rPr>
              <w:instrText xml:space="preserve"> DOCPROPERTY  DocType  \* MERGEFORMAT </w:instrText>
            </w:r>
            <w:r w:rsidRPr="00E807B0">
              <w:rPr>
                <w:b/>
              </w:rPr>
              <w:fldChar w:fldCharType="separate"/>
            </w:r>
            <w:r w:rsidR="00A1368B">
              <w:rPr>
                <w:b/>
              </w:rPr>
              <w:t>Feature Implementation Specification (FIS)</w:t>
            </w:r>
            <w:r w:rsidRPr="00E807B0">
              <w:rPr>
                <w:b/>
              </w:rPr>
              <w:fldChar w:fldCharType="end"/>
            </w:r>
          </w:p>
        </w:tc>
        <w:tc>
          <w:tcPr>
            <w:tcW w:w="0" w:type="auto"/>
            <w:vAlign w:val="center"/>
          </w:tcPr>
          <w:p w14:paraId="3A6ECBA3" w14:textId="77777777" w:rsidR="005B4377" w:rsidRPr="00396024" w:rsidRDefault="005B4377" w:rsidP="00DB4EEF">
            <w:pPr>
              <w:spacing w:line="240" w:lineRule="atLeast"/>
              <w:rPr>
                <w:sz w:val="16"/>
                <w:szCs w:val="16"/>
              </w:rPr>
            </w:pPr>
          </w:p>
        </w:tc>
      </w:tr>
      <w:tr w:rsidR="005B4377" w:rsidRPr="00155160" w14:paraId="34791738" w14:textId="77777777" w:rsidTr="4EB0F4D3">
        <w:trPr>
          <w:trHeight w:val="20"/>
        </w:trPr>
        <w:tc>
          <w:tcPr>
            <w:tcW w:w="1968" w:type="dxa"/>
            <w:vAlign w:val="center"/>
          </w:tcPr>
          <w:p w14:paraId="22C38FF7" w14:textId="77777777" w:rsidR="005B4377" w:rsidRPr="00155160" w:rsidRDefault="005B4377" w:rsidP="00DB4EEF">
            <w:pPr>
              <w:spacing w:line="240" w:lineRule="atLeast"/>
            </w:pPr>
            <w:r w:rsidRPr="00155160">
              <w:t>Template Version</w:t>
            </w:r>
          </w:p>
        </w:tc>
        <w:tc>
          <w:tcPr>
            <w:tcW w:w="6102" w:type="dxa"/>
            <w:gridSpan w:val="3"/>
            <w:shd w:val="clear" w:color="auto" w:fill="E6E6E6"/>
            <w:vAlign w:val="center"/>
          </w:tcPr>
          <w:p w14:paraId="4376C46E" w14:textId="046DD2C1" w:rsidR="005B4377" w:rsidRPr="00E807B0" w:rsidRDefault="00E807B0" w:rsidP="00DB4EEF">
            <w:pPr>
              <w:spacing w:line="240" w:lineRule="atLeast"/>
              <w:jc w:val="center"/>
              <w:rPr>
                <w:b/>
              </w:rPr>
            </w:pPr>
            <w:r w:rsidRPr="00E807B0">
              <w:rPr>
                <w:b/>
              </w:rPr>
              <w:fldChar w:fldCharType="begin"/>
            </w:r>
            <w:r w:rsidRPr="00E807B0">
              <w:rPr>
                <w:b/>
              </w:rPr>
              <w:instrText xml:space="preserve"> DOCPROPERTY  TemplateVersion  \* MERGEFORMAT </w:instrText>
            </w:r>
            <w:r w:rsidRPr="00E807B0">
              <w:rPr>
                <w:b/>
              </w:rPr>
              <w:fldChar w:fldCharType="separate"/>
            </w:r>
            <w:r w:rsidR="00A1368B">
              <w:rPr>
                <w:b/>
              </w:rPr>
              <w:t>6</w:t>
            </w:r>
            <w:r w:rsidRPr="00E807B0">
              <w:rPr>
                <w:b/>
              </w:rPr>
              <w:fldChar w:fldCharType="end"/>
            </w:r>
            <w:r w:rsidR="005B4377" w:rsidRPr="00E807B0">
              <w:rPr>
                <w:b/>
              </w:rPr>
              <w:t>.</w:t>
            </w:r>
            <w:r w:rsidRPr="00E807B0">
              <w:rPr>
                <w:b/>
              </w:rPr>
              <w:fldChar w:fldCharType="begin"/>
            </w:r>
            <w:r w:rsidRPr="00E807B0">
              <w:rPr>
                <w:b/>
              </w:rPr>
              <w:instrText xml:space="preserve"> DOCPROPERTY  TemplateRevision  \* MERGEFORMAT </w:instrText>
            </w:r>
            <w:r w:rsidRPr="00E807B0">
              <w:rPr>
                <w:b/>
              </w:rPr>
              <w:fldChar w:fldCharType="separate"/>
            </w:r>
            <w:r w:rsidR="00A1368B">
              <w:rPr>
                <w:b/>
              </w:rPr>
              <w:t>1a</w:t>
            </w:r>
            <w:r w:rsidRPr="00E807B0">
              <w:rPr>
                <w:b/>
              </w:rPr>
              <w:fldChar w:fldCharType="end"/>
            </w:r>
          </w:p>
        </w:tc>
        <w:tc>
          <w:tcPr>
            <w:tcW w:w="0" w:type="auto"/>
            <w:vAlign w:val="center"/>
          </w:tcPr>
          <w:p w14:paraId="3E5A97AA" w14:textId="77777777" w:rsidR="005B4377" w:rsidRPr="00155160" w:rsidRDefault="005B4377" w:rsidP="00DB4EEF">
            <w:pPr>
              <w:spacing w:line="240" w:lineRule="atLeast"/>
              <w:rPr>
                <w:sz w:val="16"/>
                <w:szCs w:val="16"/>
              </w:rPr>
            </w:pPr>
          </w:p>
        </w:tc>
      </w:tr>
      <w:tr w:rsidR="005B4377" w:rsidRPr="00396024" w14:paraId="1C9C6D7C" w14:textId="77777777" w:rsidTr="4EB0F4D3">
        <w:trPr>
          <w:trHeight w:val="20"/>
        </w:trPr>
        <w:tc>
          <w:tcPr>
            <w:tcW w:w="1968" w:type="dxa"/>
            <w:vAlign w:val="center"/>
          </w:tcPr>
          <w:p w14:paraId="247C9D9B" w14:textId="77777777" w:rsidR="005B4377" w:rsidRPr="00771878" w:rsidRDefault="005B4377" w:rsidP="00DB4EEF">
            <w:pPr>
              <w:spacing w:line="240" w:lineRule="atLeast"/>
            </w:pPr>
            <w:r w:rsidRPr="00771878">
              <w:t>Document ID</w:t>
            </w:r>
          </w:p>
        </w:tc>
        <w:tc>
          <w:tcPr>
            <w:tcW w:w="6102" w:type="dxa"/>
            <w:gridSpan w:val="3"/>
            <w:shd w:val="clear" w:color="auto" w:fill="E6E6E6"/>
            <w:vAlign w:val="center"/>
          </w:tcPr>
          <w:p w14:paraId="5BB70A1D" w14:textId="55EC37FB" w:rsidR="005B4377" w:rsidRPr="00771878" w:rsidRDefault="004571F5" w:rsidP="00DB4EEF">
            <w:pPr>
              <w:spacing w:line="240" w:lineRule="atLeast"/>
              <w:jc w:val="center"/>
            </w:pPr>
            <w:r w:rsidRPr="00E807B0">
              <w:rPr>
                <w:b/>
              </w:rPr>
              <w:fldChar w:fldCharType="begin"/>
            </w:r>
            <w:r w:rsidRPr="00E807B0">
              <w:rPr>
                <w:b/>
              </w:rPr>
              <w:instrText xml:space="preserve"> FILENAME  \* Lower  \* MERGEFORMAT </w:instrText>
            </w:r>
            <w:r w:rsidRPr="00E807B0">
              <w:rPr>
                <w:b/>
              </w:rPr>
              <w:fldChar w:fldCharType="separate"/>
            </w:r>
            <w:r w:rsidR="000E4DB9">
              <w:rPr>
                <w:b/>
              </w:rPr>
              <w:t>FIS</w:t>
            </w:r>
            <w:r w:rsidR="00A1368B">
              <w:rPr>
                <w:b/>
                <w:noProof/>
              </w:rPr>
              <w:t xml:space="preserve"> - fog lights</w:t>
            </w:r>
            <w:r w:rsidRPr="00E807B0">
              <w:rPr>
                <w:b/>
              </w:rPr>
              <w:fldChar w:fldCharType="end"/>
            </w:r>
          </w:p>
        </w:tc>
        <w:tc>
          <w:tcPr>
            <w:tcW w:w="0" w:type="auto"/>
            <w:vAlign w:val="center"/>
          </w:tcPr>
          <w:p w14:paraId="180BED54" w14:textId="77777777" w:rsidR="005B4377" w:rsidRPr="00396024" w:rsidRDefault="005B4377" w:rsidP="00DB4EEF">
            <w:pPr>
              <w:spacing w:line="240" w:lineRule="atLeast"/>
              <w:rPr>
                <w:sz w:val="16"/>
                <w:szCs w:val="16"/>
              </w:rPr>
            </w:pPr>
          </w:p>
        </w:tc>
      </w:tr>
      <w:tr w:rsidR="004571F5" w:rsidRPr="00396024" w14:paraId="368B19BA" w14:textId="77777777" w:rsidTr="4EB0F4D3">
        <w:trPr>
          <w:trHeight w:val="20"/>
        </w:trPr>
        <w:tc>
          <w:tcPr>
            <w:tcW w:w="1968" w:type="dxa"/>
            <w:tcBorders>
              <w:bottom w:val="single" w:sz="4" w:space="0" w:color="auto"/>
            </w:tcBorders>
            <w:vAlign w:val="center"/>
          </w:tcPr>
          <w:p w14:paraId="3820E9D7" w14:textId="77777777" w:rsidR="004571F5" w:rsidRDefault="004571F5" w:rsidP="00DB4EEF">
            <w:pPr>
              <w:spacing w:line="240" w:lineRule="atLeast"/>
            </w:pPr>
            <w:r>
              <w:t>Document Location</w:t>
            </w:r>
          </w:p>
        </w:tc>
        <w:tc>
          <w:tcPr>
            <w:tcW w:w="6102" w:type="dxa"/>
            <w:gridSpan w:val="3"/>
            <w:tcBorders>
              <w:bottom w:val="single" w:sz="4" w:space="0" w:color="auto"/>
            </w:tcBorders>
            <w:shd w:val="clear" w:color="auto" w:fill="E6E6E6"/>
            <w:vAlign w:val="center"/>
          </w:tcPr>
          <w:p w14:paraId="61B7B4FF" w14:textId="7636A6E9" w:rsidR="004571F5" w:rsidRPr="00E807B0" w:rsidRDefault="00491675" w:rsidP="00DB4EEF">
            <w:pPr>
              <w:spacing w:line="240" w:lineRule="atLeast"/>
              <w:jc w:val="center"/>
              <w:rPr>
                <w:b/>
              </w:rPr>
            </w:pPr>
            <w:hyperlink r:id="rId11" w:history="1">
              <w:r w:rsidR="004866B9" w:rsidRPr="004F4A56">
                <w:rPr>
                  <w:rStyle w:val="Hyperlink"/>
                  <w:b/>
                </w:rPr>
                <w:t>VSEM Link</w:t>
              </w:r>
            </w:hyperlink>
          </w:p>
        </w:tc>
        <w:tc>
          <w:tcPr>
            <w:tcW w:w="0" w:type="auto"/>
            <w:tcBorders>
              <w:bottom w:val="single" w:sz="4" w:space="0" w:color="auto"/>
            </w:tcBorders>
            <w:shd w:val="clear" w:color="auto" w:fill="auto"/>
            <w:vAlign w:val="center"/>
          </w:tcPr>
          <w:p w14:paraId="5FA776F2" w14:textId="77777777" w:rsidR="004571F5" w:rsidRPr="00396024" w:rsidRDefault="004571F5" w:rsidP="00DB4EEF">
            <w:pPr>
              <w:spacing w:line="240" w:lineRule="atLeast"/>
            </w:pPr>
          </w:p>
        </w:tc>
      </w:tr>
      <w:tr w:rsidR="005B4377" w:rsidRPr="00E81240" w14:paraId="5F0701DC" w14:textId="77777777" w:rsidTr="4EB0F4D3">
        <w:trPr>
          <w:trHeight w:val="20"/>
        </w:trPr>
        <w:tc>
          <w:tcPr>
            <w:tcW w:w="1968" w:type="dxa"/>
            <w:tcBorders>
              <w:bottom w:val="single" w:sz="4" w:space="0" w:color="auto"/>
            </w:tcBorders>
            <w:vAlign w:val="center"/>
          </w:tcPr>
          <w:p w14:paraId="1166B90F" w14:textId="77777777" w:rsidR="005B4377" w:rsidRPr="00396024" w:rsidRDefault="005B4377" w:rsidP="00DB4EEF">
            <w:pPr>
              <w:spacing w:line="240" w:lineRule="atLeast"/>
            </w:pPr>
            <w:r w:rsidRPr="00396024">
              <w:t>Document Owner</w:t>
            </w:r>
          </w:p>
        </w:tc>
        <w:tc>
          <w:tcPr>
            <w:tcW w:w="6102" w:type="dxa"/>
            <w:gridSpan w:val="3"/>
            <w:tcBorders>
              <w:bottom w:val="single" w:sz="4" w:space="0" w:color="auto"/>
            </w:tcBorders>
            <w:shd w:val="clear" w:color="auto" w:fill="E6E6E6"/>
            <w:vAlign w:val="center"/>
          </w:tcPr>
          <w:p w14:paraId="2CD628AD" w14:textId="34AEBDC2" w:rsidR="005B4377" w:rsidRPr="00DE4A52" w:rsidRDefault="00747E7A" w:rsidP="00DB4EEF">
            <w:pPr>
              <w:spacing w:line="240" w:lineRule="atLeast"/>
              <w:jc w:val="center"/>
              <w:rPr>
                <w:b/>
                <w:lang w:val="pt-BR"/>
              </w:rPr>
            </w:pPr>
            <w:r w:rsidRPr="00DE4A52">
              <w:rPr>
                <w:b/>
                <w:lang w:val="pt-BR"/>
              </w:rPr>
              <w:t xml:space="preserve">Eric Vieira and </w:t>
            </w:r>
            <w:r w:rsidR="00DE4A52" w:rsidRPr="00DE4A52">
              <w:rPr>
                <w:b/>
                <w:lang w:val="pt-BR"/>
              </w:rPr>
              <w:t>Lucas S</w:t>
            </w:r>
            <w:r w:rsidR="00DE4A52">
              <w:rPr>
                <w:b/>
                <w:lang w:val="pt-BR"/>
              </w:rPr>
              <w:t>antos</w:t>
            </w:r>
          </w:p>
        </w:tc>
        <w:tc>
          <w:tcPr>
            <w:tcW w:w="0" w:type="auto"/>
            <w:tcBorders>
              <w:bottom w:val="single" w:sz="4" w:space="0" w:color="auto"/>
            </w:tcBorders>
            <w:shd w:val="clear" w:color="auto" w:fill="auto"/>
            <w:vAlign w:val="center"/>
          </w:tcPr>
          <w:p w14:paraId="2EE33F7A" w14:textId="77777777" w:rsidR="005B4377" w:rsidRPr="00DE4A52" w:rsidRDefault="005B4377" w:rsidP="00DB4EEF">
            <w:pPr>
              <w:spacing w:line="240" w:lineRule="atLeast"/>
              <w:rPr>
                <w:lang w:val="pt-BR"/>
              </w:rPr>
            </w:pPr>
          </w:p>
        </w:tc>
      </w:tr>
      <w:tr w:rsidR="005B4377" w:rsidRPr="00396024" w14:paraId="761DFFEF" w14:textId="77777777" w:rsidTr="4EB0F4D3">
        <w:trPr>
          <w:trHeight w:val="20"/>
        </w:trPr>
        <w:tc>
          <w:tcPr>
            <w:tcW w:w="1968" w:type="dxa"/>
            <w:vAlign w:val="center"/>
          </w:tcPr>
          <w:p w14:paraId="2ADF4D42" w14:textId="77777777" w:rsidR="005B4377" w:rsidRPr="00396024" w:rsidRDefault="005B4377" w:rsidP="00DB4EEF">
            <w:pPr>
              <w:spacing w:line="240" w:lineRule="atLeast"/>
            </w:pPr>
            <w:r w:rsidRPr="00396024">
              <w:t>Document Version</w:t>
            </w:r>
          </w:p>
        </w:tc>
        <w:tc>
          <w:tcPr>
            <w:tcW w:w="6102" w:type="dxa"/>
            <w:gridSpan w:val="3"/>
            <w:shd w:val="clear" w:color="auto" w:fill="E6E6E6"/>
            <w:vAlign w:val="center"/>
          </w:tcPr>
          <w:p w14:paraId="53A3ABE0" w14:textId="06071776" w:rsidR="005B4377" w:rsidRPr="00E807B0" w:rsidRDefault="005B4377" w:rsidP="00DB4EEF">
            <w:pPr>
              <w:spacing w:line="240" w:lineRule="atLeast"/>
              <w:jc w:val="center"/>
              <w:rPr>
                <w:b/>
              </w:rPr>
            </w:pPr>
            <w:r w:rsidRPr="00E807B0">
              <w:rPr>
                <w:b/>
              </w:rPr>
              <w:fldChar w:fldCharType="begin"/>
            </w:r>
            <w:r w:rsidRPr="00E807B0">
              <w:rPr>
                <w:b/>
              </w:rPr>
              <w:instrText xml:space="preserve"> DOCPROPERTY  DocRevision  \* MERGEFORMAT </w:instrText>
            </w:r>
            <w:r w:rsidRPr="00E807B0">
              <w:rPr>
                <w:b/>
              </w:rPr>
              <w:fldChar w:fldCharType="separate"/>
            </w:r>
            <w:r w:rsidR="00A1368B">
              <w:rPr>
                <w:b/>
              </w:rPr>
              <w:t>1</w:t>
            </w:r>
            <w:r w:rsidRPr="00E807B0">
              <w:rPr>
                <w:b/>
              </w:rPr>
              <w:fldChar w:fldCharType="end"/>
            </w:r>
            <w:r w:rsidR="006C4770">
              <w:rPr>
                <w:b/>
              </w:rPr>
              <w:t>.0</w:t>
            </w:r>
          </w:p>
        </w:tc>
        <w:tc>
          <w:tcPr>
            <w:tcW w:w="0" w:type="auto"/>
            <w:tcBorders>
              <w:bottom w:val="single" w:sz="4" w:space="0" w:color="auto"/>
            </w:tcBorders>
            <w:vAlign w:val="center"/>
          </w:tcPr>
          <w:p w14:paraId="4905947B" w14:textId="77777777" w:rsidR="005B4377" w:rsidRPr="00396024" w:rsidRDefault="005B4377" w:rsidP="00DB4EEF">
            <w:pPr>
              <w:spacing w:line="240" w:lineRule="atLeast"/>
            </w:pPr>
          </w:p>
        </w:tc>
      </w:tr>
      <w:tr w:rsidR="005B4377" w:rsidRPr="00396024" w14:paraId="0CA8CFC3" w14:textId="77777777" w:rsidTr="4EB0F4D3">
        <w:trPr>
          <w:trHeight w:val="20"/>
        </w:trPr>
        <w:tc>
          <w:tcPr>
            <w:tcW w:w="1968" w:type="dxa"/>
            <w:vAlign w:val="center"/>
          </w:tcPr>
          <w:p w14:paraId="77F05813" w14:textId="77777777" w:rsidR="005B4377" w:rsidRPr="00396024" w:rsidRDefault="005B4377" w:rsidP="00DB4EEF">
            <w:pPr>
              <w:spacing w:line="240" w:lineRule="atLeast"/>
            </w:pPr>
            <w:r>
              <w:t>Document Status</w:t>
            </w:r>
          </w:p>
        </w:tc>
        <w:tc>
          <w:tcPr>
            <w:tcW w:w="6102" w:type="dxa"/>
            <w:gridSpan w:val="3"/>
            <w:shd w:val="clear" w:color="auto" w:fill="E6E6E6"/>
            <w:vAlign w:val="center"/>
          </w:tcPr>
          <w:p w14:paraId="5A6FD29A" w14:textId="7AD9F095" w:rsidR="005B4377" w:rsidRPr="00E807B0" w:rsidRDefault="005272FA" w:rsidP="00DB4EEF">
            <w:pPr>
              <w:spacing w:line="240" w:lineRule="atLeast"/>
              <w:jc w:val="center"/>
              <w:rPr>
                <w:b/>
              </w:rPr>
            </w:pPr>
            <w:r>
              <w:rPr>
                <w:b/>
              </w:rPr>
              <w:t>Released</w:t>
            </w:r>
          </w:p>
        </w:tc>
        <w:tc>
          <w:tcPr>
            <w:tcW w:w="0" w:type="auto"/>
            <w:tcBorders>
              <w:bottom w:val="single" w:sz="4" w:space="0" w:color="auto"/>
            </w:tcBorders>
            <w:vAlign w:val="center"/>
          </w:tcPr>
          <w:p w14:paraId="0EEF47F9" w14:textId="77777777" w:rsidR="005B4377" w:rsidRPr="00396024" w:rsidRDefault="005B4377" w:rsidP="00DB4EEF">
            <w:pPr>
              <w:spacing w:line="240" w:lineRule="atLeast"/>
            </w:pPr>
          </w:p>
        </w:tc>
      </w:tr>
      <w:tr w:rsidR="005B4377" w:rsidRPr="00396024" w14:paraId="67B0A9E0" w14:textId="77777777" w:rsidTr="4EB0F4D3">
        <w:trPr>
          <w:trHeight w:val="20"/>
        </w:trPr>
        <w:tc>
          <w:tcPr>
            <w:tcW w:w="1968" w:type="dxa"/>
            <w:tcBorders>
              <w:bottom w:val="single" w:sz="4" w:space="0" w:color="auto"/>
            </w:tcBorders>
            <w:vAlign w:val="center"/>
          </w:tcPr>
          <w:p w14:paraId="43371713" w14:textId="77777777" w:rsidR="005B4377" w:rsidRDefault="005B4377" w:rsidP="00DB4EEF">
            <w:pPr>
              <w:spacing w:line="240" w:lineRule="atLeast"/>
            </w:pPr>
            <w:r>
              <w:t>Date Issued</w:t>
            </w:r>
          </w:p>
        </w:tc>
        <w:tc>
          <w:tcPr>
            <w:tcW w:w="6102" w:type="dxa"/>
            <w:gridSpan w:val="3"/>
            <w:tcBorders>
              <w:bottom w:val="single" w:sz="4" w:space="0" w:color="auto"/>
            </w:tcBorders>
            <w:shd w:val="clear" w:color="auto" w:fill="E6E6E6"/>
            <w:vAlign w:val="center"/>
          </w:tcPr>
          <w:p w14:paraId="337D0653" w14:textId="20A6F419" w:rsidR="005B4377" w:rsidRPr="00E807B0" w:rsidRDefault="005B4377" w:rsidP="00DB4EEF">
            <w:pPr>
              <w:spacing w:line="240" w:lineRule="atLeast"/>
              <w:jc w:val="center"/>
              <w:rPr>
                <w:b/>
              </w:rPr>
            </w:pPr>
            <w:r w:rsidRPr="00E807B0">
              <w:rPr>
                <w:b/>
              </w:rPr>
              <w:fldChar w:fldCharType="begin"/>
            </w:r>
            <w:r w:rsidRPr="00E807B0">
              <w:rPr>
                <w:b/>
              </w:rPr>
              <w:instrText xml:space="preserve"> DOCPROPERTY  DocIssueDate  \* MERGEFORMAT </w:instrText>
            </w:r>
            <w:r w:rsidRPr="00E807B0">
              <w:rPr>
                <w:b/>
              </w:rPr>
              <w:fldChar w:fldCharType="separate"/>
            </w:r>
            <w:r w:rsidR="005272FA">
              <w:rPr>
                <w:b/>
              </w:rPr>
              <w:t>2021</w:t>
            </w:r>
            <w:r w:rsidR="00A1368B">
              <w:rPr>
                <w:b/>
              </w:rPr>
              <w:t>/</w:t>
            </w:r>
            <w:r w:rsidR="005272FA">
              <w:rPr>
                <w:b/>
              </w:rPr>
              <w:t>12</w:t>
            </w:r>
            <w:r w:rsidR="00A1368B">
              <w:rPr>
                <w:b/>
              </w:rPr>
              <w:t>/</w:t>
            </w:r>
            <w:r w:rsidR="005272FA">
              <w:rPr>
                <w:b/>
              </w:rPr>
              <w:t>0</w:t>
            </w:r>
            <w:r w:rsidRPr="00E807B0">
              <w:rPr>
                <w:b/>
              </w:rPr>
              <w:fldChar w:fldCharType="end"/>
            </w:r>
            <w:r w:rsidR="002C286F">
              <w:rPr>
                <w:b/>
              </w:rPr>
              <w:t>2</w:t>
            </w:r>
          </w:p>
        </w:tc>
        <w:tc>
          <w:tcPr>
            <w:tcW w:w="0" w:type="auto"/>
            <w:tcBorders>
              <w:bottom w:val="single" w:sz="4" w:space="0" w:color="auto"/>
            </w:tcBorders>
            <w:shd w:val="clear" w:color="auto" w:fill="auto"/>
            <w:vAlign w:val="center"/>
          </w:tcPr>
          <w:p w14:paraId="5E68707F" w14:textId="77777777" w:rsidR="005B4377" w:rsidRPr="00396024" w:rsidRDefault="005B4377" w:rsidP="00DB4EEF">
            <w:pPr>
              <w:spacing w:line="240" w:lineRule="atLeast"/>
            </w:pPr>
          </w:p>
        </w:tc>
      </w:tr>
      <w:tr w:rsidR="005B4377" w:rsidRPr="00396024" w14:paraId="40E37082" w14:textId="77777777" w:rsidTr="4EB0F4D3">
        <w:trPr>
          <w:trHeight w:val="20"/>
        </w:trPr>
        <w:tc>
          <w:tcPr>
            <w:tcW w:w="1968" w:type="dxa"/>
            <w:tcBorders>
              <w:bottom w:val="single" w:sz="4" w:space="0" w:color="auto"/>
            </w:tcBorders>
            <w:vAlign w:val="center"/>
          </w:tcPr>
          <w:p w14:paraId="7F71EC3C" w14:textId="77777777" w:rsidR="005B4377" w:rsidRDefault="005B4377" w:rsidP="00DB4EEF">
            <w:pPr>
              <w:spacing w:line="240" w:lineRule="atLeast"/>
            </w:pPr>
            <w:r>
              <w:t>Date Revised</w:t>
            </w:r>
          </w:p>
        </w:tc>
        <w:tc>
          <w:tcPr>
            <w:tcW w:w="6102" w:type="dxa"/>
            <w:gridSpan w:val="3"/>
            <w:tcBorders>
              <w:bottom w:val="single" w:sz="4" w:space="0" w:color="auto"/>
            </w:tcBorders>
            <w:shd w:val="clear" w:color="auto" w:fill="E6E6E6"/>
            <w:vAlign w:val="center"/>
          </w:tcPr>
          <w:p w14:paraId="5080AF49" w14:textId="72D74FD0" w:rsidR="005B4377" w:rsidRPr="00E807B0" w:rsidRDefault="005B4377" w:rsidP="00DB4EEF">
            <w:pPr>
              <w:spacing w:line="240" w:lineRule="atLeast"/>
              <w:jc w:val="center"/>
              <w:rPr>
                <w:b/>
              </w:rPr>
            </w:pPr>
            <w:r w:rsidRPr="00E807B0">
              <w:rPr>
                <w:b/>
              </w:rPr>
              <w:fldChar w:fldCharType="begin"/>
            </w:r>
            <w:r w:rsidRPr="00E807B0">
              <w:rPr>
                <w:b/>
              </w:rPr>
              <w:instrText xml:space="preserve"> DOCPROPERTY  DocRevisionDate  \* MERGEFORMAT </w:instrText>
            </w:r>
            <w:r w:rsidRPr="00E807B0">
              <w:rPr>
                <w:b/>
              </w:rPr>
              <w:fldChar w:fldCharType="separate"/>
            </w:r>
            <w:r w:rsidR="005272FA">
              <w:rPr>
                <w:b/>
              </w:rPr>
              <w:t>2021</w:t>
            </w:r>
            <w:r w:rsidR="00A1368B">
              <w:rPr>
                <w:b/>
              </w:rPr>
              <w:t>/</w:t>
            </w:r>
            <w:r w:rsidR="005272FA">
              <w:rPr>
                <w:b/>
              </w:rPr>
              <w:t>12</w:t>
            </w:r>
            <w:r w:rsidR="00A1368B">
              <w:rPr>
                <w:b/>
              </w:rPr>
              <w:t>/</w:t>
            </w:r>
            <w:r w:rsidRPr="00E807B0">
              <w:rPr>
                <w:b/>
              </w:rPr>
              <w:fldChar w:fldCharType="end"/>
            </w:r>
            <w:r w:rsidR="00DE4A52">
              <w:rPr>
                <w:b/>
              </w:rPr>
              <w:t>0</w:t>
            </w:r>
            <w:r w:rsidR="002C286F">
              <w:rPr>
                <w:b/>
              </w:rPr>
              <w:t>2</w:t>
            </w:r>
          </w:p>
        </w:tc>
        <w:tc>
          <w:tcPr>
            <w:tcW w:w="0" w:type="auto"/>
            <w:tcBorders>
              <w:bottom w:val="single" w:sz="4" w:space="0" w:color="auto"/>
            </w:tcBorders>
            <w:shd w:val="clear" w:color="auto" w:fill="auto"/>
            <w:vAlign w:val="center"/>
          </w:tcPr>
          <w:p w14:paraId="73D1562A" w14:textId="77777777" w:rsidR="005B4377" w:rsidRPr="00396024" w:rsidRDefault="005B4377" w:rsidP="00DB4EEF">
            <w:pPr>
              <w:spacing w:line="240" w:lineRule="atLeast"/>
            </w:pPr>
          </w:p>
        </w:tc>
      </w:tr>
      <w:tr w:rsidR="005B4377" w:rsidRPr="00396024" w14:paraId="29F259EC" w14:textId="77777777" w:rsidTr="4EB0F4D3">
        <w:trPr>
          <w:trHeight w:val="20"/>
        </w:trPr>
        <w:tc>
          <w:tcPr>
            <w:tcW w:w="1968" w:type="dxa"/>
            <w:vMerge w:val="restart"/>
            <w:vAlign w:val="center"/>
          </w:tcPr>
          <w:p w14:paraId="706010C0" w14:textId="77777777" w:rsidR="005B4377" w:rsidRDefault="005B4377" w:rsidP="00DB4EEF">
            <w:pPr>
              <w:spacing w:line="240" w:lineRule="atLeast"/>
            </w:pPr>
            <w:r>
              <w:t>Document Classification</w:t>
            </w:r>
          </w:p>
        </w:tc>
        <w:tc>
          <w:tcPr>
            <w:tcW w:w="1976" w:type="dxa"/>
            <w:tcBorders>
              <w:right w:val="nil"/>
            </w:tcBorders>
            <w:shd w:val="clear" w:color="auto" w:fill="E6E6E6"/>
            <w:vAlign w:val="center"/>
          </w:tcPr>
          <w:p w14:paraId="306F9AAD" w14:textId="77777777" w:rsidR="005B4377" w:rsidRPr="009A5BDD" w:rsidRDefault="005B4377" w:rsidP="00DB4EEF">
            <w:pPr>
              <w:spacing w:line="240" w:lineRule="atLeast"/>
              <w:jc w:val="center"/>
            </w:pPr>
            <w:r w:rsidRPr="009A5BDD">
              <w:t>GIS1 Item Number:</w:t>
            </w:r>
          </w:p>
        </w:tc>
        <w:tc>
          <w:tcPr>
            <w:tcW w:w="4126" w:type="dxa"/>
            <w:gridSpan w:val="2"/>
            <w:tcBorders>
              <w:left w:val="nil"/>
            </w:tcBorders>
            <w:shd w:val="clear" w:color="auto" w:fill="E6E6E6"/>
            <w:vAlign w:val="center"/>
          </w:tcPr>
          <w:p w14:paraId="448D9B51" w14:textId="111BA313" w:rsidR="005B4377" w:rsidRPr="00E807B0" w:rsidRDefault="005B4377" w:rsidP="00DB4EEF">
            <w:pPr>
              <w:spacing w:line="240" w:lineRule="atLeast"/>
              <w:jc w:val="center"/>
              <w:rPr>
                <w:b/>
              </w:rPr>
            </w:pPr>
            <w:r w:rsidRPr="00E807B0">
              <w:rPr>
                <w:b/>
              </w:rPr>
              <w:fldChar w:fldCharType="begin"/>
            </w:r>
            <w:r w:rsidRPr="00E807B0">
              <w:rPr>
                <w:b/>
              </w:rPr>
              <w:instrText xml:space="preserve"> DOCPROPERTY  DocGis1ItemNumber  \* MERGEFORMAT </w:instrText>
            </w:r>
            <w:r w:rsidRPr="00E807B0">
              <w:rPr>
                <w:b/>
              </w:rPr>
              <w:fldChar w:fldCharType="separate"/>
            </w:r>
            <w:r w:rsidR="00A1368B">
              <w:rPr>
                <w:b/>
              </w:rPr>
              <w:t>27.60/35</w:t>
            </w:r>
            <w:r w:rsidRPr="00E807B0">
              <w:rPr>
                <w:b/>
              </w:rPr>
              <w:fldChar w:fldCharType="end"/>
            </w:r>
          </w:p>
        </w:tc>
        <w:tc>
          <w:tcPr>
            <w:tcW w:w="0" w:type="auto"/>
            <w:vMerge w:val="restart"/>
            <w:shd w:val="clear" w:color="auto" w:fill="auto"/>
            <w:vAlign w:val="center"/>
          </w:tcPr>
          <w:p w14:paraId="078C3C4F" w14:textId="77777777" w:rsidR="005B4377" w:rsidRPr="00396024" w:rsidRDefault="005B4377" w:rsidP="00DB4EEF">
            <w:pPr>
              <w:spacing w:line="240" w:lineRule="atLeast"/>
            </w:pPr>
          </w:p>
        </w:tc>
      </w:tr>
      <w:tr w:rsidR="005B4377" w:rsidRPr="00396024" w14:paraId="4D8DD9FC" w14:textId="77777777" w:rsidTr="4EB0F4D3">
        <w:trPr>
          <w:trHeight w:val="20"/>
        </w:trPr>
        <w:tc>
          <w:tcPr>
            <w:tcW w:w="1968" w:type="dxa"/>
            <w:vMerge/>
            <w:vAlign w:val="center"/>
          </w:tcPr>
          <w:p w14:paraId="5170878D" w14:textId="77777777" w:rsidR="005B4377" w:rsidRDefault="005B4377" w:rsidP="00DB4EEF">
            <w:pPr>
              <w:spacing w:line="240" w:lineRule="atLeast"/>
            </w:pPr>
          </w:p>
        </w:tc>
        <w:tc>
          <w:tcPr>
            <w:tcW w:w="1976" w:type="dxa"/>
            <w:tcBorders>
              <w:right w:val="nil"/>
            </w:tcBorders>
            <w:shd w:val="clear" w:color="auto" w:fill="E6E6E6"/>
            <w:vAlign w:val="center"/>
          </w:tcPr>
          <w:p w14:paraId="650D1DBD" w14:textId="77777777" w:rsidR="005B4377" w:rsidRPr="009A5BDD" w:rsidRDefault="005B4377" w:rsidP="00DB4EEF">
            <w:pPr>
              <w:spacing w:line="240" w:lineRule="atLeast"/>
              <w:jc w:val="center"/>
            </w:pPr>
            <w:r w:rsidRPr="009A5BDD">
              <w:t>GIS2 Classification:</w:t>
            </w:r>
          </w:p>
        </w:tc>
        <w:tc>
          <w:tcPr>
            <w:tcW w:w="4126" w:type="dxa"/>
            <w:gridSpan w:val="2"/>
            <w:tcBorders>
              <w:left w:val="nil"/>
            </w:tcBorders>
            <w:shd w:val="clear" w:color="auto" w:fill="E6E6E6"/>
            <w:vAlign w:val="center"/>
          </w:tcPr>
          <w:p w14:paraId="433ABC9E" w14:textId="3070DEF9" w:rsidR="005B4377" w:rsidRPr="00E807B0" w:rsidRDefault="005B4377" w:rsidP="00DB4EEF">
            <w:pPr>
              <w:spacing w:line="240" w:lineRule="atLeast"/>
              <w:jc w:val="center"/>
              <w:rPr>
                <w:b/>
              </w:rPr>
            </w:pPr>
            <w:r w:rsidRPr="00E807B0">
              <w:rPr>
                <w:b/>
              </w:rPr>
              <w:fldChar w:fldCharType="begin"/>
            </w:r>
            <w:r w:rsidRPr="00E807B0">
              <w:rPr>
                <w:b/>
              </w:rPr>
              <w:instrText xml:space="preserve"> DOCPROPERTY  DocGis2Classification  \* MERGEFORMAT </w:instrText>
            </w:r>
            <w:r w:rsidRPr="00E807B0">
              <w:rPr>
                <w:b/>
              </w:rPr>
              <w:fldChar w:fldCharType="separate"/>
            </w:r>
            <w:r w:rsidR="00A1368B">
              <w:rPr>
                <w:b/>
              </w:rPr>
              <w:t>Confidential</w:t>
            </w:r>
            <w:r w:rsidRPr="00E807B0">
              <w:rPr>
                <w:b/>
              </w:rPr>
              <w:fldChar w:fldCharType="end"/>
            </w:r>
          </w:p>
        </w:tc>
        <w:tc>
          <w:tcPr>
            <w:tcW w:w="0" w:type="auto"/>
            <w:vMerge/>
            <w:vAlign w:val="center"/>
          </w:tcPr>
          <w:p w14:paraId="3F62D4E3" w14:textId="77777777" w:rsidR="005B4377" w:rsidRPr="00396024" w:rsidRDefault="005B4377" w:rsidP="00DB4EEF">
            <w:pPr>
              <w:spacing w:line="240" w:lineRule="atLeast"/>
            </w:pPr>
          </w:p>
        </w:tc>
      </w:tr>
      <w:tr w:rsidR="005B4377" w:rsidRPr="00396024" w14:paraId="07F8E842" w14:textId="77777777" w:rsidTr="4EB0F4D3">
        <w:trPr>
          <w:trHeight w:val="20"/>
        </w:trPr>
        <w:tc>
          <w:tcPr>
            <w:tcW w:w="10125" w:type="dxa"/>
            <w:gridSpan w:val="5"/>
            <w:tcBorders>
              <w:left w:val="nil"/>
              <w:bottom w:val="nil"/>
              <w:right w:val="nil"/>
            </w:tcBorders>
            <w:vAlign w:val="center"/>
          </w:tcPr>
          <w:p w14:paraId="55F08A5D" w14:textId="77777777" w:rsidR="005B4377" w:rsidRPr="00396024" w:rsidRDefault="005B4377" w:rsidP="00DB4EEF">
            <w:pPr>
              <w:spacing w:line="240" w:lineRule="atLeast"/>
            </w:pPr>
          </w:p>
        </w:tc>
      </w:tr>
      <w:tr w:rsidR="005B4377" w:rsidRPr="00396024" w14:paraId="683A106B" w14:textId="77777777" w:rsidTr="4EB0F4D3">
        <w:trPr>
          <w:trHeight w:val="20"/>
        </w:trPr>
        <w:tc>
          <w:tcPr>
            <w:tcW w:w="10125" w:type="dxa"/>
            <w:gridSpan w:val="5"/>
            <w:tcBorders>
              <w:top w:val="nil"/>
              <w:left w:val="nil"/>
              <w:right w:val="nil"/>
            </w:tcBorders>
            <w:vAlign w:val="center"/>
          </w:tcPr>
          <w:p w14:paraId="72F2D09D" w14:textId="77777777" w:rsidR="005B4377" w:rsidRDefault="005B4377" w:rsidP="00DB4EEF">
            <w:pPr>
              <w:spacing w:line="240" w:lineRule="atLeast"/>
            </w:pPr>
          </w:p>
        </w:tc>
      </w:tr>
      <w:tr w:rsidR="005B4377" w:rsidRPr="00396024" w14:paraId="631430B7" w14:textId="77777777" w:rsidTr="4EB0F4D3">
        <w:trPr>
          <w:trHeight w:val="20"/>
        </w:trPr>
        <w:tc>
          <w:tcPr>
            <w:tcW w:w="10125" w:type="dxa"/>
            <w:gridSpan w:val="5"/>
            <w:vAlign w:val="center"/>
          </w:tcPr>
          <w:p w14:paraId="1694BC9A" w14:textId="77777777" w:rsidR="005B4377" w:rsidRPr="00396024" w:rsidRDefault="005B4377" w:rsidP="00DB4EEF">
            <w:pPr>
              <w:spacing w:line="240" w:lineRule="atLeast"/>
            </w:pPr>
            <w:r w:rsidRPr="00A0347A">
              <w:t>Document Approval</w:t>
            </w:r>
          </w:p>
        </w:tc>
      </w:tr>
      <w:tr w:rsidR="005B4377" w:rsidRPr="00396024" w14:paraId="08D05048" w14:textId="77777777" w:rsidTr="4EB0F4D3">
        <w:trPr>
          <w:trHeight w:val="20"/>
        </w:trPr>
        <w:tc>
          <w:tcPr>
            <w:tcW w:w="1968" w:type="dxa"/>
            <w:shd w:val="clear" w:color="auto" w:fill="D9D9D9" w:themeFill="background1" w:themeFillShade="D9"/>
            <w:vAlign w:val="center"/>
          </w:tcPr>
          <w:p w14:paraId="189DD558" w14:textId="77777777" w:rsidR="005B4377" w:rsidRDefault="005B4377" w:rsidP="00DB4EEF">
            <w:pPr>
              <w:spacing w:line="240" w:lineRule="atLeast"/>
            </w:pPr>
            <w:r w:rsidRPr="00FA67AF">
              <w:t>Person</w:t>
            </w:r>
          </w:p>
        </w:tc>
        <w:tc>
          <w:tcPr>
            <w:tcW w:w="3054" w:type="dxa"/>
            <w:gridSpan w:val="2"/>
            <w:shd w:val="clear" w:color="auto" w:fill="D9D9D9" w:themeFill="background1" w:themeFillShade="D9"/>
            <w:vAlign w:val="center"/>
          </w:tcPr>
          <w:p w14:paraId="7A0E43EB" w14:textId="77777777" w:rsidR="005B4377" w:rsidRDefault="005B4377" w:rsidP="00DB4EEF">
            <w:pPr>
              <w:spacing w:line="240" w:lineRule="atLeast"/>
            </w:pPr>
            <w:r w:rsidRPr="00FA67AF">
              <w:t>Role</w:t>
            </w:r>
          </w:p>
        </w:tc>
        <w:tc>
          <w:tcPr>
            <w:tcW w:w="3048" w:type="dxa"/>
            <w:shd w:val="clear" w:color="auto" w:fill="D9D9D9" w:themeFill="background1" w:themeFillShade="D9"/>
            <w:vAlign w:val="center"/>
          </w:tcPr>
          <w:p w14:paraId="10507BFF" w14:textId="77777777" w:rsidR="005B4377" w:rsidRDefault="005B4377" w:rsidP="00DB4EEF">
            <w:pPr>
              <w:spacing w:line="240" w:lineRule="atLeast"/>
            </w:pPr>
            <w:r w:rsidRPr="00FA67AF">
              <w:t>Email Confirmation</w:t>
            </w:r>
          </w:p>
        </w:tc>
        <w:tc>
          <w:tcPr>
            <w:tcW w:w="0" w:type="auto"/>
            <w:shd w:val="clear" w:color="auto" w:fill="D9D9D9" w:themeFill="background1" w:themeFillShade="D9"/>
            <w:vAlign w:val="center"/>
          </w:tcPr>
          <w:p w14:paraId="7AB18F38" w14:textId="77777777" w:rsidR="005B4377" w:rsidRPr="00396024" w:rsidRDefault="005B4377" w:rsidP="00DB4EEF">
            <w:pPr>
              <w:spacing w:line="240" w:lineRule="atLeast"/>
            </w:pPr>
            <w:r w:rsidRPr="00FA67AF">
              <w:t>Date</w:t>
            </w:r>
          </w:p>
        </w:tc>
      </w:tr>
      <w:tr w:rsidR="005B4377" w:rsidRPr="00396024" w14:paraId="3232266E" w14:textId="77777777" w:rsidTr="4EB0F4D3">
        <w:trPr>
          <w:trHeight w:val="20"/>
        </w:trPr>
        <w:tc>
          <w:tcPr>
            <w:tcW w:w="1968" w:type="dxa"/>
            <w:vAlign w:val="center"/>
          </w:tcPr>
          <w:p w14:paraId="3AA4943A" w14:textId="77777777" w:rsidR="005B4377" w:rsidRDefault="005B4377" w:rsidP="00DB4EEF">
            <w:pPr>
              <w:spacing w:line="240" w:lineRule="atLeast"/>
            </w:pPr>
          </w:p>
        </w:tc>
        <w:tc>
          <w:tcPr>
            <w:tcW w:w="3054" w:type="dxa"/>
            <w:gridSpan w:val="2"/>
            <w:shd w:val="clear" w:color="auto" w:fill="auto"/>
            <w:vAlign w:val="center"/>
          </w:tcPr>
          <w:p w14:paraId="56D74624" w14:textId="77777777" w:rsidR="005B4377" w:rsidRDefault="005B4377" w:rsidP="00DB4EEF">
            <w:pPr>
              <w:spacing w:line="240" w:lineRule="atLeast"/>
            </w:pPr>
          </w:p>
        </w:tc>
        <w:tc>
          <w:tcPr>
            <w:tcW w:w="3048" w:type="dxa"/>
            <w:shd w:val="clear" w:color="auto" w:fill="auto"/>
            <w:vAlign w:val="center"/>
          </w:tcPr>
          <w:p w14:paraId="1BAAC173" w14:textId="77777777" w:rsidR="005B4377" w:rsidRDefault="005B4377" w:rsidP="00DB4EEF">
            <w:pPr>
              <w:spacing w:line="240" w:lineRule="atLeast"/>
            </w:pPr>
          </w:p>
        </w:tc>
        <w:tc>
          <w:tcPr>
            <w:tcW w:w="0" w:type="auto"/>
            <w:shd w:val="clear" w:color="auto" w:fill="auto"/>
            <w:vAlign w:val="center"/>
          </w:tcPr>
          <w:p w14:paraId="00CC219D" w14:textId="77777777" w:rsidR="005B4377" w:rsidRPr="00396024" w:rsidRDefault="005B4377" w:rsidP="00DB4EEF">
            <w:pPr>
              <w:spacing w:line="240" w:lineRule="atLeast"/>
            </w:pPr>
          </w:p>
        </w:tc>
      </w:tr>
      <w:tr w:rsidR="005B4377" w:rsidRPr="00396024" w14:paraId="2AF942B0" w14:textId="77777777" w:rsidTr="4EB0F4D3">
        <w:trPr>
          <w:trHeight w:val="20"/>
        </w:trPr>
        <w:tc>
          <w:tcPr>
            <w:tcW w:w="1968" w:type="dxa"/>
            <w:vAlign w:val="center"/>
          </w:tcPr>
          <w:p w14:paraId="48F90BC0" w14:textId="77777777" w:rsidR="005B4377" w:rsidRDefault="005B4377" w:rsidP="00DB4EEF">
            <w:pPr>
              <w:spacing w:line="240" w:lineRule="atLeast"/>
            </w:pPr>
          </w:p>
        </w:tc>
        <w:tc>
          <w:tcPr>
            <w:tcW w:w="3054" w:type="dxa"/>
            <w:gridSpan w:val="2"/>
            <w:shd w:val="clear" w:color="auto" w:fill="auto"/>
            <w:vAlign w:val="center"/>
          </w:tcPr>
          <w:p w14:paraId="1544962A" w14:textId="77777777" w:rsidR="005B4377" w:rsidRDefault="005B4377" w:rsidP="00DB4EEF">
            <w:pPr>
              <w:spacing w:line="240" w:lineRule="atLeast"/>
            </w:pPr>
          </w:p>
        </w:tc>
        <w:tc>
          <w:tcPr>
            <w:tcW w:w="3048" w:type="dxa"/>
            <w:shd w:val="clear" w:color="auto" w:fill="auto"/>
            <w:vAlign w:val="center"/>
          </w:tcPr>
          <w:p w14:paraId="0341771E" w14:textId="77777777" w:rsidR="005B4377" w:rsidRDefault="005B4377" w:rsidP="00DB4EEF">
            <w:pPr>
              <w:spacing w:line="240" w:lineRule="atLeast"/>
            </w:pPr>
          </w:p>
        </w:tc>
        <w:tc>
          <w:tcPr>
            <w:tcW w:w="0" w:type="auto"/>
            <w:shd w:val="clear" w:color="auto" w:fill="auto"/>
            <w:vAlign w:val="center"/>
          </w:tcPr>
          <w:p w14:paraId="018373AC" w14:textId="77777777" w:rsidR="005B4377" w:rsidRPr="00396024" w:rsidRDefault="005B4377" w:rsidP="00DB4EEF">
            <w:pPr>
              <w:spacing w:line="240" w:lineRule="atLeast"/>
            </w:pPr>
          </w:p>
        </w:tc>
      </w:tr>
    </w:tbl>
    <w:p w14:paraId="37802310" w14:textId="77777777" w:rsidR="00CE4A6A" w:rsidRPr="009E3B7C" w:rsidRDefault="00CE4A6A" w:rsidP="00DB4EEF">
      <w:pPr>
        <w:spacing w:line="240" w:lineRule="atLeast"/>
        <w:rPr>
          <w:rFonts w:cs="Arial"/>
        </w:rPr>
      </w:pPr>
    </w:p>
    <w:p w14:paraId="49CDEE4C" w14:textId="77777777" w:rsidR="00545742" w:rsidRDefault="00545742" w:rsidP="00DB4EEF">
      <w:pPr>
        <w:spacing w:line="240" w:lineRule="atLeast"/>
      </w:pPr>
    </w:p>
    <w:p w14:paraId="7C3BB4B8" w14:textId="77777777" w:rsidR="0075468B" w:rsidRDefault="0075468B" w:rsidP="00DB4EEF">
      <w:pPr>
        <w:spacing w:line="240" w:lineRule="atLeast"/>
      </w:pPr>
    </w:p>
    <w:p w14:paraId="1990F241" w14:textId="77777777" w:rsidR="0075468B" w:rsidRDefault="0075468B" w:rsidP="00DB4EEF">
      <w:pPr>
        <w:spacing w:line="240" w:lineRule="atLeast"/>
      </w:pPr>
    </w:p>
    <w:p w14:paraId="68AA6161" w14:textId="706F96ED" w:rsidR="0075468B" w:rsidRPr="00397AF6" w:rsidRDefault="0075468B" w:rsidP="00DB4EEF">
      <w:pPr>
        <w:spacing w:line="240" w:lineRule="atLeast"/>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A1368B" w:rsidRPr="00A1368B">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6B66C829" w14:textId="77777777" w:rsidR="0075468B" w:rsidRPr="00397AF6" w:rsidRDefault="0075468B" w:rsidP="00DB4EEF">
      <w:pPr>
        <w:spacing w:line="240" w:lineRule="atLeast"/>
        <w:jc w:val="both"/>
        <w:rPr>
          <w:rFonts w:cs="Arial"/>
          <w:b/>
          <w:bCs/>
          <w:color w:val="000000"/>
        </w:rPr>
      </w:pPr>
    </w:p>
    <w:p w14:paraId="6119CBBF" w14:textId="3E022B51" w:rsidR="00512B53" w:rsidRDefault="00512B53" w:rsidP="00DB4EEF">
      <w:pPr>
        <w:pStyle w:val="CoverpageTitle"/>
        <w:spacing w:before="0" w:after="0" w:line="240" w:lineRule="atLeast"/>
        <w:rPr>
          <w:rFonts w:cs="Arial"/>
          <w:sz w:val="20"/>
          <w:szCs w:val="20"/>
        </w:rPr>
      </w:pPr>
      <w:r w:rsidRPr="001A27DD">
        <w:rPr>
          <w:rFonts w:cs="Arial"/>
          <w:sz w:val="20"/>
          <w:szCs w:val="20"/>
        </w:rPr>
        <w:t>Copyright</w:t>
      </w:r>
      <w:r>
        <w:rPr>
          <w:rFonts w:cs="Arial"/>
          <w:sz w:val="20"/>
          <w:szCs w:val="20"/>
        </w:rPr>
        <w:t xml:space="preserve"> </w:t>
      </w:r>
      <w:bookmarkStart w:id="0" w:name="_Hlk23967760"/>
      <w:r w:rsidRPr="004E37DE">
        <w:rPr>
          <w:rFonts w:cs="Arial"/>
          <w:sz w:val="20"/>
          <w:szCs w:val="20"/>
        </w:rPr>
        <w:t>©</w:t>
      </w:r>
      <w:bookmarkEnd w:id="0"/>
      <w:r w:rsidRPr="004814C3">
        <w:rPr>
          <w:rFonts w:cs="Arial"/>
          <w:sz w:val="20"/>
          <w:szCs w:val="20"/>
        </w:rPr>
        <w:t xml:space="preserve">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A1368B" w:rsidRPr="00A1368B">
        <w:rPr>
          <w:rFonts w:cs="Arial"/>
          <w:bCs/>
          <w:sz w:val="20"/>
          <w:szCs w:val="20"/>
          <w:lang w:val="en-US"/>
        </w:rPr>
        <w:t>2019</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35AA4C28" w14:textId="77777777" w:rsidR="0075468B" w:rsidRDefault="0075468B" w:rsidP="00DB4EEF">
      <w:pPr>
        <w:pStyle w:val="CoverpageTitle"/>
        <w:spacing w:before="0" w:after="0" w:line="240" w:lineRule="atLeast"/>
        <w:rPr>
          <w:rFonts w:cs="Arial"/>
          <w:sz w:val="20"/>
          <w:szCs w:val="20"/>
        </w:rPr>
      </w:pPr>
    </w:p>
    <w:p w14:paraId="61387857" w14:textId="77777777" w:rsidR="0075468B" w:rsidRDefault="0075468B" w:rsidP="00DB4EEF">
      <w:pPr>
        <w:pStyle w:val="CoverpageTitle"/>
        <w:spacing w:before="0" w:after="0" w:line="240" w:lineRule="atLeast"/>
        <w:rPr>
          <w:rFonts w:cs="Arial"/>
          <w:sz w:val="20"/>
          <w:szCs w:val="20"/>
        </w:rPr>
      </w:pPr>
    </w:p>
    <w:p w14:paraId="4E6D8B54" w14:textId="77777777" w:rsidR="0075468B" w:rsidRDefault="0075468B" w:rsidP="00DB4EEF">
      <w:pPr>
        <w:pStyle w:val="CoverpageTitle"/>
        <w:spacing w:before="0" w:after="0" w:line="240" w:lineRule="atLeast"/>
        <w:rPr>
          <w:rFonts w:cs="Arial"/>
          <w:sz w:val="20"/>
          <w:szCs w:val="20"/>
        </w:rPr>
      </w:pPr>
    </w:p>
    <w:p w14:paraId="5B86FAAB" w14:textId="77777777" w:rsidR="0075468B" w:rsidRPr="001A27DD" w:rsidRDefault="0075468B" w:rsidP="00DB4EEF">
      <w:pPr>
        <w:pStyle w:val="CoverpageTitle"/>
        <w:spacing w:before="0" w:after="0" w:line="240" w:lineRule="atLeast"/>
        <w:rPr>
          <w:rFonts w:cs="Arial"/>
          <w:szCs w:val="20"/>
        </w:rPr>
      </w:pPr>
      <w:r w:rsidRPr="001A27DD">
        <w:rPr>
          <w:rFonts w:cs="Arial"/>
          <w:szCs w:val="20"/>
        </w:rPr>
        <w:t>Printed Copies Are Uncontrolled</w:t>
      </w:r>
    </w:p>
    <w:p w14:paraId="644B5433" w14:textId="77777777" w:rsidR="0075468B" w:rsidRPr="001A27DD" w:rsidRDefault="0075468B" w:rsidP="00DB4EEF">
      <w:pPr>
        <w:pStyle w:val="CoverpageTitle"/>
        <w:spacing w:before="0" w:after="0" w:line="240" w:lineRule="atLeast"/>
        <w:rPr>
          <w:rFonts w:cs="Arial"/>
          <w:sz w:val="20"/>
          <w:szCs w:val="20"/>
        </w:rPr>
      </w:pPr>
    </w:p>
    <w:p w14:paraId="38EA1FD0" w14:textId="77777777" w:rsidR="0075468B" w:rsidRDefault="0075468B" w:rsidP="00DB4EEF">
      <w:pPr>
        <w:spacing w:line="240" w:lineRule="atLeast"/>
        <w:rPr>
          <w:rFonts w:cs="Arial"/>
        </w:rPr>
      </w:pPr>
    </w:p>
    <w:p w14:paraId="08D34F00" w14:textId="77777777" w:rsidR="00CE4A6A" w:rsidRPr="009E3B7C" w:rsidRDefault="00CE4A6A" w:rsidP="00DB4EEF">
      <w:pPr>
        <w:spacing w:line="240" w:lineRule="atLeast"/>
        <w:rPr>
          <w:rFonts w:cs="Arial"/>
        </w:rPr>
      </w:pPr>
    </w:p>
    <w:p w14:paraId="14464A87" w14:textId="77777777" w:rsidR="00CE4A6A" w:rsidRPr="009E3B7C" w:rsidRDefault="00CE4A6A" w:rsidP="00DB4EEF">
      <w:pPr>
        <w:spacing w:line="240" w:lineRule="atLeast"/>
        <w:rPr>
          <w:rFonts w:cs="Arial"/>
        </w:rPr>
        <w:sectPr w:rsidR="00CE4A6A" w:rsidRPr="009E3B7C" w:rsidSect="00DB4EEF">
          <w:headerReference w:type="default" r:id="rId12"/>
          <w:footerReference w:type="default" r:id="rId13"/>
          <w:headerReference w:type="first" r:id="rId14"/>
          <w:pgSz w:w="11907" w:h="16840" w:code="9"/>
          <w:pgMar w:top="720" w:right="720" w:bottom="720" w:left="720" w:header="567" w:footer="737" w:gutter="0"/>
          <w:cols w:space="720"/>
          <w:titlePg/>
          <w:docGrid w:linePitch="272"/>
        </w:sectPr>
      </w:pPr>
    </w:p>
    <w:p w14:paraId="67A5E9C4" w14:textId="77777777" w:rsidR="0075468B" w:rsidRDefault="0075468B" w:rsidP="00DB4EEF">
      <w:pPr>
        <w:spacing w:line="240" w:lineRule="atLeast"/>
      </w:pPr>
      <w:bookmarkStart w:id="1" w:name="_Toc498090118"/>
    </w:p>
    <w:p w14:paraId="63060467" w14:textId="77777777" w:rsidR="0075468B" w:rsidRDefault="0075468B" w:rsidP="00DB4EEF">
      <w:pPr>
        <w:spacing w:line="240" w:lineRule="atLeast"/>
        <w:jc w:val="both"/>
        <w:rPr>
          <w:rFonts w:cs="Arial"/>
          <w:color w:val="000000"/>
        </w:rPr>
      </w:pPr>
    </w:p>
    <w:p w14:paraId="78E3DB73" w14:textId="77777777" w:rsidR="0075468B" w:rsidRDefault="0075468B" w:rsidP="00DB4EEF">
      <w:pPr>
        <w:spacing w:line="240" w:lineRule="atLeast"/>
        <w:jc w:val="both"/>
        <w:rPr>
          <w:rFonts w:cs="Arial"/>
          <w:color w:val="000000"/>
        </w:rPr>
      </w:pPr>
    </w:p>
    <w:p w14:paraId="5866CA87" w14:textId="77777777" w:rsidR="0075468B" w:rsidRDefault="0075468B" w:rsidP="00DB4EEF">
      <w:pPr>
        <w:spacing w:line="240" w:lineRule="atLeast"/>
        <w:jc w:val="both"/>
        <w:rPr>
          <w:rFonts w:cs="Arial"/>
          <w:color w:val="000000"/>
        </w:rPr>
      </w:pPr>
    </w:p>
    <w:p w14:paraId="7A7491B4" w14:textId="77777777" w:rsidR="0075468B" w:rsidRDefault="0075468B" w:rsidP="00DB4EEF">
      <w:pPr>
        <w:spacing w:line="240" w:lineRule="atLeast"/>
        <w:jc w:val="both"/>
        <w:rPr>
          <w:rFonts w:cs="Arial"/>
          <w:color w:val="000000"/>
        </w:rPr>
      </w:pPr>
    </w:p>
    <w:p w14:paraId="65069F79" w14:textId="77777777" w:rsidR="0075468B" w:rsidRDefault="0075468B" w:rsidP="00DB4EEF">
      <w:pPr>
        <w:spacing w:line="240" w:lineRule="atLeast"/>
        <w:jc w:val="both"/>
        <w:rPr>
          <w:rFonts w:cs="Arial"/>
          <w:color w:val="000000"/>
        </w:rPr>
      </w:pPr>
    </w:p>
    <w:p w14:paraId="4A20D32D" w14:textId="77777777" w:rsidR="0075468B" w:rsidRDefault="0075468B" w:rsidP="00DB4EEF">
      <w:pPr>
        <w:spacing w:line="240" w:lineRule="atLeast"/>
        <w:jc w:val="both"/>
        <w:rPr>
          <w:rFonts w:cs="Arial"/>
          <w:color w:val="000000"/>
        </w:rPr>
      </w:pPr>
    </w:p>
    <w:p w14:paraId="6852469A" w14:textId="77777777" w:rsidR="0075468B" w:rsidRDefault="0075468B" w:rsidP="00DB4EEF">
      <w:pPr>
        <w:spacing w:line="240" w:lineRule="atLeast"/>
        <w:jc w:val="both"/>
        <w:rPr>
          <w:rFonts w:cs="Arial"/>
          <w:color w:val="000000"/>
        </w:rPr>
      </w:pPr>
    </w:p>
    <w:p w14:paraId="376B794F" w14:textId="77777777" w:rsidR="0075468B" w:rsidRDefault="0075468B" w:rsidP="00DB4EEF">
      <w:pPr>
        <w:spacing w:line="240" w:lineRule="atLeast"/>
        <w:jc w:val="both"/>
        <w:rPr>
          <w:rFonts w:cs="Arial"/>
          <w:color w:val="000000"/>
        </w:rPr>
      </w:pPr>
    </w:p>
    <w:p w14:paraId="31198CBD" w14:textId="77777777" w:rsidR="0075468B" w:rsidRDefault="0075468B" w:rsidP="00DB4EEF">
      <w:pPr>
        <w:spacing w:line="240" w:lineRule="atLeast"/>
        <w:jc w:val="both"/>
        <w:rPr>
          <w:rFonts w:cs="Arial"/>
          <w:color w:val="000000"/>
        </w:rPr>
      </w:pPr>
    </w:p>
    <w:p w14:paraId="3C38FB9D" w14:textId="77777777" w:rsidR="0075468B" w:rsidRDefault="0075468B" w:rsidP="00DB4EEF">
      <w:pPr>
        <w:spacing w:line="240" w:lineRule="atLeast"/>
        <w:jc w:val="both"/>
        <w:rPr>
          <w:rFonts w:cs="Arial"/>
          <w:color w:val="000000"/>
        </w:rPr>
      </w:pPr>
    </w:p>
    <w:p w14:paraId="71197E6A" w14:textId="77777777" w:rsidR="0075468B" w:rsidRDefault="0075468B" w:rsidP="00DB4EEF">
      <w:pPr>
        <w:spacing w:line="240" w:lineRule="atLeast"/>
        <w:jc w:val="both"/>
        <w:rPr>
          <w:rFonts w:cs="Arial"/>
          <w:color w:val="000000"/>
        </w:rPr>
      </w:pPr>
    </w:p>
    <w:p w14:paraId="7A13942D" w14:textId="77777777" w:rsidR="0075468B" w:rsidRDefault="0075468B" w:rsidP="00DB4EEF">
      <w:pPr>
        <w:spacing w:line="240" w:lineRule="atLeast"/>
        <w:jc w:val="both"/>
        <w:rPr>
          <w:rFonts w:cs="Arial"/>
          <w:color w:val="000000"/>
        </w:rPr>
      </w:pPr>
    </w:p>
    <w:p w14:paraId="5C28834C" w14:textId="77777777" w:rsidR="0075468B" w:rsidRDefault="0075468B" w:rsidP="00DB4EEF">
      <w:pPr>
        <w:spacing w:line="240" w:lineRule="atLeast"/>
        <w:jc w:val="both"/>
        <w:rPr>
          <w:rFonts w:cs="Arial"/>
          <w:color w:val="000000"/>
        </w:rPr>
      </w:pPr>
    </w:p>
    <w:p w14:paraId="1941EBAE" w14:textId="77777777" w:rsidR="0075468B" w:rsidRDefault="0075468B" w:rsidP="00DB4EEF">
      <w:pPr>
        <w:spacing w:line="240" w:lineRule="atLeast"/>
        <w:jc w:val="both"/>
        <w:rPr>
          <w:rFonts w:cs="Arial"/>
          <w:color w:val="000000"/>
        </w:rPr>
      </w:pPr>
    </w:p>
    <w:p w14:paraId="10FB295D" w14:textId="77777777" w:rsidR="0075468B" w:rsidRDefault="0075468B" w:rsidP="00DB4EEF">
      <w:pPr>
        <w:spacing w:line="240" w:lineRule="atLeast"/>
        <w:jc w:val="both"/>
        <w:rPr>
          <w:rFonts w:cs="Arial"/>
          <w:color w:val="000000"/>
        </w:rPr>
      </w:pPr>
    </w:p>
    <w:p w14:paraId="0E6E7C47" w14:textId="77777777" w:rsidR="0075468B" w:rsidRDefault="0075468B" w:rsidP="00DB4EEF">
      <w:pPr>
        <w:spacing w:line="240" w:lineRule="atLeast"/>
        <w:jc w:val="both"/>
        <w:rPr>
          <w:rFonts w:cs="Arial"/>
          <w:color w:val="000000"/>
        </w:rPr>
      </w:pPr>
    </w:p>
    <w:p w14:paraId="3FA258B4" w14:textId="77777777" w:rsidR="0075468B" w:rsidRPr="009478C8" w:rsidRDefault="0075468B" w:rsidP="00DB4EEF">
      <w:pPr>
        <w:spacing w:line="240" w:lineRule="atLeast"/>
        <w:jc w:val="both"/>
        <w:rPr>
          <w:rFonts w:cs="Arial"/>
          <w:color w:val="000000"/>
        </w:rPr>
      </w:pPr>
    </w:p>
    <w:p w14:paraId="5231D1F9" w14:textId="77777777" w:rsidR="0075468B" w:rsidRPr="0075468B" w:rsidRDefault="0075468B" w:rsidP="00DB4EEF">
      <w:pPr>
        <w:shd w:val="clear" w:color="auto" w:fill="FABF8F" w:themeFill="accent6" w:themeFillTint="99"/>
        <w:spacing w:line="240" w:lineRule="atLeast"/>
        <w:jc w:val="center"/>
        <w:rPr>
          <w:rStyle w:val="SubtleEmphasis"/>
          <w:b/>
          <w:i w:val="0"/>
          <w:color w:val="000000" w:themeColor="text1"/>
          <w:sz w:val="24"/>
        </w:rPr>
      </w:pPr>
      <w:r w:rsidRPr="0075468B">
        <w:rPr>
          <w:rStyle w:val="SubtleEmphasis"/>
          <w:b/>
          <w:i w:val="0"/>
          <w:color w:val="000000" w:themeColor="text1"/>
          <w:sz w:val="24"/>
        </w:rPr>
        <w:t>Important Note</w:t>
      </w:r>
    </w:p>
    <w:p w14:paraId="5C511C77" w14:textId="77777777" w:rsidR="0075468B" w:rsidRPr="0075468B" w:rsidRDefault="0075468B" w:rsidP="00DB4EEF">
      <w:pPr>
        <w:shd w:val="clear" w:color="auto" w:fill="FABF8F" w:themeFill="accent6" w:themeFillTint="99"/>
        <w:spacing w:line="240" w:lineRule="atLeast"/>
        <w:jc w:val="both"/>
        <w:rPr>
          <w:rStyle w:val="SubtleEmphasis"/>
          <w:i w:val="0"/>
          <w:color w:val="000000" w:themeColor="text1"/>
        </w:rPr>
      </w:pPr>
    </w:p>
    <w:p w14:paraId="2EBDE75C" w14:textId="72698542" w:rsidR="0075468B" w:rsidRPr="0075468B" w:rsidRDefault="0075468B" w:rsidP="00DB4EEF">
      <w:pPr>
        <w:shd w:val="clear" w:color="auto" w:fill="FABF8F" w:themeFill="accent6" w:themeFillTint="99"/>
        <w:spacing w:line="240" w:lineRule="atLeast"/>
        <w:jc w:val="both"/>
        <w:rPr>
          <w:rStyle w:val="SubtleEmphasis"/>
          <w:i w:val="0"/>
          <w:color w:val="000000" w:themeColor="text1"/>
        </w:rPr>
      </w:pPr>
      <w:r w:rsidRPr="0075468B">
        <w:rPr>
          <w:rStyle w:val="SubtleEmphasis"/>
          <w:i w:val="0"/>
          <w:color w:val="000000" w:themeColor="text1"/>
        </w:rPr>
        <w:t xml:space="preserve">You need to use the RE specification macros provided by the “RE_SpecificationMacroTemplate.dotm” (refer to “Utilities” on </w:t>
      </w:r>
      <w:hyperlink r:id="rId15" w:history="1">
        <w:r w:rsidRPr="0075468B">
          <w:rPr>
            <w:rStyle w:val="Hyperlink"/>
          </w:rPr>
          <w:t>page “Specification Templates” in the RE Wiki</w:t>
        </w:r>
      </w:hyperlink>
      <w:r w:rsidRPr="0075468B">
        <w:rPr>
          <w:rStyle w:val="SubtleEmphasis"/>
          <w:i w:val="0"/>
          <w:color w:val="000000" w:themeColor="text1"/>
        </w:rPr>
        <w:t xml:space="preserve">) to allow seamless VSEM import of the specification content. </w:t>
      </w:r>
      <w:r w:rsidRPr="0075468B">
        <w:rPr>
          <w:rStyle w:val="SubtleEmphasis"/>
          <w:b/>
          <w:i w:val="0"/>
          <w:color w:val="000000" w:themeColor="text1"/>
          <w:u w:val="single"/>
        </w:rPr>
        <w:t>Use only these RE specification macros to create requirements</w:t>
      </w:r>
      <w:r w:rsidRPr="0075468B">
        <w:rPr>
          <w:rStyle w:val="SubtleEmphasis"/>
          <w:i w:val="0"/>
          <w:color w:val="000000" w:themeColor="text1"/>
        </w:rPr>
        <w:t xml:space="preserve"> in this specification. Refer to</w:t>
      </w:r>
      <w:r w:rsidRPr="0075468B">
        <w:rPr>
          <w:rStyle w:val="SubtleEmphasis"/>
          <w:i w:val="0"/>
        </w:rPr>
        <w:t xml:space="preserve"> </w:t>
      </w:r>
      <w:r w:rsidRPr="0075468B">
        <w:rPr>
          <w:rStyle w:val="SubtleEmphasis"/>
          <w:i w:val="0"/>
          <w:color w:val="0000FF"/>
        </w:rPr>
        <w:t>“</w:t>
      </w:r>
      <w:hyperlink r:id="rId16" w:history="1">
        <w:r w:rsidRPr="0075468B">
          <w:rPr>
            <w:rStyle w:val="SubtleEmphasis"/>
            <w:i w:val="0"/>
            <w:color w:val="0000FF"/>
          </w:rPr>
          <w:t>How to use the Specification Templates</w:t>
        </w:r>
      </w:hyperlink>
      <w:r w:rsidRPr="0075468B">
        <w:rPr>
          <w:rStyle w:val="SubtleEmphasis"/>
          <w:i w:val="0"/>
          <w:color w:val="0000FF"/>
        </w:rPr>
        <w:t xml:space="preserve">” </w:t>
      </w:r>
      <w:r w:rsidRPr="0075468B">
        <w:rPr>
          <w:rStyle w:val="SubtleEmphasis"/>
          <w:i w:val="0"/>
          <w:color w:val="000000" w:themeColor="text1"/>
        </w:rPr>
        <w:t>on how to enable and use the macros and the requirements templates in this specification.</w:t>
      </w:r>
    </w:p>
    <w:p w14:paraId="46617E00" w14:textId="1559A5DF" w:rsidR="0075468B" w:rsidRPr="0075468B" w:rsidRDefault="0075468B" w:rsidP="00DB4EEF">
      <w:pPr>
        <w:spacing w:line="240" w:lineRule="atLeast"/>
      </w:pPr>
    </w:p>
    <w:p w14:paraId="252BAE14" w14:textId="77777777" w:rsidR="00CE4A6A" w:rsidRDefault="00CE4A6A" w:rsidP="00DB4EEF">
      <w:pPr>
        <w:pStyle w:val="Heading1"/>
        <w:numPr>
          <w:ilvl w:val="0"/>
          <w:numId w:val="0"/>
        </w:numPr>
        <w:spacing w:line="240" w:lineRule="atLeast"/>
        <w:ind w:left="432" w:hanging="432"/>
        <w:rPr>
          <w:szCs w:val="20"/>
        </w:rPr>
      </w:pPr>
      <w:bookmarkStart w:id="2" w:name="_Toc89265400"/>
      <w:r w:rsidRPr="009A63CD">
        <w:rPr>
          <w:szCs w:val="20"/>
        </w:rPr>
        <w:lastRenderedPageBreak/>
        <w:t>Contents</w:t>
      </w:r>
      <w:bookmarkEnd w:id="1"/>
      <w:bookmarkEnd w:id="2"/>
    </w:p>
    <w:p w14:paraId="17C1F435" w14:textId="77777777" w:rsidR="008E155B" w:rsidRPr="008E155B" w:rsidRDefault="008E155B" w:rsidP="00DB4EEF">
      <w:pPr>
        <w:spacing w:line="240" w:lineRule="atLeast"/>
      </w:pPr>
    </w:p>
    <w:p w14:paraId="7082DF25" w14:textId="14BF90BF" w:rsidR="00A1368B" w:rsidRDefault="00D0389C">
      <w:pPr>
        <w:pStyle w:val="TOC1"/>
        <w:tabs>
          <w:tab w:val="right" w:leader="dot" w:pos="10457"/>
        </w:tabs>
        <w:rPr>
          <w:rFonts w:asciiTheme="minorHAnsi" w:eastAsiaTheme="minorEastAsia" w:hAnsiTheme="minorHAnsi" w:cstheme="minorBidi"/>
          <w:noProof/>
          <w:sz w:val="22"/>
          <w:szCs w:val="22"/>
          <w:lang w:val="pt-BR" w:eastAsia="pt-BR"/>
        </w:rPr>
      </w:pPr>
      <w:r w:rsidRPr="009E3B7C">
        <w:rPr>
          <w:rFonts w:cs="Arial"/>
        </w:rPr>
        <w:fldChar w:fldCharType="begin"/>
      </w:r>
      <w:r w:rsidRPr="009E3B7C">
        <w:rPr>
          <w:rFonts w:cs="Arial"/>
        </w:rPr>
        <w:instrText xml:space="preserve"> TOC \o "1-6" \h \z \u </w:instrText>
      </w:r>
      <w:r w:rsidRPr="009E3B7C">
        <w:rPr>
          <w:rFonts w:cs="Arial"/>
        </w:rPr>
        <w:fldChar w:fldCharType="separate"/>
      </w:r>
      <w:hyperlink w:anchor="_Toc89265400" w:history="1">
        <w:r w:rsidR="00A1368B" w:rsidRPr="00A7738F">
          <w:rPr>
            <w:rStyle w:val="Hyperlink"/>
            <w:noProof/>
          </w:rPr>
          <w:t>Contents</w:t>
        </w:r>
        <w:r w:rsidR="00A1368B">
          <w:rPr>
            <w:noProof/>
            <w:webHidden/>
          </w:rPr>
          <w:tab/>
        </w:r>
        <w:r w:rsidR="00A1368B">
          <w:rPr>
            <w:noProof/>
            <w:webHidden/>
          </w:rPr>
          <w:fldChar w:fldCharType="begin"/>
        </w:r>
        <w:r w:rsidR="00A1368B">
          <w:rPr>
            <w:noProof/>
            <w:webHidden/>
          </w:rPr>
          <w:instrText xml:space="preserve"> PAGEREF _Toc89265400 \h </w:instrText>
        </w:r>
        <w:r w:rsidR="00A1368B">
          <w:rPr>
            <w:noProof/>
            <w:webHidden/>
          </w:rPr>
        </w:r>
        <w:r w:rsidR="00A1368B">
          <w:rPr>
            <w:noProof/>
            <w:webHidden/>
          </w:rPr>
          <w:fldChar w:fldCharType="separate"/>
        </w:r>
        <w:r w:rsidR="00ED442C">
          <w:rPr>
            <w:noProof/>
            <w:webHidden/>
          </w:rPr>
          <w:t>3</w:t>
        </w:r>
        <w:r w:rsidR="00A1368B">
          <w:rPr>
            <w:noProof/>
            <w:webHidden/>
          </w:rPr>
          <w:fldChar w:fldCharType="end"/>
        </w:r>
      </w:hyperlink>
    </w:p>
    <w:p w14:paraId="67B7832D" w14:textId="3922ED0F"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01" w:history="1">
        <w:r w:rsidR="00A1368B" w:rsidRPr="00A7738F">
          <w:rPr>
            <w:rStyle w:val="Hyperlink"/>
            <w:noProof/>
          </w:rPr>
          <w:t>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Introduction</w:t>
        </w:r>
        <w:r w:rsidR="00A1368B">
          <w:rPr>
            <w:noProof/>
            <w:webHidden/>
          </w:rPr>
          <w:tab/>
        </w:r>
        <w:r w:rsidR="00A1368B">
          <w:rPr>
            <w:noProof/>
            <w:webHidden/>
          </w:rPr>
          <w:fldChar w:fldCharType="begin"/>
        </w:r>
        <w:r w:rsidR="00A1368B">
          <w:rPr>
            <w:noProof/>
            <w:webHidden/>
          </w:rPr>
          <w:instrText xml:space="preserve"> PAGEREF _Toc89265401 \h </w:instrText>
        </w:r>
        <w:r w:rsidR="00A1368B">
          <w:rPr>
            <w:noProof/>
            <w:webHidden/>
          </w:rPr>
        </w:r>
        <w:r w:rsidR="00A1368B">
          <w:rPr>
            <w:noProof/>
            <w:webHidden/>
          </w:rPr>
          <w:fldChar w:fldCharType="separate"/>
        </w:r>
        <w:r w:rsidR="00ED442C">
          <w:rPr>
            <w:noProof/>
            <w:webHidden/>
          </w:rPr>
          <w:t>6</w:t>
        </w:r>
        <w:r w:rsidR="00A1368B">
          <w:rPr>
            <w:noProof/>
            <w:webHidden/>
          </w:rPr>
          <w:fldChar w:fldCharType="end"/>
        </w:r>
      </w:hyperlink>
    </w:p>
    <w:p w14:paraId="0630558E" w14:textId="2298961F" w:rsidR="00A1368B" w:rsidRDefault="00491675">
      <w:pPr>
        <w:pStyle w:val="TOC2"/>
        <w:rPr>
          <w:rFonts w:asciiTheme="minorHAnsi" w:eastAsiaTheme="minorEastAsia" w:hAnsiTheme="minorHAnsi" w:cstheme="minorBidi"/>
          <w:bCs w:val="0"/>
          <w:sz w:val="22"/>
          <w:szCs w:val="22"/>
          <w:lang w:val="pt-BR" w:eastAsia="pt-BR"/>
        </w:rPr>
      </w:pPr>
      <w:hyperlink w:anchor="_Toc89265402" w:history="1">
        <w:r w:rsidR="00A1368B" w:rsidRPr="00A7738F">
          <w:rPr>
            <w:rStyle w:val="Hyperlink"/>
          </w:rPr>
          <w:t>1.1</w:t>
        </w:r>
        <w:r w:rsidR="00A1368B">
          <w:rPr>
            <w:rFonts w:asciiTheme="minorHAnsi" w:eastAsiaTheme="minorEastAsia" w:hAnsiTheme="minorHAnsi" w:cstheme="minorBidi"/>
            <w:bCs w:val="0"/>
            <w:sz w:val="22"/>
            <w:szCs w:val="22"/>
            <w:lang w:val="pt-BR" w:eastAsia="pt-BR"/>
          </w:rPr>
          <w:tab/>
        </w:r>
        <w:r w:rsidR="00A1368B" w:rsidRPr="00A7738F">
          <w:rPr>
            <w:rStyle w:val="Hyperlink"/>
          </w:rPr>
          <w:t>Document Purpose</w:t>
        </w:r>
        <w:r w:rsidR="00A1368B">
          <w:rPr>
            <w:webHidden/>
          </w:rPr>
          <w:tab/>
        </w:r>
        <w:r w:rsidR="00A1368B">
          <w:rPr>
            <w:webHidden/>
          </w:rPr>
          <w:fldChar w:fldCharType="begin"/>
        </w:r>
        <w:r w:rsidR="00A1368B">
          <w:rPr>
            <w:webHidden/>
          </w:rPr>
          <w:instrText xml:space="preserve"> PAGEREF _Toc89265402 \h </w:instrText>
        </w:r>
        <w:r w:rsidR="00A1368B">
          <w:rPr>
            <w:webHidden/>
          </w:rPr>
        </w:r>
        <w:r w:rsidR="00A1368B">
          <w:rPr>
            <w:webHidden/>
          </w:rPr>
          <w:fldChar w:fldCharType="separate"/>
        </w:r>
        <w:r w:rsidR="00ED442C">
          <w:rPr>
            <w:webHidden/>
          </w:rPr>
          <w:t>6</w:t>
        </w:r>
        <w:r w:rsidR="00A1368B">
          <w:rPr>
            <w:webHidden/>
          </w:rPr>
          <w:fldChar w:fldCharType="end"/>
        </w:r>
      </w:hyperlink>
    </w:p>
    <w:p w14:paraId="074ED3E6" w14:textId="411CDF49" w:rsidR="00A1368B" w:rsidRDefault="00491675">
      <w:pPr>
        <w:pStyle w:val="TOC2"/>
        <w:rPr>
          <w:rFonts w:asciiTheme="minorHAnsi" w:eastAsiaTheme="minorEastAsia" w:hAnsiTheme="minorHAnsi" w:cstheme="minorBidi"/>
          <w:bCs w:val="0"/>
          <w:sz w:val="22"/>
          <w:szCs w:val="22"/>
          <w:lang w:val="pt-BR" w:eastAsia="pt-BR"/>
        </w:rPr>
      </w:pPr>
      <w:hyperlink w:anchor="_Toc89265403" w:history="1">
        <w:r w:rsidR="00A1368B" w:rsidRPr="00A7738F">
          <w:rPr>
            <w:rStyle w:val="Hyperlink"/>
          </w:rPr>
          <w:t>1.2</w:t>
        </w:r>
        <w:r w:rsidR="00A1368B">
          <w:rPr>
            <w:rFonts w:asciiTheme="minorHAnsi" w:eastAsiaTheme="minorEastAsia" w:hAnsiTheme="minorHAnsi" w:cstheme="minorBidi"/>
            <w:bCs w:val="0"/>
            <w:sz w:val="22"/>
            <w:szCs w:val="22"/>
            <w:lang w:val="pt-BR" w:eastAsia="pt-BR"/>
          </w:rPr>
          <w:tab/>
        </w:r>
        <w:r w:rsidR="00A1368B" w:rsidRPr="00A7738F">
          <w:rPr>
            <w:rStyle w:val="Hyperlink"/>
          </w:rPr>
          <w:t>Document Scope</w:t>
        </w:r>
        <w:r w:rsidR="00A1368B">
          <w:rPr>
            <w:webHidden/>
          </w:rPr>
          <w:tab/>
        </w:r>
        <w:r w:rsidR="00A1368B">
          <w:rPr>
            <w:webHidden/>
          </w:rPr>
          <w:fldChar w:fldCharType="begin"/>
        </w:r>
        <w:r w:rsidR="00A1368B">
          <w:rPr>
            <w:webHidden/>
          </w:rPr>
          <w:instrText xml:space="preserve"> PAGEREF _Toc89265403 \h </w:instrText>
        </w:r>
        <w:r w:rsidR="00A1368B">
          <w:rPr>
            <w:webHidden/>
          </w:rPr>
        </w:r>
        <w:r w:rsidR="00A1368B">
          <w:rPr>
            <w:webHidden/>
          </w:rPr>
          <w:fldChar w:fldCharType="separate"/>
        </w:r>
        <w:r w:rsidR="00ED442C">
          <w:rPr>
            <w:webHidden/>
          </w:rPr>
          <w:t>6</w:t>
        </w:r>
        <w:r w:rsidR="00A1368B">
          <w:rPr>
            <w:webHidden/>
          </w:rPr>
          <w:fldChar w:fldCharType="end"/>
        </w:r>
      </w:hyperlink>
    </w:p>
    <w:p w14:paraId="7623D194" w14:textId="4B53FC3E" w:rsidR="00A1368B" w:rsidRDefault="00491675">
      <w:pPr>
        <w:pStyle w:val="TOC2"/>
        <w:rPr>
          <w:rFonts w:asciiTheme="minorHAnsi" w:eastAsiaTheme="minorEastAsia" w:hAnsiTheme="minorHAnsi" w:cstheme="minorBidi"/>
          <w:bCs w:val="0"/>
          <w:sz w:val="22"/>
          <w:szCs w:val="22"/>
          <w:lang w:val="pt-BR" w:eastAsia="pt-BR"/>
        </w:rPr>
      </w:pPr>
      <w:hyperlink w:anchor="_Toc89265404" w:history="1">
        <w:r w:rsidR="00A1368B" w:rsidRPr="00A7738F">
          <w:rPr>
            <w:rStyle w:val="Hyperlink"/>
          </w:rPr>
          <w:t>1.3</w:t>
        </w:r>
        <w:r w:rsidR="00A1368B">
          <w:rPr>
            <w:rFonts w:asciiTheme="minorHAnsi" w:eastAsiaTheme="minorEastAsia" w:hAnsiTheme="minorHAnsi" w:cstheme="minorBidi"/>
            <w:bCs w:val="0"/>
            <w:sz w:val="22"/>
            <w:szCs w:val="22"/>
            <w:lang w:val="pt-BR" w:eastAsia="pt-BR"/>
          </w:rPr>
          <w:tab/>
        </w:r>
        <w:r w:rsidR="00A1368B" w:rsidRPr="00A7738F">
          <w:rPr>
            <w:rStyle w:val="Hyperlink"/>
          </w:rPr>
          <w:t>Document Audience</w:t>
        </w:r>
        <w:r w:rsidR="00A1368B">
          <w:rPr>
            <w:webHidden/>
          </w:rPr>
          <w:tab/>
        </w:r>
        <w:r w:rsidR="00A1368B">
          <w:rPr>
            <w:webHidden/>
          </w:rPr>
          <w:fldChar w:fldCharType="begin"/>
        </w:r>
        <w:r w:rsidR="00A1368B">
          <w:rPr>
            <w:webHidden/>
          </w:rPr>
          <w:instrText xml:space="preserve"> PAGEREF _Toc89265404 \h </w:instrText>
        </w:r>
        <w:r w:rsidR="00A1368B">
          <w:rPr>
            <w:webHidden/>
          </w:rPr>
        </w:r>
        <w:r w:rsidR="00A1368B">
          <w:rPr>
            <w:webHidden/>
          </w:rPr>
          <w:fldChar w:fldCharType="separate"/>
        </w:r>
        <w:r w:rsidR="00ED442C">
          <w:rPr>
            <w:webHidden/>
          </w:rPr>
          <w:t>6</w:t>
        </w:r>
        <w:r w:rsidR="00A1368B">
          <w:rPr>
            <w:webHidden/>
          </w:rPr>
          <w:fldChar w:fldCharType="end"/>
        </w:r>
      </w:hyperlink>
    </w:p>
    <w:p w14:paraId="572C0F5A" w14:textId="6413619F" w:rsidR="00A1368B" w:rsidRDefault="00491675">
      <w:pPr>
        <w:pStyle w:val="TOC3"/>
        <w:rPr>
          <w:rFonts w:asciiTheme="minorHAnsi" w:eastAsiaTheme="minorEastAsia" w:hAnsiTheme="minorHAnsi" w:cstheme="minorBidi"/>
          <w:noProof/>
          <w:sz w:val="22"/>
          <w:szCs w:val="22"/>
          <w:lang w:val="pt-BR" w:eastAsia="pt-BR"/>
        </w:rPr>
      </w:pPr>
      <w:hyperlink w:anchor="_Toc89265405" w:history="1">
        <w:r w:rsidR="00A1368B" w:rsidRPr="00A7738F">
          <w:rPr>
            <w:rStyle w:val="Hyperlink"/>
            <w:noProof/>
          </w:rPr>
          <w:t>1.3.1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Stakeholder List</w:t>
        </w:r>
        <w:r w:rsidR="00A1368B">
          <w:rPr>
            <w:noProof/>
            <w:webHidden/>
          </w:rPr>
          <w:tab/>
        </w:r>
        <w:r w:rsidR="00A1368B">
          <w:rPr>
            <w:noProof/>
            <w:webHidden/>
          </w:rPr>
          <w:fldChar w:fldCharType="begin"/>
        </w:r>
        <w:r w:rsidR="00A1368B">
          <w:rPr>
            <w:noProof/>
            <w:webHidden/>
          </w:rPr>
          <w:instrText xml:space="preserve"> PAGEREF _Toc89265405 \h </w:instrText>
        </w:r>
        <w:r w:rsidR="00A1368B">
          <w:rPr>
            <w:noProof/>
            <w:webHidden/>
          </w:rPr>
        </w:r>
        <w:r w:rsidR="00A1368B">
          <w:rPr>
            <w:noProof/>
            <w:webHidden/>
          </w:rPr>
          <w:fldChar w:fldCharType="separate"/>
        </w:r>
        <w:r w:rsidR="00ED442C">
          <w:rPr>
            <w:noProof/>
            <w:webHidden/>
          </w:rPr>
          <w:t>6</w:t>
        </w:r>
        <w:r w:rsidR="00A1368B">
          <w:rPr>
            <w:noProof/>
            <w:webHidden/>
          </w:rPr>
          <w:fldChar w:fldCharType="end"/>
        </w:r>
      </w:hyperlink>
    </w:p>
    <w:p w14:paraId="5055E1CF" w14:textId="2C600BF1" w:rsidR="00A1368B" w:rsidRDefault="00491675">
      <w:pPr>
        <w:pStyle w:val="TOC2"/>
        <w:rPr>
          <w:rFonts w:asciiTheme="minorHAnsi" w:eastAsiaTheme="minorEastAsia" w:hAnsiTheme="minorHAnsi" w:cstheme="minorBidi"/>
          <w:bCs w:val="0"/>
          <w:sz w:val="22"/>
          <w:szCs w:val="22"/>
          <w:lang w:val="pt-BR" w:eastAsia="pt-BR"/>
        </w:rPr>
      </w:pPr>
      <w:hyperlink w:anchor="_Toc89265406" w:history="1">
        <w:r w:rsidR="00A1368B" w:rsidRPr="00A7738F">
          <w:rPr>
            <w:rStyle w:val="Hyperlink"/>
          </w:rPr>
          <w:t>1.4</w:t>
        </w:r>
        <w:r w:rsidR="00A1368B">
          <w:rPr>
            <w:rFonts w:asciiTheme="minorHAnsi" w:eastAsiaTheme="minorEastAsia" w:hAnsiTheme="minorHAnsi" w:cstheme="minorBidi"/>
            <w:bCs w:val="0"/>
            <w:sz w:val="22"/>
            <w:szCs w:val="22"/>
            <w:lang w:val="pt-BR" w:eastAsia="pt-BR"/>
          </w:rPr>
          <w:tab/>
        </w:r>
        <w:r w:rsidR="00A1368B" w:rsidRPr="00A7738F">
          <w:rPr>
            <w:rStyle w:val="Hyperlink"/>
          </w:rPr>
          <w:t>Document Organization</w:t>
        </w:r>
        <w:r w:rsidR="00A1368B">
          <w:rPr>
            <w:webHidden/>
          </w:rPr>
          <w:tab/>
        </w:r>
        <w:r w:rsidR="00A1368B">
          <w:rPr>
            <w:webHidden/>
          </w:rPr>
          <w:fldChar w:fldCharType="begin"/>
        </w:r>
        <w:r w:rsidR="00A1368B">
          <w:rPr>
            <w:webHidden/>
          </w:rPr>
          <w:instrText xml:space="preserve"> PAGEREF _Toc89265406 \h </w:instrText>
        </w:r>
        <w:r w:rsidR="00A1368B">
          <w:rPr>
            <w:webHidden/>
          </w:rPr>
        </w:r>
        <w:r w:rsidR="00A1368B">
          <w:rPr>
            <w:webHidden/>
          </w:rPr>
          <w:fldChar w:fldCharType="separate"/>
        </w:r>
        <w:r w:rsidR="00ED442C">
          <w:rPr>
            <w:webHidden/>
          </w:rPr>
          <w:t>7</w:t>
        </w:r>
        <w:r w:rsidR="00A1368B">
          <w:rPr>
            <w:webHidden/>
          </w:rPr>
          <w:fldChar w:fldCharType="end"/>
        </w:r>
      </w:hyperlink>
    </w:p>
    <w:p w14:paraId="09C4B48B" w14:textId="35172C00" w:rsidR="00A1368B" w:rsidRDefault="00491675">
      <w:pPr>
        <w:pStyle w:val="TOC3"/>
        <w:rPr>
          <w:rFonts w:asciiTheme="minorHAnsi" w:eastAsiaTheme="minorEastAsia" w:hAnsiTheme="minorHAnsi" w:cstheme="minorBidi"/>
          <w:noProof/>
          <w:sz w:val="22"/>
          <w:szCs w:val="22"/>
          <w:lang w:val="pt-BR" w:eastAsia="pt-BR"/>
        </w:rPr>
      </w:pPr>
      <w:hyperlink w:anchor="_Toc89265407" w:history="1">
        <w:r w:rsidR="00A1368B" w:rsidRPr="00A7738F">
          <w:rPr>
            <w:rStyle w:val="Hyperlink"/>
            <w:noProof/>
          </w:rPr>
          <w:t>1.4.1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Document Context</w:t>
        </w:r>
        <w:r w:rsidR="00A1368B">
          <w:rPr>
            <w:noProof/>
            <w:webHidden/>
          </w:rPr>
          <w:tab/>
        </w:r>
        <w:r w:rsidR="00A1368B">
          <w:rPr>
            <w:noProof/>
            <w:webHidden/>
          </w:rPr>
          <w:fldChar w:fldCharType="begin"/>
        </w:r>
        <w:r w:rsidR="00A1368B">
          <w:rPr>
            <w:noProof/>
            <w:webHidden/>
          </w:rPr>
          <w:instrText xml:space="preserve"> PAGEREF _Toc89265407 \h </w:instrText>
        </w:r>
        <w:r w:rsidR="00A1368B">
          <w:rPr>
            <w:noProof/>
            <w:webHidden/>
          </w:rPr>
        </w:r>
        <w:r w:rsidR="00A1368B">
          <w:rPr>
            <w:noProof/>
            <w:webHidden/>
          </w:rPr>
          <w:fldChar w:fldCharType="separate"/>
        </w:r>
        <w:r w:rsidR="00ED442C">
          <w:rPr>
            <w:noProof/>
            <w:webHidden/>
          </w:rPr>
          <w:t>7</w:t>
        </w:r>
        <w:r w:rsidR="00A1368B">
          <w:rPr>
            <w:noProof/>
            <w:webHidden/>
          </w:rPr>
          <w:fldChar w:fldCharType="end"/>
        </w:r>
      </w:hyperlink>
    </w:p>
    <w:p w14:paraId="5A4EF304" w14:textId="75AFEB4B" w:rsidR="00A1368B" w:rsidRDefault="00491675">
      <w:pPr>
        <w:pStyle w:val="TOC3"/>
        <w:rPr>
          <w:rFonts w:asciiTheme="minorHAnsi" w:eastAsiaTheme="minorEastAsia" w:hAnsiTheme="minorHAnsi" w:cstheme="minorBidi"/>
          <w:noProof/>
          <w:sz w:val="22"/>
          <w:szCs w:val="22"/>
          <w:lang w:val="pt-BR" w:eastAsia="pt-BR"/>
        </w:rPr>
      </w:pPr>
      <w:hyperlink w:anchor="_Toc89265408" w:history="1">
        <w:r w:rsidR="00A1368B" w:rsidRPr="00A7738F">
          <w:rPr>
            <w:rStyle w:val="Hyperlink"/>
            <w:noProof/>
          </w:rPr>
          <w:t>1.4.2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Document Structure</w:t>
        </w:r>
        <w:r w:rsidR="00A1368B">
          <w:rPr>
            <w:noProof/>
            <w:webHidden/>
          </w:rPr>
          <w:tab/>
        </w:r>
        <w:r w:rsidR="00A1368B">
          <w:rPr>
            <w:noProof/>
            <w:webHidden/>
          </w:rPr>
          <w:fldChar w:fldCharType="begin"/>
        </w:r>
        <w:r w:rsidR="00A1368B">
          <w:rPr>
            <w:noProof/>
            <w:webHidden/>
          </w:rPr>
          <w:instrText xml:space="preserve"> PAGEREF _Toc89265408 \h </w:instrText>
        </w:r>
        <w:r w:rsidR="00A1368B">
          <w:rPr>
            <w:noProof/>
            <w:webHidden/>
          </w:rPr>
        </w:r>
        <w:r w:rsidR="00A1368B">
          <w:rPr>
            <w:noProof/>
            <w:webHidden/>
          </w:rPr>
          <w:fldChar w:fldCharType="separate"/>
        </w:r>
        <w:r w:rsidR="00ED442C">
          <w:rPr>
            <w:noProof/>
            <w:webHidden/>
          </w:rPr>
          <w:t>7</w:t>
        </w:r>
        <w:r w:rsidR="00A1368B">
          <w:rPr>
            <w:noProof/>
            <w:webHidden/>
          </w:rPr>
          <w:fldChar w:fldCharType="end"/>
        </w:r>
      </w:hyperlink>
    </w:p>
    <w:p w14:paraId="21CDB4F9" w14:textId="25402011" w:rsidR="00A1368B" w:rsidRDefault="00491675">
      <w:pPr>
        <w:pStyle w:val="TOC2"/>
        <w:rPr>
          <w:rFonts w:asciiTheme="minorHAnsi" w:eastAsiaTheme="minorEastAsia" w:hAnsiTheme="minorHAnsi" w:cstheme="minorBidi"/>
          <w:bCs w:val="0"/>
          <w:sz w:val="22"/>
          <w:szCs w:val="22"/>
          <w:lang w:val="pt-BR" w:eastAsia="pt-BR"/>
        </w:rPr>
      </w:pPr>
      <w:hyperlink w:anchor="_Toc89265409" w:history="1">
        <w:r w:rsidR="00A1368B" w:rsidRPr="00A7738F">
          <w:rPr>
            <w:rStyle w:val="Hyperlink"/>
          </w:rPr>
          <w:t>1.5</w:t>
        </w:r>
        <w:r w:rsidR="00A1368B">
          <w:rPr>
            <w:rFonts w:asciiTheme="minorHAnsi" w:eastAsiaTheme="minorEastAsia" w:hAnsiTheme="minorHAnsi" w:cstheme="minorBidi"/>
            <w:bCs w:val="0"/>
            <w:sz w:val="22"/>
            <w:szCs w:val="22"/>
            <w:lang w:val="pt-BR" w:eastAsia="pt-BR"/>
          </w:rPr>
          <w:tab/>
        </w:r>
        <w:r w:rsidR="00A1368B" w:rsidRPr="00A7738F">
          <w:rPr>
            <w:rStyle w:val="Hyperlink"/>
          </w:rPr>
          <w:t>Document Conventions</w:t>
        </w:r>
        <w:r w:rsidR="00A1368B">
          <w:rPr>
            <w:webHidden/>
          </w:rPr>
          <w:tab/>
        </w:r>
        <w:r w:rsidR="00A1368B">
          <w:rPr>
            <w:webHidden/>
          </w:rPr>
          <w:fldChar w:fldCharType="begin"/>
        </w:r>
        <w:r w:rsidR="00A1368B">
          <w:rPr>
            <w:webHidden/>
          </w:rPr>
          <w:instrText xml:space="preserve"> PAGEREF _Toc89265409 \h </w:instrText>
        </w:r>
        <w:r w:rsidR="00A1368B">
          <w:rPr>
            <w:webHidden/>
          </w:rPr>
        </w:r>
        <w:r w:rsidR="00A1368B">
          <w:rPr>
            <w:webHidden/>
          </w:rPr>
          <w:fldChar w:fldCharType="separate"/>
        </w:r>
        <w:r w:rsidR="00ED442C">
          <w:rPr>
            <w:webHidden/>
          </w:rPr>
          <w:t>7</w:t>
        </w:r>
        <w:r w:rsidR="00A1368B">
          <w:rPr>
            <w:webHidden/>
          </w:rPr>
          <w:fldChar w:fldCharType="end"/>
        </w:r>
      </w:hyperlink>
    </w:p>
    <w:p w14:paraId="6BA48A19" w14:textId="2B110F2F" w:rsidR="00A1368B" w:rsidRDefault="00491675">
      <w:pPr>
        <w:pStyle w:val="TOC3"/>
        <w:rPr>
          <w:rFonts w:asciiTheme="minorHAnsi" w:eastAsiaTheme="minorEastAsia" w:hAnsiTheme="minorHAnsi" w:cstheme="minorBidi"/>
          <w:noProof/>
          <w:sz w:val="22"/>
          <w:szCs w:val="22"/>
          <w:lang w:val="pt-BR" w:eastAsia="pt-BR"/>
        </w:rPr>
      </w:pPr>
      <w:hyperlink w:anchor="_Toc89265410" w:history="1">
        <w:r w:rsidR="00A1368B" w:rsidRPr="00A7738F">
          <w:rPr>
            <w:rStyle w:val="Hyperlink"/>
            <w:noProof/>
          </w:rPr>
          <w:t>1.5.1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Requirements Templates</w:t>
        </w:r>
        <w:r w:rsidR="00A1368B">
          <w:rPr>
            <w:noProof/>
            <w:webHidden/>
          </w:rPr>
          <w:tab/>
        </w:r>
        <w:r w:rsidR="00A1368B">
          <w:rPr>
            <w:noProof/>
            <w:webHidden/>
          </w:rPr>
          <w:fldChar w:fldCharType="begin"/>
        </w:r>
        <w:r w:rsidR="00A1368B">
          <w:rPr>
            <w:noProof/>
            <w:webHidden/>
          </w:rPr>
          <w:instrText xml:space="preserve"> PAGEREF _Toc89265410 \h </w:instrText>
        </w:r>
        <w:r w:rsidR="00A1368B">
          <w:rPr>
            <w:noProof/>
            <w:webHidden/>
          </w:rPr>
        </w:r>
        <w:r w:rsidR="00A1368B">
          <w:rPr>
            <w:noProof/>
            <w:webHidden/>
          </w:rPr>
          <w:fldChar w:fldCharType="separate"/>
        </w:r>
        <w:r w:rsidR="00ED442C">
          <w:rPr>
            <w:noProof/>
            <w:webHidden/>
          </w:rPr>
          <w:t>7</w:t>
        </w:r>
        <w:r w:rsidR="00A1368B">
          <w:rPr>
            <w:noProof/>
            <w:webHidden/>
          </w:rPr>
          <w:fldChar w:fldCharType="end"/>
        </w:r>
      </w:hyperlink>
    </w:p>
    <w:p w14:paraId="2252D287" w14:textId="7E1884EB"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11" w:history="1">
        <w:r w:rsidR="00A1368B" w:rsidRPr="00A7738F">
          <w:rPr>
            <w:rStyle w:val="Hyperlink"/>
            <w:noProof/>
          </w:rPr>
          <w:t>1.5.1.1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Identification of requirements</w:t>
        </w:r>
        <w:r w:rsidR="00A1368B">
          <w:rPr>
            <w:noProof/>
            <w:webHidden/>
          </w:rPr>
          <w:tab/>
        </w:r>
        <w:r w:rsidR="00A1368B">
          <w:rPr>
            <w:noProof/>
            <w:webHidden/>
          </w:rPr>
          <w:fldChar w:fldCharType="begin"/>
        </w:r>
        <w:r w:rsidR="00A1368B">
          <w:rPr>
            <w:noProof/>
            <w:webHidden/>
          </w:rPr>
          <w:instrText xml:space="preserve"> PAGEREF _Toc89265411 \h </w:instrText>
        </w:r>
        <w:r w:rsidR="00A1368B">
          <w:rPr>
            <w:noProof/>
            <w:webHidden/>
          </w:rPr>
        </w:r>
        <w:r w:rsidR="00A1368B">
          <w:rPr>
            <w:noProof/>
            <w:webHidden/>
          </w:rPr>
          <w:fldChar w:fldCharType="separate"/>
        </w:r>
        <w:r w:rsidR="00ED442C">
          <w:rPr>
            <w:noProof/>
            <w:webHidden/>
          </w:rPr>
          <w:t>7</w:t>
        </w:r>
        <w:r w:rsidR="00A1368B">
          <w:rPr>
            <w:noProof/>
            <w:webHidden/>
          </w:rPr>
          <w:fldChar w:fldCharType="end"/>
        </w:r>
      </w:hyperlink>
    </w:p>
    <w:p w14:paraId="5E6338D1" w14:textId="3A8A37E4"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12" w:history="1">
        <w:r w:rsidR="00A1368B" w:rsidRPr="00A7738F">
          <w:rPr>
            <w:rStyle w:val="Hyperlink"/>
            <w:noProof/>
          </w:rPr>
          <w:t>1.5.1.2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Requirements Attributes</w:t>
        </w:r>
        <w:r w:rsidR="00A1368B">
          <w:rPr>
            <w:noProof/>
            <w:webHidden/>
          </w:rPr>
          <w:tab/>
        </w:r>
        <w:r w:rsidR="00A1368B">
          <w:rPr>
            <w:noProof/>
            <w:webHidden/>
          </w:rPr>
          <w:fldChar w:fldCharType="begin"/>
        </w:r>
        <w:r w:rsidR="00A1368B">
          <w:rPr>
            <w:noProof/>
            <w:webHidden/>
          </w:rPr>
          <w:instrText xml:space="preserve"> PAGEREF _Toc89265412 \h </w:instrText>
        </w:r>
        <w:r w:rsidR="00A1368B">
          <w:rPr>
            <w:noProof/>
            <w:webHidden/>
          </w:rPr>
        </w:r>
        <w:r w:rsidR="00A1368B">
          <w:rPr>
            <w:noProof/>
            <w:webHidden/>
          </w:rPr>
          <w:fldChar w:fldCharType="separate"/>
        </w:r>
        <w:r w:rsidR="00ED442C">
          <w:rPr>
            <w:noProof/>
            <w:webHidden/>
          </w:rPr>
          <w:t>8</w:t>
        </w:r>
        <w:r w:rsidR="00A1368B">
          <w:rPr>
            <w:noProof/>
            <w:webHidden/>
          </w:rPr>
          <w:fldChar w:fldCharType="end"/>
        </w:r>
      </w:hyperlink>
    </w:p>
    <w:p w14:paraId="1F879779" w14:textId="7FB0F7C4" w:rsidR="00A1368B" w:rsidRDefault="00491675">
      <w:pPr>
        <w:pStyle w:val="TOC2"/>
        <w:rPr>
          <w:rFonts w:asciiTheme="minorHAnsi" w:eastAsiaTheme="minorEastAsia" w:hAnsiTheme="minorHAnsi" w:cstheme="minorBidi"/>
          <w:bCs w:val="0"/>
          <w:sz w:val="22"/>
          <w:szCs w:val="22"/>
          <w:lang w:val="pt-BR" w:eastAsia="pt-BR"/>
        </w:rPr>
      </w:pPr>
      <w:hyperlink w:anchor="_Toc89265413" w:history="1">
        <w:r w:rsidR="00A1368B" w:rsidRPr="00A7738F">
          <w:rPr>
            <w:rStyle w:val="Hyperlink"/>
            <w:lang w:val="en-GB"/>
          </w:rPr>
          <w:t>1.6</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References</w:t>
        </w:r>
        <w:r w:rsidR="00A1368B">
          <w:rPr>
            <w:webHidden/>
          </w:rPr>
          <w:tab/>
        </w:r>
        <w:r w:rsidR="00A1368B">
          <w:rPr>
            <w:webHidden/>
          </w:rPr>
          <w:fldChar w:fldCharType="begin"/>
        </w:r>
        <w:r w:rsidR="00A1368B">
          <w:rPr>
            <w:webHidden/>
          </w:rPr>
          <w:instrText xml:space="preserve"> PAGEREF _Toc89265413 \h </w:instrText>
        </w:r>
        <w:r w:rsidR="00A1368B">
          <w:rPr>
            <w:webHidden/>
          </w:rPr>
        </w:r>
        <w:r w:rsidR="00A1368B">
          <w:rPr>
            <w:webHidden/>
          </w:rPr>
          <w:fldChar w:fldCharType="separate"/>
        </w:r>
        <w:r w:rsidR="00ED442C">
          <w:rPr>
            <w:webHidden/>
          </w:rPr>
          <w:t>8</w:t>
        </w:r>
        <w:r w:rsidR="00A1368B">
          <w:rPr>
            <w:webHidden/>
          </w:rPr>
          <w:fldChar w:fldCharType="end"/>
        </w:r>
      </w:hyperlink>
    </w:p>
    <w:p w14:paraId="2FCAC5DD" w14:textId="71CB9D6C" w:rsidR="00A1368B" w:rsidRDefault="00491675">
      <w:pPr>
        <w:pStyle w:val="TOC3"/>
        <w:rPr>
          <w:rFonts w:asciiTheme="minorHAnsi" w:eastAsiaTheme="minorEastAsia" w:hAnsiTheme="minorHAnsi" w:cstheme="minorBidi"/>
          <w:noProof/>
          <w:sz w:val="22"/>
          <w:szCs w:val="22"/>
          <w:lang w:val="pt-BR" w:eastAsia="pt-BR"/>
        </w:rPr>
      </w:pPr>
      <w:hyperlink w:anchor="_Toc89265414" w:history="1">
        <w:r w:rsidR="00A1368B" w:rsidRPr="00A7738F">
          <w:rPr>
            <w:rStyle w:val="Hyperlink"/>
            <w:noProof/>
          </w:rPr>
          <w:t>1.6.1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Ford Documents</w:t>
        </w:r>
        <w:r w:rsidR="00A1368B">
          <w:rPr>
            <w:noProof/>
            <w:webHidden/>
          </w:rPr>
          <w:tab/>
        </w:r>
        <w:r w:rsidR="00A1368B">
          <w:rPr>
            <w:noProof/>
            <w:webHidden/>
          </w:rPr>
          <w:fldChar w:fldCharType="begin"/>
        </w:r>
        <w:r w:rsidR="00A1368B">
          <w:rPr>
            <w:noProof/>
            <w:webHidden/>
          </w:rPr>
          <w:instrText xml:space="preserve"> PAGEREF _Toc89265414 \h </w:instrText>
        </w:r>
        <w:r w:rsidR="00A1368B">
          <w:rPr>
            <w:noProof/>
            <w:webHidden/>
          </w:rPr>
        </w:r>
        <w:r w:rsidR="00A1368B">
          <w:rPr>
            <w:noProof/>
            <w:webHidden/>
          </w:rPr>
          <w:fldChar w:fldCharType="separate"/>
        </w:r>
        <w:r w:rsidR="00ED442C">
          <w:rPr>
            <w:noProof/>
            <w:webHidden/>
          </w:rPr>
          <w:t>8</w:t>
        </w:r>
        <w:r w:rsidR="00A1368B">
          <w:rPr>
            <w:noProof/>
            <w:webHidden/>
          </w:rPr>
          <w:fldChar w:fldCharType="end"/>
        </w:r>
      </w:hyperlink>
    </w:p>
    <w:p w14:paraId="11157F03" w14:textId="19170B66" w:rsidR="00A1368B" w:rsidRDefault="00491675">
      <w:pPr>
        <w:pStyle w:val="TOC3"/>
        <w:rPr>
          <w:rFonts w:asciiTheme="minorHAnsi" w:eastAsiaTheme="minorEastAsia" w:hAnsiTheme="minorHAnsi" w:cstheme="minorBidi"/>
          <w:noProof/>
          <w:sz w:val="22"/>
          <w:szCs w:val="22"/>
          <w:lang w:val="pt-BR" w:eastAsia="pt-BR"/>
        </w:rPr>
      </w:pPr>
      <w:hyperlink w:anchor="_Toc89265415" w:history="1">
        <w:r w:rsidR="00A1368B" w:rsidRPr="00A7738F">
          <w:rPr>
            <w:rStyle w:val="Hyperlink"/>
            <w:noProof/>
          </w:rPr>
          <w:t>1.6.2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External Documents and Publications</w:t>
        </w:r>
        <w:r w:rsidR="00A1368B">
          <w:rPr>
            <w:noProof/>
            <w:webHidden/>
          </w:rPr>
          <w:tab/>
        </w:r>
        <w:r w:rsidR="00A1368B">
          <w:rPr>
            <w:noProof/>
            <w:webHidden/>
          </w:rPr>
          <w:fldChar w:fldCharType="begin"/>
        </w:r>
        <w:r w:rsidR="00A1368B">
          <w:rPr>
            <w:noProof/>
            <w:webHidden/>
          </w:rPr>
          <w:instrText xml:space="preserve"> PAGEREF _Toc89265415 \h </w:instrText>
        </w:r>
        <w:r w:rsidR="00A1368B">
          <w:rPr>
            <w:noProof/>
            <w:webHidden/>
          </w:rPr>
        </w:r>
        <w:r w:rsidR="00A1368B">
          <w:rPr>
            <w:noProof/>
            <w:webHidden/>
          </w:rPr>
          <w:fldChar w:fldCharType="separate"/>
        </w:r>
        <w:r w:rsidR="00ED442C">
          <w:rPr>
            <w:noProof/>
            <w:webHidden/>
          </w:rPr>
          <w:t>8</w:t>
        </w:r>
        <w:r w:rsidR="00A1368B">
          <w:rPr>
            <w:noProof/>
            <w:webHidden/>
          </w:rPr>
          <w:fldChar w:fldCharType="end"/>
        </w:r>
      </w:hyperlink>
    </w:p>
    <w:p w14:paraId="00B653C3" w14:textId="0976E4BA" w:rsidR="00A1368B" w:rsidRDefault="00491675">
      <w:pPr>
        <w:pStyle w:val="TOC2"/>
        <w:rPr>
          <w:rFonts w:asciiTheme="minorHAnsi" w:eastAsiaTheme="minorEastAsia" w:hAnsiTheme="minorHAnsi" w:cstheme="minorBidi"/>
          <w:bCs w:val="0"/>
          <w:sz w:val="22"/>
          <w:szCs w:val="22"/>
          <w:lang w:val="pt-BR" w:eastAsia="pt-BR"/>
        </w:rPr>
      </w:pPr>
      <w:hyperlink w:anchor="_Toc89265416" w:history="1">
        <w:r w:rsidR="00A1368B" w:rsidRPr="00A7738F">
          <w:rPr>
            <w:rStyle w:val="Hyperlink"/>
          </w:rPr>
          <w:t>1.7</w:t>
        </w:r>
        <w:r w:rsidR="00A1368B">
          <w:rPr>
            <w:rFonts w:asciiTheme="minorHAnsi" w:eastAsiaTheme="minorEastAsia" w:hAnsiTheme="minorHAnsi" w:cstheme="minorBidi"/>
            <w:bCs w:val="0"/>
            <w:sz w:val="22"/>
            <w:szCs w:val="22"/>
            <w:lang w:val="pt-BR" w:eastAsia="pt-BR"/>
          </w:rPr>
          <w:tab/>
        </w:r>
        <w:r w:rsidR="00A1368B" w:rsidRPr="00A7738F">
          <w:rPr>
            <w:rStyle w:val="Hyperlink"/>
          </w:rPr>
          <w:t>Glossary</w:t>
        </w:r>
        <w:r w:rsidR="00A1368B">
          <w:rPr>
            <w:webHidden/>
          </w:rPr>
          <w:tab/>
        </w:r>
        <w:r w:rsidR="00A1368B">
          <w:rPr>
            <w:webHidden/>
          </w:rPr>
          <w:fldChar w:fldCharType="begin"/>
        </w:r>
        <w:r w:rsidR="00A1368B">
          <w:rPr>
            <w:webHidden/>
          </w:rPr>
          <w:instrText xml:space="preserve"> PAGEREF _Toc89265416 \h </w:instrText>
        </w:r>
        <w:r w:rsidR="00A1368B">
          <w:rPr>
            <w:webHidden/>
          </w:rPr>
        </w:r>
        <w:r w:rsidR="00A1368B">
          <w:rPr>
            <w:webHidden/>
          </w:rPr>
          <w:fldChar w:fldCharType="separate"/>
        </w:r>
        <w:r w:rsidR="00ED442C">
          <w:rPr>
            <w:webHidden/>
          </w:rPr>
          <w:t>9</w:t>
        </w:r>
        <w:r w:rsidR="00A1368B">
          <w:rPr>
            <w:webHidden/>
          </w:rPr>
          <w:fldChar w:fldCharType="end"/>
        </w:r>
      </w:hyperlink>
    </w:p>
    <w:p w14:paraId="6DB7FFC2" w14:textId="4D038349" w:rsidR="00A1368B" w:rsidRDefault="00491675">
      <w:pPr>
        <w:pStyle w:val="TOC3"/>
        <w:rPr>
          <w:rFonts w:asciiTheme="minorHAnsi" w:eastAsiaTheme="minorEastAsia" w:hAnsiTheme="minorHAnsi" w:cstheme="minorBidi"/>
          <w:noProof/>
          <w:sz w:val="22"/>
          <w:szCs w:val="22"/>
          <w:lang w:val="pt-BR" w:eastAsia="pt-BR"/>
        </w:rPr>
      </w:pPr>
      <w:hyperlink w:anchor="_Toc89265417" w:history="1">
        <w:r w:rsidR="00A1368B" w:rsidRPr="00A7738F">
          <w:rPr>
            <w:rStyle w:val="Hyperlink"/>
            <w:noProof/>
          </w:rPr>
          <w:t>1.7.1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Definitions</w:t>
        </w:r>
        <w:r w:rsidR="00A1368B">
          <w:rPr>
            <w:noProof/>
            <w:webHidden/>
          </w:rPr>
          <w:tab/>
        </w:r>
        <w:r w:rsidR="00A1368B">
          <w:rPr>
            <w:noProof/>
            <w:webHidden/>
          </w:rPr>
          <w:fldChar w:fldCharType="begin"/>
        </w:r>
        <w:r w:rsidR="00A1368B">
          <w:rPr>
            <w:noProof/>
            <w:webHidden/>
          </w:rPr>
          <w:instrText xml:space="preserve"> PAGEREF _Toc89265417 \h </w:instrText>
        </w:r>
        <w:r w:rsidR="00A1368B">
          <w:rPr>
            <w:noProof/>
            <w:webHidden/>
          </w:rPr>
        </w:r>
        <w:r w:rsidR="00A1368B">
          <w:rPr>
            <w:noProof/>
            <w:webHidden/>
          </w:rPr>
          <w:fldChar w:fldCharType="separate"/>
        </w:r>
        <w:r w:rsidR="00ED442C">
          <w:rPr>
            <w:noProof/>
            <w:webHidden/>
          </w:rPr>
          <w:t>9</w:t>
        </w:r>
        <w:r w:rsidR="00A1368B">
          <w:rPr>
            <w:noProof/>
            <w:webHidden/>
          </w:rPr>
          <w:fldChar w:fldCharType="end"/>
        </w:r>
      </w:hyperlink>
    </w:p>
    <w:p w14:paraId="46DB9DDA" w14:textId="460605AC" w:rsidR="00A1368B" w:rsidRDefault="00491675">
      <w:pPr>
        <w:pStyle w:val="TOC3"/>
        <w:rPr>
          <w:rFonts w:asciiTheme="minorHAnsi" w:eastAsiaTheme="minorEastAsia" w:hAnsiTheme="minorHAnsi" w:cstheme="minorBidi"/>
          <w:noProof/>
          <w:sz w:val="22"/>
          <w:szCs w:val="22"/>
          <w:lang w:val="pt-BR" w:eastAsia="pt-BR"/>
        </w:rPr>
      </w:pPr>
      <w:hyperlink w:anchor="_Toc89265418" w:history="1">
        <w:r w:rsidR="00A1368B" w:rsidRPr="00A7738F">
          <w:rPr>
            <w:rStyle w:val="Hyperlink"/>
            <w:noProof/>
          </w:rPr>
          <w:t>1.7.2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Abbreviations</w:t>
        </w:r>
        <w:r w:rsidR="00A1368B">
          <w:rPr>
            <w:noProof/>
            <w:webHidden/>
          </w:rPr>
          <w:tab/>
        </w:r>
        <w:r w:rsidR="00A1368B">
          <w:rPr>
            <w:noProof/>
            <w:webHidden/>
          </w:rPr>
          <w:fldChar w:fldCharType="begin"/>
        </w:r>
        <w:r w:rsidR="00A1368B">
          <w:rPr>
            <w:noProof/>
            <w:webHidden/>
          </w:rPr>
          <w:instrText xml:space="preserve"> PAGEREF _Toc89265418 \h </w:instrText>
        </w:r>
        <w:r w:rsidR="00A1368B">
          <w:rPr>
            <w:noProof/>
            <w:webHidden/>
          </w:rPr>
        </w:r>
        <w:r w:rsidR="00A1368B">
          <w:rPr>
            <w:noProof/>
            <w:webHidden/>
          </w:rPr>
          <w:fldChar w:fldCharType="separate"/>
        </w:r>
        <w:r w:rsidR="00ED442C">
          <w:rPr>
            <w:noProof/>
            <w:webHidden/>
          </w:rPr>
          <w:t>9</w:t>
        </w:r>
        <w:r w:rsidR="00A1368B">
          <w:rPr>
            <w:noProof/>
            <w:webHidden/>
          </w:rPr>
          <w:fldChar w:fldCharType="end"/>
        </w:r>
      </w:hyperlink>
    </w:p>
    <w:p w14:paraId="72439A9F" w14:textId="5CD61D1B"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19" w:history="1">
        <w:r w:rsidR="00A1368B" w:rsidRPr="00A7738F">
          <w:rPr>
            <w:rStyle w:val="Hyperlink"/>
            <w:noProof/>
            <w:lang w:val="en-GB"/>
          </w:rPr>
          <w:t>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Feature Implementation Overview</w:t>
        </w:r>
        <w:r w:rsidR="00A1368B">
          <w:rPr>
            <w:noProof/>
            <w:webHidden/>
          </w:rPr>
          <w:tab/>
        </w:r>
        <w:r w:rsidR="00A1368B">
          <w:rPr>
            <w:noProof/>
            <w:webHidden/>
          </w:rPr>
          <w:fldChar w:fldCharType="begin"/>
        </w:r>
        <w:r w:rsidR="00A1368B">
          <w:rPr>
            <w:noProof/>
            <w:webHidden/>
          </w:rPr>
          <w:instrText xml:space="preserve"> PAGEREF _Toc89265419 \h </w:instrText>
        </w:r>
        <w:r w:rsidR="00A1368B">
          <w:rPr>
            <w:noProof/>
            <w:webHidden/>
          </w:rPr>
        </w:r>
        <w:r w:rsidR="00A1368B">
          <w:rPr>
            <w:noProof/>
            <w:webHidden/>
          </w:rPr>
          <w:fldChar w:fldCharType="separate"/>
        </w:r>
        <w:r w:rsidR="00ED442C">
          <w:rPr>
            <w:noProof/>
            <w:webHidden/>
          </w:rPr>
          <w:t>11</w:t>
        </w:r>
        <w:r w:rsidR="00A1368B">
          <w:rPr>
            <w:noProof/>
            <w:webHidden/>
          </w:rPr>
          <w:fldChar w:fldCharType="end"/>
        </w:r>
      </w:hyperlink>
    </w:p>
    <w:p w14:paraId="268FAB37" w14:textId="0E5F15E0" w:rsidR="00A1368B" w:rsidRDefault="00491675">
      <w:pPr>
        <w:pStyle w:val="TOC2"/>
        <w:rPr>
          <w:rFonts w:asciiTheme="minorHAnsi" w:eastAsiaTheme="minorEastAsia" w:hAnsiTheme="minorHAnsi" w:cstheme="minorBidi"/>
          <w:bCs w:val="0"/>
          <w:sz w:val="22"/>
          <w:szCs w:val="22"/>
          <w:lang w:val="pt-BR" w:eastAsia="pt-BR"/>
        </w:rPr>
      </w:pPr>
      <w:hyperlink w:anchor="_Toc89265420" w:history="1">
        <w:r w:rsidR="00A1368B" w:rsidRPr="00A7738F">
          <w:rPr>
            <w:rStyle w:val="Hyperlink"/>
          </w:rPr>
          <w:t>2.1</w:t>
        </w:r>
        <w:r w:rsidR="00A1368B">
          <w:rPr>
            <w:rFonts w:asciiTheme="minorHAnsi" w:eastAsiaTheme="minorEastAsia" w:hAnsiTheme="minorHAnsi" w:cstheme="minorBidi"/>
            <w:bCs w:val="0"/>
            <w:sz w:val="22"/>
            <w:szCs w:val="22"/>
            <w:lang w:val="pt-BR" w:eastAsia="pt-BR"/>
          </w:rPr>
          <w:tab/>
        </w:r>
        <w:r w:rsidR="00A1368B" w:rsidRPr="00A7738F">
          <w:rPr>
            <w:rStyle w:val="Hyperlink"/>
          </w:rPr>
          <w:t>Description</w:t>
        </w:r>
        <w:r w:rsidR="00A1368B">
          <w:rPr>
            <w:webHidden/>
          </w:rPr>
          <w:tab/>
        </w:r>
        <w:r w:rsidR="00A1368B">
          <w:rPr>
            <w:webHidden/>
          </w:rPr>
          <w:fldChar w:fldCharType="begin"/>
        </w:r>
        <w:r w:rsidR="00A1368B">
          <w:rPr>
            <w:webHidden/>
          </w:rPr>
          <w:instrText xml:space="preserve"> PAGEREF _Toc89265420 \h </w:instrText>
        </w:r>
        <w:r w:rsidR="00A1368B">
          <w:rPr>
            <w:webHidden/>
          </w:rPr>
        </w:r>
        <w:r w:rsidR="00A1368B">
          <w:rPr>
            <w:webHidden/>
          </w:rPr>
          <w:fldChar w:fldCharType="separate"/>
        </w:r>
        <w:r w:rsidR="00ED442C">
          <w:rPr>
            <w:webHidden/>
          </w:rPr>
          <w:t>11</w:t>
        </w:r>
        <w:r w:rsidR="00A1368B">
          <w:rPr>
            <w:webHidden/>
          </w:rPr>
          <w:fldChar w:fldCharType="end"/>
        </w:r>
      </w:hyperlink>
    </w:p>
    <w:p w14:paraId="70A834B8" w14:textId="7EF1F13A" w:rsidR="00A1368B" w:rsidRDefault="00491675">
      <w:pPr>
        <w:pStyle w:val="TOC2"/>
        <w:rPr>
          <w:rFonts w:asciiTheme="minorHAnsi" w:eastAsiaTheme="minorEastAsia" w:hAnsiTheme="minorHAnsi" w:cstheme="minorBidi"/>
          <w:bCs w:val="0"/>
          <w:sz w:val="22"/>
          <w:szCs w:val="22"/>
          <w:lang w:val="pt-BR" w:eastAsia="pt-BR"/>
        </w:rPr>
      </w:pPr>
      <w:hyperlink w:anchor="_Toc89265421" w:history="1">
        <w:r w:rsidR="00A1368B" w:rsidRPr="00A7738F">
          <w:rPr>
            <w:rStyle w:val="Hyperlink"/>
            <w:lang w:val="en-GB"/>
          </w:rPr>
          <w:t>2.2</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Input Requirements/Documents</w:t>
        </w:r>
        <w:r w:rsidR="00A1368B">
          <w:rPr>
            <w:webHidden/>
          </w:rPr>
          <w:tab/>
        </w:r>
        <w:r w:rsidR="00A1368B">
          <w:rPr>
            <w:webHidden/>
          </w:rPr>
          <w:fldChar w:fldCharType="begin"/>
        </w:r>
        <w:r w:rsidR="00A1368B">
          <w:rPr>
            <w:webHidden/>
          </w:rPr>
          <w:instrText xml:space="preserve"> PAGEREF _Toc89265421 \h </w:instrText>
        </w:r>
        <w:r w:rsidR="00A1368B">
          <w:rPr>
            <w:webHidden/>
          </w:rPr>
        </w:r>
        <w:r w:rsidR="00A1368B">
          <w:rPr>
            <w:webHidden/>
          </w:rPr>
          <w:fldChar w:fldCharType="separate"/>
        </w:r>
        <w:r w:rsidR="00ED442C">
          <w:rPr>
            <w:webHidden/>
          </w:rPr>
          <w:t>11</w:t>
        </w:r>
        <w:r w:rsidR="00A1368B">
          <w:rPr>
            <w:webHidden/>
          </w:rPr>
          <w:fldChar w:fldCharType="end"/>
        </w:r>
      </w:hyperlink>
    </w:p>
    <w:p w14:paraId="7FFB6B94" w14:textId="42DFE3A9" w:rsidR="00A1368B" w:rsidRDefault="00491675">
      <w:pPr>
        <w:pStyle w:val="TOC2"/>
        <w:rPr>
          <w:rFonts w:asciiTheme="minorHAnsi" w:eastAsiaTheme="minorEastAsia" w:hAnsiTheme="minorHAnsi" w:cstheme="minorBidi"/>
          <w:bCs w:val="0"/>
          <w:sz w:val="22"/>
          <w:szCs w:val="22"/>
          <w:lang w:val="pt-BR" w:eastAsia="pt-BR"/>
        </w:rPr>
      </w:pPr>
      <w:hyperlink w:anchor="_Toc89265422" w:history="1">
        <w:r w:rsidR="00A1368B" w:rsidRPr="00A7738F">
          <w:rPr>
            <w:rStyle w:val="Hyperlink"/>
          </w:rPr>
          <w:t>2.3</w:t>
        </w:r>
        <w:r w:rsidR="00A1368B">
          <w:rPr>
            <w:rFonts w:asciiTheme="minorHAnsi" w:eastAsiaTheme="minorEastAsia" w:hAnsiTheme="minorHAnsi" w:cstheme="minorBidi"/>
            <w:bCs w:val="0"/>
            <w:sz w:val="22"/>
            <w:szCs w:val="22"/>
            <w:lang w:val="pt-BR" w:eastAsia="pt-BR"/>
          </w:rPr>
          <w:tab/>
        </w:r>
        <w:r w:rsidR="00A1368B" w:rsidRPr="00A7738F">
          <w:rPr>
            <w:rStyle w:val="Hyperlink"/>
          </w:rPr>
          <w:t>Lessons Learned</w:t>
        </w:r>
        <w:r w:rsidR="00A1368B">
          <w:rPr>
            <w:webHidden/>
          </w:rPr>
          <w:tab/>
        </w:r>
        <w:r w:rsidR="00A1368B">
          <w:rPr>
            <w:webHidden/>
          </w:rPr>
          <w:fldChar w:fldCharType="begin"/>
        </w:r>
        <w:r w:rsidR="00A1368B">
          <w:rPr>
            <w:webHidden/>
          </w:rPr>
          <w:instrText xml:space="preserve"> PAGEREF _Toc89265422 \h </w:instrText>
        </w:r>
        <w:r w:rsidR="00A1368B">
          <w:rPr>
            <w:webHidden/>
          </w:rPr>
        </w:r>
        <w:r w:rsidR="00A1368B">
          <w:rPr>
            <w:webHidden/>
          </w:rPr>
          <w:fldChar w:fldCharType="separate"/>
        </w:r>
        <w:r w:rsidR="00ED442C">
          <w:rPr>
            <w:webHidden/>
          </w:rPr>
          <w:t>12</w:t>
        </w:r>
        <w:r w:rsidR="00A1368B">
          <w:rPr>
            <w:webHidden/>
          </w:rPr>
          <w:fldChar w:fldCharType="end"/>
        </w:r>
      </w:hyperlink>
    </w:p>
    <w:p w14:paraId="6B5B0CF7" w14:textId="4D2A7626" w:rsidR="00A1368B" w:rsidRDefault="00491675">
      <w:pPr>
        <w:pStyle w:val="TOC2"/>
        <w:rPr>
          <w:rFonts w:asciiTheme="minorHAnsi" w:eastAsiaTheme="minorEastAsia" w:hAnsiTheme="minorHAnsi" w:cstheme="minorBidi"/>
          <w:bCs w:val="0"/>
          <w:sz w:val="22"/>
          <w:szCs w:val="22"/>
          <w:lang w:val="pt-BR" w:eastAsia="pt-BR"/>
        </w:rPr>
      </w:pPr>
      <w:hyperlink w:anchor="_Toc89265423" w:history="1">
        <w:r w:rsidR="00A1368B" w:rsidRPr="00A7738F">
          <w:rPr>
            <w:rStyle w:val="Hyperlink"/>
            <w:lang w:val="en-GB"/>
          </w:rPr>
          <w:t>2.4</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Assumptions</w:t>
        </w:r>
        <w:r w:rsidR="00A1368B">
          <w:rPr>
            <w:webHidden/>
          </w:rPr>
          <w:tab/>
        </w:r>
        <w:r w:rsidR="00A1368B">
          <w:rPr>
            <w:webHidden/>
          </w:rPr>
          <w:fldChar w:fldCharType="begin"/>
        </w:r>
        <w:r w:rsidR="00A1368B">
          <w:rPr>
            <w:webHidden/>
          </w:rPr>
          <w:instrText xml:space="preserve"> PAGEREF _Toc89265423 \h </w:instrText>
        </w:r>
        <w:r w:rsidR="00A1368B">
          <w:rPr>
            <w:webHidden/>
          </w:rPr>
        </w:r>
        <w:r w:rsidR="00A1368B">
          <w:rPr>
            <w:webHidden/>
          </w:rPr>
          <w:fldChar w:fldCharType="separate"/>
        </w:r>
        <w:r w:rsidR="00ED442C">
          <w:rPr>
            <w:webHidden/>
          </w:rPr>
          <w:t>13</w:t>
        </w:r>
        <w:r w:rsidR="00A1368B">
          <w:rPr>
            <w:webHidden/>
          </w:rPr>
          <w:fldChar w:fldCharType="end"/>
        </w:r>
      </w:hyperlink>
    </w:p>
    <w:p w14:paraId="1F0D57D8" w14:textId="2A8895A9"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24" w:history="1">
        <w:r w:rsidR="00A1368B" w:rsidRPr="00A7738F">
          <w:rPr>
            <w:rStyle w:val="Hyperlink"/>
            <w:noProof/>
            <w:lang w:val="en-GB"/>
          </w:rPr>
          <w:t>3</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Feature Implementation Architecture</w:t>
        </w:r>
        <w:r w:rsidR="00A1368B">
          <w:rPr>
            <w:noProof/>
            <w:webHidden/>
          </w:rPr>
          <w:tab/>
        </w:r>
        <w:r w:rsidR="00A1368B">
          <w:rPr>
            <w:noProof/>
            <w:webHidden/>
          </w:rPr>
          <w:fldChar w:fldCharType="begin"/>
        </w:r>
        <w:r w:rsidR="00A1368B">
          <w:rPr>
            <w:noProof/>
            <w:webHidden/>
          </w:rPr>
          <w:instrText xml:space="preserve"> PAGEREF _Toc89265424 \h </w:instrText>
        </w:r>
        <w:r w:rsidR="00A1368B">
          <w:rPr>
            <w:noProof/>
            <w:webHidden/>
          </w:rPr>
        </w:r>
        <w:r w:rsidR="00A1368B">
          <w:rPr>
            <w:noProof/>
            <w:webHidden/>
          </w:rPr>
          <w:fldChar w:fldCharType="separate"/>
        </w:r>
        <w:r w:rsidR="00ED442C">
          <w:rPr>
            <w:noProof/>
            <w:webHidden/>
          </w:rPr>
          <w:t>14</w:t>
        </w:r>
        <w:r w:rsidR="00A1368B">
          <w:rPr>
            <w:noProof/>
            <w:webHidden/>
          </w:rPr>
          <w:fldChar w:fldCharType="end"/>
        </w:r>
      </w:hyperlink>
    </w:p>
    <w:p w14:paraId="5DEFB389" w14:textId="0428DBCA" w:rsidR="00A1368B" w:rsidRDefault="00491675">
      <w:pPr>
        <w:pStyle w:val="TOC2"/>
        <w:rPr>
          <w:rFonts w:asciiTheme="minorHAnsi" w:eastAsiaTheme="minorEastAsia" w:hAnsiTheme="minorHAnsi" w:cstheme="minorBidi"/>
          <w:bCs w:val="0"/>
          <w:sz w:val="22"/>
          <w:szCs w:val="22"/>
          <w:lang w:val="pt-BR" w:eastAsia="pt-BR"/>
        </w:rPr>
      </w:pPr>
      <w:hyperlink w:anchor="_Toc89265425" w:history="1">
        <w:r w:rsidR="00A1368B" w:rsidRPr="00A7738F">
          <w:rPr>
            <w:rStyle w:val="Hyperlink"/>
            <w:lang w:val="en-GB"/>
          </w:rPr>
          <w:t>3.1</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Functional Architecture</w:t>
        </w:r>
        <w:r w:rsidR="00A1368B">
          <w:rPr>
            <w:webHidden/>
          </w:rPr>
          <w:tab/>
        </w:r>
        <w:r w:rsidR="00A1368B">
          <w:rPr>
            <w:webHidden/>
          </w:rPr>
          <w:fldChar w:fldCharType="begin"/>
        </w:r>
        <w:r w:rsidR="00A1368B">
          <w:rPr>
            <w:webHidden/>
          </w:rPr>
          <w:instrText xml:space="preserve"> PAGEREF _Toc89265425 \h </w:instrText>
        </w:r>
        <w:r w:rsidR="00A1368B">
          <w:rPr>
            <w:webHidden/>
          </w:rPr>
        </w:r>
        <w:r w:rsidR="00A1368B">
          <w:rPr>
            <w:webHidden/>
          </w:rPr>
          <w:fldChar w:fldCharType="separate"/>
        </w:r>
        <w:r w:rsidR="00ED442C">
          <w:rPr>
            <w:webHidden/>
          </w:rPr>
          <w:t>14</w:t>
        </w:r>
        <w:r w:rsidR="00A1368B">
          <w:rPr>
            <w:webHidden/>
          </w:rPr>
          <w:fldChar w:fldCharType="end"/>
        </w:r>
      </w:hyperlink>
    </w:p>
    <w:p w14:paraId="4FC78634" w14:textId="2DF80D9D" w:rsidR="00A1368B" w:rsidRDefault="00491675">
      <w:pPr>
        <w:pStyle w:val="TOC3"/>
        <w:rPr>
          <w:rFonts w:asciiTheme="minorHAnsi" w:eastAsiaTheme="minorEastAsia" w:hAnsiTheme="minorHAnsi" w:cstheme="minorBidi"/>
          <w:noProof/>
          <w:sz w:val="22"/>
          <w:szCs w:val="22"/>
          <w:lang w:val="pt-BR" w:eastAsia="pt-BR"/>
        </w:rPr>
      </w:pPr>
      <w:hyperlink w:anchor="_Toc89265426" w:history="1">
        <w:r w:rsidR="00A1368B" w:rsidRPr="00A7738F">
          <w:rPr>
            <w:rStyle w:val="Hyperlink"/>
            <w:noProof/>
          </w:rPr>
          <w:t>3.1.1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Description</w:t>
        </w:r>
        <w:r w:rsidR="00A1368B">
          <w:rPr>
            <w:noProof/>
            <w:webHidden/>
          </w:rPr>
          <w:tab/>
        </w:r>
        <w:r w:rsidR="00A1368B">
          <w:rPr>
            <w:noProof/>
            <w:webHidden/>
          </w:rPr>
          <w:fldChar w:fldCharType="begin"/>
        </w:r>
        <w:r w:rsidR="00A1368B">
          <w:rPr>
            <w:noProof/>
            <w:webHidden/>
          </w:rPr>
          <w:instrText xml:space="preserve"> PAGEREF _Toc89265426 \h </w:instrText>
        </w:r>
        <w:r w:rsidR="00A1368B">
          <w:rPr>
            <w:noProof/>
            <w:webHidden/>
          </w:rPr>
        </w:r>
        <w:r w:rsidR="00A1368B">
          <w:rPr>
            <w:noProof/>
            <w:webHidden/>
          </w:rPr>
          <w:fldChar w:fldCharType="separate"/>
        </w:r>
        <w:r w:rsidR="00ED442C">
          <w:rPr>
            <w:noProof/>
            <w:webHidden/>
          </w:rPr>
          <w:t>14</w:t>
        </w:r>
        <w:r w:rsidR="00A1368B">
          <w:rPr>
            <w:noProof/>
            <w:webHidden/>
          </w:rPr>
          <w:fldChar w:fldCharType="end"/>
        </w:r>
      </w:hyperlink>
    </w:p>
    <w:p w14:paraId="34746743" w14:textId="4554ADD9" w:rsidR="00A1368B" w:rsidRDefault="00491675">
      <w:pPr>
        <w:pStyle w:val="TOC3"/>
        <w:rPr>
          <w:rFonts w:asciiTheme="minorHAnsi" w:eastAsiaTheme="minorEastAsia" w:hAnsiTheme="minorHAnsi" w:cstheme="minorBidi"/>
          <w:noProof/>
          <w:sz w:val="22"/>
          <w:szCs w:val="22"/>
          <w:lang w:val="pt-BR" w:eastAsia="pt-BR"/>
        </w:rPr>
      </w:pPr>
      <w:hyperlink w:anchor="_Toc89265427" w:history="1">
        <w:r w:rsidR="00A1368B" w:rsidRPr="00A7738F">
          <w:rPr>
            <w:rStyle w:val="Hyperlink"/>
            <w:noProof/>
          </w:rPr>
          <w:t>3.1.2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Function List</w:t>
        </w:r>
        <w:r w:rsidR="00A1368B">
          <w:rPr>
            <w:noProof/>
            <w:webHidden/>
          </w:rPr>
          <w:tab/>
        </w:r>
        <w:r w:rsidR="00A1368B">
          <w:rPr>
            <w:noProof/>
            <w:webHidden/>
          </w:rPr>
          <w:fldChar w:fldCharType="begin"/>
        </w:r>
        <w:r w:rsidR="00A1368B">
          <w:rPr>
            <w:noProof/>
            <w:webHidden/>
          </w:rPr>
          <w:instrText xml:space="preserve"> PAGEREF _Toc89265427 \h </w:instrText>
        </w:r>
        <w:r w:rsidR="00A1368B">
          <w:rPr>
            <w:noProof/>
            <w:webHidden/>
          </w:rPr>
        </w:r>
        <w:r w:rsidR="00A1368B">
          <w:rPr>
            <w:noProof/>
            <w:webHidden/>
          </w:rPr>
          <w:fldChar w:fldCharType="separate"/>
        </w:r>
        <w:r w:rsidR="00ED442C">
          <w:rPr>
            <w:noProof/>
            <w:webHidden/>
          </w:rPr>
          <w:t>14</w:t>
        </w:r>
        <w:r w:rsidR="00A1368B">
          <w:rPr>
            <w:noProof/>
            <w:webHidden/>
          </w:rPr>
          <w:fldChar w:fldCharType="end"/>
        </w:r>
      </w:hyperlink>
    </w:p>
    <w:p w14:paraId="70AA3E2B" w14:textId="3AED68A0" w:rsidR="00A1368B" w:rsidRDefault="00491675">
      <w:pPr>
        <w:pStyle w:val="TOC3"/>
        <w:rPr>
          <w:rFonts w:asciiTheme="minorHAnsi" w:eastAsiaTheme="minorEastAsia" w:hAnsiTheme="minorHAnsi" w:cstheme="minorBidi"/>
          <w:noProof/>
          <w:sz w:val="22"/>
          <w:szCs w:val="22"/>
          <w:lang w:val="pt-BR" w:eastAsia="pt-BR"/>
        </w:rPr>
      </w:pPr>
      <w:hyperlink w:anchor="_Toc89265428" w:history="1">
        <w:r w:rsidR="00A1368B" w:rsidRPr="00A7738F">
          <w:rPr>
            <w:rStyle w:val="Hyperlink"/>
            <w:noProof/>
          </w:rPr>
          <w:t>3.1.3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Signal List</w:t>
        </w:r>
        <w:r w:rsidR="00A1368B">
          <w:rPr>
            <w:noProof/>
            <w:webHidden/>
          </w:rPr>
          <w:tab/>
        </w:r>
        <w:r w:rsidR="00A1368B">
          <w:rPr>
            <w:noProof/>
            <w:webHidden/>
          </w:rPr>
          <w:fldChar w:fldCharType="begin"/>
        </w:r>
        <w:r w:rsidR="00A1368B">
          <w:rPr>
            <w:noProof/>
            <w:webHidden/>
          </w:rPr>
          <w:instrText xml:space="preserve"> PAGEREF _Toc89265428 \h </w:instrText>
        </w:r>
        <w:r w:rsidR="00A1368B">
          <w:rPr>
            <w:noProof/>
            <w:webHidden/>
          </w:rPr>
        </w:r>
        <w:r w:rsidR="00A1368B">
          <w:rPr>
            <w:noProof/>
            <w:webHidden/>
          </w:rPr>
          <w:fldChar w:fldCharType="separate"/>
        </w:r>
        <w:r w:rsidR="00ED442C">
          <w:rPr>
            <w:noProof/>
            <w:webHidden/>
          </w:rPr>
          <w:t>15</w:t>
        </w:r>
        <w:r w:rsidR="00A1368B">
          <w:rPr>
            <w:noProof/>
            <w:webHidden/>
          </w:rPr>
          <w:fldChar w:fldCharType="end"/>
        </w:r>
      </w:hyperlink>
    </w:p>
    <w:p w14:paraId="4E1FE6BD" w14:textId="100AB04E" w:rsidR="00A1368B" w:rsidRDefault="00491675">
      <w:pPr>
        <w:pStyle w:val="TOC2"/>
        <w:rPr>
          <w:rFonts w:asciiTheme="minorHAnsi" w:eastAsiaTheme="minorEastAsia" w:hAnsiTheme="minorHAnsi" w:cstheme="minorBidi"/>
          <w:bCs w:val="0"/>
          <w:sz w:val="22"/>
          <w:szCs w:val="22"/>
          <w:lang w:val="pt-BR" w:eastAsia="pt-BR"/>
        </w:rPr>
      </w:pPr>
      <w:hyperlink w:anchor="_Toc89265429" w:history="1">
        <w:r w:rsidR="00A1368B" w:rsidRPr="00A7738F">
          <w:rPr>
            <w:rStyle w:val="Hyperlink"/>
            <w:lang w:val="en-GB"/>
          </w:rPr>
          <w:t>3.2</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Physical Architecture</w:t>
        </w:r>
        <w:r w:rsidR="00A1368B">
          <w:rPr>
            <w:webHidden/>
          </w:rPr>
          <w:tab/>
        </w:r>
        <w:r w:rsidR="00A1368B">
          <w:rPr>
            <w:webHidden/>
          </w:rPr>
          <w:fldChar w:fldCharType="begin"/>
        </w:r>
        <w:r w:rsidR="00A1368B">
          <w:rPr>
            <w:webHidden/>
          </w:rPr>
          <w:instrText xml:space="preserve"> PAGEREF _Toc89265429 \h </w:instrText>
        </w:r>
        <w:r w:rsidR="00A1368B">
          <w:rPr>
            <w:webHidden/>
          </w:rPr>
        </w:r>
        <w:r w:rsidR="00A1368B">
          <w:rPr>
            <w:webHidden/>
          </w:rPr>
          <w:fldChar w:fldCharType="separate"/>
        </w:r>
        <w:r w:rsidR="00ED442C">
          <w:rPr>
            <w:webHidden/>
          </w:rPr>
          <w:t>15</w:t>
        </w:r>
        <w:r w:rsidR="00A1368B">
          <w:rPr>
            <w:webHidden/>
          </w:rPr>
          <w:fldChar w:fldCharType="end"/>
        </w:r>
      </w:hyperlink>
    </w:p>
    <w:p w14:paraId="38E3C8E3" w14:textId="5D506CC5" w:rsidR="00A1368B" w:rsidRDefault="00491675">
      <w:pPr>
        <w:pStyle w:val="TOC3"/>
        <w:rPr>
          <w:rFonts w:asciiTheme="minorHAnsi" w:eastAsiaTheme="minorEastAsia" w:hAnsiTheme="minorHAnsi" w:cstheme="minorBidi"/>
          <w:noProof/>
          <w:sz w:val="22"/>
          <w:szCs w:val="22"/>
          <w:lang w:val="pt-BR" w:eastAsia="pt-BR"/>
        </w:rPr>
      </w:pPr>
      <w:hyperlink w:anchor="_Toc89265430" w:history="1">
        <w:r w:rsidR="00A1368B" w:rsidRPr="00A7738F">
          <w:rPr>
            <w:rStyle w:val="Hyperlink"/>
            <w:noProof/>
          </w:rPr>
          <w:t>3.2.1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E/E Architecture</w:t>
        </w:r>
        <w:r w:rsidR="00A1368B">
          <w:rPr>
            <w:noProof/>
            <w:webHidden/>
          </w:rPr>
          <w:tab/>
        </w:r>
        <w:r w:rsidR="00A1368B">
          <w:rPr>
            <w:noProof/>
            <w:webHidden/>
          </w:rPr>
          <w:fldChar w:fldCharType="begin"/>
        </w:r>
        <w:r w:rsidR="00A1368B">
          <w:rPr>
            <w:noProof/>
            <w:webHidden/>
          </w:rPr>
          <w:instrText xml:space="preserve"> PAGEREF _Toc89265430 \h </w:instrText>
        </w:r>
        <w:r w:rsidR="00A1368B">
          <w:rPr>
            <w:noProof/>
            <w:webHidden/>
          </w:rPr>
        </w:r>
        <w:r w:rsidR="00A1368B">
          <w:rPr>
            <w:noProof/>
            <w:webHidden/>
          </w:rPr>
          <w:fldChar w:fldCharType="separate"/>
        </w:r>
        <w:r w:rsidR="00ED442C">
          <w:rPr>
            <w:noProof/>
            <w:webHidden/>
          </w:rPr>
          <w:t>15</w:t>
        </w:r>
        <w:r w:rsidR="00A1368B">
          <w:rPr>
            <w:noProof/>
            <w:webHidden/>
          </w:rPr>
          <w:fldChar w:fldCharType="end"/>
        </w:r>
      </w:hyperlink>
    </w:p>
    <w:p w14:paraId="159E7958" w14:textId="7BEEB147"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31" w:history="1">
        <w:r w:rsidR="00A1368B" w:rsidRPr="00A7738F">
          <w:rPr>
            <w:rStyle w:val="Hyperlink"/>
            <w:noProof/>
          </w:rPr>
          <w:t>3.2.1.1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E/E Architecture Variants</w:t>
        </w:r>
        <w:r w:rsidR="00A1368B">
          <w:rPr>
            <w:noProof/>
            <w:webHidden/>
          </w:rPr>
          <w:tab/>
        </w:r>
        <w:r w:rsidR="00A1368B">
          <w:rPr>
            <w:noProof/>
            <w:webHidden/>
          </w:rPr>
          <w:fldChar w:fldCharType="begin"/>
        </w:r>
        <w:r w:rsidR="00A1368B">
          <w:rPr>
            <w:noProof/>
            <w:webHidden/>
          </w:rPr>
          <w:instrText xml:space="preserve"> PAGEREF _Toc89265431 \h </w:instrText>
        </w:r>
        <w:r w:rsidR="00A1368B">
          <w:rPr>
            <w:noProof/>
            <w:webHidden/>
          </w:rPr>
        </w:r>
        <w:r w:rsidR="00A1368B">
          <w:rPr>
            <w:noProof/>
            <w:webHidden/>
          </w:rPr>
          <w:fldChar w:fldCharType="separate"/>
        </w:r>
        <w:r w:rsidR="00ED442C">
          <w:rPr>
            <w:noProof/>
            <w:webHidden/>
          </w:rPr>
          <w:t>15</w:t>
        </w:r>
        <w:r w:rsidR="00A1368B">
          <w:rPr>
            <w:noProof/>
            <w:webHidden/>
          </w:rPr>
          <w:fldChar w:fldCharType="end"/>
        </w:r>
      </w:hyperlink>
    </w:p>
    <w:p w14:paraId="7BA1E661" w14:textId="0950CC90"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32" w:history="1">
        <w:r w:rsidR="00A1368B" w:rsidRPr="00A7738F">
          <w:rPr>
            <w:rStyle w:val="Hyperlink"/>
            <w:noProof/>
            <w14:scene3d>
              <w14:camera w14:prst="orthographicFront"/>
              <w14:lightRig w14:rig="threePt" w14:dir="t">
                <w14:rot w14:lat="0" w14:lon="0" w14:rev="0"/>
              </w14:lightRig>
            </w14:scene3d>
          </w:rPr>
          <w:t>3.2.1.1.1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E/E Architecture “Front Fog Architecture Variant A”</w:t>
        </w:r>
        <w:r w:rsidR="00A1368B">
          <w:rPr>
            <w:noProof/>
            <w:webHidden/>
          </w:rPr>
          <w:tab/>
        </w:r>
        <w:r w:rsidR="00A1368B">
          <w:rPr>
            <w:noProof/>
            <w:webHidden/>
          </w:rPr>
          <w:fldChar w:fldCharType="begin"/>
        </w:r>
        <w:r w:rsidR="00A1368B">
          <w:rPr>
            <w:noProof/>
            <w:webHidden/>
          </w:rPr>
          <w:instrText xml:space="preserve"> PAGEREF _Toc89265432 \h </w:instrText>
        </w:r>
        <w:r w:rsidR="00A1368B">
          <w:rPr>
            <w:noProof/>
            <w:webHidden/>
          </w:rPr>
        </w:r>
        <w:r w:rsidR="00A1368B">
          <w:rPr>
            <w:noProof/>
            <w:webHidden/>
          </w:rPr>
          <w:fldChar w:fldCharType="separate"/>
        </w:r>
        <w:r w:rsidR="00ED442C">
          <w:rPr>
            <w:noProof/>
            <w:webHidden/>
          </w:rPr>
          <w:t>17</w:t>
        </w:r>
        <w:r w:rsidR="00A1368B">
          <w:rPr>
            <w:noProof/>
            <w:webHidden/>
          </w:rPr>
          <w:fldChar w:fldCharType="end"/>
        </w:r>
      </w:hyperlink>
    </w:p>
    <w:p w14:paraId="0D100709" w14:textId="37CAB2D7"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33" w:history="1">
        <w:r w:rsidR="00A1368B" w:rsidRPr="00A7738F">
          <w:rPr>
            <w:rStyle w:val="Hyperlink"/>
            <w:noProof/>
            <w:lang w:val="en-GB"/>
            <w14:scene3d>
              <w14:camera w14:prst="orthographicFront"/>
              <w14:lightRig w14:rig="threePt" w14:dir="t">
                <w14:rot w14:lat="0" w14:lon="0" w14:rev="0"/>
              </w14:lightRig>
            </w14:scene3d>
          </w:rPr>
          <w:t>3.2.1.1.2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 xml:space="preserve">E/E Architecture “Front Fog </w:t>
        </w:r>
        <w:r w:rsidR="00A1368B" w:rsidRPr="00A7738F">
          <w:rPr>
            <w:rStyle w:val="Hyperlink"/>
            <w:noProof/>
          </w:rPr>
          <w:t>Architecture Variant B</w:t>
        </w:r>
        <w:r w:rsidR="00A1368B" w:rsidRPr="00A7738F">
          <w:rPr>
            <w:rStyle w:val="Hyperlink"/>
            <w:noProof/>
            <w:lang w:val="en-GB"/>
          </w:rPr>
          <w:t>”</w:t>
        </w:r>
        <w:r w:rsidR="00A1368B">
          <w:rPr>
            <w:noProof/>
            <w:webHidden/>
          </w:rPr>
          <w:tab/>
        </w:r>
        <w:r w:rsidR="00A1368B">
          <w:rPr>
            <w:noProof/>
            <w:webHidden/>
          </w:rPr>
          <w:fldChar w:fldCharType="begin"/>
        </w:r>
        <w:r w:rsidR="00A1368B">
          <w:rPr>
            <w:noProof/>
            <w:webHidden/>
          </w:rPr>
          <w:instrText xml:space="preserve"> PAGEREF _Toc89265433 \h </w:instrText>
        </w:r>
        <w:r w:rsidR="00A1368B">
          <w:rPr>
            <w:noProof/>
            <w:webHidden/>
          </w:rPr>
        </w:r>
        <w:r w:rsidR="00A1368B">
          <w:rPr>
            <w:noProof/>
            <w:webHidden/>
          </w:rPr>
          <w:fldChar w:fldCharType="separate"/>
        </w:r>
        <w:r w:rsidR="00ED442C">
          <w:rPr>
            <w:noProof/>
            <w:webHidden/>
          </w:rPr>
          <w:t>17</w:t>
        </w:r>
        <w:r w:rsidR="00A1368B">
          <w:rPr>
            <w:noProof/>
            <w:webHidden/>
          </w:rPr>
          <w:fldChar w:fldCharType="end"/>
        </w:r>
      </w:hyperlink>
    </w:p>
    <w:p w14:paraId="3AEA980C" w14:textId="6C7246E9"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34" w:history="1">
        <w:r w:rsidR="00A1368B" w:rsidRPr="00A7738F">
          <w:rPr>
            <w:rStyle w:val="Hyperlink"/>
            <w:noProof/>
            <w:lang w:val="en-GB"/>
            <w14:scene3d>
              <w14:camera w14:prst="orthographicFront"/>
              <w14:lightRig w14:rig="threePt" w14:dir="t">
                <w14:rot w14:lat="0" w14:lon="0" w14:rev="0"/>
              </w14:lightRig>
            </w14:scene3d>
          </w:rPr>
          <w:t>3.2.1.1.3</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 xml:space="preserve">E/E Architecture “Front Fog </w:t>
        </w:r>
        <w:r w:rsidR="00A1368B" w:rsidRPr="00A7738F">
          <w:rPr>
            <w:rStyle w:val="Hyperlink"/>
            <w:noProof/>
          </w:rPr>
          <w:t>Architecture Variant C1 and Variant C2</w:t>
        </w:r>
        <w:r w:rsidR="00A1368B" w:rsidRPr="00A7738F">
          <w:rPr>
            <w:rStyle w:val="Hyperlink"/>
            <w:noProof/>
            <w:lang w:val="en-GB"/>
          </w:rPr>
          <w:t>”</w:t>
        </w:r>
        <w:r w:rsidR="00A1368B">
          <w:rPr>
            <w:noProof/>
            <w:webHidden/>
          </w:rPr>
          <w:tab/>
        </w:r>
        <w:r w:rsidR="00A1368B">
          <w:rPr>
            <w:noProof/>
            <w:webHidden/>
          </w:rPr>
          <w:fldChar w:fldCharType="begin"/>
        </w:r>
        <w:r w:rsidR="00A1368B">
          <w:rPr>
            <w:noProof/>
            <w:webHidden/>
          </w:rPr>
          <w:instrText xml:space="preserve"> PAGEREF _Toc89265434 \h </w:instrText>
        </w:r>
        <w:r w:rsidR="00A1368B">
          <w:rPr>
            <w:noProof/>
            <w:webHidden/>
          </w:rPr>
        </w:r>
        <w:r w:rsidR="00A1368B">
          <w:rPr>
            <w:noProof/>
            <w:webHidden/>
          </w:rPr>
          <w:fldChar w:fldCharType="separate"/>
        </w:r>
        <w:r w:rsidR="00ED442C">
          <w:rPr>
            <w:noProof/>
            <w:webHidden/>
          </w:rPr>
          <w:t>18</w:t>
        </w:r>
        <w:r w:rsidR="00A1368B">
          <w:rPr>
            <w:noProof/>
            <w:webHidden/>
          </w:rPr>
          <w:fldChar w:fldCharType="end"/>
        </w:r>
      </w:hyperlink>
    </w:p>
    <w:p w14:paraId="54D7CB8A" w14:textId="554553C0"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35" w:history="1">
        <w:r w:rsidR="00A1368B" w:rsidRPr="00A7738F">
          <w:rPr>
            <w:rStyle w:val="Hyperlink"/>
            <w:noProof/>
            <w:lang w:val="en-GB"/>
            <w14:scene3d>
              <w14:camera w14:prst="orthographicFront"/>
              <w14:lightRig w14:rig="threePt" w14:dir="t">
                <w14:rot w14:lat="0" w14:lon="0" w14:rev="0"/>
              </w14:lightRig>
            </w14:scene3d>
          </w:rPr>
          <w:t>3.2.1.1.4</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E/E Architecture “</w:t>
        </w:r>
        <w:r w:rsidR="00A1368B" w:rsidRPr="00A7738F">
          <w:rPr>
            <w:rStyle w:val="Hyperlink"/>
            <w:noProof/>
          </w:rPr>
          <w:t>Rear Fog Architecture Variant D</w:t>
        </w:r>
        <w:r w:rsidR="00A1368B" w:rsidRPr="00A7738F">
          <w:rPr>
            <w:rStyle w:val="Hyperlink"/>
            <w:noProof/>
            <w:lang w:val="en-GB"/>
          </w:rPr>
          <w:t>”</w:t>
        </w:r>
        <w:r w:rsidR="00A1368B">
          <w:rPr>
            <w:noProof/>
            <w:webHidden/>
          </w:rPr>
          <w:tab/>
        </w:r>
        <w:r w:rsidR="00A1368B">
          <w:rPr>
            <w:noProof/>
            <w:webHidden/>
          </w:rPr>
          <w:fldChar w:fldCharType="begin"/>
        </w:r>
        <w:r w:rsidR="00A1368B">
          <w:rPr>
            <w:noProof/>
            <w:webHidden/>
          </w:rPr>
          <w:instrText xml:space="preserve"> PAGEREF _Toc89265435 \h </w:instrText>
        </w:r>
        <w:r w:rsidR="00A1368B">
          <w:rPr>
            <w:noProof/>
            <w:webHidden/>
          </w:rPr>
        </w:r>
        <w:r w:rsidR="00A1368B">
          <w:rPr>
            <w:noProof/>
            <w:webHidden/>
          </w:rPr>
          <w:fldChar w:fldCharType="separate"/>
        </w:r>
        <w:r w:rsidR="00ED442C">
          <w:rPr>
            <w:noProof/>
            <w:webHidden/>
          </w:rPr>
          <w:t>20</w:t>
        </w:r>
        <w:r w:rsidR="00A1368B">
          <w:rPr>
            <w:noProof/>
            <w:webHidden/>
          </w:rPr>
          <w:fldChar w:fldCharType="end"/>
        </w:r>
      </w:hyperlink>
    </w:p>
    <w:p w14:paraId="75A85C66" w14:textId="3843417D"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36" w:history="1">
        <w:r w:rsidR="00A1368B" w:rsidRPr="00A7738F">
          <w:rPr>
            <w:rStyle w:val="Hyperlink"/>
            <w:noProof/>
            <w:lang w:val="en-GB"/>
            <w14:scene3d>
              <w14:camera w14:prst="orthographicFront"/>
              <w14:lightRig w14:rig="threePt" w14:dir="t">
                <w14:rot w14:lat="0" w14:lon="0" w14:rev="0"/>
              </w14:lightRig>
            </w14:scene3d>
          </w:rPr>
          <w:t>3.2.1.1.5</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 xml:space="preserve">E/E Architecture “MLS </w:t>
        </w:r>
        <w:r w:rsidR="00A1368B" w:rsidRPr="00A7738F">
          <w:rPr>
            <w:rStyle w:val="Hyperlink"/>
            <w:noProof/>
          </w:rPr>
          <w:t>Architecture Variant 1</w:t>
        </w:r>
        <w:r w:rsidR="00A1368B" w:rsidRPr="00A7738F">
          <w:rPr>
            <w:rStyle w:val="Hyperlink"/>
            <w:noProof/>
            <w:lang w:val="en-GB"/>
          </w:rPr>
          <w:t>”</w:t>
        </w:r>
        <w:r w:rsidR="00A1368B">
          <w:rPr>
            <w:noProof/>
            <w:webHidden/>
          </w:rPr>
          <w:tab/>
        </w:r>
        <w:r w:rsidR="00A1368B">
          <w:rPr>
            <w:noProof/>
            <w:webHidden/>
          </w:rPr>
          <w:fldChar w:fldCharType="begin"/>
        </w:r>
        <w:r w:rsidR="00A1368B">
          <w:rPr>
            <w:noProof/>
            <w:webHidden/>
          </w:rPr>
          <w:instrText xml:space="preserve"> PAGEREF _Toc89265436 \h </w:instrText>
        </w:r>
        <w:r w:rsidR="00A1368B">
          <w:rPr>
            <w:noProof/>
            <w:webHidden/>
          </w:rPr>
        </w:r>
        <w:r w:rsidR="00A1368B">
          <w:rPr>
            <w:noProof/>
            <w:webHidden/>
          </w:rPr>
          <w:fldChar w:fldCharType="separate"/>
        </w:r>
        <w:r w:rsidR="00ED442C">
          <w:rPr>
            <w:noProof/>
            <w:webHidden/>
          </w:rPr>
          <w:t>20</w:t>
        </w:r>
        <w:r w:rsidR="00A1368B">
          <w:rPr>
            <w:noProof/>
            <w:webHidden/>
          </w:rPr>
          <w:fldChar w:fldCharType="end"/>
        </w:r>
      </w:hyperlink>
    </w:p>
    <w:p w14:paraId="56EDAB24" w14:textId="79A94536"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37" w:history="1">
        <w:r w:rsidR="00A1368B" w:rsidRPr="00A7738F">
          <w:rPr>
            <w:rStyle w:val="Hyperlink"/>
            <w:noProof/>
            <w:lang w:val="en-GB"/>
            <w14:scene3d>
              <w14:camera w14:prst="orthographicFront"/>
              <w14:lightRig w14:rig="threePt" w14:dir="t">
                <w14:rot w14:lat="0" w14:lon="0" w14:rev="0"/>
              </w14:lightRig>
            </w14:scene3d>
          </w:rPr>
          <w:t>3.2.1.1.6</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E/E Architecture “</w:t>
        </w:r>
        <w:r w:rsidR="00A1368B" w:rsidRPr="00A7738F">
          <w:rPr>
            <w:rStyle w:val="Hyperlink"/>
            <w:noProof/>
          </w:rPr>
          <w:t>Architecture for CAN Soft Button Variant 2</w:t>
        </w:r>
        <w:r w:rsidR="00A1368B" w:rsidRPr="00A7738F">
          <w:rPr>
            <w:rStyle w:val="Hyperlink"/>
            <w:noProof/>
            <w:lang w:val="en-GB"/>
          </w:rPr>
          <w:t>”</w:t>
        </w:r>
        <w:r w:rsidR="00A1368B">
          <w:rPr>
            <w:noProof/>
            <w:webHidden/>
          </w:rPr>
          <w:tab/>
        </w:r>
        <w:r w:rsidR="00A1368B">
          <w:rPr>
            <w:noProof/>
            <w:webHidden/>
          </w:rPr>
          <w:fldChar w:fldCharType="begin"/>
        </w:r>
        <w:r w:rsidR="00A1368B">
          <w:rPr>
            <w:noProof/>
            <w:webHidden/>
          </w:rPr>
          <w:instrText xml:space="preserve"> PAGEREF _Toc89265437 \h </w:instrText>
        </w:r>
        <w:r w:rsidR="00A1368B">
          <w:rPr>
            <w:noProof/>
            <w:webHidden/>
          </w:rPr>
        </w:r>
        <w:r w:rsidR="00A1368B">
          <w:rPr>
            <w:noProof/>
            <w:webHidden/>
          </w:rPr>
          <w:fldChar w:fldCharType="separate"/>
        </w:r>
        <w:r w:rsidR="00ED442C">
          <w:rPr>
            <w:noProof/>
            <w:webHidden/>
          </w:rPr>
          <w:t>21</w:t>
        </w:r>
        <w:r w:rsidR="00A1368B">
          <w:rPr>
            <w:noProof/>
            <w:webHidden/>
          </w:rPr>
          <w:fldChar w:fldCharType="end"/>
        </w:r>
      </w:hyperlink>
    </w:p>
    <w:p w14:paraId="76CB681B" w14:textId="09CD6C6C"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38" w:history="1">
        <w:r w:rsidR="00A1368B" w:rsidRPr="00A7738F">
          <w:rPr>
            <w:rStyle w:val="Hyperlink"/>
            <w:noProof/>
          </w:rPr>
          <w:t>3.2.1.2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E/E Components</w:t>
        </w:r>
        <w:r w:rsidR="00A1368B">
          <w:rPr>
            <w:noProof/>
            <w:webHidden/>
          </w:rPr>
          <w:tab/>
        </w:r>
        <w:r w:rsidR="00A1368B">
          <w:rPr>
            <w:noProof/>
            <w:webHidden/>
          </w:rPr>
          <w:fldChar w:fldCharType="begin"/>
        </w:r>
        <w:r w:rsidR="00A1368B">
          <w:rPr>
            <w:noProof/>
            <w:webHidden/>
          </w:rPr>
          <w:instrText xml:space="preserve"> PAGEREF _Toc89265438 \h </w:instrText>
        </w:r>
        <w:r w:rsidR="00A1368B">
          <w:rPr>
            <w:noProof/>
            <w:webHidden/>
          </w:rPr>
        </w:r>
        <w:r w:rsidR="00A1368B">
          <w:rPr>
            <w:noProof/>
            <w:webHidden/>
          </w:rPr>
          <w:fldChar w:fldCharType="separate"/>
        </w:r>
        <w:r w:rsidR="00ED442C">
          <w:rPr>
            <w:noProof/>
            <w:webHidden/>
          </w:rPr>
          <w:t>21</w:t>
        </w:r>
        <w:r w:rsidR="00A1368B">
          <w:rPr>
            <w:noProof/>
            <w:webHidden/>
          </w:rPr>
          <w:fldChar w:fldCharType="end"/>
        </w:r>
      </w:hyperlink>
    </w:p>
    <w:p w14:paraId="7465C074" w14:textId="2DB6781A"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39" w:history="1">
        <w:r w:rsidR="00A1368B" w:rsidRPr="00A7738F">
          <w:rPr>
            <w:rStyle w:val="Hyperlink"/>
            <w:noProof/>
          </w:rPr>
          <w:t>3.2.1.3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E/E Connections</w:t>
        </w:r>
        <w:r w:rsidR="00A1368B">
          <w:rPr>
            <w:noProof/>
            <w:webHidden/>
          </w:rPr>
          <w:tab/>
        </w:r>
        <w:r w:rsidR="00A1368B">
          <w:rPr>
            <w:noProof/>
            <w:webHidden/>
          </w:rPr>
          <w:fldChar w:fldCharType="begin"/>
        </w:r>
        <w:r w:rsidR="00A1368B">
          <w:rPr>
            <w:noProof/>
            <w:webHidden/>
          </w:rPr>
          <w:instrText xml:space="preserve"> PAGEREF _Toc89265439 \h </w:instrText>
        </w:r>
        <w:r w:rsidR="00A1368B">
          <w:rPr>
            <w:noProof/>
            <w:webHidden/>
          </w:rPr>
        </w:r>
        <w:r w:rsidR="00A1368B">
          <w:rPr>
            <w:noProof/>
            <w:webHidden/>
          </w:rPr>
          <w:fldChar w:fldCharType="separate"/>
        </w:r>
        <w:r w:rsidR="00ED442C">
          <w:rPr>
            <w:noProof/>
            <w:webHidden/>
          </w:rPr>
          <w:t>21</w:t>
        </w:r>
        <w:r w:rsidR="00A1368B">
          <w:rPr>
            <w:noProof/>
            <w:webHidden/>
          </w:rPr>
          <w:fldChar w:fldCharType="end"/>
        </w:r>
      </w:hyperlink>
    </w:p>
    <w:p w14:paraId="7E950AA9" w14:textId="0B24CE15"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40" w:history="1">
        <w:r w:rsidR="00A1368B" w:rsidRPr="00A7738F">
          <w:rPr>
            <w:rStyle w:val="Hyperlink"/>
            <w:noProof/>
            <w:lang w:val="en-GB"/>
          </w:rPr>
          <w:t>3.2.1.4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Signal</w:t>
        </w:r>
        <w:r w:rsidR="00A1368B" w:rsidRPr="00A7738F">
          <w:rPr>
            <w:rStyle w:val="Hyperlink"/>
            <w:noProof/>
            <w:lang w:val="en-GB"/>
          </w:rPr>
          <w:t xml:space="preserve"> List</w:t>
        </w:r>
        <w:r w:rsidR="00A1368B">
          <w:rPr>
            <w:noProof/>
            <w:webHidden/>
          </w:rPr>
          <w:tab/>
        </w:r>
        <w:r w:rsidR="00A1368B">
          <w:rPr>
            <w:noProof/>
            <w:webHidden/>
          </w:rPr>
          <w:fldChar w:fldCharType="begin"/>
        </w:r>
        <w:r w:rsidR="00A1368B">
          <w:rPr>
            <w:noProof/>
            <w:webHidden/>
          </w:rPr>
          <w:instrText xml:space="preserve"> PAGEREF _Toc89265440 \h </w:instrText>
        </w:r>
        <w:r w:rsidR="00A1368B">
          <w:rPr>
            <w:noProof/>
            <w:webHidden/>
          </w:rPr>
        </w:r>
        <w:r w:rsidR="00A1368B">
          <w:rPr>
            <w:noProof/>
            <w:webHidden/>
          </w:rPr>
          <w:fldChar w:fldCharType="separate"/>
        </w:r>
        <w:r w:rsidR="00ED442C">
          <w:rPr>
            <w:noProof/>
            <w:webHidden/>
          </w:rPr>
          <w:t>24</w:t>
        </w:r>
        <w:r w:rsidR="00A1368B">
          <w:rPr>
            <w:noProof/>
            <w:webHidden/>
          </w:rPr>
          <w:fldChar w:fldCharType="end"/>
        </w:r>
      </w:hyperlink>
    </w:p>
    <w:p w14:paraId="36C70495" w14:textId="65AE8B61" w:rsidR="00A1368B" w:rsidRDefault="00491675">
      <w:pPr>
        <w:pStyle w:val="TOC3"/>
        <w:rPr>
          <w:rFonts w:asciiTheme="minorHAnsi" w:eastAsiaTheme="minorEastAsia" w:hAnsiTheme="minorHAnsi" w:cstheme="minorBidi"/>
          <w:noProof/>
          <w:sz w:val="22"/>
          <w:szCs w:val="22"/>
          <w:lang w:val="pt-BR" w:eastAsia="pt-BR"/>
        </w:rPr>
      </w:pPr>
      <w:hyperlink w:anchor="_Toc89265441" w:history="1">
        <w:r w:rsidR="00A1368B" w:rsidRPr="00A7738F">
          <w:rPr>
            <w:rStyle w:val="Hyperlink"/>
            <w:noProof/>
          </w:rPr>
          <w:t>3.2.2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Software Component Architecture</w:t>
        </w:r>
        <w:r w:rsidR="00A1368B">
          <w:rPr>
            <w:noProof/>
            <w:webHidden/>
          </w:rPr>
          <w:tab/>
        </w:r>
        <w:r w:rsidR="00A1368B">
          <w:rPr>
            <w:noProof/>
            <w:webHidden/>
          </w:rPr>
          <w:fldChar w:fldCharType="begin"/>
        </w:r>
        <w:r w:rsidR="00A1368B">
          <w:rPr>
            <w:noProof/>
            <w:webHidden/>
          </w:rPr>
          <w:instrText xml:space="preserve"> PAGEREF _Toc89265441 \h </w:instrText>
        </w:r>
        <w:r w:rsidR="00A1368B">
          <w:rPr>
            <w:noProof/>
            <w:webHidden/>
          </w:rPr>
        </w:r>
        <w:r w:rsidR="00A1368B">
          <w:rPr>
            <w:noProof/>
            <w:webHidden/>
          </w:rPr>
          <w:fldChar w:fldCharType="separate"/>
        </w:r>
        <w:r w:rsidR="00ED442C">
          <w:rPr>
            <w:noProof/>
            <w:webHidden/>
          </w:rPr>
          <w:t>24</w:t>
        </w:r>
        <w:r w:rsidR="00A1368B">
          <w:rPr>
            <w:noProof/>
            <w:webHidden/>
          </w:rPr>
          <w:fldChar w:fldCharType="end"/>
        </w:r>
      </w:hyperlink>
    </w:p>
    <w:p w14:paraId="0C07A678" w14:textId="6E4794F3"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42" w:history="1">
        <w:r w:rsidR="00A1368B" w:rsidRPr="00A7738F">
          <w:rPr>
            <w:rStyle w:val="Hyperlink"/>
            <w:noProof/>
          </w:rPr>
          <w:t>3.2.2.1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Description</w:t>
        </w:r>
        <w:r w:rsidR="00A1368B">
          <w:rPr>
            <w:noProof/>
            <w:webHidden/>
          </w:rPr>
          <w:tab/>
        </w:r>
        <w:r w:rsidR="00A1368B">
          <w:rPr>
            <w:noProof/>
            <w:webHidden/>
          </w:rPr>
          <w:fldChar w:fldCharType="begin"/>
        </w:r>
        <w:r w:rsidR="00A1368B">
          <w:rPr>
            <w:noProof/>
            <w:webHidden/>
          </w:rPr>
          <w:instrText xml:space="preserve"> PAGEREF _Toc89265442 \h </w:instrText>
        </w:r>
        <w:r w:rsidR="00A1368B">
          <w:rPr>
            <w:noProof/>
            <w:webHidden/>
          </w:rPr>
        </w:r>
        <w:r w:rsidR="00A1368B">
          <w:rPr>
            <w:noProof/>
            <w:webHidden/>
          </w:rPr>
          <w:fldChar w:fldCharType="separate"/>
        </w:r>
        <w:r w:rsidR="00ED442C">
          <w:rPr>
            <w:noProof/>
            <w:webHidden/>
          </w:rPr>
          <w:t>24</w:t>
        </w:r>
        <w:r w:rsidR="00A1368B">
          <w:rPr>
            <w:noProof/>
            <w:webHidden/>
          </w:rPr>
          <w:fldChar w:fldCharType="end"/>
        </w:r>
      </w:hyperlink>
    </w:p>
    <w:p w14:paraId="1C89F102" w14:textId="2AB3888A" w:rsidR="00A1368B" w:rsidRDefault="00491675">
      <w:pPr>
        <w:pStyle w:val="TOC2"/>
        <w:rPr>
          <w:rFonts w:asciiTheme="minorHAnsi" w:eastAsiaTheme="minorEastAsia" w:hAnsiTheme="minorHAnsi" w:cstheme="minorBidi"/>
          <w:bCs w:val="0"/>
          <w:sz w:val="22"/>
          <w:szCs w:val="22"/>
          <w:lang w:val="pt-BR" w:eastAsia="pt-BR"/>
        </w:rPr>
      </w:pPr>
      <w:hyperlink w:anchor="_Toc89265443" w:history="1">
        <w:r w:rsidR="00A1368B" w:rsidRPr="00A7738F">
          <w:rPr>
            <w:rStyle w:val="Hyperlink"/>
            <w:lang w:val="en-GB"/>
          </w:rPr>
          <w:t>3.3</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Function Deployment</w:t>
        </w:r>
        <w:r w:rsidR="00A1368B">
          <w:rPr>
            <w:webHidden/>
          </w:rPr>
          <w:tab/>
        </w:r>
        <w:r w:rsidR="00A1368B">
          <w:rPr>
            <w:webHidden/>
          </w:rPr>
          <w:fldChar w:fldCharType="begin"/>
        </w:r>
        <w:r w:rsidR="00A1368B">
          <w:rPr>
            <w:webHidden/>
          </w:rPr>
          <w:instrText xml:space="preserve"> PAGEREF _Toc89265443 \h </w:instrText>
        </w:r>
        <w:r w:rsidR="00A1368B">
          <w:rPr>
            <w:webHidden/>
          </w:rPr>
        </w:r>
        <w:r w:rsidR="00A1368B">
          <w:rPr>
            <w:webHidden/>
          </w:rPr>
          <w:fldChar w:fldCharType="separate"/>
        </w:r>
        <w:r w:rsidR="00ED442C">
          <w:rPr>
            <w:webHidden/>
          </w:rPr>
          <w:t>24</w:t>
        </w:r>
        <w:r w:rsidR="00A1368B">
          <w:rPr>
            <w:webHidden/>
          </w:rPr>
          <w:fldChar w:fldCharType="end"/>
        </w:r>
      </w:hyperlink>
    </w:p>
    <w:p w14:paraId="72EFA208" w14:textId="763BC981" w:rsidR="00A1368B" w:rsidRDefault="00491675">
      <w:pPr>
        <w:pStyle w:val="TOC3"/>
        <w:rPr>
          <w:rFonts w:asciiTheme="minorHAnsi" w:eastAsiaTheme="minorEastAsia" w:hAnsiTheme="minorHAnsi" w:cstheme="minorBidi"/>
          <w:noProof/>
          <w:sz w:val="22"/>
          <w:szCs w:val="22"/>
          <w:lang w:val="pt-BR" w:eastAsia="pt-BR"/>
        </w:rPr>
      </w:pPr>
      <w:hyperlink w:anchor="_Toc89265444" w:history="1">
        <w:r w:rsidR="00A1368B" w:rsidRPr="00A7738F">
          <w:rPr>
            <w:rStyle w:val="Hyperlink"/>
            <w:noProof/>
          </w:rPr>
          <w:t>3.3.1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Deployment Variants</w:t>
        </w:r>
        <w:r w:rsidR="00A1368B">
          <w:rPr>
            <w:noProof/>
            <w:webHidden/>
          </w:rPr>
          <w:tab/>
        </w:r>
        <w:r w:rsidR="00A1368B">
          <w:rPr>
            <w:noProof/>
            <w:webHidden/>
          </w:rPr>
          <w:fldChar w:fldCharType="begin"/>
        </w:r>
        <w:r w:rsidR="00A1368B">
          <w:rPr>
            <w:noProof/>
            <w:webHidden/>
          </w:rPr>
          <w:instrText xml:space="preserve"> PAGEREF _Toc89265444 \h </w:instrText>
        </w:r>
        <w:r w:rsidR="00A1368B">
          <w:rPr>
            <w:noProof/>
            <w:webHidden/>
          </w:rPr>
        </w:r>
        <w:r w:rsidR="00A1368B">
          <w:rPr>
            <w:noProof/>
            <w:webHidden/>
          </w:rPr>
          <w:fldChar w:fldCharType="separate"/>
        </w:r>
        <w:r w:rsidR="00ED442C">
          <w:rPr>
            <w:noProof/>
            <w:webHidden/>
          </w:rPr>
          <w:t>24</w:t>
        </w:r>
        <w:r w:rsidR="00A1368B">
          <w:rPr>
            <w:noProof/>
            <w:webHidden/>
          </w:rPr>
          <w:fldChar w:fldCharType="end"/>
        </w:r>
      </w:hyperlink>
    </w:p>
    <w:p w14:paraId="6E27F19B" w14:textId="2ED99158"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45" w:history="1">
        <w:r w:rsidR="00A1368B" w:rsidRPr="00A7738F">
          <w:rPr>
            <w:rStyle w:val="Hyperlink"/>
            <w:noProof/>
            <w:lang w:val="en-GB"/>
          </w:rPr>
          <w:t>3.3.1.1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Deployment “Variant 1”</w:t>
        </w:r>
        <w:r w:rsidR="00A1368B">
          <w:rPr>
            <w:noProof/>
            <w:webHidden/>
          </w:rPr>
          <w:tab/>
        </w:r>
        <w:r w:rsidR="00A1368B">
          <w:rPr>
            <w:noProof/>
            <w:webHidden/>
          </w:rPr>
          <w:fldChar w:fldCharType="begin"/>
        </w:r>
        <w:r w:rsidR="00A1368B">
          <w:rPr>
            <w:noProof/>
            <w:webHidden/>
          </w:rPr>
          <w:instrText xml:space="preserve"> PAGEREF _Toc89265445 \h </w:instrText>
        </w:r>
        <w:r w:rsidR="00A1368B">
          <w:rPr>
            <w:noProof/>
            <w:webHidden/>
          </w:rPr>
        </w:r>
        <w:r w:rsidR="00A1368B">
          <w:rPr>
            <w:noProof/>
            <w:webHidden/>
          </w:rPr>
          <w:fldChar w:fldCharType="separate"/>
        </w:r>
        <w:r w:rsidR="00ED442C">
          <w:rPr>
            <w:noProof/>
            <w:webHidden/>
          </w:rPr>
          <w:t>25</w:t>
        </w:r>
        <w:r w:rsidR="00A1368B">
          <w:rPr>
            <w:noProof/>
            <w:webHidden/>
          </w:rPr>
          <w:fldChar w:fldCharType="end"/>
        </w:r>
      </w:hyperlink>
    </w:p>
    <w:p w14:paraId="0D6CCC4F" w14:textId="67C30149" w:rsidR="00A1368B" w:rsidRDefault="00491675">
      <w:pPr>
        <w:pStyle w:val="TOC3"/>
        <w:rPr>
          <w:rFonts w:asciiTheme="minorHAnsi" w:eastAsiaTheme="minorEastAsia" w:hAnsiTheme="minorHAnsi" w:cstheme="minorBidi"/>
          <w:noProof/>
          <w:sz w:val="22"/>
          <w:szCs w:val="22"/>
          <w:lang w:val="pt-BR" w:eastAsia="pt-BR"/>
        </w:rPr>
      </w:pPr>
      <w:hyperlink w:anchor="_Toc89265446" w:history="1">
        <w:r w:rsidR="00A1368B" w:rsidRPr="00A7738F">
          <w:rPr>
            <w:rStyle w:val="Hyperlink"/>
            <w:noProof/>
          </w:rPr>
          <w:t>3.3.2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Function Allocation</w:t>
        </w:r>
        <w:r w:rsidR="00A1368B">
          <w:rPr>
            <w:noProof/>
            <w:webHidden/>
          </w:rPr>
          <w:tab/>
        </w:r>
        <w:r w:rsidR="00A1368B">
          <w:rPr>
            <w:noProof/>
            <w:webHidden/>
          </w:rPr>
          <w:fldChar w:fldCharType="begin"/>
        </w:r>
        <w:r w:rsidR="00A1368B">
          <w:rPr>
            <w:noProof/>
            <w:webHidden/>
          </w:rPr>
          <w:instrText xml:space="preserve"> PAGEREF _Toc89265446 \h </w:instrText>
        </w:r>
        <w:r w:rsidR="00A1368B">
          <w:rPr>
            <w:noProof/>
            <w:webHidden/>
          </w:rPr>
        </w:r>
        <w:r w:rsidR="00A1368B">
          <w:rPr>
            <w:noProof/>
            <w:webHidden/>
          </w:rPr>
          <w:fldChar w:fldCharType="separate"/>
        </w:r>
        <w:r w:rsidR="00ED442C">
          <w:rPr>
            <w:noProof/>
            <w:webHidden/>
          </w:rPr>
          <w:t>25</w:t>
        </w:r>
        <w:r w:rsidR="00A1368B">
          <w:rPr>
            <w:noProof/>
            <w:webHidden/>
          </w:rPr>
          <w:fldChar w:fldCharType="end"/>
        </w:r>
      </w:hyperlink>
    </w:p>
    <w:p w14:paraId="21E6B610" w14:textId="2B5431EC"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47" w:history="1">
        <w:r w:rsidR="00A1368B" w:rsidRPr="00A7738F">
          <w:rPr>
            <w:rStyle w:val="Hyperlink"/>
            <w:noProof/>
          </w:rPr>
          <w:t>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Feature Implementation Modeling</w:t>
        </w:r>
        <w:r w:rsidR="00A1368B">
          <w:rPr>
            <w:noProof/>
            <w:webHidden/>
          </w:rPr>
          <w:tab/>
        </w:r>
        <w:r w:rsidR="00A1368B">
          <w:rPr>
            <w:noProof/>
            <w:webHidden/>
          </w:rPr>
          <w:fldChar w:fldCharType="begin"/>
        </w:r>
        <w:r w:rsidR="00A1368B">
          <w:rPr>
            <w:noProof/>
            <w:webHidden/>
          </w:rPr>
          <w:instrText xml:space="preserve"> PAGEREF _Toc89265447 \h </w:instrText>
        </w:r>
        <w:r w:rsidR="00A1368B">
          <w:rPr>
            <w:noProof/>
            <w:webHidden/>
          </w:rPr>
        </w:r>
        <w:r w:rsidR="00A1368B">
          <w:rPr>
            <w:noProof/>
            <w:webHidden/>
          </w:rPr>
          <w:fldChar w:fldCharType="separate"/>
        </w:r>
        <w:r w:rsidR="00ED442C">
          <w:rPr>
            <w:noProof/>
            <w:webHidden/>
          </w:rPr>
          <w:t>27</w:t>
        </w:r>
        <w:r w:rsidR="00A1368B">
          <w:rPr>
            <w:noProof/>
            <w:webHidden/>
          </w:rPr>
          <w:fldChar w:fldCharType="end"/>
        </w:r>
      </w:hyperlink>
    </w:p>
    <w:p w14:paraId="2AE3429B" w14:textId="5BABC007" w:rsidR="00A1368B" w:rsidRDefault="00491675">
      <w:pPr>
        <w:pStyle w:val="TOC2"/>
        <w:rPr>
          <w:rFonts w:asciiTheme="minorHAnsi" w:eastAsiaTheme="minorEastAsia" w:hAnsiTheme="minorHAnsi" w:cstheme="minorBidi"/>
          <w:bCs w:val="0"/>
          <w:sz w:val="22"/>
          <w:szCs w:val="22"/>
          <w:lang w:val="pt-BR" w:eastAsia="pt-BR"/>
        </w:rPr>
      </w:pPr>
      <w:hyperlink w:anchor="_Toc89265448" w:history="1">
        <w:r w:rsidR="00A1368B" w:rsidRPr="00A7738F">
          <w:rPr>
            <w:rStyle w:val="Hyperlink"/>
          </w:rPr>
          <w:t>4.1</w:t>
        </w:r>
        <w:r w:rsidR="00A1368B">
          <w:rPr>
            <w:rFonts w:asciiTheme="minorHAnsi" w:eastAsiaTheme="minorEastAsia" w:hAnsiTheme="minorHAnsi" w:cstheme="minorBidi"/>
            <w:bCs w:val="0"/>
            <w:sz w:val="22"/>
            <w:szCs w:val="22"/>
            <w:lang w:val="pt-BR" w:eastAsia="pt-BR"/>
          </w:rPr>
          <w:tab/>
        </w:r>
        <w:r w:rsidR="00A1368B" w:rsidRPr="00A7738F">
          <w:rPr>
            <w:rStyle w:val="Hyperlink"/>
          </w:rPr>
          <w:t>Component Interaction Diagrams</w:t>
        </w:r>
        <w:r w:rsidR="00A1368B">
          <w:rPr>
            <w:webHidden/>
          </w:rPr>
          <w:tab/>
        </w:r>
        <w:r w:rsidR="00A1368B">
          <w:rPr>
            <w:webHidden/>
          </w:rPr>
          <w:fldChar w:fldCharType="begin"/>
        </w:r>
        <w:r w:rsidR="00A1368B">
          <w:rPr>
            <w:webHidden/>
          </w:rPr>
          <w:instrText xml:space="preserve"> PAGEREF _Toc89265448 \h </w:instrText>
        </w:r>
        <w:r w:rsidR="00A1368B">
          <w:rPr>
            <w:webHidden/>
          </w:rPr>
        </w:r>
        <w:r w:rsidR="00A1368B">
          <w:rPr>
            <w:webHidden/>
          </w:rPr>
          <w:fldChar w:fldCharType="separate"/>
        </w:r>
        <w:r w:rsidR="00ED442C">
          <w:rPr>
            <w:webHidden/>
          </w:rPr>
          <w:t>27</w:t>
        </w:r>
        <w:r w:rsidR="00A1368B">
          <w:rPr>
            <w:webHidden/>
          </w:rPr>
          <w:fldChar w:fldCharType="end"/>
        </w:r>
      </w:hyperlink>
    </w:p>
    <w:p w14:paraId="6B7EF006" w14:textId="07B1BA96" w:rsidR="00A1368B" w:rsidRDefault="00491675">
      <w:pPr>
        <w:pStyle w:val="TOC3"/>
        <w:rPr>
          <w:rFonts w:asciiTheme="minorHAnsi" w:eastAsiaTheme="minorEastAsia" w:hAnsiTheme="minorHAnsi" w:cstheme="minorBidi"/>
          <w:noProof/>
          <w:sz w:val="22"/>
          <w:szCs w:val="22"/>
          <w:lang w:val="pt-BR" w:eastAsia="pt-BR"/>
        </w:rPr>
      </w:pPr>
      <w:hyperlink w:anchor="_Toc89265449" w:history="1">
        <w:r w:rsidR="00A1368B" w:rsidRPr="00A7738F">
          <w:rPr>
            <w:rStyle w:val="Hyperlink"/>
            <w:noProof/>
          </w:rPr>
          <w:t>4.1.1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Scenario: “System Startup / Shutdown”</w:t>
        </w:r>
        <w:r w:rsidR="00A1368B">
          <w:rPr>
            <w:noProof/>
            <w:webHidden/>
          </w:rPr>
          <w:tab/>
        </w:r>
        <w:r w:rsidR="00A1368B">
          <w:rPr>
            <w:noProof/>
            <w:webHidden/>
          </w:rPr>
          <w:fldChar w:fldCharType="begin"/>
        </w:r>
        <w:r w:rsidR="00A1368B">
          <w:rPr>
            <w:noProof/>
            <w:webHidden/>
          </w:rPr>
          <w:instrText xml:space="preserve"> PAGEREF _Toc89265449 \h </w:instrText>
        </w:r>
        <w:r w:rsidR="00A1368B">
          <w:rPr>
            <w:noProof/>
            <w:webHidden/>
          </w:rPr>
        </w:r>
        <w:r w:rsidR="00A1368B">
          <w:rPr>
            <w:noProof/>
            <w:webHidden/>
          </w:rPr>
          <w:fldChar w:fldCharType="separate"/>
        </w:r>
        <w:r w:rsidR="00ED442C">
          <w:rPr>
            <w:noProof/>
            <w:webHidden/>
          </w:rPr>
          <w:t>27</w:t>
        </w:r>
        <w:r w:rsidR="00A1368B">
          <w:rPr>
            <w:noProof/>
            <w:webHidden/>
          </w:rPr>
          <w:fldChar w:fldCharType="end"/>
        </w:r>
      </w:hyperlink>
    </w:p>
    <w:p w14:paraId="7FCB0D76" w14:textId="355F2BF5" w:rsidR="00A1368B" w:rsidRDefault="00491675">
      <w:pPr>
        <w:pStyle w:val="TOC3"/>
        <w:rPr>
          <w:rFonts w:asciiTheme="minorHAnsi" w:eastAsiaTheme="minorEastAsia" w:hAnsiTheme="minorHAnsi" w:cstheme="minorBidi"/>
          <w:noProof/>
          <w:sz w:val="22"/>
          <w:szCs w:val="22"/>
          <w:lang w:val="pt-BR" w:eastAsia="pt-BR"/>
        </w:rPr>
      </w:pPr>
      <w:hyperlink w:anchor="_Toc89265450" w:history="1">
        <w:r w:rsidR="00A1368B" w:rsidRPr="00A7738F">
          <w:rPr>
            <w:rStyle w:val="Hyperlink"/>
            <w:noProof/>
          </w:rPr>
          <w:t>4.1.2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Scenario: “Normal Sequence Operation”</w:t>
        </w:r>
        <w:r w:rsidR="00A1368B">
          <w:rPr>
            <w:noProof/>
            <w:webHidden/>
          </w:rPr>
          <w:tab/>
        </w:r>
        <w:r w:rsidR="00A1368B">
          <w:rPr>
            <w:noProof/>
            <w:webHidden/>
          </w:rPr>
          <w:fldChar w:fldCharType="begin"/>
        </w:r>
        <w:r w:rsidR="00A1368B">
          <w:rPr>
            <w:noProof/>
            <w:webHidden/>
          </w:rPr>
          <w:instrText xml:space="preserve"> PAGEREF _Toc89265450 \h </w:instrText>
        </w:r>
        <w:r w:rsidR="00A1368B">
          <w:rPr>
            <w:noProof/>
            <w:webHidden/>
          </w:rPr>
        </w:r>
        <w:r w:rsidR="00A1368B">
          <w:rPr>
            <w:noProof/>
            <w:webHidden/>
          </w:rPr>
          <w:fldChar w:fldCharType="separate"/>
        </w:r>
        <w:r w:rsidR="00ED442C">
          <w:rPr>
            <w:noProof/>
            <w:webHidden/>
          </w:rPr>
          <w:t>27</w:t>
        </w:r>
        <w:r w:rsidR="00A1368B">
          <w:rPr>
            <w:noProof/>
            <w:webHidden/>
          </w:rPr>
          <w:fldChar w:fldCharType="end"/>
        </w:r>
      </w:hyperlink>
    </w:p>
    <w:p w14:paraId="2BD06EAA" w14:textId="16B5C6C4" w:rsidR="00A1368B" w:rsidRDefault="00491675">
      <w:pPr>
        <w:pStyle w:val="TOC2"/>
        <w:rPr>
          <w:rFonts w:asciiTheme="minorHAnsi" w:eastAsiaTheme="minorEastAsia" w:hAnsiTheme="minorHAnsi" w:cstheme="minorBidi"/>
          <w:bCs w:val="0"/>
          <w:sz w:val="22"/>
          <w:szCs w:val="22"/>
          <w:lang w:val="pt-BR" w:eastAsia="pt-BR"/>
        </w:rPr>
      </w:pPr>
      <w:hyperlink w:anchor="_Toc89265451" w:history="1">
        <w:r w:rsidR="00A1368B" w:rsidRPr="00A7738F">
          <w:rPr>
            <w:rStyle w:val="Hyperlink"/>
          </w:rPr>
          <w:t>4.2</w:t>
        </w:r>
        <w:r w:rsidR="00A1368B">
          <w:rPr>
            <w:rFonts w:asciiTheme="minorHAnsi" w:eastAsiaTheme="minorEastAsia" w:hAnsiTheme="minorHAnsi" w:cstheme="minorBidi"/>
            <w:bCs w:val="0"/>
            <w:sz w:val="22"/>
            <w:szCs w:val="22"/>
            <w:lang w:val="pt-BR" w:eastAsia="pt-BR"/>
          </w:rPr>
          <w:tab/>
        </w:r>
        <w:r w:rsidR="00A1368B" w:rsidRPr="00A7738F">
          <w:rPr>
            <w:rStyle w:val="Hyperlink"/>
          </w:rPr>
          <w:t>Component Interface Behavior Diagrams</w:t>
        </w:r>
        <w:r w:rsidR="00A1368B">
          <w:rPr>
            <w:webHidden/>
          </w:rPr>
          <w:tab/>
        </w:r>
        <w:r w:rsidR="00A1368B">
          <w:rPr>
            <w:webHidden/>
          </w:rPr>
          <w:fldChar w:fldCharType="begin"/>
        </w:r>
        <w:r w:rsidR="00A1368B">
          <w:rPr>
            <w:webHidden/>
          </w:rPr>
          <w:instrText xml:space="preserve"> PAGEREF _Toc89265451 \h </w:instrText>
        </w:r>
        <w:r w:rsidR="00A1368B">
          <w:rPr>
            <w:webHidden/>
          </w:rPr>
        </w:r>
        <w:r w:rsidR="00A1368B">
          <w:rPr>
            <w:webHidden/>
          </w:rPr>
          <w:fldChar w:fldCharType="separate"/>
        </w:r>
        <w:r w:rsidR="00ED442C">
          <w:rPr>
            <w:webHidden/>
          </w:rPr>
          <w:t>28</w:t>
        </w:r>
        <w:r w:rsidR="00A1368B">
          <w:rPr>
            <w:webHidden/>
          </w:rPr>
          <w:fldChar w:fldCharType="end"/>
        </w:r>
      </w:hyperlink>
    </w:p>
    <w:p w14:paraId="763240E7" w14:textId="79FC2523"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52" w:history="1">
        <w:r w:rsidR="00A1368B" w:rsidRPr="00A7738F">
          <w:rPr>
            <w:rStyle w:val="Hyperlink"/>
            <w:noProof/>
          </w:rPr>
          <w:t>5</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Feature Implementation Requirements</w:t>
        </w:r>
        <w:r w:rsidR="00A1368B">
          <w:rPr>
            <w:noProof/>
            <w:webHidden/>
          </w:rPr>
          <w:tab/>
        </w:r>
        <w:r w:rsidR="00A1368B">
          <w:rPr>
            <w:noProof/>
            <w:webHidden/>
          </w:rPr>
          <w:fldChar w:fldCharType="begin"/>
        </w:r>
        <w:r w:rsidR="00A1368B">
          <w:rPr>
            <w:noProof/>
            <w:webHidden/>
          </w:rPr>
          <w:instrText xml:space="preserve"> PAGEREF _Toc89265452 \h </w:instrText>
        </w:r>
        <w:r w:rsidR="00A1368B">
          <w:rPr>
            <w:noProof/>
            <w:webHidden/>
          </w:rPr>
        </w:r>
        <w:r w:rsidR="00A1368B">
          <w:rPr>
            <w:noProof/>
            <w:webHidden/>
          </w:rPr>
          <w:fldChar w:fldCharType="separate"/>
        </w:r>
        <w:r w:rsidR="00ED442C">
          <w:rPr>
            <w:noProof/>
            <w:webHidden/>
          </w:rPr>
          <w:t>29</w:t>
        </w:r>
        <w:r w:rsidR="00A1368B">
          <w:rPr>
            <w:noProof/>
            <w:webHidden/>
          </w:rPr>
          <w:fldChar w:fldCharType="end"/>
        </w:r>
      </w:hyperlink>
    </w:p>
    <w:p w14:paraId="00F0D343" w14:textId="30798EAB" w:rsidR="00A1368B" w:rsidRDefault="00491675">
      <w:pPr>
        <w:pStyle w:val="TOC2"/>
        <w:rPr>
          <w:rFonts w:asciiTheme="minorHAnsi" w:eastAsiaTheme="minorEastAsia" w:hAnsiTheme="minorHAnsi" w:cstheme="minorBidi"/>
          <w:bCs w:val="0"/>
          <w:sz w:val="22"/>
          <w:szCs w:val="22"/>
          <w:lang w:val="pt-BR" w:eastAsia="pt-BR"/>
        </w:rPr>
      </w:pPr>
      <w:hyperlink w:anchor="_Toc89265453" w:history="1">
        <w:r w:rsidR="00A1368B" w:rsidRPr="00A7738F">
          <w:rPr>
            <w:rStyle w:val="Hyperlink"/>
          </w:rPr>
          <w:t>5.1</w:t>
        </w:r>
        <w:r w:rsidR="00A1368B">
          <w:rPr>
            <w:rFonts w:asciiTheme="minorHAnsi" w:eastAsiaTheme="minorEastAsia" w:hAnsiTheme="minorHAnsi" w:cstheme="minorBidi"/>
            <w:bCs w:val="0"/>
            <w:sz w:val="22"/>
            <w:szCs w:val="22"/>
            <w:lang w:val="pt-BR" w:eastAsia="pt-BR"/>
          </w:rPr>
          <w:tab/>
        </w:r>
        <w:r w:rsidR="00A1368B" w:rsidRPr="00A7738F">
          <w:rPr>
            <w:rStyle w:val="Hyperlink"/>
          </w:rPr>
          <w:t>Functional Safety</w:t>
        </w:r>
        <w:r w:rsidR="00A1368B">
          <w:rPr>
            <w:webHidden/>
          </w:rPr>
          <w:tab/>
        </w:r>
        <w:r w:rsidR="00A1368B">
          <w:rPr>
            <w:webHidden/>
          </w:rPr>
          <w:fldChar w:fldCharType="begin"/>
        </w:r>
        <w:r w:rsidR="00A1368B">
          <w:rPr>
            <w:webHidden/>
          </w:rPr>
          <w:instrText xml:space="preserve"> PAGEREF _Toc89265453 \h </w:instrText>
        </w:r>
        <w:r w:rsidR="00A1368B">
          <w:rPr>
            <w:webHidden/>
          </w:rPr>
        </w:r>
        <w:r w:rsidR="00A1368B">
          <w:rPr>
            <w:webHidden/>
          </w:rPr>
          <w:fldChar w:fldCharType="separate"/>
        </w:r>
        <w:r w:rsidR="00ED442C">
          <w:rPr>
            <w:webHidden/>
          </w:rPr>
          <w:t>29</w:t>
        </w:r>
        <w:r w:rsidR="00A1368B">
          <w:rPr>
            <w:webHidden/>
          </w:rPr>
          <w:fldChar w:fldCharType="end"/>
        </w:r>
      </w:hyperlink>
    </w:p>
    <w:p w14:paraId="31E54FD6" w14:textId="6D65422A" w:rsidR="00A1368B" w:rsidRDefault="00491675">
      <w:pPr>
        <w:pStyle w:val="TOC3"/>
        <w:rPr>
          <w:rFonts w:asciiTheme="minorHAnsi" w:eastAsiaTheme="minorEastAsia" w:hAnsiTheme="minorHAnsi" w:cstheme="minorBidi"/>
          <w:noProof/>
          <w:sz w:val="22"/>
          <w:szCs w:val="22"/>
          <w:lang w:val="pt-BR" w:eastAsia="pt-BR"/>
        </w:rPr>
      </w:pPr>
      <w:hyperlink w:anchor="_Toc89265454" w:history="1">
        <w:r w:rsidR="00A1368B" w:rsidRPr="00A7738F">
          <w:rPr>
            <w:rStyle w:val="Hyperlink"/>
            <w:noProof/>
          </w:rPr>
          <w:t>5.1.1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ASIL Decomposition of Technical Safety Requirements</w:t>
        </w:r>
        <w:r w:rsidR="00A1368B">
          <w:rPr>
            <w:noProof/>
            <w:webHidden/>
          </w:rPr>
          <w:tab/>
        </w:r>
        <w:r w:rsidR="00A1368B">
          <w:rPr>
            <w:noProof/>
            <w:webHidden/>
          </w:rPr>
          <w:fldChar w:fldCharType="begin"/>
        </w:r>
        <w:r w:rsidR="00A1368B">
          <w:rPr>
            <w:noProof/>
            <w:webHidden/>
          </w:rPr>
          <w:instrText xml:space="preserve"> PAGEREF _Toc89265454 \h </w:instrText>
        </w:r>
        <w:r w:rsidR="00A1368B">
          <w:rPr>
            <w:noProof/>
            <w:webHidden/>
          </w:rPr>
        </w:r>
        <w:r w:rsidR="00A1368B">
          <w:rPr>
            <w:noProof/>
            <w:webHidden/>
          </w:rPr>
          <w:fldChar w:fldCharType="separate"/>
        </w:r>
        <w:r w:rsidR="00ED442C">
          <w:rPr>
            <w:noProof/>
            <w:webHidden/>
          </w:rPr>
          <w:t>29</w:t>
        </w:r>
        <w:r w:rsidR="00A1368B">
          <w:rPr>
            <w:noProof/>
            <w:webHidden/>
          </w:rPr>
          <w:fldChar w:fldCharType="end"/>
        </w:r>
      </w:hyperlink>
    </w:p>
    <w:p w14:paraId="45349BCF" w14:textId="330A6B34" w:rsidR="00A1368B" w:rsidRDefault="00491675">
      <w:pPr>
        <w:pStyle w:val="TOC2"/>
        <w:rPr>
          <w:rFonts w:asciiTheme="minorHAnsi" w:eastAsiaTheme="minorEastAsia" w:hAnsiTheme="minorHAnsi" w:cstheme="minorBidi"/>
          <w:bCs w:val="0"/>
          <w:sz w:val="22"/>
          <w:szCs w:val="22"/>
          <w:lang w:val="pt-BR" w:eastAsia="pt-BR"/>
        </w:rPr>
      </w:pPr>
      <w:hyperlink w:anchor="_Toc89265455" w:history="1">
        <w:r w:rsidR="00A1368B" w:rsidRPr="00A7738F">
          <w:rPr>
            <w:rStyle w:val="Hyperlink"/>
          </w:rPr>
          <w:t>5.2</w:t>
        </w:r>
        <w:r w:rsidR="00A1368B">
          <w:rPr>
            <w:rFonts w:asciiTheme="minorHAnsi" w:eastAsiaTheme="minorEastAsia" w:hAnsiTheme="minorHAnsi" w:cstheme="minorBidi"/>
            <w:bCs w:val="0"/>
            <w:sz w:val="22"/>
            <w:szCs w:val="22"/>
            <w:lang w:val="pt-BR" w:eastAsia="pt-BR"/>
          </w:rPr>
          <w:tab/>
        </w:r>
        <w:r w:rsidR="00A1368B" w:rsidRPr="00A7738F">
          <w:rPr>
            <w:rStyle w:val="Hyperlink"/>
          </w:rPr>
          <w:t>Requirements on Components</w:t>
        </w:r>
        <w:r w:rsidR="00A1368B">
          <w:rPr>
            <w:webHidden/>
          </w:rPr>
          <w:tab/>
        </w:r>
        <w:r w:rsidR="00A1368B">
          <w:rPr>
            <w:webHidden/>
          </w:rPr>
          <w:fldChar w:fldCharType="begin"/>
        </w:r>
        <w:r w:rsidR="00A1368B">
          <w:rPr>
            <w:webHidden/>
          </w:rPr>
          <w:instrText xml:space="preserve"> PAGEREF _Toc89265455 \h </w:instrText>
        </w:r>
        <w:r w:rsidR="00A1368B">
          <w:rPr>
            <w:webHidden/>
          </w:rPr>
        </w:r>
        <w:r w:rsidR="00A1368B">
          <w:rPr>
            <w:webHidden/>
          </w:rPr>
          <w:fldChar w:fldCharType="separate"/>
        </w:r>
        <w:r w:rsidR="00ED442C">
          <w:rPr>
            <w:webHidden/>
          </w:rPr>
          <w:t>30</w:t>
        </w:r>
        <w:r w:rsidR="00A1368B">
          <w:rPr>
            <w:webHidden/>
          </w:rPr>
          <w:fldChar w:fldCharType="end"/>
        </w:r>
      </w:hyperlink>
    </w:p>
    <w:p w14:paraId="0E4A3C17" w14:textId="199820D8" w:rsidR="00A1368B" w:rsidRDefault="00491675">
      <w:pPr>
        <w:pStyle w:val="TOC3"/>
        <w:rPr>
          <w:rFonts w:asciiTheme="minorHAnsi" w:eastAsiaTheme="minorEastAsia" w:hAnsiTheme="minorHAnsi" w:cstheme="minorBidi"/>
          <w:noProof/>
          <w:sz w:val="22"/>
          <w:szCs w:val="22"/>
          <w:lang w:val="pt-BR" w:eastAsia="pt-BR"/>
        </w:rPr>
      </w:pPr>
      <w:hyperlink w:anchor="_Toc89265456" w:history="1">
        <w:r w:rsidR="00A1368B" w:rsidRPr="00A7738F">
          <w:rPr>
            <w:rStyle w:val="Hyperlink"/>
            <w:noProof/>
            <w:lang w:val="en-GB"/>
          </w:rPr>
          <w:t>5.2.1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Component 1- BCM</w:t>
        </w:r>
        <w:r w:rsidR="00A1368B">
          <w:rPr>
            <w:noProof/>
            <w:webHidden/>
          </w:rPr>
          <w:tab/>
        </w:r>
        <w:r w:rsidR="00A1368B">
          <w:rPr>
            <w:noProof/>
            <w:webHidden/>
          </w:rPr>
          <w:fldChar w:fldCharType="begin"/>
        </w:r>
        <w:r w:rsidR="00A1368B">
          <w:rPr>
            <w:noProof/>
            <w:webHidden/>
          </w:rPr>
          <w:instrText xml:space="preserve"> PAGEREF _Toc89265456 \h </w:instrText>
        </w:r>
        <w:r w:rsidR="00A1368B">
          <w:rPr>
            <w:noProof/>
            <w:webHidden/>
          </w:rPr>
        </w:r>
        <w:r w:rsidR="00A1368B">
          <w:rPr>
            <w:noProof/>
            <w:webHidden/>
          </w:rPr>
          <w:fldChar w:fldCharType="separate"/>
        </w:r>
        <w:r w:rsidR="00ED442C">
          <w:rPr>
            <w:noProof/>
            <w:webHidden/>
          </w:rPr>
          <w:t>30</w:t>
        </w:r>
        <w:r w:rsidR="00A1368B">
          <w:rPr>
            <w:noProof/>
            <w:webHidden/>
          </w:rPr>
          <w:fldChar w:fldCharType="end"/>
        </w:r>
      </w:hyperlink>
    </w:p>
    <w:p w14:paraId="50EFFF18" w14:textId="73EDB9A9"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57" w:history="1">
        <w:r w:rsidR="00A1368B" w:rsidRPr="00A7738F">
          <w:rPr>
            <w:rStyle w:val="Hyperlink"/>
            <w:noProof/>
            <w:lang w:val="en-GB"/>
          </w:rPr>
          <w:t>5.2.1.1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Technology Fog Function</w:t>
        </w:r>
        <w:r w:rsidR="00A1368B">
          <w:rPr>
            <w:noProof/>
            <w:webHidden/>
          </w:rPr>
          <w:tab/>
        </w:r>
        <w:r w:rsidR="00A1368B">
          <w:rPr>
            <w:noProof/>
            <w:webHidden/>
          </w:rPr>
          <w:fldChar w:fldCharType="begin"/>
        </w:r>
        <w:r w:rsidR="00A1368B">
          <w:rPr>
            <w:noProof/>
            <w:webHidden/>
          </w:rPr>
          <w:instrText xml:space="preserve"> PAGEREF _Toc89265457 \h </w:instrText>
        </w:r>
        <w:r w:rsidR="00A1368B">
          <w:rPr>
            <w:noProof/>
            <w:webHidden/>
          </w:rPr>
        </w:r>
        <w:r w:rsidR="00A1368B">
          <w:rPr>
            <w:noProof/>
            <w:webHidden/>
          </w:rPr>
          <w:fldChar w:fldCharType="separate"/>
        </w:r>
        <w:r w:rsidR="00ED442C">
          <w:rPr>
            <w:noProof/>
            <w:webHidden/>
          </w:rPr>
          <w:t>30</w:t>
        </w:r>
        <w:r w:rsidR="00A1368B">
          <w:rPr>
            <w:noProof/>
            <w:webHidden/>
          </w:rPr>
          <w:fldChar w:fldCharType="end"/>
        </w:r>
      </w:hyperlink>
    </w:p>
    <w:p w14:paraId="221A132A" w14:textId="34304344"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58" w:history="1">
        <w:r w:rsidR="00A1368B" w:rsidRPr="00A7738F">
          <w:rPr>
            <w:rStyle w:val="Hyperlink"/>
            <w:noProof/>
            <w:lang w:val="en-GB"/>
            <w14:scene3d>
              <w14:camera w14:prst="orthographicFront"/>
              <w14:lightRig w14:rig="threePt" w14:dir="t">
                <w14:rot w14:lat="0" w14:lon="0" w14:rev="0"/>
              </w14:lightRig>
            </w14:scene3d>
          </w:rPr>
          <w:t>5.2.1.1.1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Function Interfaces</w:t>
        </w:r>
        <w:r w:rsidR="00A1368B">
          <w:rPr>
            <w:noProof/>
            <w:webHidden/>
          </w:rPr>
          <w:tab/>
        </w:r>
        <w:r w:rsidR="00A1368B">
          <w:rPr>
            <w:noProof/>
            <w:webHidden/>
          </w:rPr>
          <w:fldChar w:fldCharType="begin"/>
        </w:r>
        <w:r w:rsidR="00A1368B">
          <w:rPr>
            <w:noProof/>
            <w:webHidden/>
          </w:rPr>
          <w:instrText xml:space="preserve"> PAGEREF _Toc89265458 \h </w:instrText>
        </w:r>
        <w:r w:rsidR="00A1368B">
          <w:rPr>
            <w:noProof/>
            <w:webHidden/>
          </w:rPr>
        </w:r>
        <w:r w:rsidR="00A1368B">
          <w:rPr>
            <w:noProof/>
            <w:webHidden/>
          </w:rPr>
          <w:fldChar w:fldCharType="separate"/>
        </w:r>
        <w:r w:rsidR="00ED442C">
          <w:rPr>
            <w:noProof/>
            <w:webHidden/>
          </w:rPr>
          <w:t>30</w:t>
        </w:r>
        <w:r w:rsidR="00A1368B">
          <w:rPr>
            <w:noProof/>
            <w:webHidden/>
          </w:rPr>
          <w:fldChar w:fldCharType="end"/>
        </w:r>
      </w:hyperlink>
    </w:p>
    <w:p w14:paraId="5D5DE4C2" w14:textId="72BD43AF"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59" w:history="1">
        <w:r w:rsidR="00A1368B" w:rsidRPr="00A7738F">
          <w:rPr>
            <w:rStyle w:val="Hyperlink"/>
            <w:noProof/>
            <w:lang w:val="en-GB"/>
          </w:rPr>
          <w:t>5.2.1.1.1.1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BCM Inputs for all Variants</w:t>
        </w:r>
        <w:r w:rsidR="00A1368B">
          <w:rPr>
            <w:noProof/>
            <w:webHidden/>
          </w:rPr>
          <w:tab/>
        </w:r>
        <w:r w:rsidR="00A1368B">
          <w:rPr>
            <w:noProof/>
            <w:webHidden/>
          </w:rPr>
          <w:fldChar w:fldCharType="begin"/>
        </w:r>
        <w:r w:rsidR="00A1368B">
          <w:rPr>
            <w:noProof/>
            <w:webHidden/>
          </w:rPr>
          <w:instrText xml:space="preserve"> PAGEREF _Toc89265459 \h </w:instrText>
        </w:r>
        <w:r w:rsidR="00A1368B">
          <w:rPr>
            <w:noProof/>
            <w:webHidden/>
          </w:rPr>
        </w:r>
        <w:r w:rsidR="00A1368B">
          <w:rPr>
            <w:noProof/>
            <w:webHidden/>
          </w:rPr>
          <w:fldChar w:fldCharType="separate"/>
        </w:r>
        <w:r w:rsidR="00ED442C">
          <w:rPr>
            <w:noProof/>
            <w:webHidden/>
          </w:rPr>
          <w:t>31</w:t>
        </w:r>
        <w:r w:rsidR="00A1368B">
          <w:rPr>
            <w:noProof/>
            <w:webHidden/>
          </w:rPr>
          <w:fldChar w:fldCharType="end"/>
        </w:r>
      </w:hyperlink>
    </w:p>
    <w:p w14:paraId="761DD0A6" w14:textId="148A26BD"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60" w:history="1">
        <w:r w:rsidR="00A1368B" w:rsidRPr="00A7738F">
          <w:rPr>
            <w:rStyle w:val="Hyperlink"/>
            <w:noProof/>
            <w:lang w:val="en-GB"/>
          </w:rPr>
          <w:t>5.2.1.1.1.2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BCM Outputs</w:t>
        </w:r>
        <w:r w:rsidR="00A1368B">
          <w:rPr>
            <w:noProof/>
            <w:webHidden/>
          </w:rPr>
          <w:tab/>
        </w:r>
        <w:r w:rsidR="00A1368B">
          <w:rPr>
            <w:noProof/>
            <w:webHidden/>
          </w:rPr>
          <w:fldChar w:fldCharType="begin"/>
        </w:r>
        <w:r w:rsidR="00A1368B">
          <w:rPr>
            <w:noProof/>
            <w:webHidden/>
          </w:rPr>
          <w:instrText xml:space="preserve"> PAGEREF _Toc89265460 \h </w:instrText>
        </w:r>
        <w:r w:rsidR="00A1368B">
          <w:rPr>
            <w:noProof/>
            <w:webHidden/>
          </w:rPr>
        </w:r>
        <w:r w:rsidR="00A1368B">
          <w:rPr>
            <w:noProof/>
            <w:webHidden/>
          </w:rPr>
          <w:fldChar w:fldCharType="separate"/>
        </w:r>
        <w:r w:rsidR="00ED442C">
          <w:rPr>
            <w:noProof/>
            <w:webHidden/>
          </w:rPr>
          <w:t>32</w:t>
        </w:r>
        <w:r w:rsidR="00A1368B">
          <w:rPr>
            <w:noProof/>
            <w:webHidden/>
          </w:rPr>
          <w:fldChar w:fldCharType="end"/>
        </w:r>
      </w:hyperlink>
    </w:p>
    <w:p w14:paraId="70DA58E7" w14:textId="09FE21E6"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61" w:history="1">
        <w:r w:rsidR="00A1368B" w:rsidRPr="00A7738F">
          <w:rPr>
            <w:rStyle w:val="Hyperlink"/>
            <w:noProof/>
          </w:rPr>
          <w:t>5.2.1.1.1.3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BCM Parameters</w:t>
        </w:r>
        <w:r w:rsidR="00A1368B">
          <w:rPr>
            <w:noProof/>
            <w:webHidden/>
          </w:rPr>
          <w:tab/>
        </w:r>
        <w:r w:rsidR="00A1368B">
          <w:rPr>
            <w:noProof/>
            <w:webHidden/>
          </w:rPr>
          <w:fldChar w:fldCharType="begin"/>
        </w:r>
        <w:r w:rsidR="00A1368B">
          <w:rPr>
            <w:noProof/>
            <w:webHidden/>
          </w:rPr>
          <w:instrText xml:space="preserve"> PAGEREF _Toc89265461 \h </w:instrText>
        </w:r>
        <w:r w:rsidR="00A1368B">
          <w:rPr>
            <w:noProof/>
            <w:webHidden/>
          </w:rPr>
        </w:r>
        <w:r w:rsidR="00A1368B">
          <w:rPr>
            <w:noProof/>
            <w:webHidden/>
          </w:rPr>
          <w:fldChar w:fldCharType="separate"/>
        </w:r>
        <w:r w:rsidR="00ED442C">
          <w:rPr>
            <w:noProof/>
            <w:webHidden/>
          </w:rPr>
          <w:t>33</w:t>
        </w:r>
        <w:r w:rsidR="00A1368B">
          <w:rPr>
            <w:noProof/>
            <w:webHidden/>
          </w:rPr>
          <w:fldChar w:fldCharType="end"/>
        </w:r>
      </w:hyperlink>
    </w:p>
    <w:p w14:paraId="039185A4" w14:textId="0F528548"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62" w:history="1">
        <w:r w:rsidR="00A1368B" w:rsidRPr="00A7738F">
          <w:rPr>
            <w:rStyle w:val="Hyperlink"/>
            <w:noProof/>
          </w:rPr>
          <w:t>5.2.1.1.1.4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Interface Requirements</w:t>
        </w:r>
        <w:r w:rsidR="00A1368B">
          <w:rPr>
            <w:noProof/>
            <w:webHidden/>
          </w:rPr>
          <w:tab/>
        </w:r>
        <w:r w:rsidR="00A1368B">
          <w:rPr>
            <w:noProof/>
            <w:webHidden/>
          </w:rPr>
          <w:fldChar w:fldCharType="begin"/>
        </w:r>
        <w:r w:rsidR="00A1368B">
          <w:rPr>
            <w:noProof/>
            <w:webHidden/>
          </w:rPr>
          <w:instrText xml:space="preserve"> PAGEREF _Toc89265462 \h </w:instrText>
        </w:r>
        <w:r w:rsidR="00A1368B">
          <w:rPr>
            <w:noProof/>
            <w:webHidden/>
          </w:rPr>
        </w:r>
        <w:r w:rsidR="00A1368B">
          <w:rPr>
            <w:noProof/>
            <w:webHidden/>
          </w:rPr>
          <w:fldChar w:fldCharType="separate"/>
        </w:r>
        <w:r w:rsidR="00ED442C">
          <w:rPr>
            <w:noProof/>
            <w:webHidden/>
          </w:rPr>
          <w:t>34</w:t>
        </w:r>
        <w:r w:rsidR="00A1368B">
          <w:rPr>
            <w:noProof/>
            <w:webHidden/>
          </w:rPr>
          <w:fldChar w:fldCharType="end"/>
        </w:r>
      </w:hyperlink>
    </w:p>
    <w:p w14:paraId="00C09177" w14:textId="21224CE7" w:rsidR="00A1368B" w:rsidRDefault="00491675">
      <w:pPr>
        <w:pStyle w:val="TOC3"/>
        <w:rPr>
          <w:rFonts w:asciiTheme="minorHAnsi" w:eastAsiaTheme="minorEastAsia" w:hAnsiTheme="minorHAnsi" w:cstheme="minorBidi"/>
          <w:noProof/>
          <w:sz w:val="22"/>
          <w:szCs w:val="22"/>
          <w:lang w:val="pt-BR" w:eastAsia="pt-BR"/>
        </w:rPr>
      </w:pPr>
      <w:hyperlink w:anchor="_Toc89265463" w:history="1">
        <w:r w:rsidR="00A1368B" w:rsidRPr="00A7738F">
          <w:rPr>
            <w:rStyle w:val="Hyperlink"/>
            <w:noProof/>
          </w:rPr>
          <w:t>5.2.2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Fog Lights On/Off Function</w:t>
        </w:r>
        <w:r w:rsidR="00A1368B">
          <w:rPr>
            <w:noProof/>
            <w:webHidden/>
          </w:rPr>
          <w:tab/>
        </w:r>
        <w:r w:rsidR="00A1368B">
          <w:rPr>
            <w:noProof/>
            <w:webHidden/>
          </w:rPr>
          <w:fldChar w:fldCharType="begin"/>
        </w:r>
        <w:r w:rsidR="00A1368B">
          <w:rPr>
            <w:noProof/>
            <w:webHidden/>
          </w:rPr>
          <w:instrText xml:space="preserve"> PAGEREF _Toc89265463 \h </w:instrText>
        </w:r>
        <w:r w:rsidR="00A1368B">
          <w:rPr>
            <w:noProof/>
            <w:webHidden/>
          </w:rPr>
        </w:r>
        <w:r w:rsidR="00A1368B">
          <w:rPr>
            <w:noProof/>
            <w:webHidden/>
          </w:rPr>
          <w:fldChar w:fldCharType="separate"/>
        </w:r>
        <w:r w:rsidR="00ED442C">
          <w:rPr>
            <w:noProof/>
            <w:webHidden/>
          </w:rPr>
          <w:t>36</w:t>
        </w:r>
        <w:r w:rsidR="00A1368B">
          <w:rPr>
            <w:noProof/>
            <w:webHidden/>
          </w:rPr>
          <w:fldChar w:fldCharType="end"/>
        </w:r>
      </w:hyperlink>
    </w:p>
    <w:p w14:paraId="76992E23" w14:textId="0BB8093A" w:rsidR="00A1368B" w:rsidRDefault="00491675">
      <w:pPr>
        <w:pStyle w:val="TOC3"/>
        <w:rPr>
          <w:rFonts w:asciiTheme="minorHAnsi" w:eastAsiaTheme="minorEastAsia" w:hAnsiTheme="minorHAnsi" w:cstheme="minorBidi"/>
          <w:noProof/>
          <w:sz w:val="22"/>
          <w:szCs w:val="22"/>
          <w:lang w:val="pt-BR" w:eastAsia="pt-BR"/>
        </w:rPr>
      </w:pPr>
      <w:hyperlink w:anchor="_Toc89265464" w:history="1">
        <w:r w:rsidR="00A1368B" w:rsidRPr="00A7738F">
          <w:rPr>
            <w:rStyle w:val="Hyperlink"/>
            <w:noProof/>
          </w:rPr>
          <w:t>5.2.3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Fog Delay Function</w:t>
        </w:r>
        <w:r w:rsidR="00A1368B">
          <w:rPr>
            <w:noProof/>
            <w:webHidden/>
          </w:rPr>
          <w:tab/>
        </w:r>
        <w:r w:rsidR="00A1368B">
          <w:rPr>
            <w:noProof/>
            <w:webHidden/>
          </w:rPr>
          <w:fldChar w:fldCharType="begin"/>
        </w:r>
        <w:r w:rsidR="00A1368B">
          <w:rPr>
            <w:noProof/>
            <w:webHidden/>
          </w:rPr>
          <w:instrText xml:space="preserve"> PAGEREF _Toc89265464 \h </w:instrText>
        </w:r>
        <w:r w:rsidR="00A1368B">
          <w:rPr>
            <w:noProof/>
            <w:webHidden/>
          </w:rPr>
        </w:r>
        <w:r w:rsidR="00A1368B">
          <w:rPr>
            <w:noProof/>
            <w:webHidden/>
          </w:rPr>
          <w:fldChar w:fldCharType="separate"/>
        </w:r>
        <w:r w:rsidR="00ED442C">
          <w:rPr>
            <w:noProof/>
            <w:webHidden/>
          </w:rPr>
          <w:t>36</w:t>
        </w:r>
        <w:r w:rsidR="00A1368B">
          <w:rPr>
            <w:noProof/>
            <w:webHidden/>
          </w:rPr>
          <w:fldChar w:fldCharType="end"/>
        </w:r>
      </w:hyperlink>
    </w:p>
    <w:p w14:paraId="6D8BDF7D" w14:textId="6B0DCD0F" w:rsidR="00A1368B" w:rsidRDefault="00491675">
      <w:pPr>
        <w:pStyle w:val="TOC3"/>
        <w:rPr>
          <w:rFonts w:asciiTheme="minorHAnsi" w:eastAsiaTheme="minorEastAsia" w:hAnsiTheme="minorHAnsi" w:cstheme="minorBidi"/>
          <w:noProof/>
          <w:sz w:val="22"/>
          <w:szCs w:val="22"/>
          <w:lang w:val="pt-BR" w:eastAsia="pt-BR"/>
        </w:rPr>
      </w:pPr>
      <w:hyperlink w:anchor="_Toc89265465" w:history="1">
        <w:r w:rsidR="00A1368B" w:rsidRPr="00A7738F">
          <w:rPr>
            <w:rStyle w:val="Hyperlink"/>
            <w:noProof/>
          </w:rPr>
          <w:t>5.2.4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Fog Debounce Function</w:t>
        </w:r>
        <w:r w:rsidR="00A1368B">
          <w:rPr>
            <w:noProof/>
            <w:webHidden/>
          </w:rPr>
          <w:tab/>
        </w:r>
        <w:r w:rsidR="00A1368B">
          <w:rPr>
            <w:noProof/>
            <w:webHidden/>
          </w:rPr>
          <w:fldChar w:fldCharType="begin"/>
        </w:r>
        <w:r w:rsidR="00A1368B">
          <w:rPr>
            <w:noProof/>
            <w:webHidden/>
          </w:rPr>
          <w:instrText xml:space="preserve"> PAGEREF _Toc89265465 \h </w:instrText>
        </w:r>
        <w:r w:rsidR="00A1368B">
          <w:rPr>
            <w:noProof/>
            <w:webHidden/>
          </w:rPr>
        </w:r>
        <w:r w:rsidR="00A1368B">
          <w:rPr>
            <w:noProof/>
            <w:webHidden/>
          </w:rPr>
          <w:fldChar w:fldCharType="separate"/>
        </w:r>
        <w:r w:rsidR="00ED442C">
          <w:rPr>
            <w:noProof/>
            <w:webHidden/>
          </w:rPr>
          <w:t>37</w:t>
        </w:r>
        <w:r w:rsidR="00A1368B">
          <w:rPr>
            <w:noProof/>
            <w:webHidden/>
          </w:rPr>
          <w:fldChar w:fldCharType="end"/>
        </w:r>
      </w:hyperlink>
    </w:p>
    <w:p w14:paraId="2A099DA5" w14:textId="62784496"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66" w:history="1">
        <w:r w:rsidR="00A1368B" w:rsidRPr="00A7738F">
          <w:rPr>
            <w:rStyle w:val="Hyperlink"/>
            <w:noProof/>
            <w:lang w:val="en-GB"/>
            <w14:scene3d>
              <w14:camera w14:prst="orthographicFront"/>
              <w14:lightRig w14:rig="threePt" w14:dir="t">
                <w14:rot w14:lat="0" w14:lon="0" w14:rev="0"/>
              </w14:lightRig>
            </w14:scene3d>
          </w:rPr>
          <w:t>5.2.4.1.1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Function Requirements</w:t>
        </w:r>
        <w:r w:rsidR="00A1368B">
          <w:rPr>
            <w:noProof/>
            <w:webHidden/>
          </w:rPr>
          <w:tab/>
        </w:r>
        <w:r w:rsidR="00A1368B">
          <w:rPr>
            <w:noProof/>
            <w:webHidden/>
          </w:rPr>
          <w:fldChar w:fldCharType="begin"/>
        </w:r>
        <w:r w:rsidR="00A1368B">
          <w:rPr>
            <w:noProof/>
            <w:webHidden/>
          </w:rPr>
          <w:instrText xml:space="preserve"> PAGEREF _Toc89265466 \h </w:instrText>
        </w:r>
        <w:r w:rsidR="00A1368B">
          <w:rPr>
            <w:noProof/>
            <w:webHidden/>
          </w:rPr>
        </w:r>
        <w:r w:rsidR="00A1368B">
          <w:rPr>
            <w:noProof/>
            <w:webHidden/>
          </w:rPr>
          <w:fldChar w:fldCharType="separate"/>
        </w:r>
        <w:r w:rsidR="00ED442C">
          <w:rPr>
            <w:noProof/>
            <w:webHidden/>
          </w:rPr>
          <w:t>38</w:t>
        </w:r>
        <w:r w:rsidR="00A1368B">
          <w:rPr>
            <w:noProof/>
            <w:webHidden/>
          </w:rPr>
          <w:fldChar w:fldCharType="end"/>
        </w:r>
      </w:hyperlink>
    </w:p>
    <w:p w14:paraId="4DF197AF" w14:textId="115DD920"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67" w:history="1">
        <w:r w:rsidR="00A1368B" w:rsidRPr="00A7738F">
          <w:rPr>
            <w:rStyle w:val="Hyperlink"/>
            <w:noProof/>
            <w:lang w:val="en-GB"/>
          </w:rPr>
          <w:t>5.2.4.1.1.1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Component Specific Requirements</w:t>
        </w:r>
        <w:r w:rsidR="00A1368B">
          <w:rPr>
            <w:noProof/>
            <w:webHidden/>
          </w:rPr>
          <w:tab/>
        </w:r>
        <w:r w:rsidR="00A1368B">
          <w:rPr>
            <w:noProof/>
            <w:webHidden/>
          </w:rPr>
          <w:fldChar w:fldCharType="begin"/>
        </w:r>
        <w:r w:rsidR="00A1368B">
          <w:rPr>
            <w:noProof/>
            <w:webHidden/>
          </w:rPr>
          <w:instrText xml:space="preserve"> PAGEREF _Toc89265467 \h </w:instrText>
        </w:r>
        <w:r w:rsidR="00A1368B">
          <w:rPr>
            <w:noProof/>
            <w:webHidden/>
          </w:rPr>
        </w:r>
        <w:r w:rsidR="00A1368B">
          <w:rPr>
            <w:noProof/>
            <w:webHidden/>
          </w:rPr>
          <w:fldChar w:fldCharType="separate"/>
        </w:r>
        <w:r w:rsidR="00ED442C">
          <w:rPr>
            <w:noProof/>
            <w:webHidden/>
          </w:rPr>
          <w:t>39</w:t>
        </w:r>
        <w:r w:rsidR="00A1368B">
          <w:rPr>
            <w:noProof/>
            <w:webHidden/>
          </w:rPr>
          <w:fldChar w:fldCharType="end"/>
        </w:r>
      </w:hyperlink>
    </w:p>
    <w:p w14:paraId="4854FF1F" w14:textId="5BF39D93"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68" w:history="1">
        <w:r w:rsidR="00A1368B" w:rsidRPr="00A7738F">
          <w:rPr>
            <w:rStyle w:val="Hyperlink"/>
            <w:noProof/>
            <w:lang w:val="en-GB"/>
          </w:rPr>
          <w:t>5.2.4.2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(Technology) Function “Front Fog Function_Component1”</w:t>
        </w:r>
        <w:r w:rsidR="00A1368B">
          <w:rPr>
            <w:noProof/>
            <w:webHidden/>
          </w:rPr>
          <w:tab/>
        </w:r>
        <w:r w:rsidR="00A1368B">
          <w:rPr>
            <w:noProof/>
            <w:webHidden/>
          </w:rPr>
          <w:fldChar w:fldCharType="begin"/>
        </w:r>
        <w:r w:rsidR="00A1368B">
          <w:rPr>
            <w:noProof/>
            <w:webHidden/>
          </w:rPr>
          <w:instrText xml:space="preserve"> PAGEREF _Toc89265468 \h </w:instrText>
        </w:r>
        <w:r w:rsidR="00A1368B">
          <w:rPr>
            <w:noProof/>
            <w:webHidden/>
          </w:rPr>
        </w:r>
        <w:r w:rsidR="00A1368B">
          <w:rPr>
            <w:noProof/>
            <w:webHidden/>
          </w:rPr>
          <w:fldChar w:fldCharType="separate"/>
        </w:r>
        <w:r w:rsidR="00ED442C">
          <w:rPr>
            <w:noProof/>
            <w:webHidden/>
          </w:rPr>
          <w:t>39</w:t>
        </w:r>
        <w:r w:rsidR="00A1368B">
          <w:rPr>
            <w:noProof/>
            <w:webHidden/>
          </w:rPr>
          <w:fldChar w:fldCharType="end"/>
        </w:r>
      </w:hyperlink>
    </w:p>
    <w:p w14:paraId="7FCC2D56" w14:textId="54823C41" w:rsidR="00A1368B" w:rsidRDefault="00491675">
      <w:pPr>
        <w:pStyle w:val="TOC3"/>
        <w:rPr>
          <w:rFonts w:asciiTheme="minorHAnsi" w:eastAsiaTheme="minorEastAsia" w:hAnsiTheme="minorHAnsi" w:cstheme="minorBidi"/>
          <w:noProof/>
          <w:sz w:val="22"/>
          <w:szCs w:val="22"/>
          <w:lang w:val="pt-BR" w:eastAsia="pt-BR"/>
        </w:rPr>
      </w:pPr>
      <w:hyperlink w:anchor="_Toc89265469" w:history="1">
        <w:r w:rsidR="00A1368B" w:rsidRPr="00A7738F">
          <w:rPr>
            <w:rStyle w:val="Hyperlink"/>
            <w:noProof/>
            <w:lang w:val="en-GB"/>
          </w:rPr>
          <w:t>5.2.5</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Component 2 – HCM - Variant C</w:t>
        </w:r>
        <w:r w:rsidR="00A1368B">
          <w:rPr>
            <w:noProof/>
            <w:webHidden/>
          </w:rPr>
          <w:tab/>
        </w:r>
        <w:r w:rsidR="00A1368B">
          <w:rPr>
            <w:noProof/>
            <w:webHidden/>
          </w:rPr>
          <w:fldChar w:fldCharType="begin"/>
        </w:r>
        <w:r w:rsidR="00A1368B">
          <w:rPr>
            <w:noProof/>
            <w:webHidden/>
          </w:rPr>
          <w:instrText xml:space="preserve"> PAGEREF _Toc89265469 \h </w:instrText>
        </w:r>
        <w:r w:rsidR="00A1368B">
          <w:rPr>
            <w:noProof/>
            <w:webHidden/>
          </w:rPr>
        </w:r>
        <w:r w:rsidR="00A1368B">
          <w:rPr>
            <w:noProof/>
            <w:webHidden/>
          </w:rPr>
          <w:fldChar w:fldCharType="separate"/>
        </w:r>
        <w:r w:rsidR="00ED442C">
          <w:rPr>
            <w:noProof/>
            <w:webHidden/>
          </w:rPr>
          <w:t>39</w:t>
        </w:r>
        <w:r w:rsidR="00A1368B">
          <w:rPr>
            <w:noProof/>
            <w:webHidden/>
          </w:rPr>
          <w:fldChar w:fldCharType="end"/>
        </w:r>
      </w:hyperlink>
    </w:p>
    <w:p w14:paraId="56F43DB8" w14:textId="1374F1DB"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0" w:history="1">
        <w:r w:rsidR="00A1368B" w:rsidRPr="00A7738F">
          <w:rPr>
            <w:rStyle w:val="Hyperlink"/>
            <w:noProof/>
            <w:lang w:val="en-GB"/>
          </w:rPr>
          <w:t>5.2.5.1.1.1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HCM Inputs</w:t>
        </w:r>
        <w:r w:rsidR="00A1368B">
          <w:rPr>
            <w:noProof/>
            <w:webHidden/>
          </w:rPr>
          <w:tab/>
        </w:r>
        <w:r w:rsidR="00A1368B">
          <w:rPr>
            <w:noProof/>
            <w:webHidden/>
          </w:rPr>
          <w:fldChar w:fldCharType="begin"/>
        </w:r>
        <w:r w:rsidR="00A1368B">
          <w:rPr>
            <w:noProof/>
            <w:webHidden/>
          </w:rPr>
          <w:instrText xml:space="preserve"> PAGEREF _Toc89265470 \h </w:instrText>
        </w:r>
        <w:r w:rsidR="00A1368B">
          <w:rPr>
            <w:noProof/>
            <w:webHidden/>
          </w:rPr>
        </w:r>
        <w:r w:rsidR="00A1368B">
          <w:rPr>
            <w:noProof/>
            <w:webHidden/>
          </w:rPr>
          <w:fldChar w:fldCharType="separate"/>
        </w:r>
        <w:r w:rsidR="00ED442C">
          <w:rPr>
            <w:noProof/>
            <w:webHidden/>
          </w:rPr>
          <w:t>39</w:t>
        </w:r>
        <w:r w:rsidR="00A1368B">
          <w:rPr>
            <w:noProof/>
            <w:webHidden/>
          </w:rPr>
          <w:fldChar w:fldCharType="end"/>
        </w:r>
      </w:hyperlink>
    </w:p>
    <w:p w14:paraId="72F090E2" w14:textId="298C4400"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1" w:history="1">
        <w:r w:rsidR="00A1368B" w:rsidRPr="00A7738F">
          <w:rPr>
            <w:rStyle w:val="Hyperlink"/>
            <w:noProof/>
            <w:lang w:val="en-GB"/>
          </w:rPr>
          <w:t>5.2.5.1.1.2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HCM Outputs</w:t>
        </w:r>
        <w:r w:rsidR="00A1368B">
          <w:rPr>
            <w:noProof/>
            <w:webHidden/>
          </w:rPr>
          <w:tab/>
        </w:r>
        <w:r w:rsidR="00A1368B">
          <w:rPr>
            <w:noProof/>
            <w:webHidden/>
          </w:rPr>
          <w:fldChar w:fldCharType="begin"/>
        </w:r>
        <w:r w:rsidR="00A1368B">
          <w:rPr>
            <w:noProof/>
            <w:webHidden/>
          </w:rPr>
          <w:instrText xml:space="preserve"> PAGEREF _Toc89265471 \h </w:instrText>
        </w:r>
        <w:r w:rsidR="00A1368B">
          <w:rPr>
            <w:noProof/>
            <w:webHidden/>
          </w:rPr>
        </w:r>
        <w:r w:rsidR="00A1368B">
          <w:rPr>
            <w:noProof/>
            <w:webHidden/>
          </w:rPr>
          <w:fldChar w:fldCharType="separate"/>
        </w:r>
        <w:r w:rsidR="00ED442C">
          <w:rPr>
            <w:noProof/>
            <w:webHidden/>
          </w:rPr>
          <w:t>40</w:t>
        </w:r>
        <w:r w:rsidR="00A1368B">
          <w:rPr>
            <w:noProof/>
            <w:webHidden/>
          </w:rPr>
          <w:fldChar w:fldCharType="end"/>
        </w:r>
      </w:hyperlink>
    </w:p>
    <w:p w14:paraId="11F33487" w14:textId="3FE7A857"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2" w:history="1">
        <w:r w:rsidR="00A1368B" w:rsidRPr="00A7738F">
          <w:rPr>
            <w:rStyle w:val="Hyperlink"/>
            <w:noProof/>
          </w:rPr>
          <w:t>5.2.5.1.1.3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HCM Parameters</w:t>
        </w:r>
        <w:r w:rsidR="00A1368B">
          <w:rPr>
            <w:noProof/>
            <w:webHidden/>
          </w:rPr>
          <w:tab/>
        </w:r>
        <w:r w:rsidR="00A1368B">
          <w:rPr>
            <w:noProof/>
            <w:webHidden/>
          </w:rPr>
          <w:fldChar w:fldCharType="begin"/>
        </w:r>
        <w:r w:rsidR="00A1368B">
          <w:rPr>
            <w:noProof/>
            <w:webHidden/>
          </w:rPr>
          <w:instrText xml:space="preserve"> PAGEREF _Toc89265472 \h </w:instrText>
        </w:r>
        <w:r w:rsidR="00A1368B">
          <w:rPr>
            <w:noProof/>
            <w:webHidden/>
          </w:rPr>
        </w:r>
        <w:r w:rsidR="00A1368B">
          <w:rPr>
            <w:noProof/>
            <w:webHidden/>
          </w:rPr>
          <w:fldChar w:fldCharType="separate"/>
        </w:r>
        <w:r w:rsidR="00ED442C">
          <w:rPr>
            <w:noProof/>
            <w:webHidden/>
          </w:rPr>
          <w:t>40</w:t>
        </w:r>
        <w:r w:rsidR="00A1368B">
          <w:rPr>
            <w:noProof/>
            <w:webHidden/>
          </w:rPr>
          <w:fldChar w:fldCharType="end"/>
        </w:r>
      </w:hyperlink>
    </w:p>
    <w:p w14:paraId="3A32CD6D" w14:textId="54E08014" w:rsidR="00A1368B" w:rsidRDefault="00491675">
      <w:pPr>
        <w:pStyle w:val="TOC3"/>
        <w:rPr>
          <w:rFonts w:asciiTheme="minorHAnsi" w:eastAsiaTheme="minorEastAsia" w:hAnsiTheme="minorHAnsi" w:cstheme="minorBidi"/>
          <w:noProof/>
          <w:sz w:val="22"/>
          <w:szCs w:val="22"/>
          <w:lang w:val="pt-BR" w:eastAsia="pt-BR"/>
        </w:rPr>
      </w:pPr>
      <w:hyperlink w:anchor="_Toc89265473" w:history="1">
        <w:r w:rsidR="00A1368B" w:rsidRPr="00A7738F">
          <w:rPr>
            <w:rStyle w:val="Hyperlink"/>
            <w:noProof/>
            <w:lang w:val="en-GB"/>
          </w:rPr>
          <w:t>5.2.6</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Component 3 - SCCM</w:t>
        </w:r>
        <w:r w:rsidR="00A1368B">
          <w:rPr>
            <w:noProof/>
            <w:webHidden/>
          </w:rPr>
          <w:tab/>
        </w:r>
        <w:r w:rsidR="00A1368B">
          <w:rPr>
            <w:noProof/>
            <w:webHidden/>
          </w:rPr>
          <w:fldChar w:fldCharType="begin"/>
        </w:r>
        <w:r w:rsidR="00A1368B">
          <w:rPr>
            <w:noProof/>
            <w:webHidden/>
          </w:rPr>
          <w:instrText xml:space="preserve"> PAGEREF _Toc89265473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49FF92C8" w14:textId="3022EC12"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4" w:history="1">
        <w:r w:rsidR="00A1368B" w:rsidRPr="00A7738F">
          <w:rPr>
            <w:rStyle w:val="Hyperlink"/>
            <w:noProof/>
            <w:lang w:val="en-GB"/>
          </w:rPr>
          <w:t>5.2.6.1.1.1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SCCM Inputs</w:t>
        </w:r>
        <w:r w:rsidR="00A1368B">
          <w:rPr>
            <w:noProof/>
            <w:webHidden/>
          </w:rPr>
          <w:tab/>
        </w:r>
        <w:r w:rsidR="00A1368B">
          <w:rPr>
            <w:noProof/>
            <w:webHidden/>
          </w:rPr>
          <w:fldChar w:fldCharType="begin"/>
        </w:r>
        <w:r w:rsidR="00A1368B">
          <w:rPr>
            <w:noProof/>
            <w:webHidden/>
          </w:rPr>
          <w:instrText xml:space="preserve"> PAGEREF _Toc89265474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6CAEE7BB" w14:textId="66AC1D59"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5" w:history="1">
        <w:r w:rsidR="00A1368B" w:rsidRPr="00A7738F">
          <w:rPr>
            <w:rStyle w:val="Hyperlink"/>
            <w:noProof/>
            <w:lang w:val="en-GB"/>
          </w:rPr>
          <w:t>5.2.6.1.1.2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SCCM Outputs</w:t>
        </w:r>
        <w:r w:rsidR="00A1368B">
          <w:rPr>
            <w:noProof/>
            <w:webHidden/>
          </w:rPr>
          <w:tab/>
        </w:r>
        <w:r w:rsidR="00A1368B">
          <w:rPr>
            <w:noProof/>
            <w:webHidden/>
          </w:rPr>
          <w:fldChar w:fldCharType="begin"/>
        </w:r>
        <w:r w:rsidR="00A1368B">
          <w:rPr>
            <w:noProof/>
            <w:webHidden/>
          </w:rPr>
          <w:instrText xml:space="preserve"> PAGEREF _Toc89265475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0CFCF26A" w14:textId="2A61E637"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6" w:history="1">
        <w:r w:rsidR="00A1368B" w:rsidRPr="00A7738F">
          <w:rPr>
            <w:rStyle w:val="Hyperlink"/>
            <w:noProof/>
          </w:rPr>
          <w:t>5.2.6.1.1.3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SCCM Parameters</w:t>
        </w:r>
        <w:r w:rsidR="00A1368B">
          <w:rPr>
            <w:noProof/>
            <w:webHidden/>
          </w:rPr>
          <w:tab/>
        </w:r>
        <w:r w:rsidR="00A1368B">
          <w:rPr>
            <w:noProof/>
            <w:webHidden/>
          </w:rPr>
          <w:fldChar w:fldCharType="begin"/>
        </w:r>
        <w:r w:rsidR="00A1368B">
          <w:rPr>
            <w:noProof/>
            <w:webHidden/>
          </w:rPr>
          <w:instrText xml:space="preserve"> PAGEREF _Toc89265476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5EEC7B30" w14:textId="391F4FA7" w:rsidR="00A1368B" w:rsidRDefault="00491675">
      <w:pPr>
        <w:pStyle w:val="TOC3"/>
        <w:rPr>
          <w:rFonts w:asciiTheme="minorHAnsi" w:eastAsiaTheme="minorEastAsia" w:hAnsiTheme="minorHAnsi" w:cstheme="minorBidi"/>
          <w:noProof/>
          <w:sz w:val="22"/>
          <w:szCs w:val="22"/>
          <w:lang w:val="pt-BR" w:eastAsia="pt-BR"/>
        </w:rPr>
      </w:pPr>
      <w:hyperlink w:anchor="_Toc89265477" w:history="1">
        <w:r w:rsidR="00A1368B" w:rsidRPr="00A7738F">
          <w:rPr>
            <w:rStyle w:val="Hyperlink"/>
            <w:noProof/>
            <w:lang w:val="en-GB"/>
          </w:rPr>
          <w:t>5.2.7</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Component 3 – LDMs (LDCMA and LDCMB)</w:t>
        </w:r>
        <w:r w:rsidR="00A1368B">
          <w:rPr>
            <w:noProof/>
            <w:webHidden/>
          </w:rPr>
          <w:tab/>
        </w:r>
        <w:r w:rsidR="00A1368B">
          <w:rPr>
            <w:noProof/>
            <w:webHidden/>
          </w:rPr>
          <w:fldChar w:fldCharType="begin"/>
        </w:r>
        <w:r w:rsidR="00A1368B">
          <w:rPr>
            <w:noProof/>
            <w:webHidden/>
          </w:rPr>
          <w:instrText xml:space="preserve"> PAGEREF _Toc89265477 \h </w:instrText>
        </w:r>
        <w:r w:rsidR="00A1368B">
          <w:rPr>
            <w:noProof/>
            <w:webHidden/>
          </w:rPr>
        </w:r>
        <w:r w:rsidR="00A1368B">
          <w:rPr>
            <w:noProof/>
            <w:webHidden/>
          </w:rPr>
          <w:fldChar w:fldCharType="separate"/>
        </w:r>
        <w:r w:rsidR="00ED442C">
          <w:rPr>
            <w:noProof/>
            <w:webHidden/>
          </w:rPr>
          <w:t>42</w:t>
        </w:r>
        <w:r w:rsidR="00A1368B">
          <w:rPr>
            <w:noProof/>
            <w:webHidden/>
          </w:rPr>
          <w:fldChar w:fldCharType="end"/>
        </w:r>
      </w:hyperlink>
    </w:p>
    <w:p w14:paraId="313EC07F" w14:textId="000D6843"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8" w:history="1">
        <w:r w:rsidR="00A1368B" w:rsidRPr="00A7738F">
          <w:rPr>
            <w:rStyle w:val="Hyperlink"/>
            <w:noProof/>
          </w:rPr>
          <w:t>5.2.7.1.1.1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LDM Inputs</w:t>
        </w:r>
        <w:r w:rsidR="00A1368B">
          <w:rPr>
            <w:noProof/>
            <w:webHidden/>
          </w:rPr>
          <w:tab/>
        </w:r>
        <w:r w:rsidR="00A1368B">
          <w:rPr>
            <w:noProof/>
            <w:webHidden/>
          </w:rPr>
          <w:fldChar w:fldCharType="begin"/>
        </w:r>
        <w:r w:rsidR="00A1368B">
          <w:rPr>
            <w:noProof/>
            <w:webHidden/>
          </w:rPr>
          <w:instrText xml:space="preserve"> PAGEREF _Toc89265478 \h </w:instrText>
        </w:r>
        <w:r w:rsidR="00A1368B">
          <w:rPr>
            <w:noProof/>
            <w:webHidden/>
          </w:rPr>
        </w:r>
        <w:r w:rsidR="00A1368B">
          <w:rPr>
            <w:noProof/>
            <w:webHidden/>
          </w:rPr>
          <w:fldChar w:fldCharType="separate"/>
        </w:r>
        <w:r w:rsidR="00ED442C">
          <w:rPr>
            <w:noProof/>
            <w:webHidden/>
          </w:rPr>
          <w:t>42</w:t>
        </w:r>
        <w:r w:rsidR="00A1368B">
          <w:rPr>
            <w:noProof/>
            <w:webHidden/>
          </w:rPr>
          <w:fldChar w:fldCharType="end"/>
        </w:r>
      </w:hyperlink>
    </w:p>
    <w:p w14:paraId="4F6B9CBB" w14:textId="5CA2EAE3"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79" w:history="1">
        <w:r w:rsidR="00A1368B" w:rsidRPr="00A7738F">
          <w:rPr>
            <w:rStyle w:val="Hyperlink"/>
            <w:noProof/>
          </w:rPr>
          <w:t>5.2.7.1.1.2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LDM Outputs</w:t>
        </w:r>
        <w:r w:rsidR="00A1368B">
          <w:rPr>
            <w:noProof/>
            <w:webHidden/>
          </w:rPr>
          <w:tab/>
        </w:r>
        <w:r w:rsidR="00A1368B">
          <w:rPr>
            <w:noProof/>
            <w:webHidden/>
          </w:rPr>
          <w:fldChar w:fldCharType="begin"/>
        </w:r>
        <w:r w:rsidR="00A1368B">
          <w:rPr>
            <w:noProof/>
            <w:webHidden/>
          </w:rPr>
          <w:instrText xml:space="preserve"> PAGEREF _Toc89265479 \h </w:instrText>
        </w:r>
        <w:r w:rsidR="00A1368B">
          <w:rPr>
            <w:noProof/>
            <w:webHidden/>
          </w:rPr>
        </w:r>
        <w:r w:rsidR="00A1368B">
          <w:rPr>
            <w:noProof/>
            <w:webHidden/>
          </w:rPr>
          <w:fldChar w:fldCharType="separate"/>
        </w:r>
        <w:r w:rsidR="00ED442C">
          <w:rPr>
            <w:noProof/>
            <w:webHidden/>
          </w:rPr>
          <w:t>42</w:t>
        </w:r>
        <w:r w:rsidR="00A1368B">
          <w:rPr>
            <w:noProof/>
            <w:webHidden/>
          </w:rPr>
          <w:fldChar w:fldCharType="end"/>
        </w:r>
      </w:hyperlink>
    </w:p>
    <w:p w14:paraId="6E688E8B" w14:textId="09F3E425" w:rsidR="00A1368B" w:rsidRDefault="00491675">
      <w:pPr>
        <w:pStyle w:val="TOC3"/>
        <w:rPr>
          <w:rFonts w:asciiTheme="minorHAnsi" w:eastAsiaTheme="minorEastAsia" w:hAnsiTheme="minorHAnsi" w:cstheme="minorBidi"/>
          <w:noProof/>
          <w:sz w:val="22"/>
          <w:szCs w:val="22"/>
          <w:lang w:val="pt-BR" w:eastAsia="pt-BR"/>
        </w:rPr>
      </w:pPr>
      <w:hyperlink w:anchor="_Toc89265480" w:history="1">
        <w:r w:rsidR="00A1368B" w:rsidRPr="00A7738F">
          <w:rPr>
            <w:rStyle w:val="Hyperlink"/>
            <w:noProof/>
            <w:lang w:val="en-GB"/>
          </w:rPr>
          <w:t>5.2.8</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Component 3 – APIM (CDC and CIM)</w:t>
        </w:r>
        <w:r w:rsidR="00A1368B">
          <w:rPr>
            <w:noProof/>
            <w:webHidden/>
          </w:rPr>
          <w:tab/>
        </w:r>
        <w:r w:rsidR="00A1368B">
          <w:rPr>
            <w:noProof/>
            <w:webHidden/>
          </w:rPr>
          <w:fldChar w:fldCharType="begin"/>
        </w:r>
        <w:r w:rsidR="00A1368B">
          <w:rPr>
            <w:noProof/>
            <w:webHidden/>
          </w:rPr>
          <w:instrText xml:space="preserve"> PAGEREF _Toc89265480 \h </w:instrText>
        </w:r>
        <w:r w:rsidR="00A1368B">
          <w:rPr>
            <w:noProof/>
            <w:webHidden/>
          </w:rPr>
        </w:r>
        <w:r w:rsidR="00A1368B">
          <w:rPr>
            <w:noProof/>
            <w:webHidden/>
          </w:rPr>
          <w:fldChar w:fldCharType="separate"/>
        </w:r>
        <w:r w:rsidR="00ED442C">
          <w:rPr>
            <w:noProof/>
            <w:webHidden/>
          </w:rPr>
          <w:t>43</w:t>
        </w:r>
        <w:r w:rsidR="00A1368B">
          <w:rPr>
            <w:noProof/>
            <w:webHidden/>
          </w:rPr>
          <w:fldChar w:fldCharType="end"/>
        </w:r>
      </w:hyperlink>
    </w:p>
    <w:p w14:paraId="3C3157D1" w14:textId="24E46FDE"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81" w:history="1">
        <w:r w:rsidR="00A1368B" w:rsidRPr="00A7738F">
          <w:rPr>
            <w:rStyle w:val="Hyperlink"/>
            <w:noProof/>
          </w:rPr>
          <w:t>5.2.8.1.1.1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APIM Inputs</w:t>
        </w:r>
        <w:r w:rsidR="00A1368B">
          <w:rPr>
            <w:noProof/>
            <w:webHidden/>
          </w:rPr>
          <w:tab/>
        </w:r>
        <w:r w:rsidR="00A1368B">
          <w:rPr>
            <w:noProof/>
            <w:webHidden/>
          </w:rPr>
          <w:fldChar w:fldCharType="begin"/>
        </w:r>
        <w:r w:rsidR="00A1368B">
          <w:rPr>
            <w:noProof/>
            <w:webHidden/>
          </w:rPr>
          <w:instrText xml:space="preserve"> PAGEREF _Toc89265481 \h </w:instrText>
        </w:r>
        <w:r w:rsidR="00A1368B">
          <w:rPr>
            <w:noProof/>
            <w:webHidden/>
          </w:rPr>
        </w:r>
        <w:r w:rsidR="00A1368B">
          <w:rPr>
            <w:noProof/>
            <w:webHidden/>
          </w:rPr>
          <w:fldChar w:fldCharType="separate"/>
        </w:r>
        <w:r w:rsidR="00ED442C">
          <w:rPr>
            <w:noProof/>
            <w:webHidden/>
          </w:rPr>
          <w:t>43</w:t>
        </w:r>
        <w:r w:rsidR="00A1368B">
          <w:rPr>
            <w:noProof/>
            <w:webHidden/>
          </w:rPr>
          <w:fldChar w:fldCharType="end"/>
        </w:r>
      </w:hyperlink>
    </w:p>
    <w:p w14:paraId="4C02C75D" w14:textId="40552916"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82" w:history="1">
        <w:r w:rsidR="00A1368B" w:rsidRPr="00A7738F">
          <w:rPr>
            <w:rStyle w:val="Hyperlink"/>
            <w:noProof/>
          </w:rPr>
          <w:t>5.2.8.1.1.2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APIM Outputs</w:t>
        </w:r>
        <w:r w:rsidR="00A1368B">
          <w:rPr>
            <w:noProof/>
            <w:webHidden/>
          </w:rPr>
          <w:tab/>
        </w:r>
        <w:r w:rsidR="00A1368B">
          <w:rPr>
            <w:noProof/>
            <w:webHidden/>
          </w:rPr>
          <w:fldChar w:fldCharType="begin"/>
        </w:r>
        <w:r w:rsidR="00A1368B">
          <w:rPr>
            <w:noProof/>
            <w:webHidden/>
          </w:rPr>
          <w:instrText xml:space="preserve"> PAGEREF _Toc89265482 \h </w:instrText>
        </w:r>
        <w:r w:rsidR="00A1368B">
          <w:rPr>
            <w:noProof/>
            <w:webHidden/>
          </w:rPr>
        </w:r>
        <w:r w:rsidR="00A1368B">
          <w:rPr>
            <w:noProof/>
            <w:webHidden/>
          </w:rPr>
          <w:fldChar w:fldCharType="separate"/>
        </w:r>
        <w:r w:rsidR="00ED442C">
          <w:rPr>
            <w:noProof/>
            <w:webHidden/>
          </w:rPr>
          <w:t>43</w:t>
        </w:r>
        <w:r w:rsidR="00A1368B">
          <w:rPr>
            <w:noProof/>
            <w:webHidden/>
          </w:rPr>
          <w:fldChar w:fldCharType="end"/>
        </w:r>
      </w:hyperlink>
    </w:p>
    <w:p w14:paraId="21A71DD8" w14:textId="4B7FC385"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83" w:history="1">
        <w:r w:rsidR="00A1368B" w:rsidRPr="00A7738F">
          <w:rPr>
            <w:rStyle w:val="Hyperlink"/>
            <w:noProof/>
          </w:rPr>
          <w:t>5.2.8.1.1.3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APIM Parameters</w:t>
        </w:r>
        <w:r w:rsidR="00A1368B">
          <w:rPr>
            <w:noProof/>
            <w:webHidden/>
          </w:rPr>
          <w:tab/>
        </w:r>
        <w:r w:rsidR="00A1368B">
          <w:rPr>
            <w:noProof/>
            <w:webHidden/>
          </w:rPr>
          <w:fldChar w:fldCharType="begin"/>
        </w:r>
        <w:r w:rsidR="00A1368B">
          <w:rPr>
            <w:noProof/>
            <w:webHidden/>
          </w:rPr>
          <w:instrText xml:space="preserve"> PAGEREF _Toc89265483 \h </w:instrText>
        </w:r>
        <w:r w:rsidR="00A1368B">
          <w:rPr>
            <w:noProof/>
            <w:webHidden/>
          </w:rPr>
        </w:r>
        <w:r w:rsidR="00A1368B">
          <w:rPr>
            <w:noProof/>
            <w:webHidden/>
          </w:rPr>
          <w:fldChar w:fldCharType="separate"/>
        </w:r>
        <w:r w:rsidR="00ED442C">
          <w:rPr>
            <w:noProof/>
            <w:webHidden/>
          </w:rPr>
          <w:t>43</w:t>
        </w:r>
        <w:r w:rsidR="00A1368B">
          <w:rPr>
            <w:noProof/>
            <w:webHidden/>
          </w:rPr>
          <w:fldChar w:fldCharType="end"/>
        </w:r>
      </w:hyperlink>
    </w:p>
    <w:p w14:paraId="23309FE4" w14:textId="6C908094"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84" w:history="1">
        <w:r w:rsidR="00A1368B" w:rsidRPr="00A7738F">
          <w:rPr>
            <w:rStyle w:val="Hyperlink"/>
            <w:noProof/>
          </w:rPr>
          <w:t>5.2.8.1.1.4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Interface Requirements</w:t>
        </w:r>
        <w:r w:rsidR="00A1368B">
          <w:rPr>
            <w:noProof/>
            <w:webHidden/>
          </w:rPr>
          <w:tab/>
        </w:r>
        <w:r w:rsidR="00A1368B">
          <w:rPr>
            <w:noProof/>
            <w:webHidden/>
          </w:rPr>
          <w:fldChar w:fldCharType="begin"/>
        </w:r>
        <w:r w:rsidR="00A1368B">
          <w:rPr>
            <w:noProof/>
            <w:webHidden/>
          </w:rPr>
          <w:instrText xml:space="preserve"> PAGEREF _Toc89265484 \h </w:instrText>
        </w:r>
        <w:r w:rsidR="00A1368B">
          <w:rPr>
            <w:noProof/>
            <w:webHidden/>
          </w:rPr>
        </w:r>
        <w:r w:rsidR="00A1368B">
          <w:rPr>
            <w:noProof/>
            <w:webHidden/>
          </w:rPr>
          <w:fldChar w:fldCharType="separate"/>
        </w:r>
        <w:r w:rsidR="00ED442C">
          <w:rPr>
            <w:noProof/>
            <w:webHidden/>
          </w:rPr>
          <w:t>44</w:t>
        </w:r>
        <w:r w:rsidR="00A1368B">
          <w:rPr>
            <w:noProof/>
            <w:webHidden/>
          </w:rPr>
          <w:fldChar w:fldCharType="end"/>
        </w:r>
      </w:hyperlink>
    </w:p>
    <w:p w14:paraId="1B72BF0E" w14:textId="18DE7466" w:rsidR="00A1368B" w:rsidRDefault="00491675">
      <w:pPr>
        <w:pStyle w:val="TOC2"/>
        <w:rPr>
          <w:rFonts w:asciiTheme="minorHAnsi" w:eastAsiaTheme="minorEastAsia" w:hAnsiTheme="minorHAnsi" w:cstheme="minorBidi"/>
          <w:bCs w:val="0"/>
          <w:sz w:val="22"/>
          <w:szCs w:val="22"/>
          <w:lang w:val="pt-BR" w:eastAsia="pt-BR"/>
        </w:rPr>
      </w:pPr>
      <w:hyperlink w:anchor="_Toc89265485" w:history="1">
        <w:r w:rsidR="00A1368B" w:rsidRPr="00A7738F">
          <w:rPr>
            <w:rStyle w:val="Hyperlink"/>
          </w:rPr>
          <w:t>5.3</w:t>
        </w:r>
        <w:r w:rsidR="00A1368B">
          <w:rPr>
            <w:rFonts w:asciiTheme="minorHAnsi" w:eastAsiaTheme="minorEastAsia" w:hAnsiTheme="minorHAnsi" w:cstheme="minorBidi"/>
            <w:bCs w:val="0"/>
            <w:sz w:val="22"/>
            <w:szCs w:val="22"/>
            <w:lang w:val="pt-BR" w:eastAsia="pt-BR"/>
          </w:rPr>
          <w:tab/>
        </w:r>
        <w:r w:rsidR="00A1368B" w:rsidRPr="00A7738F">
          <w:rPr>
            <w:rStyle w:val="Hyperlink"/>
          </w:rPr>
          <w:t>Requirements on Connections</w:t>
        </w:r>
        <w:r w:rsidR="00A1368B">
          <w:rPr>
            <w:webHidden/>
          </w:rPr>
          <w:tab/>
        </w:r>
        <w:r w:rsidR="00A1368B">
          <w:rPr>
            <w:webHidden/>
          </w:rPr>
          <w:fldChar w:fldCharType="begin"/>
        </w:r>
        <w:r w:rsidR="00A1368B">
          <w:rPr>
            <w:webHidden/>
          </w:rPr>
          <w:instrText xml:space="preserve"> PAGEREF _Toc89265485 \h </w:instrText>
        </w:r>
        <w:r w:rsidR="00A1368B">
          <w:rPr>
            <w:webHidden/>
          </w:rPr>
        </w:r>
        <w:r w:rsidR="00A1368B">
          <w:rPr>
            <w:webHidden/>
          </w:rPr>
          <w:fldChar w:fldCharType="separate"/>
        </w:r>
        <w:r w:rsidR="00ED442C">
          <w:rPr>
            <w:webHidden/>
          </w:rPr>
          <w:t>45</w:t>
        </w:r>
        <w:r w:rsidR="00A1368B">
          <w:rPr>
            <w:webHidden/>
          </w:rPr>
          <w:fldChar w:fldCharType="end"/>
        </w:r>
      </w:hyperlink>
    </w:p>
    <w:p w14:paraId="1C182BAB" w14:textId="6C3439BA" w:rsidR="00A1368B" w:rsidRDefault="00491675">
      <w:pPr>
        <w:pStyle w:val="TOC3"/>
        <w:rPr>
          <w:rFonts w:asciiTheme="minorHAnsi" w:eastAsiaTheme="minorEastAsia" w:hAnsiTheme="minorHAnsi" w:cstheme="minorBidi"/>
          <w:noProof/>
          <w:sz w:val="22"/>
          <w:szCs w:val="22"/>
          <w:lang w:val="pt-BR" w:eastAsia="pt-BR"/>
        </w:rPr>
      </w:pPr>
      <w:hyperlink w:anchor="_Toc89265486" w:history="1">
        <w:r w:rsidR="00A1368B" w:rsidRPr="00A7738F">
          <w:rPr>
            <w:rStyle w:val="Hyperlink"/>
            <w:noProof/>
            <w:lang w:val="en-GB"/>
          </w:rPr>
          <w:t>5.3.1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Networks</w:t>
        </w:r>
        <w:r w:rsidR="00A1368B">
          <w:rPr>
            <w:noProof/>
            <w:webHidden/>
          </w:rPr>
          <w:tab/>
        </w:r>
        <w:r w:rsidR="00A1368B">
          <w:rPr>
            <w:noProof/>
            <w:webHidden/>
          </w:rPr>
          <w:fldChar w:fldCharType="begin"/>
        </w:r>
        <w:r w:rsidR="00A1368B">
          <w:rPr>
            <w:noProof/>
            <w:webHidden/>
          </w:rPr>
          <w:instrText xml:space="preserve"> PAGEREF _Toc89265486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664FFFB5" w14:textId="13D18614"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87" w:history="1">
        <w:r w:rsidR="00A1368B" w:rsidRPr="00A7738F">
          <w:rPr>
            <w:rStyle w:val="Hyperlink"/>
            <w:noProof/>
            <w:lang w:val="en-GB"/>
          </w:rPr>
          <w:t>5.3.1.1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“CAN Bus xxx” FD1_CAN</w:t>
        </w:r>
        <w:r w:rsidR="00A1368B">
          <w:rPr>
            <w:noProof/>
            <w:webHidden/>
          </w:rPr>
          <w:tab/>
        </w:r>
        <w:r w:rsidR="00A1368B">
          <w:rPr>
            <w:noProof/>
            <w:webHidden/>
          </w:rPr>
          <w:fldChar w:fldCharType="begin"/>
        </w:r>
        <w:r w:rsidR="00A1368B">
          <w:rPr>
            <w:noProof/>
            <w:webHidden/>
          </w:rPr>
          <w:instrText xml:space="preserve"> PAGEREF _Toc89265487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2611B2A0" w14:textId="7CB39676"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88" w:history="1">
        <w:r w:rsidR="00A1368B" w:rsidRPr="00A7738F">
          <w:rPr>
            <w:rStyle w:val="Hyperlink"/>
            <w:noProof/>
            <w:lang w:val="en-GB"/>
            <w14:scene3d>
              <w14:camera w14:prst="orthographicFront"/>
              <w14:lightRig w14:rig="threePt" w14:dir="t">
                <w14:rot w14:lat="0" w14:lon="0" w14:rev="0"/>
              </w14:lightRig>
            </w14:scene3d>
          </w:rPr>
          <w:t>5.3.1.1.1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Protocol Requirements</w:t>
        </w:r>
        <w:r w:rsidR="00A1368B">
          <w:rPr>
            <w:noProof/>
            <w:webHidden/>
          </w:rPr>
          <w:tab/>
        </w:r>
        <w:r w:rsidR="00A1368B">
          <w:rPr>
            <w:noProof/>
            <w:webHidden/>
          </w:rPr>
          <w:fldChar w:fldCharType="begin"/>
        </w:r>
        <w:r w:rsidR="00A1368B">
          <w:rPr>
            <w:noProof/>
            <w:webHidden/>
          </w:rPr>
          <w:instrText xml:space="preserve"> PAGEREF _Toc89265488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0FFE5EDF" w14:textId="6A920D02"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89" w:history="1">
        <w:r w:rsidR="00A1368B" w:rsidRPr="00A7738F">
          <w:rPr>
            <w:rStyle w:val="Hyperlink"/>
            <w:noProof/>
            <w:lang w:val="en-GB"/>
            <w14:scene3d>
              <w14:camera w14:prst="orthographicFront"/>
              <w14:lightRig w14:rig="threePt" w14:dir="t">
                <w14:rot w14:lat="0" w14:lon="0" w14:rev="0"/>
              </w14:lightRig>
            </w14:scene3d>
          </w:rPr>
          <w:t>5.3.1.1.2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Electrical Requirements</w:t>
        </w:r>
        <w:r w:rsidR="00A1368B">
          <w:rPr>
            <w:noProof/>
            <w:webHidden/>
          </w:rPr>
          <w:tab/>
        </w:r>
        <w:r w:rsidR="00A1368B">
          <w:rPr>
            <w:noProof/>
            <w:webHidden/>
          </w:rPr>
          <w:fldChar w:fldCharType="begin"/>
        </w:r>
        <w:r w:rsidR="00A1368B">
          <w:rPr>
            <w:noProof/>
            <w:webHidden/>
          </w:rPr>
          <w:instrText xml:space="preserve"> PAGEREF _Toc89265489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2C8A5413" w14:textId="17D51833"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90" w:history="1">
        <w:r w:rsidR="00A1368B" w:rsidRPr="00A7738F">
          <w:rPr>
            <w:rStyle w:val="Hyperlink"/>
            <w:noProof/>
            <w:lang w:val="en-GB"/>
          </w:rPr>
          <w:t>5.3.1.2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“LIN Bus xxx” LIN_05</w:t>
        </w:r>
        <w:r w:rsidR="00A1368B">
          <w:rPr>
            <w:noProof/>
            <w:webHidden/>
          </w:rPr>
          <w:tab/>
        </w:r>
        <w:r w:rsidR="00A1368B">
          <w:rPr>
            <w:noProof/>
            <w:webHidden/>
          </w:rPr>
          <w:fldChar w:fldCharType="begin"/>
        </w:r>
        <w:r w:rsidR="00A1368B">
          <w:rPr>
            <w:noProof/>
            <w:webHidden/>
          </w:rPr>
          <w:instrText xml:space="preserve"> PAGEREF _Toc89265490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51C8262E" w14:textId="6BE70361"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91" w:history="1">
        <w:r w:rsidR="00A1368B" w:rsidRPr="00A7738F">
          <w:rPr>
            <w:rStyle w:val="Hyperlink"/>
            <w:noProof/>
            <w:lang w:val="en-GB"/>
            <w14:scene3d>
              <w14:camera w14:prst="orthographicFront"/>
              <w14:lightRig w14:rig="threePt" w14:dir="t">
                <w14:rot w14:lat="0" w14:lon="0" w14:rev="0"/>
              </w14:lightRig>
            </w14:scene3d>
          </w:rPr>
          <w:t>5.3.1.2.1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Protocol Requirements</w:t>
        </w:r>
        <w:r w:rsidR="00A1368B">
          <w:rPr>
            <w:noProof/>
            <w:webHidden/>
          </w:rPr>
          <w:tab/>
        </w:r>
        <w:r w:rsidR="00A1368B">
          <w:rPr>
            <w:noProof/>
            <w:webHidden/>
          </w:rPr>
          <w:fldChar w:fldCharType="begin"/>
        </w:r>
        <w:r w:rsidR="00A1368B">
          <w:rPr>
            <w:noProof/>
            <w:webHidden/>
          </w:rPr>
          <w:instrText xml:space="preserve"> PAGEREF _Toc89265491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066DA548" w14:textId="0D5D5D2E" w:rsidR="00A1368B" w:rsidRDefault="00491675">
      <w:pPr>
        <w:pStyle w:val="TOC6"/>
        <w:tabs>
          <w:tab w:val="left" w:pos="1985"/>
          <w:tab w:val="right" w:leader="dot" w:pos="10457"/>
        </w:tabs>
        <w:rPr>
          <w:rFonts w:asciiTheme="minorHAnsi" w:eastAsiaTheme="minorEastAsia" w:hAnsiTheme="minorHAnsi" w:cstheme="minorBidi"/>
          <w:noProof/>
          <w:sz w:val="22"/>
          <w:szCs w:val="22"/>
          <w:lang w:val="pt-BR" w:eastAsia="pt-BR"/>
        </w:rPr>
      </w:pPr>
      <w:hyperlink w:anchor="_Toc89265492" w:history="1">
        <w:r w:rsidR="00A1368B" w:rsidRPr="00A7738F">
          <w:rPr>
            <w:rStyle w:val="Hyperlink"/>
            <w:noProof/>
          </w:rPr>
          <w:t>5.3.1.2.1.1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Schedule Table</w:t>
        </w:r>
        <w:r w:rsidR="00A1368B">
          <w:rPr>
            <w:noProof/>
            <w:webHidden/>
          </w:rPr>
          <w:tab/>
        </w:r>
        <w:r w:rsidR="00A1368B">
          <w:rPr>
            <w:noProof/>
            <w:webHidden/>
          </w:rPr>
          <w:fldChar w:fldCharType="begin"/>
        </w:r>
        <w:r w:rsidR="00A1368B">
          <w:rPr>
            <w:noProof/>
            <w:webHidden/>
          </w:rPr>
          <w:instrText xml:space="preserve"> PAGEREF _Toc89265492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376A6438" w14:textId="29A7D561"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493" w:history="1">
        <w:r w:rsidR="00A1368B" w:rsidRPr="00A7738F">
          <w:rPr>
            <w:rStyle w:val="Hyperlink"/>
            <w:noProof/>
            <w:lang w:val="en-GB"/>
            <w14:scene3d>
              <w14:camera w14:prst="orthographicFront"/>
              <w14:lightRig w14:rig="threePt" w14:dir="t">
                <w14:rot w14:lat="0" w14:lon="0" w14:rev="0"/>
              </w14:lightRig>
            </w14:scene3d>
          </w:rPr>
          <w:t>5.3.1.2.2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Electrical Requirements</w:t>
        </w:r>
        <w:r w:rsidR="00A1368B">
          <w:rPr>
            <w:noProof/>
            <w:webHidden/>
          </w:rPr>
          <w:tab/>
        </w:r>
        <w:r w:rsidR="00A1368B">
          <w:rPr>
            <w:noProof/>
            <w:webHidden/>
          </w:rPr>
          <w:fldChar w:fldCharType="begin"/>
        </w:r>
        <w:r w:rsidR="00A1368B">
          <w:rPr>
            <w:noProof/>
            <w:webHidden/>
          </w:rPr>
          <w:instrText xml:space="preserve"> PAGEREF _Toc89265493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07938081" w14:textId="0766A25F"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94" w:history="1">
        <w:r w:rsidR="00A1368B" w:rsidRPr="00A7738F">
          <w:rPr>
            <w:rStyle w:val="Hyperlink"/>
            <w:noProof/>
            <w:lang w:val="en-GB"/>
          </w:rPr>
          <w:t>5.3.1.3</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“Ethernet xxx”</w:t>
        </w:r>
        <w:r w:rsidR="00A1368B">
          <w:rPr>
            <w:noProof/>
            <w:webHidden/>
          </w:rPr>
          <w:tab/>
        </w:r>
        <w:r w:rsidR="00A1368B">
          <w:rPr>
            <w:noProof/>
            <w:webHidden/>
          </w:rPr>
          <w:fldChar w:fldCharType="begin"/>
        </w:r>
        <w:r w:rsidR="00A1368B">
          <w:rPr>
            <w:noProof/>
            <w:webHidden/>
          </w:rPr>
          <w:instrText xml:space="preserve"> PAGEREF _Toc89265494 \h </w:instrText>
        </w:r>
        <w:r w:rsidR="00A1368B">
          <w:rPr>
            <w:noProof/>
            <w:webHidden/>
          </w:rPr>
        </w:r>
        <w:r w:rsidR="00A1368B">
          <w:rPr>
            <w:noProof/>
            <w:webHidden/>
          </w:rPr>
          <w:fldChar w:fldCharType="separate"/>
        </w:r>
        <w:r w:rsidR="00ED442C">
          <w:rPr>
            <w:noProof/>
            <w:webHidden/>
          </w:rPr>
          <w:t>45</w:t>
        </w:r>
        <w:r w:rsidR="00A1368B">
          <w:rPr>
            <w:noProof/>
            <w:webHidden/>
          </w:rPr>
          <w:fldChar w:fldCharType="end"/>
        </w:r>
      </w:hyperlink>
    </w:p>
    <w:p w14:paraId="40B58544" w14:textId="66B8DFAD" w:rsidR="00A1368B" w:rsidRDefault="00491675">
      <w:pPr>
        <w:pStyle w:val="TOC3"/>
        <w:rPr>
          <w:rFonts w:asciiTheme="minorHAnsi" w:eastAsiaTheme="minorEastAsia" w:hAnsiTheme="minorHAnsi" w:cstheme="minorBidi"/>
          <w:noProof/>
          <w:sz w:val="22"/>
          <w:szCs w:val="22"/>
          <w:lang w:val="pt-BR" w:eastAsia="pt-BR"/>
        </w:rPr>
      </w:pPr>
      <w:hyperlink w:anchor="_Toc89265495" w:history="1">
        <w:r w:rsidR="00A1368B" w:rsidRPr="00A7738F">
          <w:rPr>
            <w:rStyle w:val="Hyperlink"/>
            <w:noProof/>
          </w:rPr>
          <w:t>5.3.2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HW I/Os</w:t>
        </w:r>
        <w:r w:rsidR="00A1368B">
          <w:rPr>
            <w:noProof/>
            <w:webHidden/>
          </w:rPr>
          <w:tab/>
        </w:r>
        <w:r w:rsidR="00A1368B">
          <w:rPr>
            <w:noProof/>
            <w:webHidden/>
          </w:rPr>
          <w:fldChar w:fldCharType="begin"/>
        </w:r>
        <w:r w:rsidR="00A1368B">
          <w:rPr>
            <w:noProof/>
            <w:webHidden/>
          </w:rPr>
          <w:instrText xml:space="preserve"> PAGEREF _Toc89265495 \h </w:instrText>
        </w:r>
        <w:r w:rsidR="00A1368B">
          <w:rPr>
            <w:noProof/>
            <w:webHidden/>
          </w:rPr>
        </w:r>
        <w:r w:rsidR="00A1368B">
          <w:rPr>
            <w:noProof/>
            <w:webHidden/>
          </w:rPr>
          <w:fldChar w:fldCharType="separate"/>
        </w:r>
        <w:r w:rsidR="00ED442C">
          <w:rPr>
            <w:noProof/>
            <w:webHidden/>
          </w:rPr>
          <w:t>46</w:t>
        </w:r>
        <w:r w:rsidR="00A1368B">
          <w:rPr>
            <w:noProof/>
            <w:webHidden/>
          </w:rPr>
          <w:fldChar w:fldCharType="end"/>
        </w:r>
      </w:hyperlink>
    </w:p>
    <w:p w14:paraId="0EC66895" w14:textId="3FC706F6"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496" w:history="1">
        <w:r w:rsidR="00A1368B" w:rsidRPr="00A7738F">
          <w:rPr>
            <w:rStyle w:val="Hyperlink"/>
            <w:noProof/>
            <w:lang w:val="en-GB"/>
          </w:rPr>
          <w:t>5.3.2.1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“HW I/O”</w:t>
        </w:r>
        <w:r w:rsidR="00A1368B">
          <w:rPr>
            <w:noProof/>
            <w:webHidden/>
          </w:rPr>
          <w:tab/>
        </w:r>
        <w:r w:rsidR="00A1368B">
          <w:rPr>
            <w:noProof/>
            <w:webHidden/>
          </w:rPr>
          <w:fldChar w:fldCharType="begin"/>
        </w:r>
        <w:r w:rsidR="00A1368B">
          <w:rPr>
            <w:noProof/>
            <w:webHidden/>
          </w:rPr>
          <w:instrText xml:space="preserve"> PAGEREF _Toc89265496 \h </w:instrText>
        </w:r>
        <w:r w:rsidR="00A1368B">
          <w:rPr>
            <w:noProof/>
            <w:webHidden/>
          </w:rPr>
        </w:r>
        <w:r w:rsidR="00A1368B">
          <w:rPr>
            <w:noProof/>
            <w:webHidden/>
          </w:rPr>
          <w:fldChar w:fldCharType="separate"/>
        </w:r>
        <w:r w:rsidR="00ED442C">
          <w:rPr>
            <w:noProof/>
            <w:webHidden/>
          </w:rPr>
          <w:t>46</w:t>
        </w:r>
        <w:r w:rsidR="00A1368B">
          <w:rPr>
            <w:noProof/>
            <w:webHidden/>
          </w:rPr>
          <w:fldChar w:fldCharType="end"/>
        </w:r>
      </w:hyperlink>
    </w:p>
    <w:p w14:paraId="6CA6DEAA" w14:textId="59F19492" w:rsidR="00A1368B" w:rsidRDefault="00491675">
      <w:pPr>
        <w:pStyle w:val="TOC2"/>
        <w:rPr>
          <w:rFonts w:asciiTheme="minorHAnsi" w:eastAsiaTheme="minorEastAsia" w:hAnsiTheme="minorHAnsi" w:cstheme="minorBidi"/>
          <w:bCs w:val="0"/>
          <w:sz w:val="22"/>
          <w:szCs w:val="22"/>
          <w:lang w:val="pt-BR" w:eastAsia="pt-BR"/>
        </w:rPr>
      </w:pPr>
      <w:hyperlink w:anchor="_Toc89265497" w:history="1">
        <w:r w:rsidR="00A1368B" w:rsidRPr="00A7738F">
          <w:rPr>
            <w:rStyle w:val="Hyperlink"/>
          </w:rPr>
          <w:t>5.4</w:t>
        </w:r>
        <w:r w:rsidR="00A1368B">
          <w:rPr>
            <w:rFonts w:asciiTheme="minorHAnsi" w:eastAsiaTheme="minorEastAsia" w:hAnsiTheme="minorHAnsi" w:cstheme="minorBidi"/>
            <w:bCs w:val="0"/>
            <w:sz w:val="22"/>
            <w:szCs w:val="22"/>
            <w:lang w:val="pt-BR" w:eastAsia="pt-BR"/>
          </w:rPr>
          <w:tab/>
        </w:r>
        <w:r w:rsidR="00A1368B" w:rsidRPr="00A7738F">
          <w:rPr>
            <w:rStyle w:val="Hyperlink"/>
          </w:rPr>
          <w:t>Requirements on Development Process</w:t>
        </w:r>
        <w:r w:rsidR="00A1368B">
          <w:rPr>
            <w:webHidden/>
          </w:rPr>
          <w:tab/>
        </w:r>
        <w:r w:rsidR="00A1368B">
          <w:rPr>
            <w:webHidden/>
          </w:rPr>
          <w:fldChar w:fldCharType="begin"/>
        </w:r>
        <w:r w:rsidR="00A1368B">
          <w:rPr>
            <w:webHidden/>
          </w:rPr>
          <w:instrText xml:space="preserve"> PAGEREF _Toc89265497 \h </w:instrText>
        </w:r>
        <w:r w:rsidR="00A1368B">
          <w:rPr>
            <w:webHidden/>
          </w:rPr>
        </w:r>
        <w:r w:rsidR="00A1368B">
          <w:rPr>
            <w:webHidden/>
          </w:rPr>
          <w:fldChar w:fldCharType="separate"/>
        </w:r>
        <w:r w:rsidR="00ED442C">
          <w:rPr>
            <w:webHidden/>
          </w:rPr>
          <w:t>46</w:t>
        </w:r>
        <w:r w:rsidR="00A1368B">
          <w:rPr>
            <w:webHidden/>
          </w:rPr>
          <w:fldChar w:fldCharType="end"/>
        </w:r>
      </w:hyperlink>
    </w:p>
    <w:p w14:paraId="58B904FC" w14:textId="065E8CA0"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98" w:history="1">
        <w:r w:rsidR="00A1368B" w:rsidRPr="00A7738F">
          <w:rPr>
            <w:rStyle w:val="Hyperlink"/>
            <w:noProof/>
            <w:lang w:val="en-GB"/>
          </w:rPr>
          <w:t>6</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Open Concerns</w:t>
        </w:r>
        <w:r w:rsidR="00A1368B">
          <w:rPr>
            <w:noProof/>
            <w:webHidden/>
          </w:rPr>
          <w:tab/>
        </w:r>
        <w:r w:rsidR="00A1368B">
          <w:rPr>
            <w:noProof/>
            <w:webHidden/>
          </w:rPr>
          <w:fldChar w:fldCharType="begin"/>
        </w:r>
        <w:r w:rsidR="00A1368B">
          <w:rPr>
            <w:noProof/>
            <w:webHidden/>
          </w:rPr>
          <w:instrText xml:space="preserve"> PAGEREF _Toc89265498 \h </w:instrText>
        </w:r>
        <w:r w:rsidR="00A1368B">
          <w:rPr>
            <w:noProof/>
            <w:webHidden/>
          </w:rPr>
        </w:r>
        <w:r w:rsidR="00A1368B">
          <w:rPr>
            <w:noProof/>
            <w:webHidden/>
          </w:rPr>
          <w:fldChar w:fldCharType="separate"/>
        </w:r>
        <w:r w:rsidR="00ED442C">
          <w:rPr>
            <w:noProof/>
            <w:webHidden/>
          </w:rPr>
          <w:t>47</w:t>
        </w:r>
        <w:r w:rsidR="00A1368B">
          <w:rPr>
            <w:noProof/>
            <w:webHidden/>
          </w:rPr>
          <w:fldChar w:fldCharType="end"/>
        </w:r>
      </w:hyperlink>
    </w:p>
    <w:p w14:paraId="4D0120AC" w14:textId="2B43C48A"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499" w:history="1">
        <w:r w:rsidR="00A1368B" w:rsidRPr="00A7738F">
          <w:rPr>
            <w:rStyle w:val="Hyperlink"/>
            <w:noProof/>
            <w:lang w:val="en-GB"/>
          </w:rPr>
          <w:t>7</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Revision History</w:t>
        </w:r>
        <w:r w:rsidR="00A1368B">
          <w:rPr>
            <w:noProof/>
            <w:webHidden/>
          </w:rPr>
          <w:tab/>
        </w:r>
        <w:r w:rsidR="00A1368B">
          <w:rPr>
            <w:noProof/>
            <w:webHidden/>
          </w:rPr>
          <w:fldChar w:fldCharType="begin"/>
        </w:r>
        <w:r w:rsidR="00A1368B">
          <w:rPr>
            <w:noProof/>
            <w:webHidden/>
          </w:rPr>
          <w:instrText xml:space="preserve"> PAGEREF _Toc89265499 \h </w:instrText>
        </w:r>
        <w:r w:rsidR="00A1368B">
          <w:rPr>
            <w:noProof/>
            <w:webHidden/>
          </w:rPr>
        </w:r>
        <w:r w:rsidR="00A1368B">
          <w:rPr>
            <w:noProof/>
            <w:webHidden/>
          </w:rPr>
          <w:fldChar w:fldCharType="separate"/>
        </w:r>
        <w:r w:rsidR="00ED442C">
          <w:rPr>
            <w:noProof/>
            <w:webHidden/>
          </w:rPr>
          <w:t>48</w:t>
        </w:r>
        <w:r w:rsidR="00A1368B">
          <w:rPr>
            <w:noProof/>
            <w:webHidden/>
          </w:rPr>
          <w:fldChar w:fldCharType="end"/>
        </w:r>
      </w:hyperlink>
    </w:p>
    <w:p w14:paraId="3F4F3A41" w14:textId="2BFCD503" w:rsidR="00A1368B" w:rsidRDefault="00491675">
      <w:pPr>
        <w:pStyle w:val="TOC1"/>
        <w:tabs>
          <w:tab w:val="left" w:pos="400"/>
          <w:tab w:val="right" w:leader="dot" w:pos="10457"/>
        </w:tabs>
        <w:rPr>
          <w:rFonts w:asciiTheme="minorHAnsi" w:eastAsiaTheme="minorEastAsia" w:hAnsiTheme="minorHAnsi" w:cstheme="minorBidi"/>
          <w:noProof/>
          <w:sz w:val="22"/>
          <w:szCs w:val="22"/>
          <w:lang w:val="pt-BR" w:eastAsia="pt-BR"/>
        </w:rPr>
      </w:pPr>
      <w:hyperlink w:anchor="_Toc89265501" w:history="1">
        <w:r w:rsidR="00A1368B" w:rsidRPr="00A7738F">
          <w:rPr>
            <w:rStyle w:val="Hyperlink"/>
            <w:noProof/>
            <w:lang w:val="en-GB"/>
          </w:rPr>
          <w:t>8</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Appendix</w:t>
        </w:r>
        <w:r w:rsidR="00A1368B">
          <w:rPr>
            <w:noProof/>
            <w:webHidden/>
          </w:rPr>
          <w:tab/>
        </w:r>
        <w:r w:rsidR="00A1368B">
          <w:rPr>
            <w:noProof/>
            <w:webHidden/>
          </w:rPr>
          <w:fldChar w:fldCharType="begin"/>
        </w:r>
        <w:r w:rsidR="00A1368B">
          <w:rPr>
            <w:noProof/>
            <w:webHidden/>
          </w:rPr>
          <w:instrText xml:space="preserve"> PAGEREF _Toc89265501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5D7AAC4C" w14:textId="01880962" w:rsidR="00A1368B" w:rsidRDefault="00491675">
      <w:pPr>
        <w:pStyle w:val="TOC2"/>
        <w:rPr>
          <w:rFonts w:asciiTheme="minorHAnsi" w:eastAsiaTheme="minorEastAsia" w:hAnsiTheme="minorHAnsi" w:cstheme="minorBidi"/>
          <w:bCs w:val="0"/>
          <w:sz w:val="22"/>
          <w:szCs w:val="22"/>
          <w:lang w:val="pt-BR" w:eastAsia="pt-BR"/>
        </w:rPr>
      </w:pPr>
      <w:hyperlink w:anchor="_Toc89265502" w:history="1">
        <w:r w:rsidR="00A1368B" w:rsidRPr="00A7738F">
          <w:rPr>
            <w:rStyle w:val="Hyperlink"/>
            <w:lang w:val="en-GB"/>
          </w:rPr>
          <w:t>8.1</w:t>
        </w:r>
        <w:r w:rsidR="00A1368B">
          <w:rPr>
            <w:rFonts w:asciiTheme="minorHAnsi" w:eastAsiaTheme="minorEastAsia" w:hAnsiTheme="minorHAnsi" w:cstheme="minorBidi"/>
            <w:bCs w:val="0"/>
            <w:sz w:val="22"/>
            <w:szCs w:val="22"/>
            <w:lang w:val="pt-BR" w:eastAsia="pt-BR"/>
          </w:rPr>
          <w:tab/>
        </w:r>
        <w:r w:rsidR="00A1368B" w:rsidRPr="00A7738F">
          <w:rPr>
            <w:rStyle w:val="Hyperlink"/>
            <w:lang w:val="en-GB"/>
          </w:rPr>
          <w:t>Data Dictionary</w:t>
        </w:r>
        <w:r w:rsidR="00A1368B">
          <w:rPr>
            <w:webHidden/>
          </w:rPr>
          <w:tab/>
        </w:r>
        <w:r w:rsidR="00A1368B">
          <w:rPr>
            <w:webHidden/>
          </w:rPr>
          <w:fldChar w:fldCharType="begin"/>
        </w:r>
        <w:r w:rsidR="00A1368B">
          <w:rPr>
            <w:webHidden/>
          </w:rPr>
          <w:instrText xml:space="preserve"> PAGEREF _Toc89265502 \h </w:instrText>
        </w:r>
        <w:r w:rsidR="00A1368B">
          <w:rPr>
            <w:webHidden/>
          </w:rPr>
        </w:r>
        <w:r w:rsidR="00A1368B">
          <w:rPr>
            <w:webHidden/>
          </w:rPr>
          <w:fldChar w:fldCharType="separate"/>
        </w:r>
        <w:r w:rsidR="00ED442C">
          <w:rPr>
            <w:webHidden/>
          </w:rPr>
          <w:t>49</w:t>
        </w:r>
        <w:r w:rsidR="00A1368B">
          <w:rPr>
            <w:webHidden/>
          </w:rPr>
          <w:fldChar w:fldCharType="end"/>
        </w:r>
      </w:hyperlink>
    </w:p>
    <w:p w14:paraId="4630D3E6" w14:textId="6061FF55" w:rsidR="00A1368B" w:rsidRDefault="00491675">
      <w:pPr>
        <w:pStyle w:val="TOC3"/>
        <w:rPr>
          <w:rFonts w:asciiTheme="minorHAnsi" w:eastAsiaTheme="minorEastAsia" w:hAnsiTheme="minorHAnsi" w:cstheme="minorBidi"/>
          <w:noProof/>
          <w:sz w:val="22"/>
          <w:szCs w:val="22"/>
          <w:lang w:val="pt-BR" w:eastAsia="pt-BR"/>
        </w:rPr>
      </w:pPr>
      <w:hyperlink w:anchor="_Toc89265503" w:history="1">
        <w:r w:rsidR="00A1368B" w:rsidRPr="00A7738F">
          <w:rPr>
            <w:rStyle w:val="Hyperlink"/>
            <w:noProof/>
            <w:lang w:val="en-GB"/>
          </w:rPr>
          <w:t>8.1.1</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Logical Signals</w:t>
        </w:r>
        <w:r w:rsidR="00A1368B">
          <w:rPr>
            <w:noProof/>
            <w:webHidden/>
          </w:rPr>
          <w:tab/>
        </w:r>
        <w:r w:rsidR="00A1368B">
          <w:rPr>
            <w:noProof/>
            <w:webHidden/>
          </w:rPr>
          <w:fldChar w:fldCharType="begin"/>
        </w:r>
        <w:r w:rsidR="00A1368B">
          <w:rPr>
            <w:noProof/>
            <w:webHidden/>
          </w:rPr>
          <w:instrText xml:space="preserve"> PAGEREF _Toc89265503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5A3DF4CC" w14:textId="0705F85B" w:rsidR="00A1368B" w:rsidRDefault="00491675">
      <w:pPr>
        <w:pStyle w:val="TOC3"/>
        <w:rPr>
          <w:rFonts w:asciiTheme="minorHAnsi" w:eastAsiaTheme="minorEastAsia" w:hAnsiTheme="minorHAnsi" w:cstheme="minorBidi"/>
          <w:noProof/>
          <w:sz w:val="22"/>
          <w:szCs w:val="22"/>
          <w:lang w:val="pt-BR" w:eastAsia="pt-BR"/>
        </w:rPr>
      </w:pPr>
      <w:hyperlink w:anchor="_Toc89265504" w:history="1">
        <w:r w:rsidR="00A1368B" w:rsidRPr="00A7738F">
          <w:rPr>
            <w:rStyle w:val="Hyperlink"/>
            <w:noProof/>
            <w:lang w:val="en-GB"/>
          </w:rPr>
          <w:t>8.1.2</w:t>
        </w:r>
        <w:r w:rsidR="00A1368B">
          <w:rPr>
            <w:rFonts w:asciiTheme="minorHAnsi" w:eastAsiaTheme="minorEastAsia" w:hAnsiTheme="minorHAnsi" w:cstheme="minorBidi"/>
            <w:noProof/>
            <w:sz w:val="22"/>
            <w:szCs w:val="22"/>
            <w:lang w:val="pt-BR" w:eastAsia="pt-BR"/>
          </w:rPr>
          <w:tab/>
        </w:r>
        <w:r w:rsidR="00A1368B" w:rsidRPr="00A7738F">
          <w:rPr>
            <w:rStyle w:val="Hyperlink"/>
            <w:noProof/>
            <w:lang w:val="en-GB"/>
          </w:rPr>
          <w:t>Logical Parameters</w:t>
        </w:r>
        <w:r w:rsidR="00A1368B">
          <w:rPr>
            <w:noProof/>
            <w:webHidden/>
          </w:rPr>
          <w:tab/>
        </w:r>
        <w:r w:rsidR="00A1368B">
          <w:rPr>
            <w:noProof/>
            <w:webHidden/>
          </w:rPr>
          <w:fldChar w:fldCharType="begin"/>
        </w:r>
        <w:r w:rsidR="00A1368B">
          <w:rPr>
            <w:noProof/>
            <w:webHidden/>
          </w:rPr>
          <w:instrText xml:space="preserve"> PAGEREF _Toc89265504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15E51293" w14:textId="505DEE05" w:rsidR="00A1368B" w:rsidRDefault="00491675">
      <w:pPr>
        <w:pStyle w:val="TOC3"/>
        <w:rPr>
          <w:rFonts w:asciiTheme="minorHAnsi" w:eastAsiaTheme="minorEastAsia" w:hAnsiTheme="minorHAnsi" w:cstheme="minorBidi"/>
          <w:noProof/>
          <w:sz w:val="22"/>
          <w:szCs w:val="22"/>
          <w:lang w:val="pt-BR" w:eastAsia="pt-BR"/>
        </w:rPr>
      </w:pPr>
      <w:hyperlink w:anchor="_Toc89265505" w:history="1">
        <w:r w:rsidR="00A1368B" w:rsidRPr="00A7738F">
          <w:rPr>
            <w:rStyle w:val="Hyperlink"/>
            <w:noProof/>
          </w:rPr>
          <w:t>8.1.3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Technical Signals</w:t>
        </w:r>
        <w:r w:rsidR="00A1368B">
          <w:rPr>
            <w:noProof/>
            <w:webHidden/>
          </w:rPr>
          <w:tab/>
        </w:r>
        <w:r w:rsidR="00A1368B">
          <w:rPr>
            <w:noProof/>
            <w:webHidden/>
          </w:rPr>
          <w:fldChar w:fldCharType="begin"/>
        </w:r>
        <w:r w:rsidR="00A1368B">
          <w:rPr>
            <w:noProof/>
            <w:webHidden/>
          </w:rPr>
          <w:instrText xml:space="preserve"> PAGEREF _Toc89265505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10064A6D" w14:textId="7725DE81"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06" w:history="1">
        <w:r w:rsidR="00A1368B" w:rsidRPr="00A7738F">
          <w:rPr>
            <w:rStyle w:val="Hyperlink"/>
            <w:noProof/>
          </w:rPr>
          <w:t>8.1.3.1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GSDB Signals</w:t>
        </w:r>
        <w:r w:rsidR="00A1368B">
          <w:rPr>
            <w:noProof/>
            <w:webHidden/>
          </w:rPr>
          <w:tab/>
        </w:r>
        <w:r w:rsidR="00A1368B">
          <w:rPr>
            <w:noProof/>
            <w:webHidden/>
          </w:rPr>
          <w:fldChar w:fldCharType="begin"/>
        </w:r>
        <w:r w:rsidR="00A1368B">
          <w:rPr>
            <w:noProof/>
            <w:webHidden/>
          </w:rPr>
          <w:instrText xml:space="preserve"> PAGEREF _Toc89265506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5C61F3D7" w14:textId="63E2C5F5"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07" w:history="1">
        <w:r w:rsidR="00A1368B" w:rsidRPr="00A7738F">
          <w:rPr>
            <w:rStyle w:val="Hyperlink"/>
            <w:noProof/>
          </w:rPr>
          <w:t>8.1.3.2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HW I/Os</w:t>
        </w:r>
        <w:r w:rsidR="00A1368B">
          <w:rPr>
            <w:noProof/>
            <w:webHidden/>
          </w:rPr>
          <w:tab/>
        </w:r>
        <w:r w:rsidR="00A1368B">
          <w:rPr>
            <w:noProof/>
            <w:webHidden/>
          </w:rPr>
          <w:fldChar w:fldCharType="begin"/>
        </w:r>
        <w:r w:rsidR="00A1368B">
          <w:rPr>
            <w:noProof/>
            <w:webHidden/>
          </w:rPr>
          <w:instrText xml:space="preserve"> PAGEREF _Toc89265507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34D45A72" w14:textId="2B87DE96"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08" w:history="1">
        <w:r w:rsidR="00A1368B" w:rsidRPr="00A7738F">
          <w:rPr>
            <w:rStyle w:val="Hyperlink"/>
            <w:noProof/>
          </w:rPr>
          <w:t>8.1.3.3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Diagnostic Interfaces</w:t>
        </w:r>
        <w:r w:rsidR="00A1368B">
          <w:rPr>
            <w:noProof/>
            <w:webHidden/>
          </w:rPr>
          <w:tab/>
        </w:r>
        <w:r w:rsidR="00A1368B">
          <w:rPr>
            <w:noProof/>
            <w:webHidden/>
          </w:rPr>
          <w:fldChar w:fldCharType="begin"/>
        </w:r>
        <w:r w:rsidR="00A1368B">
          <w:rPr>
            <w:noProof/>
            <w:webHidden/>
          </w:rPr>
          <w:instrText xml:space="preserve"> PAGEREF _Toc89265508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519E8B00" w14:textId="4EFE19F9"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509" w:history="1">
        <w:r w:rsidR="00A1368B" w:rsidRPr="00A7738F">
          <w:rPr>
            <w:rStyle w:val="Hyperlink"/>
            <w:noProof/>
            <w14:scene3d>
              <w14:camera w14:prst="orthographicFront"/>
              <w14:lightRig w14:rig="threePt" w14:dir="t">
                <w14:rot w14:lat="0" w14:lon="0" w14:rev="0"/>
              </w14:lightRig>
            </w14:scene3d>
          </w:rPr>
          <w:t>8.1.3.3.1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DTCs</w:t>
        </w:r>
        <w:r w:rsidR="00A1368B">
          <w:rPr>
            <w:noProof/>
            <w:webHidden/>
          </w:rPr>
          <w:tab/>
        </w:r>
        <w:r w:rsidR="00A1368B">
          <w:rPr>
            <w:noProof/>
            <w:webHidden/>
          </w:rPr>
          <w:fldChar w:fldCharType="begin"/>
        </w:r>
        <w:r w:rsidR="00A1368B">
          <w:rPr>
            <w:noProof/>
            <w:webHidden/>
          </w:rPr>
          <w:instrText xml:space="preserve"> PAGEREF _Toc89265509 \h </w:instrText>
        </w:r>
        <w:r w:rsidR="00A1368B">
          <w:rPr>
            <w:noProof/>
            <w:webHidden/>
          </w:rPr>
        </w:r>
        <w:r w:rsidR="00A1368B">
          <w:rPr>
            <w:noProof/>
            <w:webHidden/>
          </w:rPr>
          <w:fldChar w:fldCharType="separate"/>
        </w:r>
        <w:r w:rsidR="00ED442C">
          <w:rPr>
            <w:noProof/>
            <w:webHidden/>
          </w:rPr>
          <w:t>49</w:t>
        </w:r>
        <w:r w:rsidR="00A1368B">
          <w:rPr>
            <w:noProof/>
            <w:webHidden/>
          </w:rPr>
          <w:fldChar w:fldCharType="end"/>
        </w:r>
      </w:hyperlink>
    </w:p>
    <w:p w14:paraId="4A4752B2" w14:textId="31B26D3C"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510" w:history="1">
        <w:r w:rsidR="00A1368B" w:rsidRPr="00A7738F">
          <w:rPr>
            <w:rStyle w:val="Hyperlink"/>
            <w:noProof/>
            <w14:scene3d>
              <w14:camera w14:prst="orthographicFront"/>
              <w14:lightRig w14:rig="threePt" w14:dir="t">
                <w14:rot w14:lat="0" w14:lon="0" w14:rev="0"/>
              </w14:lightRig>
            </w14:scene3d>
          </w:rPr>
          <w:t>8.1.3.3.2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DIDs</w:t>
        </w:r>
        <w:r w:rsidR="00A1368B">
          <w:rPr>
            <w:noProof/>
            <w:webHidden/>
          </w:rPr>
          <w:tab/>
        </w:r>
        <w:r w:rsidR="00A1368B">
          <w:rPr>
            <w:noProof/>
            <w:webHidden/>
          </w:rPr>
          <w:fldChar w:fldCharType="begin"/>
        </w:r>
        <w:r w:rsidR="00A1368B">
          <w:rPr>
            <w:noProof/>
            <w:webHidden/>
          </w:rPr>
          <w:instrText xml:space="preserve"> PAGEREF _Toc89265510 \h </w:instrText>
        </w:r>
        <w:r w:rsidR="00A1368B">
          <w:rPr>
            <w:noProof/>
            <w:webHidden/>
          </w:rPr>
        </w:r>
        <w:r w:rsidR="00A1368B">
          <w:rPr>
            <w:noProof/>
            <w:webHidden/>
          </w:rPr>
          <w:fldChar w:fldCharType="separate"/>
        </w:r>
        <w:r w:rsidR="00ED442C">
          <w:rPr>
            <w:noProof/>
            <w:webHidden/>
          </w:rPr>
          <w:t>50</w:t>
        </w:r>
        <w:r w:rsidR="00A1368B">
          <w:rPr>
            <w:noProof/>
            <w:webHidden/>
          </w:rPr>
          <w:fldChar w:fldCharType="end"/>
        </w:r>
      </w:hyperlink>
    </w:p>
    <w:p w14:paraId="2D3C4C62" w14:textId="3F0E173D" w:rsidR="00A1368B" w:rsidRDefault="00491675">
      <w:pPr>
        <w:pStyle w:val="TOC3"/>
        <w:rPr>
          <w:rFonts w:asciiTheme="minorHAnsi" w:eastAsiaTheme="minorEastAsia" w:hAnsiTheme="minorHAnsi" w:cstheme="minorBidi"/>
          <w:noProof/>
          <w:sz w:val="22"/>
          <w:szCs w:val="22"/>
          <w:lang w:val="pt-BR" w:eastAsia="pt-BR"/>
        </w:rPr>
      </w:pPr>
      <w:hyperlink w:anchor="_Toc89265511" w:history="1">
        <w:r w:rsidR="00A1368B" w:rsidRPr="00A7738F">
          <w:rPr>
            <w:rStyle w:val="Hyperlink"/>
            <w:noProof/>
          </w:rPr>
          <w:t>8.1.4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Technical Parameters</w:t>
        </w:r>
        <w:r w:rsidR="00A1368B">
          <w:rPr>
            <w:noProof/>
            <w:webHidden/>
          </w:rPr>
          <w:tab/>
        </w:r>
        <w:r w:rsidR="00A1368B">
          <w:rPr>
            <w:noProof/>
            <w:webHidden/>
          </w:rPr>
          <w:fldChar w:fldCharType="begin"/>
        </w:r>
        <w:r w:rsidR="00A1368B">
          <w:rPr>
            <w:noProof/>
            <w:webHidden/>
          </w:rPr>
          <w:instrText xml:space="preserve"> PAGEREF _Toc89265511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7D4B1DA5" w14:textId="44EF0785" w:rsidR="00A1368B" w:rsidRDefault="00491675">
      <w:pPr>
        <w:pStyle w:val="TOC3"/>
        <w:rPr>
          <w:rFonts w:asciiTheme="minorHAnsi" w:eastAsiaTheme="minorEastAsia" w:hAnsiTheme="minorHAnsi" w:cstheme="minorBidi"/>
          <w:noProof/>
          <w:sz w:val="22"/>
          <w:szCs w:val="22"/>
          <w:lang w:val="pt-BR" w:eastAsia="pt-BR"/>
        </w:rPr>
      </w:pPr>
      <w:hyperlink w:anchor="_Toc89265512" w:history="1">
        <w:r w:rsidR="00A1368B" w:rsidRPr="00A7738F">
          <w:rPr>
            <w:rStyle w:val="Hyperlink"/>
            <w:noProof/>
          </w:rPr>
          <w:t>8.1.5</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Mappings</w:t>
        </w:r>
        <w:r w:rsidR="00A1368B">
          <w:rPr>
            <w:noProof/>
            <w:webHidden/>
          </w:rPr>
          <w:tab/>
        </w:r>
        <w:r w:rsidR="00A1368B">
          <w:rPr>
            <w:noProof/>
            <w:webHidden/>
          </w:rPr>
          <w:fldChar w:fldCharType="begin"/>
        </w:r>
        <w:r w:rsidR="00A1368B">
          <w:rPr>
            <w:noProof/>
            <w:webHidden/>
          </w:rPr>
          <w:instrText xml:space="preserve"> PAGEREF _Toc89265512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45BD3F2C" w14:textId="26156519" w:rsidR="00A1368B" w:rsidRDefault="00491675">
      <w:pPr>
        <w:pStyle w:val="TOC3"/>
        <w:rPr>
          <w:rFonts w:asciiTheme="minorHAnsi" w:eastAsiaTheme="minorEastAsia" w:hAnsiTheme="minorHAnsi" w:cstheme="minorBidi"/>
          <w:noProof/>
          <w:sz w:val="22"/>
          <w:szCs w:val="22"/>
          <w:lang w:val="pt-BR" w:eastAsia="pt-BR"/>
        </w:rPr>
      </w:pPr>
      <w:hyperlink w:anchor="_Toc89265513" w:history="1">
        <w:r w:rsidR="00A1368B" w:rsidRPr="00A7738F">
          <w:rPr>
            <w:rStyle w:val="Hyperlink"/>
            <w:noProof/>
          </w:rPr>
          <w:t>8.1.6</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Technical Interfaces</w:t>
        </w:r>
        <w:r w:rsidR="00A1368B">
          <w:rPr>
            <w:noProof/>
            <w:webHidden/>
          </w:rPr>
          <w:tab/>
        </w:r>
        <w:r w:rsidR="00A1368B">
          <w:rPr>
            <w:noProof/>
            <w:webHidden/>
          </w:rPr>
          <w:fldChar w:fldCharType="begin"/>
        </w:r>
        <w:r w:rsidR="00A1368B">
          <w:rPr>
            <w:noProof/>
            <w:webHidden/>
          </w:rPr>
          <w:instrText xml:space="preserve"> PAGEREF _Toc89265513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082D5B1F" w14:textId="73D9F7C4"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14" w:history="1">
        <w:r w:rsidR="00A1368B" w:rsidRPr="00A7738F">
          <w:rPr>
            <w:rStyle w:val="Hyperlink"/>
            <w:noProof/>
          </w:rPr>
          <w:t>8.1.6.1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AIS Interfaces</w:t>
        </w:r>
        <w:r w:rsidR="00A1368B">
          <w:rPr>
            <w:noProof/>
            <w:webHidden/>
          </w:rPr>
          <w:tab/>
        </w:r>
        <w:r w:rsidR="00A1368B">
          <w:rPr>
            <w:noProof/>
            <w:webHidden/>
          </w:rPr>
          <w:fldChar w:fldCharType="begin"/>
        </w:r>
        <w:r w:rsidR="00A1368B">
          <w:rPr>
            <w:noProof/>
            <w:webHidden/>
          </w:rPr>
          <w:instrText xml:space="preserve"> PAGEREF _Toc89265514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4F0D6976" w14:textId="6CD6E803"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515" w:history="1">
        <w:r w:rsidR="00A1368B" w:rsidRPr="00A7738F">
          <w:rPr>
            <w:rStyle w:val="Hyperlink"/>
            <w:noProof/>
            <w14:scene3d>
              <w14:camera w14:prst="orthographicFront"/>
              <w14:lightRig w14:rig="threePt" w14:dir="t">
                <w14:rot w14:lat="0" w14:lon="0" w14:rev="0"/>
              </w14:lightRig>
            </w14:scene3d>
          </w:rPr>
          <w:t>8.1.6.1.1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Publisher Interfaces</w:t>
        </w:r>
        <w:r w:rsidR="00A1368B">
          <w:rPr>
            <w:noProof/>
            <w:webHidden/>
          </w:rPr>
          <w:tab/>
        </w:r>
        <w:r w:rsidR="00A1368B">
          <w:rPr>
            <w:noProof/>
            <w:webHidden/>
          </w:rPr>
          <w:fldChar w:fldCharType="begin"/>
        </w:r>
        <w:r w:rsidR="00A1368B">
          <w:rPr>
            <w:noProof/>
            <w:webHidden/>
          </w:rPr>
          <w:instrText xml:space="preserve"> PAGEREF _Toc89265515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5093AC5B" w14:textId="1F7952F7" w:rsidR="00A1368B" w:rsidRDefault="00491675">
      <w:pPr>
        <w:pStyle w:val="TOC5"/>
        <w:tabs>
          <w:tab w:val="left" w:pos="1798"/>
          <w:tab w:val="right" w:leader="dot" w:pos="10457"/>
        </w:tabs>
        <w:rPr>
          <w:rFonts w:asciiTheme="minorHAnsi" w:eastAsiaTheme="minorEastAsia" w:hAnsiTheme="minorHAnsi" w:cstheme="minorBidi"/>
          <w:noProof/>
          <w:sz w:val="22"/>
          <w:szCs w:val="22"/>
          <w:lang w:val="pt-BR" w:eastAsia="pt-BR"/>
        </w:rPr>
      </w:pPr>
      <w:hyperlink w:anchor="_Toc89265516" w:history="1">
        <w:r w:rsidR="00A1368B" w:rsidRPr="00A7738F">
          <w:rPr>
            <w:rStyle w:val="Hyperlink"/>
            <w:noProof/>
            <w14:scene3d>
              <w14:camera w14:prst="orthographicFront"/>
              <w14:lightRig w14:rig="threePt" w14:dir="t">
                <w14:rot w14:lat="0" w14:lon="0" w14:rev="0"/>
              </w14:lightRig>
            </w14:scene3d>
          </w:rPr>
          <w:t>8.1.6.1.2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Subscriber Interfaces</w:t>
        </w:r>
        <w:r w:rsidR="00A1368B">
          <w:rPr>
            <w:noProof/>
            <w:webHidden/>
          </w:rPr>
          <w:tab/>
        </w:r>
        <w:r w:rsidR="00A1368B">
          <w:rPr>
            <w:noProof/>
            <w:webHidden/>
          </w:rPr>
          <w:fldChar w:fldCharType="begin"/>
        </w:r>
        <w:r w:rsidR="00A1368B">
          <w:rPr>
            <w:noProof/>
            <w:webHidden/>
          </w:rPr>
          <w:instrText xml:space="preserve"> PAGEREF _Toc89265516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4C480CC1" w14:textId="54C02CEA"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17" w:history="1">
        <w:r w:rsidR="00A1368B" w:rsidRPr="00A7738F">
          <w:rPr>
            <w:rStyle w:val="Hyperlink"/>
            <w:noProof/>
          </w:rPr>
          <w:t>8.1.6.2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AUTOSAR Ports</w:t>
        </w:r>
        <w:r w:rsidR="00A1368B">
          <w:rPr>
            <w:noProof/>
            <w:webHidden/>
          </w:rPr>
          <w:tab/>
        </w:r>
        <w:r w:rsidR="00A1368B">
          <w:rPr>
            <w:noProof/>
            <w:webHidden/>
          </w:rPr>
          <w:fldChar w:fldCharType="begin"/>
        </w:r>
        <w:r w:rsidR="00A1368B">
          <w:rPr>
            <w:noProof/>
            <w:webHidden/>
          </w:rPr>
          <w:instrText xml:space="preserve"> PAGEREF _Toc89265517 \h </w:instrText>
        </w:r>
        <w:r w:rsidR="00A1368B">
          <w:rPr>
            <w:noProof/>
            <w:webHidden/>
          </w:rPr>
        </w:r>
        <w:r w:rsidR="00A1368B">
          <w:rPr>
            <w:noProof/>
            <w:webHidden/>
          </w:rPr>
          <w:fldChar w:fldCharType="separate"/>
        </w:r>
        <w:r w:rsidR="00ED442C">
          <w:rPr>
            <w:noProof/>
            <w:webHidden/>
          </w:rPr>
          <w:t>51</w:t>
        </w:r>
        <w:r w:rsidR="00A1368B">
          <w:rPr>
            <w:noProof/>
            <w:webHidden/>
          </w:rPr>
          <w:fldChar w:fldCharType="end"/>
        </w:r>
      </w:hyperlink>
    </w:p>
    <w:p w14:paraId="031E1EF6" w14:textId="58D23771" w:rsidR="00A1368B" w:rsidRDefault="00491675">
      <w:pPr>
        <w:pStyle w:val="TOC3"/>
        <w:rPr>
          <w:rFonts w:asciiTheme="minorHAnsi" w:eastAsiaTheme="minorEastAsia" w:hAnsiTheme="minorHAnsi" w:cstheme="minorBidi"/>
          <w:noProof/>
          <w:sz w:val="22"/>
          <w:szCs w:val="22"/>
          <w:lang w:val="pt-BR" w:eastAsia="pt-BR"/>
        </w:rPr>
      </w:pPr>
      <w:hyperlink w:anchor="_Toc89265518" w:history="1">
        <w:r w:rsidR="00A1368B" w:rsidRPr="00A7738F">
          <w:rPr>
            <w:rStyle w:val="Hyperlink"/>
            <w:noProof/>
          </w:rPr>
          <w:t>8.1.7</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Messages/APIs</w:t>
        </w:r>
        <w:r w:rsidR="00A1368B">
          <w:rPr>
            <w:noProof/>
            <w:webHidden/>
          </w:rPr>
          <w:tab/>
        </w:r>
        <w:r w:rsidR="00A1368B">
          <w:rPr>
            <w:noProof/>
            <w:webHidden/>
          </w:rPr>
          <w:fldChar w:fldCharType="begin"/>
        </w:r>
        <w:r w:rsidR="00A1368B">
          <w:rPr>
            <w:noProof/>
            <w:webHidden/>
          </w:rPr>
          <w:instrText xml:space="preserve"> PAGEREF _Toc89265518 \h </w:instrText>
        </w:r>
        <w:r w:rsidR="00A1368B">
          <w:rPr>
            <w:noProof/>
            <w:webHidden/>
          </w:rPr>
        </w:r>
        <w:r w:rsidR="00A1368B">
          <w:rPr>
            <w:noProof/>
            <w:webHidden/>
          </w:rPr>
          <w:fldChar w:fldCharType="separate"/>
        </w:r>
        <w:r w:rsidR="00ED442C">
          <w:rPr>
            <w:noProof/>
            <w:webHidden/>
          </w:rPr>
          <w:t>52</w:t>
        </w:r>
        <w:r w:rsidR="00A1368B">
          <w:rPr>
            <w:noProof/>
            <w:webHidden/>
          </w:rPr>
          <w:fldChar w:fldCharType="end"/>
        </w:r>
      </w:hyperlink>
    </w:p>
    <w:p w14:paraId="3596647D" w14:textId="5A27CA30"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19" w:history="1">
        <w:r w:rsidR="00A1368B" w:rsidRPr="00A7738F">
          <w:rPr>
            <w:rStyle w:val="Hyperlink"/>
            <w:noProof/>
          </w:rPr>
          <w:t>8.1.7.1</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CAN Bus “FD1_CAN” BCM to HCM</w:t>
        </w:r>
        <w:r w:rsidR="00A1368B">
          <w:rPr>
            <w:noProof/>
            <w:webHidden/>
          </w:rPr>
          <w:tab/>
        </w:r>
        <w:r w:rsidR="00A1368B">
          <w:rPr>
            <w:noProof/>
            <w:webHidden/>
          </w:rPr>
          <w:fldChar w:fldCharType="begin"/>
        </w:r>
        <w:r w:rsidR="00A1368B">
          <w:rPr>
            <w:noProof/>
            <w:webHidden/>
          </w:rPr>
          <w:instrText xml:space="preserve"> PAGEREF _Toc89265519 \h </w:instrText>
        </w:r>
        <w:r w:rsidR="00A1368B">
          <w:rPr>
            <w:noProof/>
            <w:webHidden/>
          </w:rPr>
        </w:r>
        <w:r w:rsidR="00A1368B">
          <w:rPr>
            <w:noProof/>
            <w:webHidden/>
          </w:rPr>
          <w:fldChar w:fldCharType="separate"/>
        </w:r>
        <w:r w:rsidR="00ED442C">
          <w:rPr>
            <w:noProof/>
            <w:webHidden/>
          </w:rPr>
          <w:t>52</w:t>
        </w:r>
        <w:r w:rsidR="00A1368B">
          <w:rPr>
            <w:noProof/>
            <w:webHidden/>
          </w:rPr>
          <w:fldChar w:fldCharType="end"/>
        </w:r>
      </w:hyperlink>
    </w:p>
    <w:p w14:paraId="6599CDD3" w14:textId="4BD6BDA7"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20" w:history="1">
        <w:r w:rsidR="00A1368B" w:rsidRPr="00A7738F">
          <w:rPr>
            <w:rStyle w:val="Hyperlink"/>
            <w:noProof/>
          </w:rPr>
          <w:t>8.1.7.2</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CAN Bus “LIGHTING_PRIVATE_CAN” – HCM to LDM</w:t>
        </w:r>
        <w:r w:rsidR="00A1368B">
          <w:rPr>
            <w:noProof/>
            <w:webHidden/>
          </w:rPr>
          <w:tab/>
        </w:r>
        <w:r w:rsidR="00A1368B">
          <w:rPr>
            <w:noProof/>
            <w:webHidden/>
          </w:rPr>
          <w:fldChar w:fldCharType="begin"/>
        </w:r>
        <w:r w:rsidR="00A1368B">
          <w:rPr>
            <w:noProof/>
            <w:webHidden/>
          </w:rPr>
          <w:instrText xml:space="preserve"> PAGEREF _Toc89265520 \h </w:instrText>
        </w:r>
        <w:r w:rsidR="00A1368B">
          <w:rPr>
            <w:noProof/>
            <w:webHidden/>
          </w:rPr>
        </w:r>
        <w:r w:rsidR="00A1368B">
          <w:rPr>
            <w:noProof/>
            <w:webHidden/>
          </w:rPr>
          <w:fldChar w:fldCharType="separate"/>
        </w:r>
        <w:r w:rsidR="00ED442C">
          <w:rPr>
            <w:noProof/>
            <w:webHidden/>
          </w:rPr>
          <w:t>52</w:t>
        </w:r>
        <w:r w:rsidR="00A1368B">
          <w:rPr>
            <w:noProof/>
            <w:webHidden/>
          </w:rPr>
          <w:fldChar w:fldCharType="end"/>
        </w:r>
      </w:hyperlink>
    </w:p>
    <w:p w14:paraId="587A1442" w14:textId="2F689059"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21" w:history="1">
        <w:r w:rsidR="00A1368B" w:rsidRPr="00A7738F">
          <w:rPr>
            <w:rStyle w:val="Hyperlink"/>
            <w:noProof/>
          </w:rPr>
          <w:t>8.1.7.3</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CAN Bus “MS2_CAN”</w:t>
        </w:r>
        <w:r w:rsidR="00A1368B">
          <w:rPr>
            <w:noProof/>
            <w:webHidden/>
          </w:rPr>
          <w:tab/>
        </w:r>
        <w:r w:rsidR="00A1368B">
          <w:rPr>
            <w:noProof/>
            <w:webHidden/>
          </w:rPr>
          <w:fldChar w:fldCharType="begin"/>
        </w:r>
        <w:r w:rsidR="00A1368B">
          <w:rPr>
            <w:noProof/>
            <w:webHidden/>
          </w:rPr>
          <w:instrText xml:space="preserve"> PAGEREF _Toc89265521 \h </w:instrText>
        </w:r>
        <w:r w:rsidR="00A1368B">
          <w:rPr>
            <w:noProof/>
            <w:webHidden/>
          </w:rPr>
        </w:r>
        <w:r w:rsidR="00A1368B">
          <w:rPr>
            <w:noProof/>
            <w:webHidden/>
          </w:rPr>
          <w:fldChar w:fldCharType="separate"/>
        </w:r>
        <w:r w:rsidR="00ED442C">
          <w:rPr>
            <w:noProof/>
            <w:webHidden/>
          </w:rPr>
          <w:t>53</w:t>
        </w:r>
        <w:r w:rsidR="00A1368B">
          <w:rPr>
            <w:noProof/>
            <w:webHidden/>
          </w:rPr>
          <w:fldChar w:fldCharType="end"/>
        </w:r>
      </w:hyperlink>
    </w:p>
    <w:p w14:paraId="5E680470" w14:textId="30653D93"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22" w:history="1">
        <w:r w:rsidR="00A1368B" w:rsidRPr="00A7738F">
          <w:rPr>
            <w:rStyle w:val="Hyperlink"/>
            <w:noProof/>
          </w:rPr>
          <w:t>8.1.7.4</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LIN Bus for MLS (LINHSM) to BCM VARIANT 1.0 (ABS)</w:t>
        </w:r>
        <w:r w:rsidR="00A1368B">
          <w:rPr>
            <w:noProof/>
            <w:webHidden/>
          </w:rPr>
          <w:tab/>
        </w:r>
        <w:r w:rsidR="00A1368B">
          <w:rPr>
            <w:noProof/>
            <w:webHidden/>
          </w:rPr>
          <w:fldChar w:fldCharType="begin"/>
        </w:r>
        <w:r w:rsidR="00A1368B">
          <w:rPr>
            <w:noProof/>
            <w:webHidden/>
          </w:rPr>
          <w:instrText xml:space="preserve"> PAGEREF _Toc89265522 \h </w:instrText>
        </w:r>
        <w:r w:rsidR="00A1368B">
          <w:rPr>
            <w:noProof/>
            <w:webHidden/>
          </w:rPr>
        </w:r>
        <w:r w:rsidR="00A1368B">
          <w:rPr>
            <w:noProof/>
            <w:webHidden/>
          </w:rPr>
          <w:fldChar w:fldCharType="separate"/>
        </w:r>
        <w:r w:rsidR="00ED442C">
          <w:rPr>
            <w:noProof/>
            <w:webHidden/>
          </w:rPr>
          <w:t>53</w:t>
        </w:r>
        <w:r w:rsidR="00A1368B">
          <w:rPr>
            <w:noProof/>
            <w:webHidden/>
          </w:rPr>
          <w:fldChar w:fldCharType="end"/>
        </w:r>
      </w:hyperlink>
    </w:p>
    <w:p w14:paraId="577F1C12" w14:textId="61FBDD3B"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23" w:history="1">
        <w:r w:rsidR="00A1368B" w:rsidRPr="00A7738F">
          <w:rPr>
            <w:rStyle w:val="Hyperlink"/>
            <w:noProof/>
          </w:rPr>
          <w:t>8.1.7.5</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LIN Bus for MLS (LINHSM(96)) from BCM - VARIANT 1.1 (RELATIVE)</w:t>
        </w:r>
        <w:r w:rsidR="00A1368B">
          <w:rPr>
            <w:noProof/>
            <w:webHidden/>
          </w:rPr>
          <w:tab/>
        </w:r>
        <w:r w:rsidR="00A1368B">
          <w:rPr>
            <w:noProof/>
            <w:webHidden/>
          </w:rPr>
          <w:fldChar w:fldCharType="begin"/>
        </w:r>
        <w:r w:rsidR="00A1368B">
          <w:rPr>
            <w:noProof/>
            <w:webHidden/>
          </w:rPr>
          <w:instrText xml:space="preserve"> PAGEREF _Toc89265523 \h </w:instrText>
        </w:r>
        <w:r w:rsidR="00A1368B">
          <w:rPr>
            <w:noProof/>
            <w:webHidden/>
          </w:rPr>
        </w:r>
        <w:r w:rsidR="00A1368B">
          <w:rPr>
            <w:noProof/>
            <w:webHidden/>
          </w:rPr>
          <w:fldChar w:fldCharType="separate"/>
        </w:r>
        <w:r w:rsidR="00ED442C">
          <w:rPr>
            <w:noProof/>
            <w:webHidden/>
          </w:rPr>
          <w:t>53</w:t>
        </w:r>
        <w:r w:rsidR="00A1368B">
          <w:rPr>
            <w:noProof/>
            <w:webHidden/>
          </w:rPr>
          <w:fldChar w:fldCharType="end"/>
        </w:r>
      </w:hyperlink>
    </w:p>
    <w:p w14:paraId="4264C125" w14:textId="7294AE25"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24" w:history="1">
        <w:r w:rsidR="00A1368B" w:rsidRPr="00A7738F">
          <w:rPr>
            <w:rStyle w:val="Hyperlink"/>
            <w:noProof/>
          </w:rPr>
          <w:t>8.1.7.6</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AUTOSAR Interfaces</w:t>
        </w:r>
        <w:r w:rsidR="00A1368B">
          <w:rPr>
            <w:noProof/>
            <w:webHidden/>
          </w:rPr>
          <w:tab/>
        </w:r>
        <w:r w:rsidR="00A1368B">
          <w:rPr>
            <w:noProof/>
            <w:webHidden/>
          </w:rPr>
          <w:fldChar w:fldCharType="begin"/>
        </w:r>
        <w:r w:rsidR="00A1368B">
          <w:rPr>
            <w:noProof/>
            <w:webHidden/>
          </w:rPr>
          <w:instrText xml:space="preserve"> PAGEREF _Toc89265524 \h </w:instrText>
        </w:r>
        <w:r w:rsidR="00A1368B">
          <w:rPr>
            <w:noProof/>
            <w:webHidden/>
          </w:rPr>
        </w:r>
        <w:r w:rsidR="00A1368B">
          <w:rPr>
            <w:noProof/>
            <w:webHidden/>
          </w:rPr>
          <w:fldChar w:fldCharType="separate"/>
        </w:r>
        <w:r w:rsidR="00ED442C">
          <w:rPr>
            <w:noProof/>
            <w:webHidden/>
          </w:rPr>
          <w:t>54</w:t>
        </w:r>
        <w:r w:rsidR="00A1368B">
          <w:rPr>
            <w:noProof/>
            <w:webHidden/>
          </w:rPr>
          <w:fldChar w:fldCharType="end"/>
        </w:r>
      </w:hyperlink>
    </w:p>
    <w:p w14:paraId="2E5283C8" w14:textId="3CC83EEF" w:rsidR="00A1368B" w:rsidRDefault="00491675">
      <w:pPr>
        <w:pStyle w:val="TOC4"/>
        <w:tabs>
          <w:tab w:val="left" w:pos="1600"/>
          <w:tab w:val="right" w:leader="dot" w:pos="10457"/>
        </w:tabs>
        <w:rPr>
          <w:rFonts w:asciiTheme="minorHAnsi" w:eastAsiaTheme="minorEastAsia" w:hAnsiTheme="minorHAnsi" w:cstheme="minorBidi"/>
          <w:noProof/>
          <w:sz w:val="22"/>
          <w:szCs w:val="22"/>
          <w:lang w:val="pt-BR" w:eastAsia="pt-BR"/>
        </w:rPr>
      </w:pPr>
      <w:hyperlink w:anchor="_Toc89265525" w:history="1">
        <w:r w:rsidR="00A1368B" w:rsidRPr="00A7738F">
          <w:rPr>
            <w:rStyle w:val="Hyperlink"/>
            <w:noProof/>
          </w:rPr>
          <w:t>8.1.7.7</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SOA Service Contracts</w:t>
        </w:r>
        <w:r w:rsidR="00A1368B">
          <w:rPr>
            <w:noProof/>
            <w:webHidden/>
          </w:rPr>
          <w:tab/>
        </w:r>
        <w:r w:rsidR="00A1368B">
          <w:rPr>
            <w:noProof/>
            <w:webHidden/>
          </w:rPr>
          <w:fldChar w:fldCharType="begin"/>
        </w:r>
        <w:r w:rsidR="00A1368B">
          <w:rPr>
            <w:noProof/>
            <w:webHidden/>
          </w:rPr>
          <w:instrText xml:space="preserve"> PAGEREF _Toc89265525 \h </w:instrText>
        </w:r>
        <w:r w:rsidR="00A1368B">
          <w:rPr>
            <w:noProof/>
            <w:webHidden/>
          </w:rPr>
        </w:r>
        <w:r w:rsidR="00A1368B">
          <w:rPr>
            <w:noProof/>
            <w:webHidden/>
          </w:rPr>
          <w:fldChar w:fldCharType="separate"/>
        </w:r>
        <w:r w:rsidR="00ED442C">
          <w:rPr>
            <w:noProof/>
            <w:webHidden/>
          </w:rPr>
          <w:t>54</w:t>
        </w:r>
        <w:r w:rsidR="00A1368B">
          <w:rPr>
            <w:noProof/>
            <w:webHidden/>
          </w:rPr>
          <w:fldChar w:fldCharType="end"/>
        </w:r>
      </w:hyperlink>
    </w:p>
    <w:p w14:paraId="2E96533E" w14:textId="040672D7" w:rsidR="00A1368B" w:rsidRDefault="00491675">
      <w:pPr>
        <w:pStyle w:val="TOC3"/>
        <w:rPr>
          <w:rFonts w:asciiTheme="minorHAnsi" w:eastAsiaTheme="minorEastAsia" w:hAnsiTheme="minorHAnsi" w:cstheme="minorBidi"/>
          <w:noProof/>
          <w:sz w:val="22"/>
          <w:szCs w:val="22"/>
          <w:lang w:val="pt-BR" w:eastAsia="pt-BR"/>
        </w:rPr>
      </w:pPr>
      <w:hyperlink w:anchor="_Toc89265526" w:history="1">
        <w:r w:rsidR="00A1368B" w:rsidRPr="00A7738F">
          <w:rPr>
            <w:rStyle w:val="Hyperlink"/>
            <w:noProof/>
          </w:rPr>
          <w:t>8.1.8</w:t>
        </w:r>
        <w:r w:rsidR="00A1368B">
          <w:rPr>
            <w:rFonts w:asciiTheme="minorHAnsi" w:eastAsiaTheme="minorEastAsia" w:hAnsiTheme="minorHAnsi" w:cstheme="minorBidi"/>
            <w:noProof/>
            <w:sz w:val="22"/>
            <w:szCs w:val="22"/>
            <w:lang w:val="pt-BR" w:eastAsia="pt-BR"/>
          </w:rPr>
          <w:tab/>
        </w:r>
        <w:r w:rsidR="00A1368B" w:rsidRPr="00A7738F">
          <w:rPr>
            <w:rStyle w:val="Hyperlink"/>
            <w:noProof/>
          </w:rPr>
          <w:t>Encoding Types</w:t>
        </w:r>
        <w:r w:rsidR="00A1368B">
          <w:rPr>
            <w:noProof/>
            <w:webHidden/>
          </w:rPr>
          <w:tab/>
        </w:r>
        <w:r w:rsidR="00A1368B">
          <w:rPr>
            <w:noProof/>
            <w:webHidden/>
          </w:rPr>
          <w:fldChar w:fldCharType="begin"/>
        </w:r>
        <w:r w:rsidR="00A1368B">
          <w:rPr>
            <w:noProof/>
            <w:webHidden/>
          </w:rPr>
          <w:instrText xml:space="preserve"> PAGEREF _Toc89265526 \h </w:instrText>
        </w:r>
        <w:r w:rsidR="00A1368B">
          <w:rPr>
            <w:noProof/>
            <w:webHidden/>
          </w:rPr>
        </w:r>
        <w:r w:rsidR="00A1368B">
          <w:rPr>
            <w:noProof/>
            <w:webHidden/>
          </w:rPr>
          <w:fldChar w:fldCharType="separate"/>
        </w:r>
        <w:r w:rsidR="00ED442C">
          <w:rPr>
            <w:noProof/>
            <w:webHidden/>
          </w:rPr>
          <w:t>55</w:t>
        </w:r>
        <w:r w:rsidR="00A1368B">
          <w:rPr>
            <w:noProof/>
            <w:webHidden/>
          </w:rPr>
          <w:fldChar w:fldCharType="end"/>
        </w:r>
      </w:hyperlink>
    </w:p>
    <w:p w14:paraId="5954D73C" w14:textId="58044538" w:rsidR="004F4A45" w:rsidRPr="0008696C" w:rsidRDefault="00D0389C" w:rsidP="00DB4EEF">
      <w:pPr>
        <w:pStyle w:val="BlockText"/>
        <w:spacing w:line="240" w:lineRule="atLeast"/>
        <w:ind w:left="0" w:firstLine="0"/>
        <w:rPr>
          <w:rFonts w:ascii="Arial" w:hAnsi="Arial"/>
        </w:rPr>
      </w:pPr>
      <w:r w:rsidRPr="009E3B7C">
        <w:rPr>
          <w:rFonts w:cs="Arial"/>
        </w:rPr>
        <w:fldChar w:fldCharType="end"/>
      </w:r>
      <w:bookmarkStart w:id="3" w:name="_Toc423619081"/>
    </w:p>
    <w:p w14:paraId="26D1F509" w14:textId="77777777" w:rsidR="004F4A45" w:rsidRPr="0008696C" w:rsidRDefault="004F4A45" w:rsidP="00DB4EEF">
      <w:pPr>
        <w:spacing w:line="240" w:lineRule="atLeast"/>
        <w:rPr>
          <w:b/>
        </w:rPr>
      </w:pPr>
      <w:r w:rsidRPr="0008696C">
        <w:rPr>
          <w:b/>
        </w:rPr>
        <w:t>List of Figures</w:t>
      </w:r>
      <w:bookmarkEnd w:id="3"/>
    </w:p>
    <w:p w14:paraId="5FB224BF" w14:textId="77777777" w:rsidR="004F4A45" w:rsidRPr="006C597B" w:rsidRDefault="004F4A45" w:rsidP="00DB4EEF">
      <w:pPr>
        <w:pStyle w:val="TOC2"/>
        <w:spacing w:line="240" w:lineRule="atLeast"/>
        <w:rPr>
          <w:rStyle w:val="Hyperlink"/>
          <w:color w:val="auto"/>
        </w:rPr>
      </w:pPr>
    </w:p>
    <w:p w14:paraId="6B67BA84" w14:textId="05A755EF" w:rsidR="00A1368B" w:rsidRDefault="004F4A45">
      <w:pPr>
        <w:pStyle w:val="TableofFigures"/>
        <w:tabs>
          <w:tab w:val="right" w:leader="dot" w:pos="10457"/>
        </w:tabs>
        <w:rPr>
          <w:rFonts w:asciiTheme="minorHAnsi" w:eastAsiaTheme="minorEastAsia" w:hAnsiTheme="minorHAnsi" w:cstheme="minorBidi"/>
          <w:noProof/>
          <w:sz w:val="22"/>
          <w:szCs w:val="22"/>
          <w:lang w:val="pt-BR" w:eastAsia="pt-BR"/>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89265527" w:history="1">
        <w:r w:rsidR="00A1368B" w:rsidRPr="009A5187">
          <w:rPr>
            <w:rStyle w:val="Hyperlink"/>
            <w:noProof/>
          </w:rPr>
          <w:t>Figure 3</w:t>
        </w:r>
        <w:r w:rsidR="00A1368B" w:rsidRPr="009A5187">
          <w:rPr>
            <w:rStyle w:val="Hyperlink"/>
            <w:noProof/>
          </w:rPr>
          <w:noBreakHyphen/>
          <w:t>1: Functional Architecture</w:t>
        </w:r>
        <w:r w:rsidR="00A1368B">
          <w:rPr>
            <w:noProof/>
            <w:webHidden/>
          </w:rPr>
          <w:tab/>
        </w:r>
        <w:r w:rsidR="00A1368B">
          <w:rPr>
            <w:noProof/>
            <w:webHidden/>
          </w:rPr>
          <w:fldChar w:fldCharType="begin"/>
        </w:r>
        <w:r w:rsidR="00A1368B">
          <w:rPr>
            <w:noProof/>
            <w:webHidden/>
          </w:rPr>
          <w:instrText xml:space="preserve"> PAGEREF _Toc89265527 \h </w:instrText>
        </w:r>
        <w:r w:rsidR="00A1368B">
          <w:rPr>
            <w:noProof/>
            <w:webHidden/>
          </w:rPr>
        </w:r>
        <w:r w:rsidR="00A1368B">
          <w:rPr>
            <w:noProof/>
            <w:webHidden/>
          </w:rPr>
          <w:fldChar w:fldCharType="separate"/>
        </w:r>
        <w:r w:rsidR="00ED442C">
          <w:rPr>
            <w:noProof/>
            <w:webHidden/>
          </w:rPr>
          <w:t>14</w:t>
        </w:r>
        <w:r w:rsidR="00A1368B">
          <w:rPr>
            <w:noProof/>
            <w:webHidden/>
          </w:rPr>
          <w:fldChar w:fldCharType="end"/>
        </w:r>
      </w:hyperlink>
    </w:p>
    <w:p w14:paraId="056B46E7" w14:textId="16E5B074"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28" w:history="1">
        <w:r w:rsidR="00A1368B" w:rsidRPr="009A5187">
          <w:rPr>
            <w:rStyle w:val="Hyperlink"/>
            <w:noProof/>
          </w:rPr>
          <w:t>Figure 3</w:t>
        </w:r>
        <w:r w:rsidR="00A1368B" w:rsidRPr="009A5187">
          <w:rPr>
            <w:rStyle w:val="Hyperlink"/>
            <w:noProof/>
          </w:rPr>
          <w:noBreakHyphen/>
          <w:t>2 System Block Architecture</w:t>
        </w:r>
        <w:r w:rsidR="00A1368B">
          <w:rPr>
            <w:noProof/>
            <w:webHidden/>
          </w:rPr>
          <w:tab/>
        </w:r>
        <w:r w:rsidR="00A1368B">
          <w:rPr>
            <w:noProof/>
            <w:webHidden/>
          </w:rPr>
          <w:fldChar w:fldCharType="begin"/>
        </w:r>
        <w:r w:rsidR="00A1368B">
          <w:rPr>
            <w:noProof/>
            <w:webHidden/>
          </w:rPr>
          <w:instrText xml:space="preserve"> PAGEREF _Toc89265528 \h </w:instrText>
        </w:r>
        <w:r w:rsidR="00A1368B">
          <w:rPr>
            <w:noProof/>
            <w:webHidden/>
          </w:rPr>
        </w:r>
        <w:r w:rsidR="00A1368B">
          <w:rPr>
            <w:noProof/>
            <w:webHidden/>
          </w:rPr>
          <w:fldChar w:fldCharType="separate"/>
        </w:r>
        <w:r w:rsidR="00ED442C">
          <w:rPr>
            <w:noProof/>
            <w:webHidden/>
          </w:rPr>
          <w:t>15</w:t>
        </w:r>
        <w:r w:rsidR="00A1368B">
          <w:rPr>
            <w:noProof/>
            <w:webHidden/>
          </w:rPr>
          <w:fldChar w:fldCharType="end"/>
        </w:r>
      </w:hyperlink>
    </w:p>
    <w:p w14:paraId="7F8BC396" w14:textId="4CBEAA4F"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29" w:history="1">
        <w:r w:rsidR="00A1368B" w:rsidRPr="009A5187">
          <w:rPr>
            <w:rStyle w:val="Hyperlink"/>
            <w:noProof/>
          </w:rPr>
          <w:t>Figure 3</w:t>
        </w:r>
        <w:r w:rsidR="00A1368B" w:rsidRPr="009A5187">
          <w:rPr>
            <w:rStyle w:val="Hyperlink"/>
            <w:noProof/>
          </w:rPr>
          <w:noBreakHyphen/>
          <w:t xml:space="preserve">3 Input/Output Variants </w:t>
        </w:r>
        <w:r w:rsidR="00A1368B">
          <w:rPr>
            <w:noProof/>
            <w:webHidden/>
          </w:rPr>
          <w:tab/>
        </w:r>
        <w:r w:rsidR="00A1368B">
          <w:rPr>
            <w:noProof/>
            <w:webHidden/>
          </w:rPr>
          <w:fldChar w:fldCharType="begin"/>
        </w:r>
        <w:r w:rsidR="00A1368B">
          <w:rPr>
            <w:noProof/>
            <w:webHidden/>
          </w:rPr>
          <w:instrText xml:space="preserve"> PAGEREF _Toc89265529 \h </w:instrText>
        </w:r>
        <w:r w:rsidR="00A1368B">
          <w:rPr>
            <w:noProof/>
            <w:webHidden/>
          </w:rPr>
        </w:r>
        <w:r w:rsidR="00A1368B">
          <w:rPr>
            <w:noProof/>
            <w:webHidden/>
          </w:rPr>
          <w:fldChar w:fldCharType="separate"/>
        </w:r>
        <w:r w:rsidR="00ED442C">
          <w:rPr>
            <w:noProof/>
            <w:webHidden/>
          </w:rPr>
          <w:t>16</w:t>
        </w:r>
        <w:r w:rsidR="00A1368B">
          <w:rPr>
            <w:noProof/>
            <w:webHidden/>
          </w:rPr>
          <w:fldChar w:fldCharType="end"/>
        </w:r>
      </w:hyperlink>
    </w:p>
    <w:p w14:paraId="2FDB501F" w14:textId="764142E4"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0" w:history="1">
        <w:r w:rsidR="00A1368B" w:rsidRPr="009A5187">
          <w:rPr>
            <w:rStyle w:val="Hyperlink"/>
            <w:noProof/>
          </w:rPr>
          <w:t>Figure 3</w:t>
        </w:r>
        <w:r w:rsidR="00A1368B" w:rsidRPr="009A5187">
          <w:rPr>
            <w:rStyle w:val="Hyperlink"/>
            <w:noProof/>
          </w:rPr>
          <w:noBreakHyphen/>
          <w:t>4 Variant A - E/E Architecture</w:t>
        </w:r>
        <w:r w:rsidR="00A1368B">
          <w:rPr>
            <w:noProof/>
            <w:webHidden/>
          </w:rPr>
          <w:tab/>
        </w:r>
        <w:r w:rsidR="00A1368B">
          <w:rPr>
            <w:noProof/>
            <w:webHidden/>
          </w:rPr>
          <w:fldChar w:fldCharType="begin"/>
        </w:r>
        <w:r w:rsidR="00A1368B">
          <w:rPr>
            <w:noProof/>
            <w:webHidden/>
          </w:rPr>
          <w:instrText xml:space="preserve"> PAGEREF _Toc89265530 \h </w:instrText>
        </w:r>
        <w:r w:rsidR="00A1368B">
          <w:rPr>
            <w:noProof/>
            <w:webHidden/>
          </w:rPr>
        </w:r>
        <w:r w:rsidR="00A1368B">
          <w:rPr>
            <w:noProof/>
            <w:webHidden/>
          </w:rPr>
          <w:fldChar w:fldCharType="separate"/>
        </w:r>
        <w:r w:rsidR="00ED442C">
          <w:rPr>
            <w:noProof/>
            <w:webHidden/>
          </w:rPr>
          <w:t>17</w:t>
        </w:r>
        <w:r w:rsidR="00A1368B">
          <w:rPr>
            <w:noProof/>
            <w:webHidden/>
          </w:rPr>
          <w:fldChar w:fldCharType="end"/>
        </w:r>
      </w:hyperlink>
    </w:p>
    <w:p w14:paraId="0B9D8E35" w14:textId="3F8C8109"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1" w:history="1">
        <w:r w:rsidR="00A1368B" w:rsidRPr="009A5187">
          <w:rPr>
            <w:rStyle w:val="Hyperlink"/>
            <w:b/>
            <w:bCs/>
            <w:noProof/>
          </w:rPr>
          <w:t>Figure 3</w:t>
        </w:r>
        <w:r w:rsidR="00A1368B" w:rsidRPr="009A5187">
          <w:rPr>
            <w:rStyle w:val="Hyperlink"/>
            <w:b/>
            <w:bCs/>
            <w:noProof/>
          </w:rPr>
          <w:noBreakHyphen/>
          <w:t>5 Front Fog Variant B - E/E Architecture</w:t>
        </w:r>
        <w:r w:rsidR="00A1368B">
          <w:rPr>
            <w:noProof/>
            <w:webHidden/>
          </w:rPr>
          <w:tab/>
        </w:r>
        <w:r w:rsidR="00A1368B">
          <w:rPr>
            <w:noProof/>
            <w:webHidden/>
          </w:rPr>
          <w:fldChar w:fldCharType="begin"/>
        </w:r>
        <w:r w:rsidR="00A1368B">
          <w:rPr>
            <w:noProof/>
            <w:webHidden/>
          </w:rPr>
          <w:instrText xml:space="preserve"> PAGEREF _Toc89265531 \h </w:instrText>
        </w:r>
        <w:r w:rsidR="00A1368B">
          <w:rPr>
            <w:noProof/>
            <w:webHidden/>
          </w:rPr>
        </w:r>
        <w:r w:rsidR="00A1368B">
          <w:rPr>
            <w:noProof/>
            <w:webHidden/>
          </w:rPr>
          <w:fldChar w:fldCharType="separate"/>
        </w:r>
        <w:r w:rsidR="00ED442C">
          <w:rPr>
            <w:noProof/>
            <w:webHidden/>
          </w:rPr>
          <w:t>17</w:t>
        </w:r>
        <w:r w:rsidR="00A1368B">
          <w:rPr>
            <w:noProof/>
            <w:webHidden/>
          </w:rPr>
          <w:fldChar w:fldCharType="end"/>
        </w:r>
      </w:hyperlink>
    </w:p>
    <w:p w14:paraId="36652BAC" w14:textId="682F0CC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2" w:history="1">
        <w:r w:rsidR="00A1368B" w:rsidRPr="009A5187">
          <w:rPr>
            <w:rStyle w:val="Hyperlink"/>
            <w:noProof/>
          </w:rPr>
          <w:t>Figure 3</w:t>
        </w:r>
        <w:r w:rsidR="00A1368B" w:rsidRPr="009A5187">
          <w:rPr>
            <w:rStyle w:val="Hyperlink"/>
            <w:noProof/>
          </w:rPr>
          <w:noBreakHyphen/>
          <w:t>6 E/E Architecture for Variant B (LIN Network Topology)</w:t>
        </w:r>
        <w:r w:rsidR="00A1368B">
          <w:rPr>
            <w:noProof/>
            <w:webHidden/>
          </w:rPr>
          <w:tab/>
        </w:r>
        <w:r w:rsidR="00A1368B">
          <w:rPr>
            <w:noProof/>
            <w:webHidden/>
          </w:rPr>
          <w:fldChar w:fldCharType="begin"/>
        </w:r>
        <w:r w:rsidR="00A1368B">
          <w:rPr>
            <w:noProof/>
            <w:webHidden/>
          </w:rPr>
          <w:instrText xml:space="preserve"> PAGEREF _Toc89265532 \h </w:instrText>
        </w:r>
        <w:r w:rsidR="00A1368B">
          <w:rPr>
            <w:noProof/>
            <w:webHidden/>
          </w:rPr>
        </w:r>
        <w:r w:rsidR="00A1368B">
          <w:rPr>
            <w:noProof/>
            <w:webHidden/>
          </w:rPr>
          <w:fldChar w:fldCharType="separate"/>
        </w:r>
        <w:r w:rsidR="00ED442C">
          <w:rPr>
            <w:noProof/>
            <w:webHidden/>
          </w:rPr>
          <w:t>17</w:t>
        </w:r>
        <w:r w:rsidR="00A1368B">
          <w:rPr>
            <w:noProof/>
            <w:webHidden/>
          </w:rPr>
          <w:fldChar w:fldCharType="end"/>
        </w:r>
      </w:hyperlink>
    </w:p>
    <w:p w14:paraId="62492399" w14:textId="7289F503"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3" w:history="1">
        <w:r w:rsidR="00A1368B" w:rsidRPr="009A5187">
          <w:rPr>
            <w:rStyle w:val="Hyperlink"/>
            <w:noProof/>
          </w:rPr>
          <w:t>Figure 3</w:t>
        </w:r>
        <w:r w:rsidR="00A1368B" w:rsidRPr="009A5187">
          <w:rPr>
            <w:rStyle w:val="Hyperlink"/>
            <w:noProof/>
          </w:rPr>
          <w:noBreakHyphen/>
          <w:t>7 Front Fog Variant C1 - E/E Architecture</w:t>
        </w:r>
        <w:r w:rsidR="00A1368B">
          <w:rPr>
            <w:noProof/>
            <w:webHidden/>
          </w:rPr>
          <w:tab/>
        </w:r>
        <w:r w:rsidR="00A1368B">
          <w:rPr>
            <w:noProof/>
            <w:webHidden/>
          </w:rPr>
          <w:fldChar w:fldCharType="begin"/>
        </w:r>
        <w:r w:rsidR="00A1368B">
          <w:rPr>
            <w:noProof/>
            <w:webHidden/>
          </w:rPr>
          <w:instrText xml:space="preserve"> PAGEREF _Toc89265533 \h </w:instrText>
        </w:r>
        <w:r w:rsidR="00A1368B">
          <w:rPr>
            <w:noProof/>
            <w:webHidden/>
          </w:rPr>
        </w:r>
        <w:r w:rsidR="00A1368B">
          <w:rPr>
            <w:noProof/>
            <w:webHidden/>
          </w:rPr>
          <w:fldChar w:fldCharType="separate"/>
        </w:r>
        <w:r w:rsidR="00ED442C">
          <w:rPr>
            <w:noProof/>
            <w:webHidden/>
          </w:rPr>
          <w:t>18</w:t>
        </w:r>
        <w:r w:rsidR="00A1368B">
          <w:rPr>
            <w:noProof/>
            <w:webHidden/>
          </w:rPr>
          <w:fldChar w:fldCharType="end"/>
        </w:r>
      </w:hyperlink>
    </w:p>
    <w:p w14:paraId="2AE794AD" w14:textId="7D84DDE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4" w:history="1">
        <w:r w:rsidR="00A1368B" w:rsidRPr="009A5187">
          <w:rPr>
            <w:rStyle w:val="Hyperlink"/>
            <w:noProof/>
          </w:rPr>
          <w:t>Figure 3</w:t>
        </w:r>
        <w:r w:rsidR="00A1368B" w:rsidRPr="009A5187">
          <w:rPr>
            <w:rStyle w:val="Hyperlink"/>
            <w:noProof/>
          </w:rPr>
          <w:noBreakHyphen/>
          <w:t>8 E/E Architecture for Variant C1 (CAN Network Topology)</w:t>
        </w:r>
        <w:r w:rsidR="00A1368B">
          <w:rPr>
            <w:noProof/>
            <w:webHidden/>
          </w:rPr>
          <w:tab/>
        </w:r>
        <w:r w:rsidR="00A1368B">
          <w:rPr>
            <w:noProof/>
            <w:webHidden/>
          </w:rPr>
          <w:fldChar w:fldCharType="begin"/>
        </w:r>
        <w:r w:rsidR="00A1368B">
          <w:rPr>
            <w:noProof/>
            <w:webHidden/>
          </w:rPr>
          <w:instrText xml:space="preserve"> PAGEREF _Toc89265534 \h </w:instrText>
        </w:r>
        <w:r w:rsidR="00A1368B">
          <w:rPr>
            <w:noProof/>
            <w:webHidden/>
          </w:rPr>
        </w:r>
        <w:r w:rsidR="00A1368B">
          <w:rPr>
            <w:noProof/>
            <w:webHidden/>
          </w:rPr>
          <w:fldChar w:fldCharType="separate"/>
        </w:r>
        <w:r w:rsidR="00ED442C">
          <w:rPr>
            <w:noProof/>
            <w:webHidden/>
          </w:rPr>
          <w:t>18</w:t>
        </w:r>
        <w:r w:rsidR="00A1368B">
          <w:rPr>
            <w:noProof/>
            <w:webHidden/>
          </w:rPr>
          <w:fldChar w:fldCharType="end"/>
        </w:r>
      </w:hyperlink>
    </w:p>
    <w:p w14:paraId="113F8080" w14:textId="35D67FCA"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5" w:history="1">
        <w:r w:rsidR="00A1368B" w:rsidRPr="009A5187">
          <w:rPr>
            <w:rStyle w:val="Hyperlink"/>
            <w:noProof/>
          </w:rPr>
          <w:t>Figure 3</w:t>
        </w:r>
        <w:r w:rsidR="00A1368B" w:rsidRPr="009A5187">
          <w:rPr>
            <w:rStyle w:val="Hyperlink"/>
            <w:noProof/>
          </w:rPr>
          <w:noBreakHyphen/>
          <w:t>9 Front Fog Variant C2 - E/E Architecture</w:t>
        </w:r>
        <w:r w:rsidR="00A1368B">
          <w:rPr>
            <w:noProof/>
            <w:webHidden/>
          </w:rPr>
          <w:tab/>
        </w:r>
        <w:r w:rsidR="00A1368B">
          <w:rPr>
            <w:noProof/>
            <w:webHidden/>
          </w:rPr>
          <w:fldChar w:fldCharType="begin"/>
        </w:r>
        <w:r w:rsidR="00A1368B">
          <w:rPr>
            <w:noProof/>
            <w:webHidden/>
          </w:rPr>
          <w:instrText xml:space="preserve"> PAGEREF _Toc89265535 \h </w:instrText>
        </w:r>
        <w:r w:rsidR="00A1368B">
          <w:rPr>
            <w:noProof/>
            <w:webHidden/>
          </w:rPr>
        </w:r>
        <w:r w:rsidR="00A1368B">
          <w:rPr>
            <w:noProof/>
            <w:webHidden/>
          </w:rPr>
          <w:fldChar w:fldCharType="separate"/>
        </w:r>
        <w:r w:rsidR="00ED442C">
          <w:rPr>
            <w:noProof/>
            <w:webHidden/>
          </w:rPr>
          <w:t>19</w:t>
        </w:r>
        <w:r w:rsidR="00A1368B">
          <w:rPr>
            <w:noProof/>
            <w:webHidden/>
          </w:rPr>
          <w:fldChar w:fldCharType="end"/>
        </w:r>
      </w:hyperlink>
    </w:p>
    <w:p w14:paraId="4C316532" w14:textId="3F8F7885"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6" w:history="1">
        <w:r w:rsidR="00A1368B" w:rsidRPr="009A5187">
          <w:rPr>
            <w:rStyle w:val="Hyperlink"/>
            <w:noProof/>
          </w:rPr>
          <w:t>Figure 3</w:t>
        </w:r>
        <w:r w:rsidR="00A1368B" w:rsidRPr="009A5187">
          <w:rPr>
            <w:rStyle w:val="Hyperlink"/>
            <w:noProof/>
          </w:rPr>
          <w:noBreakHyphen/>
          <w:t>10 E/E Architecture for Variant C2 (CAN Network Topology)</w:t>
        </w:r>
        <w:r w:rsidR="00A1368B">
          <w:rPr>
            <w:noProof/>
            <w:webHidden/>
          </w:rPr>
          <w:tab/>
        </w:r>
        <w:r w:rsidR="00A1368B">
          <w:rPr>
            <w:noProof/>
            <w:webHidden/>
          </w:rPr>
          <w:fldChar w:fldCharType="begin"/>
        </w:r>
        <w:r w:rsidR="00A1368B">
          <w:rPr>
            <w:noProof/>
            <w:webHidden/>
          </w:rPr>
          <w:instrText xml:space="preserve"> PAGEREF _Toc89265536 \h </w:instrText>
        </w:r>
        <w:r w:rsidR="00A1368B">
          <w:rPr>
            <w:noProof/>
            <w:webHidden/>
          </w:rPr>
        </w:r>
        <w:r w:rsidR="00A1368B">
          <w:rPr>
            <w:noProof/>
            <w:webHidden/>
          </w:rPr>
          <w:fldChar w:fldCharType="separate"/>
        </w:r>
        <w:r w:rsidR="00ED442C">
          <w:rPr>
            <w:noProof/>
            <w:webHidden/>
          </w:rPr>
          <w:t>19</w:t>
        </w:r>
        <w:r w:rsidR="00A1368B">
          <w:rPr>
            <w:noProof/>
            <w:webHidden/>
          </w:rPr>
          <w:fldChar w:fldCharType="end"/>
        </w:r>
      </w:hyperlink>
    </w:p>
    <w:p w14:paraId="1E041FEF" w14:textId="30E864A6"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7" w:history="1">
        <w:r w:rsidR="00A1368B" w:rsidRPr="009A5187">
          <w:rPr>
            <w:rStyle w:val="Hyperlink"/>
            <w:noProof/>
          </w:rPr>
          <w:t>Figure 3</w:t>
        </w:r>
        <w:r w:rsidR="00A1368B" w:rsidRPr="009A5187">
          <w:rPr>
            <w:rStyle w:val="Hyperlink"/>
            <w:noProof/>
          </w:rPr>
          <w:noBreakHyphen/>
          <w:t>11 E/E Architecture for Variant D – Rear Fog Lamps</w:t>
        </w:r>
        <w:r w:rsidR="00A1368B">
          <w:rPr>
            <w:noProof/>
            <w:webHidden/>
          </w:rPr>
          <w:tab/>
        </w:r>
        <w:r w:rsidR="00A1368B">
          <w:rPr>
            <w:noProof/>
            <w:webHidden/>
          </w:rPr>
          <w:fldChar w:fldCharType="begin"/>
        </w:r>
        <w:r w:rsidR="00A1368B">
          <w:rPr>
            <w:noProof/>
            <w:webHidden/>
          </w:rPr>
          <w:instrText xml:space="preserve"> PAGEREF _Toc89265537 \h </w:instrText>
        </w:r>
        <w:r w:rsidR="00A1368B">
          <w:rPr>
            <w:noProof/>
            <w:webHidden/>
          </w:rPr>
        </w:r>
        <w:r w:rsidR="00A1368B">
          <w:rPr>
            <w:noProof/>
            <w:webHidden/>
          </w:rPr>
          <w:fldChar w:fldCharType="separate"/>
        </w:r>
        <w:r w:rsidR="00ED442C">
          <w:rPr>
            <w:noProof/>
            <w:webHidden/>
          </w:rPr>
          <w:t>20</w:t>
        </w:r>
        <w:r w:rsidR="00A1368B">
          <w:rPr>
            <w:noProof/>
            <w:webHidden/>
          </w:rPr>
          <w:fldChar w:fldCharType="end"/>
        </w:r>
      </w:hyperlink>
    </w:p>
    <w:p w14:paraId="1F49D577" w14:textId="23B9499E"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8" w:history="1">
        <w:r w:rsidR="00A1368B" w:rsidRPr="009A5187">
          <w:rPr>
            <w:rStyle w:val="Hyperlink"/>
            <w:noProof/>
          </w:rPr>
          <w:t>Figure 3</w:t>
        </w:r>
        <w:r w:rsidR="00A1368B" w:rsidRPr="009A5187">
          <w:rPr>
            <w:rStyle w:val="Hyperlink"/>
            <w:noProof/>
          </w:rPr>
          <w:noBreakHyphen/>
          <w:t>12 E/E Architecture for Variant 1 Relative MLS (LIN Network Topology)</w:t>
        </w:r>
        <w:r w:rsidR="00A1368B">
          <w:rPr>
            <w:noProof/>
            <w:webHidden/>
          </w:rPr>
          <w:tab/>
        </w:r>
        <w:r w:rsidR="00A1368B">
          <w:rPr>
            <w:noProof/>
            <w:webHidden/>
          </w:rPr>
          <w:fldChar w:fldCharType="begin"/>
        </w:r>
        <w:r w:rsidR="00A1368B">
          <w:rPr>
            <w:noProof/>
            <w:webHidden/>
          </w:rPr>
          <w:instrText xml:space="preserve"> PAGEREF _Toc89265538 \h </w:instrText>
        </w:r>
        <w:r w:rsidR="00A1368B">
          <w:rPr>
            <w:noProof/>
            <w:webHidden/>
          </w:rPr>
        </w:r>
        <w:r w:rsidR="00A1368B">
          <w:rPr>
            <w:noProof/>
            <w:webHidden/>
          </w:rPr>
          <w:fldChar w:fldCharType="separate"/>
        </w:r>
        <w:r w:rsidR="00ED442C">
          <w:rPr>
            <w:noProof/>
            <w:webHidden/>
          </w:rPr>
          <w:t>20</w:t>
        </w:r>
        <w:r w:rsidR="00A1368B">
          <w:rPr>
            <w:noProof/>
            <w:webHidden/>
          </w:rPr>
          <w:fldChar w:fldCharType="end"/>
        </w:r>
      </w:hyperlink>
    </w:p>
    <w:p w14:paraId="6E8EEE33" w14:textId="2FECE70B"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39" w:history="1">
        <w:r w:rsidR="00A1368B" w:rsidRPr="009A5187">
          <w:rPr>
            <w:rStyle w:val="Hyperlink"/>
            <w:noProof/>
          </w:rPr>
          <w:t>Figure 3</w:t>
        </w:r>
        <w:r w:rsidR="00A1368B" w:rsidRPr="009A5187">
          <w:rPr>
            <w:rStyle w:val="Hyperlink"/>
            <w:noProof/>
          </w:rPr>
          <w:noBreakHyphen/>
          <w:t>13 Variant 2 – Soft Button Input E/E Architecture</w:t>
        </w:r>
        <w:r w:rsidR="00A1368B">
          <w:rPr>
            <w:noProof/>
            <w:webHidden/>
          </w:rPr>
          <w:tab/>
        </w:r>
        <w:r w:rsidR="00A1368B">
          <w:rPr>
            <w:noProof/>
            <w:webHidden/>
          </w:rPr>
          <w:fldChar w:fldCharType="begin"/>
        </w:r>
        <w:r w:rsidR="00A1368B">
          <w:rPr>
            <w:noProof/>
            <w:webHidden/>
          </w:rPr>
          <w:instrText xml:space="preserve"> PAGEREF _Toc89265539 \h </w:instrText>
        </w:r>
        <w:r w:rsidR="00A1368B">
          <w:rPr>
            <w:noProof/>
            <w:webHidden/>
          </w:rPr>
        </w:r>
        <w:r w:rsidR="00A1368B">
          <w:rPr>
            <w:noProof/>
            <w:webHidden/>
          </w:rPr>
          <w:fldChar w:fldCharType="separate"/>
        </w:r>
        <w:r w:rsidR="00ED442C">
          <w:rPr>
            <w:noProof/>
            <w:webHidden/>
          </w:rPr>
          <w:t>21</w:t>
        </w:r>
        <w:r w:rsidR="00A1368B">
          <w:rPr>
            <w:noProof/>
            <w:webHidden/>
          </w:rPr>
          <w:fldChar w:fldCharType="end"/>
        </w:r>
      </w:hyperlink>
    </w:p>
    <w:p w14:paraId="7C550EAA" w14:textId="7492BF89"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0" w:history="1">
        <w:r w:rsidR="00A1368B" w:rsidRPr="009A5187">
          <w:rPr>
            <w:rStyle w:val="Hyperlink"/>
            <w:noProof/>
          </w:rPr>
          <w:t>Figure 4</w:t>
        </w:r>
        <w:r w:rsidR="00A1368B" w:rsidRPr="009A5187">
          <w:rPr>
            <w:rStyle w:val="Hyperlink"/>
            <w:noProof/>
          </w:rPr>
          <w:noBreakHyphen/>
          <w:t>1:</w:t>
        </w:r>
        <w:r w:rsidR="00A1368B" w:rsidRPr="009A5187">
          <w:rPr>
            <w:rStyle w:val="Hyperlink"/>
            <w:rFonts w:cs="Arial"/>
            <w:noProof/>
          </w:rPr>
          <w:t xml:space="preserve"> </w:t>
        </w:r>
        <w:r w:rsidR="00A1368B" w:rsidRPr="009A5187">
          <w:rPr>
            <w:rStyle w:val="Hyperlink"/>
            <w:noProof/>
          </w:rPr>
          <w:t>“Normal Sequence Operation”</w:t>
        </w:r>
        <w:r w:rsidR="00A1368B">
          <w:rPr>
            <w:noProof/>
            <w:webHidden/>
          </w:rPr>
          <w:tab/>
        </w:r>
        <w:r w:rsidR="00A1368B">
          <w:rPr>
            <w:noProof/>
            <w:webHidden/>
          </w:rPr>
          <w:fldChar w:fldCharType="begin"/>
        </w:r>
        <w:r w:rsidR="00A1368B">
          <w:rPr>
            <w:noProof/>
            <w:webHidden/>
          </w:rPr>
          <w:instrText xml:space="preserve"> PAGEREF _Toc89265540 \h </w:instrText>
        </w:r>
        <w:r w:rsidR="00A1368B">
          <w:rPr>
            <w:noProof/>
            <w:webHidden/>
          </w:rPr>
        </w:r>
        <w:r w:rsidR="00A1368B">
          <w:rPr>
            <w:noProof/>
            <w:webHidden/>
          </w:rPr>
          <w:fldChar w:fldCharType="separate"/>
        </w:r>
        <w:r w:rsidR="00ED442C">
          <w:rPr>
            <w:noProof/>
            <w:webHidden/>
          </w:rPr>
          <w:t>27</w:t>
        </w:r>
        <w:r w:rsidR="00A1368B">
          <w:rPr>
            <w:noProof/>
            <w:webHidden/>
          </w:rPr>
          <w:fldChar w:fldCharType="end"/>
        </w:r>
      </w:hyperlink>
    </w:p>
    <w:p w14:paraId="75E2BEDE" w14:textId="66207E93" w:rsidR="004F4A45" w:rsidRPr="006C597B" w:rsidRDefault="004F4A45" w:rsidP="00DB4EEF">
      <w:pPr>
        <w:pStyle w:val="TOC2"/>
        <w:spacing w:line="240" w:lineRule="atLeast"/>
        <w:rPr>
          <w:rStyle w:val="Hyperlink"/>
          <w:color w:val="auto"/>
          <w:u w:val="none"/>
        </w:rPr>
      </w:pPr>
      <w:r w:rsidRPr="006C597B">
        <w:rPr>
          <w:rStyle w:val="Hyperlink"/>
          <w:color w:val="auto"/>
          <w:u w:val="none"/>
        </w:rPr>
        <w:fldChar w:fldCharType="end"/>
      </w:r>
    </w:p>
    <w:p w14:paraId="16C15246" w14:textId="77777777" w:rsidR="004F4A45" w:rsidRPr="0008696C" w:rsidRDefault="004F4A45" w:rsidP="00DB4EEF">
      <w:pPr>
        <w:spacing w:line="240" w:lineRule="atLeast"/>
        <w:rPr>
          <w:b/>
        </w:rPr>
      </w:pPr>
      <w:bookmarkStart w:id="4" w:name="_Toc423619082"/>
      <w:r w:rsidRPr="0008696C">
        <w:rPr>
          <w:b/>
        </w:rPr>
        <w:t>List of Tables</w:t>
      </w:r>
      <w:bookmarkEnd w:id="4"/>
    </w:p>
    <w:p w14:paraId="117DF238" w14:textId="77777777" w:rsidR="004F4A45" w:rsidRPr="00E2703A" w:rsidRDefault="004F4A45" w:rsidP="00DB4EEF">
      <w:pPr>
        <w:pStyle w:val="TOC2"/>
        <w:spacing w:line="240" w:lineRule="atLeast"/>
        <w:rPr>
          <w:rStyle w:val="Hyperlink"/>
          <w:color w:val="auto"/>
        </w:rPr>
      </w:pPr>
    </w:p>
    <w:p w14:paraId="0CEBD35E" w14:textId="4DD938E5" w:rsidR="00A1368B" w:rsidRDefault="004F4A45">
      <w:pPr>
        <w:pStyle w:val="TableofFigures"/>
        <w:tabs>
          <w:tab w:val="right" w:leader="dot" w:pos="10457"/>
        </w:tabs>
        <w:rPr>
          <w:rFonts w:asciiTheme="minorHAnsi" w:eastAsiaTheme="minorEastAsia" w:hAnsiTheme="minorHAnsi" w:cstheme="minorBidi"/>
          <w:noProof/>
          <w:sz w:val="22"/>
          <w:szCs w:val="22"/>
          <w:lang w:val="pt-BR" w:eastAsia="pt-BR"/>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89265541" w:history="1">
        <w:r w:rsidR="00A1368B" w:rsidRPr="000D5BD1">
          <w:rPr>
            <w:rStyle w:val="Hyperlink"/>
            <w:noProof/>
          </w:rPr>
          <w:t>Table 1</w:t>
        </w:r>
        <w:r w:rsidR="00A1368B" w:rsidRPr="000D5BD1">
          <w:rPr>
            <w:rStyle w:val="Hyperlink"/>
            <w:noProof/>
          </w:rPr>
          <w:noBreakHyphen/>
          <w:t>1: Electrical Architecture(s) referenced in this document</w:t>
        </w:r>
        <w:r w:rsidR="00A1368B">
          <w:rPr>
            <w:noProof/>
            <w:webHidden/>
          </w:rPr>
          <w:tab/>
        </w:r>
        <w:r w:rsidR="00A1368B">
          <w:rPr>
            <w:noProof/>
            <w:webHidden/>
          </w:rPr>
          <w:fldChar w:fldCharType="begin"/>
        </w:r>
        <w:r w:rsidR="00A1368B">
          <w:rPr>
            <w:noProof/>
            <w:webHidden/>
          </w:rPr>
          <w:instrText xml:space="preserve"> PAGEREF _Toc89265541 \h </w:instrText>
        </w:r>
        <w:r w:rsidR="00A1368B">
          <w:rPr>
            <w:noProof/>
            <w:webHidden/>
          </w:rPr>
        </w:r>
        <w:r w:rsidR="00A1368B">
          <w:rPr>
            <w:noProof/>
            <w:webHidden/>
          </w:rPr>
          <w:fldChar w:fldCharType="separate"/>
        </w:r>
        <w:r w:rsidR="00ED442C">
          <w:rPr>
            <w:noProof/>
            <w:webHidden/>
          </w:rPr>
          <w:t>6</w:t>
        </w:r>
        <w:r w:rsidR="00A1368B">
          <w:rPr>
            <w:noProof/>
            <w:webHidden/>
          </w:rPr>
          <w:fldChar w:fldCharType="end"/>
        </w:r>
      </w:hyperlink>
    </w:p>
    <w:p w14:paraId="4E187CE9" w14:textId="4385A3E9"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2" w:history="1">
        <w:r w:rsidR="00A1368B" w:rsidRPr="000D5BD1">
          <w:rPr>
            <w:rStyle w:val="Hyperlink"/>
            <w:noProof/>
          </w:rPr>
          <w:t>Table 1</w:t>
        </w:r>
        <w:r w:rsidR="00A1368B" w:rsidRPr="000D5BD1">
          <w:rPr>
            <w:rStyle w:val="Hyperlink"/>
            <w:noProof/>
          </w:rPr>
          <w:noBreakHyphen/>
          <w:t>2: Ford internal Documents</w:t>
        </w:r>
        <w:r w:rsidR="00A1368B">
          <w:rPr>
            <w:noProof/>
            <w:webHidden/>
          </w:rPr>
          <w:tab/>
        </w:r>
        <w:r w:rsidR="00A1368B">
          <w:rPr>
            <w:noProof/>
            <w:webHidden/>
          </w:rPr>
          <w:fldChar w:fldCharType="begin"/>
        </w:r>
        <w:r w:rsidR="00A1368B">
          <w:rPr>
            <w:noProof/>
            <w:webHidden/>
          </w:rPr>
          <w:instrText xml:space="preserve"> PAGEREF _Toc89265542 \h </w:instrText>
        </w:r>
        <w:r w:rsidR="00A1368B">
          <w:rPr>
            <w:noProof/>
            <w:webHidden/>
          </w:rPr>
        </w:r>
        <w:r w:rsidR="00A1368B">
          <w:rPr>
            <w:noProof/>
            <w:webHidden/>
          </w:rPr>
          <w:fldChar w:fldCharType="separate"/>
        </w:r>
        <w:r w:rsidR="00ED442C">
          <w:rPr>
            <w:noProof/>
            <w:webHidden/>
          </w:rPr>
          <w:t>8</w:t>
        </w:r>
        <w:r w:rsidR="00A1368B">
          <w:rPr>
            <w:noProof/>
            <w:webHidden/>
          </w:rPr>
          <w:fldChar w:fldCharType="end"/>
        </w:r>
      </w:hyperlink>
    </w:p>
    <w:p w14:paraId="1C7CE697" w14:textId="5EBB5FDC"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3" w:history="1">
        <w:r w:rsidR="00A1368B" w:rsidRPr="000D5BD1">
          <w:rPr>
            <w:rStyle w:val="Hyperlink"/>
            <w:noProof/>
          </w:rPr>
          <w:t>Table 1</w:t>
        </w:r>
        <w:r w:rsidR="00A1368B" w:rsidRPr="000D5BD1">
          <w:rPr>
            <w:rStyle w:val="Hyperlink"/>
            <w:noProof/>
          </w:rPr>
          <w:noBreakHyphen/>
          <w:t>3: External documents and publications</w:t>
        </w:r>
        <w:r w:rsidR="00A1368B">
          <w:rPr>
            <w:noProof/>
            <w:webHidden/>
          </w:rPr>
          <w:tab/>
        </w:r>
        <w:r w:rsidR="00A1368B">
          <w:rPr>
            <w:noProof/>
            <w:webHidden/>
          </w:rPr>
          <w:fldChar w:fldCharType="begin"/>
        </w:r>
        <w:r w:rsidR="00A1368B">
          <w:rPr>
            <w:noProof/>
            <w:webHidden/>
          </w:rPr>
          <w:instrText xml:space="preserve"> PAGEREF _Toc89265543 \h </w:instrText>
        </w:r>
        <w:r w:rsidR="00A1368B">
          <w:rPr>
            <w:noProof/>
            <w:webHidden/>
          </w:rPr>
        </w:r>
        <w:r w:rsidR="00A1368B">
          <w:rPr>
            <w:noProof/>
            <w:webHidden/>
          </w:rPr>
          <w:fldChar w:fldCharType="separate"/>
        </w:r>
        <w:r w:rsidR="00ED442C">
          <w:rPr>
            <w:noProof/>
            <w:webHidden/>
          </w:rPr>
          <w:t>9</w:t>
        </w:r>
        <w:r w:rsidR="00A1368B">
          <w:rPr>
            <w:noProof/>
            <w:webHidden/>
          </w:rPr>
          <w:fldChar w:fldCharType="end"/>
        </w:r>
      </w:hyperlink>
    </w:p>
    <w:p w14:paraId="7EA6F090" w14:textId="63E3D729"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4" w:history="1">
        <w:r w:rsidR="00A1368B" w:rsidRPr="000D5BD1">
          <w:rPr>
            <w:rStyle w:val="Hyperlink"/>
            <w:noProof/>
          </w:rPr>
          <w:t>Table 1</w:t>
        </w:r>
        <w:r w:rsidR="00A1368B" w:rsidRPr="000D5BD1">
          <w:rPr>
            <w:rStyle w:val="Hyperlink"/>
            <w:noProof/>
          </w:rPr>
          <w:noBreakHyphen/>
          <w:t>4: Definitions used in this document</w:t>
        </w:r>
        <w:r w:rsidR="00A1368B">
          <w:rPr>
            <w:noProof/>
            <w:webHidden/>
          </w:rPr>
          <w:tab/>
        </w:r>
        <w:r w:rsidR="00A1368B">
          <w:rPr>
            <w:noProof/>
            <w:webHidden/>
          </w:rPr>
          <w:fldChar w:fldCharType="begin"/>
        </w:r>
        <w:r w:rsidR="00A1368B">
          <w:rPr>
            <w:noProof/>
            <w:webHidden/>
          </w:rPr>
          <w:instrText xml:space="preserve"> PAGEREF _Toc89265544 \h </w:instrText>
        </w:r>
        <w:r w:rsidR="00A1368B">
          <w:rPr>
            <w:noProof/>
            <w:webHidden/>
          </w:rPr>
        </w:r>
        <w:r w:rsidR="00A1368B">
          <w:rPr>
            <w:noProof/>
            <w:webHidden/>
          </w:rPr>
          <w:fldChar w:fldCharType="separate"/>
        </w:r>
        <w:r w:rsidR="00ED442C">
          <w:rPr>
            <w:noProof/>
            <w:webHidden/>
          </w:rPr>
          <w:t>9</w:t>
        </w:r>
        <w:r w:rsidR="00A1368B">
          <w:rPr>
            <w:noProof/>
            <w:webHidden/>
          </w:rPr>
          <w:fldChar w:fldCharType="end"/>
        </w:r>
      </w:hyperlink>
    </w:p>
    <w:p w14:paraId="6567CFFA" w14:textId="4F735231"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5" w:history="1">
        <w:r w:rsidR="00A1368B" w:rsidRPr="000D5BD1">
          <w:rPr>
            <w:rStyle w:val="Hyperlink"/>
            <w:noProof/>
            <w:lang w:val="en-GB"/>
          </w:rPr>
          <w:t>Table 1</w:t>
        </w:r>
        <w:r w:rsidR="00A1368B" w:rsidRPr="000D5BD1">
          <w:rPr>
            <w:rStyle w:val="Hyperlink"/>
            <w:noProof/>
            <w:lang w:val="en-GB"/>
          </w:rPr>
          <w:noBreakHyphen/>
          <w:t>5: Abbreviations used in this document.</w:t>
        </w:r>
        <w:r w:rsidR="00A1368B">
          <w:rPr>
            <w:noProof/>
            <w:webHidden/>
          </w:rPr>
          <w:tab/>
        </w:r>
        <w:r w:rsidR="00A1368B">
          <w:rPr>
            <w:noProof/>
            <w:webHidden/>
          </w:rPr>
          <w:fldChar w:fldCharType="begin"/>
        </w:r>
        <w:r w:rsidR="00A1368B">
          <w:rPr>
            <w:noProof/>
            <w:webHidden/>
          </w:rPr>
          <w:instrText xml:space="preserve"> PAGEREF _Toc89265545 \h </w:instrText>
        </w:r>
        <w:r w:rsidR="00A1368B">
          <w:rPr>
            <w:noProof/>
            <w:webHidden/>
          </w:rPr>
        </w:r>
        <w:r w:rsidR="00A1368B">
          <w:rPr>
            <w:noProof/>
            <w:webHidden/>
          </w:rPr>
          <w:fldChar w:fldCharType="separate"/>
        </w:r>
        <w:r w:rsidR="00ED442C">
          <w:rPr>
            <w:noProof/>
            <w:webHidden/>
          </w:rPr>
          <w:t>10</w:t>
        </w:r>
        <w:r w:rsidR="00A1368B">
          <w:rPr>
            <w:noProof/>
            <w:webHidden/>
          </w:rPr>
          <w:fldChar w:fldCharType="end"/>
        </w:r>
      </w:hyperlink>
    </w:p>
    <w:p w14:paraId="5AA299D6" w14:textId="25D07D7E"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6" w:history="1">
        <w:r w:rsidR="00A1368B" w:rsidRPr="000D5BD1">
          <w:rPr>
            <w:rStyle w:val="Hyperlink"/>
            <w:noProof/>
            <w:lang w:val="en-GB"/>
          </w:rPr>
          <w:t>Table 2</w:t>
        </w:r>
        <w:r w:rsidR="00A1368B" w:rsidRPr="000D5BD1">
          <w:rPr>
            <w:rStyle w:val="Hyperlink"/>
            <w:noProof/>
            <w:lang w:val="en-GB"/>
          </w:rPr>
          <w:noBreakHyphen/>
          <w:t xml:space="preserve">1: </w:t>
        </w:r>
        <w:r w:rsidR="00A1368B" w:rsidRPr="000D5BD1">
          <w:rPr>
            <w:rStyle w:val="Hyperlink"/>
            <w:noProof/>
          </w:rPr>
          <w:t>Input Requirements/Documents</w:t>
        </w:r>
        <w:r w:rsidR="00A1368B">
          <w:rPr>
            <w:noProof/>
            <w:webHidden/>
          </w:rPr>
          <w:tab/>
        </w:r>
        <w:r w:rsidR="00A1368B">
          <w:rPr>
            <w:noProof/>
            <w:webHidden/>
          </w:rPr>
          <w:fldChar w:fldCharType="begin"/>
        </w:r>
        <w:r w:rsidR="00A1368B">
          <w:rPr>
            <w:noProof/>
            <w:webHidden/>
          </w:rPr>
          <w:instrText xml:space="preserve"> PAGEREF _Toc89265546 \h </w:instrText>
        </w:r>
        <w:r w:rsidR="00A1368B">
          <w:rPr>
            <w:noProof/>
            <w:webHidden/>
          </w:rPr>
        </w:r>
        <w:r w:rsidR="00A1368B">
          <w:rPr>
            <w:noProof/>
            <w:webHidden/>
          </w:rPr>
          <w:fldChar w:fldCharType="separate"/>
        </w:r>
        <w:r w:rsidR="00ED442C">
          <w:rPr>
            <w:noProof/>
            <w:webHidden/>
          </w:rPr>
          <w:t>12</w:t>
        </w:r>
        <w:r w:rsidR="00A1368B">
          <w:rPr>
            <w:noProof/>
            <w:webHidden/>
          </w:rPr>
          <w:fldChar w:fldCharType="end"/>
        </w:r>
      </w:hyperlink>
    </w:p>
    <w:p w14:paraId="2AF495CA" w14:textId="0621697E"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7" w:history="1">
        <w:r w:rsidR="00A1368B" w:rsidRPr="000D5BD1">
          <w:rPr>
            <w:rStyle w:val="Hyperlink"/>
            <w:noProof/>
          </w:rPr>
          <w:t>Table 3</w:t>
        </w:r>
        <w:r w:rsidR="00A1368B" w:rsidRPr="000D5BD1">
          <w:rPr>
            <w:rStyle w:val="Hyperlink"/>
            <w:noProof/>
          </w:rPr>
          <w:noBreakHyphen/>
          <w:t>1: List of Functions</w:t>
        </w:r>
        <w:r w:rsidR="00A1368B">
          <w:rPr>
            <w:noProof/>
            <w:webHidden/>
          </w:rPr>
          <w:tab/>
        </w:r>
        <w:r w:rsidR="00A1368B">
          <w:rPr>
            <w:noProof/>
            <w:webHidden/>
          </w:rPr>
          <w:fldChar w:fldCharType="begin"/>
        </w:r>
        <w:r w:rsidR="00A1368B">
          <w:rPr>
            <w:noProof/>
            <w:webHidden/>
          </w:rPr>
          <w:instrText xml:space="preserve"> PAGEREF _Toc89265547 \h </w:instrText>
        </w:r>
        <w:r w:rsidR="00A1368B">
          <w:rPr>
            <w:noProof/>
            <w:webHidden/>
          </w:rPr>
        </w:r>
        <w:r w:rsidR="00A1368B">
          <w:rPr>
            <w:noProof/>
            <w:webHidden/>
          </w:rPr>
          <w:fldChar w:fldCharType="separate"/>
        </w:r>
        <w:r w:rsidR="00ED442C">
          <w:rPr>
            <w:noProof/>
            <w:webHidden/>
          </w:rPr>
          <w:t>14</w:t>
        </w:r>
        <w:r w:rsidR="00A1368B">
          <w:rPr>
            <w:noProof/>
            <w:webHidden/>
          </w:rPr>
          <w:fldChar w:fldCharType="end"/>
        </w:r>
      </w:hyperlink>
    </w:p>
    <w:p w14:paraId="04232135" w14:textId="7A2B5B5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8" w:history="1">
        <w:r w:rsidR="00A1368B" w:rsidRPr="000D5BD1">
          <w:rPr>
            <w:rStyle w:val="Hyperlink"/>
            <w:noProof/>
          </w:rPr>
          <w:t>Table 3</w:t>
        </w:r>
        <w:r w:rsidR="00A1368B" w:rsidRPr="000D5BD1">
          <w:rPr>
            <w:rStyle w:val="Hyperlink"/>
            <w:noProof/>
          </w:rPr>
          <w:noBreakHyphen/>
          <w:t>2: Electrical Components</w:t>
        </w:r>
        <w:r w:rsidR="00A1368B">
          <w:rPr>
            <w:noProof/>
            <w:webHidden/>
          </w:rPr>
          <w:tab/>
        </w:r>
        <w:r w:rsidR="00A1368B">
          <w:rPr>
            <w:noProof/>
            <w:webHidden/>
          </w:rPr>
          <w:fldChar w:fldCharType="begin"/>
        </w:r>
        <w:r w:rsidR="00A1368B">
          <w:rPr>
            <w:noProof/>
            <w:webHidden/>
          </w:rPr>
          <w:instrText xml:space="preserve"> PAGEREF _Toc89265548 \h </w:instrText>
        </w:r>
        <w:r w:rsidR="00A1368B">
          <w:rPr>
            <w:noProof/>
            <w:webHidden/>
          </w:rPr>
        </w:r>
        <w:r w:rsidR="00A1368B">
          <w:rPr>
            <w:noProof/>
            <w:webHidden/>
          </w:rPr>
          <w:fldChar w:fldCharType="separate"/>
        </w:r>
        <w:r w:rsidR="00ED442C">
          <w:rPr>
            <w:noProof/>
            <w:webHidden/>
          </w:rPr>
          <w:t>21</w:t>
        </w:r>
        <w:r w:rsidR="00A1368B">
          <w:rPr>
            <w:noProof/>
            <w:webHidden/>
          </w:rPr>
          <w:fldChar w:fldCharType="end"/>
        </w:r>
      </w:hyperlink>
    </w:p>
    <w:p w14:paraId="52BD91EB" w14:textId="45675066"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49" w:history="1">
        <w:r w:rsidR="00A1368B" w:rsidRPr="000D5BD1">
          <w:rPr>
            <w:rStyle w:val="Hyperlink"/>
            <w:noProof/>
          </w:rPr>
          <w:t>Table 3</w:t>
        </w:r>
        <w:r w:rsidR="00A1368B" w:rsidRPr="000D5BD1">
          <w:rPr>
            <w:rStyle w:val="Hyperlink"/>
            <w:noProof/>
          </w:rPr>
          <w:noBreakHyphen/>
          <w:t xml:space="preserve">3: </w:t>
        </w:r>
        <w:r w:rsidR="00A1368B" w:rsidRPr="000D5BD1">
          <w:rPr>
            <w:rStyle w:val="Hyperlink"/>
            <w:rFonts w:cs="Arial"/>
            <w:noProof/>
          </w:rPr>
          <w:t>E/E</w:t>
        </w:r>
        <w:r w:rsidR="00A1368B" w:rsidRPr="000D5BD1">
          <w:rPr>
            <w:rStyle w:val="Hyperlink"/>
            <w:noProof/>
          </w:rPr>
          <w:t xml:space="preserve"> Connections</w:t>
        </w:r>
        <w:r w:rsidR="00A1368B">
          <w:rPr>
            <w:noProof/>
            <w:webHidden/>
          </w:rPr>
          <w:tab/>
        </w:r>
        <w:r w:rsidR="00A1368B">
          <w:rPr>
            <w:noProof/>
            <w:webHidden/>
          </w:rPr>
          <w:fldChar w:fldCharType="begin"/>
        </w:r>
        <w:r w:rsidR="00A1368B">
          <w:rPr>
            <w:noProof/>
            <w:webHidden/>
          </w:rPr>
          <w:instrText xml:space="preserve"> PAGEREF _Toc89265549 \h </w:instrText>
        </w:r>
        <w:r w:rsidR="00A1368B">
          <w:rPr>
            <w:noProof/>
            <w:webHidden/>
          </w:rPr>
        </w:r>
        <w:r w:rsidR="00A1368B">
          <w:rPr>
            <w:noProof/>
            <w:webHidden/>
          </w:rPr>
          <w:fldChar w:fldCharType="separate"/>
        </w:r>
        <w:r w:rsidR="00ED442C">
          <w:rPr>
            <w:noProof/>
            <w:webHidden/>
          </w:rPr>
          <w:t>24</w:t>
        </w:r>
        <w:r w:rsidR="00A1368B">
          <w:rPr>
            <w:noProof/>
            <w:webHidden/>
          </w:rPr>
          <w:fldChar w:fldCharType="end"/>
        </w:r>
      </w:hyperlink>
    </w:p>
    <w:p w14:paraId="4D93CFE5" w14:textId="18087131"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0" w:history="1">
        <w:r w:rsidR="00A1368B" w:rsidRPr="000D5BD1">
          <w:rPr>
            <w:rStyle w:val="Hyperlink"/>
            <w:noProof/>
          </w:rPr>
          <w:t>Table 3</w:t>
        </w:r>
        <w:r w:rsidR="00A1368B" w:rsidRPr="000D5BD1">
          <w:rPr>
            <w:rStyle w:val="Hyperlink"/>
            <w:noProof/>
          </w:rPr>
          <w:noBreakHyphen/>
          <w:t>4: Function Allocation Table (Basic)</w:t>
        </w:r>
        <w:r w:rsidR="00A1368B">
          <w:rPr>
            <w:noProof/>
            <w:webHidden/>
          </w:rPr>
          <w:tab/>
        </w:r>
        <w:r w:rsidR="00A1368B">
          <w:rPr>
            <w:noProof/>
            <w:webHidden/>
          </w:rPr>
          <w:fldChar w:fldCharType="begin"/>
        </w:r>
        <w:r w:rsidR="00A1368B">
          <w:rPr>
            <w:noProof/>
            <w:webHidden/>
          </w:rPr>
          <w:instrText xml:space="preserve"> PAGEREF _Toc89265550 \h </w:instrText>
        </w:r>
        <w:r w:rsidR="00A1368B">
          <w:rPr>
            <w:noProof/>
            <w:webHidden/>
          </w:rPr>
        </w:r>
        <w:r w:rsidR="00A1368B">
          <w:rPr>
            <w:noProof/>
            <w:webHidden/>
          </w:rPr>
          <w:fldChar w:fldCharType="separate"/>
        </w:r>
        <w:r w:rsidR="00ED442C">
          <w:rPr>
            <w:noProof/>
            <w:webHidden/>
          </w:rPr>
          <w:t>26</w:t>
        </w:r>
        <w:r w:rsidR="00A1368B">
          <w:rPr>
            <w:noProof/>
            <w:webHidden/>
          </w:rPr>
          <w:fldChar w:fldCharType="end"/>
        </w:r>
      </w:hyperlink>
    </w:p>
    <w:p w14:paraId="3A9B50C5" w14:textId="540F2D77"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1" w:history="1">
        <w:r w:rsidR="00A1368B" w:rsidRPr="000D5BD1">
          <w:rPr>
            <w:rStyle w:val="Hyperlink"/>
            <w:noProof/>
          </w:rPr>
          <w:t>Table 5</w:t>
        </w:r>
        <w:r w:rsidR="00A1368B" w:rsidRPr="000D5BD1">
          <w:rPr>
            <w:rStyle w:val="Hyperlink"/>
            <w:noProof/>
          </w:rPr>
          <w:noBreakHyphen/>
          <w:t>1: ASIL Decomposition Table</w:t>
        </w:r>
        <w:r w:rsidR="00A1368B">
          <w:rPr>
            <w:noProof/>
            <w:webHidden/>
          </w:rPr>
          <w:tab/>
        </w:r>
        <w:r w:rsidR="00A1368B">
          <w:rPr>
            <w:noProof/>
            <w:webHidden/>
          </w:rPr>
          <w:fldChar w:fldCharType="begin"/>
        </w:r>
        <w:r w:rsidR="00A1368B">
          <w:rPr>
            <w:noProof/>
            <w:webHidden/>
          </w:rPr>
          <w:instrText xml:space="preserve"> PAGEREF _Toc89265551 \h </w:instrText>
        </w:r>
        <w:r w:rsidR="00A1368B">
          <w:rPr>
            <w:noProof/>
            <w:webHidden/>
          </w:rPr>
        </w:r>
        <w:r w:rsidR="00A1368B">
          <w:rPr>
            <w:noProof/>
            <w:webHidden/>
          </w:rPr>
          <w:fldChar w:fldCharType="separate"/>
        </w:r>
        <w:r w:rsidR="00ED442C">
          <w:rPr>
            <w:noProof/>
            <w:webHidden/>
          </w:rPr>
          <w:t>30</w:t>
        </w:r>
        <w:r w:rsidR="00A1368B">
          <w:rPr>
            <w:noProof/>
            <w:webHidden/>
          </w:rPr>
          <w:fldChar w:fldCharType="end"/>
        </w:r>
      </w:hyperlink>
    </w:p>
    <w:p w14:paraId="73766177" w14:textId="4A412CF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2" w:history="1">
        <w:r w:rsidR="00A1368B" w:rsidRPr="000D5BD1">
          <w:rPr>
            <w:rStyle w:val="Hyperlink"/>
            <w:noProof/>
          </w:rPr>
          <w:t>Table 5</w:t>
        </w:r>
        <w:r w:rsidR="00A1368B" w:rsidRPr="000D5BD1">
          <w:rPr>
            <w:rStyle w:val="Hyperlink"/>
            <w:noProof/>
          </w:rPr>
          <w:noBreakHyphen/>
          <w:t xml:space="preserve">2: Input Signal mappings of </w:t>
        </w:r>
        <w:r w:rsidR="00A1368B" w:rsidRPr="000D5BD1">
          <w:rPr>
            <w:rStyle w:val="Hyperlink"/>
            <w:noProof/>
            <w:lang w:val="en-GB"/>
          </w:rPr>
          <w:t>Fog Function</w:t>
        </w:r>
        <w:r w:rsidR="00A1368B">
          <w:rPr>
            <w:noProof/>
            <w:webHidden/>
          </w:rPr>
          <w:tab/>
        </w:r>
        <w:r w:rsidR="00A1368B">
          <w:rPr>
            <w:noProof/>
            <w:webHidden/>
          </w:rPr>
          <w:fldChar w:fldCharType="begin"/>
        </w:r>
        <w:r w:rsidR="00A1368B">
          <w:rPr>
            <w:noProof/>
            <w:webHidden/>
          </w:rPr>
          <w:instrText xml:space="preserve"> PAGEREF _Toc89265552 \h </w:instrText>
        </w:r>
        <w:r w:rsidR="00A1368B">
          <w:rPr>
            <w:noProof/>
            <w:webHidden/>
          </w:rPr>
        </w:r>
        <w:r w:rsidR="00A1368B">
          <w:rPr>
            <w:noProof/>
            <w:webHidden/>
          </w:rPr>
          <w:fldChar w:fldCharType="separate"/>
        </w:r>
        <w:r w:rsidR="00ED442C">
          <w:rPr>
            <w:noProof/>
            <w:webHidden/>
          </w:rPr>
          <w:t>32</w:t>
        </w:r>
        <w:r w:rsidR="00A1368B">
          <w:rPr>
            <w:noProof/>
            <w:webHidden/>
          </w:rPr>
          <w:fldChar w:fldCharType="end"/>
        </w:r>
      </w:hyperlink>
    </w:p>
    <w:p w14:paraId="1F861283" w14:textId="421792BC"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3" w:history="1">
        <w:r w:rsidR="00A1368B" w:rsidRPr="000D5BD1">
          <w:rPr>
            <w:rStyle w:val="Hyperlink"/>
            <w:noProof/>
          </w:rPr>
          <w:t>Table 5</w:t>
        </w:r>
        <w:r w:rsidR="00A1368B" w:rsidRPr="000D5BD1">
          <w:rPr>
            <w:rStyle w:val="Hyperlink"/>
            <w:noProof/>
          </w:rPr>
          <w:noBreakHyphen/>
          <w:t xml:space="preserve">3: Output Signal mappings of </w:t>
        </w:r>
        <w:r w:rsidR="00A1368B" w:rsidRPr="000D5BD1">
          <w:rPr>
            <w:rStyle w:val="Hyperlink"/>
            <w:noProof/>
            <w:lang w:val="en-GB"/>
          </w:rPr>
          <w:t>Fog LogicalFunction</w:t>
        </w:r>
        <w:r w:rsidR="00A1368B">
          <w:rPr>
            <w:noProof/>
            <w:webHidden/>
          </w:rPr>
          <w:tab/>
        </w:r>
        <w:r w:rsidR="00A1368B">
          <w:rPr>
            <w:noProof/>
            <w:webHidden/>
          </w:rPr>
          <w:fldChar w:fldCharType="begin"/>
        </w:r>
        <w:r w:rsidR="00A1368B">
          <w:rPr>
            <w:noProof/>
            <w:webHidden/>
          </w:rPr>
          <w:instrText xml:space="preserve"> PAGEREF _Toc89265553 \h </w:instrText>
        </w:r>
        <w:r w:rsidR="00A1368B">
          <w:rPr>
            <w:noProof/>
            <w:webHidden/>
          </w:rPr>
        </w:r>
        <w:r w:rsidR="00A1368B">
          <w:rPr>
            <w:noProof/>
            <w:webHidden/>
          </w:rPr>
          <w:fldChar w:fldCharType="separate"/>
        </w:r>
        <w:r w:rsidR="00ED442C">
          <w:rPr>
            <w:noProof/>
            <w:webHidden/>
          </w:rPr>
          <w:t>32</w:t>
        </w:r>
        <w:r w:rsidR="00A1368B">
          <w:rPr>
            <w:noProof/>
            <w:webHidden/>
          </w:rPr>
          <w:fldChar w:fldCharType="end"/>
        </w:r>
      </w:hyperlink>
    </w:p>
    <w:p w14:paraId="7580DDDD" w14:textId="4A37143B"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4" w:history="1">
        <w:r w:rsidR="00A1368B" w:rsidRPr="000D5BD1">
          <w:rPr>
            <w:rStyle w:val="Hyperlink"/>
            <w:noProof/>
          </w:rPr>
          <w:t>Table 5</w:t>
        </w:r>
        <w:r w:rsidR="00A1368B" w:rsidRPr="000D5BD1">
          <w:rPr>
            <w:rStyle w:val="Hyperlink"/>
            <w:noProof/>
          </w:rPr>
          <w:noBreakHyphen/>
          <w:t xml:space="preserve">4: Parameter mappings of </w:t>
        </w:r>
        <w:r w:rsidR="00A1368B" w:rsidRPr="000D5BD1">
          <w:rPr>
            <w:rStyle w:val="Hyperlink"/>
            <w:noProof/>
            <w:lang w:val="en-GB"/>
          </w:rPr>
          <w:t>Fog Function</w:t>
        </w:r>
        <w:r w:rsidR="00A1368B">
          <w:rPr>
            <w:noProof/>
            <w:webHidden/>
          </w:rPr>
          <w:tab/>
        </w:r>
        <w:r w:rsidR="00A1368B">
          <w:rPr>
            <w:noProof/>
            <w:webHidden/>
          </w:rPr>
          <w:fldChar w:fldCharType="begin"/>
        </w:r>
        <w:r w:rsidR="00A1368B">
          <w:rPr>
            <w:noProof/>
            <w:webHidden/>
          </w:rPr>
          <w:instrText xml:space="preserve"> PAGEREF _Toc89265554 \h </w:instrText>
        </w:r>
        <w:r w:rsidR="00A1368B">
          <w:rPr>
            <w:noProof/>
            <w:webHidden/>
          </w:rPr>
        </w:r>
        <w:r w:rsidR="00A1368B">
          <w:rPr>
            <w:noProof/>
            <w:webHidden/>
          </w:rPr>
          <w:fldChar w:fldCharType="separate"/>
        </w:r>
        <w:r w:rsidR="00ED442C">
          <w:rPr>
            <w:noProof/>
            <w:webHidden/>
          </w:rPr>
          <w:t>34</w:t>
        </w:r>
        <w:r w:rsidR="00A1368B">
          <w:rPr>
            <w:noProof/>
            <w:webHidden/>
          </w:rPr>
          <w:fldChar w:fldCharType="end"/>
        </w:r>
      </w:hyperlink>
    </w:p>
    <w:p w14:paraId="6BCC62EA" w14:textId="04A05759"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5" w:history="1">
        <w:r w:rsidR="00A1368B" w:rsidRPr="000D5BD1">
          <w:rPr>
            <w:rStyle w:val="Hyperlink"/>
            <w:noProof/>
          </w:rPr>
          <w:t>Table 5</w:t>
        </w:r>
        <w:r w:rsidR="00A1368B" w:rsidRPr="000D5BD1">
          <w:rPr>
            <w:rStyle w:val="Hyperlink"/>
            <w:noProof/>
          </w:rPr>
          <w:noBreakHyphen/>
          <w:t>5: Component Specific Requirements</w:t>
        </w:r>
        <w:r w:rsidR="00A1368B">
          <w:rPr>
            <w:noProof/>
            <w:webHidden/>
          </w:rPr>
          <w:tab/>
        </w:r>
        <w:r w:rsidR="00A1368B">
          <w:rPr>
            <w:noProof/>
            <w:webHidden/>
          </w:rPr>
          <w:fldChar w:fldCharType="begin"/>
        </w:r>
        <w:r w:rsidR="00A1368B">
          <w:rPr>
            <w:noProof/>
            <w:webHidden/>
          </w:rPr>
          <w:instrText xml:space="preserve"> PAGEREF _Toc89265555 \h </w:instrText>
        </w:r>
        <w:r w:rsidR="00A1368B">
          <w:rPr>
            <w:noProof/>
            <w:webHidden/>
          </w:rPr>
        </w:r>
        <w:r w:rsidR="00A1368B">
          <w:rPr>
            <w:noProof/>
            <w:webHidden/>
          </w:rPr>
          <w:fldChar w:fldCharType="separate"/>
        </w:r>
        <w:r w:rsidR="00ED442C">
          <w:rPr>
            <w:noProof/>
            <w:webHidden/>
          </w:rPr>
          <w:t>38</w:t>
        </w:r>
        <w:r w:rsidR="00A1368B">
          <w:rPr>
            <w:noProof/>
            <w:webHidden/>
          </w:rPr>
          <w:fldChar w:fldCharType="end"/>
        </w:r>
      </w:hyperlink>
    </w:p>
    <w:p w14:paraId="1AFBA020" w14:textId="3C1C2A9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6" w:history="1">
        <w:r w:rsidR="00A1368B" w:rsidRPr="000D5BD1">
          <w:rPr>
            <w:rStyle w:val="Hyperlink"/>
            <w:noProof/>
          </w:rPr>
          <w:t>Table 5</w:t>
        </w:r>
        <w:r w:rsidR="00A1368B" w:rsidRPr="000D5BD1">
          <w:rPr>
            <w:rStyle w:val="Hyperlink"/>
            <w:noProof/>
          </w:rPr>
          <w:noBreakHyphen/>
          <w:t>6: Inherited Requirements</w:t>
        </w:r>
        <w:r w:rsidR="00A1368B">
          <w:rPr>
            <w:noProof/>
            <w:webHidden/>
          </w:rPr>
          <w:tab/>
        </w:r>
        <w:r w:rsidR="00A1368B">
          <w:rPr>
            <w:noProof/>
            <w:webHidden/>
          </w:rPr>
          <w:fldChar w:fldCharType="begin"/>
        </w:r>
        <w:r w:rsidR="00A1368B">
          <w:rPr>
            <w:noProof/>
            <w:webHidden/>
          </w:rPr>
          <w:instrText xml:space="preserve"> PAGEREF _Toc89265556 \h </w:instrText>
        </w:r>
        <w:r w:rsidR="00A1368B">
          <w:rPr>
            <w:noProof/>
            <w:webHidden/>
          </w:rPr>
        </w:r>
        <w:r w:rsidR="00A1368B">
          <w:rPr>
            <w:noProof/>
            <w:webHidden/>
          </w:rPr>
          <w:fldChar w:fldCharType="separate"/>
        </w:r>
        <w:r w:rsidR="00ED442C">
          <w:rPr>
            <w:noProof/>
            <w:webHidden/>
          </w:rPr>
          <w:t>39</w:t>
        </w:r>
        <w:r w:rsidR="00A1368B">
          <w:rPr>
            <w:noProof/>
            <w:webHidden/>
          </w:rPr>
          <w:fldChar w:fldCharType="end"/>
        </w:r>
      </w:hyperlink>
    </w:p>
    <w:p w14:paraId="423A9B81" w14:textId="2F76CC0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7" w:history="1">
        <w:r w:rsidR="00A1368B" w:rsidRPr="000D5BD1">
          <w:rPr>
            <w:rStyle w:val="Hyperlink"/>
            <w:noProof/>
          </w:rPr>
          <w:t>Table 5</w:t>
        </w:r>
        <w:r w:rsidR="00A1368B" w:rsidRPr="000D5BD1">
          <w:rPr>
            <w:rStyle w:val="Hyperlink"/>
            <w:noProof/>
          </w:rPr>
          <w:noBreakHyphen/>
          <w:t xml:space="preserve">7: Input Signal mappings of </w:t>
        </w:r>
        <w:r w:rsidR="00A1368B" w:rsidRPr="000D5BD1">
          <w:rPr>
            <w:rStyle w:val="Hyperlink"/>
            <w:noProof/>
            <w:lang w:val="en-GB"/>
          </w:rPr>
          <w:t>Fog Function</w:t>
        </w:r>
        <w:r w:rsidR="00A1368B">
          <w:rPr>
            <w:noProof/>
            <w:webHidden/>
          </w:rPr>
          <w:tab/>
        </w:r>
        <w:r w:rsidR="00A1368B">
          <w:rPr>
            <w:noProof/>
            <w:webHidden/>
          </w:rPr>
          <w:fldChar w:fldCharType="begin"/>
        </w:r>
        <w:r w:rsidR="00A1368B">
          <w:rPr>
            <w:noProof/>
            <w:webHidden/>
          </w:rPr>
          <w:instrText xml:space="preserve"> PAGEREF _Toc89265557 \h </w:instrText>
        </w:r>
        <w:r w:rsidR="00A1368B">
          <w:rPr>
            <w:noProof/>
            <w:webHidden/>
          </w:rPr>
        </w:r>
        <w:r w:rsidR="00A1368B">
          <w:rPr>
            <w:noProof/>
            <w:webHidden/>
          </w:rPr>
          <w:fldChar w:fldCharType="separate"/>
        </w:r>
        <w:r w:rsidR="00ED442C">
          <w:rPr>
            <w:noProof/>
            <w:webHidden/>
          </w:rPr>
          <w:t>40</w:t>
        </w:r>
        <w:r w:rsidR="00A1368B">
          <w:rPr>
            <w:noProof/>
            <w:webHidden/>
          </w:rPr>
          <w:fldChar w:fldCharType="end"/>
        </w:r>
      </w:hyperlink>
    </w:p>
    <w:p w14:paraId="5D6C8053" w14:textId="4B821274"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8" w:history="1">
        <w:r w:rsidR="00A1368B" w:rsidRPr="000D5BD1">
          <w:rPr>
            <w:rStyle w:val="Hyperlink"/>
            <w:noProof/>
          </w:rPr>
          <w:t>Table 5</w:t>
        </w:r>
        <w:r w:rsidR="00A1368B" w:rsidRPr="000D5BD1">
          <w:rPr>
            <w:rStyle w:val="Hyperlink"/>
            <w:noProof/>
          </w:rPr>
          <w:noBreakHyphen/>
          <w:t xml:space="preserve">8: Output Signal mappings of </w:t>
        </w:r>
        <w:r w:rsidR="00A1368B" w:rsidRPr="000D5BD1">
          <w:rPr>
            <w:rStyle w:val="Hyperlink"/>
            <w:noProof/>
            <w:lang w:val="en-GB"/>
          </w:rPr>
          <w:t>Fog LogicalFunction</w:t>
        </w:r>
        <w:r w:rsidR="00A1368B">
          <w:rPr>
            <w:noProof/>
            <w:webHidden/>
          </w:rPr>
          <w:tab/>
        </w:r>
        <w:r w:rsidR="00A1368B">
          <w:rPr>
            <w:noProof/>
            <w:webHidden/>
          </w:rPr>
          <w:fldChar w:fldCharType="begin"/>
        </w:r>
        <w:r w:rsidR="00A1368B">
          <w:rPr>
            <w:noProof/>
            <w:webHidden/>
          </w:rPr>
          <w:instrText xml:space="preserve"> PAGEREF _Toc89265558 \h </w:instrText>
        </w:r>
        <w:r w:rsidR="00A1368B">
          <w:rPr>
            <w:noProof/>
            <w:webHidden/>
          </w:rPr>
        </w:r>
        <w:r w:rsidR="00A1368B">
          <w:rPr>
            <w:noProof/>
            <w:webHidden/>
          </w:rPr>
          <w:fldChar w:fldCharType="separate"/>
        </w:r>
        <w:r w:rsidR="00ED442C">
          <w:rPr>
            <w:noProof/>
            <w:webHidden/>
          </w:rPr>
          <w:t>40</w:t>
        </w:r>
        <w:r w:rsidR="00A1368B">
          <w:rPr>
            <w:noProof/>
            <w:webHidden/>
          </w:rPr>
          <w:fldChar w:fldCharType="end"/>
        </w:r>
      </w:hyperlink>
    </w:p>
    <w:p w14:paraId="2683CF8A" w14:textId="31F7ED3C"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59" w:history="1">
        <w:r w:rsidR="00A1368B" w:rsidRPr="000D5BD1">
          <w:rPr>
            <w:rStyle w:val="Hyperlink"/>
            <w:noProof/>
          </w:rPr>
          <w:t>Table 5</w:t>
        </w:r>
        <w:r w:rsidR="00A1368B" w:rsidRPr="000D5BD1">
          <w:rPr>
            <w:rStyle w:val="Hyperlink"/>
            <w:noProof/>
          </w:rPr>
          <w:noBreakHyphen/>
          <w:t xml:space="preserve">9: Parameter mappings of </w:t>
        </w:r>
        <w:r w:rsidR="00A1368B" w:rsidRPr="000D5BD1">
          <w:rPr>
            <w:rStyle w:val="Hyperlink"/>
            <w:noProof/>
            <w:lang w:val="en-GB"/>
          </w:rPr>
          <w:t>Fog Function</w:t>
        </w:r>
        <w:r w:rsidR="00A1368B">
          <w:rPr>
            <w:noProof/>
            <w:webHidden/>
          </w:rPr>
          <w:tab/>
        </w:r>
        <w:r w:rsidR="00A1368B">
          <w:rPr>
            <w:noProof/>
            <w:webHidden/>
          </w:rPr>
          <w:fldChar w:fldCharType="begin"/>
        </w:r>
        <w:r w:rsidR="00A1368B">
          <w:rPr>
            <w:noProof/>
            <w:webHidden/>
          </w:rPr>
          <w:instrText xml:space="preserve"> PAGEREF _Toc89265559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29BD9D60" w14:textId="45DD4EB3"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60" w:history="1">
        <w:r w:rsidR="00A1368B" w:rsidRPr="000D5BD1">
          <w:rPr>
            <w:rStyle w:val="Hyperlink"/>
            <w:noProof/>
          </w:rPr>
          <w:t>Table 5</w:t>
        </w:r>
        <w:r w:rsidR="00A1368B" w:rsidRPr="000D5BD1">
          <w:rPr>
            <w:rStyle w:val="Hyperlink"/>
            <w:noProof/>
          </w:rPr>
          <w:noBreakHyphen/>
          <w:t xml:space="preserve">10: Input Signal mappings of </w:t>
        </w:r>
        <w:r w:rsidR="00A1368B" w:rsidRPr="000D5BD1">
          <w:rPr>
            <w:rStyle w:val="Hyperlink"/>
            <w:noProof/>
            <w:lang w:val="en-GB"/>
          </w:rPr>
          <w:t>Fog Function</w:t>
        </w:r>
        <w:r w:rsidR="00A1368B">
          <w:rPr>
            <w:noProof/>
            <w:webHidden/>
          </w:rPr>
          <w:tab/>
        </w:r>
        <w:r w:rsidR="00A1368B">
          <w:rPr>
            <w:noProof/>
            <w:webHidden/>
          </w:rPr>
          <w:fldChar w:fldCharType="begin"/>
        </w:r>
        <w:r w:rsidR="00A1368B">
          <w:rPr>
            <w:noProof/>
            <w:webHidden/>
          </w:rPr>
          <w:instrText xml:space="preserve"> PAGEREF _Toc89265560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6A4B4736" w14:textId="4DD934E7"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61" w:history="1">
        <w:r w:rsidR="00A1368B" w:rsidRPr="000D5BD1">
          <w:rPr>
            <w:rStyle w:val="Hyperlink"/>
            <w:noProof/>
          </w:rPr>
          <w:t>Table 5</w:t>
        </w:r>
        <w:r w:rsidR="00A1368B" w:rsidRPr="000D5BD1">
          <w:rPr>
            <w:rStyle w:val="Hyperlink"/>
            <w:noProof/>
          </w:rPr>
          <w:noBreakHyphen/>
          <w:t xml:space="preserve">11: Output Signal mappings of </w:t>
        </w:r>
        <w:r w:rsidR="00A1368B" w:rsidRPr="000D5BD1">
          <w:rPr>
            <w:rStyle w:val="Hyperlink"/>
            <w:noProof/>
            <w:lang w:val="en-GB"/>
          </w:rPr>
          <w:t>Fog Logical Function</w:t>
        </w:r>
        <w:r w:rsidR="00A1368B">
          <w:rPr>
            <w:noProof/>
            <w:webHidden/>
          </w:rPr>
          <w:tab/>
        </w:r>
        <w:r w:rsidR="00A1368B">
          <w:rPr>
            <w:noProof/>
            <w:webHidden/>
          </w:rPr>
          <w:fldChar w:fldCharType="begin"/>
        </w:r>
        <w:r w:rsidR="00A1368B">
          <w:rPr>
            <w:noProof/>
            <w:webHidden/>
          </w:rPr>
          <w:instrText xml:space="preserve"> PAGEREF _Toc89265561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64F7CC90" w14:textId="4F3C24EC"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62" w:history="1">
        <w:r w:rsidR="00A1368B" w:rsidRPr="000D5BD1">
          <w:rPr>
            <w:rStyle w:val="Hyperlink"/>
            <w:noProof/>
          </w:rPr>
          <w:t>Table 5</w:t>
        </w:r>
        <w:r w:rsidR="00A1368B" w:rsidRPr="000D5BD1">
          <w:rPr>
            <w:rStyle w:val="Hyperlink"/>
            <w:noProof/>
          </w:rPr>
          <w:noBreakHyphen/>
          <w:t xml:space="preserve">12: Parameter mappings of </w:t>
        </w:r>
        <w:r w:rsidR="00A1368B" w:rsidRPr="000D5BD1">
          <w:rPr>
            <w:rStyle w:val="Hyperlink"/>
            <w:noProof/>
            <w:lang w:val="en-GB"/>
          </w:rPr>
          <w:t>Fog Function</w:t>
        </w:r>
        <w:r w:rsidR="00A1368B">
          <w:rPr>
            <w:noProof/>
            <w:webHidden/>
          </w:rPr>
          <w:tab/>
        </w:r>
        <w:r w:rsidR="00A1368B">
          <w:rPr>
            <w:noProof/>
            <w:webHidden/>
          </w:rPr>
          <w:fldChar w:fldCharType="begin"/>
        </w:r>
        <w:r w:rsidR="00A1368B">
          <w:rPr>
            <w:noProof/>
            <w:webHidden/>
          </w:rPr>
          <w:instrText xml:space="preserve"> PAGEREF _Toc89265562 \h </w:instrText>
        </w:r>
        <w:r w:rsidR="00A1368B">
          <w:rPr>
            <w:noProof/>
            <w:webHidden/>
          </w:rPr>
        </w:r>
        <w:r w:rsidR="00A1368B">
          <w:rPr>
            <w:noProof/>
            <w:webHidden/>
          </w:rPr>
          <w:fldChar w:fldCharType="separate"/>
        </w:r>
        <w:r w:rsidR="00ED442C">
          <w:rPr>
            <w:noProof/>
            <w:webHidden/>
          </w:rPr>
          <w:t>41</w:t>
        </w:r>
        <w:r w:rsidR="00A1368B">
          <w:rPr>
            <w:noProof/>
            <w:webHidden/>
          </w:rPr>
          <w:fldChar w:fldCharType="end"/>
        </w:r>
      </w:hyperlink>
    </w:p>
    <w:p w14:paraId="116FAA60" w14:textId="1D9A0CB2"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63" w:history="1">
        <w:r w:rsidR="00A1368B" w:rsidRPr="000D5BD1">
          <w:rPr>
            <w:rStyle w:val="Hyperlink"/>
            <w:noProof/>
          </w:rPr>
          <w:t>Table 5</w:t>
        </w:r>
        <w:r w:rsidR="00A1368B" w:rsidRPr="000D5BD1">
          <w:rPr>
            <w:rStyle w:val="Hyperlink"/>
            <w:noProof/>
          </w:rPr>
          <w:noBreakHyphen/>
          <w:t>13: LDM Inputs</w:t>
        </w:r>
        <w:r w:rsidR="00A1368B">
          <w:rPr>
            <w:noProof/>
            <w:webHidden/>
          </w:rPr>
          <w:tab/>
        </w:r>
        <w:r w:rsidR="00A1368B">
          <w:rPr>
            <w:noProof/>
            <w:webHidden/>
          </w:rPr>
          <w:fldChar w:fldCharType="begin"/>
        </w:r>
        <w:r w:rsidR="00A1368B">
          <w:rPr>
            <w:noProof/>
            <w:webHidden/>
          </w:rPr>
          <w:instrText xml:space="preserve"> PAGEREF _Toc89265563 \h </w:instrText>
        </w:r>
        <w:r w:rsidR="00A1368B">
          <w:rPr>
            <w:noProof/>
            <w:webHidden/>
          </w:rPr>
        </w:r>
        <w:r w:rsidR="00A1368B">
          <w:rPr>
            <w:noProof/>
            <w:webHidden/>
          </w:rPr>
          <w:fldChar w:fldCharType="separate"/>
        </w:r>
        <w:r w:rsidR="00ED442C">
          <w:rPr>
            <w:noProof/>
            <w:webHidden/>
          </w:rPr>
          <w:t>42</w:t>
        </w:r>
        <w:r w:rsidR="00A1368B">
          <w:rPr>
            <w:noProof/>
            <w:webHidden/>
          </w:rPr>
          <w:fldChar w:fldCharType="end"/>
        </w:r>
      </w:hyperlink>
    </w:p>
    <w:p w14:paraId="03E7D43C" w14:textId="40831F51"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64" w:history="1">
        <w:r w:rsidR="00A1368B" w:rsidRPr="000D5BD1">
          <w:rPr>
            <w:rStyle w:val="Hyperlink"/>
            <w:noProof/>
          </w:rPr>
          <w:t>Table 5</w:t>
        </w:r>
        <w:r w:rsidR="00A1368B" w:rsidRPr="000D5BD1">
          <w:rPr>
            <w:rStyle w:val="Hyperlink"/>
            <w:noProof/>
          </w:rPr>
          <w:noBreakHyphen/>
          <w:t>14: LDM Outputs</w:t>
        </w:r>
        <w:r w:rsidR="00A1368B">
          <w:rPr>
            <w:noProof/>
            <w:webHidden/>
          </w:rPr>
          <w:tab/>
        </w:r>
        <w:r w:rsidR="00A1368B">
          <w:rPr>
            <w:noProof/>
            <w:webHidden/>
          </w:rPr>
          <w:fldChar w:fldCharType="begin"/>
        </w:r>
        <w:r w:rsidR="00A1368B">
          <w:rPr>
            <w:noProof/>
            <w:webHidden/>
          </w:rPr>
          <w:instrText xml:space="preserve"> PAGEREF _Toc89265564 \h </w:instrText>
        </w:r>
        <w:r w:rsidR="00A1368B">
          <w:rPr>
            <w:noProof/>
            <w:webHidden/>
          </w:rPr>
        </w:r>
        <w:r w:rsidR="00A1368B">
          <w:rPr>
            <w:noProof/>
            <w:webHidden/>
          </w:rPr>
          <w:fldChar w:fldCharType="separate"/>
        </w:r>
        <w:r w:rsidR="00ED442C">
          <w:rPr>
            <w:noProof/>
            <w:webHidden/>
          </w:rPr>
          <w:t>43</w:t>
        </w:r>
        <w:r w:rsidR="00A1368B">
          <w:rPr>
            <w:noProof/>
            <w:webHidden/>
          </w:rPr>
          <w:fldChar w:fldCharType="end"/>
        </w:r>
      </w:hyperlink>
    </w:p>
    <w:p w14:paraId="6FC5AD7A" w14:textId="3BFFDFDD" w:rsidR="00A1368B" w:rsidRDefault="00491675">
      <w:pPr>
        <w:pStyle w:val="TableofFigures"/>
        <w:tabs>
          <w:tab w:val="right" w:leader="dot" w:pos="10457"/>
        </w:tabs>
        <w:rPr>
          <w:rFonts w:asciiTheme="minorHAnsi" w:eastAsiaTheme="minorEastAsia" w:hAnsiTheme="minorHAnsi" w:cstheme="minorBidi"/>
          <w:noProof/>
          <w:sz w:val="22"/>
          <w:szCs w:val="22"/>
          <w:lang w:val="pt-BR" w:eastAsia="pt-BR"/>
        </w:rPr>
      </w:pPr>
      <w:hyperlink w:anchor="_Toc89265565" w:history="1">
        <w:r w:rsidR="00A1368B" w:rsidRPr="000D5BD1">
          <w:rPr>
            <w:rStyle w:val="Hyperlink"/>
            <w:noProof/>
          </w:rPr>
          <w:t>Table 6</w:t>
        </w:r>
        <w:r w:rsidR="00A1368B" w:rsidRPr="000D5BD1">
          <w:rPr>
            <w:rStyle w:val="Hyperlink"/>
            <w:noProof/>
          </w:rPr>
          <w:noBreakHyphen/>
          <w:t>1: Open Concerns</w:t>
        </w:r>
        <w:r w:rsidR="00A1368B">
          <w:rPr>
            <w:noProof/>
            <w:webHidden/>
          </w:rPr>
          <w:tab/>
        </w:r>
        <w:r w:rsidR="00A1368B">
          <w:rPr>
            <w:noProof/>
            <w:webHidden/>
          </w:rPr>
          <w:fldChar w:fldCharType="begin"/>
        </w:r>
        <w:r w:rsidR="00A1368B">
          <w:rPr>
            <w:noProof/>
            <w:webHidden/>
          </w:rPr>
          <w:instrText xml:space="preserve"> PAGEREF _Toc89265565 \h </w:instrText>
        </w:r>
        <w:r w:rsidR="00A1368B">
          <w:rPr>
            <w:noProof/>
            <w:webHidden/>
          </w:rPr>
        </w:r>
        <w:r w:rsidR="00A1368B">
          <w:rPr>
            <w:noProof/>
            <w:webHidden/>
          </w:rPr>
          <w:fldChar w:fldCharType="separate"/>
        </w:r>
        <w:r w:rsidR="00ED442C">
          <w:rPr>
            <w:noProof/>
            <w:webHidden/>
          </w:rPr>
          <w:t>47</w:t>
        </w:r>
        <w:r w:rsidR="00A1368B">
          <w:rPr>
            <w:noProof/>
            <w:webHidden/>
          </w:rPr>
          <w:fldChar w:fldCharType="end"/>
        </w:r>
      </w:hyperlink>
    </w:p>
    <w:p w14:paraId="57036890" w14:textId="0D9D1D8E" w:rsidR="003A3CDA" w:rsidRPr="00E2703A" w:rsidRDefault="004F4A45" w:rsidP="00DB4EEF">
      <w:pPr>
        <w:spacing w:line="240" w:lineRule="atLeast"/>
      </w:pPr>
      <w:r w:rsidRPr="00E2703A">
        <w:rPr>
          <w:rStyle w:val="Hyperlink"/>
          <w:rFonts w:cs="Arial"/>
          <w:noProof/>
          <w:color w:val="auto"/>
        </w:rPr>
        <w:fldChar w:fldCharType="end"/>
      </w:r>
    </w:p>
    <w:p w14:paraId="38CF4B95" w14:textId="77777777" w:rsidR="00AF3D6B" w:rsidRPr="00185AC3" w:rsidRDefault="00495DD0" w:rsidP="00DB4EEF">
      <w:pPr>
        <w:pStyle w:val="Heading1"/>
        <w:spacing w:line="240" w:lineRule="atLeast"/>
      </w:pPr>
      <w:bookmarkStart w:id="5" w:name="_Toc481143785"/>
      <w:bookmarkStart w:id="6" w:name="_Toc89265401"/>
      <w:r>
        <w:lastRenderedPageBreak/>
        <w:t>Introduction</w:t>
      </w:r>
      <w:bookmarkEnd w:id="5"/>
      <w:bookmarkEnd w:id="6"/>
    </w:p>
    <w:p w14:paraId="039362DB" w14:textId="77777777" w:rsidR="00AF3D6B" w:rsidRPr="00185AC3" w:rsidRDefault="001F7BB0" w:rsidP="00DB4EEF">
      <w:pPr>
        <w:pStyle w:val="Heading2"/>
        <w:spacing w:line="240" w:lineRule="atLeast"/>
      </w:pPr>
      <w:bookmarkStart w:id="7" w:name="_Toc215652128"/>
      <w:bookmarkStart w:id="8" w:name="_Toc481143786"/>
      <w:bookmarkStart w:id="9" w:name="_Toc89265402"/>
      <w:r w:rsidRPr="005B03D3">
        <w:rPr>
          <w:szCs w:val="20"/>
        </w:rPr>
        <w:t xml:space="preserve">Document </w:t>
      </w:r>
      <w:r w:rsidR="00E36794">
        <w:t>Purpose</w:t>
      </w:r>
      <w:bookmarkEnd w:id="7"/>
      <w:bookmarkEnd w:id="8"/>
      <w:bookmarkEnd w:id="9"/>
    </w:p>
    <w:p w14:paraId="48442939" w14:textId="77777777" w:rsidR="000C11E9" w:rsidRDefault="000C11E9" w:rsidP="00DB4EEF">
      <w:pPr>
        <w:pStyle w:val="BodyText"/>
        <w:spacing w:line="240" w:lineRule="atLeas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sidR="007514C3">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79EE5C5A" w14:textId="7EF83E35" w:rsidR="000C11E9" w:rsidRDefault="000C11E9" w:rsidP="00DB4EEF">
      <w:pPr>
        <w:pStyle w:val="BodyText"/>
        <w:spacing w:line="240" w:lineRule="atLeas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7" w:history="1">
        <w:r w:rsidRPr="008168A2">
          <w:rPr>
            <w:rStyle w:val="Hyperlink"/>
            <w:rFonts w:cs="Arial"/>
            <w:lang w:val="en-US"/>
          </w:rPr>
          <w:t>Ford RE Wiki</w:t>
        </w:r>
      </w:hyperlink>
      <w:r>
        <w:rPr>
          <w:rStyle w:val="Hyperlink"/>
          <w:rFonts w:cs="Arial"/>
          <w:lang w:val="en-US"/>
        </w:rPr>
        <w:t>.</w:t>
      </w:r>
    </w:p>
    <w:p w14:paraId="4859D112" w14:textId="77777777" w:rsidR="000C11E9" w:rsidRDefault="001F7BB0" w:rsidP="00DB4EEF">
      <w:pPr>
        <w:pStyle w:val="Heading2"/>
        <w:spacing w:line="240" w:lineRule="atLeast"/>
      </w:pPr>
      <w:bookmarkStart w:id="10" w:name="_Toc455752475"/>
      <w:bookmarkStart w:id="11" w:name="_Toc481143787"/>
      <w:bookmarkStart w:id="12" w:name="_Toc89265403"/>
      <w:r w:rsidRPr="005B03D3">
        <w:rPr>
          <w:szCs w:val="20"/>
        </w:rPr>
        <w:t xml:space="preserve">Document </w:t>
      </w:r>
      <w:r w:rsidR="000C11E9">
        <w:t>Scope</w:t>
      </w:r>
      <w:bookmarkEnd w:id="10"/>
      <w:bookmarkEnd w:id="11"/>
      <w:bookmarkEnd w:id="12"/>
    </w:p>
    <w:p w14:paraId="38B67A6E" w14:textId="58E6E20B" w:rsidR="00B574CB" w:rsidRPr="00FF1F40" w:rsidRDefault="00B574CB" w:rsidP="00DB4EEF">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The FIS can be used to document multiple deployment variants (refer to chapters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_Ref13129659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ED442C" w:rsidRPr="00ED442C">
        <w:rPr>
          <w:rStyle w:val="SubtleEmphasis"/>
          <w:i/>
          <w:iCs w:val="0"/>
          <w:color w:val="7F7F7F" w:themeColor="text1" w:themeTint="80"/>
        </w:rPr>
        <w:t>Deployment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and “</w:t>
      </w:r>
      <w:r w:rsidRPr="00FF1F40">
        <w:rPr>
          <w:rStyle w:val="SubtleEmphasis"/>
          <w:i/>
          <w:iCs w:val="0"/>
          <w:color w:val="7F7F7F" w:themeColor="text1" w:themeTint="80"/>
        </w:rPr>
        <w:fldChar w:fldCharType="begin"/>
      </w:r>
      <w:r w:rsidRPr="00FF1F40">
        <w:rPr>
          <w:rStyle w:val="SubtleEmphasis"/>
          <w:i/>
          <w:iCs w:val="0"/>
          <w:color w:val="7F7F7F" w:themeColor="text1" w:themeTint="80"/>
        </w:rPr>
        <w:instrText xml:space="preserve"> REF _Ref532302280 \h  \* MERGEFORMAT </w:instrText>
      </w:r>
      <w:r w:rsidRPr="00FF1F40">
        <w:rPr>
          <w:rStyle w:val="SubtleEmphasis"/>
          <w:i/>
          <w:iCs w:val="0"/>
          <w:color w:val="7F7F7F" w:themeColor="text1" w:themeTint="80"/>
        </w:rPr>
      </w:r>
      <w:r w:rsidRPr="00FF1F40">
        <w:rPr>
          <w:rStyle w:val="SubtleEmphasis"/>
          <w:i/>
          <w:iCs w:val="0"/>
          <w:color w:val="7F7F7F" w:themeColor="text1" w:themeTint="80"/>
        </w:rPr>
        <w:fldChar w:fldCharType="separate"/>
      </w:r>
      <w:r w:rsidR="00ED442C" w:rsidRPr="00ED442C">
        <w:rPr>
          <w:rStyle w:val="SubtleEmphasis"/>
          <w:i/>
          <w:iCs w:val="0"/>
          <w:color w:val="7F7F7F" w:themeColor="text1" w:themeTint="80"/>
        </w:rPr>
        <w:t>E/E Architecture Variants</w:t>
      </w:r>
      <w:r w:rsidRPr="00FF1F40">
        <w:rPr>
          <w:rStyle w:val="SubtleEmphasis"/>
          <w:i/>
          <w:iCs w:val="0"/>
          <w:color w:val="7F7F7F" w:themeColor="text1" w:themeTint="80"/>
        </w:rPr>
        <w:fldChar w:fldCharType="end"/>
      </w:r>
      <w:r w:rsidRPr="00FF1F40">
        <w:rPr>
          <w:rStyle w:val="SubtleEmphasis"/>
          <w:i/>
          <w:iCs w:val="0"/>
          <w:color w:val="7F7F7F" w:themeColor="text1" w:themeTint="80"/>
        </w:rPr>
        <w:t>”). It is however recommended (except for small features) to have a separate FIS for each variant, because managing multiple variants in the same document easily gets complex and cumbersome.</w:t>
      </w:r>
    </w:p>
    <w:p w14:paraId="4B838E19" w14:textId="77777777" w:rsidR="00B574CB" w:rsidRPr="00FF1F40" w:rsidRDefault="00B574CB" w:rsidP="00DB4EEF">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#Functional Safety:</w:t>
      </w:r>
      <w:r w:rsidRPr="00FF1F40">
        <w:rPr>
          <w:rStyle w:val="SubtleEmphasis"/>
          <w:i/>
          <w:iCs w:val="0"/>
          <w:color w:val="7F7F7F" w:themeColor="text1" w:themeTint="80"/>
        </w:rPr>
        <w:t xml:space="preserve"> For Functional Safety specify only one deployment variant per FIS.</w:t>
      </w:r>
    </w:p>
    <w:p w14:paraId="10EF4182" w14:textId="77777777" w:rsidR="00B574CB" w:rsidRDefault="00B574CB" w:rsidP="00DB4EEF">
      <w:pPr>
        <w:pStyle w:val="BodyText"/>
        <w:spacing w:line="240" w:lineRule="atLeast"/>
        <w:ind w:right="142"/>
        <w:jc w:val="both"/>
        <w:rPr>
          <w:rFonts w:cs="Arial"/>
          <w:lang w:val="en-US"/>
        </w:rPr>
      </w:pPr>
    </w:p>
    <w:p w14:paraId="45B0C555" w14:textId="0A8DF6B4" w:rsidR="000C11E9" w:rsidRDefault="000C11E9" w:rsidP="00DB4EEF">
      <w:pPr>
        <w:pStyle w:val="BodyText"/>
        <w:spacing w:line="240" w:lineRule="atLeas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00A20D30">
        <w:rPr>
          <w:rFonts w:ascii="Helvetica" w:hAnsi="Helvetica" w:cs="Helvetica"/>
          <w:color w:val="0000FF"/>
          <w:lang w:val="en-US"/>
        </w:rPr>
        <w:t>Fog L</w:t>
      </w:r>
      <w:r w:rsidR="00C733DE">
        <w:rPr>
          <w:rFonts w:ascii="Helvetica" w:hAnsi="Helvetica" w:cs="Helvetica"/>
          <w:color w:val="0000FF"/>
          <w:lang w:val="en-US"/>
        </w:rPr>
        <w:t>ighta</w:t>
      </w:r>
      <w:r w:rsidR="00A20D30">
        <w:rPr>
          <w:rFonts w:ascii="Helvetica" w:hAnsi="Helvetica" w:cs="Helvetica"/>
          <w:color w:val="0000FF"/>
          <w:lang w:val="en-US"/>
        </w:rPr>
        <w:t xml:space="preserve"> </w:t>
      </w:r>
      <w:r>
        <w:rPr>
          <w:rFonts w:cs="Arial"/>
          <w:lang w:val="en-US"/>
        </w:rPr>
        <w:t>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C11E9" w:rsidRPr="001B1565" w14:paraId="24B8865D" w14:textId="77777777" w:rsidTr="00F31628">
        <w:trPr>
          <w:cantSplit/>
          <w:tblHeader/>
        </w:trPr>
        <w:tc>
          <w:tcPr>
            <w:tcW w:w="4508" w:type="dxa"/>
            <w:shd w:val="clear" w:color="auto" w:fill="E0E0E0"/>
          </w:tcPr>
          <w:p w14:paraId="298F350F" w14:textId="77777777" w:rsidR="000C11E9" w:rsidRPr="001B1565" w:rsidRDefault="000C11E9" w:rsidP="00DB4EEF">
            <w:pPr>
              <w:spacing w:line="240" w:lineRule="atLeast"/>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14:paraId="75F3387E" w14:textId="77777777" w:rsidR="000C11E9" w:rsidRPr="001B1565" w:rsidRDefault="000C11E9" w:rsidP="00DB4EEF">
            <w:pPr>
              <w:spacing w:line="240" w:lineRule="atLeast"/>
              <w:rPr>
                <w:rFonts w:ascii="Helvetica" w:hAnsi="Helvetica" w:cs="Helvetica"/>
                <w:b/>
              </w:rPr>
            </w:pPr>
            <w:r w:rsidRPr="001B1565">
              <w:rPr>
                <w:rFonts w:ascii="Helvetica" w:hAnsi="Helvetica" w:cs="Helvetica"/>
                <w:b/>
              </w:rPr>
              <w:t>Owner</w:t>
            </w:r>
          </w:p>
        </w:tc>
        <w:tc>
          <w:tcPr>
            <w:tcW w:w="3148" w:type="dxa"/>
            <w:shd w:val="clear" w:color="auto" w:fill="E0E0E0"/>
          </w:tcPr>
          <w:p w14:paraId="0ECB34E2" w14:textId="77777777" w:rsidR="000C11E9" w:rsidRPr="001B1565" w:rsidRDefault="000C11E9" w:rsidP="00DB4EEF">
            <w:pPr>
              <w:spacing w:line="240" w:lineRule="atLeast"/>
              <w:rPr>
                <w:rFonts w:ascii="Helvetica" w:hAnsi="Helvetica" w:cs="Helvetica"/>
                <w:b/>
              </w:rPr>
            </w:pPr>
            <w:r w:rsidRPr="001B1565">
              <w:rPr>
                <w:rFonts w:ascii="Helvetica" w:hAnsi="Helvetica" w:cs="Helvetica"/>
                <w:b/>
              </w:rPr>
              <w:t>Reference</w:t>
            </w:r>
          </w:p>
        </w:tc>
      </w:tr>
      <w:tr w:rsidR="00AD746F" w:rsidRPr="001B1565" w14:paraId="394728EA" w14:textId="77777777" w:rsidTr="00F31628">
        <w:tc>
          <w:tcPr>
            <w:tcW w:w="4508" w:type="dxa"/>
          </w:tcPr>
          <w:p w14:paraId="2A8C0A11" w14:textId="77777777" w:rsidR="00931111" w:rsidRDefault="00AD746F" w:rsidP="00DB4EEF">
            <w:pPr>
              <w:spacing w:line="240" w:lineRule="atLeast"/>
            </w:pPr>
            <w:r w:rsidRPr="00AD746F">
              <w:t xml:space="preserve">FIS_CORE_H2_V2.4_28062019 </w:t>
            </w:r>
          </w:p>
          <w:p w14:paraId="596AE672" w14:textId="77777777" w:rsidR="00AD746F" w:rsidRPr="00D0062B" w:rsidRDefault="00931111" w:rsidP="00DB4EEF">
            <w:pPr>
              <w:pStyle w:val="ListParagraph"/>
              <w:numPr>
                <w:ilvl w:val="0"/>
                <w:numId w:val="28"/>
              </w:numPr>
              <w:spacing w:line="240" w:lineRule="atLeast"/>
              <w:rPr>
                <w:rFonts w:ascii="Arial" w:hAnsi="Arial"/>
              </w:rPr>
            </w:pPr>
            <w:r w:rsidRPr="00D0062B">
              <w:rPr>
                <w:rFonts w:ascii="Arial" w:hAnsi="Arial"/>
              </w:rPr>
              <w:t xml:space="preserve"> </w:t>
            </w:r>
            <w:r w:rsidR="00AD746F" w:rsidRPr="00D0062B">
              <w:rPr>
                <w:rFonts w:ascii="Arial" w:hAnsi="Arial"/>
              </w:rPr>
              <w:t>Exterior Lighting H2 Architecture</w:t>
            </w:r>
          </w:p>
        </w:tc>
        <w:tc>
          <w:tcPr>
            <w:tcW w:w="2409" w:type="dxa"/>
          </w:tcPr>
          <w:p w14:paraId="75178D0F" w14:textId="77777777" w:rsidR="00AD746F" w:rsidRPr="003C6F08" w:rsidRDefault="00AD746F" w:rsidP="00DB4EEF">
            <w:pPr>
              <w:spacing w:line="240" w:lineRule="atLeast"/>
              <w:rPr>
                <w:rFonts w:ascii="Helvetica" w:hAnsi="Helvetica" w:cs="Helvetica"/>
              </w:rPr>
            </w:pPr>
          </w:p>
        </w:tc>
        <w:tc>
          <w:tcPr>
            <w:tcW w:w="3148" w:type="dxa"/>
          </w:tcPr>
          <w:p w14:paraId="238B7D00" w14:textId="77777777" w:rsidR="00AD746F" w:rsidRPr="003C6F08" w:rsidRDefault="00AD746F" w:rsidP="00DB4EEF">
            <w:pPr>
              <w:spacing w:line="240" w:lineRule="atLeast"/>
              <w:rPr>
                <w:rFonts w:ascii="Helvetica" w:hAnsi="Helvetica" w:cs="Helvetica"/>
              </w:rPr>
            </w:pPr>
          </w:p>
        </w:tc>
      </w:tr>
      <w:tr w:rsidR="00AD746F" w:rsidRPr="001B1565" w14:paraId="529F962E" w14:textId="77777777" w:rsidTr="00F31628">
        <w:tc>
          <w:tcPr>
            <w:tcW w:w="4508" w:type="dxa"/>
          </w:tcPr>
          <w:p w14:paraId="79F97085" w14:textId="77777777" w:rsidR="00AD746F" w:rsidRDefault="00AD746F" w:rsidP="00DB4EEF">
            <w:pPr>
              <w:spacing w:line="240" w:lineRule="atLeast"/>
            </w:pPr>
            <w:r w:rsidRPr="00AD746F">
              <w:t>FIS_CORE_L1-L2_V1</w:t>
            </w:r>
            <w:r>
              <w:t xml:space="preserve"> </w:t>
            </w:r>
          </w:p>
          <w:p w14:paraId="715EA483" w14:textId="77777777" w:rsidR="00AD746F" w:rsidRPr="00931111" w:rsidRDefault="00AD746F" w:rsidP="00DB4EEF">
            <w:pPr>
              <w:pStyle w:val="ListParagraph"/>
              <w:numPr>
                <w:ilvl w:val="0"/>
                <w:numId w:val="26"/>
              </w:numPr>
              <w:spacing w:line="240" w:lineRule="atLeast"/>
              <w:rPr>
                <w:rFonts w:ascii="Arial" w:hAnsi="Arial"/>
              </w:rPr>
            </w:pPr>
            <w:r w:rsidRPr="00931111">
              <w:rPr>
                <w:rFonts w:ascii="Arial" w:hAnsi="Arial"/>
              </w:rPr>
              <w:t>L1-L2 Exterior Lighting Architecture</w:t>
            </w:r>
          </w:p>
        </w:tc>
        <w:tc>
          <w:tcPr>
            <w:tcW w:w="2409" w:type="dxa"/>
          </w:tcPr>
          <w:p w14:paraId="56DA1BB7" w14:textId="77777777" w:rsidR="00AD746F" w:rsidRPr="003C6F08" w:rsidRDefault="00AD746F" w:rsidP="00DB4EEF">
            <w:pPr>
              <w:spacing w:line="240" w:lineRule="atLeast"/>
              <w:rPr>
                <w:rFonts w:ascii="Helvetica" w:hAnsi="Helvetica" w:cs="Helvetica"/>
              </w:rPr>
            </w:pPr>
          </w:p>
        </w:tc>
        <w:tc>
          <w:tcPr>
            <w:tcW w:w="3148" w:type="dxa"/>
          </w:tcPr>
          <w:p w14:paraId="08662B81" w14:textId="77777777" w:rsidR="00AD746F" w:rsidRPr="003C6F08" w:rsidRDefault="00AD746F" w:rsidP="00DB4EEF">
            <w:pPr>
              <w:spacing w:line="240" w:lineRule="atLeast"/>
              <w:rPr>
                <w:rFonts w:ascii="Helvetica" w:hAnsi="Helvetica" w:cs="Helvetica"/>
              </w:rPr>
            </w:pPr>
          </w:p>
        </w:tc>
      </w:tr>
      <w:tr w:rsidR="00AD746F" w:rsidRPr="001B1565" w14:paraId="2AB8CAD8" w14:textId="77777777" w:rsidTr="00F31628">
        <w:tc>
          <w:tcPr>
            <w:tcW w:w="4508" w:type="dxa"/>
          </w:tcPr>
          <w:p w14:paraId="4F5143E4" w14:textId="77777777" w:rsidR="00AD746F" w:rsidRDefault="00AD746F" w:rsidP="00DB4EEF">
            <w:pPr>
              <w:spacing w:line="240" w:lineRule="atLeast"/>
            </w:pPr>
            <w:r w:rsidRPr="00AD746F">
              <w:t>FIS Exterior Lighting (Core, Variant H1T)</w:t>
            </w:r>
          </w:p>
          <w:p w14:paraId="7BA67238" w14:textId="77777777" w:rsidR="00AD746F" w:rsidRDefault="00AD746F" w:rsidP="00DB4EEF">
            <w:pPr>
              <w:pStyle w:val="ListParagraph"/>
              <w:numPr>
                <w:ilvl w:val="0"/>
                <w:numId w:val="26"/>
              </w:numPr>
              <w:spacing w:line="240" w:lineRule="atLeast"/>
            </w:pPr>
            <w:r w:rsidRPr="00AD746F">
              <w:rPr>
                <w:rFonts w:ascii="Helvetica" w:hAnsi="Helvetica" w:cs="Helvetica"/>
              </w:rPr>
              <w:t>H1T Exterior Lighting Architecture</w:t>
            </w:r>
          </w:p>
        </w:tc>
        <w:tc>
          <w:tcPr>
            <w:tcW w:w="2409" w:type="dxa"/>
          </w:tcPr>
          <w:p w14:paraId="3B78B9DE" w14:textId="77777777" w:rsidR="00AD746F" w:rsidRPr="003C6F08" w:rsidRDefault="00AD746F" w:rsidP="00DB4EEF">
            <w:pPr>
              <w:spacing w:line="240" w:lineRule="atLeast"/>
              <w:rPr>
                <w:rFonts w:ascii="Helvetica" w:hAnsi="Helvetica" w:cs="Helvetica"/>
              </w:rPr>
            </w:pPr>
          </w:p>
        </w:tc>
        <w:tc>
          <w:tcPr>
            <w:tcW w:w="3148" w:type="dxa"/>
          </w:tcPr>
          <w:p w14:paraId="217F464D" w14:textId="77777777" w:rsidR="00AD746F" w:rsidRPr="003C6F08" w:rsidRDefault="00AD746F" w:rsidP="00DB4EEF">
            <w:pPr>
              <w:spacing w:line="240" w:lineRule="atLeast"/>
              <w:rPr>
                <w:rFonts w:ascii="Helvetica" w:hAnsi="Helvetica" w:cs="Helvetica"/>
              </w:rPr>
            </w:pPr>
          </w:p>
        </w:tc>
      </w:tr>
      <w:tr w:rsidR="00AA3246" w:rsidRPr="001B1565" w14:paraId="17340C32" w14:textId="77777777" w:rsidTr="00F31628">
        <w:tc>
          <w:tcPr>
            <w:tcW w:w="4508" w:type="dxa"/>
          </w:tcPr>
          <w:p w14:paraId="0E4A9644" w14:textId="77777777" w:rsidR="00AA3246" w:rsidRPr="00AD746F" w:rsidRDefault="00AA3246" w:rsidP="00DB4EEF">
            <w:pPr>
              <w:spacing w:line="240" w:lineRule="atLeast"/>
            </w:pPr>
          </w:p>
        </w:tc>
        <w:tc>
          <w:tcPr>
            <w:tcW w:w="2409" w:type="dxa"/>
          </w:tcPr>
          <w:p w14:paraId="5E73615A" w14:textId="77777777" w:rsidR="00AA3246" w:rsidRPr="003C6F08" w:rsidRDefault="00AA3246" w:rsidP="00DB4EEF">
            <w:pPr>
              <w:spacing w:line="240" w:lineRule="atLeast"/>
              <w:rPr>
                <w:rFonts w:ascii="Helvetica" w:hAnsi="Helvetica" w:cs="Helvetica"/>
              </w:rPr>
            </w:pPr>
          </w:p>
        </w:tc>
        <w:tc>
          <w:tcPr>
            <w:tcW w:w="3148" w:type="dxa"/>
          </w:tcPr>
          <w:p w14:paraId="0B6AB1CF" w14:textId="77777777" w:rsidR="00AA3246" w:rsidRPr="003C6F08" w:rsidRDefault="00AA3246" w:rsidP="00DB4EEF">
            <w:pPr>
              <w:spacing w:line="240" w:lineRule="atLeast"/>
              <w:rPr>
                <w:rFonts w:ascii="Helvetica" w:hAnsi="Helvetica" w:cs="Helvetica"/>
              </w:rPr>
            </w:pPr>
          </w:p>
        </w:tc>
      </w:tr>
    </w:tbl>
    <w:p w14:paraId="1AC54F83" w14:textId="39451DFE" w:rsidR="000C11E9" w:rsidRDefault="000C11E9" w:rsidP="00DB4EEF">
      <w:pPr>
        <w:pStyle w:val="Caption"/>
        <w:spacing w:line="240" w:lineRule="atLeast"/>
      </w:pPr>
      <w:bookmarkStart w:id="13" w:name="_Toc455752535"/>
      <w:bookmarkStart w:id="14" w:name="_Toc520108482"/>
      <w:bookmarkStart w:id="15" w:name="_Toc89265541"/>
      <w:r w:rsidRPr="001B1565">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1</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1</w:t>
      </w:r>
      <w:r w:rsidR="00A378CF">
        <w:rPr>
          <w:noProof/>
        </w:rPr>
        <w:fldChar w:fldCharType="end"/>
      </w:r>
      <w:r w:rsidRPr="001B1565">
        <w:t xml:space="preserve">: </w:t>
      </w:r>
      <w:r>
        <w:t>Electrical Architecture(s) referenced in this document</w:t>
      </w:r>
      <w:bookmarkEnd w:id="13"/>
      <w:bookmarkEnd w:id="14"/>
      <w:bookmarkEnd w:id="15"/>
    </w:p>
    <w:p w14:paraId="1E881555" w14:textId="77777777" w:rsidR="00AF3D6B" w:rsidRDefault="001C7523" w:rsidP="00DB4EEF">
      <w:pPr>
        <w:pStyle w:val="Heading2"/>
        <w:spacing w:line="240" w:lineRule="atLeast"/>
      </w:pPr>
      <w:bookmarkStart w:id="16" w:name="_Toc89265404"/>
      <w:r w:rsidRPr="005B03D3">
        <w:rPr>
          <w:szCs w:val="20"/>
        </w:rPr>
        <w:t xml:space="preserve">Document </w:t>
      </w:r>
      <w:bookmarkStart w:id="17" w:name="_Toc481143788"/>
      <w:r w:rsidR="00E36794">
        <w:t>Audience</w:t>
      </w:r>
      <w:bookmarkEnd w:id="16"/>
      <w:bookmarkEnd w:id="17"/>
    </w:p>
    <w:p w14:paraId="65A70EF4" w14:textId="61D04089" w:rsidR="00737A13" w:rsidRDefault="00737A13" w:rsidP="00DB4EEF">
      <w:pPr>
        <w:pStyle w:val="BodyText"/>
        <w:spacing w:line="240" w:lineRule="atLeas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sidR="0058244D">
        <w:t xml:space="preserve">written by the feature owner </w:t>
      </w:r>
      <w:r w:rsidR="0058244D">
        <w:rPr>
          <w:rFonts w:cs="Arial"/>
          <w:color w:val="3333FF"/>
          <w:lang w:val="en-US"/>
        </w:rPr>
        <w:t>Eric Vieira</w:t>
      </w:r>
      <w:r w:rsidR="0058244D" w:rsidRPr="00BF75F8">
        <w:rPr>
          <w:rFonts w:cs="Arial"/>
          <w:color w:val="3333FF"/>
          <w:lang w:val="en-US"/>
        </w:rPr>
        <w:t xml:space="preserve"> </w:t>
      </w:r>
      <w:r w:rsidR="0058244D">
        <w:rPr>
          <w:rFonts w:cs="Arial"/>
          <w:color w:val="3333FF"/>
          <w:lang w:val="en-US"/>
        </w:rPr>
        <w:t>(EVIEIRA1)</w:t>
      </w:r>
      <w:r w:rsidR="0058244D" w:rsidRPr="001B1565">
        <w:t xml:space="preserve">. </w:t>
      </w:r>
      <w:r>
        <w:rPr>
          <w:rFonts w:cs="Arial"/>
          <w:lang w:val="en-US"/>
        </w:rPr>
        <w:t>All Stakeholders, i.e., all people who have a valid interest in the feature implementation should read and, if possible, review the FIS. It needs to be guaranteed, that all stakeholders have access to the currently valid version of the FIS.</w:t>
      </w:r>
    </w:p>
    <w:p w14:paraId="0076A3E5" w14:textId="77777777" w:rsidR="002D2910" w:rsidRPr="002D2910" w:rsidRDefault="002D2910" w:rsidP="00DB4EEF">
      <w:pPr>
        <w:spacing w:line="240" w:lineRule="atLeast"/>
      </w:pPr>
    </w:p>
    <w:p w14:paraId="627A2B2E" w14:textId="77777777" w:rsidR="00EA5059" w:rsidRDefault="003F54D8" w:rsidP="00DB4EEF">
      <w:pPr>
        <w:pStyle w:val="Heading3"/>
        <w:spacing w:line="240" w:lineRule="atLeast"/>
      </w:pPr>
      <w:bookmarkStart w:id="18" w:name="_Toc481143789"/>
      <w:bookmarkStart w:id="19" w:name="_Toc89265405"/>
      <w:r>
        <w:t>Stakeholder</w:t>
      </w:r>
      <w:r w:rsidR="00EA5059">
        <w:t xml:space="preserve"> List</w:t>
      </w:r>
      <w:bookmarkEnd w:id="18"/>
      <w:bookmarkEnd w:id="19"/>
    </w:p>
    <w:p w14:paraId="03D77D40" w14:textId="508E0FCB" w:rsidR="00E92E07" w:rsidRDefault="00E92E07" w:rsidP="00DB4EEF">
      <w:pPr>
        <w:pStyle w:val="BodyText"/>
        <w:spacing w:line="240" w:lineRule="atLeast"/>
        <w:ind w:right="142"/>
        <w:jc w:val="both"/>
        <w:rPr>
          <w:rFonts w:cs="Arial"/>
          <w:lang w:val="en-US"/>
        </w:rPr>
      </w:pPr>
      <w:bookmarkStart w:id="20" w:name="_Toc215652130"/>
      <w:r w:rsidRPr="006A2B47">
        <w:rPr>
          <w:rFonts w:cs="Arial"/>
          <w:lang w:val="en-US"/>
        </w:rPr>
        <w:t xml:space="preserve">For the latest list of the </w:t>
      </w:r>
      <w:r w:rsidR="00482397" w:rsidRPr="006A2B47">
        <w:rPr>
          <w:rFonts w:cs="Arial"/>
          <w:lang w:val="en-US"/>
        </w:rPr>
        <w:t>function</w:t>
      </w:r>
      <w:r w:rsidRPr="006A2B47">
        <w:rPr>
          <w:rFonts w:cs="Arial"/>
          <w:lang w:val="en-US"/>
        </w:rPr>
        <w:t xml:space="preserve"> stakeholder</w:t>
      </w:r>
      <w:r w:rsidR="006A2B47">
        <w:rPr>
          <w:rFonts w:cs="Arial"/>
          <w:lang w:val="en-US"/>
        </w:rPr>
        <w:t>s</w:t>
      </w:r>
      <w:r w:rsidRPr="006A2B47">
        <w:rPr>
          <w:rFonts w:cs="Arial"/>
          <w:lang w:val="en-US"/>
        </w:rPr>
        <w:t xml:space="preserve"> and their roles &amp; responsibilities refer </w:t>
      </w:r>
      <w:r w:rsidR="00A844A3">
        <w:t xml:space="preserve">to </w:t>
      </w:r>
      <w:hyperlink r:id="rId18" w:history="1">
        <w:r w:rsidR="00A844A3" w:rsidRPr="007A7E81">
          <w:rPr>
            <w:rStyle w:val="Hyperlink"/>
          </w:rPr>
          <w:t>F001010/C VSEM Folder</w:t>
        </w:r>
      </w:hyperlink>
      <w:r w:rsidR="00A844A3">
        <w:rPr>
          <w:rStyle w:val="Hyperlink"/>
        </w:rPr>
        <w:t>.</w:t>
      </w:r>
    </w:p>
    <w:tbl>
      <w:tblPr>
        <w:tblStyle w:val="TableGrid"/>
        <w:tblW w:w="10095" w:type="dxa"/>
        <w:jc w:val="center"/>
        <w:tblLayout w:type="fixed"/>
        <w:tblLook w:val="04A0" w:firstRow="1" w:lastRow="0" w:firstColumn="1" w:lastColumn="0" w:noHBand="0" w:noVBand="1"/>
      </w:tblPr>
      <w:tblGrid>
        <w:gridCol w:w="2268"/>
        <w:gridCol w:w="1587"/>
        <w:gridCol w:w="2269"/>
        <w:gridCol w:w="2235"/>
        <w:gridCol w:w="1736"/>
      </w:tblGrid>
      <w:tr w:rsidR="003C1BF0" w14:paraId="298DDC54"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45FA27" w14:textId="77777777" w:rsidR="003C1BF0" w:rsidRDefault="003C1BF0" w:rsidP="00B351ED">
            <w:pPr>
              <w:jc w:val="center"/>
              <w:rPr>
                <w:rFonts w:ascii="Helvetica" w:hAnsi="Helvetica" w:cs="Helvetica"/>
                <w:b/>
              </w:rPr>
            </w:pPr>
            <w:r>
              <w:rPr>
                <w:rFonts w:ascii="Helvetica" w:hAnsi="Helvetica" w:cs="Helvetica"/>
                <w:b/>
              </w:rPr>
              <w:t>Name</w:t>
            </w:r>
          </w:p>
        </w:tc>
        <w:tc>
          <w:tcPr>
            <w:tcW w:w="1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E9A4E23" w14:textId="77777777" w:rsidR="003C1BF0" w:rsidRDefault="003C1BF0" w:rsidP="00B351ED">
            <w:pPr>
              <w:jc w:val="center"/>
              <w:rPr>
                <w:rFonts w:ascii="Helvetica" w:hAnsi="Helvetica" w:cs="Helvetica"/>
                <w:b/>
              </w:rPr>
            </w:pPr>
            <w:r>
              <w:rPr>
                <w:rFonts w:ascii="Helvetica" w:hAnsi="Helvetica" w:cs="Helvetica"/>
                <w:b/>
              </w:rPr>
              <w:t>CDSID</w:t>
            </w:r>
          </w:p>
        </w:tc>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B44F62" w14:textId="77777777" w:rsidR="003C1BF0" w:rsidRDefault="003C1BF0" w:rsidP="00B351ED">
            <w:pPr>
              <w:jc w:val="center"/>
              <w:rPr>
                <w:rFonts w:ascii="Helvetica" w:hAnsi="Helvetica" w:cs="Helvetica"/>
                <w:b/>
              </w:rPr>
            </w:pPr>
            <w:r>
              <w:rPr>
                <w:rFonts w:ascii="Helvetica" w:hAnsi="Helvetica" w:cs="Helvetica"/>
                <w:b/>
              </w:rPr>
              <w:t>Contact Info</w:t>
            </w:r>
          </w:p>
        </w:tc>
        <w:tc>
          <w:tcPr>
            <w:tcW w:w="22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565C0F" w14:textId="77777777" w:rsidR="003C1BF0" w:rsidRDefault="003C1BF0" w:rsidP="00B351ED">
            <w:pPr>
              <w:jc w:val="center"/>
              <w:rPr>
                <w:rFonts w:ascii="Helvetica" w:hAnsi="Helvetica" w:cs="Helvetica"/>
                <w:b/>
              </w:rPr>
            </w:pPr>
            <w:r>
              <w:rPr>
                <w:rFonts w:ascii="Helvetica" w:hAnsi="Helvetica" w:cs="Helvetica"/>
                <w:b/>
              </w:rPr>
              <w:t>Role</w:t>
            </w:r>
          </w:p>
        </w:tc>
        <w:tc>
          <w:tcPr>
            <w:tcW w:w="17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169639" w14:textId="77777777" w:rsidR="003C1BF0" w:rsidRDefault="003C1BF0" w:rsidP="00B351ED">
            <w:pPr>
              <w:jc w:val="center"/>
              <w:rPr>
                <w:rFonts w:ascii="Helvetica" w:hAnsi="Helvetica" w:cs="Helvetica"/>
                <w:b/>
              </w:rPr>
            </w:pPr>
            <w:r>
              <w:rPr>
                <w:rFonts w:ascii="Helvetica" w:hAnsi="Helvetica" w:cs="Helvetica"/>
                <w:b/>
              </w:rPr>
              <w:t>Stakeholder Group</w:t>
            </w:r>
          </w:p>
        </w:tc>
      </w:tr>
      <w:tr w:rsidR="003C1BF0" w14:paraId="5DC19B19"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14:paraId="424A5144" w14:textId="77777777" w:rsidR="003C1BF0" w:rsidRDefault="003C1BF0" w:rsidP="00B351ED">
            <w:pPr>
              <w:jc w:val="center"/>
              <w:rPr>
                <w:rFonts w:ascii="Helvetica" w:hAnsi="Helvetica" w:cs="Helvetica"/>
              </w:rPr>
            </w:pPr>
            <w:r>
              <w:rPr>
                <w:rFonts w:ascii="Helvetica" w:hAnsi="Helvetica" w:cs="Helvetica"/>
              </w:rPr>
              <w:t>Eric Aleksander Vieira</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81C73DF" w14:textId="77777777" w:rsidR="003C1BF0" w:rsidRDefault="003C1BF0" w:rsidP="00B351ED">
            <w:pPr>
              <w:jc w:val="center"/>
              <w:rPr>
                <w:rFonts w:ascii="Helvetica" w:hAnsi="Helvetica" w:cs="Helvetica"/>
              </w:rPr>
            </w:pPr>
            <w:r>
              <w:rPr>
                <w:rFonts w:ascii="Helvetica" w:hAnsi="Helvetica" w:cs="Helvetica"/>
              </w:rPr>
              <w:t>EVIEIRA1</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6960781" w14:textId="77777777" w:rsidR="003C1BF0" w:rsidRDefault="00491675" w:rsidP="00B351ED">
            <w:pPr>
              <w:jc w:val="center"/>
              <w:rPr>
                <w:rFonts w:ascii="Helvetica" w:hAnsi="Helvetica" w:cs="Helvetica"/>
              </w:rPr>
            </w:pPr>
            <w:hyperlink r:id="rId19" w:history="1">
              <w:r w:rsidR="003C1BF0" w:rsidRPr="00AA18F2">
                <w:rPr>
                  <w:rStyle w:val="Hyperlink"/>
                  <w:rFonts w:ascii="Helvetica" w:hAnsi="Helvetica" w:cs="Helvetica"/>
                </w:rPr>
                <w:t>evieira1@ford.com</w:t>
              </w:r>
            </w:hyperlink>
            <w:r w:rsidR="003C1BF0">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hideMark/>
          </w:tcPr>
          <w:p w14:paraId="34AAC35E" w14:textId="77777777" w:rsidR="003C1BF0" w:rsidRDefault="003C1BF0" w:rsidP="00B351ED">
            <w:pPr>
              <w:jc w:val="center"/>
              <w:rPr>
                <w:rFonts w:ascii="Helvetica" w:hAnsi="Helvetica" w:cs="Helvetica"/>
              </w:rPr>
            </w:pPr>
            <w:r>
              <w:rPr>
                <w:rFonts w:ascii="Helvetica" w:hAnsi="Helvetica" w:cs="Helvetica"/>
              </w:rPr>
              <w:t>Core Feature Owner</w:t>
            </w:r>
          </w:p>
        </w:tc>
        <w:tc>
          <w:tcPr>
            <w:tcW w:w="1736" w:type="dxa"/>
            <w:tcBorders>
              <w:top w:val="single" w:sz="4" w:space="0" w:color="auto"/>
              <w:left w:val="single" w:sz="4" w:space="0" w:color="auto"/>
              <w:bottom w:val="single" w:sz="4" w:space="0" w:color="auto"/>
              <w:right w:val="single" w:sz="4" w:space="0" w:color="auto"/>
            </w:tcBorders>
            <w:vAlign w:val="center"/>
            <w:hideMark/>
          </w:tcPr>
          <w:p w14:paraId="1615CF62" w14:textId="77777777" w:rsidR="003C1BF0" w:rsidRDefault="003C1BF0" w:rsidP="00B351ED">
            <w:pPr>
              <w:jc w:val="center"/>
              <w:rPr>
                <w:rFonts w:ascii="Helvetica" w:hAnsi="Helvetica" w:cs="Helvetica"/>
              </w:rPr>
            </w:pPr>
            <w:r>
              <w:rPr>
                <w:rFonts w:ascii="Helvetica" w:hAnsi="Helvetica" w:cs="Helvetica"/>
              </w:rPr>
              <w:t>Systems Engineering</w:t>
            </w:r>
          </w:p>
        </w:tc>
      </w:tr>
      <w:tr w:rsidR="003C1BF0" w14:paraId="3C7D3A9F"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14:paraId="6767E645" w14:textId="77777777" w:rsidR="003C1BF0" w:rsidRDefault="003C1BF0" w:rsidP="00B351ED">
            <w:pPr>
              <w:jc w:val="center"/>
              <w:rPr>
                <w:rFonts w:ascii="Helvetica" w:hAnsi="Helvetica" w:cs="Helvetica"/>
              </w:rPr>
            </w:pPr>
            <w:r>
              <w:rPr>
                <w:rFonts w:ascii="Helvetica" w:hAnsi="Helvetica" w:cs="Helvetica"/>
              </w:rPr>
              <w:t>Nicolás Gagliardi</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7F9DD41" w14:textId="77777777" w:rsidR="003C1BF0" w:rsidRDefault="003C1BF0" w:rsidP="00B351ED">
            <w:pPr>
              <w:jc w:val="center"/>
              <w:rPr>
                <w:rFonts w:ascii="Helvetica" w:hAnsi="Helvetica" w:cs="Helvetica"/>
              </w:rPr>
            </w:pPr>
            <w:r>
              <w:rPr>
                <w:rFonts w:ascii="Helvetica" w:hAnsi="Helvetica" w:cs="Helvetica"/>
              </w:rPr>
              <w:t>NGAGLIA2</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7A9C793" w14:textId="77777777" w:rsidR="003C1BF0" w:rsidRDefault="00491675" w:rsidP="00B351ED">
            <w:pPr>
              <w:jc w:val="center"/>
              <w:rPr>
                <w:rFonts w:ascii="Helvetica" w:hAnsi="Helvetica" w:cs="Helvetica"/>
              </w:rPr>
            </w:pPr>
            <w:hyperlink r:id="rId20" w:history="1">
              <w:r w:rsidR="003C1BF0" w:rsidRPr="00AA18F2">
                <w:rPr>
                  <w:rStyle w:val="Hyperlink"/>
                  <w:rFonts w:ascii="Helvetica" w:hAnsi="Helvetica" w:cs="Helvetica"/>
                </w:rPr>
                <w:t>ngaglia2@ford.com</w:t>
              </w:r>
            </w:hyperlink>
            <w:r w:rsidR="003C1BF0">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hideMark/>
          </w:tcPr>
          <w:p w14:paraId="775A3EBF" w14:textId="77777777" w:rsidR="003C1BF0" w:rsidRDefault="003C1BF0" w:rsidP="00B351ED">
            <w:pPr>
              <w:jc w:val="center"/>
              <w:rPr>
                <w:rFonts w:ascii="Helvetica" w:hAnsi="Helvetica" w:cs="Helvetica"/>
              </w:rPr>
            </w:pPr>
            <w:r>
              <w:rPr>
                <w:rFonts w:ascii="Helvetica" w:hAnsi="Helvetica" w:cs="Helvetica"/>
              </w:rPr>
              <w:t>Model Architect</w:t>
            </w:r>
          </w:p>
        </w:tc>
        <w:tc>
          <w:tcPr>
            <w:tcW w:w="1736" w:type="dxa"/>
            <w:tcBorders>
              <w:top w:val="single" w:sz="4" w:space="0" w:color="auto"/>
              <w:left w:val="single" w:sz="4" w:space="0" w:color="auto"/>
              <w:bottom w:val="single" w:sz="4" w:space="0" w:color="auto"/>
              <w:right w:val="single" w:sz="4" w:space="0" w:color="auto"/>
            </w:tcBorders>
            <w:vAlign w:val="center"/>
            <w:hideMark/>
          </w:tcPr>
          <w:p w14:paraId="5C261840" w14:textId="77777777" w:rsidR="003C1BF0" w:rsidRDefault="003C1BF0" w:rsidP="00B351ED">
            <w:pPr>
              <w:jc w:val="center"/>
              <w:rPr>
                <w:rFonts w:ascii="Helvetica" w:hAnsi="Helvetica" w:cs="Helvetica"/>
              </w:rPr>
            </w:pPr>
            <w:r>
              <w:rPr>
                <w:rFonts w:ascii="Helvetica" w:hAnsi="Helvetica" w:cs="Helvetica"/>
              </w:rPr>
              <w:t>Model Based System Engineering</w:t>
            </w:r>
          </w:p>
        </w:tc>
      </w:tr>
      <w:tr w:rsidR="003C1BF0" w:rsidRPr="00B91CD4" w14:paraId="73595FA2"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2B3ECAC4" w14:textId="77777777" w:rsidR="003C1BF0" w:rsidRDefault="003C1BF0" w:rsidP="00B351ED">
            <w:pPr>
              <w:jc w:val="center"/>
              <w:rPr>
                <w:rFonts w:ascii="Helvetica" w:hAnsi="Helvetica" w:cs="Helvetica"/>
              </w:rPr>
            </w:pPr>
            <w:r>
              <w:rPr>
                <w:rFonts w:ascii="Helvetica" w:hAnsi="Helvetica" w:cs="Helvetica"/>
              </w:rPr>
              <w:t>Lucas Santos</w:t>
            </w:r>
          </w:p>
        </w:tc>
        <w:tc>
          <w:tcPr>
            <w:tcW w:w="1587" w:type="dxa"/>
            <w:tcBorders>
              <w:top w:val="single" w:sz="4" w:space="0" w:color="auto"/>
              <w:left w:val="single" w:sz="4" w:space="0" w:color="auto"/>
              <w:bottom w:val="single" w:sz="4" w:space="0" w:color="auto"/>
              <w:right w:val="single" w:sz="4" w:space="0" w:color="auto"/>
            </w:tcBorders>
            <w:vAlign w:val="center"/>
          </w:tcPr>
          <w:p w14:paraId="22F5955A" w14:textId="77777777" w:rsidR="003C1BF0" w:rsidRDefault="003C1BF0" w:rsidP="00B351ED">
            <w:pPr>
              <w:jc w:val="center"/>
              <w:rPr>
                <w:rFonts w:ascii="Helvetica" w:hAnsi="Helvetica" w:cs="Helvetica"/>
              </w:rPr>
            </w:pPr>
            <w:r>
              <w:rPr>
                <w:rFonts w:ascii="Helvetica" w:hAnsi="Helvetica" w:cs="Helvetica"/>
              </w:rPr>
              <w:t>LSANT318</w:t>
            </w:r>
          </w:p>
        </w:tc>
        <w:tc>
          <w:tcPr>
            <w:tcW w:w="2269" w:type="dxa"/>
            <w:tcBorders>
              <w:top w:val="single" w:sz="4" w:space="0" w:color="auto"/>
              <w:left w:val="single" w:sz="4" w:space="0" w:color="auto"/>
              <w:bottom w:val="single" w:sz="4" w:space="0" w:color="auto"/>
              <w:right w:val="single" w:sz="4" w:space="0" w:color="auto"/>
            </w:tcBorders>
            <w:vAlign w:val="center"/>
          </w:tcPr>
          <w:p w14:paraId="426F507F" w14:textId="77777777" w:rsidR="003C1BF0" w:rsidRDefault="00491675" w:rsidP="00B351ED">
            <w:pPr>
              <w:jc w:val="center"/>
            </w:pPr>
            <w:hyperlink r:id="rId21" w:history="1">
              <w:r w:rsidR="003C1BF0" w:rsidRPr="0093066E">
                <w:rPr>
                  <w:rStyle w:val="Hyperlink"/>
                </w:rPr>
                <w:t>lsant318@ford.com</w:t>
              </w:r>
            </w:hyperlink>
            <w:r w:rsidR="003C1BF0">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436FF7D2" w14:textId="77777777" w:rsidR="003C1BF0" w:rsidRDefault="003C1BF0" w:rsidP="00B351ED">
            <w:pPr>
              <w:jc w:val="center"/>
              <w:rPr>
                <w:rFonts w:ascii="Helvetica" w:hAnsi="Helvetica" w:cs="Helvetica"/>
              </w:rPr>
            </w:pPr>
            <w:r>
              <w:rPr>
                <w:rFonts w:ascii="Helvetica" w:hAnsi="Helvetica" w:cs="Helvetica"/>
              </w:rPr>
              <w:t>Core Feature Owner</w:t>
            </w:r>
          </w:p>
        </w:tc>
        <w:tc>
          <w:tcPr>
            <w:tcW w:w="1736" w:type="dxa"/>
            <w:tcBorders>
              <w:top w:val="single" w:sz="4" w:space="0" w:color="auto"/>
              <w:left w:val="single" w:sz="4" w:space="0" w:color="auto"/>
              <w:bottom w:val="single" w:sz="4" w:space="0" w:color="auto"/>
              <w:right w:val="single" w:sz="4" w:space="0" w:color="auto"/>
            </w:tcBorders>
            <w:vAlign w:val="center"/>
          </w:tcPr>
          <w:p w14:paraId="39830B68" w14:textId="77777777" w:rsidR="003C1BF0" w:rsidRDefault="003C1BF0" w:rsidP="00B351ED">
            <w:pPr>
              <w:jc w:val="center"/>
              <w:rPr>
                <w:rFonts w:ascii="Helvetica" w:hAnsi="Helvetica" w:cs="Helvetica"/>
              </w:rPr>
            </w:pPr>
            <w:r>
              <w:rPr>
                <w:rFonts w:ascii="Helvetica" w:hAnsi="Helvetica" w:cs="Helvetica"/>
              </w:rPr>
              <w:t>Systems Engineering</w:t>
            </w:r>
          </w:p>
        </w:tc>
      </w:tr>
      <w:tr w:rsidR="003C1BF0" w:rsidRPr="00B91CD4" w14:paraId="2B16AC9F"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46B6B54C" w14:textId="77777777" w:rsidR="003C1BF0" w:rsidRDefault="003C1BF0" w:rsidP="00B351ED">
            <w:pPr>
              <w:jc w:val="center"/>
              <w:rPr>
                <w:rFonts w:ascii="Helvetica" w:hAnsi="Helvetica" w:cs="Helvetica"/>
              </w:rPr>
            </w:pPr>
            <w:r>
              <w:rPr>
                <w:rFonts w:ascii="Helvetica" w:hAnsi="Helvetica" w:cs="Helvetica"/>
              </w:rPr>
              <w:t>Jeff Mesko</w:t>
            </w:r>
          </w:p>
        </w:tc>
        <w:tc>
          <w:tcPr>
            <w:tcW w:w="1587" w:type="dxa"/>
            <w:tcBorders>
              <w:top w:val="single" w:sz="4" w:space="0" w:color="auto"/>
              <w:left w:val="single" w:sz="4" w:space="0" w:color="auto"/>
              <w:bottom w:val="single" w:sz="4" w:space="0" w:color="auto"/>
              <w:right w:val="single" w:sz="4" w:space="0" w:color="auto"/>
            </w:tcBorders>
            <w:vAlign w:val="center"/>
          </w:tcPr>
          <w:p w14:paraId="6A5610BB" w14:textId="77777777" w:rsidR="003C1BF0" w:rsidRDefault="003C1BF0" w:rsidP="00B351ED">
            <w:pPr>
              <w:jc w:val="center"/>
              <w:rPr>
                <w:rFonts w:ascii="Helvetica" w:hAnsi="Helvetica" w:cs="Helvetica"/>
              </w:rPr>
            </w:pPr>
            <w:r>
              <w:rPr>
                <w:rFonts w:ascii="Helvetica" w:hAnsi="Helvetica" w:cs="Helvetica"/>
              </w:rPr>
              <w:t>JMESKO</w:t>
            </w:r>
          </w:p>
        </w:tc>
        <w:tc>
          <w:tcPr>
            <w:tcW w:w="2269" w:type="dxa"/>
            <w:tcBorders>
              <w:top w:val="single" w:sz="4" w:space="0" w:color="auto"/>
              <w:left w:val="single" w:sz="4" w:space="0" w:color="auto"/>
              <w:bottom w:val="single" w:sz="4" w:space="0" w:color="auto"/>
              <w:right w:val="single" w:sz="4" w:space="0" w:color="auto"/>
            </w:tcBorders>
            <w:vAlign w:val="center"/>
          </w:tcPr>
          <w:p w14:paraId="02CCB3E6" w14:textId="77777777" w:rsidR="003C1BF0" w:rsidRDefault="00491675" w:rsidP="00B351ED">
            <w:pPr>
              <w:jc w:val="center"/>
              <w:rPr>
                <w:rFonts w:ascii="Helvetica" w:hAnsi="Helvetica" w:cs="Helvetica"/>
              </w:rPr>
            </w:pPr>
            <w:hyperlink r:id="rId22" w:history="1">
              <w:r w:rsidR="003C1BF0" w:rsidRPr="00AA18F2">
                <w:rPr>
                  <w:rStyle w:val="Hyperlink"/>
                  <w:rFonts w:ascii="Helvetica" w:hAnsi="Helvetica" w:cs="Helvetica"/>
                </w:rPr>
                <w:t>jmesko@ford.com</w:t>
              </w:r>
            </w:hyperlink>
            <w:r w:rsidR="003C1BF0">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021E297E" w14:textId="77777777" w:rsidR="003C1BF0" w:rsidRDefault="003C1BF0" w:rsidP="00B351ED">
            <w:pPr>
              <w:jc w:val="center"/>
              <w:rPr>
                <w:rFonts w:ascii="Helvetica" w:hAnsi="Helvetica" w:cs="Helvetica"/>
              </w:rPr>
            </w:pPr>
            <w:r>
              <w:rPr>
                <w:rFonts w:ascii="Helvetica" w:hAnsi="Helvetica" w:cs="Helvetica"/>
              </w:rPr>
              <w:t>Core Lighting Feature/Function Engineer</w:t>
            </w:r>
          </w:p>
        </w:tc>
        <w:tc>
          <w:tcPr>
            <w:tcW w:w="1736" w:type="dxa"/>
            <w:tcBorders>
              <w:top w:val="single" w:sz="4" w:space="0" w:color="auto"/>
              <w:left w:val="single" w:sz="4" w:space="0" w:color="auto"/>
              <w:bottom w:val="single" w:sz="4" w:space="0" w:color="auto"/>
              <w:right w:val="single" w:sz="4" w:space="0" w:color="auto"/>
            </w:tcBorders>
            <w:vAlign w:val="center"/>
          </w:tcPr>
          <w:p w14:paraId="5A2A7D53" w14:textId="77777777" w:rsidR="003C1BF0" w:rsidRDefault="003C1BF0" w:rsidP="00B351ED">
            <w:pPr>
              <w:jc w:val="center"/>
              <w:rPr>
                <w:rFonts w:ascii="Helvetica" w:hAnsi="Helvetica" w:cs="Helvetica"/>
              </w:rPr>
            </w:pPr>
            <w:r>
              <w:rPr>
                <w:rFonts w:ascii="Helvetica" w:hAnsi="Helvetica" w:cs="Helvetica"/>
              </w:rPr>
              <w:t>Core Lighting</w:t>
            </w:r>
          </w:p>
        </w:tc>
      </w:tr>
      <w:tr w:rsidR="003C1BF0" w:rsidRPr="00B91CD4" w14:paraId="35469D5F"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1FE908EF" w14:textId="77777777" w:rsidR="003C1BF0" w:rsidRDefault="003C1BF0" w:rsidP="00B351ED">
            <w:pPr>
              <w:jc w:val="center"/>
              <w:rPr>
                <w:rFonts w:ascii="Helvetica" w:hAnsi="Helvetica" w:cs="Helvetica"/>
              </w:rPr>
            </w:pPr>
            <w:r>
              <w:rPr>
                <w:rFonts w:ascii="Helvetica" w:hAnsi="Helvetica" w:cs="Helvetica"/>
              </w:rPr>
              <w:t>Herta Lusho</w:t>
            </w:r>
          </w:p>
        </w:tc>
        <w:tc>
          <w:tcPr>
            <w:tcW w:w="1587" w:type="dxa"/>
            <w:tcBorders>
              <w:top w:val="single" w:sz="4" w:space="0" w:color="auto"/>
              <w:left w:val="single" w:sz="4" w:space="0" w:color="auto"/>
              <w:bottom w:val="single" w:sz="4" w:space="0" w:color="auto"/>
              <w:right w:val="single" w:sz="4" w:space="0" w:color="auto"/>
            </w:tcBorders>
            <w:vAlign w:val="center"/>
          </w:tcPr>
          <w:p w14:paraId="4A088301" w14:textId="77777777" w:rsidR="003C1BF0" w:rsidRDefault="003C1BF0" w:rsidP="00B351ED">
            <w:pPr>
              <w:jc w:val="center"/>
              <w:rPr>
                <w:rFonts w:ascii="Helvetica" w:hAnsi="Helvetica" w:cs="Helvetica"/>
              </w:rPr>
            </w:pPr>
            <w:r>
              <w:rPr>
                <w:rFonts w:ascii="Helvetica" w:hAnsi="Helvetica" w:cs="Helvetica"/>
              </w:rPr>
              <w:t>HLLUSHO</w:t>
            </w:r>
          </w:p>
        </w:tc>
        <w:tc>
          <w:tcPr>
            <w:tcW w:w="2269" w:type="dxa"/>
            <w:tcBorders>
              <w:top w:val="single" w:sz="4" w:space="0" w:color="auto"/>
              <w:left w:val="single" w:sz="4" w:space="0" w:color="auto"/>
              <w:bottom w:val="single" w:sz="4" w:space="0" w:color="auto"/>
              <w:right w:val="single" w:sz="4" w:space="0" w:color="auto"/>
            </w:tcBorders>
            <w:vAlign w:val="center"/>
          </w:tcPr>
          <w:p w14:paraId="43969075" w14:textId="77777777" w:rsidR="003C1BF0" w:rsidRDefault="00491675" w:rsidP="00B351ED">
            <w:pPr>
              <w:jc w:val="center"/>
              <w:rPr>
                <w:rFonts w:ascii="Helvetica" w:hAnsi="Helvetica" w:cs="Helvetica"/>
              </w:rPr>
            </w:pPr>
            <w:hyperlink r:id="rId23" w:history="1">
              <w:r w:rsidR="003C1BF0" w:rsidRPr="00AA18F2">
                <w:rPr>
                  <w:rStyle w:val="Hyperlink"/>
                  <w:rFonts w:ascii="Helvetica" w:hAnsi="Helvetica" w:cs="Helvetica"/>
                </w:rPr>
                <w:t>hllusho@ford.com</w:t>
              </w:r>
            </w:hyperlink>
            <w:r w:rsidR="003C1BF0">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0230C335" w14:textId="77777777" w:rsidR="003C1BF0" w:rsidRDefault="003C1BF0" w:rsidP="00B351ED">
            <w:pPr>
              <w:jc w:val="center"/>
              <w:rPr>
                <w:rFonts w:ascii="Helvetica" w:hAnsi="Helvetica" w:cs="Helvetica"/>
              </w:rPr>
            </w:pPr>
            <w:r>
              <w:rPr>
                <w:rFonts w:ascii="Helvetica" w:hAnsi="Helvetica" w:cs="Helvetica"/>
              </w:rPr>
              <w:t>Core Lighting</w:t>
            </w:r>
          </w:p>
        </w:tc>
        <w:tc>
          <w:tcPr>
            <w:tcW w:w="1736" w:type="dxa"/>
            <w:tcBorders>
              <w:top w:val="single" w:sz="4" w:space="0" w:color="auto"/>
              <w:left w:val="single" w:sz="4" w:space="0" w:color="auto"/>
              <w:bottom w:val="single" w:sz="4" w:space="0" w:color="auto"/>
              <w:right w:val="single" w:sz="4" w:space="0" w:color="auto"/>
            </w:tcBorders>
            <w:vAlign w:val="center"/>
          </w:tcPr>
          <w:p w14:paraId="23BD6E8B" w14:textId="77777777" w:rsidR="003C1BF0" w:rsidRDefault="003C1BF0" w:rsidP="00B351ED">
            <w:pPr>
              <w:jc w:val="center"/>
              <w:rPr>
                <w:rFonts w:ascii="Helvetica" w:hAnsi="Helvetica" w:cs="Helvetica"/>
              </w:rPr>
            </w:pPr>
            <w:r>
              <w:rPr>
                <w:rFonts w:ascii="Helvetica" w:hAnsi="Helvetica" w:cs="Helvetica"/>
              </w:rPr>
              <w:t>Core Lighting</w:t>
            </w:r>
          </w:p>
        </w:tc>
      </w:tr>
      <w:tr w:rsidR="003C1BF0" w:rsidRPr="00B91CD4" w14:paraId="4D51B2C2"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71100BF1" w14:textId="77777777" w:rsidR="003C1BF0" w:rsidRDefault="003C1BF0" w:rsidP="00B351ED">
            <w:pPr>
              <w:jc w:val="center"/>
              <w:rPr>
                <w:rFonts w:ascii="Helvetica" w:hAnsi="Helvetica" w:cs="Helvetica"/>
              </w:rPr>
            </w:pPr>
            <w:r w:rsidRPr="00D260FC">
              <w:rPr>
                <w:rFonts w:ascii="Helvetica" w:hAnsi="Helvetica" w:cs="Helvetica"/>
              </w:rPr>
              <w:t>Anthony Strzelczyk</w:t>
            </w:r>
          </w:p>
        </w:tc>
        <w:tc>
          <w:tcPr>
            <w:tcW w:w="1587" w:type="dxa"/>
            <w:tcBorders>
              <w:top w:val="single" w:sz="4" w:space="0" w:color="auto"/>
              <w:left w:val="single" w:sz="4" w:space="0" w:color="auto"/>
              <w:bottom w:val="single" w:sz="4" w:space="0" w:color="auto"/>
              <w:right w:val="single" w:sz="4" w:space="0" w:color="auto"/>
            </w:tcBorders>
            <w:vAlign w:val="center"/>
          </w:tcPr>
          <w:p w14:paraId="0FA712DE" w14:textId="77777777" w:rsidR="003C1BF0" w:rsidRDefault="003C1BF0" w:rsidP="00B351ED">
            <w:pPr>
              <w:jc w:val="center"/>
              <w:rPr>
                <w:rFonts w:ascii="Helvetica" w:hAnsi="Helvetica" w:cs="Helvetica"/>
              </w:rPr>
            </w:pPr>
            <w:r>
              <w:rPr>
                <w:rFonts w:ascii="Helvetica" w:hAnsi="Helvetica" w:cs="Helvetica"/>
              </w:rPr>
              <w:t>ASTRZELC</w:t>
            </w:r>
          </w:p>
        </w:tc>
        <w:tc>
          <w:tcPr>
            <w:tcW w:w="2269" w:type="dxa"/>
            <w:tcBorders>
              <w:top w:val="single" w:sz="4" w:space="0" w:color="auto"/>
              <w:left w:val="single" w:sz="4" w:space="0" w:color="auto"/>
              <w:bottom w:val="single" w:sz="4" w:space="0" w:color="auto"/>
              <w:right w:val="single" w:sz="4" w:space="0" w:color="auto"/>
            </w:tcBorders>
            <w:vAlign w:val="center"/>
          </w:tcPr>
          <w:p w14:paraId="178B7AEF" w14:textId="77777777" w:rsidR="003C1BF0" w:rsidRDefault="00491675" w:rsidP="00B351ED">
            <w:pPr>
              <w:jc w:val="center"/>
              <w:rPr>
                <w:rFonts w:ascii="Helvetica" w:hAnsi="Helvetica" w:cs="Helvetica"/>
              </w:rPr>
            </w:pPr>
            <w:hyperlink r:id="rId24" w:history="1">
              <w:r w:rsidR="003C1BF0" w:rsidRPr="00AA18F2">
                <w:rPr>
                  <w:rStyle w:val="Hyperlink"/>
                  <w:rFonts w:ascii="Helvetica" w:hAnsi="Helvetica" w:cs="Helvetica"/>
                </w:rPr>
                <w:t>astrzelc@ford.com</w:t>
              </w:r>
            </w:hyperlink>
          </w:p>
        </w:tc>
        <w:tc>
          <w:tcPr>
            <w:tcW w:w="2235" w:type="dxa"/>
            <w:tcBorders>
              <w:top w:val="single" w:sz="4" w:space="0" w:color="auto"/>
              <w:left w:val="single" w:sz="4" w:space="0" w:color="auto"/>
              <w:bottom w:val="single" w:sz="4" w:space="0" w:color="auto"/>
              <w:right w:val="single" w:sz="4" w:space="0" w:color="auto"/>
            </w:tcBorders>
            <w:vAlign w:val="center"/>
          </w:tcPr>
          <w:p w14:paraId="5CF7E3B6" w14:textId="77777777" w:rsidR="003C1BF0" w:rsidRDefault="003C1BF0" w:rsidP="00B351ED">
            <w:pPr>
              <w:jc w:val="center"/>
              <w:rPr>
                <w:rFonts w:ascii="Helvetica" w:hAnsi="Helvetica" w:cs="Helvetica"/>
              </w:rPr>
            </w:pPr>
            <w:r>
              <w:rPr>
                <w:rFonts w:ascii="Helvetica" w:hAnsi="Helvetica" w:cs="Helvetica"/>
              </w:rPr>
              <w:t>Core Lighting</w:t>
            </w:r>
          </w:p>
        </w:tc>
        <w:tc>
          <w:tcPr>
            <w:tcW w:w="1736" w:type="dxa"/>
            <w:tcBorders>
              <w:top w:val="single" w:sz="4" w:space="0" w:color="auto"/>
              <w:left w:val="single" w:sz="4" w:space="0" w:color="auto"/>
              <w:bottom w:val="single" w:sz="4" w:space="0" w:color="auto"/>
              <w:right w:val="single" w:sz="4" w:space="0" w:color="auto"/>
            </w:tcBorders>
            <w:vAlign w:val="center"/>
          </w:tcPr>
          <w:p w14:paraId="2CE7A27F" w14:textId="77777777" w:rsidR="003C1BF0" w:rsidRDefault="003C1BF0" w:rsidP="00B351ED">
            <w:pPr>
              <w:jc w:val="center"/>
              <w:rPr>
                <w:rFonts w:ascii="Helvetica" w:hAnsi="Helvetica" w:cs="Helvetica"/>
              </w:rPr>
            </w:pPr>
            <w:r>
              <w:rPr>
                <w:rFonts w:ascii="Helvetica" w:hAnsi="Helvetica" w:cs="Helvetica"/>
              </w:rPr>
              <w:t>Core Lighting</w:t>
            </w:r>
          </w:p>
        </w:tc>
      </w:tr>
      <w:tr w:rsidR="003C1BF0" w:rsidRPr="00B91CD4" w14:paraId="5F7330A9" w14:textId="77777777" w:rsidTr="00B351ED">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5243A766" w14:textId="77777777" w:rsidR="003C1BF0" w:rsidRPr="00D260FC" w:rsidRDefault="003C1BF0" w:rsidP="00B351ED">
            <w:pPr>
              <w:jc w:val="center"/>
              <w:rPr>
                <w:rFonts w:ascii="Helvetica" w:hAnsi="Helvetica" w:cs="Helvetica"/>
              </w:rPr>
            </w:pPr>
            <w:r w:rsidRPr="00F96F49">
              <w:rPr>
                <w:rFonts w:ascii="Helvetica" w:hAnsi="Helvetica" w:cs="Helvetica"/>
              </w:rPr>
              <w:t>Gochhait, Bhuban Kumar (B.)</w:t>
            </w:r>
          </w:p>
        </w:tc>
        <w:tc>
          <w:tcPr>
            <w:tcW w:w="1587" w:type="dxa"/>
            <w:tcBorders>
              <w:top w:val="single" w:sz="4" w:space="0" w:color="auto"/>
              <w:left w:val="single" w:sz="4" w:space="0" w:color="auto"/>
              <w:bottom w:val="single" w:sz="4" w:space="0" w:color="auto"/>
              <w:right w:val="single" w:sz="4" w:space="0" w:color="auto"/>
            </w:tcBorders>
            <w:vAlign w:val="center"/>
          </w:tcPr>
          <w:p w14:paraId="0879D59D" w14:textId="77777777" w:rsidR="003C1BF0" w:rsidRDefault="003C1BF0" w:rsidP="00B351ED">
            <w:pPr>
              <w:jc w:val="center"/>
              <w:rPr>
                <w:rFonts w:ascii="Helvetica" w:hAnsi="Helvetica" w:cs="Helvetica"/>
              </w:rPr>
            </w:pPr>
            <w:r>
              <w:rPr>
                <w:rFonts w:ascii="Helvetica" w:hAnsi="Helvetica" w:cs="Helvetica"/>
              </w:rPr>
              <w:t>BGOCHHAI</w:t>
            </w:r>
          </w:p>
        </w:tc>
        <w:tc>
          <w:tcPr>
            <w:tcW w:w="2269" w:type="dxa"/>
            <w:tcBorders>
              <w:top w:val="single" w:sz="4" w:space="0" w:color="auto"/>
              <w:left w:val="single" w:sz="4" w:space="0" w:color="auto"/>
              <w:bottom w:val="single" w:sz="4" w:space="0" w:color="auto"/>
              <w:right w:val="single" w:sz="4" w:space="0" w:color="auto"/>
            </w:tcBorders>
            <w:vAlign w:val="center"/>
          </w:tcPr>
          <w:p w14:paraId="4504AE8B" w14:textId="62654027" w:rsidR="003C1BF0" w:rsidRDefault="00491675" w:rsidP="00B351ED">
            <w:pPr>
              <w:jc w:val="center"/>
            </w:pPr>
            <w:hyperlink r:id="rId25" w:history="1">
              <w:r w:rsidR="003C1BF0" w:rsidRPr="0093066E">
                <w:rPr>
                  <w:rStyle w:val="Hyperlink"/>
                </w:rPr>
                <w:t>bgochhai@ford.com</w:t>
              </w:r>
            </w:hyperlink>
            <w:r w:rsidR="003C1BF0">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5FA8E169" w14:textId="77777777" w:rsidR="003C1BF0" w:rsidRDefault="003C1BF0" w:rsidP="00B351ED">
            <w:pPr>
              <w:jc w:val="center"/>
              <w:rPr>
                <w:rFonts w:ascii="Helvetica" w:hAnsi="Helvetica" w:cs="Helvetica"/>
              </w:rPr>
            </w:pPr>
            <w:r>
              <w:rPr>
                <w:rFonts w:ascii="Helvetica" w:hAnsi="Helvetica" w:cs="Helvetica"/>
              </w:rPr>
              <w:t>BCM Owner</w:t>
            </w:r>
          </w:p>
        </w:tc>
        <w:tc>
          <w:tcPr>
            <w:tcW w:w="1736" w:type="dxa"/>
            <w:tcBorders>
              <w:top w:val="single" w:sz="4" w:space="0" w:color="auto"/>
              <w:left w:val="single" w:sz="4" w:space="0" w:color="auto"/>
              <w:bottom w:val="single" w:sz="4" w:space="0" w:color="auto"/>
              <w:right w:val="single" w:sz="4" w:space="0" w:color="auto"/>
            </w:tcBorders>
            <w:vAlign w:val="center"/>
          </w:tcPr>
          <w:p w14:paraId="6CDC6DF5" w14:textId="77777777" w:rsidR="003C1BF0" w:rsidRDefault="003C1BF0" w:rsidP="00B351ED">
            <w:pPr>
              <w:jc w:val="center"/>
              <w:rPr>
                <w:rFonts w:ascii="Helvetica" w:hAnsi="Helvetica" w:cs="Helvetica"/>
              </w:rPr>
            </w:pPr>
            <w:r>
              <w:rPr>
                <w:rFonts w:ascii="Helvetica" w:hAnsi="Helvetica" w:cs="Helvetica"/>
              </w:rPr>
              <w:t>Body SW Controls</w:t>
            </w:r>
          </w:p>
        </w:tc>
      </w:tr>
    </w:tbl>
    <w:p w14:paraId="1F41DD8C" w14:textId="77777777" w:rsidR="00FD46EE" w:rsidRDefault="00FD46EE" w:rsidP="00DB4EEF">
      <w:pPr>
        <w:pStyle w:val="BodyText"/>
        <w:spacing w:line="240" w:lineRule="atLeast"/>
        <w:ind w:right="142"/>
        <w:jc w:val="both"/>
      </w:pPr>
    </w:p>
    <w:p w14:paraId="064E15CB" w14:textId="77777777" w:rsidR="00FD46EE" w:rsidRDefault="00FD46EE" w:rsidP="00DB4EEF">
      <w:pPr>
        <w:pStyle w:val="BodyText"/>
        <w:spacing w:line="240" w:lineRule="atLeast"/>
        <w:ind w:right="142"/>
        <w:jc w:val="both"/>
      </w:pPr>
    </w:p>
    <w:p w14:paraId="7CA6CB4F" w14:textId="77777777" w:rsidR="00FD46EE" w:rsidRPr="009E3B7C" w:rsidRDefault="00FD46EE" w:rsidP="00DB4EEF">
      <w:pPr>
        <w:pStyle w:val="BodyText"/>
        <w:spacing w:line="240" w:lineRule="atLeast"/>
        <w:ind w:right="142"/>
        <w:jc w:val="both"/>
        <w:rPr>
          <w:rFonts w:cs="Arial"/>
          <w:lang w:val="en-US"/>
        </w:rPr>
      </w:pPr>
    </w:p>
    <w:p w14:paraId="25D2893E" w14:textId="77777777" w:rsidR="00AF3D6B" w:rsidRDefault="00E36794" w:rsidP="00DB4EEF">
      <w:pPr>
        <w:pStyle w:val="Heading2"/>
        <w:spacing w:line="240" w:lineRule="atLeast"/>
      </w:pPr>
      <w:bookmarkStart w:id="21" w:name="_Toc520106081"/>
      <w:bookmarkStart w:id="22" w:name="_Toc520106082"/>
      <w:bookmarkStart w:id="23" w:name="_Toc481143790"/>
      <w:bookmarkStart w:id="24" w:name="_Toc89265406"/>
      <w:bookmarkEnd w:id="21"/>
      <w:bookmarkEnd w:id="22"/>
      <w:r>
        <w:t>Document Organization</w:t>
      </w:r>
      <w:bookmarkEnd w:id="20"/>
      <w:bookmarkEnd w:id="23"/>
      <w:bookmarkEnd w:id="24"/>
    </w:p>
    <w:p w14:paraId="18E7C699" w14:textId="77777777" w:rsidR="00191F34" w:rsidRDefault="00876323" w:rsidP="00DB4EEF">
      <w:pPr>
        <w:pStyle w:val="Heading3"/>
        <w:spacing w:line="240" w:lineRule="atLeast"/>
      </w:pPr>
      <w:bookmarkStart w:id="25" w:name="_Toc481143791"/>
      <w:bookmarkStart w:id="26" w:name="_Toc89265407"/>
      <w:r>
        <w:t>Document Context</w:t>
      </w:r>
      <w:bookmarkEnd w:id="25"/>
      <w:bookmarkEnd w:id="26"/>
    </w:p>
    <w:p w14:paraId="0EBAA278" w14:textId="7D869468" w:rsidR="00E92E07" w:rsidRPr="001B1565" w:rsidRDefault="00E92E07" w:rsidP="00DB4EEF">
      <w:pPr>
        <w:pStyle w:val="BodyText"/>
        <w:spacing w:line="240" w:lineRule="atLeast"/>
        <w:ind w:right="142"/>
      </w:pPr>
      <w:r w:rsidRPr="001B1565">
        <w:t xml:space="preserve">Refer to the </w:t>
      </w:r>
      <w:hyperlink r:id="rId26" w:history="1">
        <w:r w:rsidRPr="007312EA">
          <w:rPr>
            <w:rStyle w:val="Hyperlink"/>
            <w:u w:val="none"/>
          </w:rPr>
          <w:t>Specification Structure page</w:t>
        </w:r>
      </w:hyperlink>
      <w:r w:rsidRPr="001B1565">
        <w:t xml:space="preserve"> in the </w:t>
      </w:r>
      <w:hyperlink r:id="rId27" w:history="1">
        <w:r w:rsidRPr="007312EA">
          <w:rPr>
            <w:rStyle w:val="Hyperlink"/>
            <w:rFonts w:cs="Arial"/>
            <w:u w:val="none"/>
          </w:rPr>
          <w:t>Ford RE Wiki</w:t>
        </w:r>
      </w:hyperlink>
      <w:r w:rsidRPr="001B1565">
        <w:t xml:space="preserve"> to understand how the </w:t>
      </w:r>
      <w:r w:rsidR="00482397">
        <w:t>F</w:t>
      </w:r>
      <w:r w:rsidR="00E0458F">
        <w:t>I</w:t>
      </w:r>
      <w:r w:rsidR="00482397">
        <w:t>S</w:t>
      </w:r>
      <w:r w:rsidRPr="001B1565">
        <w:t xml:space="preserve"> relates to other Ford Requirements Documents and Specifications.</w:t>
      </w:r>
    </w:p>
    <w:p w14:paraId="28F782A1" w14:textId="77777777" w:rsidR="00191F34" w:rsidRPr="00191F34" w:rsidRDefault="00191F34" w:rsidP="00DB4EEF">
      <w:pPr>
        <w:pStyle w:val="Heading3"/>
        <w:spacing w:line="240" w:lineRule="atLeast"/>
      </w:pPr>
      <w:bookmarkStart w:id="27" w:name="_Toc481143792"/>
      <w:bookmarkStart w:id="28" w:name="_Toc89265408"/>
      <w:r>
        <w:t>Document Structure</w:t>
      </w:r>
      <w:bookmarkEnd w:id="27"/>
      <w:bookmarkEnd w:id="28"/>
    </w:p>
    <w:p w14:paraId="3A5B1455" w14:textId="77777777" w:rsidR="005B03D3" w:rsidRPr="005B03D3" w:rsidRDefault="005B03D3" w:rsidP="00DB4EEF">
      <w:pPr>
        <w:spacing w:line="240" w:lineRule="atLeast"/>
        <w:rPr>
          <w:lang w:val="en-GB"/>
        </w:rPr>
      </w:pPr>
    </w:p>
    <w:p w14:paraId="5327E369" w14:textId="77777777" w:rsidR="00482397" w:rsidRDefault="00482397" w:rsidP="00DB4EEF">
      <w:pPr>
        <w:pStyle w:val="BodyText"/>
        <w:spacing w:line="240" w:lineRule="atLeast"/>
        <w:ind w:right="142"/>
        <w:rPr>
          <w:rFonts w:cs="Arial"/>
          <w:lang w:val="en-US"/>
        </w:rPr>
      </w:pPr>
      <w:bookmarkStart w:id="29" w:name="_Toc211245114"/>
      <w:bookmarkStart w:id="30" w:name="_Toc216841808"/>
      <w:bookmarkStart w:id="31" w:name="_Toc215652133"/>
      <w:r w:rsidRPr="00185AC3">
        <w:rPr>
          <w:rFonts w:cs="Arial"/>
          <w:lang w:val="en-US"/>
        </w:rPr>
        <w:t>The structure of this document is explained below:</w:t>
      </w:r>
    </w:p>
    <w:p w14:paraId="3C4C0784" w14:textId="77777777" w:rsidR="004C471C" w:rsidRPr="004C471C" w:rsidRDefault="004C471C" w:rsidP="00DB4EEF">
      <w:pPr>
        <w:spacing w:line="240" w:lineRule="atLeast"/>
      </w:pPr>
    </w:p>
    <w:p w14:paraId="4BC91AA9" w14:textId="77777777" w:rsidR="00482397" w:rsidRPr="0064395C" w:rsidRDefault="00482397" w:rsidP="00DB4EEF">
      <w:pPr>
        <w:pStyle w:val="BodyText"/>
        <w:tabs>
          <w:tab w:val="clear" w:pos="1134"/>
          <w:tab w:val="left" w:pos="1276"/>
        </w:tabs>
        <w:spacing w:line="240" w:lineRule="atLeast"/>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rsidRPr="00185AC3">
        <w:rPr>
          <w:rFonts w:cs="Arial"/>
          <w:lang w:val="en-US"/>
        </w:rPr>
        <w:tab/>
      </w:r>
      <w:r w:rsidR="00664CE1" w:rsidRPr="0064395C">
        <w:t>Introduction – Giving an explanation how to use this document including responsibilities and the scope of the document. Additionally it contains the revision history and a list of unsettled but known issues that have to be consolidated in future versions. It explains the terminology and gives a clarification of the definitions, concepts and abbreviations used in the document.</w:t>
      </w:r>
    </w:p>
    <w:p w14:paraId="7D1098B6" w14:textId="77777777" w:rsidR="00482397" w:rsidRPr="0064395C" w:rsidRDefault="00482397" w:rsidP="00DB4EEF">
      <w:pPr>
        <w:pStyle w:val="BodyText"/>
        <w:tabs>
          <w:tab w:val="clear" w:pos="1134"/>
          <w:tab w:val="left" w:pos="1276"/>
        </w:tabs>
        <w:spacing w:line="240" w:lineRule="atLeast"/>
        <w:ind w:left="1276" w:right="142" w:hanging="1276"/>
        <w:jc w:val="both"/>
        <w:rPr>
          <w:lang w:val="en-US"/>
        </w:rPr>
      </w:pPr>
      <w:r w:rsidRPr="0064395C">
        <w:rPr>
          <w:b/>
          <w:lang w:val="en-US"/>
        </w:rPr>
        <w:t>Section 2</w:t>
      </w:r>
      <w:r w:rsidRPr="0064395C">
        <w:rPr>
          <w:lang w:val="en-US"/>
        </w:rPr>
        <w:t xml:space="preserve"> – </w:t>
      </w:r>
      <w:r w:rsidRPr="0064395C">
        <w:rPr>
          <w:lang w:val="en-US"/>
        </w:rPr>
        <w:tab/>
      </w:r>
      <w:r w:rsidR="009922D5" w:rsidRPr="0064395C">
        <w:rPr>
          <w:rFonts w:cs="Arial"/>
          <w:lang w:val="en-US"/>
        </w:rPr>
        <w:t>Feature Implementation</w:t>
      </w:r>
      <w:r w:rsidR="004219FC" w:rsidRPr="0064395C">
        <w:rPr>
          <w:lang w:val="en-US"/>
        </w:rPr>
        <w:t xml:space="preserve"> Description</w:t>
      </w:r>
      <w:r w:rsidR="004F4A45" w:rsidRPr="0064395C">
        <w:rPr>
          <w:lang w:val="en-US"/>
        </w:rPr>
        <w:t xml:space="preserve"> – Giving </w:t>
      </w:r>
      <w:r w:rsidR="004219FC" w:rsidRPr="0064395C">
        <w:rPr>
          <w:lang w:val="en-US"/>
        </w:rPr>
        <w:t xml:space="preserve">an overview of the platform and listing </w:t>
      </w:r>
      <w:r w:rsidR="004F4A45" w:rsidRPr="0064395C">
        <w:rPr>
          <w:lang w:val="en-US"/>
        </w:rPr>
        <w:t>assumptions, constraints or dependencies</w:t>
      </w:r>
    </w:p>
    <w:p w14:paraId="00BF7DB9" w14:textId="77777777" w:rsidR="009E238B" w:rsidRDefault="00482397" w:rsidP="00DB4EEF">
      <w:pPr>
        <w:pStyle w:val="BodyText"/>
        <w:tabs>
          <w:tab w:val="clear" w:pos="1134"/>
          <w:tab w:val="left" w:pos="1276"/>
        </w:tabs>
        <w:spacing w:line="240" w:lineRule="atLeast"/>
        <w:ind w:left="1276" w:right="142" w:hanging="1276"/>
        <w:jc w:val="both"/>
        <w:rPr>
          <w:lang w:val="en-US"/>
        </w:rPr>
      </w:pPr>
      <w:r w:rsidRPr="0064395C">
        <w:rPr>
          <w:b/>
          <w:lang w:val="en-US"/>
        </w:rPr>
        <w:t>Section 3</w:t>
      </w:r>
      <w:r w:rsidRPr="0064395C">
        <w:rPr>
          <w:lang w:val="en-US"/>
        </w:rPr>
        <w:t xml:space="preserve"> – </w:t>
      </w:r>
      <w:r w:rsidRPr="0064395C">
        <w:rPr>
          <w:lang w:val="en-US"/>
        </w:rPr>
        <w:tab/>
      </w:r>
      <w:r w:rsidR="009E238B">
        <w:rPr>
          <w:lang w:val="en-US"/>
        </w:rPr>
        <w:t>Feature Implementation Architecture – Describing 3 Architecture Views:</w:t>
      </w:r>
    </w:p>
    <w:p w14:paraId="4D46E292" w14:textId="77777777" w:rsidR="009E238B" w:rsidRPr="009E238B" w:rsidRDefault="004F4A45" w:rsidP="00DB4EEF">
      <w:pPr>
        <w:pStyle w:val="ListParagraph"/>
        <w:numPr>
          <w:ilvl w:val="0"/>
          <w:numId w:val="13"/>
        </w:numPr>
        <w:spacing w:line="240" w:lineRule="atLeast"/>
        <w:rPr>
          <w:rFonts w:ascii="Arial" w:hAnsi="Arial" w:cs="Arial"/>
        </w:rPr>
      </w:pPr>
      <w:r w:rsidRPr="009E238B">
        <w:rPr>
          <w:rFonts w:ascii="Arial" w:hAnsi="Arial" w:cs="Arial"/>
        </w:rPr>
        <w:t>Functional Architecture – Showing the logical architecture of functions</w:t>
      </w:r>
    </w:p>
    <w:p w14:paraId="336ED601" w14:textId="77777777" w:rsidR="004B6340" w:rsidRDefault="00F47ED8" w:rsidP="00DB4EEF">
      <w:pPr>
        <w:pStyle w:val="ListParagraph"/>
        <w:numPr>
          <w:ilvl w:val="0"/>
          <w:numId w:val="13"/>
        </w:numPr>
        <w:spacing w:line="240" w:lineRule="atLeast"/>
        <w:rPr>
          <w:rFonts w:ascii="Arial" w:hAnsi="Arial" w:cs="Arial"/>
        </w:rPr>
      </w:pPr>
      <w:r w:rsidRPr="009E238B">
        <w:rPr>
          <w:rFonts w:ascii="Arial" w:hAnsi="Arial" w:cs="Arial"/>
        </w:rPr>
        <w:t>Physical Architecture</w:t>
      </w:r>
      <w:r w:rsidR="004219FC" w:rsidRPr="009E238B">
        <w:rPr>
          <w:rFonts w:ascii="Arial" w:hAnsi="Arial" w:cs="Arial"/>
        </w:rPr>
        <w:t xml:space="preserve"> </w:t>
      </w:r>
      <w:r w:rsidR="004F4A45" w:rsidRPr="009E238B">
        <w:rPr>
          <w:rFonts w:ascii="Arial" w:hAnsi="Arial" w:cs="Arial"/>
        </w:rPr>
        <w:t xml:space="preserve">– </w:t>
      </w:r>
      <w:r w:rsidR="00444FCE" w:rsidRPr="009E238B">
        <w:rPr>
          <w:rFonts w:ascii="Arial" w:hAnsi="Arial" w:cs="Arial"/>
        </w:rPr>
        <w:t>Showing the physical architecture (first of all the E/E Architecture), which the Logical Functions get allocated to.</w:t>
      </w:r>
    </w:p>
    <w:p w14:paraId="3E14B6EF" w14:textId="77777777" w:rsidR="00D650B3" w:rsidRPr="009E238B" w:rsidRDefault="00D650B3" w:rsidP="00DB4EEF">
      <w:pPr>
        <w:pStyle w:val="ListParagraph"/>
        <w:numPr>
          <w:ilvl w:val="0"/>
          <w:numId w:val="13"/>
        </w:numPr>
        <w:spacing w:line="240" w:lineRule="atLeast"/>
        <w:rPr>
          <w:rFonts w:ascii="Arial" w:hAnsi="Arial" w:cs="Arial"/>
        </w:rPr>
      </w:pPr>
      <w:r>
        <w:rPr>
          <w:rFonts w:ascii="Arial" w:hAnsi="Arial" w:cs="Arial"/>
        </w:rPr>
        <w:t>Software Architecture – Showing the software architecture relevant for the feature (for features with in-house development only)</w:t>
      </w:r>
    </w:p>
    <w:p w14:paraId="3BBACF1C" w14:textId="77777777" w:rsidR="0064395C" w:rsidRPr="009E238B" w:rsidRDefault="0064395C" w:rsidP="00DB4EEF">
      <w:pPr>
        <w:pStyle w:val="ListParagraph"/>
        <w:numPr>
          <w:ilvl w:val="0"/>
          <w:numId w:val="13"/>
        </w:numPr>
        <w:spacing w:line="240" w:lineRule="atLeast"/>
        <w:rPr>
          <w:rFonts w:ascii="Arial" w:hAnsi="Arial" w:cs="Arial"/>
        </w:rPr>
      </w:pPr>
      <w:r w:rsidRPr="009E238B">
        <w:rPr>
          <w:rFonts w:ascii="Arial" w:hAnsi="Arial" w:cs="Arial"/>
        </w:rPr>
        <w:t xml:space="preserve">Function Deployment – Presenting the allocation of logical functions and signals to the electrical </w:t>
      </w:r>
      <w:r w:rsidR="00F47ED8" w:rsidRPr="009E238B">
        <w:rPr>
          <w:rFonts w:ascii="Arial" w:hAnsi="Arial" w:cs="Arial"/>
        </w:rPr>
        <w:t>and other components</w:t>
      </w:r>
      <w:r w:rsidR="009E238B">
        <w:rPr>
          <w:rFonts w:ascii="Arial" w:hAnsi="Arial" w:cs="Arial"/>
        </w:rPr>
        <w:br/>
      </w:r>
    </w:p>
    <w:p w14:paraId="08A82850" w14:textId="77777777" w:rsidR="00482397" w:rsidRPr="0064395C" w:rsidRDefault="0064395C" w:rsidP="00DB4EEF">
      <w:pPr>
        <w:pStyle w:val="BodyText"/>
        <w:tabs>
          <w:tab w:val="clear" w:pos="1134"/>
          <w:tab w:val="left" w:pos="1276"/>
        </w:tabs>
        <w:spacing w:line="240" w:lineRule="atLeast"/>
        <w:ind w:left="1276" w:right="142" w:hanging="1276"/>
        <w:jc w:val="both"/>
        <w:rPr>
          <w:lang w:val="en-US"/>
        </w:rPr>
      </w:pPr>
      <w:r w:rsidRPr="0064395C">
        <w:rPr>
          <w:b/>
          <w:lang w:val="en-US"/>
        </w:rPr>
        <w:t xml:space="preserve">Section </w:t>
      </w:r>
      <w:r w:rsidR="009E238B">
        <w:rPr>
          <w:b/>
          <w:lang w:val="en-US"/>
        </w:rPr>
        <w:t>4</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Modeling</w:t>
      </w:r>
      <w:r w:rsidR="004219FC" w:rsidRPr="0064395C">
        <w:rPr>
          <w:lang w:val="en-US"/>
        </w:rPr>
        <w:t xml:space="preserve"> –Modeling techniques providing additional detail on e.g. interface behavior</w:t>
      </w:r>
    </w:p>
    <w:p w14:paraId="361F2EF3" w14:textId="77777777" w:rsidR="00482397" w:rsidRPr="0064395C" w:rsidRDefault="0064395C" w:rsidP="00DB4EEF">
      <w:pPr>
        <w:pStyle w:val="BodyText"/>
        <w:tabs>
          <w:tab w:val="clear" w:pos="1134"/>
          <w:tab w:val="left" w:pos="1276"/>
        </w:tabs>
        <w:spacing w:line="240" w:lineRule="atLeast"/>
        <w:ind w:left="1276" w:right="142" w:hanging="1276"/>
        <w:jc w:val="both"/>
        <w:rPr>
          <w:lang w:val="en-US"/>
        </w:rPr>
      </w:pPr>
      <w:r w:rsidRPr="0064395C">
        <w:rPr>
          <w:b/>
          <w:lang w:val="en-US"/>
        </w:rPr>
        <w:t xml:space="preserve">Section </w:t>
      </w:r>
      <w:r w:rsidR="009E238B">
        <w:rPr>
          <w:b/>
          <w:lang w:val="en-US"/>
        </w:rPr>
        <w:t>5</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Requirements</w:t>
      </w:r>
      <w:r w:rsidR="004219FC" w:rsidRPr="0064395C">
        <w:rPr>
          <w:lang w:val="en-US"/>
        </w:rPr>
        <w:t xml:space="preserve"> – </w:t>
      </w:r>
      <w:r w:rsidR="00E0458F" w:rsidRPr="0064395C">
        <w:rPr>
          <w:lang w:val="en-US"/>
        </w:rPr>
        <w:t>Deployment</w:t>
      </w:r>
      <w:r w:rsidR="004219FC" w:rsidRPr="0064395C">
        <w:rPr>
          <w:lang w:val="en-US"/>
        </w:rPr>
        <w:t xml:space="preserve"> specific requirements for ECUs, Network Communication, and Process</w:t>
      </w:r>
    </w:p>
    <w:p w14:paraId="6558E85B" w14:textId="77777777" w:rsidR="004219FC" w:rsidRPr="0064395C" w:rsidRDefault="0064395C" w:rsidP="00DB4EEF">
      <w:pPr>
        <w:pStyle w:val="BodyText"/>
        <w:tabs>
          <w:tab w:val="clear" w:pos="1134"/>
          <w:tab w:val="left" w:pos="1276"/>
        </w:tabs>
        <w:spacing w:line="240" w:lineRule="atLeast"/>
        <w:ind w:left="1276" w:right="142" w:hanging="1276"/>
        <w:jc w:val="both"/>
        <w:rPr>
          <w:lang w:val="en-US"/>
        </w:rPr>
      </w:pPr>
      <w:r w:rsidRPr="0064395C">
        <w:rPr>
          <w:b/>
          <w:lang w:val="en-US"/>
        </w:rPr>
        <w:t xml:space="preserve">Section </w:t>
      </w:r>
      <w:r w:rsidR="009E238B">
        <w:rPr>
          <w:b/>
          <w:lang w:val="en-US"/>
        </w:rPr>
        <w:t>6</w:t>
      </w:r>
      <w:r w:rsidR="004219FC" w:rsidRPr="0064395C">
        <w:rPr>
          <w:lang w:val="en-US"/>
        </w:rPr>
        <w:t xml:space="preserve"> – </w:t>
      </w:r>
      <w:r w:rsidR="004219FC" w:rsidRPr="0064395C">
        <w:rPr>
          <w:lang w:val="en-US"/>
        </w:rPr>
        <w:tab/>
        <w:t xml:space="preserve">List of Open </w:t>
      </w:r>
      <w:r w:rsidR="007B2CCE" w:rsidRPr="0064395C">
        <w:rPr>
          <w:lang w:val="en-US"/>
        </w:rPr>
        <w:t>Concerns</w:t>
      </w:r>
    </w:p>
    <w:p w14:paraId="1ED6E139" w14:textId="77777777" w:rsidR="009922D5" w:rsidRPr="0064395C" w:rsidRDefault="004219FC" w:rsidP="00DB4EEF">
      <w:pPr>
        <w:pStyle w:val="BodyText"/>
        <w:tabs>
          <w:tab w:val="clear" w:pos="1134"/>
          <w:tab w:val="left" w:pos="1276"/>
        </w:tabs>
        <w:spacing w:line="240" w:lineRule="atLeast"/>
        <w:ind w:left="1276" w:right="142" w:hanging="1276"/>
        <w:jc w:val="both"/>
        <w:rPr>
          <w:rFonts w:cs="Arial"/>
          <w:lang w:val="en-US"/>
        </w:rPr>
      </w:pPr>
      <w:r w:rsidRPr="0064395C">
        <w:rPr>
          <w:b/>
          <w:lang w:val="en-US"/>
        </w:rPr>
        <w:t xml:space="preserve">Section </w:t>
      </w:r>
      <w:r w:rsidR="009E238B">
        <w:rPr>
          <w:b/>
          <w:lang w:val="en-US"/>
        </w:rPr>
        <w:t>7</w:t>
      </w:r>
      <w:r w:rsidR="000E42BB" w:rsidRPr="0064395C">
        <w:rPr>
          <w:lang w:val="en-US"/>
        </w:rPr>
        <w:t xml:space="preserve"> – </w:t>
      </w:r>
      <w:r w:rsidR="000E42BB" w:rsidRPr="0064395C">
        <w:rPr>
          <w:lang w:val="en-US"/>
        </w:rPr>
        <w:tab/>
      </w:r>
      <w:r w:rsidR="000E42BB" w:rsidRPr="0064395C">
        <w:rPr>
          <w:rFonts w:cs="Arial"/>
          <w:lang w:val="en-US"/>
        </w:rPr>
        <w:t>Revision History</w:t>
      </w:r>
    </w:p>
    <w:p w14:paraId="348B0C58" w14:textId="77777777" w:rsidR="004B6340" w:rsidRPr="0008696C" w:rsidRDefault="009E238B" w:rsidP="00DB4EEF">
      <w:pPr>
        <w:pStyle w:val="BodyText"/>
        <w:tabs>
          <w:tab w:val="clear" w:pos="1134"/>
          <w:tab w:val="left" w:pos="1276"/>
        </w:tabs>
        <w:spacing w:line="240" w:lineRule="atLeast"/>
        <w:ind w:left="1276" w:right="142" w:hanging="1276"/>
        <w:jc w:val="both"/>
      </w:pPr>
      <w:r>
        <w:rPr>
          <w:rFonts w:cs="Arial"/>
          <w:b/>
          <w:bCs/>
          <w:lang w:val="en-US"/>
        </w:rPr>
        <w:t>Section 8</w:t>
      </w:r>
      <w:r w:rsidR="009922D5" w:rsidRPr="0064395C">
        <w:rPr>
          <w:rFonts w:cs="Arial"/>
          <w:lang w:val="en-US"/>
        </w:rPr>
        <w:t xml:space="preserve"> – </w:t>
      </w:r>
      <w:r w:rsidR="009922D5" w:rsidRPr="0064395C">
        <w:rPr>
          <w:rFonts w:cs="Arial"/>
          <w:lang w:val="en-US"/>
        </w:rPr>
        <w:tab/>
      </w:r>
      <w:r w:rsidR="004F4A45" w:rsidRPr="0064395C">
        <w:rPr>
          <w:lang w:val="en-US"/>
        </w:rPr>
        <w:t>Appendix</w:t>
      </w:r>
      <w:r w:rsidR="00C8645D" w:rsidRPr="0064395C">
        <w:rPr>
          <w:lang w:val="en-US"/>
        </w:rPr>
        <w:t xml:space="preserve"> - </w:t>
      </w:r>
      <w:r w:rsidR="00C8645D" w:rsidRPr="0064395C">
        <w:t>Presenting additional data mainly in a tabular form, e.g., a data dictionary</w:t>
      </w:r>
    </w:p>
    <w:p w14:paraId="55654E21" w14:textId="77777777" w:rsidR="009922D5" w:rsidRDefault="009922D5" w:rsidP="00DB4EEF">
      <w:pPr>
        <w:pStyle w:val="BodyText"/>
        <w:tabs>
          <w:tab w:val="clear" w:pos="1134"/>
          <w:tab w:val="left" w:pos="1276"/>
        </w:tabs>
        <w:spacing w:line="240" w:lineRule="atLeast"/>
        <w:ind w:left="1276" w:right="142" w:hanging="1276"/>
        <w:jc w:val="both"/>
        <w:rPr>
          <w:rFonts w:cs="Arial"/>
          <w:lang w:val="en-US"/>
        </w:rPr>
      </w:pPr>
      <w:bookmarkStart w:id="32" w:name="_Toc500052220"/>
      <w:bookmarkStart w:id="33" w:name="_Toc211245116"/>
      <w:bookmarkEnd w:id="29"/>
      <w:bookmarkEnd w:id="30"/>
    </w:p>
    <w:p w14:paraId="2A7330BD" w14:textId="77777777" w:rsidR="009922D5" w:rsidRPr="00B53B74" w:rsidRDefault="009922D5" w:rsidP="00DB4EEF">
      <w:pPr>
        <w:pStyle w:val="Heading2"/>
        <w:spacing w:line="240" w:lineRule="atLeast"/>
      </w:pPr>
      <w:bookmarkStart w:id="34" w:name="_Toc89265409"/>
      <w:r w:rsidRPr="00B53B74">
        <w:t>Document Conventions</w:t>
      </w:r>
      <w:bookmarkEnd w:id="34"/>
    </w:p>
    <w:p w14:paraId="202199F4" w14:textId="77777777" w:rsidR="00352F3E" w:rsidRPr="00B53B74" w:rsidRDefault="005F0A33" w:rsidP="00DB4EEF">
      <w:pPr>
        <w:pStyle w:val="Heading3"/>
        <w:spacing w:line="240" w:lineRule="atLeast"/>
      </w:pPr>
      <w:bookmarkStart w:id="35" w:name="_Toc412554112"/>
      <w:bookmarkStart w:id="36" w:name="_Toc481143800"/>
      <w:bookmarkStart w:id="37" w:name="_Toc89265410"/>
      <w:bookmarkEnd w:id="32"/>
      <w:bookmarkEnd w:id="33"/>
      <w:r w:rsidRPr="00B53B74">
        <w:t>Requirements Templates</w:t>
      </w:r>
      <w:bookmarkEnd w:id="35"/>
      <w:bookmarkEnd w:id="36"/>
      <w:bookmarkEnd w:id="37"/>
    </w:p>
    <w:p w14:paraId="441BF092" w14:textId="2EF8527E" w:rsidR="00296DB4" w:rsidRPr="003F1018" w:rsidRDefault="00296DB4" w:rsidP="00DB4EEF">
      <w:pPr>
        <w:spacing w:line="240" w:lineRule="atLeast"/>
        <w:rPr>
          <w:rStyle w:val="SubtleEmphasis"/>
          <w:i w:val="0"/>
          <w:color w:val="auto"/>
        </w:rPr>
      </w:pPr>
      <w:bookmarkStart w:id="38" w:name="_Toc412554113"/>
      <w:r w:rsidRPr="003F1018">
        <w:rPr>
          <w:rStyle w:val="SubtleEmphasis"/>
          <w:i w:val="0"/>
          <w:color w:val="auto"/>
        </w:rPr>
        <w:t xml:space="preserve">Refer to </w:t>
      </w:r>
      <w:r w:rsidRPr="003F1018">
        <w:rPr>
          <w:rStyle w:val="SubtleEmphasis"/>
          <w:i w:val="0"/>
          <w:color w:val="0000FF"/>
        </w:rPr>
        <w:t>“</w:t>
      </w:r>
      <w:hyperlink r:id="rId28" w:history="1">
        <w:r w:rsidRPr="003F1018">
          <w:rPr>
            <w:rStyle w:val="SubtleEmphasis"/>
            <w:i w:val="0"/>
            <w:color w:val="0000FF"/>
          </w:rPr>
          <w:t>How to use the Specification Templates</w:t>
        </w:r>
      </w:hyperlink>
      <w:r w:rsidRPr="003F1018">
        <w:rPr>
          <w:rStyle w:val="SubtleEmphasis"/>
          <w:i w:val="0"/>
          <w:color w:val="0000FF"/>
        </w:rPr>
        <w:t xml:space="preserve">” </w:t>
      </w:r>
      <w:r w:rsidRPr="003F1018">
        <w:rPr>
          <w:rStyle w:val="SubtleEmphasis"/>
          <w:i w:val="0"/>
          <w:color w:val="auto"/>
        </w:rPr>
        <w:t>on how to use the specification templates and the VBA macros to create/edit the requirements in the specifications.</w:t>
      </w:r>
    </w:p>
    <w:p w14:paraId="7EE8DD16" w14:textId="77777777" w:rsidR="003F1018" w:rsidRPr="003F1018" w:rsidRDefault="003F1018" w:rsidP="00DB4EEF">
      <w:pPr>
        <w:spacing w:line="240" w:lineRule="atLeast"/>
        <w:rPr>
          <w:rStyle w:val="SubtleEmphasis"/>
          <w:i w:val="0"/>
          <w:color w:val="auto"/>
        </w:rPr>
      </w:pPr>
    </w:p>
    <w:p w14:paraId="4676A335" w14:textId="0781773B" w:rsidR="003F1018" w:rsidRPr="003F1018" w:rsidRDefault="003F1018" w:rsidP="00DB4EEF">
      <w:pPr>
        <w:spacing w:line="240" w:lineRule="atLeast"/>
        <w:rPr>
          <w:rStyle w:val="SubtleEmphasis"/>
          <w:i w:val="0"/>
          <w:color w:val="auto"/>
        </w:rPr>
      </w:pPr>
      <w:r w:rsidRPr="003F1018">
        <w:rPr>
          <w:rStyle w:val="SubtleEmphasis"/>
          <w:i w:val="0"/>
          <w:color w:val="auto"/>
        </w:rPr>
        <w:t xml:space="preserve">The VBA macro enable the import of the specification to VSEM (refer to </w:t>
      </w:r>
      <w:hyperlink r:id="rId29" w:history="1">
        <w:r w:rsidRPr="003F1018">
          <w:rPr>
            <w:rStyle w:val="SubtleEmphasis"/>
            <w:i w:val="0"/>
            <w:color w:val="0000FF"/>
          </w:rPr>
          <w:t>"How to import specifications into VSEM as separate requirements"</w:t>
        </w:r>
      </w:hyperlink>
      <w:r w:rsidRPr="003F1018">
        <w:rPr>
          <w:rStyle w:val="SubtleEmphasis"/>
          <w:i w:val="0"/>
          <w:color w:val="auto"/>
        </w:rPr>
        <w:t>).</w:t>
      </w:r>
    </w:p>
    <w:p w14:paraId="505FF8CD" w14:textId="77777777" w:rsidR="00352F3E" w:rsidRPr="00B14A40" w:rsidRDefault="005F0A33" w:rsidP="00DB4EEF">
      <w:pPr>
        <w:pStyle w:val="Heading4"/>
        <w:spacing w:line="240" w:lineRule="atLeast"/>
      </w:pPr>
      <w:bookmarkStart w:id="39" w:name="_Toc89265411"/>
      <w:r w:rsidRPr="00B14A40">
        <w:t>Identification of requirements</w:t>
      </w:r>
      <w:bookmarkEnd w:id="38"/>
      <w:bookmarkEnd w:id="39"/>
    </w:p>
    <w:p w14:paraId="0CD8B46E" w14:textId="77777777" w:rsidR="007F46B2" w:rsidRPr="007C20FA" w:rsidRDefault="007F46B2" w:rsidP="00DB4EEF">
      <w:pPr>
        <w:spacing w:line="240" w:lineRule="atLeast"/>
      </w:pPr>
      <w:bookmarkStart w:id="40" w:name="_Toc412554114"/>
      <w:bookmarkStart w:id="41" w:name="_Toc388364620"/>
      <w:bookmarkStart w:id="42" w:name="_Toc396825968"/>
      <w:bookmarkStart w:id="43" w:name="_Ref402369865"/>
      <w:r w:rsidRPr="007C20FA">
        <w:t>The unique requirement ID given in the headline of any requirement follows the requirement throughout the development process. The requirement ID format follows a well-defined syntax.</w:t>
      </w:r>
    </w:p>
    <w:p w14:paraId="708E9F46" w14:textId="77777777" w:rsidR="007F46B2" w:rsidRPr="007C20FA" w:rsidRDefault="007F46B2" w:rsidP="00DB4EEF">
      <w:pPr>
        <w:spacing w:line="240" w:lineRule="atLeast"/>
      </w:pPr>
    </w:p>
    <w:p w14:paraId="2A812CED" w14:textId="77777777" w:rsidR="003A0C2E" w:rsidRPr="00870BF7" w:rsidRDefault="003A0C2E" w:rsidP="00DB4EEF">
      <w:pPr>
        <w:spacing w:line="240" w:lineRule="atLeast"/>
        <w:rPr>
          <w:rFonts w:cs="Arial"/>
        </w:rPr>
      </w:pPr>
      <w:r>
        <w:lastRenderedPageBreak/>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14:paraId="38A55A89" w14:textId="77777777" w:rsidR="003A0C2E" w:rsidRDefault="003A0C2E" w:rsidP="00DB4EEF">
      <w:pPr>
        <w:pStyle w:val="ListParagraph"/>
        <w:numPr>
          <w:ilvl w:val="0"/>
          <w:numId w:val="6"/>
        </w:numPr>
        <w:spacing w:line="240" w:lineRule="atLeast"/>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3A8F1CD3" w14:textId="77777777" w:rsidR="003A0C2E" w:rsidRPr="00870BF7" w:rsidRDefault="003A0C2E" w:rsidP="00DB4EEF">
      <w:pPr>
        <w:pStyle w:val="ListParagraph"/>
        <w:numPr>
          <w:ilvl w:val="0"/>
          <w:numId w:val="6"/>
        </w:numPr>
        <w:spacing w:line="240" w:lineRule="atLeast"/>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1F51A970" w14:textId="77777777" w:rsidR="003A0C2E" w:rsidRPr="00870BF7" w:rsidRDefault="003A0C2E" w:rsidP="00DB4EEF">
      <w:pPr>
        <w:pStyle w:val="ListParagraph"/>
        <w:numPr>
          <w:ilvl w:val="0"/>
          <w:numId w:val="6"/>
        </w:numPr>
        <w:spacing w:line="240" w:lineRule="atLeast"/>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indicating the scope, which the requirement belongs to (e.g. feature or function name )</w:t>
      </w:r>
    </w:p>
    <w:p w14:paraId="1ADDFEEA" w14:textId="77777777" w:rsidR="003A0C2E" w:rsidRPr="00870BF7" w:rsidRDefault="003A0C2E" w:rsidP="00DB4EEF">
      <w:pPr>
        <w:pStyle w:val="ListParagraph"/>
        <w:numPr>
          <w:ilvl w:val="0"/>
          <w:numId w:val="6"/>
        </w:numPr>
        <w:spacing w:line="240" w:lineRule="atLeast"/>
        <w:ind w:left="1080"/>
        <w:rPr>
          <w:rFonts w:ascii="Arial" w:hAnsi="Arial" w:cs="Arial"/>
        </w:rPr>
      </w:pPr>
      <w:r w:rsidRPr="00870BF7">
        <w:rPr>
          <w:rFonts w:ascii="Arial" w:hAnsi="Arial" w:cs="Arial"/>
        </w:rPr>
        <w:t xml:space="preserve">Ending with the actual requirement number </w:t>
      </w:r>
    </w:p>
    <w:p w14:paraId="51890696" w14:textId="77777777" w:rsidR="003A0C2E" w:rsidRPr="0008696C" w:rsidRDefault="003A0C2E" w:rsidP="00DB4EEF">
      <w:pPr>
        <w:pStyle w:val="FlietextAnwendugsdoku"/>
        <w:spacing w:line="240" w:lineRule="atLeast"/>
        <w:rPr>
          <w:rFonts w:ascii="Arial" w:hAnsi="Arial"/>
          <w:b/>
          <w:sz w:val="20"/>
        </w:rPr>
      </w:pPr>
      <w:r w:rsidRPr="0008696C">
        <w:rPr>
          <w:rFonts w:ascii="Arial" w:hAnsi="Arial"/>
          <w:i/>
          <w:sz w:val="20"/>
        </w:rPr>
        <w:t>Example:</w:t>
      </w:r>
    </w:p>
    <w:p w14:paraId="10CE8F72" w14:textId="77777777" w:rsidR="007F46B2" w:rsidRPr="0008696C" w:rsidRDefault="003A0C2E" w:rsidP="00DB4EEF">
      <w:pPr>
        <w:pStyle w:val="FlietextAnwendugsdoku"/>
        <w:spacing w:line="240" w:lineRule="atLeast"/>
        <w:ind w:left="3600" w:hanging="3600"/>
        <w:rPr>
          <w:rFonts w:ascii="Arial" w:hAnsi="Arial"/>
          <w:sz w:val="20"/>
        </w:rPr>
      </w:pPr>
      <w:r w:rsidRPr="0008696C">
        <w:rPr>
          <w:rFonts w:ascii="Arial" w:hAnsi="Arial"/>
          <w:i/>
          <w:sz w:val="20"/>
        </w:rPr>
        <w:t>R_CMP_LockArbitrator_00004</w:t>
      </w:r>
      <w:r w:rsidRPr="0008696C">
        <w:rPr>
          <w:rFonts w:ascii="Arial" w:hAnsi="Arial"/>
          <w:i/>
          <w:sz w:val="20"/>
        </w:rPr>
        <w:tab/>
      </w:r>
      <w:r w:rsidRPr="0008696C">
        <w:rPr>
          <w:rFonts w:ascii="Arial" w:hAnsi="Arial"/>
          <w:sz w:val="20"/>
        </w:rPr>
        <w:t>This is the fourth requirement on component level for the function Lock Arbitrator.</w:t>
      </w:r>
    </w:p>
    <w:p w14:paraId="5F61D1EB" w14:textId="77777777" w:rsidR="00A86FD5" w:rsidRPr="00A50229" w:rsidRDefault="00A86FD5" w:rsidP="00DB4EEF">
      <w:pPr>
        <w:pStyle w:val="Heading4"/>
        <w:spacing w:line="240" w:lineRule="atLeast"/>
      </w:pPr>
      <w:bookmarkStart w:id="44" w:name="_Toc89265412"/>
      <w:r w:rsidRPr="00A50229">
        <w:t>Requirements Attributes</w:t>
      </w:r>
      <w:bookmarkEnd w:id="40"/>
      <w:bookmarkEnd w:id="44"/>
    </w:p>
    <w:bookmarkEnd w:id="31"/>
    <w:bookmarkEnd w:id="41"/>
    <w:bookmarkEnd w:id="42"/>
    <w:bookmarkEnd w:id="43"/>
    <w:p w14:paraId="46BF057A" w14:textId="0CC7C28A" w:rsidR="007F46B2" w:rsidRPr="009E3B7C" w:rsidRDefault="007F46B2" w:rsidP="00DB4EEF">
      <w:pPr>
        <w:spacing w:line="240" w:lineRule="atLeast"/>
      </w:pPr>
      <w:r w:rsidRPr="007C20FA">
        <w:t xml:space="preserve">Additionally attributes can be added to each requirement. This helps to classify requirements. A </w:t>
      </w:r>
      <w:hyperlink r:id="rId30" w:history="1">
        <w:r w:rsidRPr="00873CEB">
          <w:rPr>
            <w:rStyle w:val="Hyperlink"/>
          </w:rPr>
          <w:t>list of available attributes</w:t>
        </w:r>
      </w:hyperlink>
      <w:r w:rsidRPr="007C20FA">
        <w:t xml:space="preserve"> is given in the RE Wiki.</w:t>
      </w:r>
    </w:p>
    <w:p w14:paraId="294202BF" w14:textId="77777777" w:rsidR="00F7196D" w:rsidRPr="0008696C" w:rsidRDefault="00F7196D" w:rsidP="00DB4EEF">
      <w:pPr>
        <w:pStyle w:val="Heading2"/>
        <w:spacing w:line="240" w:lineRule="atLeast"/>
        <w:rPr>
          <w:lang w:val="en-GB"/>
        </w:rPr>
      </w:pPr>
      <w:bookmarkStart w:id="45" w:name="_Ref12867675"/>
      <w:bookmarkStart w:id="46" w:name="_Toc89265413"/>
      <w:bookmarkStart w:id="47" w:name="_Toc481143801"/>
      <w:r w:rsidRPr="0008696C">
        <w:rPr>
          <w:lang w:val="en-GB"/>
        </w:rPr>
        <w:t>References</w:t>
      </w:r>
      <w:bookmarkEnd w:id="45"/>
      <w:bookmarkEnd w:id="46"/>
    </w:p>
    <w:p w14:paraId="647022AA" w14:textId="77777777" w:rsidR="00F7196D" w:rsidRPr="00FB7B3D" w:rsidRDefault="00F7196D" w:rsidP="00DB4EEF">
      <w:pPr>
        <w:pStyle w:val="Heading3"/>
        <w:spacing w:line="240" w:lineRule="atLeast"/>
      </w:pPr>
      <w:bookmarkStart w:id="48" w:name="_Ref12637407"/>
      <w:bookmarkStart w:id="49" w:name="_Toc89265414"/>
      <w:r>
        <w:t>Ford D</w:t>
      </w:r>
      <w:r w:rsidRPr="00FB7B3D">
        <w:t>ocuments</w:t>
      </w:r>
      <w:bookmarkEnd w:id="48"/>
      <w:bookmarkEnd w:id="49"/>
    </w:p>
    <w:p w14:paraId="3CEEC653" w14:textId="77777777" w:rsidR="00F7196D" w:rsidRPr="009E3B7C" w:rsidRDefault="00F7196D" w:rsidP="00DB4EEF">
      <w:pPr>
        <w:pStyle w:val="BodyText"/>
        <w:spacing w:line="240" w:lineRule="atLeast"/>
        <w:ind w:right="142"/>
        <w:jc w:val="both"/>
        <w:rPr>
          <w:rFonts w:cs="Arial"/>
        </w:rPr>
      </w:pPr>
      <w:r>
        <w:rPr>
          <w:rFonts w:cs="Arial"/>
        </w:rPr>
        <w:t>The list of</w:t>
      </w:r>
      <w:r w:rsidRPr="009E3B7C">
        <w:rPr>
          <w:rFonts w:cs="Arial"/>
        </w:rPr>
        <w:t xml:space="preserve"> all Ford internal documents, which are directly related.</w:t>
      </w:r>
    </w:p>
    <w:p w14:paraId="2F3B2D94" w14:textId="77777777" w:rsidR="00F7196D" w:rsidRPr="007C20FA" w:rsidRDefault="00F7196D" w:rsidP="00DB4EEF">
      <w:pPr>
        <w:spacing w:line="240" w:lineRule="atLeast"/>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3544"/>
        <w:gridCol w:w="1453"/>
        <w:gridCol w:w="1098"/>
        <w:gridCol w:w="2268"/>
      </w:tblGrid>
      <w:tr w:rsidR="00F7196D" w:rsidRPr="007C20FA" w14:paraId="7F11F478" w14:textId="77777777" w:rsidTr="0031241A">
        <w:trPr>
          <w:cantSplit/>
          <w:tblHeader/>
        </w:trPr>
        <w:tc>
          <w:tcPr>
            <w:tcW w:w="1730" w:type="dxa"/>
            <w:shd w:val="clear" w:color="auto" w:fill="E0E0E0"/>
          </w:tcPr>
          <w:p w14:paraId="0C504EED" w14:textId="77777777" w:rsidR="00F7196D" w:rsidRPr="0008696C" w:rsidRDefault="00F7196D" w:rsidP="00DB4EEF">
            <w:pPr>
              <w:spacing w:line="240" w:lineRule="atLeast"/>
              <w:rPr>
                <w:b/>
              </w:rPr>
            </w:pPr>
            <w:r w:rsidRPr="0008696C">
              <w:rPr>
                <w:b/>
              </w:rPr>
              <w:t>Reference</w:t>
            </w:r>
          </w:p>
        </w:tc>
        <w:tc>
          <w:tcPr>
            <w:tcW w:w="3544" w:type="dxa"/>
            <w:shd w:val="clear" w:color="auto" w:fill="E0E0E0"/>
          </w:tcPr>
          <w:p w14:paraId="7FF08A7F" w14:textId="77777777" w:rsidR="00F7196D" w:rsidRPr="0008696C" w:rsidRDefault="00F7196D" w:rsidP="00DB4EEF">
            <w:pPr>
              <w:spacing w:line="240" w:lineRule="atLeast"/>
              <w:rPr>
                <w:b/>
              </w:rPr>
            </w:pPr>
            <w:r w:rsidRPr="0008696C">
              <w:rPr>
                <w:b/>
              </w:rPr>
              <w:t>Title</w:t>
            </w:r>
          </w:p>
        </w:tc>
        <w:tc>
          <w:tcPr>
            <w:tcW w:w="1453" w:type="dxa"/>
            <w:shd w:val="clear" w:color="auto" w:fill="E0E0E0"/>
          </w:tcPr>
          <w:p w14:paraId="49FE3760" w14:textId="77777777" w:rsidR="00F7196D" w:rsidRPr="0008696C" w:rsidRDefault="00F7196D" w:rsidP="00DB4EEF">
            <w:pPr>
              <w:spacing w:line="240" w:lineRule="atLeast"/>
              <w:rPr>
                <w:b/>
              </w:rPr>
            </w:pPr>
            <w:r w:rsidRPr="0008696C">
              <w:rPr>
                <w:b/>
              </w:rPr>
              <w:t>Doc. ID</w:t>
            </w:r>
          </w:p>
        </w:tc>
        <w:tc>
          <w:tcPr>
            <w:tcW w:w="1098" w:type="dxa"/>
            <w:shd w:val="clear" w:color="auto" w:fill="E0E0E0"/>
          </w:tcPr>
          <w:p w14:paraId="389F46DA" w14:textId="77777777" w:rsidR="00F7196D" w:rsidRPr="0008696C" w:rsidRDefault="00F7196D" w:rsidP="00DB4EEF">
            <w:pPr>
              <w:spacing w:line="240" w:lineRule="atLeast"/>
              <w:rPr>
                <w:b/>
              </w:rPr>
            </w:pPr>
            <w:r w:rsidRPr="0008696C">
              <w:rPr>
                <w:b/>
              </w:rPr>
              <w:t>Revision</w:t>
            </w:r>
          </w:p>
        </w:tc>
        <w:tc>
          <w:tcPr>
            <w:tcW w:w="2268" w:type="dxa"/>
            <w:shd w:val="clear" w:color="auto" w:fill="E0E0E0"/>
          </w:tcPr>
          <w:p w14:paraId="516DDF07" w14:textId="77777777" w:rsidR="00F7196D" w:rsidRPr="0008696C" w:rsidRDefault="00F7196D" w:rsidP="00DB4EEF">
            <w:pPr>
              <w:spacing w:line="240" w:lineRule="atLeast"/>
              <w:rPr>
                <w:b/>
              </w:rPr>
            </w:pPr>
            <w:r>
              <w:rPr>
                <w:rFonts w:ascii="Helvetica" w:hAnsi="Helvetica" w:cs="Helvetica"/>
                <w:b/>
              </w:rPr>
              <w:t>Document Location</w:t>
            </w:r>
          </w:p>
        </w:tc>
      </w:tr>
      <w:tr w:rsidR="00BE540B" w:rsidRPr="009E3B7C" w14:paraId="32A9889E" w14:textId="77777777" w:rsidTr="0031241A">
        <w:trPr>
          <w:trHeight w:val="104"/>
        </w:trPr>
        <w:tc>
          <w:tcPr>
            <w:tcW w:w="1730" w:type="dxa"/>
          </w:tcPr>
          <w:p w14:paraId="6EDC9321" w14:textId="77777777" w:rsidR="00BE540B" w:rsidRPr="00223E06" w:rsidRDefault="00BE540B" w:rsidP="00DB4EEF">
            <w:pPr>
              <w:spacing w:line="240" w:lineRule="atLeast"/>
              <w:rPr>
                <w:rFonts w:ascii="Helvetica" w:hAnsi="Helvetica" w:cs="Helvetica"/>
              </w:rPr>
            </w:pPr>
          </w:p>
        </w:tc>
        <w:tc>
          <w:tcPr>
            <w:tcW w:w="3544" w:type="dxa"/>
          </w:tcPr>
          <w:p w14:paraId="1F055CCA" w14:textId="77777777" w:rsidR="00BE540B" w:rsidRPr="00223E06" w:rsidRDefault="00BE540B" w:rsidP="00DB4EEF">
            <w:pPr>
              <w:pStyle w:val="BodyText"/>
              <w:spacing w:line="240" w:lineRule="atLeast"/>
              <w:ind w:right="142"/>
              <w:jc w:val="both"/>
              <w:rPr>
                <w:rFonts w:ascii="Helvetica" w:hAnsi="Helvetica" w:cs="Helvetica"/>
              </w:rPr>
            </w:pPr>
            <w:r>
              <w:rPr>
                <w:rFonts w:cs="Arial"/>
              </w:rPr>
              <w:t>Fog Lamps FD</w:t>
            </w:r>
          </w:p>
        </w:tc>
        <w:tc>
          <w:tcPr>
            <w:tcW w:w="1453" w:type="dxa"/>
          </w:tcPr>
          <w:p w14:paraId="2BC57857" w14:textId="77777777" w:rsidR="00BE540B" w:rsidRPr="00223E06" w:rsidRDefault="00BE540B" w:rsidP="00DB4EEF">
            <w:pPr>
              <w:spacing w:line="240" w:lineRule="atLeast"/>
              <w:rPr>
                <w:rFonts w:ascii="Helvetica" w:hAnsi="Helvetica" w:cs="Helvetica"/>
              </w:rPr>
            </w:pPr>
            <w:r w:rsidRPr="00893B8D">
              <w:rPr>
                <w:rFonts w:cs="Arial"/>
                <w:lang w:val="en-GB"/>
              </w:rPr>
              <w:t>F001010</w:t>
            </w:r>
          </w:p>
        </w:tc>
        <w:tc>
          <w:tcPr>
            <w:tcW w:w="1098" w:type="dxa"/>
          </w:tcPr>
          <w:p w14:paraId="51A67BF8" w14:textId="77777777" w:rsidR="00BE540B" w:rsidRPr="00223E06" w:rsidRDefault="00BE540B" w:rsidP="00DB4EEF">
            <w:pPr>
              <w:spacing w:line="240" w:lineRule="atLeast"/>
              <w:rPr>
                <w:rFonts w:ascii="Helvetica" w:hAnsi="Helvetica" w:cs="Helvetica"/>
              </w:rPr>
            </w:pPr>
            <w:r>
              <w:rPr>
                <w:rFonts w:ascii="Helvetica" w:hAnsi="Helvetica" w:cs="Helvetica"/>
              </w:rPr>
              <w:t>B</w:t>
            </w:r>
          </w:p>
        </w:tc>
        <w:tc>
          <w:tcPr>
            <w:tcW w:w="2268" w:type="dxa"/>
          </w:tcPr>
          <w:p w14:paraId="7AEEB52D" w14:textId="77777777" w:rsidR="00BE540B" w:rsidRPr="009E3B7C" w:rsidRDefault="00BE540B" w:rsidP="00DB4EEF">
            <w:pPr>
              <w:spacing w:line="240" w:lineRule="atLeast"/>
              <w:rPr>
                <w:rFonts w:cs="Arial"/>
              </w:rPr>
            </w:pPr>
          </w:p>
        </w:tc>
      </w:tr>
      <w:tr w:rsidR="00BE540B" w:rsidRPr="007C20FA" w14:paraId="2312DFB5" w14:textId="77777777" w:rsidTr="0031241A">
        <w:tc>
          <w:tcPr>
            <w:tcW w:w="1730" w:type="dxa"/>
          </w:tcPr>
          <w:p w14:paraId="2CEAE63F" w14:textId="77777777" w:rsidR="00BE540B" w:rsidRPr="003C6F08" w:rsidRDefault="00BE540B" w:rsidP="00DB4EEF">
            <w:pPr>
              <w:spacing w:line="240" w:lineRule="atLeast"/>
              <w:rPr>
                <w:rFonts w:cs="Arial"/>
              </w:rPr>
            </w:pPr>
          </w:p>
        </w:tc>
        <w:tc>
          <w:tcPr>
            <w:tcW w:w="3544" w:type="dxa"/>
          </w:tcPr>
          <w:p w14:paraId="4A8FD85A" w14:textId="77777777" w:rsidR="00BE540B" w:rsidRPr="003C6F08" w:rsidRDefault="00BE540B" w:rsidP="00DB4EEF">
            <w:pPr>
              <w:spacing w:line="240" w:lineRule="atLeast"/>
              <w:rPr>
                <w:rFonts w:cs="Arial"/>
              </w:rPr>
            </w:pPr>
            <w:r>
              <w:rPr>
                <w:rFonts w:cs="Arial"/>
              </w:rPr>
              <w:t>Fog Lamps FS</w:t>
            </w:r>
          </w:p>
        </w:tc>
        <w:tc>
          <w:tcPr>
            <w:tcW w:w="1453" w:type="dxa"/>
          </w:tcPr>
          <w:p w14:paraId="0B6BC9E4" w14:textId="77777777" w:rsidR="00BE540B" w:rsidRPr="003C6F08" w:rsidRDefault="00BE540B" w:rsidP="00DB4EEF">
            <w:pPr>
              <w:spacing w:line="240" w:lineRule="atLeast"/>
              <w:rPr>
                <w:rFonts w:cs="Arial"/>
              </w:rPr>
            </w:pPr>
          </w:p>
        </w:tc>
        <w:tc>
          <w:tcPr>
            <w:tcW w:w="1098" w:type="dxa"/>
          </w:tcPr>
          <w:p w14:paraId="412CF776" w14:textId="77777777" w:rsidR="00BE540B" w:rsidRPr="003C6F08" w:rsidRDefault="00BE540B" w:rsidP="00DB4EEF">
            <w:pPr>
              <w:spacing w:line="240" w:lineRule="atLeast"/>
              <w:rPr>
                <w:rFonts w:cs="Arial"/>
              </w:rPr>
            </w:pPr>
          </w:p>
        </w:tc>
        <w:tc>
          <w:tcPr>
            <w:tcW w:w="2268" w:type="dxa"/>
          </w:tcPr>
          <w:p w14:paraId="751E3637" w14:textId="77777777" w:rsidR="00BE540B" w:rsidRPr="003C6F08" w:rsidRDefault="00BE540B" w:rsidP="00DB4EEF">
            <w:pPr>
              <w:spacing w:line="240" w:lineRule="atLeast"/>
              <w:rPr>
                <w:rFonts w:cs="Arial"/>
              </w:rPr>
            </w:pPr>
          </w:p>
        </w:tc>
      </w:tr>
      <w:tr w:rsidR="0031241A" w:rsidRPr="007C20FA" w14:paraId="6D9785E8" w14:textId="77777777" w:rsidTr="0031241A">
        <w:tc>
          <w:tcPr>
            <w:tcW w:w="1730" w:type="dxa"/>
          </w:tcPr>
          <w:p w14:paraId="261CE2D2" w14:textId="77777777" w:rsidR="0031241A" w:rsidRPr="003C6F08" w:rsidRDefault="0031241A" w:rsidP="00DB4EEF">
            <w:pPr>
              <w:spacing w:line="240" w:lineRule="atLeast"/>
              <w:rPr>
                <w:rFonts w:cs="Arial"/>
              </w:rPr>
            </w:pPr>
          </w:p>
        </w:tc>
        <w:tc>
          <w:tcPr>
            <w:tcW w:w="3544" w:type="dxa"/>
          </w:tcPr>
          <w:p w14:paraId="3D365161" w14:textId="77777777" w:rsidR="0031241A" w:rsidRDefault="0031241A" w:rsidP="00DB4EEF">
            <w:pPr>
              <w:spacing w:line="240" w:lineRule="atLeast"/>
              <w:rPr>
                <w:rFonts w:cs="Arial"/>
              </w:rPr>
            </w:pPr>
          </w:p>
        </w:tc>
        <w:tc>
          <w:tcPr>
            <w:tcW w:w="1453" w:type="dxa"/>
          </w:tcPr>
          <w:p w14:paraId="67DCCDD4" w14:textId="77777777" w:rsidR="0031241A" w:rsidRPr="003C6F08" w:rsidRDefault="0031241A" w:rsidP="00DB4EEF">
            <w:pPr>
              <w:spacing w:line="240" w:lineRule="atLeast"/>
              <w:rPr>
                <w:rFonts w:cs="Arial"/>
              </w:rPr>
            </w:pPr>
          </w:p>
        </w:tc>
        <w:tc>
          <w:tcPr>
            <w:tcW w:w="1098" w:type="dxa"/>
          </w:tcPr>
          <w:p w14:paraId="1CD124D2" w14:textId="77777777" w:rsidR="0031241A" w:rsidRPr="003C6F08" w:rsidRDefault="0031241A" w:rsidP="00DB4EEF">
            <w:pPr>
              <w:spacing w:line="240" w:lineRule="atLeast"/>
              <w:rPr>
                <w:rFonts w:cs="Arial"/>
              </w:rPr>
            </w:pPr>
          </w:p>
        </w:tc>
        <w:tc>
          <w:tcPr>
            <w:tcW w:w="2268" w:type="dxa"/>
          </w:tcPr>
          <w:p w14:paraId="1E7E47DC" w14:textId="77777777" w:rsidR="0031241A" w:rsidRPr="003C6F08" w:rsidRDefault="0031241A" w:rsidP="00DB4EEF">
            <w:pPr>
              <w:spacing w:line="240" w:lineRule="atLeast"/>
              <w:rPr>
                <w:rFonts w:cs="Arial"/>
              </w:rPr>
            </w:pPr>
          </w:p>
        </w:tc>
      </w:tr>
      <w:tr w:rsidR="002D4971" w:rsidRPr="007C20FA" w14:paraId="169AEB9F" w14:textId="77777777" w:rsidTr="0031241A">
        <w:tc>
          <w:tcPr>
            <w:tcW w:w="1730" w:type="dxa"/>
          </w:tcPr>
          <w:p w14:paraId="1B11A457" w14:textId="77777777" w:rsidR="002D4971" w:rsidRPr="003C6F08" w:rsidRDefault="002D4971" w:rsidP="00DB4EEF">
            <w:pPr>
              <w:spacing w:line="240" w:lineRule="atLeast"/>
              <w:rPr>
                <w:rFonts w:cs="Arial"/>
              </w:rPr>
            </w:pPr>
          </w:p>
        </w:tc>
        <w:tc>
          <w:tcPr>
            <w:tcW w:w="3544" w:type="dxa"/>
          </w:tcPr>
          <w:p w14:paraId="0EDA4F36" w14:textId="77EAE182" w:rsidR="002D4971" w:rsidRDefault="00D6080D" w:rsidP="00DB4EEF">
            <w:pPr>
              <w:spacing w:line="240" w:lineRule="atLeast"/>
              <w:rPr>
                <w:rFonts w:cs="Arial"/>
              </w:rPr>
            </w:pPr>
            <w:r>
              <w:rPr>
                <w:rFonts w:cs="Arial"/>
              </w:rPr>
              <w:t>Subsystem Specific</w:t>
            </w:r>
            <w:r w:rsidR="000432D3">
              <w:rPr>
                <w:rFonts w:cs="Arial"/>
              </w:rPr>
              <w:t xml:space="preserve"> Diagnostic Specification (Part 2)</w:t>
            </w:r>
          </w:p>
        </w:tc>
        <w:tc>
          <w:tcPr>
            <w:tcW w:w="1453" w:type="dxa"/>
          </w:tcPr>
          <w:p w14:paraId="681D8788" w14:textId="504DE8C9" w:rsidR="002D4971" w:rsidRPr="003C6F08" w:rsidRDefault="002D4971" w:rsidP="00DB4EEF">
            <w:pPr>
              <w:spacing w:line="240" w:lineRule="atLeast"/>
              <w:rPr>
                <w:rFonts w:cs="Arial"/>
              </w:rPr>
            </w:pPr>
            <w:r>
              <w:rPr>
                <w:rFonts w:cs="Arial"/>
                <w:color w:val="000000" w:themeColor="text1"/>
              </w:rPr>
              <w:t>DS-NU5T-14B476-AAA001</w:t>
            </w:r>
          </w:p>
        </w:tc>
        <w:tc>
          <w:tcPr>
            <w:tcW w:w="1098" w:type="dxa"/>
          </w:tcPr>
          <w:p w14:paraId="4FE56018" w14:textId="00000B4E" w:rsidR="002D4971" w:rsidRPr="003C6F08" w:rsidRDefault="008B1905" w:rsidP="00DB4EEF">
            <w:pPr>
              <w:spacing w:line="240" w:lineRule="atLeast"/>
              <w:rPr>
                <w:rFonts w:cs="Arial"/>
              </w:rPr>
            </w:pPr>
            <w:r>
              <w:rPr>
                <w:rFonts w:cs="Arial"/>
              </w:rPr>
              <w:t>Version 4</w:t>
            </w:r>
          </w:p>
        </w:tc>
        <w:tc>
          <w:tcPr>
            <w:tcW w:w="2268" w:type="dxa"/>
          </w:tcPr>
          <w:p w14:paraId="57E60BA3" w14:textId="667EF322" w:rsidR="002D4971" w:rsidRDefault="00491675" w:rsidP="00DB4EEF">
            <w:pPr>
              <w:spacing w:line="240" w:lineRule="atLeast"/>
              <w:rPr>
                <w:rFonts w:cs="Arial"/>
              </w:rPr>
            </w:pPr>
            <w:hyperlink r:id="rId31" w:history="1">
              <w:r w:rsidR="00EB3DA5" w:rsidRPr="005744D6">
                <w:rPr>
                  <w:rStyle w:val="Hyperlink"/>
                  <w:rFonts w:cs="Arial"/>
                </w:rPr>
                <w:t>https://azureford.sharepoint.com/sites/EEBCM/_layouts/15/osssearchresults.aspx?u=https%3A%2F%2Fazureford%2Esharepoint%2Ecom%2Fsites%2FEEBCM&amp;k=ds%2Dnu5t</w:t>
              </w:r>
            </w:hyperlink>
          </w:p>
          <w:p w14:paraId="2DA463F1" w14:textId="34AFD0B2" w:rsidR="00EB3DA5" w:rsidRPr="003C6F08" w:rsidRDefault="00EB3DA5" w:rsidP="00DB4EEF">
            <w:pPr>
              <w:spacing w:line="240" w:lineRule="atLeast"/>
              <w:rPr>
                <w:rFonts w:cs="Arial"/>
              </w:rPr>
            </w:pPr>
          </w:p>
        </w:tc>
      </w:tr>
      <w:tr w:rsidR="00EB3DA5" w:rsidRPr="007C20FA" w14:paraId="020BA77E" w14:textId="77777777" w:rsidTr="0031241A">
        <w:tc>
          <w:tcPr>
            <w:tcW w:w="1730" w:type="dxa"/>
          </w:tcPr>
          <w:p w14:paraId="0B63981A" w14:textId="77777777" w:rsidR="00EB3DA5" w:rsidRPr="003C6F08" w:rsidRDefault="00EB3DA5" w:rsidP="00DB4EEF">
            <w:pPr>
              <w:spacing w:line="240" w:lineRule="atLeast"/>
              <w:rPr>
                <w:rFonts w:cs="Arial"/>
              </w:rPr>
            </w:pPr>
          </w:p>
        </w:tc>
        <w:tc>
          <w:tcPr>
            <w:tcW w:w="3544" w:type="dxa"/>
          </w:tcPr>
          <w:p w14:paraId="06CEE096" w14:textId="58CE8B9B" w:rsidR="00EB3DA5" w:rsidRDefault="00616087" w:rsidP="00DB4EEF">
            <w:pPr>
              <w:spacing w:line="240" w:lineRule="atLeast"/>
              <w:rPr>
                <w:rFonts w:cs="Arial"/>
              </w:rPr>
            </w:pPr>
            <w:r>
              <w:rPr>
                <w:rFonts w:cs="Arial"/>
              </w:rPr>
              <w:t>Functional</w:t>
            </w:r>
            <w:r w:rsidR="008A5F88">
              <w:rPr>
                <w:rFonts w:cs="Arial"/>
              </w:rPr>
              <w:t xml:space="preserve"> Specification Body Control Module</w:t>
            </w:r>
          </w:p>
        </w:tc>
        <w:tc>
          <w:tcPr>
            <w:tcW w:w="1453" w:type="dxa"/>
          </w:tcPr>
          <w:p w14:paraId="498A8460" w14:textId="417F217B" w:rsidR="00EB3DA5" w:rsidRDefault="008A5F88" w:rsidP="00DB4EEF">
            <w:pPr>
              <w:spacing w:line="240" w:lineRule="atLeast"/>
              <w:rPr>
                <w:rFonts w:cs="Arial"/>
                <w:color w:val="000000" w:themeColor="text1"/>
              </w:rPr>
            </w:pPr>
            <w:r w:rsidRPr="008A5F88">
              <w:rPr>
                <w:rFonts w:cs="Arial"/>
                <w:color w:val="000000" w:themeColor="text1"/>
              </w:rPr>
              <w:t>FS-NU5T-14B476-AAB002</w:t>
            </w:r>
          </w:p>
        </w:tc>
        <w:tc>
          <w:tcPr>
            <w:tcW w:w="1098" w:type="dxa"/>
          </w:tcPr>
          <w:p w14:paraId="62054551" w14:textId="77777777" w:rsidR="00EB3DA5" w:rsidRDefault="00EB3DA5" w:rsidP="00DB4EEF">
            <w:pPr>
              <w:spacing w:line="240" w:lineRule="atLeast"/>
              <w:rPr>
                <w:rFonts w:cs="Arial"/>
              </w:rPr>
            </w:pPr>
          </w:p>
        </w:tc>
        <w:tc>
          <w:tcPr>
            <w:tcW w:w="2268" w:type="dxa"/>
          </w:tcPr>
          <w:p w14:paraId="7F412A96" w14:textId="77777777" w:rsidR="00EB3DA5" w:rsidRDefault="00EB3DA5" w:rsidP="00DB4EEF">
            <w:pPr>
              <w:spacing w:line="240" w:lineRule="atLeast"/>
              <w:rPr>
                <w:rFonts w:cs="Arial"/>
              </w:rPr>
            </w:pPr>
          </w:p>
        </w:tc>
      </w:tr>
      <w:tr w:rsidR="0031241A" w:rsidRPr="007C20FA" w14:paraId="4736AF8C" w14:textId="77777777" w:rsidTr="0031241A">
        <w:tc>
          <w:tcPr>
            <w:tcW w:w="1730" w:type="dxa"/>
          </w:tcPr>
          <w:p w14:paraId="68F8FDF4" w14:textId="77777777" w:rsidR="0031241A" w:rsidRDefault="0031241A" w:rsidP="00DB4EEF">
            <w:pPr>
              <w:spacing w:line="240" w:lineRule="atLeast"/>
            </w:pPr>
            <w:r w:rsidRPr="00F80FED">
              <w:t>FEDE</w:t>
            </w:r>
          </w:p>
        </w:tc>
        <w:tc>
          <w:tcPr>
            <w:tcW w:w="3544" w:type="dxa"/>
          </w:tcPr>
          <w:p w14:paraId="33337067" w14:textId="77777777" w:rsidR="0031241A" w:rsidRDefault="0031241A" w:rsidP="00DB4EEF">
            <w:pPr>
              <w:spacing w:line="240" w:lineRule="atLeast"/>
              <w:rPr>
                <w:rFonts w:cs="Arial"/>
              </w:rPr>
            </w:pPr>
            <w:r>
              <w:t>Electromagnetic Compatibility Specification</w:t>
            </w:r>
          </w:p>
        </w:tc>
        <w:tc>
          <w:tcPr>
            <w:tcW w:w="1453" w:type="dxa"/>
          </w:tcPr>
          <w:p w14:paraId="576BF56F" w14:textId="77777777" w:rsidR="0031241A" w:rsidRPr="003C6F08" w:rsidRDefault="0031241A" w:rsidP="00DB4EEF">
            <w:pPr>
              <w:spacing w:line="240" w:lineRule="atLeast"/>
              <w:rPr>
                <w:rFonts w:cs="Arial"/>
              </w:rPr>
            </w:pPr>
            <w:r>
              <w:t>FMC1278</w:t>
            </w:r>
          </w:p>
        </w:tc>
        <w:tc>
          <w:tcPr>
            <w:tcW w:w="1098" w:type="dxa"/>
          </w:tcPr>
          <w:p w14:paraId="63B3913E" w14:textId="77777777" w:rsidR="0031241A" w:rsidRPr="003C6F08" w:rsidRDefault="0031241A" w:rsidP="00DB4EEF">
            <w:pPr>
              <w:spacing w:line="240" w:lineRule="atLeast"/>
              <w:rPr>
                <w:rFonts w:cs="Arial"/>
              </w:rPr>
            </w:pPr>
          </w:p>
        </w:tc>
        <w:tc>
          <w:tcPr>
            <w:tcW w:w="2268" w:type="dxa"/>
          </w:tcPr>
          <w:p w14:paraId="7AD7E344" w14:textId="77777777" w:rsidR="0031241A" w:rsidRPr="003C6F08" w:rsidRDefault="0031241A" w:rsidP="00DB4EEF">
            <w:pPr>
              <w:spacing w:line="240" w:lineRule="atLeast"/>
              <w:rPr>
                <w:rFonts w:cs="Arial"/>
              </w:rPr>
            </w:pPr>
          </w:p>
        </w:tc>
      </w:tr>
      <w:tr w:rsidR="0031241A" w:rsidRPr="007C20FA" w14:paraId="76CE804D" w14:textId="77777777" w:rsidTr="0031241A">
        <w:tc>
          <w:tcPr>
            <w:tcW w:w="1730" w:type="dxa"/>
          </w:tcPr>
          <w:p w14:paraId="17F973D7" w14:textId="77777777" w:rsidR="0031241A" w:rsidRDefault="0031241A" w:rsidP="00DB4EEF">
            <w:pPr>
              <w:spacing w:line="240" w:lineRule="atLeast"/>
            </w:pPr>
            <w:r w:rsidRPr="00F80FED">
              <w:t>FEDE</w:t>
            </w:r>
          </w:p>
        </w:tc>
        <w:tc>
          <w:tcPr>
            <w:tcW w:w="3544" w:type="dxa"/>
          </w:tcPr>
          <w:p w14:paraId="57DDBABF" w14:textId="77777777" w:rsidR="0031241A" w:rsidRDefault="0031241A" w:rsidP="00DB4EEF">
            <w:pPr>
              <w:spacing w:line="240" w:lineRule="atLeast"/>
              <w:rPr>
                <w:rFonts w:cs="Arial"/>
              </w:rPr>
            </w:pPr>
            <w:r>
              <w:t>Lifetime specification - global engineering standard (GES)</w:t>
            </w:r>
          </w:p>
        </w:tc>
        <w:tc>
          <w:tcPr>
            <w:tcW w:w="1453" w:type="dxa"/>
          </w:tcPr>
          <w:p w14:paraId="705221B4" w14:textId="77777777" w:rsidR="0031241A" w:rsidRPr="003C6F08" w:rsidRDefault="0031241A" w:rsidP="00DB4EEF">
            <w:pPr>
              <w:spacing w:line="240" w:lineRule="atLeast"/>
              <w:rPr>
                <w:rFonts w:cs="Arial"/>
              </w:rPr>
            </w:pPr>
            <w:r>
              <w:t>REQ 18-001</w:t>
            </w:r>
          </w:p>
        </w:tc>
        <w:tc>
          <w:tcPr>
            <w:tcW w:w="1098" w:type="dxa"/>
          </w:tcPr>
          <w:p w14:paraId="19E3DAF2" w14:textId="77777777" w:rsidR="0031241A" w:rsidRPr="003C6F08" w:rsidRDefault="0031241A" w:rsidP="00DB4EEF">
            <w:pPr>
              <w:spacing w:line="240" w:lineRule="atLeast"/>
              <w:rPr>
                <w:rFonts w:cs="Arial"/>
              </w:rPr>
            </w:pPr>
          </w:p>
        </w:tc>
        <w:tc>
          <w:tcPr>
            <w:tcW w:w="2268" w:type="dxa"/>
          </w:tcPr>
          <w:p w14:paraId="555346C3" w14:textId="77777777" w:rsidR="0031241A" w:rsidRPr="003C6F08" w:rsidRDefault="0031241A" w:rsidP="00DB4EEF">
            <w:pPr>
              <w:spacing w:line="240" w:lineRule="atLeast"/>
              <w:rPr>
                <w:rFonts w:cs="Arial"/>
              </w:rPr>
            </w:pPr>
          </w:p>
        </w:tc>
      </w:tr>
      <w:tr w:rsidR="0031241A" w:rsidRPr="007C20FA" w14:paraId="3376600A" w14:textId="77777777" w:rsidTr="0031241A">
        <w:tc>
          <w:tcPr>
            <w:tcW w:w="1730" w:type="dxa"/>
          </w:tcPr>
          <w:p w14:paraId="6B1D0587" w14:textId="77777777" w:rsidR="0031241A" w:rsidRDefault="0031241A" w:rsidP="00DB4EEF">
            <w:pPr>
              <w:spacing w:line="240" w:lineRule="atLeast"/>
            </w:pPr>
            <w:r w:rsidRPr="00F80FED">
              <w:t>FEDE</w:t>
            </w:r>
          </w:p>
        </w:tc>
        <w:tc>
          <w:tcPr>
            <w:tcW w:w="3544" w:type="dxa"/>
          </w:tcPr>
          <w:p w14:paraId="5369FA1D" w14:textId="77777777" w:rsidR="0031241A" w:rsidRDefault="0031241A" w:rsidP="00DB4EEF">
            <w:pPr>
              <w:spacing w:line="240" w:lineRule="atLeast"/>
              <w:rPr>
                <w:rFonts w:cs="Arial"/>
              </w:rPr>
            </w:pPr>
            <w:r>
              <w:t>E/E system environmental (NON-EMC)</w:t>
            </w:r>
          </w:p>
        </w:tc>
        <w:tc>
          <w:tcPr>
            <w:tcW w:w="1453" w:type="dxa"/>
          </w:tcPr>
          <w:p w14:paraId="23ACFDEF" w14:textId="77777777" w:rsidR="0031241A" w:rsidRPr="003C6F08" w:rsidRDefault="0031241A" w:rsidP="00DB4EEF">
            <w:pPr>
              <w:spacing w:line="240" w:lineRule="atLeast"/>
              <w:rPr>
                <w:rFonts w:cs="Arial"/>
              </w:rPr>
            </w:pPr>
            <w:r>
              <w:t>RQT-002600-009611</w:t>
            </w:r>
          </w:p>
        </w:tc>
        <w:tc>
          <w:tcPr>
            <w:tcW w:w="1098" w:type="dxa"/>
          </w:tcPr>
          <w:p w14:paraId="3E9673AB" w14:textId="77777777" w:rsidR="0031241A" w:rsidRPr="003C6F08" w:rsidRDefault="0031241A" w:rsidP="00DB4EEF">
            <w:pPr>
              <w:spacing w:line="240" w:lineRule="atLeast"/>
              <w:rPr>
                <w:rFonts w:cs="Arial"/>
              </w:rPr>
            </w:pPr>
          </w:p>
        </w:tc>
        <w:tc>
          <w:tcPr>
            <w:tcW w:w="2268" w:type="dxa"/>
          </w:tcPr>
          <w:p w14:paraId="2CE049A7" w14:textId="77777777" w:rsidR="0031241A" w:rsidRPr="003C6F08" w:rsidRDefault="0031241A" w:rsidP="00DB4EEF">
            <w:pPr>
              <w:spacing w:line="240" w:lineRule="atLeast"/>
              <w:rPr>
                <w:rFonts w:cs="Arial"/>
              </w:rPr>
            </w:pPr>
          </w:p>
        </w:tc>
      </w:tr>
      <w:tr w:rsidR="0031241A" w:rsidRPr="007C20FA" w14:paraId="0EC2308F" w14:textId="77777777" w:rsidTr="0031241A">
        <w:tc>
          <w:tcPr>
            <w:tcW w:w="1730" w:type="dxa"/>
          </w:tcPr>
          <w:p w14:paraId="5F4F2756" w14:textId="77777777" w:rsidR="0031241A" w:rsidRDefault="0031241A" w:rsidP="00DB4EEF">
            <w:pPr>
              <w:spacing w:line="240" w:lineRule="atLeast"/>
            </w:pPr>
            <w:r w:rsidRPr="00F80FED">
              <w:t>FEDE</w:t>
            </w:r>
          </w:p>
        </w:tc>
        <w:tc>
          <w:tcPr>
            <w:tcW w:w="3544" w:type="dxa"/>
          </w:tcPr>
          <w:p w14:paraId="7AA507EC" w14:textId="77777777" w:rsidR="0031241A" w:rsidRDefault="0031241A" w:rsidP="00DB4EEF">
            <w:pPr>
              <w:spacing w:line="240" w:lineRule="atLeast"/>
              <w:rPr>
                <w:rFonts w:cs="Arial"/>
              </w:rPr>
            </w:pPr>
            <w:r>
              <w:t>High speed &amp; medium speed controller area network protocols</w:t>
            </w:r>
          </w:p>
        </w:tc>
        <w:tc>
          <w:tcPr>
            <w:tcW w:w="1453" w:type="dxa"/>
          </w:tcPr>
          <w:p w14:paraId="282DE857" w14:textId="77777777" w:rsidR="0031241A" w:rsidRPr="003C6F08" w:rsidRDefault="0031241A" w:rsidP="00DB4EEF">
            <w:pPr>
              <w:spacing w:line="240" w:lineRule="atLeast"/>
              <w:rPr>
                <w:rFonts w:cs="Arial"/>
              </w:rPr>
            </w:pPr>
            <w:r>
              <w:t>RQT-000600-009571</w:t>
            </w:r>
          </w:p>
        </w:tc>
        <w:tc>
          <w:tcPr>
            <w:tcW w:w="1098" w:type="dxa"/>
          </w:tcPr>
          <w:p w14:paraId="043711F9" w14:textId="77777777" w:rsidR="0031241A" w:rsidRPr="003C6F08" w:rsidRDefault="0031241A" w:rsidP="00DB4EEF">
            <w:pPr>
              <w:spacing w:line="240" w:lineRule="atLeast"/>
              <w:rPr>
                <w:rFonts w:cs="Arial"/>
              </w:rPr>
            </w:pPr>
          </w:p>
        </w:tc>
        <w:tc>
          <w:tcPr>
            <w:tcW w:w="2268" w:type="dxa"/>
          </w:tcPr>
          <w:p w14:paraId="4FB9320E" w14:textId="77777777" w:rsidR="0031241A" w:rsidRPr="003C6F08" w:rsidRDefault="0031241A" w:rsidP="00DB4EEF">
            <w:pPr>
              <w:spacing w:line="240" w:lineRule="atLeast"/>
              <w:rPr>
                <w:rFonts w:cs="Arial"/>
              </w:rPr>
            </w:pPr>
          </w:p>
        </w:tc>
      </w:tr>
      <w:tr w:rsidR="0031241A" w:rsidRPr="007C20FA" w14:paraId="2EA613DC" w14:textId="77777777" w:rsidTr="0031241A">
        <w:tc>
          <w:tcPr>
            <w:tcW w:w="1730" w:type="dxa"/>
          </w:tcPr>
          <w:p w14:paraId="4ACD9FE3" w14:textId="77777777" w:rsidR="0031241A" w:rsidRDefault="0031241A" w:rsidP="00DB4EEF">
            <w:pPr>
              <w:spacing w:line="240" w:lineRule="atLeast"/>
            </w:pPr>
            <w:r w:rsidRPr="00CA2FA5">
              <w:t>FEDE</w:t>
            </w:r>
          </w:p>
        </w:tc>
        <w:tc>
          <w:tcPr>
            <w:tcW w:w="3544" w:type="dxa"/>
          </w:tcPr>
          <w:p w14:paraId="4D7B9B4F" w14:textId="77777777" w:rsidR="0031241A" w:rsidRDefault="0031241A" w:rsidP="00DB4EEF">
            <w:pPr>
              <w:spacing w:line="240" w:lineRule="atLeast"/>
              <w:rPr>
                <w:rFonts w:cs="Arial"/>
              </w:rPr>
            </w:pPr>
            <w:r>
              <w:t>LDM Efficiency Binning Strategy</w:t>
            </w:r>
          </w:p>
        </w:tc>
        <w:tc>
          <w:tcPr>
            <w:tcW w:w="1453" w:type="dxa"/>
          </w:tcPr>
          <w:p w14:paraId="1A02095B" w14:textId="77777777" w:rsidR="0031241A" w:rsidRPr="003C6F08" w:rsidRDefault="0031241A" w:rsidP="00DB4EEF">
            <w:pPr>
              <w:spacing w:line="240" w:lineRule="atLeast"/>
              <w:rPr>
                <w:rFonts w:cs="Arial"/>
              </w:rPr>
            </w:pPr>
            <w:r>
              <w:t>EX170100A0015</w:t>
            </w:r>
          </w:p>
        </w:tc>
        <w:tc>
          <w:tcPr>
            <w:tcW w:w="1098" w:type="dxa"/>
          </w:tcPr>
          <w:p w14:paraId="5B2DB1DD" w14:textId="77777777" w:rsidR="0031241A" w:rsidRPr="003C6F08" w:rsidRDefault="0031241A" w:rsidP="00DB4EEF">
            <w:pPr>
              <w:spacing w:line="240" w:lineRule="atLeast"/>
              <w:rPr>
                <w:rFonts w:cs="Arial"/>
              </w:rPr>
            </w:pPr>
          </w:p>
        </w:tc>
        <w:tc>
          <w:tcPr>
            <w:tcW w:w="2268" w:type="dxa"/>
          </w:tcPr>
          <w:p w14:paraId="030D41E8" w14:textId="77777777" w:rsidR="0031241A" w:rsidRPr="003C6F08" w:rsidRDefault="0031241A" w:rsidP="00DB4EEF">
            <w:pPr>
              <w:spacing w:line="240" w:lineRule="atLeast"/>
              <w:rPr>
                <w:rFonts w:cs="Arial"/>
              </w:rPr>
            </w:pPr>
          </w:p>
        </w:tc>
      </w:tr>
      <w:tr w:rsidR="0031241A" w:rsidRPr="007C20FA" w14:paraId="399BF39F" w14:textId="77777777" w:rsidTr="0031241A">
        <w:tc>
          <w:tcPr>
            <w:tcW w:w="1730" w:type="dxa"/>
          </w:tcPr>
          <w:p w14:paraId="3454A9B4" w14:textId="77777777" w:rsidR="0031241A" w:rsidRDefault="0031241A" w:rsidP="00DB4EEF">
            <w:pPr>
              <w:spacing w:line="240" w:lineRule="atLeast"/>
            </w:pPr>
            <w:r w:rsidRPr="00CA2FA5">
              <w:t>FEDE</w:t>
            </w:r>
          </w:p>
        </w:tc>
        <w:tc>
          <w:tcPr>
            <w:tcW w:w="3544" w:type="dxa"/>
          </w:tcPr>
          <w:p w14:paraId="2EFF3383" w14:textId="77777777" w:rsidR="0031241A" w:rsidRDefault="0031241A" w:rsidP="00DB4EEF">
            <w:pPr>
              <w:spacing w:line="240" w:lineRule="atLeast"/>
              <w:rPr>
                <w:rFonts w:cs="Arial"/>
              </w:rPr>
            </w:pPr>
            <w:r>
              <w:t>Ford Electronics Manufacturing Requirements</w:t>
            </w:r>
          </w:p>
        </w:tc>
        <w:tc>
          <w:tcPr>
            <w:tcW w:w="1453" w:type="dxa"/>
          </w:tcPr>
          <w:p w14:paraId="0F67E942" w14:textId="77777777" w:rsidR="0031241A" w:rsidRPr="003C6F08" w:rsidRDefault="0031241A" w:rsidP="00DB4EEF">
            <w:pPr>
              <w:spacing w:line="240" w:lineRule="atLeast"/>
              <w:rPr>
                <w:rFonts w:cs="Arial"/>
              </w:rPr>
            </w:pPr>
          </w:p>
        </w:tc>
        <w:tc>
          <w:tcPr>
            <w:tcW w:w="1098" w:type="dxa"/>
          </w:tcPr>
          <w:p w14:paraId="206C3317" w14:textId="77777777" w:rsidR="0031241A" w:rsidRPr="003C6F08" w:rsidRDefault="0031241A" w:rsidP="00DB4EEF">
            <w:pPr>
              <w:spacing w:line="240" w:lineRule="atLeast"/>
              <w:rPr>
                <w:rFonts w:cs="Arial"/>
              </w:rPr>
            </w:pPr>
          </w:p>
        </w:tc>
        <w:tc>
          <w:tcPr>
            <w:tcW w:w="2268" w:type="dxa"/>
          </w:tcPr>
          <w:p w14:paraId="71F0AFFA" w14:textId="77777777" w:rsidR="0031241A" w:rsidRPr="003C6F08" w:rsidRDefault="0031241A" w:rsidP="00DB4EEF">
            <w:pPr>
              <w:spacing w:line="240" w:lineRule="atLeast"/>
              <w:rPr>
                <w:rFonts w:cs="Arial"/>
              </w:rPr>
            </w:pPr>
          </w:p>
        </w:tc>
      </w:tr>
      <w:tr w:rsidR="0031241A" w:rsidRPr="007C20FA" w14:paraId="501674A6" w14:textId="77777777" w:rsidTr="0031241A">
        <w:tc>
          <w:tcPr>
            <w:tcW w:w="1730" w:type="dxa"/>
          </w:tcPr>
          <w:p w14:paraId="2EDDE085" w14:textId="77777777" w:rsidR="0031241A" w:rsidRDefault="0031241A" w:rsidP="00DB4EEF">
            <w:pPr>
              <w:spacing w:line="240" w:lineRule="atLeast"/>
            </w:pPr>
            <w:r w:rsidRPr="00CA2FA5">
              <w:t>FEDE</w:t>
            </w:r>
          </w:p>
        </w:tc>
        <w:tc>
          <w:tcPr>
            <w:tcW w:w="3544" w:type="dxa"/>
          </w:tcPr>
          <w:p w14:paraId="10FB2C48" w14:textId="77777777" w:rsidR="0031241A" w:rsidRDefault="0031241A" w:rsidP="00DB4EEF">
            <w:pPr>
              <w:spacing w:line="240" w:lineRule="atLeast"/>
              <w:rPr>
                <w:rFonts w:cs="Arial"/>
              </w:rPr>
            </w:pPr>
            <w:r>
              <w:t>Design Verification &amp; Product Validation Process</w:t>
            </w:r>
          </w:p>
        </w:tc>
        <w:tc>
          <w:tcPr>
            <w:tcW w:w="1453" w:type="dxa"/>
          </w:tcPr>
          <w:p w14:paraId="0EDE7118" w14:textId="77777777" w:rsidR="0031241A" w:rsidRPr="003C6F08" w:rsidRDefault="0031241A" w:rsidP="00DB4EEF">
            <w:pPr>
              <w:spacing w:line="240" w:lineRule="atLeast"/>
              <w:rPr>
                <w:rFonts w:cs="Arial"/>
              </w:rPr>
            </w:pPr>
            <w:r>
              <w:t>FAP03-149</w:t>
            </w:r>
          </w:p>
        </w:tc>
        <w:tc>
          <w:tcPr>
            <w:tcW w:w="1098" w:type="dxa"/>
          </w:tcPr>
          <w:p w14:paraId="06A55C45" w14:textId="77777777" w:rsidR="0031241A" w:rsidRPr="003C6F08" w:rsidRDefault="0031241A" w:rsidP="00DB4EEF">
            <w:pPr>
              <w:spacing w:line="240" w:lineRule="atLeast"/>
              <w:rPr>
                <w:rFonts w:cs="Arial"/>
              </w:rPr>
            </w:pPr>
          </w:p>
        </w:tc>
        <w:tc>
          <w:tcPr>
            <w:tcW w:w="2268" w:type="dxa"/>
          </w:tcPr>
          <w:p w14:paraId="10D17F89" w14:textId="77777777" w:rsidR="0031241A" w:rsidRPr="003C6F08" w:rsidRDefault="0031241A" w:rsidP="00DB4EEF">
            <w:pPr>
              <w:spacing w:line="240" w:lineRule="atLeast"/>
              <w:rPr>
                <w:rFonts w:cs="Arial"/>
              </w:rPr>
            </w:pPr>
          </w:p>
        </w:tc>
      </w:tr>
    </w:tbl>
    <w:p w14:paraId="0885E1E5" w14:textId="246DF322" w:rsidR="00F7196D" w:rsidRDefault="00F7196D" w:rsidP="00DB4EEF">
      <w:pPr>
        <w:pStyle w:val="Caption"/>
        <w:spacing w:line="240" w:lineRule="atLeast"/>
      </w:pPr>
      <w:bookmarkStart w:id="50" w:name="_Toc520108484"/>
      <w:bookmarkStart w:id="51" w:name="_Toc89265542"/>
      <w:r w:rsidRPr="001B1565">
        <w:t xml:space="preserve">Table </w:t>
      </w:r>
      <w:r>
        <w:rPr>
          <w:noProof/>
        </w:rPr>
        <w:fldChar w:fldCharType="begin"/>
      </w:r>
      <w:r>
        <w:rPr>
          <w:noProof/>
        </w:rPr>
        <w:instrText xml:space="preserve"> STYLEREF 1 \s </w:instrText>
      </w:r>
      <w:r>
        <w:rPr>
          <w:noProof/>
        </w:rPr>
        <w:fldChar w:fldCharType="separate"/>
      </w:r>
      <w:r w:rsidR="00ED442C">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2</w:t>
      </w:r>
      <w:r>
        <w:rPr>
          <w:noProof/>
        </w:rPr>
        <w:fldChar w:fldCharType="end"/>
      </w:r>
      <w:r w:rsidRPr="001B1565">
        <w:t xml:space="preserve">: </w:t>
      </w:r>
      <w:r>
        <w:t>Ford internal Documents</w:t>
      </w:r>
      <w:bookmarkEnd w:id="50"/>
      <w:bookmarkEnd w:id="51"/>
    </w:p>
    <w:p w14:paraId="1337BCA6" w14:textId="77777777" w:rsidR="00F7196D" w:rsidRPr="00DC6888" w:rsidRDefault="00F7196D" w:rsidP="00DB4EEF">
      <w:pPr>
        <w:spacing w:line="240" w:lineRule="atLeast"/>
      </w:pPr>
    </w:p>
    <w:p w14:paraId="5C4CF775" w14:textId="77777777" w:rsidR="00F7196D" w:rsidRPr="00B53B74" w:rsidRDefault="00F7196D" w:rsidP="00DB4EEF">
      <w:pPr>
        <w:pStyle w:val="Heading3"/>
        <w:spacing w:line="240" w:lineRule="atLeast"/>
      </w:pPr>
      <w:bookmarkStart w:id="52" w:name="_Toc89265415"/>
      <w:r w:rsidRPr="00B53B74">
        <w:t>External Documents and Publications</w:t>
      </w:r>
      <w:bookmarkEnd w:id="52"/>
    </w:p>
    <w:p w14:paraId="0FBE2477" w14:textId="77777777" w:rsidR="00F7196D" w:rsidRDefault="00F7196D" w:rsidP="00DB4EEF">
      <w:pPr>
        <w:pStyle w:val="BodyText"/>
        <w:spacing w:line="240" w:lineRule="atLeast"/>
        <w:ind w:right="142"/>
        <w:jc w:val="both"/>
        <w:rPr>
          <w:rFonts w:cs="Arial"/>
          <w:lang w:val="en-US"/>
        </w:rPr>
      </w:pPr>
      <w:r w:rsidRPr="007C20FA">
        <w:rPr>
          <w:rFonts w:cs="Arial"/>
          <w:lang w:val="en-US"/>
        </w:rPr>
        <w:lastRenderedPageBreak/>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0C899E5C" w14:textId="43576F0F" w:rsidR="00F7196D" w:rsidRPr="00FF1F40" w:rsidRDefault="00F7196D" w:rsidP="00DB4EEF">
      <w:pPr>
        <w:pStyle w:val="REUserHint"/>
        <w:spacing w:line="240" w:lineRule="atLeast"/>
        <w:rPr>
          <w:rStyle w:val="SubtleEmphasis"/>
          <w:i/>
          <w:iCs w:val="0"/>
          <w:color w:val="7F7F7F" w:themeColor="text1" w:themeTint="80"/>
        </w:rPr>
      </w:pPr>
      <w:r w:rsidRPr="00FF1F40">
        <w:rPr>
          <w:rStyle w:val="SubtleEmphasis"/>
          <w:b/>
          <w:i/>
          <w:iCs w:val="0"/>
          <w:color w:val="7F7F7F" w:themeColor="text1" w:themeTint="80"/>
        </w:rPr>
        <w:t>#Hint:</w:t>
      </w:r>
      <w:r w:rsidRPr="00FF1F40">
        <w:rPr>
          <w:rStyle w:val="SubtleEmphasis"/>
          <w:i/>
          <w:iCs w:val="0"/>
          <w:color w:val="7F7F7F" w:themeColor="text1" w:themeTint="80"/>
        </w:rPr>
        <w:t xml:space="preserve"> You may refer to </w:t>
      </w:r>
      <w:hyperlink r:id="rId32" w:history="1">
        <w:r w:rsidRPr="00FF1F40">
          <w:rPr>
            <w:rStyle w:val="SubtleEmphasis"/>
            <w:i/>
            <w:iCs w:val="0"/>
            <w:color w:val="7F7F7F" w:themeColor="text1" w:themeTint="80"/>
          </w:rPr>
          <w:t>IEEE Citation Reference</w:t>
        </w:r>
      </w:hyperlink>
      <w:r w:rsidRPr="00FF1F40">
        <w:rPr>
          <w:rStyle w:val="SubtleEmphasis"/>
          <w:i/>
          <w:iCs w:val="0"/>
          <w:color w:val="7F7F7F" w:themeColor="text1" w:themeTint="80"/>
        </w:rPr>
        <w:t xml:space="preserve"> on how to format a reference.</w:t>
      </w:r>
    </w:p>
    <w:p w14:paraId="168CDA95" w14:textId="77777777" w:rsidR="00F7196D" w:rsidRDefault="00F7196D" w:rsidP="00DB4EEF">
      <w:pPr>
        <w:spacing w:line="240" w:lineRule="atLeast"/>
        <w:rPr>
          <w:rFonts w:cs="Arial"/>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F7196D" w:rsidRPr="007C20FA" w14:paraId="35AC9396" w14:textId="77777777" w:rsidTr="00E96CFD">
        <w:trPr>
          <w:cantSplit/>
          <w:tblHeader/>
        </w:trPr>
        <w:tc>
          <w:tcPr>
            <w:tcW w:w="1531" w:type="dxa"/>
            <w:shd w:val="clear" w:color="auto" w:fill="E0E0E0"/>
          </w:tcPr>
          <w:p w14:paraId="34AA5195" w14:textId="77777777" w:rsidR="00F7196D" w:rsidRPr="007C20FA" w:rsidRDefault="00F7196D" w:rsidP="00DB4EEF">
            <w:pPr>
              <w:spacing w:line="240" w:lineRule="atLeast"/>
              <w:rPr>
                <w:rFonts w:ascii="Helvetica" w:hAnsi="Helvetica" w:cs="Helvetica"/>
                <w:b/>
              </w:rPr>
            </w:pPr>
            <w:r w:rsidRPr="007C20FA">
              <w:rPr>
                <w:rFonts w:ascii="Helvetica" w:hAnsi="Helvetica" w:cs="Helvetica"/>
                <w:b/>
              </w:rPr>
              <w:t>Reference</w:t>
            </w:r>
          </w:p>
        </w:tc>
        <w:tc>
          <w:tcPr>
            <w:tcW w:w="8675" w:type="dxa"/>
            <w:shd w:val="clear" w:color="auto" w:fill="E0E0E0"/>
          </w:tcPr>
          <w:p w14:paraId="0508979A" w14:textId="77777777" w:rsidR="00F7196D" w:rsidRPr="007C20FA" w:rsidRDefault="00F7196D" w:rsidP="00DB4EEF">
            <w:pPr>
              <w:spacing w:line="240" w:lineRule="atLeast"/>
              <w:rPr>
                <w:rFonts w:ascii="Helvetica" w:hAnsi="Helvetica" w:cs="Helvetica"/>
                <w:b/>
              </w:rPr>
            </w:pPr>
            <w:r>
              <w:rPr>
                <w:rFonts w:ascii="Helvetica" w:hAnsi="Helvetica" w:cs="Helvetica"/>
                <w:b/>
              </w:rPr>
              <w:t>Document / Publication</w:t>
            </w:r>
          </w:p>
        </w:tc>
      </w:tr>
      <w:tr w:rsidR="00F7196D" w:rsidRPr="007C20FA" w14:paraId="236EBF90" w14:textId="77777777" w:rsidTr="00E96CFD">
        <w:trPr>
          <w:trHeight w:val="104"/>
        </w:trPr>
        <w:tc>
          <w:tcPr>
            <w:tcW w:w="1531" w:type="dxa"/>
          </w:tcPr>
          <w:p w14:paraId="38A6B483" w14:textId="77777777" w:rsidR="00F7196D" w:rsidRPr="003C6F08" w:rsidRDefault="00F7196D" w:rsidP="00DB4EEF">
            <w:pPr>
              <w:spacing w:line="240" w:lineRule="atLeast"/>
              <w:rPr>
                <w:rFonts w:cs="Arial"/>
              </w:rPr>
            </w:pPr>
            <w:r w:rsidRPr="003C6F08">
              <w:rPr>
                <w:rFonts w:cs="Arial"/>
              </w:rPr>
              <w:t>[bbb]</w:t>
            </w:r>
          </w:p>
        </w:tc>
        <w:tc>
          <w:tcPr>
            <w:tcW w:w="8675" w:type="dxa"/>
          </w:tcPr>
          <w:p w14:paraId="6E67E951" w14:textId="77777777" w:rsidR="00F7196D" w:rsidRPr="003C6F08" w:rsidRDefault="00F7196D" w:rsidP="00DB4EEF">
            <w:pPr>
              <w:spacing w:line="240" w:lineRule="atLeast"/>
              <w:rPr>
                <w:rFonts w:cs="Arial"/>
              </w:rPr>
            </w:pPr>
          </w:p>
        </w:tc>
      </w:tr>
      <w:tr w:rsidR="00F7196D" w:rsidRPr="007C20FA" w14:paraId="4A42D9FE" w14:textId="77777777" w:rsidTr="00E96CFD">
        <w:trPr>
          <w:trHeight w:val="104"/>
        </w:trPr>
        <w:tc>
          <w:tcPr>
            <w:tcW w:w="1531" w:type="dxa"/>
          </w:tcPr>
          <w:p w14:paraId="6AB7C9F5" w14:textId="77777777" w:rsidR="00F7196D" w:rsidRPr="003C6F08" w:rsidRDefault="00F7196D" w:rsidP="00DB4EEF">
            <w:pPr>
              <w:spacing w:line="240" w:lineRule="atLeast"/>
              <w:rPr>
                <w:rFonts w:cs="Arial"/>
              </w:rPr>
            </w:pPr>
          </w:p>
        </w:tc>
        <w:tc>
          <w:tcPr>
            <w:tcW w:w="8675" w:type="dxa"/>
          </w:tcPr>
          <w:p w14:paraId="27CBA342" w14:textId="77777777" w:rsidR="00F7196D" w:rsidRPr="003C6F08" w:rsidRDefault="00F7196D" w:rsidP="00DB4EEF">
            <w:pPr>
              <w:spacing w:line="240" w:lineRule="atLeast"/>
              <w:rPr>
                <w:rFonts w:cs="Arial"/>
              </w:rPr>
            </w:pPr>
          </w:p>
        </w:tc>
      </w:tr>
    </w:tbl>
    <w:p w14:paraId="01B1B5E7" w14:textId="5949B48D" w:rsidR="00F7196D" w:rsidRPr="00CC65AE" w:rsidRDefault="00F7196D" w:rsidP="00DB4EEF">
      <w:pPr>
        <w:pStyle w:val="Caption"/>
        <w:spacing w:line="240" w:lineRule="atLeast"/>
      </w:pPr>
      <w:bookmarkStart w:id="53" w:name="_Toc520108485"/>
      <w:bookmarkStart w:id="54" w:name="_Toc89265543"/>
      <w:r w:rsidRPr="001B1565">
        <w:t xml:space="preserve">Table </w:t>
      </w:r>
      <w:r>
        <w:rPr>
          <w:noProof/>
        </w:rPr>
        <w:fldChar w:fldCharType="begin"/>
      </w:r>
      <w:r>
        <w:rPr>
          <w:noProof/>
        </w:rPr>
        <w:instrText xml:space="preserve"> STYLEREF 1 \s </w:instrText>
      </w:r>
      <w:r>
        <w:rPr>
          <w:noProof/>
        </w:rPr>
        <w:fldChar w:fldCharType="separate"/>
      </w:r>
      <w:r w:rsidR="00ED442C">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3</w:t>
      </w:r>
      <w:r>
        <w:rPr>
          <w:noProof/>
        </w:rPr>
        <w:fldChar w:fldCharType="end"/>
      </w:r>
      <w:r w:rsidRPr="001B1565">
        <w:t xml:space="preserve">: </w:t>
      </w:r>
      <w:r w:rsidRPr="007C20FA">
        <w:t>External documents and publications</w:t>
      </w:r>
      <w:bookmarkEnd w:id="53"/>
      <w:bookmarkEnd w:id="54"/>
    </w:p>
    <w:p w14:paraId="199BFD1E" w14:textId="77777777" w:rsidR="00F7196D" w:rsidRPr="00BF65D3" w:rsidRDefault="00F7196D" w:rsidP="00DB4EEF">
      <w:pPr>
        <w:spacing w:line="240" w:lineRule="atLeast"/>
      </w:pPr>
    </w:p>
    <w:p w14:paraId="104A2319" w14:textId="77777777" w:rsidR="00F7196D" w:rsidRPr="009F1EF1" w:rsidRDefault="00F7196D" w:rsidP="00DB4EEF">
      <w:pPr>
        <w:pStyle w:val="Heading2"/>
        <w:spacing w:line="240" w:lineRule="atLeast"/>
        <w:rPr>
          <w:szCs w:val="20"/>
        </w:rPr>
      </w:pPr>
      <w:bookmarkStart w:id="55" w:name="_Toc89265416"/>
      <w:r w:rsidRPr="009F1EF1">
        <w:rPr>
          <w:szCs w:val="20"/>
        </w:rPr>
        <w:t>Glossary</w:t>
      </w:r>
      <w:bookmarkEnd w:id="55"/>
    </w:p>
    <w:p w14:paraId="07312D3C" w14:textId="77777777" w:rsidR="00F7196D" w:rsidRPr="009F1EF1" w:rsidRDefault="00F7196D" w:rsidP="00DB4EEF">
      <w:pPr>
        <w:pStyle w:val="Heading3"/>
        <w:spacing w:line="240" w:lineRule="atLeast"/>
      </w:pPr>
      <w:bookmarkStart w:id="56" w:name="_Toc89265417"/>
      <w:r w:rsidRPr="009F1EF1">
        <w:t>Definitions</w:t>
      </w:r>
      <w:bookmarkEnd w:id="56"/>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6"/>
        <w:gridCol w:w="7825"/>
      </w:tblGrid>
      <w:tr w:rsidR="00F7196D" w:rsidRPr="00126E7B" w14:paraId="79131D53" w14:textId="77777777" w:rsidTr="00E96CFD">
        <w:trPr>
          <w:tblHeader/>
        </w:trPr>
        <w:tc>
          <w:tcPr>
            <w:tcW w:w="2381" w:type="dxa"/>
            <w:gridSpan w:val="2"/>
            <w:shd w:val="pct20" w:color="auto" w:fill="FFFFFF"/>
          </w:tcPr>
          <w:p w14:paraId="04A0FE4A" w14:textId="77777777" w:rsidR="00F7196D" w:rsidRPr="0008696C" w:rsidRDefault="00F7196D" w:rsidP="00DB4EEF">
            <w:pPr>
              <w:spacing w:line="240" w:lineRule="atLeast"/>
              <w:rPr>
                <w:b/>
              </w:rPr>
            </w:pPr>
            <w:r w:rsidRPr="0008696C">
              <w:rPr>
                <w:b/>
              </w:rPr>
              <w:t>Definition</w:t>
            </w:r>
          </w:p>
        </w:tc>
        <w:tc>
          <w:tcPr>
            <w:tcW w:w="7825" w:type="dxa"/>
            <w:shd w:val="pct20" w:color="auto" w:fill="FFFFFF"/>
          </w:tcPr>
          <w:p w14:paraId="2F4805CC" w14:textId="77777777" w:rsidR="00F7196D" w:rsidRPr="0008696C" w:rsidRDefault="00F7196D" w:rsidP="00DB4EEF">
            <w:pPr>
              <w:spacing w:line="240" w:lineRule="atLeast"/>
              <w:rPr>
                <w:b/>
              </w:rPr>
            </w:pPr>
            <w:r w:rsidRPr="0008696C">
              <w:rPr>
                <w:b/>
              </w:rPr>
              <w:t>Description</w:t>
            </w:r>
          </w:p>
        </w:tc>
      </w:tr>
      <w:tr w:rsidR="00BE540B" w:rsidRPr="00126E7B" w14:paraId="6BA80EDA" w14:textId="77777777" w:rsidTr="00E96CFD">
        <w:trPr>
          <w:trHeight w:val="233"/>
        </w:trPr>
        <w:tc>
          <w:tcPr>
            <w:tcW w:w="2381" w:type="dxa"/>
            <w:gridSpan w:val="2"/>
          </w:tcPr>
          <w:p w14:paraId="6D58FE86" w14:textId="77777777" w:rsidR="00BE540B" w:rsidRPr="007C20FA" w:rsidRDefault="00BE540B" w:rsidP="00DB4EEF">
            <w:pPr>
              <w:pStyle w:val="BodyText"/>
              <w:spacing w:line="240" w:lineRule="atLeast"/>
              <w:rPr>
                <w:lang w:val="en-US"/>
              </w:rPr>
            </w:pPr>
            <w:r>
              <w:rPr>
                <w:rFonts w:ascii="Segoe UI" w:hAnsi="Segoe UI" w:cs="Segoe UI"/>
                <w:color w:val="000000"/>
                <w:sz w:val="21"/>
                <w:szCs w:val="21"/>
                <w:shd w:val="clear" w:color="auto" w:fill="FFFFFF"/>
              </w:rPr>
              <w:t xml:space="preserve">Master Lighting Control Switch </w:t>
            </w:r>
            <w:r w:rsidRPr="00D603C5">
              <w:rPr>
                <w:rFonts w:ascii="Segoe UI" w:hAnsi="Segoe UI" w:cs="Segoe UI"/>
                <w:b/>
                <w:color w:val="000000"/>
                <w:sz w:val="21"/>
                <w:szCs w:val="21"/>
                <w:shd w:val="clear" w:color="auto" w:fill="FFFFFF"/>
              </w:rPr>
              <w:t>or</w:t>
            </w:r>
            <w:r>
              <w:rPr>
                <w:rFonts w:ascii="Segoe UI" w:hAnsi="Segoe UI" w:cs="Segoe UI"/>
                <w:color w:val="000000"/>
                <w:sz w:val="21"/>
                <w:szCs w:val="21"/>
                <w:shd w:val="clear" w:color="auto" w:fill="FFFFFF"/>
              </w:rPr>
              <w:t xml:space="preserve"> Master Headlamp Switch </w:t>
            </w:r>
            <w:r w:rsidRPr="00D603C5">
              <w:rPr>
                <w:rFonts w:ascii="Segoe UI" w:hAnsi="Segoe UI" w:cs="Segoe UI"/>
                <w:b/>
                <w:color w:val="000000"/>
                <w:sz w:val="21"/>
                <w:szCs w:val="21"/>
                <w:shd w:val="clear" w:color="auto" w:fill="FFFFFF"/>
              </w:rPr>
              <w:t xml:space="preserve">or </w:t>
            </w:r>
            <w:r>
              <w:rPr>
                <w:rFonts w:ascii="Segoe UI" w:hAnsi="Segoe UI" w:cs="Segoe UI"/>
                <w:color w:val="000000"/>
                <w:sz w:val="21"/>
                <w:szCs w:val="21"/>
                <w:shd w:val="clear" w:color="auto" w:fill="FFFFFF"/>
              </w:rPr>
              <w:t>Headlamp Switch</w:t>
            </w:r>
          </w:p>
        </w:tc>
        <w:tc>
          <w:tcPr>
            <w:tcW w:w="7825" w:type="dxa"/>
          </w:tcPr>
          <w:p w14:paraId="0A2940D0" w14:textId="77777777" w:rsidR="00BE540B" w:rsidRPr="00D17759" w:rsidRDefault="00BE540B" w:rsidP="00DB4EEF">
            <w:pPr>
              <w:overflowPunct/>
              <w:autoSpaceDE/>
              <w:autoSpaceDN/>
              <w:adjustRightInd/>
              <w:spacing w:line="240" w:lineRule="atLeast"/>
              <w:textAlignment w:val="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This is the multi-position rotary switch on the panel inside the vehicle. Usually located on the left side of the steering column. </w:t>
            </w:r>
          </w:p>
        </w:tc>
      </w:tr>
      <w:tr w:rsidR="00BE540B" w:rsidRPr="00126E7B" w14:paraId="0D95BABE" w14:textId="77777777" w:rsidTr="00E96CFD">
        <w:tc>
          <w:tcPr>
            <w:tcW w:w="2381" w:type="dxa"/>
            <w:gridSpan w:val="2"/>
          </w:tcPr>
          <w:p w14:paraId="294EB03E" w14:textId="77777777" w:rsidR="00BE540B" w:rsidRPr="007C20FA" w:rsidRDefault="00BE540B" w:rsidP="00DB4EEF">
            <w:pPr>
              <w:spacing w:line="240" w:lineRule="atLeast"/>
              <w:rPr>
                <w:snapToGrid w:val="0"/>
              </w:rPr>
            </w:pPr>
            <w:r>
              <w:rPr>
                <w:rFonts w:ascii="Segoe UI" w:hAnsi="Segoe UI" w:cs="Segoe UI"/>
                <w:color w:val="000000"/>
                <w:sz w:val="21"/>
                <w:szCs w:val="21"/>
                <w:shd w:val="clear" w:color="auto" w:fill="FFFFFF"/>
              </w:rPr>
              <w:t>Hi/Lo Beam Headlamp Stalk Switch</w:t>
            </w:r>
          </w:p>
        </w:tc>
        <w:tc>
          <w:tcPr>
            <w:tcW w:w="7825" w:type="dxa"/>
          </w:tcPr>
          <w:p w14:paraId="4ACBF57E" w14:textId="77777777" w:rsidR="00BE540B" w:rsidRPr="007C20FA" w:rsidRDefault="00BE540B" w:rsidP="00DB4EEF">
            <w:pPr>
              <w:spacing w:line="240" w:lineRule="atLeast"/>
              <w:rPr>
                <w:snapToGrid w:val="0"/>
              </w:rPr>
            </w:pPr>
            <w:r>
              <w:rPr>
                <w:rFonts w:ascii="Segoe UI" w:hAnsi="Segoe UI" w:cs="Segoe UI"/>
                <w:color w:val="000000"/>
                <w:sz w:val="21"/>
                <w:szCs w:val="21"/>
                <w:shd w:val="clear" w:color="auto" w:fill="FFFFFF"/>
              </w:rPr>
              <w:t>This is the turn signal stalk which incorporates the Hi/Lo Headlamp switch.  Push forward to activate high beams, Pull back to turn the high beams off.  Low beam does not have to be active to turn on the high beams.</w:t>
            </w:r>
          </w:p>
        </w:tc>
      </w:tr>
      <w:tr w:rsidR="00BE540B" w:rsidRPr="00126E7B" w14:paraId="6AE16DA5" w14:textId="77777777" w:rsidTr="00E96CFD">
        <w:tc>
          <w:tcPr>
            <w:tcW w:w="2381" w:type="dxa"/>
            <w:gridSpan w:val="2"/>
          </w:tcPr>
          <w:p w14:paraId="4429C7F1" w14:textId="77777777" w:rsidR="00BE540B" w:rsidRDefault="00BE540B" w:rsidP="00DB4EEF">
            <w:pPr>
              <w:spacing w:line="24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Snow Plow electrical attachment</w:t>
            </w:r>
          </w:p>
        </w:tc>
        <w:tc>
          <w:tcPr>
            <w:tcW w:w="7825" w:type="dxa"/>
          </w:tcPr>
          <w:p w14:paraId="11E835E1" w14:textId="77777777" w:rsidR="00BE540B" w:rsidRPr="00D44BB0" w:rsidRDefault="00BE540B" w:rsidP="00DB4EEF">
            <w:pPr>
              <w:shd w:val="clear" w:color="auto" w:fill="FFFFFF"/>
              <w:overflowPunct/>
              <w:autoSpaceDE/>
              <w:autoSpaceDN/>
              <w:adjustRightInd/>
              <w:spacing w:line="240" w:lineRule="atLeast"/>
              <w:textAlignment w:val="auto"/>
              <w:rPr>
                <w:rFonts w:ascii="Segoe UI" w:hAnsi="Segoe UI" w:cs="Segoe UI"/>
                <w:color w:val="000000"/>
                <w:sz w:val="21"/>
                <w:szCs w:val="21"/>
              </w:rPr>
            </w:pPr>
            <w:r w:rsidRPr="00D44BB0">
              <w:rPr>
                <w:rFonts w:ascii="Segoe UI" w:hAnsi="Segoe UI" w:cs="Segoe UI"/>
                <w:color w:val="000000"/>
                <w:sz w:val="21"/>
                <w:szCs w:val="21"/>
              </w:rPr>
              <w:t>typically the snowplow or trailer come with their own dedicated ECUs</w:t>
            </w:r>
          </w:p>
          <w:p w14:paraId="1467BD9A" w14:textId="77777777" w:rsidR="00BE540B" w:rsidRPr="00D44BB0" w:rsidRDefault="00BE540B" w:rsidP="00DB4EEF">
            <w:pPr>
              <w:shd w:val="clear" w:color="auto" w:fill="FFFFFF"/>
              <w:overflowPunct/>
              <w:autoSpaceDE/>
              <w:autoSpaceDN/>
              <w:adjustRightInd/>
              <w:spacing w:line="240" w:lineRule="atLeast"/>
              <w:textAlignment w:val="auto"/>
              <w:rPr>
                <w:rFonts w:ascii="Segoe UI" w:hAnsi="Segoe UI" w:cs="Segoe UI"/>
                <w:color w:val="000000"/>
                <w:sz w:val="21"/>
                <w:szCs w:val="21"/>
              </w:rPr>
            </w:pPr>
            <w:r w:rsidRPr="00D44BB0">
              <w:rPr>
                <w:rFonts w:ascii="Segoe UI" w:hAnsi="Segoe UI" w:cs="Segoe UI"/>
                <w:color w:val="000000"/>
                <w:sz w:val="21"/>
                <w:szCs w:val="21"/>
              </w:rPr>
              <w:t>if not, it has to be configured by the dealership</w:t>
            </w:r>
            <w:r>
              <w:rPr>
                <w:rFonts w:ascii="Segoe UI" w:hAnsi="Segoe UI" w:cs="Segoe UI"/>
                <w:color w:val="000000"/>
                <w:sz w:val="21"/>
                <w:szCs w:val="21"/>
              </w:rPr>
              <w:t>. T</w:t>
            </w:r>
            <w:r>
              <w:rPr>
                <w:rFonts w:ascii="Segoe UI" w:hAnsi="Segoe UI" w:cs="Segoe UI"/>
                <w:color w:val="000000"/>
                <w:sz w:val="21"/>
                <w:szCs w:val="21"/>
                <w:shd w:val="clear" w:color="auto" w:fill="FFFFFF"/>
              </w:rPr>
              <w:t>he BCM has to be configured or a CAN message has to be sent to enable the feature (dealer installation)</w:t>
            </w:r>
          </w:p>
        </w:tc>
      </w:tr>
      <w:tr w:rsidR="00BE540B" w:rsidRPr="00D44BB0" w14:paraId="7323D41B" w14:textId="77777777" w:rsidTr="00300178">
        <w:tblPrEx>
          <w:tblLook w:val="0620" w:firstRow="1" w:lastRow="0" w:firstColumn="0" w:lastColumn="0" w:noHBand="1" w:noVBand="1"/>
        </w:tblPrEx>
        <w:tc>
          <w:tcPr>
            <w:tcW w:w="2335" w:type="dxa"/>
          </w:tcPr>
          <w:p w14:paraId="653855B0" w14:textId="77777777" w:rsidR="00BE540B" w:rsidRDefault="00BE540B" w:rsidP="00DB4EEF">
            <w:pPr>
              <w:spacing w:line="24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Trailer electrical attachment</w:t>
            </w:r>
          </w:p>
        </w:tc>
        <w:tc>
          <w:tcPr>
            <w:tcW w:w="7866" w:type="dxa"/>
            <w:gridSpan w:val="2"/>
          </w:tcPr>
          <w:p w14:paraId="3D3C3FCB" w14:textId="77777777" w:rsidR="00BE540B" w:rsidRPr="00D44BB0" w:rsidRDefault="00BE540B" w:rsidP="00DB4EEF">
            <w:pPr>
              <w:shd w:val="clear" w:color="auto" w:fill="FFFFFF"/>
              <w:overflowPunct/>
              <w:autoSpaceDE/>
              <w:autoSpaceDN/>
              <w:adjustRightInd/>
              <w:spacing w:line="240" w:lineRule="atLeast"/>
              <w:textAlignment w:val="auto"/>
              <w:rPr>
                <w:rFonts w:ascii="Segoe UI" w:hAnsi="Segoe UI" w:cs="Segoe UI"/>
                <w:color w:val="000000"/>
                <w:sz w:val="21"/>
                <w:szCs w:val="21"/>
              </w:rPr>
            </w:pPr>
            <w:r w:rsidRPr="00D44BB0">
              <w:rPr>
                <w:rFonts w:ascii="Segoe UI" w:hAnsi="Segoe UI" w:cs="Segoe UI"/>
                <w:color w:val="000000"/>
                <w:sz w:val="21"/>
                <w:szCs w:val="21"/>
              </w:rPr>
              <w:t>typically the snowplow or trailer come with their own dedicated ECUs</w:t>
            </w:r>
          </w:p>
          <w:p w14:paraId="4B681614" w14:textId="77777777" w:rsidR="00BE540B" w:rsidRPr="00D44BB0" w:rsidRDefault="00BE540B" w:rsidP="00DB4EEF">
            <w:pPr>
              <w:shd w:val="clear" w:color="auto" w:fill="FFFFFF"/>
              <w:overflowPunct/>
              <w:autoSpaceDE/>
              <w:autoSpaceDN/>
              <w:adjustRightInd/>
              <w:spacing w:line="240" w:lineRule="atLeast"/>
              <w:textAlignment w:val="auto"/>
              <w:rPr>
                <w:rFonts w:ascii="Segoe UI" w:hAnsi="Segoe UI" w:cs="Segoe UI"/>
                <w:color w:val="000000"/>
                <w:sz w:val="21"/>
                <w:szCs w:val="21"/>
              </w:rPr>
            </w:pPr>
            <w:r w:rsidRPr="00D44BB0">
              <w:rPr>
                <w:rFonts w:ascii="Segoe UI" w:hAnsi="Segoe UI" w:cs="Segoe UI"/>
                <w:color w:val="000000"/>
                <w:sz w:val="21"/>
                <w:szCs w:val="21"/>
              </w:rPr>
              <w:t>if not, it has to be configured by the dealership</w:t>
            </w:r>
            <w:r>
              <w:rPr>
                <w:rFonts w:ascii="Segoe UI" w:hAnsi="Segoe UI" w:cs="Segoe UI"/>
                <w:color w:val="000000"/>
                <w:sz w:val="21"/>
                <w:szCs w:val="21"/>
              </w:rPr>
              <w:t>. T</w:t>
            </w:r>
            <w:r>
              <w:rPr>
                <w:rFonts w:ascii="Segoe UI" w:hAnsi="Segoe UI" w:cs="Segoe UI"/>
                <w:color w:val="000000"/>
                <w:sz w:val="21"/>
                <w:szCs w:val="21"/>
                <w:shd w:val="clear" w:color="auto" w:fill="FFFFFF"/>
              </w:rPr>
              <w:t>he BCM has to be configured or a CAN message has to be sent to enable the feature (dealer installation)</w:t>
            </w:r>
          </w:p>
        </w:tc>
      </w:tr>
    </w:tbl>
    <w:p w14:paraId="408CFDA7" w14:textId="0ADFE99D" w:rsidR="00F7196D" w:rsidRDefault="00F7196D" w:rsidP="00DB4EEF">
      <w:pPr>
        <w:pStyle w:val="Caption"/>
        <w:spacing w:line="240" w:lineRule="atLeast"/>
      </w:pPr>
      <w:bookmarkStart w:id="57" w:name="_Toc520108486"/>
      <w:bookmarkStart w:id="58" w:name="_Toc89265544"/>
      <w:r>
        <w:t xml:space="preserve">Table </w:t>
      </w:r>
      <w:r>
        <w:rPr>
          <w:noProof/>
        </w:rPr>
        <w:fldChar w:fldCharType="begin"/>
      </w:r>
      <w:r>
        <w:rPr>
          <w:noProof/>
        </w:rPr>
        <w:instrText xml:space="preserve"> STYLEREF 1 \s </w:instrText>
      </w:r>
      <w:r>
        <w:rPr>
          <w:noProof/>
        </w:rPr>
        <w:fldChar w:fldCharType="separate"/>
      </w:r>
      <w:r w:rsidR="00ED442C">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4</w:t>
      </w:r>
      <w:r>
        <w:rPr>
          <w:noProof/>
        </w:rPr>
        <w:fldChar w:fldCharType="end"/>
      </w:r>
      <w:r w:rsidRPr="000B58D9">
        <w:t>: Definitions used in this document</w:t>
      </w:r>
      <w:bookmarkEnd w:id="57"/>
      <w:bookmarkEnd w:id="58"/>
    </w:p>
    <w:p w14:paraId="7BEBD498" w14:textId="77777777" w:rsidR="00F7196D" w:rsidRPr="009F1EF1" w:rsidRDefault="00F7196D" w:rsidP="00DB4EEF">
      <w:pPr>
        <w:pStyle w:val="Heading3"/>
        <w:spacing w:line="240" w:lineRule="atLeast"/>
      </w:pPr>
      <w:bookmarkStart w:id="59" w:name="_Toc89265418"/>
      <w:r w:rsidRPr="009F1EF1">
        <w:t>Abbreviations</w:t>
      </w:r>
      <w:bookmarkEnd w:id="59"/>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F7196D" w:rsidRPr="00126E7B" w14:paraId="7CB07638" w14:textId="77777777" w:rsidTr="00E96CFD">
        <w:trPr>
          <w:tblHeader/>
        </w:trPr>
        <w:tc>
          <w:tcPr>
            <w:tcW w:w="1389" w:type="dxa"/>
            <w:shd w:val="pct20" w:color="auto" w:fill="FFFFFF"/>
          </w:tcPr>
          <w:p w14:paraId="2147BEC3" w14:textId="77777777" w:rsidR="00F7196D" w:rsidRPr="0008696C" w:rsidRDefault="00F7196D" w:rsidP="00DB4EEF">
            <w:pPr>
              <w:spacing w:line="240" w:lineRule="atLeast"/>
              <w:rPr>
                <w:b/>
              </w:rPr>
            </w:pPr>
            <w:r w:rsidRPr="0008696C">
              <w:rPr>
                <w:b/>
              </w:rPr>
              <w:t>Abbr.</w:t>
            </w:r>
          </w:p>
        </w:tc>
        <w:tc>
          <w:tcPr>
            <w:tcW w:w="3402" w:type="dxa"/>
            <w:shd w:val="pct20" w:color="auto" w:fill="FFFFFF"/>
          </w:tcPr>
          <w:p w14:paraId="586DF5E9" w14:textId="77777777" w:rsidR="00F7196D" w:rsidRPr="0008696C" w:rsidRDefault="00F7196D" w:rsidP="00DB4EEF">
            <w:pPr>
              <w:spacing w:line="240" w:lineRule="atLeast"/>
              <w:rPr>
                <w:b/>
              </w:rPr>
            </w:pPr>
            <w:r w:rsidRPr="0008696C">
              <w:rPr>
                <w:b/>
              </w:rPr>
              <w:t>Stands for</w:t>
            </w:r>
          </w:p>
        </w:tc>
        <w:tc>
          <w:tcPr>
            <w:tcW w:w="5415" w:type="dxa"/>
            <w:shd w:val="pct20" w:color="auto" w:fill="FFFFFF"/>
          </w:tcPr>
          <w:p w14:paraId="0D7FD8E5" w14:textId="77777777" w:rsidR="00F7196D" w:rsidRPr="0008696C" w:rsidRDefault="00F7196D" w:rsidP="00DB4EEF">
            <w:pPr>
              <w:spacing w:line="240" w:lineRule="atLeast"/>
              <w:rPr>
                <w:b/>
              </w:rPr>
            </w:pPr>
            <w:r w:rsidRPr="0008696C">
              <w:rPr>
                <w:b/>
              </w:rPr>
              <w:t>Description</w:t>
            </w:r>
          </w:p>
        </w:tc>
      </w:tr>
      <w:tr w:rsidR="00F7196D" w:rsidRPr="00185AC3" w14:paraId="276A8992" w14:textId="77777777" w:rsidTr="00E96CFD">
        <w:tc>
          <w:tcPr>
            <w:tcW w:w="1389" w:type="dxa"/>
          </w:tcPr>
          <w:p w14:paraId="18B448EB" w14:textId="77777777" w:rsidR="00F7196D" w:rsidRDefault="00F7196D" w:rsidP="00DB4EEF">
            <w:pPr>
              <w:spacing w:line="240" w:lineRule="atLeast"/>
              <w:ind w:right="142"/>
              <w:rPr>
                <w:rFonts w:cs="Arial"/>
                <w:snapToGrid w:val="0"/>
              </w:rPr>
            </w:pPr>
            <w:r>
              <w:rPr>
                <w:rFonts w:cs="Arial"/>
                <w:snapToGrid w:val="0"/>
              </w:rPr>
              <w:t>E/E</w:t>
            </w:r>
          </w:p>
        </w:tc>
        <w:tc>
          <w:tcPr>
            <w:tcW w:w="3402" w:type="dxa"/>
          </w:tcPr>
          <w:p w14:paraId="575E1B8A" w14:textId="77777777" w:rsidR="00F7196D" w:rsidRDefault="00F7196D" w:rsidP="00DB4EEF">
            <w:pPr>
              <w:spacing w:line="240" w:lineRule="atLeast"/>
              <w:ind w:right="142"/>
              <w:rPr>
                <w:rFonts w:cs="Arial"/>
                <w:snapToGrid w:val="0"/>
              </w:rPr>
            </w:pPr>
            <w:r>
              <w:rPr>
                <w:rFonts w:cs="Arial"/>
                <w:snapToGrid w:val="0"/>
              </w:rPr>
              <w:t>Electrical and Electronics</w:t>
            </w:r>
          </w:p>
        </w:tc>
        <w:tc>
          <w:tcPr>
            <w:tcW w:w="5415" w:type="dxa"/>
          </w:tcPr>
          <w:p w14:paraId="50535180" w14:textId="77777777" w:rsidR="00F7196D" w:rsidRPr="00185AC3" w:rsidRDefault="00F7196D" w:rsidP="00DB4EEF">
            <w:pPr>
              <w:spacing w:line="240" w:lineRule="atLeast"/>
              <w:ind w:right="142"/>
              <w:rPr>
                <w:rFonts w:cs="Arial"/>
                <w:snapToGrid w:val="0"/>
              </w:rPr>
            </w:pPr>
          </w:p>
        </w:tc>
      </w:tr>
      <w:tr w:rsidR="00BE540B" w:rsidRPr="00185AC3" w14:paraId="1F774182" w14:textId="77777777" w:rsidTr="00E96CFD">
        <w:tc>
          <w:tcPr>
            <w:tcW w:w="1389" w:type="dxa"/>
          </w:tcPr>
          <w:p w14:paraId="3D2C795C" w14:textId="77777777" w:rsidR="00BE540B" w:rsidRPr="00185AC3" w:rsidRDefault="00BE540B" w:rsidP="00DB4EEF">
            <w:pPr>
              <w:spacing w:line="240" w:lineRule="atLeast"/>
              <w:ind w:right="142"/>
              <w:rPr>
                <w:rFonts w:cs="Arial"/>
                <w:snapToGrid w:val="0"/>
              </w:rPr>
            </w:pPr>
            <w:r>
              <w:rPr>
                <w:rFonts w:cs="Arial"/>
                <w:snapToGrid w:val="0"/>
              </w:rPr>
              <w:t>FSR</w:t>
            </w:r>
          </w:p>
        </w:tc>
        <w:tc>
          <w:tcPr>
            <w:tcW w:w="3402" w:type="dxa"/>
          </w:tcPr>
          <w:p w14:paraId="6E3897A9" w14:textId="77777777" w:rsidR="00BE540B" w:rsidRPr="00185AC3" w:rsidRDefault="00BE540B" w:rsidP="00DB4EEF">
            <w:pPr>
              <w:spacing w:line="240" w:lineRule="atLeast"/>
              <w:ind w:right="142"/>
              <w:rPr>
                <w:rFonts w:cs="Arial"/>
                <w:snapToGrid w:val="0"/>
              </w:rPr>
            </w:pPr>
            <w:r>
              <w:rPr>
                <w:rFonts w:cs="Arial"/>
                <w:snapToGrid w:val="0"/>
              </w:rPr>
              <w:t xml:space="preserve">Function Safety Requirements </w:t>
            </w:r>
          </w:p>
        </w:tc>
        <w:tc>
          <w:tcPr>
            <w:tcW w:w="5415" w:type="dxa"/>
          </w:tcPr>
          <w:p w14:paraId="0C1F150D" w14:textId="77777777" w:rsidR="00BE540B" w:rsidRPr="00185AC3" w:rsidRDefault="00BE540B" w:rsidP="00DB4EEF">
            <w:pPr>
              <w:spacing w:line="240" w:lineRule="atLeast"/>
              <w:ind w:right="142"/>
              <w:rPr>
                <w:rFonts w:cs="Arial"/>
                <w:snapToGrid w:val="0"/>
              </w:rPr>
            </w:pPr>
            <w:r>
              <w:rPr>
                <w:rFonts w:cs="Arial"/>
                <w:snapToGrid w:val="0"/>
              </w:rPr>
              <w:t>ISO 26262 Related Requirements</w:t>
            </w:r>
          </w:p>
        </w:tc>
      </w:tr>
      <w:tr w:rsidR="00BE540B" w:rsidRPr="00185AC3" w14:paraId="1E7B044B" w14:textId="77777777" w:rsidTr="00E96CFD">
        <w:tc>
          <w:tcPr>
            <w:tcW w:w="1389" w:type="dxa"/>
          </w:tcPr>
          <w:p w14:paraId="3D18CB07" w14:textId="77777777" w:rsidR="00BE540B" w:rsidRDefault="00BE540B" w:rsidP="00DB4EEF">
            <w:pPr>
              <w:spacing w:line="240" w:lineRule="atLeast"/>
              <w:ind w:right="142"/>
              <w:rPr>
                <w:rFonts w:cs="Arial"/>
                <w:snapToGrid w:val="0"/>
              </w:rPr>
            </w:pPr>
            <w:r>
              <w:rPr>
                <w:rFonts w:cs="Arial"/>
                <w:snapToGrid w:val="0"/>
              </w:rPr>
              <w:t>FS</w:t>
            </w:r>
          </w:p>
        </w:tc>
        <w:tc>
          <w:tcPr>
            <w:tcW w:w="3402" w:type="dxa"/>
          </w:tcPr>
          <w:p w14:paraId="7B31AB39" w14:textId="77777777" w:rsidR="00BE540B" w:rsidRDefault="00BE540B" w:rsidP="00DB4EEF">
            <w:pPr>
              <w:spacing w:line="240" w:lineRule="atLeast"/>
              <w:ind w:right="142"/>
              <w:rPr>
                <w:rFonts w:cs="Arial"/>
                <w:snapToGrid w:val="0"/>
              </w:rPr>
            </w:pPr>
            <w:r>
              <w:rPr>
                <w:rFonts w:cs="Arial"/>
                <w:snapToGrid w:val="0"/>
              </w:rPr>
              <w:t>Functional Specification</w:t>
            </w:r>
          </w:p>
        </w:tc>
        <w:tc>
          <w:tcPr>
            <w:tcW w:w="5415" w:type="dxa"/>
          </w:tcPr>
          <w:p w14:paraId="3B82A830" w14:textId="77777777" w:rsidR="00BE540B" w:rsidRPr="00185AC3" w:rsidRDefault="00BE540B" w:rsidP="00DB4EEF">
            <w:pPr>
              <w:spacing w:line="240" w:lineRule="atLeast"/>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2052D9" w:rsidRPr="00185AC3" w14:paraId="0E4B3ABD" w14:textId="77777777" w:rsidTr="00E96CFD">
        <w:tc>
          <w:tcPr>
            <w:tcW w:w="1389" w:type="dxa"/>
          </w:tcPr>
          <w:p w14:paraId="70607654" w14:textId="77777777" w:rsidR="002052D9" w:rsidRDefault="002052D9" w:rsidP="00DB4EEF">
            <w:pPr>
              <w:spacing w:line="240" w:lineRule="atLeast"/>
              <w:ind w:right="142"/>
              <w:rPr>
                <w:rFonts w:cs="Arial"/>
                <w:snapToGrid w:val="0"/>
              </w:rPr>
            </w:pPr>
            <w:r>
              <w:rPr>
                <w:rFonts w:cs="Arial"/>
                <w:snapToGrid w:val="0"/>
              </w:rPr>
              <w:t>FD</w:t>
            </w:r>
          </w:p>
        </w:tc>
        <w:tc>
          <w:tcPr>
            <w:tcW w:w="3402" w:type="dxa"/>
          </w:tcPr>
          <w:p w14:paraId="3FA8607D" w14:textId="77777777" w:rsidR="002052D9" w:rsidRDefault="002052D9" w:rsidP="00DB4EEF">
            <w:pPr>
              <w:spacing w:line="240" w:lineRule="atLeast"/>
              <w:ind w:right="142"/>
              <w:rPr>
                <w:rFonts w:cs="Arial"/>
                <w:snapToGrid w:val="0"/>
              </w:rPr>
            </w:pPr>
            <w:r>
              <w:rPr>
                <w:rFonts w:cs="Arial"/>
                <w:snapToGrid w:val="0"/>
              </w:rPr>
              <w:t>Feature Document</w:t>
            </w:r>
          </w:p>
        </w:tc>
        <w:tc>
          <w:tcPr>
            <w:tcW w:w="5415" w:type="dxa"/>
          </w:tcPr>
          <w:p w14:paraId="398A6B82" w14:textId="77777777" w:rsidR="002052D9" w:rsidRPr="00185AC3" w:rsidRDefault="002052D9" w:rsidP="00DB4EEF">
            <w:pPr>
              <w:spacing w:line="240" w:lineRule="atLeast"/>
              <w:ind w:right="142"/>
              <w:rPr>
                <w:rFonts w:cs="Arial"/>
                <w:snapToGrid w:val="0"/>
              </w:rPr>
            </w:pPr>
            <w:r>
              <w:t xml:space="preserve">F001010 Front Lamp </w:t>
            </w:r>
            <w:r w:rsidRPr="001B1565">
              <w:rPr>
                <w:rFonts w:cs="Arial"/>
              </w:rPr>
              <w:t xml:space="preserve">document specifies </w:t>
            </w:r>
            <w:r w:rsidRPr="001B1565">
              <w:rPr>
                <w:rFonts w:cs="Arial"/>
                <w:b/>
              </w:rPr>
              <w:t>what</w:t>
            </w:r>
            <w:r>
              <w:rPr>
                <w:rFonts w:cs="Arial"/>
              </w:rPr>
              <w:t xml:space="preserve"> the</w:t>
            </w:r>
            <w:r w:rsidRPr="001B1565">
              <w:rPr>
                <w:rFonts w:cs="Arial"/>
              </w:rPr>
              <w:t xml:space="preserve"> feature </w:t>
            </w:r>
            <w:r>
              <w:rPr>
                <w:rFonts w:cs="Arial"/>
              </w:rPr>
              <w:t>shall do and how it shall behave from customer perspective.</w:t>
            </w:r>
          </w:p>
        </w:tc>
      </w:tr>
      <w:tr w:rsidR="00BD1067" w:rsidRPr="00185AC3" w14:paraId="77EF8662" w14:textId="77777777" w:rsidTr="00E96CFD">
        <w:tc>
          <w:tcPr>
            <w:tcW w:w="1389" w:type="dxa"/>
          </w:tcPr>
          <w:p w14:paraId="53B8A339" w14:textId="0AF57E0D" w:rsidR="00BD1067" w:rsidRDefault="00BD1067" w:rsidP="00DB4EEF">
            <w:pPr>
              <w:spacing w:line="240" w:lineRule="atLeast"/>
              <w:ind w:right="142"/>
              <w:rPr>
                <w:rFonts w:cs="Arial"/>
                <w:snapToGrid w:val="0"/>
              </w:rPr>
            </w:pPr>
            <w:r>
              <w:rPr>
                <w:rFonts w:cs="Arial"/>
                <w:snapToGrid w:val="0"/>
              </w:rPr>
              <w:t>FSM</w:t>
            </w:r>
          </w:p>
        </w:tc>
        <w:tc>
          <w:tcPr>
            <w:tcW w:w="3402" w:type="dxa"/>
          </w:tcPr>
          <w:p w14:paraId="6D5A99D2" w14:textId="06F160E3" w:rsidR="00BD1067" w:rsidRDefault="00BD1067" w:rsidP="00DB4EEF">
            <w:pPr>
              <w:spacing w:line="240" w:lineRule="atLeast"/>
              <w:ind w:right="142"/>
              <w:rPr>
                <w:rFonts w:cs="Arial"/>
                <w:snapToGrid w:val="0"/>
              </w:rPr>
            </w:pPr>
            <w:r>
              <w:rPr>
                <w:rFonts w:cs="Arial"/>
                <w:snapToGrid w:val="0"/>
              </w:rPr>
              <w:t>Functional State Machine</w:t>
            </w:r>
          </w:p>
        </w:tc>
        <w:tc>
          <w:tcPr>
            <w:tcW w:w="5415" w:type="dxa"/>
          </w:tcPr>
          <w:p w14:paraId="47CBFE81" w14:textId="6EA85958" w:rsidR="00BD1067" w:rsidRDefault="00F9216B" w:rsidP="00DB4EEF">
            <w:pPr>
              <w:spacing w:line="240" w:lineRule="atLeast"/>
              <w:ind w:right="142"/>
            </w:pPr>
            <w:r>
              <w:t xml:space="preserve">Used to reference </w:t>
            </w:r>
            <w:r w:rsidR="00BD1067">
              <w:t xml:space="preserve"> a state machine flow chart</w:t>
            </w:r>
          </w:p>
        </w:tc>
      </w:tr>
      <w:tr w:rsidR="00BD1067" w:rsidRPr="00185AC3" w14:paraId="7E3D4728" w14:textId="77777777" w:rsidTr="00E96CFD">
        <w:tc>
          <w:tcPr>
            <w:tcW w:w="1389" w:type="dxa"/>
          </w:tcPr>
          <w:p w14:paraId="77191656" w14:textId="77777777" w:rsidR="00BD1067" w:rsidRDefault="00BD1067" w:rsidP="00DB4EEF">
            <w:pPr>
              <w:spacing w:line="240" w:lineRule="atLeast"/>
              <w:ind w:right="142"/>
              <w:rPr>
                <w:rFonts w:cs="Arial"/>
                <w:snapToGrid w:val="0"/>
              </w:rPr>
            </w:pPr>
            <w:r>
              <w:rPr>
                <w:rFonts w:cs="Arial"/>
                <w:snapToGrid w:val="0"/>
              </w:rPr>
              <w:t>BCM</w:t>
            </w:r>
          </w:p>
        </w:tc>
        <w:tc>
          <w:tcPr>
            <w:tcW w:w="3402" w:type="dxa"/>
          </w:tcPr>
          <w:p w14:paraId="187ACB7E" w14:textId="77777777" w:rsidR="00BD1067" w:rsidRDefault="00BD1067" w:rsidP="00DB4EEF">
            <w:pPr>
              <w:spacing w:line="240" w:lineRule="atLeast"/>
              <w:ind w:right="142"/>
              <w:rPr>
                <w:rFonts w:cs="Arial"/>
                <w:snapToGrid w:val="0"/>
              </w:rPr>
            </w:pPr>
            <w:r>
              <w:t>Body Contorl Module</w:t>
            </w:r>
          </w:p>
        </w:tc>
        <w:tc>
          <w:tcPr>
            <w:tcW w:w="5415" w:type="dxa"/>
          </w:tcPr>
          <w:p w14:paraId="39DD6A21" w14:textId="77777777" w:rsidR="00BD1067" w:rsidRDefault="00BD1067" w:rsidP="00DB4EEF">
            <w:pPr>
              <w:spacing w:line="240" w:lineRule="atLeast"/>
              <w:ind w:right="142"/>
            </w:pPr>
          </w:p>
        </w:tc>
      </w:tr>
      <w:tr w:rsidR="00BD1067" w:rsidRPr="00185AC3" w14:paraId="7F8CAED3" w14:textId="77777777" w:rsidTr="00E96CFD">
        <w:tc>
          <w:tcPr>
            <w:tcW w:w="1389" w:type="dxa"/>
          </w:tcPr>
          <w:p w14:paraId="0FDFBB33" w14:textId="77777777" w:rsidR="00BD1067" w:rsidRDefault="00BD1067" w:rsidP="00DB4EEF">
            <w:pPr>
              <w:spacing w:line="240" w:lineRule="atLeast"/>
              <w:ind w:right="142"/>
              <w:rPr>
                <w:rFonts w:cs="Arial"/>
                <w:snapToGrid w:val="0"/>
              </w:rPr>
            </w:pPr>
            <w:r>
              <w:t>LDM</w:t>
            </w:r>
          </w:p>
        </w:tc>
        <w:tc>
          <w:tcPr>
            <w:tcW w:w="3402" w:type="dxa"/>
          </w:tcPr>
          <w:p w14:paraId="151D5C23" w14:textId="77777777" w:rsidR="00BD1067" w:rsidRDefault="00BD1067" w:rsidP="00DB4EEF">
            <w:pPr>
              <w:spacing w:line="240" w:lineRule="atLeast"/>
              <w:ind w:right="142"/>
              <w:rPr>
                <w:rFonts w:cs="Arial"/>
                <w:snapToGrid w:val="0"/>
              </w:rPr>
            </w:pPr>
            <w:r>
              <w:t>LED Driver Module</w:t>
            </w:r>
          </w:p>
        </w:tc>
        <w:tc>
          <w:tcPr>
            <w:tcW w:w="5415" w:type="dxa"/>
          </w:tcPr>
          <w:p w14:paraId="22645E91" w14:textId="77777777" w:rsidR="00BD1067" w:rsidRDefault="00BD1067" w:rsidP="00DB4EEF">
            <w:pPr>
              <w:spacing w:line="240" w:lineRule="atLeast"/>
              <w:ind w:right="142"/>
            </w:pPr>
          </w:p>
        </w:tc>
      </w:tr>
      <w:tr w:rsidR="00BD1067" w:rsidRPr="00185AC3" w14:paraId="264D46AF" w14:textId="77777777" w:rsidTr="00E96CFD">
        <w:tc>
          <w:tcPr>
            <w:tcW w:w="1389" w:type="dxa"/>
          </w:tcPr>
          <w:p w14:paraId="531BBFCD" w14:textId="77777777" w:rsidR="00BD1067" w:rsidRDefault="00BD1067" w:rsidP="00DB4EEF">
            <w:pPr>
              <w:spacing w:line="240" w:lineRule="atLeast"/>
              <w:ind w:right="142"/>
              <w:rPr>
                <w:rFonts w:cs="Arial"/>
                <w:snapToGrid w:val="0"/>
              </w:rPr>
            </w:pPr>
            <w:r>
              <w:t>ECU</w:t>
            </w:r>
          </w:p>
        </w:tc>
        <w:tc>
          <w:tcPr>
            <w:tcW w:w="3402" w:type="dxa"/>
          </w:tcPr>
          <w:p w14:paraId="6A99EBB8" w14:textId="77777777" w:rsidR="00BD1067" w:rsidRDefault="00BD1067" w:rsidP="00DB4EEF">
            <w:pPr>
              <w:spacing w:line="240" w:lineRule="atLeast"/>
              <w:ind w:right="142"/>
              <w:rPr>
                <w:rFonts w:cs="Arial"/>
                <w:snapToGrid w:val="0"/>
              </w:rPr>
            </w:pPr>
            <w:r>
              <w:t>Electronic Control Module</w:t>
            </w:r>
          </w:p>
        </w:tc>
        <w:tc>
          <w:tcPr>
            <w:tcW w:w="5415" w:type="dxa"/>
          </w:tcPr>
          <w:p w14:paraId="2DF4E04A" w14:textId="77777777" w:rsidR="00BD1067" w:rsidRDefault="00BD1067" w:rsidP="00DB4EEF">
            <w:pPr>
              <w:spacing w:line="240" w:lineRule="atLeast"/>
              <w:ind w:right="142"/>
            </w:pPr>
          </w:p>
        </w:tc>
      </w:tr>
      <w:tr w:rsidR="00BD1067" w:rsidRPr="00185AC3" w14:paraId="545FC928" w14:textId="77777777" w:rsidTr="00E96CFD">
        <w:tc>
          <w:tcPr>
            <w:tcW w:w="1389" w:type="dxa"/>
          </w:tcPr>
          <w:p w14:paraId="7D9D6C35" w14:textId="77777777" w:rsidR="00BD1067" w:rsidRPr="0008696C" w:rsidRDefault="00BD1067" w:rsidP="00DB4EEF">
            <w:pPr>
              <w:spacing w:line="240" w:lineRule="atLeast"/>
            </w:pPr>
            <w:r>
              <w:t>HCM</w:t>
            </w:r>
          </w:p>
        </w:tc>
        <w:tc>
          <w:tcPr>
            <w:tcW w:w="3402" w:type="dxa"/>
          </w:tcPr>
          <w:p w14:paraId="1B4D15C8" w14:textId="77777777" w:rsidR="00BD1067" w:rsidRPr="0008696C" w:rsidRDefault="00BD1067"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Pr>
                <w:color w:val="000000" w:themeColor="text1"/>
              </w:rPr>
              <w:t>Headlamp Control Module.</w:t>
            </w:r>
          </w:p>
        </w:tc>
        <w:tc>
          <w:tcPr>
            <w:tcW w:w="5415" w:type="dxa"/>
          </w:tcPr>
          <w:p w14:paraId="77495C1D" w14:textId="77777777" w:rsidR="00BD1067" w:rsidRDefault="00BD1067" w:rsidP="00DB4EEF">
            <w:pPr>
              <w:spacing w:line="240" w:lineRule="atLeast"/>
              <w:ind w:right="142"/>
            </w:pPr>
          </w:p>
        </w:tc>
      </w:tr>
      <w:tr w:rsidR="00BD1067" w:rsidRPr="00185AC3" w14:paraId="467BFAEB" w14:textId="77777777" w:rsidTr="00E96CFD">
        <w:tc>
          <w:tcPr>
            <w:tcW w:w="1389" w:type="dxa"/>
          </w:tcPr>
          <w:p w14:paraId="79B4F0D9" w14:textId="77777777" w:rsidR="00BD1067" w:rsidRDefault="00BD1067" w:rsidP="00DB4EEF">
            <w:pPr>
              <w:spacing w:line="240" w:lineRule="atLeast"/>
              <w:ind w:right="142"/>
              <w:rPr>
                <w:rFonts w:cs="Arial"/>
                <w:snapToGrid w:val="0"/>
              </w:rPr>
            </w:pPr>
            <w:r>
              <w:rPr>
                <w:rFonts w:cs="Arial"/>
                <w:snapToGrid w:val="0"/>
              </w:rPr>
              <w:t>LIN</w:t>
            </w:r>
          </w:p>
        </w:tc>
        <w:tc>
          <w:tcPr>
            <w:tcW w:w="3402" w:type="dxa"/>
          </w:tcPr>
          <w:p w14:paraId="2D88B58F" w14:textId="77777777" w:rsidR="00BD1067" w:rsidRDefault="00BD1067" w:rsidP="00DB4EEF">
            <w:pPr>
              <w:spacing w:line="240" w:lineRule="atLeast"/>
              <w:ind w:right="142"/>
              <w:rPr>
                <w:rFonts w:cs="Arial"/>
                <w:snapToGrid w:val="0"/>
              </w:rPr>
            </w:pPr>
            <w:r>
              <w:rPr>
                <w:rFonts w:cs="Arial"/>
                <w:color w:val="333333"/>
                <w:sz w:val="21"/>
                <w:szCs w:val="21"/>
                <w:shd w:val="clear" w:color="auto" w:fill="FFFFFF"/>
              </w:rPr>
              <w:t>Local Interconnect Network</w:t>
            </w:r>
          </w:p>
        </w:tc>
        <w:tc>
          <w:tcPr>
            <w:tcW w:w="5415" w:type="dxa"/>
          </w:tcPr>
          <w:p w14:paraId="70AA0B2F" w14:textId="77777777" w:rsidR="00BD1067" w:rsidRDefault="00BD1067" w:rsidP="00DB4EEF">
            <w:pPr>
              <w:spacing w:line="240" w:lineRule="atLeast"/>
              <w:ind w:right="142"/>
            </w:pPr>
            <w:r>
              <w:rPr>
                <w:rFonts w:cs="Arial"/>
                <w:color w:val="333333"/>
                <w:sz w:val="21"/>
                <w:szCs w:val="21"/>
                <w:shd w:val="clear" w:color="auto" w:fill="FFFFFF"/>
              </w:rPr>
              <w:t>(Local Interconnect Network) is a serial communication system</w:t>
            </w:r>
          </w:p>
        </w:tc>
      </w:tr>
      <w:tr w:rsidR="00BD1067" w:rsidRPr="00185AC3" w14:paraId="5FE76D6C" w14:textId="77777777" w:rsidTr="00E96CFD">
        <w:tc>
          <w:tcPr>
            <w:tcW w:w="1389" w:type="dxa"/>
          </w:tcPr>
          <w:p w14:paraId="1D55D221" w14:textId="77777777" w:rsidR="00BD1067" w:rsidRDefault="00BD1067" w:rsidP="00DB4EEF">
            <w:pPr>
              <w:spacing w:line="240" w:lineRule="atLeast"/>
              <w:ind w:right="142"/>
              <w:rPr>
                <w:rFonts w:cs="Arial"/>
                <w:snapToGrid w:val="0"/>
              </w:rPr>
            </w:pPr>
            <w:r>
              <w:rPr>
                <w:rFonts w:cs="Arial"/>
                <w:snapToGrid w:val="0"/>
              </w:rPr>
              <w:t>CAN</w:t>
            </w:r>
          </w:p>
        </w:tc>
        <w:tc>
          <w:tcPr>
            <w:tcW w:w="3402" w:type="dxa"/>
          </w:tcPr>
          <w:p w14:paraId="006AFDC8" w14:textId="77777777" w:rsidR="00BD1067" w:rsidRDefault="00BD1067" w:rsidP="00DB4EEF">
            <w:pPr>
              <w:spacing w:line="240" w:lineRule="atLeast"/>
              <w:ind w:right="142"/>
              <w:rPr>
                <w:rFonts w:cs="Arial"/>
                <w:snapToGrid w:val="0"/>
              </w:rPr>
            </w:pPr>
            <w:r>
              <w:rPr>
                <w:rFonts w:cs="Arial"/>
                <w:color w:val="333333"/>
                <w:sz w:val="21"/>
                <w:szCs w:val="21"/>
                <w:shd w:val="clear" w:color="auto" w:fill="FFFFFF"/>
              </w:rPr>
              <w:t>Controller Area Network</w:t>
            </w:r>
          </w:p>
        </w:tc>
        <w:tc>
          <w:tcPr>
            <w:tcW w:w="5415" w:type="dxa"/>
          </w:tcPr>
          <w:p w14:paraId="23968134" w14:textId="77777777" w:rsidR="00BD1067" w:rsidRDefault="00BD1067" w:rsidP="00DB4EEF">
            <w:pPr>
              <w:spacing w:line="240" w:lineRule="atLeast"/>
              <w:ind w:right="142"/>
            </w:pPr>
          </w:p>
        </w:tc>
      </w:tr>
      <w:tr w:rsidR="00BD1067" w:rsidRPr="00185AC3" w14:paraId="1B88C471" w14:textId="77777777" w:rsidTr="00E96CFD">
        <w:tc>
          <w:tcPr>
            <w:tcW w:w="1389" w:type="dxa"/>
          </w:tcPr>
          <w:p w14:paraId="4C5DC327" w14:textId="4F89011B" w:rsidR="00BD1067" w:rsidRDefault="00BD1067" w:rsidP="00DB4EEF">
            <w:pPr>
              <w:spacing w:line="240" w:lineRule="atLeast"/>
              <w:ind w:right="142"/>
              <w:rPr>
                <w:rFonts w:cs="Arial"/>
                <w:snapToGrid w:val="0"/>
              </w:rPr>
            </w:pPr>
            <w:r>
              <w:t>IPC</w:t>
            </w:r>
          </w:p>
        </w:tc>
        <w:tc>
          <w:tcPr>
            <w:tcW w:w="3402" w:type="dxa"/>
          </w:tcPr>
          <w:p w14:paraId="44149B84" w14:textId="55FC5AD9" w:rsidR="00BD1067" w:rsidRDefault="00BD1067" w:rsidP="00DB4EEF">
            <w:pPr>
              <w:spacing w:line="240" w:lineRule="atLeast"/>
              <w:ind w:right="142"/>
              <w:rPr>
                <w:rFonts w:cs="Arial"/>
                <w:snapToGrid w:val="0"/>
              </w:rPr>
            </w:pPr>
            <w:r>
              <w:rPr>
                <w:color w:val="000000" w:themeColor="text1"/>
              </w:rPr>
              <w:t>Instrument Panel Cluster</w:t>
            </w:r>
          </w:p>
        </w:tc>
        <w:tc>
          <w:tcPr>
            <w:tcW w:w="5415" w:type="dxa"/>
          </w:tcPr>
          <w:p w14:paraId="659EE374" w14:textId="04B1FB9E" w:rsidR="00BD1067" w:rsidRDefault="00BD1067" w:rsidP="00DB4EEF">
            <w:pPr>
              <w:spacing w:line="240" w:lineRule="atLeast"/>
              <w:ind w:right="142"/>
            </w:pPr>
            <w:r>
              <w:t>IPC</w:t>
            </w:r>
          </w:p>
        </w:tc>
      </w:tr>
      <w:tr w:rsidR="00BD1067" w:rsidRPr="00185AC3" w14:paraId="45AAE18E" w14:textId="77777777" w:rsidTr="00CB1DE8">
        <w:tc>
          <w:tcPr>
            <w:tcW w:w="1389" w:type="dxa"/>
            <w:shd w:val="clear" w:color="auto" w:fill="auto"/>
          </w:tcPr>
          <w:p w14:paraId="32D207FE" w14:textId="4D362234" w:rsidR="00BD1067" w:rsidRDefault="00BD1067" w:rsidP="00DB4EEF">
            <w:pPr>
              <w:spacing w:line="240" w:lineRule="atLeast"/>
              <w:ind w:right="142"/>
              <w:rPr>
                <w:rFonts w:cs="Arial"/>
                <w:snapToGrid w:val="0"/>
              </w:rPr>
            </w:pPr>
            <w:r>
              <w:t>MLS/LSM</w:t>
            </w:r>
          </w:p>
        </w:tc>
        <w:tc>
          <w:tcPr>
            <w:tcW w:w="3402" w:type="dxa"/>
            <w:shd w:val="clear" w:color="auto" w:fill="auto"/>
          </w:tcPr>
          <w:p w14:paraId="3E89635B" w14:textId="30CB09E5" w:rsidR="00BD1067" w:rsidRDefault="00BD1067" w:rsidP="00DB4EEF">
            <w:pPr>
              <w:spacing w:line="240" w:lineRule="atLeast"/>
              <w:ind w:right="142"/>
              <w:rPr>
                <w:rFonts w:cs="Arial"/>
                <w:snapToGrid w:val="0"/>
              </w:rPr>
            </w:pPr>
            <w:r>
              <w:rPr>
                <w:color w:val="000000" w:themeColor="text1"/>
              </w:rPr>
              <w:t>Master Light Switch/</w:t>
            </w:r>
            <w:r w:rsidRPr="003D615C">
              <w:rPr>
                <w:color w:val="000000" w:themeColor="text1"/>
              </w:rPr>
              <w:t>Light Switch Module</w:t>
            </w:r>
          </w:p>
        </w:tc>
        <w:tc>
          <w:tcPr>
            <w:tcW w:w="5415" w:type="dxa"/>
            <w:shd w:val="clear" w:color="auto" w:fill="auto"/>
          </w:tcPr>
          <w:p w14:paraId="37B569DC" w14:textId="3B0E9C17" w:rsidR="00BD1067" w:rsidRDefault="00BD1067" w:rsidP="00DB4EEF">
            <w:pPr>
              <w:spacing w:line="240" w:lineRule="atLeast"/>
              <w:ind w:right="142"/>
            </w:pPr>
            <w:r>
              <w:t>MLS/LSM</w:t>
            </w:r>
          </w:p>
        </w:tc>
      </w:tr>
      <w:tr w:rsidR="00BD1067" w:rsidRPr="00185AC3" w14:paraId="3E77DC1C" w14:textId="77777777" w:rsidTr="00E96CFD">
        <w:tc>
          <w:tcPr>
            <w:tcW w:w="1389" w:type="dxa"/>
          </w:tcPr>
          <w:p w14:paraId="3286A5A8" w14:textId="78476A55" w:rsidR="00BD1067" w:rsidRDefault="00BD1067" w:rsidP="00DB4EEF">
            <w:pPr>
              <w:spacing w:line="240" w:lineRule="atLeast"/>
              <w:ind w:right="142"/>
              <w:rPr>
                <w:rFonts w:cs="Arial"/>
                <w:snapToGrid w:val="0"/>
              </w:rPr>
            </w:pPr>
            <w:r>
              <w:t>APIM</w:t>
            </w:r>
          </w:p>
        </w:tc>
        <w:tc>
          <w:tcPr>
            <w:tcW w:w="3402" w:type="dxa"/>
          </w:tcPr>
          <w:p w14:paraId="728DEE47" w14:textId="1CD37EE5" w:rsidR="00BD1067" w:rsidRDefault="00BD1067" w:rsidP="00DB4EEF">
            <w:pPr>
              <w:spacing w:line="240" w:lineRule="atLeast"/>
              <w:ind w:right="142"/>
              <w:rPr>
                <w:rFonts w:cs="Arial"/>
                <w:snapToGrid w:val="0"/>
              </w:rPr>
            </w:pPr>
            <w:r w:rsidRPr="003D615C">
              <w:rPr>
                <w:color w:val="000000" w:themeColor="text1"/>
              </w:rPr>
              <w:t>Auxiliary Protocol Interface Module</w:t>
            </w:r>
          </w:p>
        </w:tc>
        <w:tc>
          <w:tcPr>
            <w:tcW w:w="5415" w:type="dxa"/>
          </w:tcPr>
          <w:p w14:paraId="49FB083D" w14:textId="654AE389" w:rsidR="00BD1067" w:rsidRDefault="00BD1067" w:rsidP="00DB4EEF">
            <w:pPr>
              <w:spacing w:line="240" w:lineRule="atLeast"/>
              <w:ind w:right="142"/>
            </w:pPr>
            <w:r w:rsidRPr="003D615C">
              <w:rPr>
                <w:color w:val="000000" w:themeColor="text1"/>
              </w:rPr>
              <w:t>Accessory Protocol Interface Module (SYNC) SYNC processor</w:t>
            </w:r>
          </w:p>
        </w:tc>
      </w:tr>
      <w:tr w:rsidR="00BD1067" w:rsidRPr="00185AC3" w14:paraId="09CD030F" w14:textId="77777777" w:rsidTr="00E96CFD">
        <w:tc>
          <w:tcPr>
            <w:tcW w:w="1389" w:type="dxa"/>
          </w:tcPr>
          <w:p w14:paraId="36ADEB57" w14:textId="53C53EAD" w:rsidR="00BD1067" w:rsidRDefault="00BD1067" w:rsidP="00DB4EEF">
            <w:pPr>
              <w:spacing w:line="240" w:lineRule="atLeast"/>
              <w:ind w:right="142"/>
            </w:pPr>
            <w:r>
              <w:lastRenderedPageBreak/>
              <w:t>SED</w:t>
            </w:r>
          </w:p>
        </w:tc>
        <w:tc>
          <w:tcPr>
            <w:tcW w:w="3402" w:type="dxa"/>
          </w:tcPr>
          <w:p w14:paraId="492A2692" w14:textId="0ADA61D3" w:rsidR="00BD1067" w:rsidRPr="003D615C" w:rsidRDefault="00BD1067" w:rsidP="00DB4EEF">
            <w:pPr>
              <w:spacing w:line="240" w:lineRule="atLeast"/>
              <w:ind w:right="142"/>
              <w:rPr>
                <w:color w:val="000000" w:themeColor="text1"/>
              </w:rPr>
            </w:pPr>
            <w:r>
              <w:rPr>
                <w:color w:val="000000" w:themeColor="text1"/>
              </w:rPr>
              <w:t>State Encoded Decimal</w:t>
            </w:r>
          </w:p>
        </w:tc>
        <w:tc>
          <w:tcPr>
            <w:tcW w:w="5415" w:type="dxa"/>
          </w:tcPr>
          <w:p w14:paraId="71169131" w14:textId="683A055A" w:rsidR="00BD1067" w:rsidRPr="003D615C" w:rsidRDefault="00BD1067" w:rsidP="00DB4EEF">
            <w:pPr>
              <w:spacing w:line="240" w:lineRule="atLeast"/>
              <w:ind w:right="142"/>
              <w:rPr>
                <w:color w:val="000000" w:themeColor="text1"/>
              </w:rPr>
            </w:pPr>
            <w:r>
              <w:rPr>
                <w:rFonts w:cs="Arial"/>
                <w:color w:val="333333"/>
                <w:sz w:val="21"/>
                <w:szCs w:val="21"/>
                <w:shd w:val="clear" w:color="auto" w:fill="FFFFFF"/>
              </w:rPr>
              <w:t>State Encoded Decimal - 0 = Off 1 = On</w:t>
            </w:r>
          </w:p>
        </w:tc>
      </w:tr>
    </w:tbl>
    <w:p w14:paraId="68E4DAB8" w14:textId="48E07433" w:rsidR="00F7196D" w:rsidRPr="00185AC3" w:rsidRDefault="00F7196D" w:rsidP="00DB4EEF">
      <w:pPr>
        <w:pStyle w:val="Caption"/>
        <w:spacing w:line="240" w:lineRule="atLeast"/>
        <w:rPr>
          <w:lang w:val="en-GB"/>
        </w:rPr>
      </w:pPr>
      <w:bookmarkStart w:id="60" w:name="_Toc520108487"/>
      <w:bookmarkStart w:id="61" w:name="_Toc89265545"/>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sidR="00ED442C">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sidR="00ED442C">
        <w:rPr>
          <w:noProof/>
          <w:lang w:val="en-GB"/>
        </w:rPr>
        <w:t>5</w:t>
      </w:r>
      <w:r>
        <w:rPr>
          <w:lang w:val="en-GB"/>
        </w:rPr>
        <w:fldChar w:fldCharType="end"/>
      </w:r>
      <w:r>
        <w:rPr>
          <w:lang w:val="en-GB"/>
        </w:rPr>
        <w:t>: Abbreviations used in this document</w:t>
      </w:r>
      <w:r w:rsidRPr="00185AC3">
        <w:rPr>
          <w:lang w:val="en-GB"/>
        </w:rPr>
        <w:t>.</w:t>
      </w:r>
      <w:bookmarkEnd w:id="60"/>
      <w:bookmarkEnd w:id="61"/>
    </w:p>
    <w:p w14:paraId="2EA7C379" w14:textId="77777777" w:rsidR="00F7196D" w:rsidRPr="009E3B7C" w:rsidRDefault="00F7196D" w:rsidP="00DB4EEF">
      <w:pPr>
        <w:spacing w:line="240" w:lineRule="atLeast"/>
        <w:rPr>
          <w:rFonts w:cs="Arial"/>
        </w:rPr>
      </w:pPr>
    </w:p>
    <w:p w14:paraId="7502D1BF" w14:textId="77777777" w:rsidR="00102947" w:rsidRPr="0008696C" w:rsidRDefault="00114114" w:rsidP="00DB4EEF">
      <w:pPr>
        <w:pStyle w:val="Heading1"/>
        <w:spacing w:line="240" w:lineRule="atLeast"/>
        <w:rPr>
          <w:lang w:val="en-GB"/>
        </w:rPr>
      </w:pPr>
      <w:bookmarkStart w:id="62" w:name="_Toc89265419"/>
      <w:r w:rsidRPr="0008696C">
        <w:rPr>
          <w:lang w:val="en-GB"/>
        </w:rPr>
        <w:lastRenderedPageBreak/>
        <w:t xml:space="preserve">Feature Implementation </w:t>
      </w:r>
      <w:bookmarkEnd w:id="47"/>
      <w:r w:rsidR="005552C6">
        <w:rPr>
          <w:lang w:val="en-GB"/>
        </w:rPr>
        <w:t>Overview</w:t>
      </w:r>
      <w:bookmarkEnd w:id="62"/>
    </w:p>
    <w:p w14:paraId="08356F98" w14:textId="77777777" w:rsidR="00147C9B" w:rsidRPr="00B53B74" w:rsidRDefault="005552C6" w:rsidP="00DB4EEF">
      <w:pPr>
        <w:pStyle w:val="Heading2"/>
        <w:spacing w:line="240" w:lineRule="atLeast"/>
      </w:pPr>
      <w:bookmarkStart w:id="63" w:name="_Toc89265420"/>
      <w:r w:rsidRPr="00B53B74">
        <w:t>Description</w:t>
      </w:r>
      <w:bookmarkEnd w:id="63"/>
    </w:p>
    <w:p w14:paraId="0506E095" w14:textId="77777777" w:rsidR="003F0DB7" w:rsidRPr="00A73AD2" w:rsidRDefault="003F0DB7" w:rsidP="00DB4EEF">
      <w:pPr>
        <w:shd w:val="clear" w:color="auto" w:fill="D6E3BC" w:themeFill="accent3" w:themeFillTint="66"/>
        <w:spacing w:line="240" w:lineRule="atLeast"/>
        <w:rPr>
          <w:rStyle w:val="SubtleEmphasis"/>
        </w:rPr>
      </w:pPr>
      <w:r w:rsidRPr="003764F7">
        <w:rPr>
          <w:rStyle w:val="SubtleEmphasis"/>
          <w:b/>
        </w:rPr>
        <w:t>#Hint:</w:t>
      </w:r>
      <w:r w:rsidRPr="00A73AD2">
        <w:rPr>
          <w:rStyle w:val="SubtleEmphasis"/>
        </w:rPr>
        <w:t xml:space="preserve"> </w:t>
      </w:r>
      <w:r>
        <w:rPr>
          <w:rStyle w:val="SubtleEmphasis"/>
        </w:rPr>
        <w:t>Give a short overview on what E/E systems / platforms the feature is implemented and what special considerations have to be taken into account for E/E systems / platforms.</w:t>
      </w:r>
    </w:p>
    <w:p w14:paraId="73E256BE" w14:textId="77777777" w:rsidR="003F0DB7" w:rsidRPr="00226250" w:rsidRDefault="003F0DB7" w:rsidP="00DB4EEF">
      <w:pPr>
        <w:spacing w:line="240" w:lineRule="atLeast"/>
      </w:pPr>
    </w:p>
    <w:p w14:paraId="4D26B414" w14:textId="77777777" w:rsidR="00664CE1" w:rsidRDefault="00932599" w:rsidP="00DB4EEF">
      <w:pPr>
        <w:pStyle w:val="Heading2"/>
        <w:spacing w:line="240" w:lineRule="atLeast"/>
        <w:rPr>
          <w:lang w:val="en-GB"/>
        </w:rPr>
      </w:pPr>
      <w:bookmarkStart w:id="64" w:name="_Toc481143803"/>
      <w:bookmarkStart w:id="65" w:name="_Toc89265421"/>
      <w:r w:rsidRPr="0008696C">
        <w:rPr>
          <w:lang w:val="en-GB"/>
        </w:rPr>
        <w:t xml:space="preserve">Input </w:t>
      </w:r>
      <w:bookmarkEnd w:id="64"/>
      <w:r w:rsidR="004A4B72">
        <w:rPr>
          <w:lang w:val="en-GB"/>
        </w:rPr>
        <w:t>Requirements</w:t>
      </w:r>
      <w:r w:rsidR="002D1D24">
        <w:rPr>
          <w:lang w:val="en-GB"/>
        </w:rPr>
        <w:t>/Documents</w:t>
      </w:r>
      <w:bookmarkEnd w:id="65"/>
    </w:p>
    <w:p w14:paraId="60D7433F" w14:textId="2488B996" w:rsidR="00CA5D57" w:rsidRDefault="00F7196D" w:rsidP="00DB4EEF">
      <w:pPr>
        <w:shd w:val="clear" w:color="auto" w:fill="D6E3BC" w:themeFill="accent3" w:themeFillTint="66"/>
        <w:spacing w:line="240" w:lineRule="atLeast"/>
        <w:rPr>
          <w:i/>
          <w:color w:val="808080" w:themeColor="background1" w:themeShade="80"/>
        </w:rPr>
      </w:pPr>
      <w:r w:rsidRPr="006955B0">
        <w:rPr>
          <w:rStyle w:val="SubtleEmphasis"/>
          <w:b/>
        </w:rPr>
        <w:t>#Hint:</w:t>
      </w:r>
      <w:r w:rsidRPr="0063372E">
        <w:rPr>
          <w:rStyle w:val="SubtleEmphasis"/>
        </w:rPr>
        <w:t xml:space="preserve"> </w:t>
      </w:r>
      <w:r w:rsidR="00CA5D57">
        <w:rPr>
          <w:i/>
          <w:color w:val="808080" w:themeColor="background1" w:themeShade="80"/>
        </w:rPr>
        <w:t xml:space="preserve">The table below </w:t>
      </w:r>
      <w:r w:rsidR="00B718FE">
        <w:rPr>
          <w:i/>
          <w:color w:val="808080" w:themeColor="background1" w:themeShade="80"/>
        </w:rPr>
        <w:t>helps</w:t>
      </w:r>
      <w:r w:rsidR="00CA5D57">
        <w:rPr>
          <w:i/>
          <w:color w:val="808080" w:themeColor="background1" w:themeShade="80"/>
        </w:rPr>
        <w:t xml:space="preserve"> the feature owner to collect relevant input </w:t>
      </w:r>
      <w:r w:rsidR="00CA5D57">
        <w:rPr>
          <w:rStyle w:val="SubtleEmphasis"/>
        </w:rPr>
        <w:t xml:space="preserve">(requirements, documents, mails, models, …) </w:t>
      </w:r>
      <w:r w:rsidR="00CA5D57">
        <w:rPr>
          <w:i/>
          <w:color w:val="808080" w:themeColor="background1" w:themeShade="80"/>
        </w:rPr>
        <w:t>while writing the spec. When finalizing the spec, the feature owner should check, if all inputs have been properly considered by derived/outgoing requirements</w:t>
      </w:r>
      <w:r w:rsidR="00D91486">
        <w:rPr>
          <w:i/>
          <w:color w:val="808080" w:themeColor="background1" w:themeShade="80"/>
        </w:rPr>
        <w:t xml:space="preserve"> </w:t>
      </w:r>
      <w:r w:rsidR="00D91486">
        <w:rPr>
          <w:rStyle w:val="SubtleEmphasis"/>
        </w:rPr>
        <w:t>in chapter “</w:t>
      </w:r>
      <w:r w:rsidR="00D91486">
        <w:rPr>
          <w:rStyle w:val="SubtleEmphasis"/>
        </w:rPr>
        <w:fldChar w:fldCharType="begin"/>
      </w:r>
      <w:r w:rsidR="00D91486">
        <w:rPr>
          <w:rStyle w:val="SubtleEmphasis"/>
        </w:rPr>
        <w:instrText xml:space="preserve"> REF _Ref12638483 \h  \* MERGEFORMAT </w:instrText>
      </w:r>
      <w:r w:rsidR="00D91486">
        <w:rPr>
          <w:rStyle w:val="SubtleEmphasis"/>
        </w:rPr>
      </w:r>
      <w:r w:rsidR="00D91486">
        <w:rPr>
          <w:rStyle w:val="SubtleEmphasis"/>
        </w:rPr>
        <w:fldChar w:fldCharType="separate"/>
      </w:r>
      <w:r w:rsidR="00ED442C" w:rsidRPr="00ED442C">
        <w:rPr>
          <w:rStyle w:val="SubtleEmphasis"/>
        </w:rPr>
        <w:t>Feature Implementation Requirements</w:t>
      </w:r>
      <w:r w:rsidR="00D91486">
        <w:rPr>
          <w:rStyle w:val="SubtleEmphasis"/>
        </w:rPr>
        <w:fldChar w:fldCharType="end"/>
      </w:r>
      <w:r w:rsidR="00D91486">
        <w:rPr>
          <w:rStyle w:val="SubtleEmphasis"/>
        </w:rPr>
        <w:t>”</w:t>
      </w:r>
      <w:r w:rsidR="00CA5D57">
        <w:rPr>
          <w:i/>
          <w:color w:val="808080" w:themeColor="background1" w:themeShade="80"/>
        </w:rPr>
        <w:t xml:space="preserve"> or the architectural elements.</w:t>
      </w:r>
    </w:p>
    <w:p w14:paraId="3D3BBBE0" w14:textId="77777777" w:rsidR="00F7196D" w:rsidRDefault="004A4B72" w:rsidP="00DB4EEF">
      <w:pPr>
        <w:shd w:val="clear" w:color="auto" w:fill="D6E3BC" w:themeFill="accent3" w:themeFillTint="66"/>
        <w:spacing w:line="240" w:lineRule="atLeast"/>
        <w:rPr>
          <w:rStyle w:val="SubtleEmphasis"/>
        </w:rPr>
      </w:pPr>
      <w:r>
        <w:rPr>
          <w:i/>
          <w:color w:val="808080" w:themeColor="background1" w:themeShade="80"/>
        </w:rPr>
        <w:t xml:space="preserve">Note: </w:t>
      </w:r>
      <w:r w:rsidR="00F7196D">
        <w:rPr>
          <w:rStyle w:val="SubtleEmphasis"/>
        </w:rPr>
        <w:t xml:space="preserve">It is not required to </w:t>
      </w:r>
      <w:r>
        <w:rPr>
          <w:rStyle w:val="SubtleEmphasis"/>
        </w:rPr>
        <w:t>list</w:t>
      </w:r>
      <w:r w:rsidR="00F7196D">
        <w:rPr>
          <w:rStyle w:val="SubtleEmphasis"/>
        </w:rPr>
        <w:t xml:space="preserve"> </w:t>
      </w:r>
      <w:r>
        <w:rPr>
          <w:rStyle w:val="SubtleEmphasis"/>
        </w:rPr>
        <w:t xml:space="preserve">each </w:t>
      </w:r>
      <w:r w:rsidR="00CA5D57">
        <w:rPr>
          <w:rStyle w:val="SubtleEmphasis"/>
        </w:rPr>
        <w:t>input</w:t>
      </w:r>
      <w:r w:rsidR="00F7196D">
        <w:rPr>
          <w:rStyle w:val="SubtleEmphasis"/>
        </w:rPr>
        <w:t xml:space="preserve"> requirement</w:t>
      </w:r>
      <w:r>
        <w:rPr>
          <w:rStyle w:val="SubtleEmphasis"/>
        </w:rPr>
        <w:t xml:space="preserve"> individually in this table</w:t>
      </w:r>
      <w:r w:rsidR="00E96CFD">
        <w:rPr>
          <w:rStyle w:val="SubtleEmphasis"/>
        </w:rPr>
        <w:t xml:space="preserve">, </w:t>
      </w:r>
      <w:r w:rsidR="00D91486">
        <w:rPr>
          <w:rStyle w:val="SubtleEmphasis"/>
        </w:rPr>
        <w:t>referencing</w:t>
      </w:r>
      <w:r w:rsidR="00E96CFD">
        <w:rPr>
          <w:rStyle w:val="SubtleEmphasis"/>
        </w:rPr>
        <w:t xml:space="preserve"> the input document is enough</w:t>
      </w:r>
      <w:r w:rsidR="00D91486">
        <w:rPr>
          <w:rStyle w:val="SubtleEmphasis"/>
        </w:rPr>
        <w:t xml:space="preserve"> (if relevant document section is indicated)</w:t>
      </w:r>
      <w:r w:rsidR="00F7196D">
        <w:rPr>
          <w:rStyle w:val="SubtleEmphasis"/>
        </w:rPr>
        <w:t>.</w:t>
      </w:r>
    </w:p>
    <w:p w14:paraId="37A3611C" w14:textId="77777777" w:rsidR="00E96CFD" w:rsidRDefault="00E96CFD" w:rsidP="00DB4EEF">
      <w:pPr>
        <w:spacing w:line="240" w:lineRule="atLeast"/>
        <w:rPr>
          <w:rStyle w:val="SubtleEmphasis"/>
        </w:rPr>
      </w:pPr>
      <w:bookmarkStart w:id="66" w:name="_Toc12461761"/>
    </w:p>
    <w:tbl>
      <w:tblPr>
        <w:tblStyle w:val="TableGrid"/>
        <w:tblW w:w="10206" w:type="dxa"/>
        <w:tblLayout w:type="fixed"/>
        <w:tblLook w:val="0600" w:firstRow="0" w:lastRow="0" w:firstColumn="0" w:lastColumn="0" w:noHBand="1" w:noVBand="1"/>
      </w:tblPr>
      <w:tblGrid>
        <w:gridCol w:w="1560"/>
        <w:gridCol w:w="2693"/>
        <w:gridCol w:w="2693"/>
        <w:gridCol w:w="1761"/>
        <w:gridCol w:w="1499"/>
      </w:tblGrid>
      <w:tr w:rsidR="00B574CB" w:rsidRPr="007C20FA" w14:paraId="07667E6B" w14:textId="77777777" w:rsidTr="00B723AB">
        <w:trPr>
          <w:trHeight w:val="20"/>
        </w:trPr>
        <w:tc>
          <w:tcPr>
            <w:tcW w:w="1560" w:type="dxa"/>
            <w:shd w:val="clear" w:color="auto" w:fill="D9D9D9" w:themeFill="background1" w:themeFillShade="D9"/>
          </w:tcPr>
          <w:p w14:paraId="11D135C2" w14:textId="77777777" w:rsidR="00B574CB" w:rsidRPr="00B723AB" w:rsidRDefault="00B574CB" w:rsidP="00DB4EEF">
            <w:pPr>
              <w:spacing w:line="240" w:lineRule="atLeast"/>
              <w:rPr>
                <w:rFonts w:ascii="Helvetica" w:hAnsi="Helvetica" w:cs="Helvetica"/>
                <w:b/>
              </w:rPr>
            </w:pPr>
            <w:r w:rsidRPr="00B723AB">
              <w:rPr>
                <w:rFonts w:ascii="Helvetica" w:hAnsi="Helvetica" w:cs="Helvetica"/>
                <w:b/>
              </w:rPr>
              <w:t>Reference</w:t>
            </w:r>
          </w:p>
          <w:p w14:paraId="22080B00" w14:textId="5C2B31D1" w:rsidR="00B574CB" w:rsidRDefault="00B574CB" w:rsidP="00DB4EEF">
            <w:pPr>
              <w:spacing w:line="240" w:lineRule="atLeast"/>
              <w:rPr>
                <w:rFonts w:ascii="Helvetica" w:hAnsi="Helvetica" w:cs="Helvetica"/>
                <w:sz w:val="16"/>
              </w:rPr>
            </w:pPr>
            <w:r w:rsidRPr="00B574CB">
              <w:rPr>
                <w:rFonts w:ascii="Helvetica" w:hAnsi="Helvetica" w:cs="Helvetica"/>
                <w:sz w:val="16"/>
              </w:rPr>
              <w:t>(Reference as listed in ch. “</w:t>
            </w:r>
            <w:r w:rsidR="00B723AB">
              <w:rPr>
                <w:rFonts w:ascii="Helvetica" w:hAnsi="Helvetica" w:cs="Helvetica"/>
                <w:sz w:val="16"/>
              </w:rPr>
              <w:fldChar w:fldCharType="begin"/>
            </w:r>
            <w:r w:rsidR="00B723AB">
              <w:rPr>
                <w:rFonts w:ascii="Helvetica" w:hAnsi="Helvetica" w:cs="Helvetica"/>
                <w:sz w:val="16"/>
              </w:rPr>
              <w:instrText xml:space="preserve"> REF _Ref12867675 \h  \* MERGEFORMAT </w:instrText>
            </w:r>
            <w:r w:rsidR="00B723AB">
              <w:rPr>
                <w:rFonts w:ascii="Helvetica" w:hAnsi="Helvetica" w:cs="Helvetica"/>
                <w:sz w:val="16"/>
              </w:rPr>
            </w:r>
            <w:r w:rsidR="00B723AB">
              <w:rPr>
                <w:rFonts w:ascii="Helvetica" w:hAnsi="Helvetica" w:cs="Helvetica"/>
                <w:sz w:val="16"/>
              </w:rPr>
              <w:fldChar w:fldCharType="separate"/>
            </w:r>
            <w:r w:rsidR="00ED442C" w:rsidRPr="00ED442C">
              <w:rPr>
                <w:rFonts w:ascii="Helvetica" w:hAnsi="Helvetica" w:cs="Helvetica"/>
                <w:sz w:val="16"/>
              </w:rPr>
              <w:t>References</w:t>
            </w:r>
            <w:r w:rsidR="00B723AB">
              <w:rPr>
                <w:rFonts w:ascii="Helvetica" w:hAnsi="Helvetica" w:cs="Helvetica"/>
                <w:sz w:val="16"/>
              </w:rPr>
              <w:fldChar w:fldCharType="end"/>
            </w:r>
            <w:r w:rsidR="00B723AB">
              <w:rPr>
                <w:rFonts w:ascii="Helvetica" w:hAnsi="Helvetica" w:cs="Helvetica"/>
                <w:sz w:val="16"/>
              </w:rPr>
              <w:t>”</w:t>
            </w:r>
            <w:r w:rsidRPr="00B574CB">
              <w:rPr>
                <w:rFonts w:ascii="Helvetica" w:hAnsi="Helvetica" w:cs="Helvetica"/>
                <w:sz w:val="16"/>
              </w:rPr>
              <w:t>)</w:t>
            </w:r>
          </w:p>
          <w:p w14:paraId="299AC955" w14:textId="77777777" w:rsidR="00B723AB" w:rsidRPr="00B723AB" w:rsidRDefault="00B723AB" w:rsidP="00DB4EEF">
            <w:pPr>
              <w:spacing w:line="240" w:lineRule="atLeast"/>
              <w:rPr>
                <w:rFonts w:ascii="Helvetica" w:hAnsi="Helvetica" w:cs="Helvetica"/>
                <w:sz w:val="16"/>
              </w:rPr>
            </w:pPr>
          </w:p>
        </w:tc>
        <w:tc>
          <w:tcPr>
            <w:tcW w:w="2693" w:type="dxa"/>
            <w:shd w:val="clear" w:color="auto" w:fill="D9D9D9" w:themeFill="background1" w:themeFillShade="D9"/>
          </w:tcPr>
          <w:p w14:paraId="322A7C8D" w14:textId="77777777" w:rsidR="00B574CB" w:rsidRPr="007C20FA" w:rsidRDefault="00B574CB" w:rsidP="00DB4EEF">
            <w:pPr>
              <w:spacing w:line="240" w:lineRule="atLeast"/>
              <w:rPr>
                <w:rFonts w:ascii="Helvetica" w:hAnsi="Helvetica" w:cs="Helvetica"/>
                <w:b/>
              </w:rPr>
            </w:pPr>
            <w:r>
              <w:rPr>
                <w:rFonts w:ascii="Helvetica" w:hAnsi="Helvetica" w:cs="Helvetica"/>
                <w:b/>
              </w:rPr>
              <w:t>Section/Requirement</w:t>
            </w:r>
          </w:p>
        </w:tc>
        <w:tc>
          <w:tcPr>
            <w:tcW w:w="2693" w:type="dxa"/>
            <w:shd w:val="clear" w:color="auto" w:fill="D9D9D9" w:themeFill="background1" w:themeFillShade="D9"/>
          </w:tcPr>
          <w:p w14:paraId="22F8E951" w14:textId="77777777" w:rsidR="00B574CB" w:rsidRPr="007C20FA" w:rsidRDefault="00B574CB" w:rsidP="00DB4EEF">
            <w:pPr>
              <w:spacing w:line="240" w:lineRule="atLeast"/>
              <w:rPr>
                <w:rFonts w:ascii="Helvetica" w:hAnsi="Helvetica" w:cs="Helvetica"/>
                <w:b/>
              </w:rPr>
            </w:pPr>
            <w:r>
              <w:rPr>
                <w:rFonts w:ascii="Helvetica" w:hAnsi="Helvetica" w:cs="Helvetica"/>
                <w:b/>
              </w:rPr>
              <w:t>Description</w:t>
            </w:r>
          </w:p>
        </w:tc>
        <w:tc>
          <w:tcPr>
            <w:tcW w:w="3260" w:type="dxa"/>
            <w:gridSpan w:val="2"/>
            <w:shd w:val="clear" w:color="auto" w:fill="D9D9D9" w:themeFill="background1" w:themeFillShade="D9"/>
          </w:tcPr>
          <w:p w14:paraId="421B95D4" w14:textId="77777777" w:rsidR="00B574CB" w:rsidRDefault="00B574CB" w:rsidP="00DB4EEF">
            <w:pPr>
              <w:spacing w:line="240" w:lineRule="atLeast"/>
              <w:rPr>
                <w:rFonts w:ascii="Helvetica" w:hAnsi="Helvetica" w:cs="Helvetica"/>
                <w:b/>
              </w:rPr>
            </w:pPr>
            <w:r>
              <w:rPr>
                <w:rFonts w:ascii="Helvetica" w:hAnsi="Helvetica" w:cs="Helvetica"/>
                <w:b/>
              </w:rPr>
              <w:t>Derived Requirement</w:t>
            </w:r>
          </w:p>
          <w:p w14:paraId="374FB1D8" w14:textId="7FA4A711" w:rsidR="00B574CB" w:rsidRPr="00B574CB" w:rsidRDefault="00B574CB" w:rsidP="00DB4EEF">
            <w:pPr>
              <w:spacing w:line="240" w:lineRule="atLeast"/>
              <w:rPr>
                <w:rFonts w:ascii="Helvetica" w:hAnsi="Helvetica" w:cs="Helvetica"/>
              </w:rPr>
            </w:pPr>
            <w:r w:rsidRPr="00B574CB">
              <w:rPr>
                <w:rFonts w:ascii="Helvetica" w:hAnsi="Helvetica" w:cs="Helvetica"/>
                <w:sz w:val="16"/>
              </w:rPr>
              <w:t>(optional – reference to requirement in ch. “</w:t>
            </w:r>
            <w:r w:rsidR="003E4B28">
              <w:rPr>
                <w:rFonts w:ascii="Helvetica" w:hAnsi="Helvetica" w:cs="Helvetica"/>
                <w:sz w:val="16"/>
              </w:rPr>
              <w:fldChar w:fldCharType="begin"/>
            </w:r>
            <w:r w:rsidR="003E4B28">
              <w:rPr>
                <w:rFonts w:ascii="Helvetica" w:hAnsi="Helvetica" w:cs="Helvetica"/>
                <w:sz w:val="16"/>
              </w:rPr>
              <w:instrText xml:space="preserve"> REF _Ref12638483 \h  \* MERGEFORMAT </w:instrText>
            </w:r>
            <w:r w:rsidR="003E4B28">
              <w:rPr>
                <w:rFonts w:ascii="Helvetica" w:hAnsi="Helvetica" w:cs="Helvetica"/>
                <w:sz w:val="16"/>
              </w:rPr>
            </w:r>
            <w:r w:rsidR="003E4B28">
              <w:rPr>
                <w:rFonts w:ascii="Helvetica" w:hAnsi="Helvetica" w:cs="Helvetica"/>
                <w:sz w:val="16"/>
              </w:rPr>
              <w:fldChar w:fldCharType="separate"/>
            </w:r>
            <w:r w:rsidR="00ED442C" w:rsidRPr="00ED442C">
              <w:rPr>
                <w:rFonts w:ascii="Helvetica" w:hAnsi="Helvetica" w:cs="Helvetica"/>
                <w:sz w:val="16"/>
              </w:rPr>
              <w:t>Feature Implementation Requirements</w:t>
            </w:r>
            <w:r w:rsidR="003E4B28">
              <w:rPr>
                <w:rFonts w:ascii="Helvetica" w:hAnsi="Helvetica" w:cs="Helvetica"/>
                <w:sz w:val="16"/>
              </w:rPr>
              <w:fldChar w:fldCharType="end"/>
            </w:r>
            <w:r w:rsidRPr="00B574CB">
              <w:rPr>
                <w:rFonts w:ascii="Helvetica" w:hAnsi="Helvetica" w:cs="Helvetica"/>
                <w:sz w:val="16"/>
              </w:rPr>
              <w:t>”)</w:t>
            </w:r>
          </w:p>
        </w:tc>
      </w:tr>
      <w:tr w:rsidR="00B574CB" w:rsidRPr="007C20FA" w14:paraId="35617CF6" w14:textId="77777777" w:rsidTr="00B723AB">
        <w:trPr>
          <w:trHeight w:val="20"/>
        </w:trPr>
        <w:tc>
          <w:tcPr>
            <w:tcW w:w="10206" w:type="dxa"/>
            <w:gridSpan w:val="5"/>
            <w:shd w:val="clear" w:color="auto" w:fill="F2F2F2" w:themeFill="background1" w:themeFillShade="F2"/>
          </w:tcPr>
          <w:p w14:paraId="020C8546" w14:textId="77777777" w:rsidR="00B574CB" w:rsidRDefault="00FD5E83" w:rsidP="00DB4EEF">
            <w:pPr>
              <w:spacing w:line="240" w:lineRule="atLeast"/>
              <w:rPr>
                <w:rFonts w:ascii="Helvetica" w:hAnsi="Helvetica" w:cs="Helvetica"/>
                <w:b/>
              </w:rPr>
            </w:pPr>
            <w:r>
              <w:rPr>
                <w:rFonts w:ascii="Helvetica" w:hAnsi="Helvetica" w:cs="Helvetica"/>
                <w:b/>
              </w:rPr>
              <w:t>Feature</w:t>
            </w:r>
            <w:r w:rsidR="009D316D">
              <w:rPr>
                <w:rFonts w:ascii="Helvetica" w:hAnsi="Helvetica" w:cs="Helvetica"/>
                <w:b/>
              </w:rPr>
              <w:t>/Function</w:t>
            </w:r>
            <w:r>
              <w:rPr>
                <w:rFonts w:ascii="Helvetica" w:hAnsi="Helvetica" w:cs="Helvetica"/>
                <w:b/>
              </w:rPr>
              <w:t xml:space="preserve"> </w:t>
            </w:r>
            <w:r w:rsidR="009D316D">
              <w:rPr>
                <w:rFonts w:ascii="Helvetica" w:hAnsi="Helvetica" w:cs="Helvetica"/>
                <w:b/>
              </w:rPr>
              <w:t>Requirements</w:t>
            </w:r>
          </w:p>
        </w:tc>
      </w:tr>
      <w:tr w:rsidR="00CE0467" w:rsidRPr="007C20FA" w14:paraId="3E6B5AFE" w14:textId="77777777" w:rsidTr="00B723AB">
        <w:trPr>
          <w:trHeight w:val="20"/>
        </w:trPr>
        <w:tc>
          <w:tcPr>
            <w:tcW w:w="1560" w:type="dxa"/>
          </w:tcPr>
          <w:p w14:paraId="7803BB7D" w14:textId="77777777" w:rsidR="00CE0467" w:rsidRPr="00D410AE" w:rsidRDefault="00CE0467" w:rsidP="00DB4EEF">
            <w:pPr>
              <w:spacing w:line="240" w:lineRule="atLeast"/>
              <w:rPr>
                <w:rFonts w:cs="Arial"/>
              </w:rPr>
            </w:pPr>
            <w:r>
              <w:rPr>
                <w:rFonts w:cs="Arial"/>
              </w:rPr>
              <w:t>Front Fog Lamps FD</w:t>
            </w:r>
          </w:p>
        </w:tc>
        <w:tc>
          <w:tcPr>
            <w:tcW w:w="2693" w:type="dxa"/>
          </w:tcPr>
          <w:p w14:paraId="423C9E40" w14:textId="77777777" w:rsidR="00CE0467" w:rsidRDefault="00CE0467" w:rsidP="00DB4EEF">
            <w:pPr>
              <w:spacing w:line="240" w:lineRule="atLeast"/>
              <w:rPr>
                <w:rFonts w:cs="Arial"/>
              </w:rPr>
            </w:pPr>
            <w:r>
              <w:rPr>
                <w:rFonts w:cs="Arial"/>
              </w:rPr>
              <w:t>Section 5 Feature Requirements</w:t>
            </w:r>
          </w:p>
        </w:tc>
        <w:tc>
          <w:tcPr>
            <w:tcW w:w="2693" w:type="dxa"/>
          </w:tcPr>
          <w:p w14:paraId="2A8FD032" w14:textId="77777777" w:rsidR="00CE0467" w:rsidRDefault="00CE0467" w:rsidP="00DB4EEF">
            <w:pPr>
              <w:spacing w:line="240" w:lineRule="atLeast"/>
              <w:rPr>
                <w:rFonts w:cs="Arial"/>
              </w:rPr>
            </w:pPr>
            <w:r>
              <w:rPr>
                <w:rFonts w:cs="Arial"/>
              </w:rPr>
              <w:t>Requirements of Front and Rear Fog Light</w:t>
            </w:r>
          </w:p>
        </w:tc>
        <w:tc>
          <w:tcPr>
            <w:tcW w:w="3260" w:type="dxa"/>
            <w:gridSpan w:val="2"/>
          </w:tcPr>
          <w:p w14:paraId="6A32EAEC" w14:textId="77777777" w:rsidR="00CE0467" w:rsidRDefault="00CE0467" w:rsidP="00DB4EEF">
            <w:pPr>
              <w:spacing w:line="240" w:lineRule="atLeast"/>
              <w:rPr>
                <w:rFonts w:cs="Arial"/>
              </w:rPr>
            </w:pPr>
          </w:p>
        </w:tc>
      </w:tr>
      <w:tr w:rsidR="00CE0467" w:rsidRPr="007C20FA" w14:paraId="7C00861B" w14:textId="77777777" w:rsidTr="00B723AB">
        <w:trPr>
          <w:trHeight w:val="20"/>
        </w:trPr>
        <w:tc>
          <w:tcPr>
            <w:tcW w:w="1560" w:type="dxa"/>
          </w:tcPr>
          <w:p w14:paraId="378E9465" w14:textId="77777777" w:rsidR="00CE0467" w:rsidRPr="00D410AE" w:rsidRDefault="00CE0467" w:rsidP="00DB4EEF">
            <w:pPr>
              <w:spacing w:line="240" w:lineRule="atLeast"/>
              <w:rPr>
                <w:rFonts w:cs="Arial"/>
              </w:rPr>
            </w:pPr>
            <w:r>
              <w:rPr>
                <w:rFonts w:cs="Arial"/>
              </w:rPr>
              <w:t>Front Fog Lamps FS</w:t>
            </w:r>
          </w:p>
        </w:tc>
        <w:tc>
          <w:tcPr>
            <w:tcW w:w="2693" w:type="dxa"/>
          </w:tcPr>
          <w:p w14:paraId="73DFC386" w14:textId="77777777" w:rsidR="00CE0467" w:rsidRDefault="00CE0467" w:rsidP="00DB4EEF">
            <w:pPr>
              <w:spacing w:line="240" w:lineRule="atLeast"/>
              <w:rPr>
                <w:rFonts w:cs="Arial"/>
              </w:rPr>
            </w:pPr>
            <w:r>
              <w:rPr>
                <w:rFonts w:cs="Arial"/>
              </w:rPr>
              <w:t>Section 2.5 Function Requirements</w:t>
            </w:r>
          </w:p>
        </w:tc>
        <w:tc>
          <w:tcPr>
            <w:tcW w:w="2693" w:type="dxa"/>
          </w:tcPr>
          <w:p w14:paraId="6A5CEDE7" w14:textId="77777777" w:rsidR="00CE0467" w:rsidRDefault="00CE0467" w:rsidP="00DB4EEF">
            <w:pPr>
              <w:spacing w:line="240" w:lineRule="atLeast"/>
              <w:rPr>
                <w:rFonts w:cs="Arial"/>
              </w:rPr>
            </w:pPr>
            <w:r>
              <w:rPr>
                <w:rFonts w:cs="Arial"/>
              </w:rPr>
              <w:t>Requirements of Front and Rear Fog Light</w:t>
            </w:r>
          </w:p>
        </w:tc>
        <w:tc>
          <w:tcPr>
            <w:tcW w:w="3260" w:type="dxa"/>
            <w:gridSpan w:val="2"/>
          </w:tcPr>
          <w:p w14:paraId="0A1FAB6F" w14:textId="77777777" w:rsidR="00CE0467" w:rsidRDefault="00CE0467" w:rsidP="00DB4EEF">
            <w:pPr>
              <w:spacing w:line="240" w:lineRule="atLeast"/>
              <w:rPr>
                <w:rFonts w:cs="Arial"/>
              </w:rPr>
            </w:pPr>
          </w:p>
        </w:tc>
      </w:tr>
      <w:tr w:rsidR="00CE0467" w:rsidRPr="007C20FA" w14:paraId="2FE827A6" w14:textId="77777777" w:rsidTr="00B723AB">
        <w:trPr>
          <w:trHeight w:val="20"/>
        </w:trPr>
        <w:tc>
          <w:tcPr>
            <w:tcW w:w="10206" w:type="dxa"/>
            <w:gridSpan w:val="5"/>
            <w:shd w:val="clear" w:color="auto" w:fill="F2F2F2" w:themeFill="background1" w:themeFillShade="F2"/>
          </w:tcPr>
          <w:p w14:paraId="3B25B045" w14:textId="77777777" w:rsidR="00CE0467" w:rsidRDefault="00CE0467" w:rsidP="00DB4EEF">
            <w:pPr>
              <w:spacing w:line="240" w:lineRule="atLeast"/>
              <w:rPr>
                <w:rFonts w:ascii="Helvetica" w:hAnsi="Helvetica" w:cs="Helvetica"/>
                <w:b/>
              </w:rPr>
            </w:pPr>
            <w:r>
              <w:rPr>
                <w:rFonts w:ascii="Helvetica" w:hAnsi="Helvetica" w:cs="Helvetica"/>
                <w:b/>
              </w:rPr>
              <w:t>Ford Engineering Standards</w:t>
            </w:r>
          </w:p>
        </w:tc>
      </w:tr>
      <w:tr w:rsidR="00CF09B9" w:rsidRPr="007C20FA" w14:paraId="5756BB41" w14:textId="77777777" w:rsidTr="00B723AB">
        <w:trPr>
          <w:trHeight w:val="20"/>
        </w:trPr>
        <w:tc>
          <w:tcPr>
            <w:tcW w:w="1560" w:type="dxa"/>
          </w:tcPr>
          <w:p w14:paraId="7845EA50" w14:textId="77777777" w:rsidR="00CF09B9" w:rsidRDefault="00CF09B9" w:rsidP="00DB4EEF">
            <w:pPr>
              <w:spacing w:line="240" w:lineRule="atLeast"/>
            </w:pPr>
            <w:r w:rsidRPr="00F80FED">
              <w:t>FEDE</w:t>
            </w:r>
          </w:p>
        </w:tc>
        <w:tc>
          <w:tcPr>
            <w:tcW w:w="2693" w:type="dxa"/>
          </w:tcPr>
          <w:p w14:paraId="2D3AE531" w14:textId="77777777" w:rsidR="00CF09B9" w:rsidRDefault="00CF09B9" w:rsidP="00DB4EEF">
            <w:pPr>
              <w:spacing w:line="240" w:lineRule="atLeast"/>
              <w:rPr>
                <w:rFonts w:cs="Arial"/>
              </w:rPr>
            </w:pPr>
            <w:r>
              <w:t>Lifetime specification - global engineering standard (GES)</w:t>
            </w:r>
          </w:p>
        </w:tc>
        <w:tc>
          <w:tcPr>
            <w:tcW w:w="2693" w:type="dxa"/>
          </w:tcPr>
          <w:p w14:paraId="47775275" w14:textId="77777777" w:rsidR="00CF09B9" w:rsidRPr="003C6F08" w:rsidRDefault="00CF09B9" w:rsidP="00DB4EEF">
            <w:pPr>
              <w:spacing w:line="240" w:lineRule="atLeast"/>
              <w:rPr>
                <w:rFonts w:cs="Arial"/>
              </w:rPr>
            </w:pPr>
            <w:r>
              <w:t>REQ 18-001</w:t>
            </w:r>
          </w:p>
        </w:tc>
        <w:tc>
          <w:tcPr>
            <w:tcW w:w="3260" w:type="dxa"/>
            <w:gridSpan w:val="2"/>
          </w:tcPr>
          <w:p w14:paraId="47A31B2F" w14:textId="77777777" w:rsidR="00CF09B9" w:rsidRDefault="00CF09B9" w:rsidP="00DB4EEF">
            <w:pPr>
              <w:spacing w:line="240" w:lineRule="atLeast"/>
              <w:rPr>
                <w:rFonts w:cs="Arial"/>
              </w:rPr>
            </w:pPr>
          </w:p>
        </w:tc>
      </w:tr>
      <w:tr w:rsidR="00890208" w:rsidRPr="007C20FA" w14:paraId="4EF7B936" w14:textId="77777777" w:rsidTr="00890208">
        <w:trPr>
          <w:trHeight w:val="20"/>
        </w:trPr>
        <w:tc>
          <w:tcPr>
            <w:tcW w:w="10206" w:type="dxa"/>
            <w:gridSpan w:val="5"/>
            <w:shd w:val="clear" w:color="auto" w:fill="F2F2F2" w:themeFill="background1" w:themeFillShade="F2"/>
          </w:tcPr>
          <w:p w14:paraId="3C52C90D" w14:textId="0087BA9D" w:rsidR="00890208" w:rsidRPr="004379E6" w:rsidRDefault="00890208" w:rsidP="00DB4EEF">
            <w:pPr>
              <w:spacing w:line="240" w:lineRule="atLeast"/>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7A7227" w:rsidRPr="007C20FA" w14:paraId="72FB3707" w14:textId="77777777" w:rsidTr="007A7227">
        <w:tblPrEx>
          <w:tblLook w:val="04A0" w:firstRow="1" w:lastRow="0" w:firstColumn="1" w:lastColumn="0" w:noHBand="0" w:noVBand="1"/>
        </w:tblPrEx>
        <w:trPr>
          <w:trHeight w:val="20"/>
        </w:trPr>
        <w:tc>
          <w:tcPr>
            <w:tcW w:w="1560" w:type="dxa"/>
          </w:tcPr>
          <w:p w14:paraId="20195659" w14:textId="77777777" w:rsidR="007A7227" w:rsidRPr="00D410AE" w:rsidRDefault="007A7227">
            <w:pPr>
              <w:spacing w:line="240" w:lineRule="atLeast"/>
              <w:rPr>
                <w:rFonts w:cs="Arial"/>
              </w:rPr>
              <w:pPrChange w:id="67" w:author="Unknown" w:date="2020-12-11T12:24:00Z">
                <w:pPr/>
              </w:pPrChange>
            </w:pPr>
            <w:r>
              <w:rPr>
                <w:rFonts w:cs="Arial"/>
                <w:color w:val="000000"/>
              </w:rPr>
              <w:t>USA</w:t>
            </w:r>
          </w:p>
        </w:tc>
        <w:tc>
          <w:tcPr>
            <w:tcW w:w="2693" w:type="dxa"/>
          </w:tcPr>
          <w:p w14:paraId="0712524D" w14:textId="77777777" w:rsidR="007A7227" w:rsidRPr="00D410AE" w:rsidRDefault="007A7227">
            <w:pPr>
              <w:spacing w:line="240" w:lineRule="atLeast"/>
              <w:rPr>
                <w:rFonts w:cs="Arial"/>
              </w:rPr>
              <w:pPrChange w:id="68" w:author="Unknown" w:date="2020-12-11T12:24:00Z">
                <w:pPr/>
              </w:pPrChange>
            </w:pPr>
            <w:r>
              <w:rPr>
                <w:rFonts w:cs="Arial"/>
                <w:b/>
                <w:bCs/>
                <w:color w:val="000000"/>
              </w:rPr>
              <w:t>FMVSS 101</w:t>
            </w:r>
          </w:p>
        </w:tc>
        <w:tc>
          <w:tcPr>
            <w:tcW w:w="4454" w:type="dxa"/>
            <w:gridSpan w:val="2"/>
          </w:tcPr>
          <w:p w14:paraId="64EC0FC3" w14:textId="77777777" w:rsidR="007A7227" w:rsidRPr="00D410AE" w:rsidRDefault="007A7227">
            <w:pPr>
              <w:spacing w:line="240" w:lineRule="atLeast"/>
              <w:rPr>
                <w:rFonts w:cs="Arial"/>
              </w:rPr>
              <w:pPrChange w:id="69" w:author="Unknown" w:date="2020-12-11T12:24:00Z">
                <w:pPr/>
              </w:pPrChange>
            </w:pPr>
            <w:r>
              <w:rPr>
                <w:rFonts w:cs="Arial"/>
                <w:color w:val="000000"/>
              </w:rPr>
              <w:t>CONTROLS AND DISPLAYS</w:t>
            </w:r>
          </w:p>
        </w:tc>
        <w:tc>
          <w:tcPr>
            <w:tcW w:w="1499" w:type="dxa"/>
          </w:tcPr>
          <w:p w14:paraId="4F25AA18" w14:textId="77777777" w:rsidR="007A7227" w:rsidRPr="00D410AE" w:rsidRDefault="007A7227">
            <w:pPr>
              <w:spacing w:line="240" w:lineRule="atLeast"/>
              <w:rPr>
                <w:rFonts w:cs="Arial"/>
              </w:rPr>
              <w:pPrChange w:id="70" w:author="Unknown" w:date="2020-12-11T12:24:00Z">
                <w:pPr/>
              </w:pPrChange>
            </w:pPr>
          </w:p>
        </w:tc>
      </w:tr>
      <w:tr w:rsidR="007A7227" w:rsidRPr="007C20FA" w14:paraId="2B319182" w14:textId="77777777" w:rsidTr="007A7227">
        <w:tblPrEx>
          <w:tblLook w:val="04A0" w:firstRow="1" w:lastRow="0" w:firstColumn="1" w:lastColumn="0" w:noHBand="0" w:noVBand="1"/>
        </w:tblPrEx>
        <w:trPr>
          <w:trHeight w:val="20"/>
        </w:trPr>
        <w:tc>
          <w:tcPr>
            <w:tcW w:w="1560" w:type="dxa"/>
          </w:tcPr>
          <w:p w14:paraId="2A7AFF5B" w14:textId="77777777" w:rsidR="007A7227" w:rsidRPr="00D410AE" w:rsidRDefault="007A7227">
            <w:pPr>
              <w:spacing w:line="240" w:lineRule="atLeast"/>
              <w:rPr>
                <w:rFonts w:cs="Arial"/>
              </w:rPr>
              <w:pPrChange w:id="71" w:author="Unknown" w:date="2020-12-11T12:24:00Z">
                <w:pPr/>
              </w:pPrChange>
            </w:pPr>
            <w:r>
              <w:rPr>
                <w:rFonts w:cs="Arial"/>
                <w:color w:val="000000"/>
              </w:rPr>
              <w:t>USA/Canada</w:t>
            </w:r>
          </w:p>
        </w:tc>
        <w:tc>
          <w:tcPr>
            <w:tcW w:w="2693" w:type="dxa"/>
          </w:tcPr>
          <w:p w14:paraId="4BA30A9E" w14:textId="77777777" w:rsidR="007A7227" w:rsidRPr="00D410AE" w:rsidRDefault="007A7227">
            <w:pPr>
              <w:spacing w:line="240" w:lineRule="atLeast"/>
              <w:rPr>
                <w:rFonts w:cs="Arial"/>
              </w:rPr>
              <w:pPrChange w:id="72" w:author="Unknown" w:date="2020-12-11T12:24:00Z">
                <w:pPr/>
              </w:pPrChange>
            </w:pPr>
            <w:r>
              <w:rPr>
                <w:rFonts w:cs="Arial"/>
                <w:b/>
                <w:bCs/>
                <w:color w:val="000000"/>
              </w:rPr>
              <w:t>SAE J583</w:t>
            </w:r>
          </w:p>
        </w:tc>
        <w:tc>
          <w:tcPr>
            <w:tcW w:w="4454" w:type="dxa"/>
            <w:gridSpan w:val="2"/>
          </w:tcPr>
          <w:p w14:paraId="48DB30F4" w14:textId="77777777" w:rsidR="007A7227" w:rsidRPr="00D410AE" w:rsidRDefault="007A7227">
            <w:pPr>
              <w:spacing w:line="240" w:lineRule="atLeast"/>
              <w:rPr>
                <w:rFonts w:cs="Arial"/>
              </w:rPr>
              <w:pPrChange w:id="73" w:author="Unknown" w:date="2020-12-11T12:24:00Z">
                <w:pPr/>
              </w:pPrChange>
            </w:pPr>
            <w:r>
              <w:rPr>
                <w:rFonts w:cs="Arial"/>
                <w:color w:val="000000"/>
              </w:rPr>
              <w:t>FRONT FOG LAMP</w:t>
            </w:r>
          </w:p>
        </w:tc>
        <w:tc>
          <w:tcPr>
            <w:tcW w:w="1499" w:type="dxa"/>
          </w:tcPr>
          <w:p w14:paraId="1BF1ED84" w14:textId="77777777" w:rsidR="007A7227" w:rsidRPr="00D410AE" w:rsidRDefault="007A7227">
            <w:pPr>
              <w:spacing w:line="240" w:lineRule="atLeast"/>
              <w:rPr>
                <w:rFonts w:cs="Arial"/>
              </w:rPr>
              <w:pPrChange w:id="74" w:author="Unknown" w:date="2020-12-11T12:24:00Z">
                <w:pPr/>
              </w:pPrChange>
            </w:pPr>
          </w:p>
        </w:tc>
      </w:tr>
      <w:tr w:rsidR="007A7227" w:rsidRPr="007C20FA" w14:paraId="0C75D55D" w14:textId="77777777" w:rsidTr="007A7227">
        <w:tblPrEx>
          <w:tblLook w:val="04A0" w:firstRow="1" w:lastRow="0" w:firstColumn="1" w:lastColumn="0" w:noHBand="0" w:noVBand="1"/>
        </w:tblPrEx>
        <w:trPr>
          <w:trHeight w:val="20"/>
        </w:trPr>
        <w:tc>
          <w:tcPr>
            <w:tcW w:w="1560" w:type="dxa"/>
          </w:tcPr>
          <w:p w14:paraId="27A7F6AE" w14:textId="77777777" w:rsidR="007A7227" w:rsidRPr="00D410AE" w:rsidRDefault="007A7227">
            <w:pPr>
              <w:spacing w:line="240" w:lineRule="atLeast"/>
              <w:rPr>
                <w:rFonts w:cs="Arial"/>
              </w:rPr>
              <w:pPrChange w:id="75" w:author="Unknown" w:date="2020-12-11T12:24:00Z">
                <w:pPr/>
              </w:pPrChange>
            </w:pPr>
            <w:r>
              <w:rPr>
                <w:rFonts w:cs="Arial"/>
                <w:color w:val="000000"/>
              </w:rPr>
              <w:t>USA/Canada</w:t>
            </w:r>
          </w:p>
        </w:tc>
        <w:tc>
          <w:tcPr>
            <w:tcW w:w="2693" w:type="dxa"/>
          </w:tcPr>
          <w:p w14:paraId="71AF2B81" w14:textId="77777777" w:rsidR="007A7227" w:rsidRDefault="007A7227">
            <w:pPr>
              <w:spacing w:line="240" w:lineRule="atLeast"/>
              <w:rPr>
                <w:rFonts w:cs="Arial"/>
              </w:rPr>
              <w:pPrChange w:id="76" w:author="Unknown" w:date="2020-12-11T12:24:00Z">
                <w:pPr/>
              </w:pPrChange>
            </w:pPr>
            <w:r>
              <w:rPr>
                <w:rFonts w:cs="Arial"/>
                <w:b/>
                <w:bCs/>
                <w:color w:val="000000"/>
              </w:rPr>
              <w:t>SAE J578</w:t>
            </w:r>
          </w:p>
        </w:tc>
        <w:tc>
          <w:tcPr>
            <w:tcW w:w="4454" w:type="dxa"/>
            <w:gridSpan w:val="2"/>
          </w:tcPr>
          <w:p w14:paraId="6824D9D7" w14:textId="77777777" w:rsidR="007A7227" w:rsidRPr="00D410AE" w:rsidRDefault="007A7227">
            <w:pPr>
              <w:spacing w:line="240" w:lineRule="atLeast"/>
              <w:rPr>
                <w:rFonts w:cs="Arial"/>
              </w:rPr>
              <w:pPrChange w:id="77" w:author="Unknown" w:date="2020-12-11T12:24:00Z">
                <w:pPr/>
              </w:pPrChange>
            </w:pPr>
            <w:r>
              <w:rPr>
                <w:rFonts w:cs="Arial"/>
                <w:color w:val="000000"/>
              </w:rPr>
              <w:t>CHROMATICITY REQUIREMENTS FOR GROUND VEHICLE LAMPS AND LIGHTING EQUIPMENT</w:t>
            </w:r>
          </w:p>
        </w:tc>
        <w:tc>
          <w:tcPr>
            <w:tcW w:w="1499" w:type="dxa"/>
          </w:tcPr>
          <w:p w14:paraId="68C5EF2F" w14:textId="77777777" w:rsidR="007A7227" w:rsidRPr="00D410AE" w:rsidRDefault="007A7227">
            <w:pPr>
              <w:spacing w:line="240" w:lineRule="atLeast"/>
              <w:rPr>
                <w:rFonts w:cs="Arial"/>
              </w:rPr>
              <w:pPrChange w:id="78" w:author="Unknown" w:date="2020-12-11T12:24:00Z">
                <w:pPr/>
              </w:pPrChange>
            </w:pPr>
          </w:p>
        </w:tc>
      </w:tr>
      <w:tr w:rsidR="007A7227" w:rsidRPr="007C20FA" w14:paraId="696FC6DE" w14:textId="77777777" w:rsidTr="007A7227">
        <w:tblPrEx>
          <w:tblLook w:val="04A0" w:firstRow="1" w:lastRow="0" w:firstColumn="1" w:lastColumn="0" w:noHBand="0" w:noVBand="1"/>
        </w:tblPrEx>
        <w:trPr>
          <w:trHeight w:val="20"/>
        </w:trPr>
        <w:tc>
          <w:tcPr>
            <w:tcW w:w="1560" w:type="dxa"/>
          </w:tcPr>
          <w:p w14:paraId="1F870ADB" w14:textId="77777777" w:rsidR="007A7227" w:rsidRPr="00D410AE" w:rsidRDefault="007A7227">
            <w:pPr>
              <w:spacing w:line="240" w:lineRule="atLeast"/>
              <w:rPr>
                <w:rFonts w:cs="Arial"/>
              </w:rPr>
              <w:pPrChange w:id="79" w:author="Unknown" w:date="2020-12-11T12:24:00Z">
                <w:pPr/>
              </w:pPrChange>
            </w:pPr>
            <w:r>
              <w:rPr>
                <w:rFonts w:cs="Arial"/>
                <w:color w:val="000000"/>
              </w:rPr>
              <w:t>Canada</w:t>
            </w:r>
          </w:p>
        </w:tc>
        <w:tc>
          <w:tcPr>
            <w:tcW w:w="2693" w:type="dxa"/>
          </w:tcPr>
          <w:p w14:paraId="1AB844A2" w14:textId="77777777" w:rsidR="007A7227" w:rsidRDefault="007A7227">
            <w:pPr>
              <w:spacing w:line="240" w:lineRule="atLeast"/>
              <w:rPr>
                <w:rFonts w:cs="Arial"/>
              </w:rPr>
              <w:pPrChange w:id="80" w:author="Unknown" w:date="2020-12-11T12:24:00Z">
                <w:pPr/>
              </w:pPrChange>
            </w:pPr>
            <w:r>
              <w:rPr>
                <w:rFonts w:cs="Arial"/>
                <w:b/>
                <w:bCs/>
                <w:color w:val="000000"/>
              </w:rPr>
              <w:t>CMVSS 101</w:t>
            </w:r>
          </w:p>
        </w:tc>
        <w:tc>
          <w:tcPr>
            <w:tcW w:w="4454" w:type="dxa"/>
            <w:gridSpan w:val="2"/>
          </w:tcPr>
          <w:p w14:paraId="2A2DC2DC" w14:textId="77777777" w:rsidR="007A7227" w:rsidRPr="00D410AE" w:rsidRDefault="007A7227">
            <w:pPr>
              <w:spacing w:line="240" w:lineRule="atLeast"/>
              <w:rPr>
                <w:rFonts w:cs="Arial"/>
              </w:rPr>
              <w:pPrChange w:id="81" w:author="Unknown" w:date="2020-12-11T12:24:00Z">
                <w:pPr/>
              </w:pPrChange>
            </w:pPr>
            <w:r>
              <w:rPr>
                <w:rFonts w:cs="Arial"/>
                <w:color w:val="000000"/>
              </w:rPr>
              <w:t>CONTROLS AND DISPLAYS</w:t>
            </w:r>
          </w:p>
        </w:tc>
        <w:tc>
          <w:tcPr>
            <w:tcW w:w="1499" w:type="dxa"/>
          </w:tcPr>
          <w:p w14:paraId="38993AC1" w14:textId="77777777" w:rsidR="007A7227" w:rsidRPr="00D410AE" w:rsidRDefault="007A7227">
            <w:pPr>
              <w:spacing w:line="240" w:lineRule="atLeast"/>
              <w:rPr>
                <w:rFonts w:cs="Arial"/>
              </w:rPr>
              <w:pPrChange w:id="82" w:author="Unknown" w:date="2020-12-11T12:24:00Z">
                <w:pPr/>
              </w:pPrChange>
            </w:pPr>
          </w:p>
        </w:tc>
      </w:tr>
      <w:tr w:rsidR="007A7227" w:rsidRPr="007C20FA" w14:paraId="5F6A6265" w14:textId="77777777" w:rsidTr="007A7227">
        <w:tblPrEx>
          <w:tblLook w:val="04A0" w:firstRow="1" w:lastRow="0" w:firstColumn="1" w:lastColumn="0" w:noHBand="0" w:noVBand="1"/>
        </w:tblPrEx>
        <w:trPr>
          <w:trHeight w:val="20"/>
        </w:trPr>
        <w:tc>
          <w:tcPr>
            <w:tcW w:w="1560" w:type="dxa"/>
          </w:tcPr>
          <w:p w14:paraId="002D1ACE" w14:textId="77777777" w:rsidR="007A7227" w:rsidRPr="00D410AE" w:rsidRDefault="007A7227">
            <w:pPr>
              <w:spacing w:line="240" w:lineRule="atLeast"/>
              <w:rPr>
                <w:rFonts w:cs="Arial"/>
              </w:rPr>
              <w:pPrChange w:id="83" w:author="Unknown" w:date="2020-12-11T12:24:00Z">
                <w:pPr/>
              </w:pPrChange>
            </w:pPr>
            <w:r>
              <w:rPr>
                <w:rFonts w:cs="Arial"/>
                <w:color w:val="000000"/>
              </w:rPr>
              <w:t>ECE</w:t>
            </w:r>
          </w:p>
        </w:tc>
        <w:tc>
          <w:tcPr>
            <w:tcW w:w="2693" w:type="dxa"/>
          </w:tcPr>
          <w:p w14:paraId="5D69F061" w14:textId="77777777" w:rsidR="007A7227" w:rsidRDefault="007A7227">
            <w:pPr>
              <w:spacing w:line="240" w:lineRule="atLeast"/>
              <w:rPr>
                <w:rFonts w:cs="Arial"/>
              </w:rPr>
              <w:pPrChange w:id="84" w:author="Unknown" w:date="2020-12-11T12:24:00Z">
                <w:pPr/>
              </w:pPrChange>
            </w:pPr>
            <w:r>
              <w:rPr>
                <w:rFonts w:cs="Arial"/>
                <w:b/>
                <w:bCs/>
                <w:color w:val="000000"/>
              </w:rPr>
              <w:t>R19</w:t>
            </w:r>
          </w:p>
        </w:tc>
        <w:tc>
          <w:tcPr>
            <w:tcW w:w="4454" w:type="dxa"/>
            <w:gridSpan w:val="2"/>
          </w:tcPr>
          <w:p w14:paraId="4437A523" w14:textId="77777777" w:rsidR="007A7227" w:rsidRPr="00D410AE" w:rsidRDefault="007A7227">
            <w:pPr>
              <w:spacing w:line="240" w:lineRule="atLeast"/>
              <w:rPr>
                <w:rFonts w:cs="Arial"/>
              </w:rPr>
              <w:pPrChange w:id="85" w:author="Unknown" w:date="2020-12-11T12:24:00Z">
                <w:pPr/>
              </w:pPrChange>
            </w:pPr>
            <w:r>
              <w:rPr>
                <w:rFonts w:cs="Arial"/>
                <w:color w:val="000000"/>
              </w:rPr>
              <w:t>POWER-DRIVEN VEHICLE FRONT FOG LAMPS</w:t>
            </w:r>
          </w:p>
        </w:tc>
        <w:tc>
          <w:tcPr>
            <w:tcW w:w="1499" w:type="dxa"/>
          </w:tcPr>
          <w:p w14:paraId="25C70728" w14:textId="77777777" w:rsidR="007A7227" w:rsidRPr="00D410AE" w:rsidRDefault="007A7227">
            <w:pPr>
              <w:spacing w:line="240" w:lineRule="atLeast"/>
              <w:rPr>
                <w:rFonts w:cs="Arial"/>
              </w:rPr>
              <w:pPrChange w:id="86" w:author="Unknown" w:date="2020-12-11T12:24:00Z">
                <w:pPr/>
              </w:pPrChange>
            </w:pPr>
          </w:p>
        </w:tc>
      </w:tr>
      <w:tr w:rsidR="007A7227" w:rsidRPr="007C20FA" w14:paraId="5034522C" w14:textId="77777777" w:rsidTr="007A7227">
        <w:tblPrEx>
          <w:tblLook w:val="04A0" w:firstRow="1" w:lastRow="0" w:firstColumn="1" w:lastColumn="0" w:noHBand="0" w:noVBand="1"/>
        </w:tblPrEx>
        <w:trPr>
          <w:trHeight w:val="20"/>
        </w:trPr>
        <w:tc>
          <w:tcPr>
            <w:tcW w:w="1560" w:type="dxa"/>
          </w:tcPr>
          <w:p w14:paraId="0F4DA6DE" w14:textId="77777777" w:rsidR="007A7227" w:rsidRPr="00D410AE" w:rsidRDefault="007A7227">
            <w:pPr>
              <w:spacing w:line="240" w:lineRule="atLeast"/>
              <w:rPr>
                <w:rFonts w:cs="Arial"/>
              </w:rPr>
              <w:pPrChange w:id="87" w:author="Unknown" w:date="2020-12-11T12:24:00Z">
                <w:pPr/>
              </w:pPrChange>
            </w:pPr>
            <w:r>
              <w:rPr>
                <w:rFonts w:cs="Arial"/>
                <w:color w:val="000000"/>
              </w:rPr>
              <w:t>ECE</w:t>
            </w:r>
          </w:p>
        </w:tc>
        <w:tc>
          <w:tcPr>
            <w:tcW w:w="2693" w:type="dxa"/>
          </w:tcPr>
          <w:p w14:paraId="310754E3" w14:textId="77777777" w:rsidR="007A7227" w:rsidRDefault="007A7227">
            <w:pPr>
              <w:spacing w:line="240" w:lineRule="atLeast"/>
              <w:rPr>
                <w:rFonts w:cs="Arial"/>
              </w:rPr>
              <w:pPrChange w:id="88" w:author="Unknown" w:date="2020-12-11T12:24:00Z">
                <w:pPr/>
              </w:pPrChange>
            </w:pPr>
            <w:r>
              <w:rPr>
                <w:rFonts w:cs="Arial"/>
                <w:b/>
                <w:bCs/>
                <w:color w:val="000000"/>
              </w:rPr>
              <w:t>R37</w:t>
            </w:r>
          </w:p>
        </w:tc>
        <w:tc>
          <w:tcPr>
            <w:tcW w:w="4454" w:type="dxa"/>
            <w:gridSpan w:val="2"/>
          </w:tcPr>
          <w:p w14:paraId="015051D3" w14:textId="77777777" w:rsidR="007A7227" w:rsidRPr="00D410AE" w:rsidRDefault="007A7227">
            <w:pPr>
              <w:spacing w:line="240" w:lineRule="atLeast"/>
              <w:rPr>
                <w:rFonts w:cs="Arial"/>
              </w:rPr>
              <w:pPrChange w:id="89" w:author="Unknown" w:date="2020-12-11T12:24:00Z">
                <w:pPr/>
              </w:pPrChange>
            </w:pPr>
            <w:r>
              <w:rPr>
                <w:rFonts w:cs="Arial"/>
                <w:color w:val="000000"/>
              </w:rPr>
              <w:t>UNIFORM PROVISIONS CONCERNING THE APPROVAL OF: FILAMENT LIGHT SOURCES FOR USE IN APPROVED LAMP UNITS OF POWER-DRIVEN VEHICLES AND OF THEIR TRAILERS</w:t>
            </w:r>
          </w:p>
        </w:tc>
        <w:tc>
          <w:tcPr>
            <w:tcW w:w="1499" w:type="dxa"/>
          </w:tcPr>
          <w:p w14:paraId="015FB877" w14:textId="77777777" w:rsidR="007A7227" w:rsidRPr="00D410AE" w:rsidRDefault="007A7227">
            <w:pPr>
              <w:spacing w:line="240" w:lineRule="atLeast"/>
              <w:rPr>
                <w:rFonts w:cs="Arial"/>
              </w:rPr>
              <w:pPrChange w:id="90" w:author="Unknown" w:date="2020-12-11T12:24:00Z">
                <w:pPr/>
              </w:pPrChange>
            </w:pPr>
          </w:p>
        </w:tc>
      </w:tr>
      <w:tr w:rsidR="007A7227" w:rsidRPr="007C20FA" w14:paraId="316B4A03" w14:textId="77777777" w:rsidTr="007A7227">
        <w:tblPrEx>
          <w:tblLook w:val="04A0" w:firstRow="1" w:lastRow="0" w:firstColumn="1" w:lastColumn="0" w:noHBand="0" w:noVBand="1"/>
        </w:tblPrEx>
        <w:trPr>
          <w:trHeight w:val="20"/>
        </w:trPr>
        <w:tc>
          <w:tcPr>
            <w:tcW w:w="1560" w:type="dxa"/>
          </w:tcPr>
          <w:p w14:paraId="02413605" w14:textId="77777777" w:rsidR="007A7227" w:rsidRPr="00D410AE" w:rsidRDefault="007A7227">
            <w:pPr>
              <w:spacing w:line="240" w:lineRule="atLeast"/>
              <w:rPr>
                <w:rFonts w:cs="Arial"/>
              </w:rPr>
              <w:pPrChange w:id="91" w:author="Unknown" w:date="2020-12-11T12:24:00Z">
                <w:pPr/>
              </w:pPrChange>
            </w:pPr>
            <w:r>
              <w:rPr>
                <w:rFonts w:cs="Arial"/>
                <w:color w:val="000000"/>
              </w:rPr>
              <w:t>ECE</w:t>
            </w:r>
          </w:p>
        </w:tc>
        <w:tc>
          <w:tcPr>
            <w:tcW w:w="2693" w:type="dxa"/>
          </w:tcPr>
          <w:p w14:paraId="1AC20262" w14:textId="77777777" w:rsidR="007A7227" w:rsidRDefault="007A7227">
            <w:pPr>
              <w:spacing w:line="240" w:lineRule="atLeast"/>
              <w:rPr>
                <w:rFonts w:cs="Arial"/>
              </w:rPr>
              <w:pPrChange w:id="92" w:author="Unknown" w:date="2020-12-11T12:24:00Z">
                <w:pPr/>
              </w:pPrChange>
            </w:pPr>
            <w:r>
              <w:rPr>
                <w:rFonts w:cs="Arial"/>
                <w:b/>
                <w:bCs/>
                <w:color w:val="000000"/>
              </w:rPr>
              <w:t>R38</w:t>
            </w:r>
          </w:p>
        </w:tc>
        <w:tc>
          <w:tcPr>
            <w:tcW w:w="4454" w:type="dxa"/>
            <w:gridSpan w:val="2"/>
          </w:tcPr>
          <w:p w14:paraId="1FE235A9" w14:textId="77777777" w:rsidR="007A7227" w:rsidRPr="00D410AE" w:rsidRDefault="007A7227">
            <w:pPr>
              <w:spacing w:line="240" w:lineRule="atLeast"/>
              <w:rPr>
                <w:rFonts w:cs="Arial"/>
              </w:rPr>
              <w:pPrChange w:id="93" w:author="Unknown" w:date="2020-12-11T12:24:00Z">
                <w:pPr/>
              </w:pPrChange>
            </w:pPr>
            <w:r>
              <w:rPr>
                <w:rFonts w:cs="Arial"/>
                <w:color w:val="000000"/>
              </w:rPr>
              <w:t>REAR FOG LAMPS FOR POWER-DRIVEN VEHICLES AND THEIR TRAILERS</w:t>
            </w:r>
          </w:p>
        </w:tc>
        <w:tc>
          <w:tcPr>
            <w:tcW w:w="1499" w:type="dxa"/>
          </w:tcPr>
          <w:p w14:paraId="44314686" w14:textId="77777777" w:rsidR="007A7227" w:rsidRPr="00D410AE" w:rsidRDefault="007A7227">
            <w:pPr>
              <w:spacing w:line="240" w:lineRule="atLeast"/>
              <w:rPr>
                <w:rFonts w:cs="Arial"/>
              </w:rPr>
              <w:pPrChange w:id="94" w:author="Unknown" w:date="2020-12-11T12:24:00Z">
                <w:pPr/>
              </w:pPrChange>
            </w:pPr>
          </w:p>
        </w:tc>
      </w:tr>
      <w:tr w:rsidR="007A7227" w:rsidRPr="007C20FA" w14:paraId="1EFA8E2D" w14:textId="77777777" w:rsidTr="007A7227">
        <w:tblPrEx>
          <w:tblLook w:val="04A0" w:firstRow="1" w:lastRow="0" w:firstColumn="1" w:lastColumn="0" w:noHBand="0" w:noVBand="1"/>
        </w:tblPrEx>
        <w:trPr>
          <w:trHeight w:val="20"/>
        </w:trPr>
        <w:tc>
          <w:tcPr>
            <w:tcW w:w="1560" w:type="dxa"/>
          </w:tcPr>
          <w:p w14:paraId="7C032BEE" w14:textId="77777777" w:rsidR="007A7227" w:rsidRPr="00D410AE" w:rsidRDefault="007A7227">
            <w:pPr>
              <w:spacing w:line="240" w:lineRule="atLeast"/>
              <w:rPr>
                <w:rFonts w:cs="Arial"/>
              </w:rPr>
              <w:pPrChange w:id="95" w:author="Unknown" w:date="2020-12-11T12:24:00Z">
                <w:pPr/>
              </w:pPrChange>
            </w:pPr>
            <w:r>
              <w:rPr>
                <w:rFonts w:cs="Arial"/>
                <w:color w:val="000000"/>
              </w:rPr>
              <w:t>ECE</w:t>
            </w:r>
          </w:p>
        </w:tc>
        <w:tc>
          <w:tcPr>
            <w:tcW w:w="2693" w:type="dxa"/>
          </w:tcPr>
          <w:p w14:paraId="20B9374F" w14:textId="77777777" w:rsidR="007A7227" w:rsidRDefault="007A7227">
            <w:pPr>
              <w:spacing w:line="240" w:lineRule="atLeast"/>
              <w:rPr>
                <w:rFonts w:cs="Arial"/>
              </w:rPr>
              <w:pPrChange w:id="96" w:author="Unknown" w:date="2020-12-11T12:24:00Z">
                <w:pPr/>
              </w:pPrChange>
            </w:pPr>
            <w:r>
              <w:rPr>
                <w:rFonts w:cs="Arial"/>
                <w:b/>
                <w:bCs/>
                <w:color w:val="000000"/>
              </w:rPr>
              <w:t>R48</w:t>
            </w:r>
          </w:p>
        </w:tc>
        <w:tc>
          <w:tcPr>
            <w:tcW w:w="4454" w:type="dxa"/>
            <w:gridSpan w:val="2"/>
          </w:tcPr>
          <w:p w14:paraId="7C8B9043" w14:textId="77777777" w:rsidR="007A7227" w:rsidRPr="00562C9C" w:rsidRDefault="007A7227">
            <w:pPr>
              <w:spacing w:line="240" w:lineRule="atLeast"/>
              <w:rPr>
                <w:rFonts w:cs="Arial"/>
              </w:rPr>
              <w:pPrChange w:id="97" w:author="Unknown" w:date="2020-12-11T12:24:00Z">
                <w:pPr/>
              </w:pPrChange>
            </w:pPr>
            <w:r>
              <w:rPr>
                <w:rFonts w:cs="Arial"/>
                <w:color w:val="000000"/>
              </w:rPr>
              <w:t>VEHICLES WITH REGARD TO THE INSTALLATION OF LIGHTING AND LIGHT-SIGNALLING DEVICES</w:t>
            </w:r>
          </w:p>
        </w:tc>
        <w:tc>
          <w:tcPr>
            <w:tcW w:w="1499" w:type="dxa"/>
          </w:tcPr>
          <w:p w14:paraId="112A4DE2" w14:textId="77777777" w:rsidR="007A7227" w:rsidRPr="00D410AE" w:rsidRDefault="007A7227">
            <w:pPr>
              <w:spacing w:line="240" w:lineRule="atLeast"/>
              <w:rPr>
                <w:rFonts w:cs="Arial"/>
              </w:rPr>
              <w:pPrChange w:id="98" w:author="Unknown" w:date="2020-12-11T12:24:00Z">
                <w:pPr/>
              </w:pPrChange>
            </w:pPr>
          </w:p>
        </w:tc>
      </w:tr>
      <w:tr w:rsidR="007A7227" w:rsidRPr="007C20FA" w14:paraId="60D77B9A" w14:textId="77777777" w:rsidTr="007A7227">
        <w:tblPrEx>
          <w:tblLook w:val="04A0" w:firstRow="1" w:lastRow="0" w:firstColumn="1" w:lastColumn="0" w:noHBand="0" w:noVBand="1"/>
        </w:tblPrEx>
        <w:trPr>
          <w:trHeight w:val="20"/>
        </w:trPr>
        <w:tc>
          <w:tcPr>
            <w:tcW w:w="1560" w:type="dxa"/>
          </w:tcPr>
          <w:p w14:paraId="0D2D1B3C" w14:textId="77777777" w:rsidR="007A7227" w:rsidRPr="00D410AE" w:rsidRDefault="007A7227" w:rsidP="00DB4EEF">
            <w:pPr>
              <w:spacing w:line="240" w:lineRule="atLeast"/>
              <w:rPr>
                <w:rFonts w:cs="Arial"/>
              </w:rPr>
            </w:pPr>
            <w:r>
              <w:rPr>
                <w:rFonts w:cs="Arial"/>
                <w:color w:val="000000"/>
              </w:rPr>
              <w:t>ECE</w:t>
            </w:r>
          </w:p>
        </w:tc>
        <w:tc>
          <w:tcPr>
            <w:tcW w:w="2693" w:type="dxa"/>
          </w:tcPr>
          <w:p w14:paraId="167A79D5" w14:textId="77777777" w:rsidR="007A7227" w:rsidRDefault="007A7227" w:rsidP="00DB4EEF">
            <w:pPr>
              <w:spacing w:line="240" w:lineRule="atLeast"/>
              <w:rPr>
                <w:rFonts w:cs="Arial"/>
              </w:rPr>
            </w:pPr>
            <w:r>
              <w:rPr>
                <w:rFonts w:cs="Arial"/>
                <w:b/>
                <w:bCs/>
                <w:color w:val="000000"/>
              </w:rPr>
              <w:t>R112</w:t>
            </w:r>
          </w:p>
        </w:tc>
        <w:tc>
          <w:tcPr>
            <w:tcW w:w="4454" w:type="dxa"/>
            <w:gridSpan w:val="2"/>
          </w:tcPr>
          <w:p w14:paraId="73A09A39" w14:textId="77777777" w:rsidR="007A7227" w:rsidRPr="00562C9C" w:rsidRDefault="007A7227" w:rsidP="00DB4EEF">
            <w:pPr>
              <w:spacing w:line="240" w:lineRule="atLeast"/>
              <w:rPr>
                <w:rFonts w:cs="Arial"/>
              </w:rPr>
            </w:pPr>
            <w:r>
              <w:rPr>
                <w:rFonts w:cs="Arial"/>
                <w:color w:val="000000"/>
              </w:rPr>
              <w:t>MOTOR VEHICLE HEADLAMPS EMITTING AN ASYMMETRICAL PASSING-BEAM OR A DRIVING-BEAM OR BOTH AND EQUIPPED WITH FILAMENT LAMPS AND/OR LIGHT-EMITTING DIODE (LED) MODULES</w:t>
            </w:r>
          </w:p>
        </w:tc>
        <w:tc>
          <w:tcPr>
            <w:tcW w:w="1499" w:type="dxa"/>
          </w:tcPr>
          <w:p w14:paraId="73495F3C" w14:textId="77777777" w:rsidR="007A7227" w:rsidRPr="00D410AE" w:rsidRDefault="007A7227" w:rsidP="00DB4EEF">
            <w:pPr>
              <w:spacing w:line="240" w:lineRule="atLeast"/>
              <w:rPr>
                <w:rFonts w:cs="Arial"/>
              </w:rPr>
            </w:pPr>
          </w:p>
        </w:tc>
      </w:tr>
      <w:tr w:rsidR="007A7227" w:rsidRPr="007C20FA" w14:paraId="1F78681D" w14:textId="77777777" w:rsidTr="007A7227">
        <w:tblPrEx>
          <w:tblLook w:val="04A0" w:firstRow="1" w:lastRow="0" w:firstColumn="1" w:lastColumn="0" w:noHBand="0" w:noVBand="1"/>
        </w:tblPrEx>
        <w:trPr>
          <w:trHeight w:val="20"/>
        </w:trPr>
        <w:tc>
          <w:tcPr>
            <w:tcW w:w="1560" w:type="dxa"/>
          </w:tcPr>
          <w:p w14:paraId="45ADB80F" w14:textId="77777777" w:rsidR="007A7227" w:rsidRPr="00D410AE" w:rsidRDefault="007A7227" w:rsidP="00DB4EEF">
            <w:pPr>
              <w:spacing w:line="240" w:lineRule="atLeast"/>
              <w:rPr>
                <w:rFonts w:cs="Arial"/>
              </w:rPr>
            </w:pPr>
            <w:r>
              <w:rPr>
                <w:rFonts w:cs="Arial"/>
                <w:color w:val="000000"/>
              </w:rPr>
              <w:t>ECE</w:t>
            </w:r>
          </w:p>
        </w:tc>
        <w:tc>
          <w:tcPr>
            <w:tcW w:w="2693" w:type="dxa"/>
          </w:tcPr>
          <w:p w14:paraId="347AED9E" w14:textId="77777777" w:rsidR="007A7227" w:rsidRDefault="007A7227" w:rsidP="00DB4EEF">
            <w:pPr>
              <w:spacing w:line="240" w:lineRule="atLeast"/>
              <w:rPr>
                <w:rFonts w:cs="Arial"/>
              </w:rPr>
            </w:pPr>
            <w:r>
              <w:rPr>
                <w:rFonts w:cs="Arial"/>
                <w:b/>
                <w:bCs/>
                <w:color w:val="000000"/>
              </w:rPr>
              <w:t>R121</w:t>
            </w:r>
          </w:p>
        </w:tc>
        <w:tc>
          <w:tcPr>
            <w:tcW w:w="4454" w:type="dxa"/>
            <w:gridSpan w:val="2"/>
          </w:tcPr>
          <w:p w14:paraId="6AFA9BE4" w14:textId="77777777" w:rsidR="007A7227" w:rsidRPr="00562C9C" w:rsidRDefault="007A7227" w:rsidP="00DB4EEF">
            <w:pPr>
              <w:spacing w:line="240" w:lineRule="atLeast"/>
              <w:rPr>
                <w:rFonts w:cs="Arial"/>
              </w:rPr>
            </w:pPr>
            <w:r>
              <w:rPr>
                <w:rFonts w:cs="Arial"/>
                <w:color w:val="000000"/>
              </w:rPr>
              <w:t>VEHICLES WITH REGARD TO THE LOCATION AND IDENTIFICATION OF HAND CONTROLS, TELL-TALES AND INDICATORS</w:t>
            </w:r>
          </w:p>
        </w:tc>
        <w:tc>
          <w:tcPr>
            <w:tcW w:w="1499" w:type="dxa"/>
          </w:tcPr>
          <w:p w14:paraId="2B3B5D56" w14:textId="77777777" w:rsidR="007A7227" w:rsidRPr="00D410AE" w:rsidRDefault="007A7227" w:rsidP="00DB4EEF">
            <w:pPr>
              <w:spacing w:line="240" w:lineRule="atLeast"/>
              <w:rPr>
                <w:rFonts w:cs="Arial"/>
              </w:rPr>
            </w:pPr>
          </w:p>
        </w:tc>
      </w:tr>
      <w:tr w:rsidR="007A7227" w:rsidRPr="007C20FA" w14:paraId="59E4F7F2" w14:textId="77777777" w:rsidTr="007A7227">
        <w:tblPrEx>
          <w:tblLook w:val="04A0" w:firstRow="1" w:lastRow="0" w:firstColumn="1" w:lastColumn="0" w:noHBand="0" w:noVBand="1"/>
        </w:tblPrEx>
        <w:trPr>
          <w:trHeight w:val="20"/>
        </w:trPr>
        <w:tc>
          <w:tcPr>
            <w:tcW w:w="1560" w:type="dxa"/>
          </w:tcPr>
          <w:p w14:paraId="693ED907" w14:textId="77777777" w:rsidR="007A7227" w:rsidRPr="00D410AE" w:rsidRDefault="007A7227" w:rsidP="00DB4EEF">
            <w:pPr>
              <w:spacing w:line="240" w:lineRule="atLeast"/>
              <w:rPr>
                <w:rFonts w:cs="Arial"/>
              </w:rPr>
            </w:pPr>
            <w:r>
              <w:rPr>
                <w:rFonts w:cs="Arial"/>
                <w:color w:val="000000"/>
              </w:rPr>
              <w:lastRenderedPageBreak/>
              <w:t>ECE</w:t>
            </w:r>
          </w:p>
        </w:tc>
        <w:tc>
          <w:tcPr>
            <w:tcW w:w="2693" w:type="dxa"/>
          </w:tcPr>
          <w:p w14:paraId="2B18E019" w14:textId="77777777" w:rsidR="007A7227" w:rsidRDefault="007A7227" w:rsidP="00DB4EEF">
            <w:pPr>
              <w:spacing w:line="240" w:lineRule="atLeast"/>
              <w:rPr>
                <w:rFonts w:cs="Arial"/>
              </w:rPr>
            </w:pPr>
            <w:r>
              <w:rPr>
                <w:rFonts w:cs="Arial"/>
                <w:b/>
                <w:bCs/>
                <w:color w:val="000000"/>
              </w:rPr>
              <w:t>R148</w:t>
            </w:r>
          </w:p>
        </w:tc>
        <w:tc>
          <w:tcPr>
            <w:tcW w:w="4454" w:type="dxa"/>
            <w:gridSpan w:val="2"/>
          </w:tcPr>
          <w:p w14:paraId="7459F0E7" w14:textId="77777777" w:rsidR="007A7227" w:rsidRPr="00562C9C" w:rsidRDefault="007A7227" w:rsidP="00DB4EEF">
            <w:pPr>
              <w:spacing w:line="240" w:lineRule="atLeast"/>
              <w:rPr>
                <w:rFonts w:cs="Arial"/>
              </w:rPr>
            </w:pPr>
            <w:r>
              <w:rPr>
                <w:rFonts w:cs="Arial"/>
                <w:color w:val="000000"/>
              </w:rPr>
              <w:t>UNIFORM PROVISIONS CONCERNING THE APPROVAL OF LIGHT-SIGNALLING DEVICES (LAMPS) FOR POWER DRIVEN VEHICLES AND THEIR TRAILERS</w:t>
            </w:r>
          </w:p>
        </w:tc>
        <w:tc>
          <w:tcPr>
            <w:tcW w:w="1499" w:type="dxa"/>
          </w:tcPr>
          <w:p w14:paraId="397BB53F" w14:textId="77777777" w:rsidR="007A7227" w:rsidRPr="00D410AE" w:rsidRDefault="007A7227" w:rsidP="00DB4EEF">
            <w:pPr>
              <w:spacing w:line="240" w:lineRule="atLeast"/>
              <w:rPr>
                <w:rFonts w:cs="Arial"/>
              </w:rPr>
            </w:pPr>
          </w:p>
        </w:tc>
      </w:tr>
      <w:tr w:rsidR="007A7227" w:rsidRPr="007C20FA" w14:paraId="53FB68E6" w14:textId="77777777" w:rsidTr="007A7227">
        <w:tblPrEx>
          <w:tblLook w:val="04A0" w:firstRow="1" w:lastRow="0" w:firstColumn="1" w:lastColumn="0" w:noHBand="0" w:noVBand="1"/>
        </w:tblPrEx>
        <w:trPr>
          <w:trHeight w:val="20"/>
        </w:trPr>
        <w:tc>
          <w:tcPr>
            <w:tcW w:w="1560" w:type="dxa"/>
          </w:tcPr>
          <w:p w14:paraId="4008D262" w14:textId="77777777" w:rsidR="007A7227" w:rsidRPr="00D410AE" w:rsidRDefault="007A7227" w:rsidP="00DB4EEF">
            <w:pPr>
              <w:spacing w:line="240" w:lineRule="atLeast"/>
              <w:rPr>
                <w:rFonts w:cs="Arial"/>
              </w:rPr>
            </w:pPr>
            <w:r>
              <w:rPr>
                <w:rFonts w:cs="Arial"/>
                <w:color w:val="000000"/>
              </w:rPr>
              <w:t>CCC</w:t>
            </w:r>
          </w:p>
        </w:tc>
        <w:tc>
          <w:tcPr>
            <w:tcW w:w="2693" w:type="dxa"/>
          </w:tcPr>
          <w:p w14:paraId="2D7BE0C7" w14:textId="77777777" w:rsidR="007A7227" w:rsidRDefault="007A7227" w:rsidP="00DB4EEF">
            <w:pPr>
              <w:spacing w:line="240" w:lineRule="atLeast"/>
              <w:rPr>
                <w:rFonts w:cs="Arial"/>
              </w:rPr>
            </w:pPr>
            <w:r>
              <w:rPr>
                <w:rFonts w:cs="Arial"/>
                <w:b/>
                <w:bCs/>
                <w:color w:val="000000"/>
              </w:rPr>
              <w:t>GB 11554-2008</w:t>
            </w:r>
          </w:p>
        </w:tc>
        <w:tc>
          <w:tcPr>
            <w:tcW w:w="4454" w:type="dxa"/>
            <w:gridSpan w:val="2"/>
          </w:tcPr>
          <w:p w14:paraId="046B10B5" w14:textId="77777777" w:rsidR="007A7227" w:rsidRPr="00562C9C" w:rsidRDefault="007A7227" w:rsidP="00DB4EEF">
            <w:pPr>
              <w:spacing w:line="240" w:lineRule="atLeast"/>
              <w:rPr>
                <w:rFonts w:cs="Arial"/>
              </w:rPr>
            </w:pPr>
            <w:r>
              <w:rPr>
                <w:rFonts w:cs="Arial"/>
                <w:color w:val="000000"/>
              </w:rPr>
              <w:t>PHOTOMETRIC CHARACTERISTICS OF REAR FOG LAMP FOR POWER-DRIVEN VEHICLES AND THEIR TRAILERS</w:t>
            </w:r>
          </w:p>
        </w:tc>
        <w:tc>
          <w:tcPr>
            <w:tcW w:w="1499" w:type="dxa"/>
          </w:tcPr>
          <w:p w14:paraId="1A6C9E23" w14:textId="77777777" w:rsidR="007A7227" w:rsidRPr="00D410AE" w:rsidRDefault="007A7227" w:rsidP="00DB4EEF">
            <w:pPr>
              <w:spacing w:line="240" w:lineRule="atLeast"/>
              <w:rPr>
                <w:rFonts w:cs="Arial"/>
              </w:rPr>
            </w:pPr>
          </w:p>
        </w:tc>
      </w:tr>
      <w:tr w:rsidR="007A7227" w:rsidRPr="007C20FA" w14:paraId="2532DE82" w14:textId="77777777" w:rsidTr="007A7227">
        <w:tblPrEx>
          <w:tblLook w:val="04A0" w:firstRow="1" w:lastRow="0" w:firstColumn="1" w:lastColumn="0" w:noHBand="0" w:noVBand="1"/>
        </w:tblPrEx>
        <w:trPr>
          <w:trHeight w:val="20"/>
        </w:trPr>
        <w:tc>
          <w:tcPr>
            <w:tcW w:w="1560" w:type="dxa"/>
          </w:tcPr>
          <w:p w14:paraId="6EF424A1" w14:textId="77777777" w:rsidR="007A7227" w:rsidRPr="00D410AE" w:rsidRDefault="007A7227" w:rsidP="00DB4EEF">
            <w:pPr>
              <w:spacing w:line="240" w:lineRule="atLeast"/>
              <w:rPr>
                <w:rFonts w:cs="Arial"/>
              </w:rPr>
            </w:pPr>
            <w:r>
              <w:rPr>
                <w:rFonts w:cs="Arial"/>
                <w:color w:val="000000"/>
              </w:rPr>
              <w:t>CCC</w:t>
            </w:r>
          </w:p>
        </w:tc>
        <w:tc>
          <w:tcPr>
            <w:tcW w:w="2693" w:type="dxa"/>
          </w:tcPr>
          <w:p w14:paraId="272E35F7" w14:textId="77777777" w:rsidR="007A7227" w:rsidRDefault="007A7227" w:rsidP="00DB4EEF">
            <w:pPr>
              <w:spacing w:line="240" w:lineRule="atLeast"/>
              <w:rPr>
                <w:rFonts w:cs="Arial"/>
              </w:rPr>
            </w:pPr>
            <w:r>
              <w:rPr>
                <w:rFonts w:cs="Arial"/>
                <w:b/>
                <w:bCs/>
                <w:color w:val="000000"/>
              </w:rPr>
              <w:t>GB 15766.1-2008</w:t>
            </w:r>
          </w:p>
        </w:tc>
        <w:tc>
          <w:tcPr>
            <w:tcW w:w="4454" w:type="dxa"/>
            <w:gridSpan w:val="2"/>
          </w:tcPr>
          <w:p w14:paraId="32D919C6" w14:textId="77777777" w:rsidR="007A7227" w:rsidRPr="00562C9C" w:rsidRDefault="007A7227" w:rsidP="00DB4EEF">
            <w:pPr>
              <w:spacing w:line="240" w:lineRule="atLeast"/>
              <w:rPr>
                <w:rFonts w:cs="Arial"/>
              </w:rPr>
            </w:pPr>
            <w:r>
              <w:rPr>
                <w:rFonts w:cs="Arial"/>
                <w:color w:val="000000"/>
              </w:rPr>
              <w:t>LAMPS FOR ROAD VEHICLES – DIMENSIONAL, ELECTRICAL AND LUMINOUS REQUIREMENTS</w:t>
            </w:r>
          </w:p>
        </w:tc>
        <w:tc>
          <w:tcPr>
            <w:tcW w:w="1499" w:type="dxa"/>
          </w:tcPr>
          <w:p w14:paraId="4DBEA0FD" w14:textId="77777777" w:rsidR="007A7227" w:rsidRPr="00D410AE" w:rsidRDefault="007A7227" w:rsidP="00DB4EEF">
            <w:pPr>
              <w:spacing w:line="240" w:lineRule="atLeast"/>
              <w:rPr>
                <w:rFonts w:cs="Arial"/>
              </w:rPr>
            </w:pPr>
          </w:p>
        </w:tc>
      </w:tr>
      <w:tr w:rsidR="007A7227" w:rsidRPr="007C20FA" w14:paraId="6D43824D" w14:textId="77777777" w:rsidTr="007A7227">
        <w:tblPrEx>
          <w:tblLook w:val="04A0" w:firstRow="1" w:lastRow="0" w:firstColumn="1" w:lastColumn="0" w:noHBand="0" w:noVBand="1"/>
        </w:tblPrEx>
        <w:trPr>
          <w:trHeight w:val="20"/>
        </w:trPr>
        <w:tc>
          <w:tcPr>
            <w:tcW w:w="1560" w:type="dxa"/>
          </w:tcPr>
          <w:p w14:paraId="2B8ED77A" w14:textId="77777777" w:rsidR="007A7227" w:rsidRPr="00D410AE" w:rsidRDefault="007A7227" w:rsidP="00DB4EEF">
            <w:pPr>
              <w:spacing w:line="240" w:lineRule="atLeast"/>
              <w:rPr>
                <w:rFonts w:cs="Arial"/>
              </w:rPr>
            </w:pPr>
            <w:r>
              <w:rPr>
                <w:rFonts w:cs="Arial"/>
                <w:color w:val="000000"/>
              </w:rPr>
              <w:t>CCC</w:t>
            </w:r>
          </w:p>
        </w:tc>
        <w:tc>
          <w:tcPr>
            <w:tcW w:w="2693" w:type="dxa"/>
          </w:tcPr>
          <w:p w14:paraId="21ED2A48" w14:textId="77777777" w:rsidR="007A7227" w:rsidRDefault="007A7227" w:rsidP="00DB4EEF">
            <w:pPr>
              <w:spacing w:line="240" w:lineRule="atLeast"/>
              <w:rPr>
                <w:rFonts w:cs="Arial"/>
              </w:rPr>
            </w:pPr>
            <w:r>
              <w:rPr>
                <w:rFonts w:cs="Arial"/>
                <w:b/>
                <w:bCs/>
                <w:color w:val="000000"/>
              </w:rPr>
              <w:t>GB 4660-2007</w:t>
            </w:r>
          </w:p>
        </w:tc>
        <w:tc>
          <w:tcPr>
            <w:tcW w:w="4454" w:type="dxa"/>
            <w:gridSpan w:val="2"/>
          </w:tcPr>
          <w:p w14:paraId="227BC029" w14:textId="77777777" w:rsidR="007A7227" w:rsidRPr="00562C9C" w:rsidRDefault="007A7227" w:rsidP="00DB4EEF">
            <w:pPr>
              <w:spacing w:line="240" w:lineRule="atLeast"/>
              <w:rPr>
                <w:rFonts w:cs="Arial"/>
              </w:rPr>
            </w:pPr>
            <w:r>
              <w:rPr>
                <w:rFonts w:cs="Arial"/>
                <w:color w:val="000000"/>
              </w:rPr>
              <w:t>PHOTOMETRIC CHARACTERISTICS OF POWER-DRIVEN VEHICLE FRONT FOG LAMPS</w:t>
            </w:r>
          </w:p>
        </w:tc>
        <w:tc>
          <w:tcPr>
            <w:tcW w:w="1499" w:type="dxa"/>
          </w:tcPr>
          <w:p w14:paraId="00879A9F" w14:textId="77777777" w:rsidR="007A7227" w:rsidRPr="00D410AE" w:rsidRDefault="007A7227" w:rsidP="00DB4EEF">
            <w:pPr>
              <w:spacing w:line="240" w:lineRule="atLeast"/>
              <w:rPr>
                <w:rFonts w:cs="Arial"/>
              </w:rPr>
            </w:pPr>
          </w:p>
        </w:tc>
      </w:tr>
      <w:tr w:rsidR="007A7227" w:rsidRPr="007C20FA" w14:paraId="2DDC2D96" w14:textId="77777777" w:rsidTr="007A7227">
        <w:tblPrEx>
          <w:tblLook w:val="04A0" w:firstRow="1" w:lastRow="0" w:firstColumn="1" w:lastColumn="0" w:noHBand="0" w:noVBand="1"/>
        </w:tblPrEx>
        <w:trPr>
          <w:trHeight w:val="20"/>
        </w:trPr>
        <w:tc>
          <w:tcPr>
            <w:tcW w:w="1560" w:type="dxa"/>
          </w:tcPr>
          <w:p w14:paraId="51EABB2F" w14:textId="77777777" w:rsidR="007A7227" w:rsidRPr="00D410AE" w:rsidRDefault="007A7227" w:rsidP="00DB4EEF">
            <w:pPr>
              <w:spacing w:line="240" w:lineRule="atLeast"/>
              <w:rPr>
                <w:rFonts w:cs="Arial"/>
              </w:rPr>
            </w:pPr>
            <w:r>
              <w:rPr>
                <w:rFonts w:cs="Arial"/>
                <w:color w:val="000000"/>
              </w:rPr>
              <w:t>CCC</w:t>
            </w:r>
          </w:p>
        </w:tc>
        <w:tc>
          <w:tcPr>
            <w:tcW w:w="2693" w:type="dxa"/>
          </w:tcPr>
          <w:p w14:paraId="351BDF27" w14:textId="77777777" w:rsidR="007A7227" w:rsidRDefault="007A7227" w:rsidP="00DB4EEF">
            <w:pPr>
              <w:spacing w:line="240" w:lineRule="atLeast"/>
              <w:rPr>
                <w:rFonts w:cs="Arial"/>
              </w:rPr>
            </w:pPr>
            <w:r>
              <w:rPr>
                <w:rFonts w:cs="Arial"/>
                <w:b/>
                <w:bCs/>
                <w:color w:val="000000"/>
              </w:rPr>
              <w:t>GB 4785-2007</w:t>
            </w:r>
          </w:p>
        </w:tc>
        <w:tc>
          <w:tcPr>
            <w:tcW w:w="4454" w:type="dxa"/>
            <w:gridSpan w:val="2"/>
          </w:tcPr>
          <w:p w14:paraId="094CB649" w14:textId="77777777" w:rsidR="007A7227" w:rsidRPr="00562C9C" w:rsidRDefault="007A7227" w:rsidP="00DB4EEF">
            <w:pPr>
              <w:spacing w:line="240" w:lineRule="atLeast"/>
              <w:rPr>
                <w:rFonts w:cs="Arial"/>
              </w:rPr>
            </w:pPr>
            <w:r>
              <w:rPr>
                <w:rFonts w:cs="Arial"/>
                <w:color w:val="000000"/>
              </w:rPr>
              <w:t>PRESCRIPTION FOR INSTALLATION OF THE EXTERNAL LIGHTING AND</w:t>
            </w:r>
            <w:r>
              <w:rPr>
                <w:rFonts w:cs="Arial"/>
                <w:color w:val="000000"/>
              </w:rPr>
              <w:br/>
              <w:t>LIGHT SIGNALLING DEVICES FOR MOTOR VEHICLES AND THEIR TRAILERS</w:t>
            </w:r>
          </w:p>
        </w:tc>
        <w:tc>
          <w:tcPr>
            <w:tcW w:w="1499" w:type="dxa"/>
          </w:tcPr>
          <w:p w14:paraId="5EF9BD33" w14:textId="77777777" w:rsidR="007A7227" w:rsidRPr="00D410AE" w:rsidRDefault="007A7227" w:rsidP="00DB4EEF">
            <w:pPr>
              <w:spacing w:line="240" w:lineRule="atLeast"/>
              <w:rPr>
                <w:rFonts w:cs="Arial"/>
              </w:rPr>
            </w:pPr>
          </w:p>
        </w:tc>
      </w:tr>
      <w:tr w:rsidR="007A7227" w:rsidRPr="007C20FA" w14:paraId="18212044" w14:textId="77777777" w:rsidTr="007A7227">
        <w:tblPrEx>
          <w:tblLook w:val="04A0" w:firstRow="1" w:lastRow="0" w:firstColumn="1" w:lastColumn="0" w:noHBand="0" w:noVBand="1"/>
        </w:tblPrEx>
        <w:trPr>
          <w:trHeight w:val="20"/>
        </w:trPr>
        <w:tc>
          <w:tcPr>
            <w:tcW w:w="1560" w:type="dxa"/>
          </w:tcPr>
          <w:p w14:paraId="72CDA815" w14:textId="77777777" w:rsidR="007A7227" w:rsidRPr="00D410AE" w:rsidRDefault="007A7227" w:rsidP="00DB4EEF">
            <w:pPr>
              <w:spacing w:line="240" w:lineRule="atLeast"/>
              <w:rPr>
                <w:rFonts w:cs="Arial"/>
              </w:rPr>
            </w:pPr>
            <w:r>
              <w:rPr>
                <w:rFonts w:cs="Arial"/>
                <w:color w:val="000000"/>
              </w:rPr>
              <w:t>Brazil</w:t>
            </w:r>
          </w:p>
        </w:tc>
        <w:tc>
          <w:tcPr>
            <w:tcW w:w="2693" w:type="dxa"/>
          </w:tcPr>
          <w:p w14:paraId="56B6309A" w14:textId="77777777" w:rsidR="007A7227" w:rsidRDefault="007A7227" w:rsidP="00DB4EEF">
            <w:pPr>
              <w:spacing w:line="240" w:lineRule="atLeast"/>
              <w:rPr>
                <w:rFonts w:cs="Arial"/>
              </w:rPr>
            </w:pPr>
            <w:r>
              <w:rPr>
                <w:rFonts w:cs="Arial"/>
                <w:b/>
                <w:bCs/>
                <w:color w:val="000000"/>
              </w:rPr>
              <w:t>RESOLUTION NO. 227</w:t>
            </w:r>
          </w:p>
        </w:tc>
        <w:tc>
          <w:tcPr>
            <w:tcW w:w="4454" w:type="dxa"/>
            <w:gridSpan w:val="2"/>
          </w:tcPr>
          <w:p w14:paraId="26737144" w14:textId="77777777" w:rsidR="007A7227" w:rsidRPr="00562C9C" w:rsidRDefault="007A7227" w:rsidP="00DB4EEF">
            <w:pPr>
              <w:spacing w:line="240" w:lineRule="atLeast"/>
              <w:rPr>
                <w:rFonts w:cs="Arial"/>
              </w:rPr>
            </w:pPr>
            <w:r>
              <w:rPr>
                <w:rFonts w:cs="Arial"/>
                <w:color w:val="000000"/>
              </w:rPr>
              <w:t>ESTABLISHING THE REQUIREMENTS RELATING TO VEHICLE LIGHTING AND SIGNALLING DEVICES</w:t>
            </w:r>
          </w:p>
        </w:tc>
        <w:tc>
          <w:tcPr>
            <w:tcW w:w="1499" w:type="dxa"/>
          </w:tcPr>
          <w:p w14:paraId="35CD1811" w14:textId="77777777" w:rsidR="007A7227" w:rsidRPr="00D410AE" w:rsidRDefault="007A7227" w:rsidP="00DB4EEF">
            <w:pPr>
              <w:spacing w:line="240" w:lineRule="atLeast"/>
              <w:rPr>
                <w:rFonts w:cs="Arial"/>
              </w:rPr>
            </w:pPr>
          </w:p>
        </w:tc>
      </w:tr>
      <w:tr w:rsidR="007A7227" w:rsidRPr="007C20FA" w14:paraId="6CC385F9" w14:textId="77777777" w:rsidTr="007A7227">
        <w:tblPrEx>
          <w:tblLook w:val="04A0" w:firstRow="1" w:lastRow="0" w:firstColumn="1" w:lastColumn="0" w:noHBand="0" w:noVBand="1"/>
        </w:tblPrEx>
        <w:trPr>
          <w:trHeight w:val="20"/>
        </w:trPr>
        <w:tc>
          <w:tcPr>
            <w:tcW w:w="1560" w:type="dxa"/>
          </w:tcPr>
          <w:p w14:paraId="49DF8D3F" w14:textId="77777777" w:rsidR="007A7227" w:rsidRPr="00D410AE" w:rsidRDefault="007A7227" w:rsidP="00DB4EEF">
            <w:pPr>
              <w:spacing w:line="240" w:lineRule="atLeast"/>
              <w:rPr>
                <w:rFonts w:cs="Arial"/>
              </w:rPr>
            </w:pPr>
            <w:r>
              <w:rPr>
                <w:rFonts w:cs="Arial"/>
                <w:color w:val="000000"/>
              </w:rPr>
              <w:t>Brazil</w:t>
            </w:r>
          </w:p>
        </w:tc>
        <w:tc>
          <w:tcPr>
            <w:tcW w:w="2693" w:type="dxa"/>
          </w:tcPr>
          <w:p w14:paraId="203A7ABD" w14:textId="77777777" w:rsidR="007A7227" w:rsidRDefault="007A7227" w:rsidP="00DB4EEF">
            <w:pPr>
              <w:spacing w:line="240" w:lineRule="atLeast"/>
              <w:rPr>
                <w:rFonts w:cs="Arial"/>
              </w:rPr>
            </w:pPr>
            <w:r>
              <w:rPr>
                <w:rFonts w:cs="Arial"/>
                <w:b/>
                <w:bCs/>
                <w:color w:val="000000"/>
              </w:rPr>
              <w:t>CONTRAN RESOLUTION 667</w:t>
            </w:r>
          </w:p>
        </w:tc>
        <w:tc>
          <w:tcPr>
            <w:tcW w:w="4454" w:type="dxa"/>
            <w:gridSpan w:val="2"/>
          </w:tcPr>
          <w:p w14:paraId="7E8357C2" w14:textId="77777777" w:rsidR="007A7227" w:rsidRPr="00562C9C" w:rsidRDefault="007A7227" w:rsidP="00DB4EEF">
            <w:pPr>
              <w:spacing w:line="240" w:lineRule="atLeast"/>
              <w:rPr>
                <w:rFonts w:cs="Arial"/>
              </w:rPr>
            </w:pPr>
            <w:r>
              <w:rPr>
                <w:rFonts w:cs="Arial"/>
                <w:color w:val="000000"/>
              </w:rPr>
              <w:t>ESTABLISHING THE CHARACTERISTICS AND TECHNICAL SPECIFICATIONS OF THE SIGNALLING AND LIGHTING SYSTEMS AND THEIR DEVICES APPLICABLE TO CARS, VANS, UTILITY VEHICLES, TRUCKS, LORRIES, TRACTOR UNITS, BUSES, MINIBUSES, TRAILERS AND SEMITRAILERS, NEWLY-MANUFACTURED, NATIONAL OR IMPORTED, AND PROVIDING FOR OTHER MEASURES</w:t>
            </w:r>
          </w:p>
        </w:tc>
        <w:tc>
          <w:tcPr>
            <w:tcW w:w="1499" w:type="dxa"/>
          </w:tcPr>
          <w:p w14:paraId="0FCAA909" w14:textId="77777777" w:rsidR="007A7227" w:rsidRPr="00D410AE" w:rsidRDefault="007A7227" w:rsidP="00DB4EEF">
            <w:pPr>
              <w:spacing w:line="240" w:lineRule="atLeast"/>
              <w:rPr>
                <w:rFonts w:cs="Arial"/>
              </w:rPr>
            </w:pPr>
          </w:p>
        </w:tc>
      </w:tr>
      <w:tr w:rsidR="007A7227" w:rsidRPr="007C20FA" w14:paraId="4086D74F" w14:textId="77777777" w:rsidTr="007A7227">
        <w:tblPrEx>
          <w:tblLook w:val="04A0" w:firstRow="1" w:lastRow="0" w:firstColumn="1" w:lastColumn="0" w:noHBand="0" w:noVBand="1"/>
        </w:tblPrEx>
        <w:trPr>
          <w:trHeight w:val="20"/>
        </w:trPr>
        <w:tc>
          <w:tcPr>
            <w:tcW w:w="1560" w:type="dxa"/>
          </w:tcPr>
          <w:p w14:paraId="23F79B25" w14:textId="77777777" w:rsidR="007A7227" w:rsidRPr="00D410AE" w:rsidRDefault="007A7227" w:rsidP="00DB4EEF">
            <w:pPr>
              <w:spacing w:line="240" w:lineRule="atLeast"/>
              <w:rPr>
                <w:rFonts w:cs="Arial"/>
              </w:rPr>
            </w:pPr>
            <w:r>
              <w:rPr>
                <w:rFonts w:cs="Arial"/>
                <w:color w:val="000000"/>
              </w:rPr>
              <w:t>Brazil</w:t>
            </w:r>
          </w:p>
        </w:tc>
        <w:tc>
          <w:tcPr>
            <w:tcW w:w="2693" w:type="dxa"/>
          </w:tcPr>
          <w:p w14:paraId="6D078D51" w14:textId="77777777" w:rsidR="007A7227" w:rsidRDefault="007A7227" w:rsidP="00DB4EEF">
            <w:pPr>
              <w:spacing w:line="240" w:lineRule="atLeast"/>
              <w:rPr>
                <w:rFonts w:cs="Arial"/>
              </w:rPr>
            </w:pPr>
            <w:r>
              <w:rPr>
                <w:rFonts w:cs="Arial"/>
                <w:b/>
                <w:bCs/>
                <w:color w:val="000000"/>
              </w:rPr>
              <w:t>CONTRAN RESOLUTION 758</w:t>
            </w:r>
          </w:p>
        </w:tc>
        <w:tc>
          <w:tcPr>
            <w:tcW w:w="4454" w:type="dxa"/>
            <w:gridSpan w:val="2"/>
          </w:tcPr>
          <w:p w14:paraId="55C54314" w14:textId="77777777" w:rsidR="007A7227" w:rsidRPr="00562C9C" w:rsidRDefault="007A7227" w:rsidP="00DB4EEF">
            <w:pPr>
              <w:spacing w:line="240" w:lineRule="atLeast"/>
              <w:rPr>
                <w:rFonts w:cs="Arial"/>
              </w:rPr>
            </w:pPr>
            <w:r>
              <w:rPr>
                <w:rFonts w:cs="Arial"/>
                <w:color w:val="000000"/>
              </w:rPr>
              <w:t>ESTABLISHES REQUIREMENTS FOR LOCATIONS AND ILLUMINATION OF CONTROLS, INDICATORS AND TELL-TALES FOR MOTOR AND ELECTRIC VEHICLES.</w:t>
            </w:r>
          </w:p>
        </w:tc>
        <w:tc>
          <w:tcPr>
            <w:tcW w:w="1499" w:type="dxa"/>
          </w:tcPr>
          <w:p w14:paraId="0BAB2A6A" w14:textId="77777777" w:rsidR="007A7227" w:rsidRPr="00D410AE" w:rsidRDefault="007A7227" w:rsidP="00DB4EEF">
            <w:pPr>
              <w:spacing w:line="240" w:lineRule="atLeast"/>
              <w:rPr>
                <w:rFonts w:cs="Arial"/>
              </w:rPr>
            </w:pPr>
          </w:p>
        </w:tc>
      </w:tr>
      <w:tr w:rsidR="007A7227" w:rsidRPr="007C20FA" w14:paraId="5E7E9F24" w14:textId="77777777" w:rsidTr="007A7227">
        <w:tblPrEx>
          <w:tblLook w:val="04A0" w:firstRow="1" w:lastRow="0" w:firstColumn="1" w:lastColumn="0" w:noHBand="0" w:noVBand="1"/>
        </w:tblPrEx>
        <w:trPr>
          <w:trHeight w:val="20"/>
        </w:trPr>
        <w:tc>
          <w:tcPr>
            <w:tcW w:w="1560" w:type="dxa"/>
          </w:tcPr>
          <w:p w14:paraId="0FFED163" w14:textId="77777777" w:rsidR="007A7227" w:rsidRPr="00D410AE" w:rsidRDefault="007A7227">
            <w:pPr>
              <w:spacing w:line="240" w:lineRule="atLeast"/>
              <w:rPr>
                <w:rFonts w:cs="Arial"/>
              </w:rPr>
              <w:pPrChange w:id="99" w:author="Unknown" w:date="2020-12-11T12:24:00Z">
                <w:pPr/>
              </w:pPrChange>
            </w:pPr>
            <w:r>
              <w:rPr>
                <w:rFonts w:cs="Arial"/>
                <w:color w:val="000000"/>
              </w:rPr>
              <w:t>Argentina</w:t>
            </w:r>
          </w:p>
        </w:tc>
        <w:tc>
          <w:tcPr>
            <w:tcW w:w="2693" w:type="dxa"/>
          </w:tcPr>
          <w:p w14:paraId="3DB374B8" w14:textId="77777777" w:rsidR="007A7227" w:rsidRDefault="007A7227">
            <w:pPr>
              <w:spacing w:line="240" w:lineRule="atLeast"/>
              <w:rPr>
                <w:rFonts w:cs="Arial"/>
              </w:rPr>
              <w:pPrChange w:id="100" w:author="Unknown" w:date="2020-12-11T12:24:00Z">
                <w:pPr/>
              </w:pPrChange>
            </w:pPr>
            <w:r>
              <w:rPr>
                <w:rFonts w:cs="Arial"/>
                <w:b/>
                <w:bCs/>
                <w:color w:val="000000"/>
              </w:rPr>
              <w:t>DECREE NO.779 ANNEX 1</w:t>
            </w:r>
          </w:p>
        </w:tc>
        <w:tc>
          <w:tcPr>
            <w:tcW w:w="4454" w:type="dxa"/>
            <w:gridSpan w:val="2"/>
          </w:tcPr>
          <w:p w14:paraId="289181B3" w14:textId="77777777" w:rsidR="007A7227" w:rsidRPr="00562C9C" w:rsidRDefault="007A7227">
            <w:pPr>
              <w:spacing w:line="240" w:lineRule="atLeast"/>
              <w:rPr>
                <w:rFonts w:cs="Arial"/>
              </w:rPr>
              <w:pPrChange w:id="101" w:author="Unknown" w:date="2020-12-11T12:24:00Z">
                <w:pPr/>
              </w:pPrChange>
            </w:pPr>
            <w:r>
              <w:rPr>
                <w:rFonts w:cs="Arial"/>
                <w:color w:val="000000"/>
              </w:rPr>
              <w:t>LIGHTING AND SIGNALLING SYSTEMS FOR MOTOR VEHICLES</w:t>
            </w:r>
          </w:p>
        </w:tc>
        <w:tc>
          <w:tcPr>
            <w:tcW w:w="1499" w:type="dxa"/>
          </w:tcPr>
          <w:p w14:paraId="7129751C" w14:textId="77777777" w:rsidR="007A7227" w:rsidRPr="00D410AE" w:rsidRDefault="007A7227">
            <w:pPr>
              <w:spacing w:line="240" w:lineRule="atLeast"/>
              <w:rPr>
                <w:rFonts w:cs="Arial"/>
              </w:rPr>
              <w:pPrChange w:id="102" w:author="Unknown" w:date="2020-12-11T12:24:00Z">
                <w:pPr/>
              </w:pPrChange>
            </w:pPr>
          </w:p>
        </w:tc>
      </w:tr>
      <w:tr w:rsidR="00A04097" w:rsidRPr="007C20FA" w14:paraId="5A6BAB74" w14:textId="77777777" w:rsidTr="00890208">
        <w:tblPrEx>
          <w:tblLook w:val="04A0" w:firstRow="1" w:lastRow="0" w:firstColumn="1" w:lastColumn="0" w:noHBand="0" w:noVBand="1"/>
        </w:tblPrEx>
        <w:trPr>
          <w:trHeight w:val="20"/>
        </w:trPr>
        <w:tc>
          <w:tcPr>
            <w:tcW w:w="10206" w:type="dxa"/>
            <w:gridSpan w:val="5"/>
            <w:shd w:val="clear" w:color="auto" w:fill="F2F2F2" w:themeFill="background1" w:themeFillShade="F2"/>
          </w:tcPr>
          <w:p w14:paraId="61998AB8" w14:textId="4B1ABF60" w:rsidR="00A04097" w:rsidRPr="00D410AE" w:rsidRDefault="00A04097">
            <w:pPr>
              <w:spacing w:line="240" w:lineRule="atLeast"/>
              <w:rPr>
                <w:rFonts w:cs="Arial"/>
              </w:rPr>
              <w:pPrChange w:id="103" w:author="Unknown" w:date="2020-12-11T12:24:00Z">
                <w:pPr/>
              </w:pPrChange>
            </w:pPr>
            <w:r>
              <w:rPr>
                <w:rFonts w:ascii="Helvetica" w:hAnsi="Helvetica" w:cs="Helvetica"/>
                <w:b/>
              </w:rPr>
              <w:t>Industry Standards</w:t>
            </w:r>
          </w:p>
        </w:tc>
      </w:tr>
      <w:tr w:rsidR="007A7227" w:rsidRPr="007C20FA" w14:paraId="1B99B2DA" w14:textId="77777777" w:rsidTr="007A7227">
        <w:tblPrEx>
          <w:tblLook w:val="04A0" w:firstRow="1" w:lastRow="0" w:firstColumn="1" w:lastColumn="0" w:noHBand="0" w:noVBand="1"/>
        </w:tblPrEx>
        <w:trPr>
          <w:trHeight w:val="20"/>
        </w:trPr>
        <w:tc>
          <w:tcPr>
            <w:tcW w:w="1560" w:type="dxa"/>
          </w:tcPr>
          <w:p w14:paraId="6F9D6F95" w14:textId="77777777" w:rsidR="007A7227" w:rsidRPr="00D410AE" w:rsidRDefault="007A7227">
            <w:pPr>
              <w:spacing w:line="240" w:lineRule="atLeast"/>
              <w:rPr>
                <w:rFonts w:cs="Arial"/>
              </w:rPr>
              <w:pPrChange w:id="104" w:author="Unknown" w:date="2020-12-11T12:24:00Z">
                <w:pPr/>
              </w:pPrChange>
            </w:pPr>
            <w:r>
              <w:rPr>
                <w:rFonts w:cs="Arial"/>
              </w:rPr>
              <w:t>Global</w:t>
            </w:r>
          </w:p>
        </w:tc>
        <w:tc>
          <w:tcPr>
            <w:tcW w:w="2693" w:type="dxa"/>
          </w:tcPr>
          <w:p w14:paraId="05CE9D4B" w14:textId="77777777" w:rsidR="007A7227" w:rsidRPr="006808B5" w:rsidRDefault="007A7227">
            <w:pPr>
              <w:spacing w:line="240" w:lineRule="atLeast"/>
              <w:rPr>
                <w:rFonts w:cs="Arial"/>
                <w:b/>
                <w:bCs/>
              </w:rPr>
              <w:pPrChange w:id="105" w:author="Unknown" w:date="2020-12-11T12:24:00Z">
                <w:pPr/>
              </w:pPrChange>
            </w:pPr>
            <w:r w:rsidRPr="00312249">
              <w:rPr>
                <w:rFonts w:cs="Arial"/>
              </w:rPr>
              <w:t xml:space="preserve"> </w:t>
            </w:r>
            <w:r w:rsidRPr="006808B5">
              <w:rPr>
                <w:rFonts w:cs="Arial"/>
                <w:b/>
                <w:bCs/>
              </w:rPr>
              <w:t>ISO 26262</w:t>
            </w:r>
          </w:p>
        </w:tc>
        <w:tc>
          <w:tcPr>
            <w:tcW w:w="4454" w:type="dxa"/>
            <w:gridSpan w:val="2"/>
          </w:tcPr>
          <w:p w14:paraId="62750AF4" w14:textId="77777777" w:rsidR="007A7227" w:rsidRPr="00312249" w:rsidRDefault="007A7227">
            <w:pPr>
              <w:spacing w:line="240" w:lineRule="atLeast"/>
              <w:rPr>
                <w:rFonts w:cs="Arial"/>
              </w:rPr>
              <w:pPrChange w:id="106" w:author="Unknown" w:date="2020-12-11T12:24:00Z">
                <w:pPr/>
              </w:pPrChange>
            </w:pPr>
            <w:r w:rsidRPr="00312249">
              <w:rPr>
                <w:rFonts w:cs="Arial"/>
              </w:rPr>
              <w:t>The system should be developed according to Ford's implementation of Functional Safety.</w:t>
            </w:r>
          </w:p>
          <w:p w14:paraId="3F322222" w14:textId="77777777" w:rsidR="007A7227" w:rsidRPr="00562C9C" w:rsidRDefault="007A7227">
            <w:pPr>
              <w:spacing w:line="240" w:lineRule="atLeast"/>
              <w:rPr>
                <w:rFonts w:cs="Arial"/>
              </w:rPr>
              <w:pPrChange w:id="107" w:author="Unknown" w:date="2020-12-11T12:24:00Z">
                <w:pPr/>
              </w:pPrChange>
            </w:pPr>
          </w:p>
        </w:tc>
        <w:tc>
          <w:tcPr>
            <w:tcW w:w="1499" w:type="dxa"/>
          </w:tcPr>
          <w:p w14:paraId="015456FC" w14:textId="77777777" w:rsidR="007A7227" w:rsidRPr="00D410AE" w:rsidRDefault="007A7227">
            <w:pPr>
              <w:spacing w:line="240" w:lineRule="atLeast"/>
              <w:rPr>
                <w:rFonts w:cs="Arial"/>
              </w:rPr>
              <w:pPrChange w:id="108" w:author="Unknown" w:date="2020-12-11T12:24:00Z">
                <w:pPr/>
              </w:pPrChange>
            </w:pPr>
          </w:p>
        </w:tc>
      </w:tr>
      <w:tr w:rsidR="00CE0467" w:rsidRPr="007C20FA" w14:paraId="40906AE8" w14:textId="77777777" w:rsidTr="00B723AB">
        <w:trPr>
          <w:trHeight w:val="20"/>
        </w:trPr>
        <w:tc>
          <w:tcPr>
            <w:tcW w:w="1560" w:type="dxa"/>
          </w:tcPr>
          <w:p w14:paraId="6E564F48" w14:textId="77777777" w:rsidR="00CE0467" w:rsidRPr="00D410AE" w:rsidRDefault="00CE0467" w:rsidP="00DB4EEF">
            <w:pPr>
              <w:spacing w:line="240" w:lineRule="atLeast"/>
              <w:rPr>
                <w:rFonts w:cs="Arial"/>
              </w:rPr>
            </w:pPr>
          </w:p>
        </w:tc>
        <w:tc>
          <w:tcPr>
            <w:tcW w:w="2693" w:type="dxa"/>
          </w:tcPr>
          <w:p w14:paraId="002C812F" w14:textId="77777777" w:rsidR="00CE0467" w:rsidRPr="00D410AE" w:rsidRDefault="00CE0467" w:rsidP="00DB4EEF">
            <w:pPr>
              <w:spacing w:line="240" w:lineRule="atLeast"/>
              <w:rPr>
                <w:rFonts w:cs="Arial"/>
              </w:rPr>
            </w:pPr>
          </w:p>
        </w:tc>
        <w:tc>
          <w:tcPr>
            <w:tcW w:w="2693" w:type="dxa"/>
          </w:tcPr>
          <w:p w14:paraId="46649DA6" w14:textId="77777777" w:rsidR="00CE0467" w:rsidRPr="00D410AE" w:rsidRDefault="00CE0467" w:rsidP="00DB4EEF">
            <w:pPr>
              <w:spacing w:line="240" w:lineRule="atLeast"/>
              <w:rPr>
                <w:rFonts w:cs="Arial"/>
              </w:rPr>
            </w:pPr>
          </w:p>
        </w:tc>
        <w:tc>
          <w:tcPr>
            <w:tcW w:w="3260" w:type="dxa"/>
            <w:gridSpan w:val="2"/>
          </w:tcPr>
          <w:p w14:paraId="1D00BE47" w14:textId="77777777" w:rsidR="00CE0467" w:rsidRPr="00D410AE" w:rsidRDefault="00CE0467" w:rsidP="00DB4EEF">
            <w:pPr>
              <w:spacing w:line="240" w:lineRule="atLeast"/>
              <w:rPr>
                <w:rFonts w:cs="Arial"/>
              </w:rPr>
            </w:pPr>
          </w:p>
        </w:tc>
      </w:tr>
      <w:tr w:rsidR="00CE0467" w:rsidRPr="007C20FA" w14:paraId="71940126" w14:textId="77777777" w:rsidTr="00B723AB">
        <w:trPr>
          <w:trHeight w:val="20"/>
        </w:trPr>
        <w:tc>
          <w:tcPr>
            <w:tcW w:w="10206" w:type="dxa"/>
            <w:gridSpan w:val="5"/>
            <w:shd w:val="clear" w:color="auto" w:fill="F2F2F2" w:themeFill="background1" w:themeFillShade="F2"/>
          </w:tcPr>
          <w:p w14:paraId="7F621A33" w14:textId="77777777" w:rsidR="00CE0467" w:rsidRDefault="00CE0467" w:rsidP="00DB4EEF">
            <w:pPr>
              <w:spacing w:line="240" w:lineRule="atLeast"/>
              <w:rPr>
                <w:rFonts w:ascii="Helvetica" w:hAnsi="Helvetica" w:cs="Helvetica"/>
                <w:b/>
              </w:rPr>
            </w:pPr>
            <w:r>
              <w:rPr>
                <w:rFonts w:ascii="Helvetica" w:hAnsi="Helvetica" w:cs="Helvetica"/>
                <w:b/>
              </w:rPr>
              <w:t>Other Sources</w:t>
            </w:r>
          </w:p>
        </w:tc>
      </w:tr>
      <w:tr w:rsidR="00CE0467" w:rsidRPr="007C20FA" w14:paraId="492236B8" w14:textId="77777777" w:rsidTr="00B723AB">
        <w:trPr>
          <w:trHeight w:val="20"/>
        </w:trPr>
        <w:tc>
          <w:tcPr>
            <w:tcW w:w="1560" w:type="dxa"/>
          </w:tcPr>
          <w:p w14:paraId="55FCFAED" w14:textId="77777777" w:rsidR="00CE0467" w:rsidRPr="00D410AE" w:rsidRDefault="00CE0467" w:rsidP="00DB4EEF">
            <w:pPr>
              <w:spacing w:line="240" w:lineRule="atLeast"/>
              <w:rPr>
                <w:rFonts w:cs="Arial"/>
              </w:rPr>
            </w:pPr>
          </w:p>
        </w:tc>
        <w:tc>
          <w:tcPr>
            <w:tcW w:w="2693" w:type="dxa"/>
          </w:tcPr>
          <w:p w14:paraId="65333421" w14:textId="77777777" w:rsidR="00CE0467" w:rsidRPr="00D410AE" w:rsidRDefault="00CE0467" w:rsidP="00DB4EEF">
            <w:pPr>
              <w:spacing w:line="240" w:lineRule="atLeast"/>
              <w:rPr>
                <w:rFonts w:cs="Arial"/>
              </w:rPr>
            </w:pPr>
            <w:r>
              <w:rPr>
                <w:rFonts w:cs="Arial"/>
              </w:rPr>
              <w:t>&lt;Example: some stakeholder document&gt;</w:t>
            </w:r>
          </w:p>
        </w:tc>
        <w:tc>
          <w:tcPr>
            <w:tcW w:w="2693" w:type="dxa"/>
          </w:tcPr>
          <w:p w14:paraId="7863D49D" w14:textId="77777777" w:rsidR="00CE0467" w:rsidRPr="00D410AE" w:rsidRDefault="00CE0467" w:rsidP="00DB4EEF">
            <w:pPr>
              <w:spacing w:line="240" w:lineRule="atLeast"/>
              <w:rPr>
                <w:rFonts w:cs="Arial"/>
              </w:rPr>
            </w:pPr>
          </w:p>
        </w:tc>
        <w:tc>
          <w:tcPr>
            <w:tcW w:w="3260" w:type="dxa"/>
            <w:gridSpan w:val="2"/>
          </w:tcPr>
          <w:p w14:paraId="28E08A31" w14:textId="77777777" w:rsidR="00CE0467" w:rsidRPr="00D410AE" w:rsidRDefault="00CE0467" w:rsidP="00DB4EEF">
            <w:pPr>
              <w:spacing w:line="240" w:lineRule="atLeast"/>
              <w:rPr>
                <w:rFonts w:cs="Arial"/>
              </w:rPr>
            </w:pPr>
          </w:p>
        </w:tc>
      </w:tr>
      <w:tr w:rsidR="00CE0467" w:rsidRPr="007C20FA" w14:paraId="1ADCB1B1" w14:textId="77777777" w:rsidTr="00B723AB">
        <w:trPr>
          <w:trHeight w:val="20"/>
        </w:trPr>
        <w:tc>
          <w:tcPr>
            <w:tcW w:w="1560" w:type="dxa"/>
          </w:tcPr>
          <w:p w14:paraId="4099FE2C" w14:textId="77777777" w:rsidR="00CE0467" w:rsidRPr="00D410AE" w:rsidRDefault="00CE0467" w:rsidP="00DB4EEF">
            <w:pPr>
              <w:spacing w:line="240" w:lineRule="atLeast"/>
              <w:rPr>
                <w:rFonts w:cs="Arial"/>
              </w:rPr>
            </w:pPr>
          </w:p>
        </w:tc>
        <w:tc>
          <w:tcPr>
            <w:tcW w:w="2693" w:type="dxa"/>
          </w:tcPr>
          <w:p w14:paraId="6EB8A2D7" w14:textId="77777777" w:rsidR="00CE0467" w:rsidRDefault="00CE0467" w:rsidP="00DB4EEF">
            <w:pPr>
              <w:spacing w:line="240" w:lineRule="atLeast"/>
              <w:rPr>
                <w:rFonts w:cs="Arial"/>
              </w:rPr>
            </w:pPr>
          </w:p>
        </w:tc>
        <w:tc>
          <w:tcPr>
            <w:tcW w:w="2693" w:type="dxa"/>
          </w:tcPr>
          <w:p w14:paraId="3C4C0F89" w14:textId="77777777" w:rsidR="00CE0467" w:rsidRPr="00D410AE" w:rsidRDefault="00CE0467" w:rsidP="00DB4EEF">
            <w:pPr>
              <w:spacing w:line="240" w:lineRule="atLeast"/>
              <w:rPr>
                <w:rFonts w:cs="Arial"/>
              </w:rPr>
            </w:pPr>
          </w:p>
        </w:tc>
        <w:tc>
          <w:tcPr>
            <w:tcW w:w="3260" w:type="dxa"/>
            <w:gridSpan w:val="2"/>
          </w:tcPr>
          <w:p w14:paraId="4CFCD74E" w14:textId="77777777" w:rsidR="00CE0467" w:rsidRPr="00D410AE" w:rsidRDefault="00CE0467" w:rsidP="00DB4EEF">
            <w:pPr>
              <w:spacing w:line="240" w:lineRule="atLeast"/>
              <w:rPr>
                <w:rFonts w:cs="Arial"/>
              </w:rPr>
            </w:pPr>
          </w:p>
        </w:tc>
      </w:tr>
    </w:tbl>
    <w:p w14:paraId="1F998B6D" w14:textId="39521F5F" w:rsidR="00E96CFD" w:rsidRPr="00C7649D" w:rsidRDefault="00303C3B" w:rsidP="00DB4EEF">
      <w:pPr>
        <w:pStyle w:val="Caption"/>
        <w:spacing w:line="240" w:lineRule="atLeast"/>
      </w:pPr>
      <w:bookmarkStart w:id="109" w:name="_Toc25321850"/>
      <w:bookmarkStart w:id="110" w:name="_Toc89265546"/>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sidR="00ED442C">
        <w:rPr>
          <w:noProof/>
          <w:lang w:val="en-GB"/>
        </w:rPr>
        <w:t>2</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sidR="00ED442C">
        <w:rPr>
          <w:noProof/>
          <w:lang w:val="en-GB"/>
        </w:rPr>
        <w:t>1</w:t>
      </w:r>
      <w:r>
        <w:rPr>
          <w:lang w:val="en-GB"/>
        </w:rPr>
        <w:fldChar w:fldCharType="end"/>
      </w:r>
      <w:r>
        <w:rPr>
          <w:lang w:val="en-GB"/>
        </w:rPr>
        <w:t xml:space="preserve">: </w:t>
      </w:r>
      <w:r w:rsidR="00E96CFD">
        <w:t>Input Requirements/Documents</w:t>
      </w:r>
      <w:bookmarkEnd w:id="109"/>
      <w:bookmarkEnd w:id="110"/>
    </w:p>
    <w:p w14:paraId="608689F2" w14:textId="77777777" w:rsidR="00F7196D" w:rsidRDefault="00F7196D" w:rsidP="00DB4EEF">
      <w:pPr>
        <w:pStyle w:val="Heading2"/>
        <w:keepNext/>
        <w:tabs>
          <w:tab w:val="clear" w:pos="709"/>
        </w:tabs>
        <w:spacing w:line="240" w:lineRule="atLeast"/>
        <w:ind w:left="578" w:hanging="578"/>
      </w:pPr>
      <w:bookmarkStart w:id="111" w:name="_Toc89265422"/>
      <w:r>
        <w:t>Lessons Learned</w:t>
      </w:r>
      <w:bookmarkEnd w:id="66"/>
      <w:bookmarkEnd w:id="111"/>
    </w:p>
    <w:p w14:paraId="3139910B" w14:textId="3B84B15C" w:rsidR="00F7196D" w:rsidRPr="006D1B3A" w:rsidRDefault="009C3DEB" w:rsidP="00DB4EEF">
      <w:pPr>
        <w:spacing w:line="240" w:lineRule="atLeast"/>
        <w:rPr>
          <w:rFonts w:cs="Arial"/>
        </w:rPr>
      </w:pPr>
      <w:r w:rsidRPr="006D1B3A">
        <w:rPr>
          <w:rFonts w:cs="Arial"/>
          <w:b/>
          <w:bCs/>
        </w:rPr>
        <w:t>Special note</w:t>
      </w:r>
      <w:r w:rsidRPr="006D1B3A">
        <w:rPr>
          <w:rFonts w:cs="Arial"/>
        </w:rPr>
        <w:t>: The Fog Feature may be configured with delays and debounce between turning on and turning off.  Also, POSITION/PARKING-&gt;Front Parking Lamps are ON when Position is ON along with tail, License plate, and side markers. If the Headlamps are ON, the POSITION/PARKING lamps are ON by default.</w:t>
      </w:r>
    </w:p>
    <w:p w14:paraId="7BB3E770" w14:textId="77777777" w:rsidR="00EE2F76" w:rsidRDefault="00EE2F76" w:rsidP="00DB4EEF">
      <w:pPr>
        <w:pStyle w:val="BodyText"/>
        <w:spacing w:line="240" w:lineRule="atLeast"/>
        <w:rPr>
          <w:rFonts w:cs="Arial"/>
          <w:color w:val="000000"/>
          <w:sz w:val="16"/>
          <w:szCs w:val="16"/>
        </w:rPr>
      </w:pPr>
    </w:p>
    <w:p w14:paraId="5797B383" w14:textId="77777777" w:rsidR="00EE2F76" w:rsidRDefault="00EE2F76" w:rsidP="00DB4EEF">
      <w:pPr>
        <w:pStyle w:val="BodyText"/>
        <w:spacing w:line="240" w:lineRule="atLeast"/>
        <w:rPr>
          <w:rFonts w:cs="Arial"/>
          <w:color w:val="000000"/>
          <w:sz w:val="16"/>
          <w:szCs w:val="16"/>
        </w:rPr>
      </w:pPr>
    </w:p>
    <w:p w14:paraId="1B433E11" w14:textId="77777777" w:rsidR="00EE2F76" w:rsidRDefault="00EE2F76" w:rsidP="00DB4EEF">
      <w:pPr>
        <w:pStyle w:val="BodyText"/>
        <w:spacing w:line="240" w:lineRule="atLeast"/>
        <w:rPr>
          <w:rFonts w:cs="Arial"/>
          <w:color w:val="000000"/>
          <w:sz w:val="16"/>
          <w:szCs w:val="16"/>
        </w:rPr>
      </w:pPr>
    </w:p>
    <w:p w14:paraId="5DA354D6" w14:textId="0071042D" w:rsidR="00040C80" w:rsidRDefault="00040C80" w:rsidP="00DB4EEF">
      <w:pPr>
        <w:spacing w:line="240" w:lineRule="atLeast"/>
        <w:rPr>
          <w:rFonts w:cs="Arial"/>
        </w:rPr>
      </w:pPr>
      <w:r>
        <w:rPr>
          <w:rFonts w:cs="Arial"/>
        </w:rPr>
        <w:t>…………………………………….</w:t>
      </w:r>
    </w:p>
    <w:p w14:paraId="24C2D6C4" w14:textId="36831402" w:rsidR="00381A60" w:rsidRDefault="00381A60" w:rsidP="00DB4EEF">
      <w:pPr>
        <w:spacing w:line="240" w:lineRule="atLeast"/>
        <w:rPr>
          <w:rFonts w:cs="Arial"/>
        </w:rPr>
      </w:pPr>
      <w:r w:rsidRPr="006D1B3A">
        <w:rPr>
          <w:rFonts w:cs="Arial"/>
        </w:rPr>
        <w:lastRenderedPageBreak/>
        <w:t>NOTE:  The electrical translation of the physical switch positions are as follows:</w:t>
      </w:r>
    </w:p>
    <w:p w14:paraId="6C6A21C9" w14:textId="77777777" w:rsidR="0059304C" w:rsidRPr="006D1B3A" w:rsidRDefault="0059304C" w:rsidP="00DB4EEF">
      <w:pPr>
        <w:spacing w:line="240" w:lineRule="atLeast"/>
        <w:rPr>
          <w:rFonts w:cs="Arial"/>
        </w:rPr>
      </w:pPr>
    </w:p>
    <w:p w14:paraId="61B5EFFF" w14:textId="77777777" w:rsidR="00381A60" w:rsidRPr="006D1B3A" w:rsidRDefault="00381A60" w:rsidP="00DB4EEF">
      <w:pPr>
        <w:shd w:val="clear" w:color="auto" w:fill="FFFFFF"/>
        <w:overflowPunct/>
        <w:autoSpaceDE/>
        <w:autoSpaceDN/>
        <w:adjustRightInd/>
        <w:spacing w:line="240" w:lineRule="atLeast"/>
        <w:textAlignment w:val="auto"/>
        <w:rPr>
          <w:rFonts w:cs="Arial"/>
        </w:rPr>
      </w:pPr>
      <w:r w:rsidRPr="00587E83">
        <w:rPr>
          <w:rFonts w:ascii="Segoe UI" w:hAnsi="Segoe UI" w:cs="Segoe UI"/>
          <w:b/>
          <w:bCs/>
          <w:color w:val="000000"/>
          <w:sz w:val="18"/>
          <w:szCs w:val="18"/>
        </w:rPr>
        <w:t>OFF</w:t>
      </w:r>
      <w:r w:rsidRPr="00B94F00">
        <w:rPr>
          <w:rFonts w:ascii="Segoe UI" w:hAnsi="Segoe UI" w:cs="Segoe UI"/>
          <w:color w:val="000000"/>
          <w:sz w:val="18"/>
          <w:szCs w:val="18"/>
        </w:rPr>
        <w:t xml:space="preserve"> </w:t>
      </w:r>
      <w:r w:rsidRPr="006D1B3A">
        <w:rPr>
          <w:rFonts w:cs="Arial"/>
        </w:rPr>
        <w:t>= all lamps are OFF</w:t>
      </w:r>
    </w:p>
    <w:p w14:paraId="1BC4FED4" w14:textId="77777777" w:rsidR="00381A60" w:rsidRPr="000F6012" w:rsidRDefault="00381A60" w:rsidP="00DB4EEF">
      <w:pPr>
        <w:shd w:val="clear" w:color="auto" w:fill="FFFFFF"/>
        <w:overflowPunct/>
        <w:autoSpaceDE/>
        <w:autoSpaceDN/>
        <w:adjustRightInd/>
        <w:spacing w:line="240" w:lineRule="atLeast"/>
        <w:textAlignment w:val="auto"/>
        <w:rPr>
          <w:rFonts w:ascii="Segoe UI" w:hAnsi="Segoe UI" w:cs="Segoe UI"/>
          <w:color w:val="000000"/>
          <w:sz w:val="18"/>
          <w:szCs w:val="18"/>
        </w:rPr>
      </w:pPr>
      <w:r w:rsidRPr="00587E83">
        <w:rPr>
          <w:rFonts w:ascii="Segoe UI" w:hAnsi="Segoe UI" w:cs="Segoe UI"/>
          <w:b/>
          <w:bCs/>
          <w:color w:val="000000"/>
          <w:sz w:val="18"/>
          <w:szCs w:val="18"/>
        </w:rPr>
        <w:t>POSITION/PARK</w:t>
      </w:r>
      <w:r>
        <w:rPr>
          <w:rFonts w:ascii="Segoe UI" w:hAnsi="Segoe UI" w:cs="Segoe UI"/>
          <w:color w:val="000000"/>
          <w:sz w:val="18"/>
          <w:szCs w:val="18"/>
        </w:rPr>
        <w:t xml:space="preserve"> </w:t>
      </w:r>
      <w:r w:rsidRPr="006D1B3A">
        <w:rPr>
          <w:rFonts w:cs="Arial"/>
        </w:rPr>
        <w:t xml:space="preserve">= </w:t>
      </w:r>
      <w:r w:rsidRPr="000F6012">
        <w:rPr>
          <w:rFonts w:cs="Arial"/>
        </w:rPr>
        <w:t>ONLY Parking</w:t>
      </w:r>
    </w:p>
    <w:p w14:paraId="6F70C1C9" w14:textId="77777777" w:rsidR="00381A60" w:rsidRPr="000F6012" w:rsidRDefault="00381A60" w:rsidP="00DB4EEF">
      <w:pPr>
        <w:shd w:val="clear" w:color="auto" w:fill="FFFFFF"/>
        <w:overflowPunct/>
        <w:autoSpaceDE/>
        <w:autoSpaceDN/>
        <w:adjustRightInd/>
        <w:spacing w:line="240" w:lineRule="atLeast"/>
        <w:textAlignment w:val="auto"/>
        <w:rPr>
          <w:rFonts w:cs="Arial"/>
        </w:rPr>
      </w:pPr>
      <w:r w:rsidRPr="00587E83">
        <w:rPr>
          <w:rFonts w:ascii="Segoe UI" w:hAnsi="Segoe UI" w:cs="Segoe UI"/>
          <w:b/>
          <w:bCs/>
          <w:color w:val="000000"/>
          <w:sz w:val="18"/>
          <w:szCs w:val="18"/>
        </w:rPr>
        <w:t xml:space="preserve">HEADLAMP </w:t>
      </w:r>
      <w:r w:rsidRPr="006D1B3A">
        <w:rPr>
          <w:rFonts w:cs="Arial"/>
        </w:rPr>
        <w:t xml:space="preserve">= </w:t>
      </w:r>
      <w:r w:rsidRPr="000F6012">
        <w:rPr>
          <w:rFonts w:cs="Arial"/>
        </w:rPr>
        <w:t>Parking &amp; Low Beams</w:t>
      </w:r>
    </w:p>
    <w:p w14:paraId="53C733C1" w14:textId="476DD0AB" w:rsidR="00381A60" w:rsidRDefault="00381A60" w:rsidP="00DB4EEF">
      <w:pPr>
        <w:shd w:val="clear" w:color="auto" w:fill="FFFFFF"/>
        <w:overflowPunct/>
        <w:autoSpaceDE/>
        <w:autoSpaceDN/>
        <w:adjustRightInd/>
        <w:spacing w:line="240" w:lineRule="atLeast"/>
        <w:textAlignment w:val="auto"/>
        <w:rPr>
          <w:rFonts w:cs="Arial"/>
        </w:rPr>
      </w:pPr>
      <w:r w:rsidRPr="00587E83">
        <w:rPr>
          <w:rFonts w:ascii="Segoe UI" w:hAnsi="Segoe UI" w:cs="Segoe UI"/>
          <w:b/>
          <w:bCs/>
          <w:color w:val="000000"/>
          <w:sz w:val="18"/>
          <w:szCs w:val="18"/>
        </w:rPr>
        <w:t>AUTOLAMP</w:t>
      </w:r>
      <w:r>
        <w:rPr>
          <w:rFonts w:ascii="Segoe UI" w:hAnsi="Segoe UI" w:cs="Segoe UI"/>
          <w:color w:val="000000"/>
          <w:sz w:val="18"/>
          <w:szCs w:val="18"/>
        </w:rPr>
        <w:t xml:space="preserve"> </w:t>
      </w:r>
      <w:r w:rsidRPr="006D1B3A">
        <w:rPr>
          <w:rFonts w:cs="Arial"/>
        </w:rPr>
        <w:t xml:space="preserve">= </w:t>
      </w:r>
      <w:r w:rsidRPr="000F6012">
        <w:rPr>
          <w:rFonts w:cs="Arial"/>
        </w:rPr>
        <w:t>Automatic control of Parking &amp; Low Beams</w:t>
      </w:r>
    </w:p>
    <w:p w14:paraId="5AEAFC8C" w14:textId="03E76B31" w:rsidR="00886238" w:rsidRDefault="00886238" w:rsidP="00DB4EEF">
      <w:pPr>
        <w:shd w:val="clear" w:color="auto" w:fill="FFFFFF"/>
        <w:overflowPunct/>
        <w:autoSpaceDE/>
        <w:autoSpaceDN/>
        <w:adjustRightInd/>
        <w:spacing w:line="240" w:lineRule="atLeast"/>
        <w:textAlignment w:val="auto"/>
        <w:rPr>
          <w:rFonts w:cs="Arial"/>
        </w:rPr>
      </w:pPr>
    </w:p>
    <w:p w14:paraId="6007F298" w14:textId="4E0326EB" w:rsidR="00886238" w:rsidRDefault="00886238" w:rsidP="00DB4EEF">
      <w:pPr>
        <w:shd w:val="clear" w:color="auto" w:fill="FFFFFF"/>
        <w:overflowPunct/>
        <w:autoSpaceDE/>
        <w:autoSpaceDN/>
        <w:adjustRightInd/>
        <w:spacing w:line="240" w:lineRule="atLeast"/>
        <w:textAlignment w:val="auto"/>
        <w:rPr>
          <w:rFonts w:cs="Arial"/>
        </w:rPr>
      </w:pPr>
      <w:r w:rsidRPr="00886238">
        <w:rPr>
          <w:rFonts w:cs="Arial"/>
        </w:rPr>
        <w:t>If the high beams are on at the time the master headlamp switch turns off, the high beams also turn OFF.</w:t>
      </w:r>
    </w:p>
    <w:p w14:paraId="69F8D458" w14:textId="0A760617" w:rsidR="00934DD6" w:rsidRDefault="000F5652" w:rsidP="00DB4EEF">
      <w:pPr>
        <w:shd w:val="clear" w:color="auto" w:fill="FFFFFF"/>
        <w:overflowPunct/>
        <w:autoSpaceDE/>
        <w:autoSpaceDN/>
        <w:adjustRightInd/>
        <w:spacing w:line="240" w:lineRule="atLeast"/>
        <w:textAlignment w:val="auto"/>
        <w:rPr>
          <w:rFonts w:cs="Arial"/>
        </w:rPr>
      </w:pPr>
      <w:r>
        <w:rPr>
          <w:rFonts w:cs="Arial"/>
        </w:rPr>
        <w:t>…………………………………..</w:t>
      </w:r>
    </w:p>
    <w:p w14:paraId="686EB220" w14:textId="0AB9E60D" w:rsidR="00934DD6" w:rsidRDefault="00934DD6" w:rsidP="00DB4EEF">
      <w:pPr>
        <w:shd w:val="clear" w:color="auto" w:fill="FFFFFF"/>
        <w:overflowPunct/>
        <w:autoSpaceDE/>
        <w:autoSpaceDN/>
        <w:adjustRightInd/>
        <w:spacing w:line="240" w:lineRule="atLeast"/>
        <w:textAlignment w:val="auto"/>
        <w:rPr>
          <w:rFonts w:cs="Arial"/>
        </w:rPr>
      </w:pPr>
      <w:r>
        <w:rPr>
          <w:rFonts w:cs="Arial"/>
        </w:rPr>
        <w:t>DRL and FOG:</w:t>
      </w:r>
    </w:p>
    <w:p w14:paraId="18BB40F1" w14:textId="77777777" w:rsidR="00040C80" w:rsidRDefault="00040C80" w:rsidP="00DB4EEF">
      <w:pPr>
        <w:shd w:val="clear" w:color="auto" w:fill="FFFFFF"/>
        <w:overflowPunct/>
        <w:autoSpaceDE/>
        <w:autoSpaceDN/>
        <w:adjustRightInd/>
        <w:spacing w:line="240" w:lineRule="atLeast"/>
        <w:textAlignment w:val="auto"/>
        <w:rPr>
          <w:rFonts w:cs="Arial"/>
        </w:rPr>
      </w:pPr>
    </w:p>
    <w:p w14:paraId="73F50992" w14:textId="66161F00" w:rsidR="00934DD6" w:rsidRDefault="00640C3F" w:rsidP="00DB4EEF">
      <w:pPr>
        <w:shd w:val="clear" w:color="auto" w:fill="FFFFFF"/>
        <w:overflowPunct/>
        <w:autoSpaceDE/>
        <w:autoSpaceDN/>
        <w:adjustRightInd/>
        <w:spacing w:line="240" w:lineRule="atLeast"/>
        <w:textAlignment w:val="auto"/>
        <w:rPr>
          <w:rFonts w:cs="Arial"/>
        </w:rPr>
      </w:pPr>
      <w:r>
        <w:rPr>
          <w:rFonts w:cs="Arial"/>
        </w:rPr>
        <w:t>DRL and Fog cannot be on at the same time. True for all markets</w:t>
      </w:r>
      <w:r w:rsidR="001B5EEB">
        <w:rPr>
          <w:rFonts w:cs="Arial"/>
        </w:rPr>
        <w:t>.  See DRL_Conditions_Cfg below:</w:t>
      </w:r>
    </w:p>
    <w:p w14:paraId="1DE2025C" w14:textId="02814297" w:rsidR="001B5EEB" w:rsidRDefault="001B5EEB" w:rsidP="00DB4EEF">
      <w:pPr>
        <w:shd w:val="clear" w:color="auto" w:fill="FFFFFF"/>
        <w:overflowPunct/>
        <w:autoSpaceDE/>
        <w:autoSpaceDN/>
        <w:adjustRightInd/>
        <w:spacing w:line="240" w:lineRule="atLeast"/>
        <w:textAlignment w:val="auto"/>
        <w:rPr>
          <w:rFonts w:cs="Arial"/>
        </w:rPr>
      </w:pPr>
    </w:p>
    <w:p w14:paraId="22D49FD0" w14:textId="77777777" w:rsidR="001B5EEB" w:rsidRDefault="001B5EEB" w:rsidP="00DB4EEF">
      <w:pPr>
        <w:overflowPunct/>
        <w:spacing w:line="240" w:lineRule="atLeast"/>
        <w:textAlignment w:val="auto"/>
        <w:rPr>
          <w:rFonts w:ascii="Times New Roman" w:hAnsi="Times New Roman"/>
          <w:b/>
          <w:bCs/>
        </w:rPr>
      </w:pPr>
      <w:r>
        <w:rPr>
          <w:rFonts w:ascii="Times New Roman" w:hAnsi="Times New Roman"/>
          <w:b/>
          <w:bCs/>
        </w:rPr>
        <w:t>DRL_Conditions_Cfg</w:t>
      </w:r>
    </w:p>
    <w:p w14:paraId="5203BC90" w14:textId="77777777" w:rsidR="001B5EEB" w:rsidRDefault="001B5EEB" w:rsidP="00DB4EEF">
      <w:pPr>
        <w:overflowPunct/>
        <w:spacing w:line="240" w:lineRule="atLeast"/>
        <w:textAlignment w:val="auto"/>
        <w:rPr>
          <w:rFonts w:ascii="Times New Roman" w:hAnsi="Times New Roman"/>
        </w:rPr>
      </w:pPr>
      <w:r>
        <w:rPr>
          <w:rFonts w:ascii="Times New Roman" w:hAnsi="Times New Roman"/>
        </w:rPr>
        <w:t>Description: Conditions for DRL Activation</w:t>
      </w:r>
    </w:p>
    <w:p w14:paraId="7465BD85" w14:textId="77777777" w:rsidR="001B5EEB" w:rsidRDefault="001B5EEB" w:rsidP="00DB4EEF">
      <w:pPr>
        <w:overflowPunct/>
        <w:spacing w:line="240" w:lineRule="atLeast"/>
        <w:textAlignment w:val="auto"/>
        <w:rPr>
          <w:rFonts w:ascii="Times New Roman" w:hAnsi="Times New Roman"/>
        </w:rPr>
      </w:pPr>
      <w:r>
        <w:rPr>
          <w:rFonts w:ascii="Times New Roman" w:hAnsi="Times New Roman"/>
        </w:rPr>
        <w:t>U.S.A. and Canada(OPTION_A)</w:t>
      </w:r>
    </w:p>
    <w:p w14:paraId="7E249604" w14:textId="77777777" w:rsidR="001B5EEB" w:rsidRDefault="001B5EEB" w:rsidP="00DB4EEF">
      <w:pPr>
        <w:overflowPunct/>
        <w:spacing w:line="240" w:lineRule="atLeast"/>
        <w:textAlignment w:val="auto"/>
        <w:rPr>
          <w:rFonts w:ascii="Times New Roman" w:hAnsi="Times New Roman"/>
        </w:rPr>
      </w:pPr>
      <w:r>
        <w:rPr>
          <w:rFonts w:ascii="Times New Roman" w:hAnsi="Times New Roman"/>
        </w:rPr>
        <w:t>1. ignition is in the run position</w:t>
      </w:r>
    </w:p>
    <w:p w14:paraId="5C9C1DA6" w14:textId="77777777" w:rsidR="001B5EEB" w:rsidRDefault="001B5EEB" w:rsidP="00DB4EEF">
      <w:pPr>
        <w:overflowPunct/>
        <w:spacing w:line="240" w:lineRule="atLeast"/>
        <w:textAlignment w:val="auto"/>
        <w:rPr>
          <w:rFonts w:ascii="Times New Roman" w:hAnsi="Times New Roman"/>
        </w:rPr>
      </w:pPr>
      <w:r>
        <w:rPr>
          <w:rFonts w:ascii="Times New Roman" w:hAnsi="Times New Roman"/>
        </w:rPr>
        <w:t>2. transmission is not in park (if automatic transmission)</w:t>
      </w:r>
    </w:p>
    <w:p w14:paraId="6C2A4F6E" w14:textId="77777777" w:rsidR="001B5EEB" w:rsidRDefault="001B5EEB" w:rsidP="00DB4EEF">
      <w:pPr>
        <w:overflowPunct/>
        <w:spacing w:line="240" w:lineRule="atLeast"/>
        <w:textAlignment w:val="auto"/>
        <w:rPr>
          <w:rFonts w:ascii="Times New Roman" w:hAnsi="Times New Roman"/>
        </w:rPr>
      </w:pPr>
      <w:r>
        <w:rPr>
          <w:rFonts w:ascii="Times New Roman" w:hAnsi="Times New Roman"/>
        </w:rPr>
        <w:t>3. parking brake is not engaged (if manual transmission)</w:t>
      </w:r>
    </w:p>
    <w:p w14:paraId="33E4530E" w14:textId="0B71EED9" w:rsidR="001B5EEB" w:rsidRDefault="001B5EEB" w:rsidP="00DB4EEF">
      <w:pPr>
        <w:shd w:val="clear" w:color="auto" w:fill="FFFFFF"/>
        <w:overflowPunct/>
        <w:autoSpaceDE/>
        <w:autoSpaceDN/>
        <w:adjustRightInd/>
        <w:spacing w:line="240" w:lineRule="atLeast"/>
        <w:textAlignment w:val="auto"/>
        <w:rPr>
          <w:rFonts w:ascii="Times New Roman" w:hAnsi="Times New Roman"/>
        </w:rPr>
      </w:pPr>
      <w:r>
        <w:rPr>
          <w:rFonts w:ascii="Times New Roman" w:hAnsi="Times New Roman"/>
        </w:rPr>
        <w:t xml:space="preserve">4. </w:t>
      </w:r>
      <w:r w:rsidRPr="00EE2F76">
        <w:rPr>
          <w:rFonts w:ascii="Times New Roman" w:hAnsi="Times New Roman"/>
        </w:rPr>
        <w:t>headlights are not on at full intensity (position lights may be on or off)</w:t>
      </w:r>
    </w:p>
    <w:p w14:paraId="2CE4BBA6" w14:textId="5DFF8759" w:rsidR="006208C5" w:rsidRDefault="006208C5" w:rsidP="00DB4EEF">
      <w:pPr>
        <w:shd w:val="clear" w:color="auto" w:fill="FFFFFF"/>
        <w:overflowPunct/>
        <w:autoSpaceDE/>
        <w:autoSpaceDN/>
        <w:adjustRightInd/>
        <w:spacing w:line="240" w:lineRule="atLeast"/>
        <w:textAlignment w:val="auto"/>
        <w:rPr>
          <w:rFonts w:ascii="Times New Roman" w:hAnsi="Times New Roman"/>
        </w:rPr>
      </w:pPr>
    </w:p>
    <w:p w14:paraId="5A7B170E" w14:textId="07D63F51" w:rsidR="000F5652" w:rsidRPr="000E5290" w:rsidRDefault="000F5652" w:rsidP="00DB4EEF">
      <w:pPr>
        <w:overflowPunct/>
        <w:spacing w:line="240" w:lineRule="atLeast"/>
        <w:textAlignment w:val="auto"/>
        <w:rPr>
          <w:rFonts w:ascii="Times New Roman" w:hAnsi="Times New Roman"/>
        </w:rPr>
      </w:pPr>
      <w:r w:rsidRPr="000F5652">
        <w:rPr>
          <w:rFonts w:ascii="Times New Roman" w:hAnsi="Times New Roman"/>
        </w:rPr>
        <w:t>N</w:t>
      </w:r>
      <w:r w:rsidRPr="000E5290">
        <w:rPr>
          <w:rFonts w:ascii="Times New Roman" w:hAnsi="Times New Roman"/>
        </w:rPr>
        <w:t>umber 4 is only accounting for pre-auto lamp designs</w:t>
      </w:r>
      <w:r w:rsidRPr="000F5652">
        <w:rPr>
          <w:rFonts w:ascii="Times New Roman" w:hAnsi="Times New Roman"/>
        </w:rPr>
        <w:t xml:space="preserve"> </w:t>
      </w:r>
      <w:r w:rsidRPr="000E5290">
        <w:rPr>
          <w:rFonts w:ascii="Times New Roman" w:hAnsi="Times New Roman"/>
        </w:rPr>
        <w:t>we've had DRL for many years before we added Auto lamps and that was how it worked when manual low beam was the only way to turn on/off the low beams</w:t>
      </w:r>
      <w:r w:rsidRPr="000F5652">
        <w:rPr>
          <w:rFonts w:ascii="Times New Roman" w:hAnsi="Times New Roman"/>
        </w:rPr>
        <w:t xml:space="preserve"> </w:t>
      </w:r>
      <w:r w:rsidRPr="000E5290">
        <w:rPr>
          <w:rFonts w:ascii="Times New Roman" w:hAnsi="Times New Roman"/>
        </w:rPr>
        <w:t>now that auto is applied 100%, we put DRL into the Auto daytime mode</w:t>
      </w:r>
      <w:r>
        <w:rPr>
          <w:rFonts w:ascii="Times New Roman" w:hAnsi="Times New Roman"/>
        </w:rPr>
        <w:t xml:space="preserve"> </w:t>
      </w:r>
      <w:r w:rsidRPr="000E5290">
        <w:rPr>
          <w:rFonts w:ascii="Times New Roman" w:hAnsi="Times New Roman"/>
        </w:rPr>
        <w:t>so it's not wrong so much as it is old and outdated</w:t>
      </w:r>
      <w:r w:rsidRPr="000F5652">
        <w:rPr>
          <w:rFonts w:ascii="Times New Roman" w:hAnsi="Times New Roman"/>
        </w:rPr>
        <w:t>.</w:t>
      </w:r>
    </w:p>
    <w:p w14:paraId="2EF85C71" w14:textId="77777777" w:rsidR="006208C5" w:rsidRPr="000F6012" w:rsidRDefault="006208C5" w:rsidP="00DB4EEF">
      <w:pPr>
        <w:shd w:val="clear" w:color="auto" w:fill="FFFFFF"/>
        <w:overflowPunct/>
        <w:autoSpaceDE/>
        <w:autoSpaceDN/>
        <w:adjustRightInd/>
        <w:spacing w:line="240" w:lineRule="atLeast"/>
        <w:textAlignment w:val="auto"/>
        <w:rPr>
          <w:rFonts w:cs="Arial"/>
        </w:rPr>
      </w:pPr>
    </w:p>
    <w:p w14:paraId="2306D97C" w14:textId="77777777" w:rsidR="009C3DEB" w:rsidRPr="00AE0397" w:rsidRDefault="009C3DEB" w:rsidP="00DB4EEF">
      <w:pPr>
        <w:pStyle w:val="BodyText"/>
        <w:spacing w:line="240" w:lineRule="atLeast"/>
      </w:pPr>
    </w:p>
    <w:p w14:paraId="087E1370" w14:textId="77777777" w:rsidR="00664CE1" w:rsidRDefault="00664CE1" w:rsidP="00DB4EEF">
      <w:pPr>
        <w:pStyle w:val="Heading2"/>
        <w:spacing w:line="240" w:lineRule="atLeast"/>
        <w:rPr>
          <w:lang w:val="en-GB"/>
        </w:rPr>
      </w:pPr>
      <w:bookmarkStart w:id="112" w:name="_Toc423616423"/>
      <w:bookmarkStart w:id="113" w:name="_Ref420396972"/>
      <w:bookmarkStart w:id="114" w:name="_Toc481143804"/>
      <w:bookmarkStart w:id="115" w:name="_Toc89265423"/>
      <w:r w:rsidRPr="0008696C">
        <w:rPr>
          <w:lang w:val="en-GB"/>
        </w:rPr>
        <w:t>Assumptions</w:t>
      </w:r>
      <w:bookmarkEnd w:id="112"/>
      <w:bookmarkEnd w:id="113"/>
      <w:bookmarkEnd w:id="114"/>
      <w:bookmarkEnd w:id="115"/>
    </w:p>
    <w:p w14:paraId="67BC6B41" w14:textId="77777777" w:rsidR="00F7196D" w:rsidRPr="00347A88" w:rsidRDefault="00F7196D" w:rsidP="00DB4EEF">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xml:space="preserve">: </w:t>
      </w:r>
      <w:r>
        <w:rPr>
          <w:rStyle w:val="SubtleEmphasis"/>
        </w:rPr>
        <w:t>Optional</w:t>
      </w:r>
    </w:p>
    <w:p w14:paraId="426B85F6" w14:textId="77777777" w:rsidR="00F7196D" w:rsidRPr="00C4581C" w:rsidRDefault="00F7196D" w:rsidP="00DB4EEF">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A list of assumptions concerning the effects</w:t>
      </w:r>
      <w:r>
        <w:rPr>
          <w:rStyle w:val="SubtleEmphasis"/>
        </w:rPr>
        <w:t>/dependencies</w:t>
      </w:r>
      <w:r w:rsidRPr="00347A88">
        <w:rPr>
          <w:rStyle w:val="SubtleEmphasis"/>
        </w:rPr>
        <w:t xml:space="preserve"> of the feature’s </w:t>
      </w:r>
      <w:r>
        <w:rPr>
          <w:rStyle w:val="SubtleEmphasis"/>
        </w:rPr>
        <w:t xml:space="preserve">deployment </w:t>
      </w:r>
      <w:r w:rsidRPr="00347A88">
        <w:rPr>
          <w:rStyle w:val="SubtleEmphasis"/>
        </w:rPr>
        <w:t>as well as (e.g. known limitations).</w:t>
      </w:r>
      <w:r>
        <w:rPr>
          <w:rStyle w:val="SubtleEmphasis"/>
        </w:rPr>
        <w:t xml:space="preserve"> During the course of the feature development most of those assumptions are typically either converted into actual requirements or discarded at some point – such that this chapter ideally remains mostly empty.</w:t>
      </w:r>
    </w:p>
    <w:p w14:paraId="31FF170B" w14:textId="77777777" w:rsidR="00F7196D" w:rsidRPr="00F7196D" w:rsidRDefault="00F7196D" w:rsidP="00DB4EEF">
      <w:pPr>
        <w:spacing w:line="240" w:lineRule="atLeast"/>
      </w:pPr>
    </w:p>
    <w:p w14:paraId="2223D152" w14:textId="77777777" w:rsidR="009E238B" w:rsidRDefault="009E238B" w:rsidP="00DB4EEF">
      <w:pPr>
        <w:pStyle w:val="Heading1"/>
        <w:spacing w:line="240" w:lineRule="atLeast"/>
        <w:rPr>
          <w:lang w:val="en-GB"/>
        </w:rPr>
      </w:pPr>
      <w:bookmarkStart w:id="116" w:name="_Toc89265424"/>
      <w:bookmarkStart w:id="117" w:name="_Toc481143805"/>
      <w:r>
        <w:rPr>
          <w:lang w:val="en-GB"/>
        </w:rPr>
        <w:lastRenderedPageBreak/>
        <w:t>Feature Implementation Architecture</w:t>
      </w:r>
      <w:bookmarkEnd w:id="116"/>
    </w:p>
    <w:p w14:paraId="532205D6" w14:textId="77777777" w:rsidR="002D59C1" w:rsidRPr="0008696C" w:rsidRDefault="006E407E" w:rsidP="00DB4EEF">
      <w:pPr>
        <w:pStyle w:val="Heading2"/>
        <w:spacing w:line="240" w:lineRule="atLeast"/>
        <w:rPr>
          <w:lang w:val="en-GB"/>
        </w:rPr>
      </w:pPr>
      <w:bookmarkStart w:id="118" w:name="_Toc89265425"/>
      <w:r w:rsidRPr="0008696C">
        <w:rPr>
          <w:lang w:val="en-GB"/>
        </w:rPr>
        <w:t>Functional A</w:t>
      </w:r>
      <w:r w:rsidR="002D59C1" w:rsidRPr="0008696C">
        <w:rPr>
          <w:lang w:val="en-GB"/>
        </w:rPr>
        <w:t>rchitecture</w:t>
      </w:r>
      <w:bookmarkEnd w:id="117"/>
      <w:bookmarkEnd w:id="118"/>
    </w:p>
    <w:p w14:paraId="5B46D4C8" w14:textId="77777777" w:rsidR="00456128" w:rsidRPr="00347A88" w:rsidRDefault="00456128" w:rsidP="00DB4EEF">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This section depicts the Functional Architecture</w:t>
      </w:r>
      <w:r w:rsidR="00C54F10">
        <w:rPr>
          <w:rStyle w:val="SubtleEmphasis"/>
        </w:rPr>
        <w:t>, i.e., the decomposition into Logical Functions</w:t>
      </w:r>
      <w:r w:rsidRPr="00347A88">
        <w:rPr>
          <w:rStyle w:val="SubtleEmphasis"/>
        </w:rPr>
        <w:t>. This architectural step is needed to find the right functional partitioning for the function level.</w:t>
      </w:r>
      <w:r w:rsidR="00FC42BC">
        <w:rPr>
          <w:rStyle w:val="SubtleEmphasis"/>
        </w:rPr>
        <w:t xml:space="preserve"> </w:t>
      </w:r>
    </w:p>
    <w:p w14:paraId="475DE807" w14:textId="77777777" w:rsidR="00456128" w:rsidRDefault="00456128" w:rsidP="00DB4EEF">
      <w:pPr>
        <w:pStyle w:val="Heading3"/>
        <w:spacing w:line="240" w:lineRule="atLeast"/>
      </w:pPr>
      <w:bookmarkStart w:id="119" w:name="_Toc521186600"/>
      <w:bookmarkStart w:id="120" w:name="_Toc89265426"/>
      <w:r>
        <w:t>Description</w:t>
      </w:r>
      <w:bookmarkEnd w:id="119"/>
      <w:bookmarkEnd w:id="120"/>
    </w:p>
    <w:p w14:paraId="789B398B" w14:textId="7634D177" w:rsidR="00456128" w:rsidRPr="00347A88" w:rsidRDefault="00456128" w:rsidP="00DB4EEF">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w:t>
      </w:r>
      <w:r>
        <w:rPr>
          <w:rStyle w:val="SubtleEmphasis"/>
        </w:rPr>
        <w:t xml:space="preserve">Provide some informal description of the characteristics of the chosen Functional Architecture. Also give some graphical representation of the Functional Architecture. </w:t>
      </w:r>
      <w:r w:rsidRPr="00347A88">
        <w:rPr>
          <w:rStyle w:val="SubtleEmphasis"/>
        </w:rPr>
        <w:t xml:space="preserve">Either SysML activity diagrams or </w:t>
      </w:r>
      <w:hyperlink r:id="rId33" w:history="1">
        <w:r w:rsidRPr="00347A88">
          <w:rPr>
            <w:rStyle w:val="SubtleEmphasis"/>
          </w:rPr>
          <w:t>Data Flow Diagrams</w:t>
        </w:r>
      </w:hyperlink>
      <w:r w:rsidRPr="00347A88">
        <w:rPr>
          <w:rStyle w:val="SubtleEmphasis"/>
        </w:rPr>
        <w:t xml:space="preserve"> could be used to depict such a Functional Architecture.</w:t>
      </w:r>
    </w:p>
    <w:p w14:paraId="75FB8400" w14:textId="44947B01" w:rsidR="00456128" w:rsidRPr="00347A88" w:rsidRDefault="00456128" w:rsidP="00DB4EEF">
      <w:pPr>
        <w:shd w:val="clear" w:color="auto" w:fill="D6E3BC" w:themeFill="accent3" w:themeFillTint="66"/>
        <w:spacing w:line="240" w:lineRule="atLeast"/>
        <w:rPr>
          <w:rStyle w:val="SubtleEmphasis"/>
        </w:rPr>
      </w:pPr>
      <w:r w:rsidRPr="00347A88">
        <w:rPr>
          <w:rStyle w:val="SubtleEmphasis"/>
          <w:b/>
        </w:rPr>
        <w:t>#Link:</w:t>
      </w:r>
      <w:r w:rsidRPr="00347A88">
        <w:rPr>
          <w:rStyle w:val="SubtleEmphasis"/>
        </w:rPr>
        <w:t xml:space="preserve"> </w:t>
      </w:r>
      <w:hyperlink r:id="rId34" w:history="1">
        <w:r w:rsidRPr="005D37D3">
          <w:rPr>
            <w:rStyle w:val="Hyperlink"/>
            <w:i/>
          </w:rPr>
          <w:t>SysML - Activity Diagrams</w:t>
        </w:r>
      </w:hyperlink>
      <w:r w:rsidRPr="00347A88">
        <w:rPr>
          <w:rStyle w:val="SubtleEmphasis"/>
        </w:rPr>
        <w:t xml:space="preserve"> or </w:t>
      </w:r>
      <w:hyperlink r:id="rId35" w:history="1">
        <w:r w:rsidRPr="005D37D3">
          <w:rPr>
            <w:rStyle w:val="Hyperlink"/>
            <w:i/>
            <w:iCs/>
          </w:rPr>
          <w:t>RE Wiki - Data Flow Diagrams</w:t>
        </w:r>
      </w:hyperlink>
    </w:p>
    <w:p w14:paraId="4D03F39A" w14:textId="77777777" w:rsidR="00456128" w:rsidRDefault="00456128" w:rsidP="00DB4EEF">
      <w:pPr>
        <w:spacing w:line="240" w:lineRule="atLeast"/>
      </w:pPr>
    </w:p>
    <w:p w14:paraId="2BA541AC" w14:textId="43BFEC7A" w:rsidR="004E4405" w:rsidRDefault="00170469" w:rsidP="00DB4EEF">
      <w:pPr>
        <w:spacing w:after="10" w:line="240" w:lineRule="atLeast"/>
        <w:jc w:val="center"/>
      </w:pPr>
      <w:r>
        <w:object w:dxaOrig="8641" w:dyaOrig="5161" w14:anchorId="443AD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pt;height:289.55pt" o:ole="">
            <v:imagedata r:id="rId36" o:title=""/>
          </v:shape>
          <o:OLEObject Type="Embed" ProgID="Visio.Drawing.15" ShapeID="_x0000_i1025" DrawAspect="Content" ObjectID="_1716035730" r:id="rId37"/>
        </w:object>
      </w:r>
    </w:p>
    <w:p w14:paraId="77BCDF3D" w14:textId="5125BA70" w:rsidR="00AC73D1" w:rsidRPr="003E65FA" w:rsidRDefault="00AF2E97" w:rsidP="00DB4EEF">
      <w:pPr>
        <w:pStyle w:val="Caption"/>
        <w:spacing w:line="240" w:lineRule="atLeast"/>
      </w:pPr>
      <w:bookmarkStart w:id="121" w:name="_Toc520108481"/>
      <w:bookmarkStart w:id="122" w:name="_Toc89265527"/>
      <w:r w:rsidRPr="003E65FA">
        <w:t xml:space="preserve">Figure </w:t>
      </w:r>
      <w:r w:rsidR="00A378CF">
        <w:rPr>
          <w:noProof/>
        </w:rPr>
        <w:fldChar w:fldCharType="begin"/>
      </w:r>
      <w:r w:rsidR="00A378CF">
        <w:rPr>
          <w:noProof/>
        </w:rPr>
        <w:instrText xml:space="preserve"> STYLEREF 1 \s </w:instrText>
      </w:r>
      <w:r w:rsidR="00A378CF">
        <w:rPr>
          <w:noProof/>
        </w:rPr>
        <w:fldChar w:fldCharType="separate"/>
      </w:r>
      <w:r w:rsidR="00ED442C">
        <w:rPr>
          <w:noProof/>
        </w:rPr>
        <w:t>3</w:t>
      </w:r>
      <w:r w:rsidR="00A378CF">
        <w:rPr>
          <w:noProof/>
        </w:rPr>
        <w:fldChar w:fldCharType="end"/>
      </w:r>
      <w:r w:rsidR="009530F7">
        <w:noBreakHyphen/>
      </w:r>
      <w:r w:rsidR="00A378CF">
        <w:rPr>
          <w:noProof/>
        </w:rPr>
        <w:fldChar w:fldCharType="begin"/>
      </w:r>
      <w:r w:rsidR="00A378CF">
        <w:rPr>
          <w:noProof/>
        </w:rPr>
        <w:instrText xml:space="preserve"> SEQ Figure \* ARABIC \s 1 </w:instrText>
      </w:r>
      <w:r w:rsidR="00A378CF">
        <w:rPr>
          <w:noProof/>
        </w:rPr>
        <w:fldChar w:fldCharType="separate"/>
      </w:r>
      <w:r w:rsidR="00ED442C">
        <w:rPr>
          <w:noProof/>
        </w:rPr>
        <w:t>1</w:t>
      </w:r>
      <w:r w:rsidR="00A378CF">
        <w:rPr>
          <w:noProof/>
        </w:rPr>
        <w:fldChar w:fldCharType="end"/>
      </w:r>
      <w:r w:rsidRPr="003E65FA">
        <w:t>: Functional Architecture</w:t>
      </w:r>
      <w:bookmarkEnd w:id="121"/>
      <w:bookmarkEnd w:id="122"/>
    </w:p>
    <w:p w14:paraId="23CD0E57" w14:textId="77777777" w:rsidR="00E714D5" w:rsidRPr="00E714D5" w:rsidRDefault="00E714D5" w:rsidP="00DB4EEF">
      <w:pPr>
        <w:spacing w:line="240" w:lineRule="atLeast"/>
      </w:pPr>
    </w:p>
    <w:p w14:paraId="0CABD7BB" w14:textId="77777777" w:rsidR="00CA1759" w:rsidRPr="00F33AA3" w:rsidRDefault="00AC73D1" w:rsidP="00DB4EEF">
      <w:pPr>
        <w:pStyle w:val="Heading3"/>
        <w:spacing w:line="240" w:lineRule="atLeast"/>
      </w:pPr>
      <w:bookmarkStart w:id="123" w:name="_Toc481143806"/>
      <w:bookmarkStart w:id="124" w:name="_Toc89265427"/>
      <w:r w:rsidRPr="00F33AA3">
        <w:t>Function List</w:t>
      </w:r>
      <w:bookmarkEnd w:id="123"/>
      <w:bookmarkEnd w:id="124"/>
    </w:p>
    <w:p w14:paraId="377FD649" w14:textId="3AC39D60" w:rsidR="00B574CB" w:rsidRDefault="00B574CB" w:rsidP="00DB4EEF">
      <w:pPr>
        <w:pStyle w:val="BodyText"/>
        <w:spacing w:line="240" w:lineRule="atLeast"/>
        <w:rPr>
          <w:lang w:val="en-US"/>
        </w:rPr>
      </w:pPr>
      <w:r>
        <w:rPr>
          <w:lang w:val="en-US"/>
        </w:rPr>
        <w:t xml:space="preserve">The following functions </w:t>
      </w:r>
      <w:r>
        <w:t xml:space="preserve">from the </w:t>
      </w:r>
      <w:hyperlink r:id="rId38" w:history="1">
        <w:r w:rsidRPr="003C6F08">
          <w:rPr>
            <w:rStyle w:val="Hyperlink"/>
          </w:rPr>
          <w:t>Global Feature &amp; Function List</w:t>
        </w:r>
      </w:hyperlink>
      <w:r>
        <w:t xml:space="preserve"> </w:t>
      </w:r>
      <w:r>
        <w:rPr>
          <w:lang w:val="en-US"/>
        </w:rPr>
        <w:t>are referenced in this Feature Implementation Specification:</w:t>
      </w:r>
    </w:p>
    <w:p w14:paraId="3E4C6E95" w14:textId="77777777" w:rsidR="0094354A" w:rsidRPr="0094354A" w:rsidRDefault="0094354A" w:rsidP="00DB4EEF">
      <w:pPr>
        <w:spacing w:line="240" w:lineRule="atLeast"/>
      </w:pPr>
    </w:p>
    <w:tbl>
      <w:tblPr>
        <w:tblStyle w:val="TableGrid"/>
        <w:tblW w:w="10201" w:type="dxa"/>
        <w:tblLook w:val="01E0" w:firstRow="1" w:lastRow="1" w:firstColumn="1" w:lastColumn="1" w:noHBand="0" w:noVBand="0"/>
      </w:tblPr>
      <w:tblGrid>
        <w:gridCol w:w="1462"/>
        <w:gridCol w:w="3338"/>
        <w:gridCol w:w="5401"/>
      </w:tblGrid>
      <w:tr w:rsidR="00161D89" w:rsidRPr="00717330" w14:paraId="390B3EE0" w14:textId="77777777" w:rsidTr="00DC7249">
        <w:tc>
          <w:tcPr>
            <w:tcW w:w="1462" w:type="dxa"/>
            <w:shd w:val="clear" w:color="auto" w:fill="D9D9D9" w:themeFill="background1" w:themeFillShade="D9"/>
          </w:tcPr>
          <w:p w14:paraId="153B2F96" w14:textId="77777777" w:rsidR="00161D89" w:rsidRPr="004E7B74" w:rsidRDefault="00161D89" w:rsidP="00DB4EEF">
            <w:pPr>
              <w:pStyle w:val="scriptNormal"/>
              <w:spacing w:line="240" w:lineRule="atLeast"/>
              <w:rPr>
                <w:b/>
                <w:color w:val="auto"/>
              </w:rPr>
            </w:pPr>
            <w:r>
              <w:rPr>
                <w:b/>
                <w:color w:val="auto"/>
              </w:rPr>
              <w:t>Function ID</w:t>
            </w:r>
          </w:p>
        </w:tc>
        <w:tc>
          <w:tcPr>
            <w:tcW w:w="3338" w:type="dxa"/>
            <w:shd w:val="clear" w:color="auto" w:fill="D9D9D9" w:themeFill="background1" w:themeFillShade="D9"/>
          </w:tcPr>
          <w:p w14:paraId="1A9D3EB9" w14:textId="77777777" w:rsidR="00161D89" w:rsidRPr="004E7B74" w:rsidRDefault="00161D89" w:rsidP="00DB4EEF">
            <w:pPr>
              <w:pStyle w:val="scriptNormal"/>
              <w:spacing w:line="240" w:lineRule="atLeast"/>
              <w:rPr>
                <w:b/>
                <w:color w:val="auto"/>
              </w:rPr>
            </w:pPr>
            <w:r>
              <w:rPr>
                <w:b/>
                <w:color w:val="auto"/>
              </w:rPr>
              <w:t>Function</w:t>
            </w:r>
            <w:r w:rsidRPr="004E7B74">
              <w:rPr>
                <w:b/>
                <w:color w:val="auto"/>
              </w:rPr>
              <w:t xml:space="preserve"> </w:t>
            </w:r>
            <w:r>
              <w:rPr>
                <w:b/>
                <w:color w:val="auto"/>
              </w:rPr>
              <w:t>Name</w:t>
            </w:r>
          </w:p>
        </w:tc>
        <w:tc>
          <w:tcPr>
            <w:tcW w:w="5401" w:type="dxa"/>
            <w:shd w:val="clear" w:color="auto" w:fill="D9D9D9" w:themeFill="background1" w:themeFillShade="D9"/>
          </w:tcPr>
          <w:p w14:paraId="1D7BFFA6" w14:textId="77777777" w:rsidR="00161D89" w:rsidRPr="004E7B74" w:rsidRDefault="00161D89" w:rsidP="00DB4EEF">
            <w:pPr>
              <w:pStyle w:val="scriptNormal"/>
              <w:spacing w:line="240" w:lineRule="atLeast"/>
              <w:rPr>
                <w:b/>
                <w:color w:val="auto"/>
              </w:rPr>
            </w:pPr>
            <w:r>
              <w:rPr>
                <w:b/>
                <w:color w:val="auto"/>
              </w:rPr>
              <w:t>Function</w:t>
            </w:r>
            <w:r w:rsidRPr="004E7B74">
              <w:rPr>
                <w:b/>
                <w:color w:val="auto"/>
              </w:rPr>
              <w:t xml:space="preserve"> Description</w:t>
            </w:r>
          </w:p>
        </w:tc>
      </w:tr>
      <w:tr w:rsidR="00161D89" w:rsidRPr="00C27C3F" w14:paraId="7E643BB3" w14:textId="77777777" w:rsidTr="00DC7249">
        <w:tc>
          <w:tcPr>
            <w:tcW w:w="1462" w:type="dxa"/>
          </w:tcPr>
          <w:p w14:paraId="7F77DA5B" w14:textId="0B31C056" w:rsidR="00161D89" w:rsidRPr="00C27C3F" w:rsidRDefault="007535D3" w:rsidP="00DB4EEF">
            <w:pPr>
              <w:spacing w:line="240" w:lineRule="atLeast"/>
              <w:rPr>
                <w:color w:val="000000" w:themeColor="text1"/>
              </w:rPr>
            </w:pPr>
            <w:r>
              <w:rPr>
                <w:rFonts w:ascii="Helvetica" w:hAnsi="Helvetica" w:cs="Helvetica"/>
              </w:rPr>
              <w:t>F1</w:t>
            </w:r>
          </w:p>
        </w:tc>
        <w:tc>
          <w:tcPr>
            <w:tcW w:w="3338" w:type="dxa"/>
          </w:tcPr>
          <w:p w14:paraId="3400E419" w14:textId="353BF1EF" w:rsidR="00161D89" w:rsidRPr="00C27C3F" w:rsidRDefault="00236351" w:rsidP="00DB4EEF">
            <w:pPr>
              <w:pStyle w:val="scriptNormal"/>
              <w:spacing w:line="240" w:lineRule="atLeast"/>
              <w:rPr>
                <w:color w:val="000000" w:themeColor="text1"/>
              </w:rPr>
            </w:pPr>
            <w:r>
              <w:rPr>
                <w:color w:val="000000" w:themeColor="text1"/>
              </w:rPr>
              <w:t>Provide Driver Input</w:t>
            </w:r>
          </w:p>
        </w:tc>
        <w:tc>
          <w:tcPr>
            <w:tcW w:w="5401" w:type="dxa"/>
          </w:tcPr>
          <w:p w14:paraId="213B637B" w14:textId="1532FEBA" w:rsidR="00161D89" w:rsidRPr="00C27C3F" w:rsidRDefault="00071A32" w:rsidP="00DB4EEF">
            <w:pPr>
              <w:pStyle w:val="scriptNormal"/>
              <w:spacing w:line="240" w:lineRule="atLeast"/>
              <w:rPr>
                <w:color w:val="000000" w:themeColor="text1"/>
              </w:rPr>
            </w:pPr>
            <w:r>
              <w:rPr>
                <w:color w:val="000000" w:themeColor="text1"/>
              </w:rPr>
              <w:t>Driver selects Fog Feature via MLS</w:t>
            </w:r>
          </w:p>
        </w:tc>
      </w:tr>
      <w:tr w:rsidR="00161D89" w:rsidRPr="00C27C3F" w14:paraId="05B6972C" w14:textId="77777777" w:rsidTr="00DC7249">
        <w:tc>
          <w:tcPr>
            <w:tcW w:w="1462" w:type="dxa"/>
          </w:tcPr>
          <w:p w14:paraId="66532FF2" w14:textId="21C908D4" w:rsidR="00161D89" w:rsidRPr="00C27C3F" w:rsidRDefault="00071A32" w:rsidP="00DB4EEF">
            <w:pPr>
              <w:pStyle w:val="scriptNormal"/>
              <w:spacing w:line="240" w:lineRule="atLeast"/>
              <w:rPr>
                <w:color w:val="000000" w:themeColor="text1"/>
              </w:rPr>
            </w:pPr>
            <w:r>
              <w:rPr>
                <w:color w:val="000000" w:themeColor="text1"/>
              </w:rPr>
              <w:t>F2</w:t>
            </w:r>
          </w:p>
        </w:tc>
        <w:tc>
          <w:tcPr>
            <w:tcW w:w="3338" w:type="dxa"/>
          </w:tcPr>
          <w:p w14:paraId="206342BD" w14:textId="38982229" w:rsidR="00161D89" w:rsidRPr="00C27C3F" w:rsidRDefault="00071A32" w:rsidP="00DB4EEF">
            <w:pPr>
              <w:pStyle w:val="scriptNormal"/>
              <w:spacing w:line="240" w:lineRule="atLeast"/>
              <w:rPr>
                <w:color w:val="000000" w:themeColor="text1"/>
              </w:rPr>
            </w:pPr>
            <w:r>
              <w:rPr>
                <w:color w:val="000000" w:themeColor="text1"/>
              </w:rPr>
              <w:t>Provide Conditional Factors</w:t>
            </w:r>
          </w:p>
        </w:tc>
        <w:tc>
          <w:tcPr>
            <w:tcW w:w="5401" w:type="dxa"/>
          </w:tcPr>
          <w:p w14:paraId="1B040EC0" w14:textId="31EFF887" w:rsidR="00161D89" w:rsidRPr="00C27C3F" w:rsidRDefault="006F5159" w:rsidP="00DB4EEF">
            <w:pPr>
              <w:pStyle w:val="scriptNormal"/>
              <w:spacing w:line="240" w:lineRule="atLeast"/>
              <w:rPr>
                <w:color w:val="000000" w:themeColor="text1"/>
              </w:rPr>
            </w:pPr>
            <w:r>
              <w:rPr>
                <w:color w:val="000000" w:themeColor="text1"/>
              </w:rPr>
              <w:t xml:space="preserve">Factors influencing whether or not the Driver desired </w:t>
            </w:r>
            <w:r w:rsidR="00490C2B">
              <w:rPr>
                <w:color w:val="000000" w:themeColor="text1"/>
              </w:rPr>
              <w:t>feature is allowed to become active</w:t>
            </w:r>
          </w:p>
        </w:tc>
      </w:tr>
      <w:tr w:rsidR="00DC7249" w:rsidRPr="00C27C3F" w14:paraId="70D8C029" w14:textId="77777777" w:rsidTr="00DC7249">
        <w:tc>
          <w:tcPr>
            <w:tcW w:w="1462" w:type="dxa"/>
          </w:tcPr>
          <w:p w14:paraId="48D22809" w14:textId="2840C509" w:rsidR="00DC7249" w:rsidRPr="00C27C3F" w:rsidRDefault="00490C2B" w:rsidP="00DB4EEF">
            <w:pPr>
              <w:pStyle w:val="scriptNormal"/>
              <w:spacing w:line="240" w:lineRule="atLeast"/>
              <w:rPr>
                <w:color w:val="000000" w:themeColor="text1"/>
              </w:rPr>
            </w:pPr>
            <w:r>
              <w:rPr>
                <w:color w:val="000000" w:themeColor="text1"/>
              </w:rPr>
              <w:t>F3</w:t>
            </w:r>
          </w:p>
        </w:tc>
        <w:tc>
          <w:tcPr>
            <w:tcW w:w="3338" w:type="dxa"/>
          </w:tcPr>
          <w:p w14:paraId="4156ABD3" w14:textId="2D38C278" w:rsidR="00DC7249" w:rsidRPr="00C27C3F" w:rsidRDefault="00490C2B" w:rsidP="00DB4EEF">
            <w:pPr>
              <w:pStyle w:val="scriptNormal"/>
              <w:spacing w:line="240" w:lineRule="atLeast"/>
              <w:rPr>
                <w:color w:val="000000" w:themeColor="text1"/>
              </w:rPr>
            </w:pPr>
            <w:r>
              <w:rPr>
                <w:color w:val="000000" w:themeColor="text1"/>
              </w:rPr>
              <w:t>Arb</w:t>
            </w:r>
            <w:r w:rsidR="00151075">
              <w:rPr>
                <w:color w:val="000000" w:themeColor="text1"/>
              </w:rPr>
              <w:t>atrate Fog Light Requests</w:t>
            </w:r>
          </w:p>
        </w:tc>
        <w:tc>
          <w:tcPr>
            <w:tcW w:w="5401" w:type="dxa"/>
          </w:tcPr>
          <w:p w14:paraId="350A8D3A" w14:textId="77640CE5" w:rsidR="00DC7249" w:rsidRDefault="00151075" w:rsidP="00DB4EEF">
            <w:pPr>
              <w:spacing w:line="240" w:lineRule="atLeast"/>
            </w:pPr>
            <w:r>
              <w:rPr>
                <w:color w:val="000000" w:themeColor="text1"/>
              </w:rPr>
              <w:t xml:space="preserve"> </w:t>
            </w:r>
            <w:r w:rsidR="00F42783">
              <w:rPr>
                <w:color w:val="000000" w:themeColor="text1"/>
              </w:rPr>
              <w:t>Conditional factors are determin</w:t>
            </w:r>
            <w:r w:rsidR="002816D4">
              <w:rPr>
                <w:color w:val="000000" w:themeColor="text1"/>
              </w:rPr>
              <w:t>ing the action desired.</w:t>
            </w:r>
          </w:p>
        </w:tc>
      </w:tr>
      <w:tr w:rsidR="00DC7249" w:rsidRPr="00C27C3F" w14:paraId="7654EE78" w14:textId="77777777" w:rsidTr="00DC7249">
        <w:tc>
          <w:tcPr>
            <w:tcW w:w="1462" w:type="dxa"/>
          </w:tcPr>
          <w:p w14:paraId="4650D9C8" w14:textId="0B45F37D" w:rsidR="00DC7249" w:rsidRPr="00C27C3F" w:rsidRDefault="002816D4" w:rsidP="00DB4EEF">
            <w:pPr>
              <w:pStyle w:val="scriptNormal"/>
              <w:spacing w:line="240" w:lineRule="atLeast"/>
              <w:rPr>
                <w:color w:val="000000" w:themeColor="text1"/>
              </w:rPr>
            </w:pPr>
            <w:r>
              <w:rPr>
                <w:color w:val="000000" w:themeColor="text1"/>
              </w:rPr>
              <w:t>F4</w:t>
            </w:r>
          </w:p>
        </w:tc>
        <w:tc>
          <w:tcPr>
            <w:tcW w:w="3338" w:type="dxa"/>
          </w:tcPr>
          <w:p w14:paraId="26BFB549" w14:textId="7C6E73E7" w:rsidR="00DC7249" w:rsidRPr="00C27C3F" w:rsidRDefault="002816D4" w:rsidP="00DB4EEF">
            <w:pPr>
              <w:pStyle w:val="scriptNormal"/>
              <w:spacing w:line="240" w:lineRule="atLeast"/>
              <w:rPr>
                <w:color w:val="000000" w:themeColor="text1"/>
              </w:rPr>
            </w:pPr>
            <w:r>
              <w:rPr>
                <w:color w:val="000000" w:themeColor="text1"/>
              </w:rPr>
              <w:t>Actuate Front Fog Lamps</w:t>
            </w:r>
          </w:p>
        </w:tc>
        <w:tc>
          <w:tcPr>
            <w:tcW w:w="5401" w:type="dxa"/>
          </w:tcPr>
          <w:p w14:paraId="239A6D04" w14:textId="270F8FC4" w:rsidR="00DC7249" w:rsidRDefault="00A33F68" w:rsidP="00DB4EEF">
            <w:pPr>
              <w:spacing w:line="240" w:lineRule="atLeast"/>
            </w:pPr>
            <w:r>
              <w:rPr>
                <w:color w:val="000000" w:themeColor="text1"/>
              </w:rPr>
              <w:t>Front Fog Lamps are activ</w:t>
            </w:r>
            <w:r w:rsidR="005D7B7A">
              <w:rPr>
                <w:color w:val="000000" w:themeColor="text1"/>
              </w:rPr>
              <w:t>ated</w:t>
            </w:r>
          </w:p>
        </w:tc>
      </w:tr>
      <w:tr w:rsidR="005D7B7A" w:rsidRPr="00C27C3F" w14:paraId="6E6D2F63" w14:textId="77777777" w:rsidTr="009C3FBF">
        <w:tc>
          <w:tcPr>
            <w:tcW w:w="1462" w:type="dxa"/>
          </w:tcPr>
          <w:p w14:paraId="4E47C328" w14:textId="1FE7C66E" w:rsidR="005D7B7A" w:rsidRPr="00C27C3F" w:rsidRDefault="005D7B7A" w:rsidP="00DB4EEF">
            <w:pPr>
              <w:pStyle w:val="scriptNormal"/>
              <w:spacing w:line="240" w:lineRule="atLeast"/>
              <w:rPr>
                <w:color w:val="000000" w:themeColor="text1"/>
              </w:rPr>
            </w:pPr>
            <w:r>
              <w:rPr>
                <w:color w:val="000000" w:themeColor="text1"/>
              </w:rPr>
              <w:t>F5</w:t>
            </w:r>
          </w:p>
        </w:tc>
        <w:tc>
          <w:tcPr>
            <w:tcW w:w="3338" w:type="dxa"/>
          </w:tcPr>
          <w:p w14:paraId="3216BA63" w14:textId="46685C23" w:rsidR="005D7B7A" w:rsidRPr="00C27C3F" w:rsidRDefault="005D7B7A" w:rsidP="00DB4EEF">
            <w:pPr>
              <w:pStyle w:val="scriptNormal"/>
              <w:spacing w:line="240" w:lineRule="atLeast"/>
              <w:rPr>
                <w:color w:val="000000" w:themeColor="text1"/>
              </w:rPr>
            </w:pPr>
            <w:r>
              <w:rPr>
                <w:color w:val="000000" w:themeColor="text1"/>
              </w:rPr>
              <w:t>Actuate Rear Fog Lamps</w:t>
            </w:r>
          </w:p>
        </w:tc>
        <w:tc>
          <w:tcPr>
            <w:tcW w:w="5401" w:type="dxa"/>
          </w:tcPr>
          <w:p w14:paraId="2CF92E2D" w14:textId="0C4721C9" w:rsidR="005D7B7A" w:rsidRDefault="005D7B7A" w:rsidP="00DB4EEF">
            <w:pPr>
              <w:spacing w:line="240" w:lineRule="atLeast"/>
            </w:pPr>
            <w:r>
              <w:rPr>
                <w:color w:val="000000" w:themeColor="text1"/>
              </w:rPr>
              <w:t>Rear Fog Lamps are activated</w:t>
            </w:r>
          </w:p>
        </w:tc>
      </w:tr>
      <w:tr w:rsidR="00161D89" w:rsidRPr="00C27C3F" w14:paraId="6168D11B" w14:textId="77777777" w:rsidTr="00DC7249">
        <w:tc>
          <w:tcPr>
            <w:tcW w:w="1462" w:type="dxa"/>
          </w:tcPr>
          <w:p w14:paraId="7E4CD8AF" w14:textId="70BA8875" w:rsidR="00161D89" w:rsidRPr="00C27C3F" w:rsidRDefault="005D7B7A" w:rsidP="00DB4EEF">
            <w:pPr>
              <w:pStyle w:val="scriptNormal"/>
              <w:spacing w:line="240" w:lineRule="atLeast"/>
              <w:rPr>
                <w:color w:val="000000" w:themeColor="text1"/>
              </w:rPr>
            </w:pPr>
            <w:r>
              <w:rPr>
                <w:color w:val="000000" w:themeColor="text1"/>
              </w:rPr>
              <w:t>F6</w:t>
            </w:r>
          </w:p>
        </w:tc>
        <w:tc>
          <w:tcPr>
            <w:tcW w:w="3338" w:type="dxa"/>
          </w:tcPr>
          <w:p w14:paraId="6521A3FD" w14:textId="773253FE" w:rsidR="00161D89" w:rsidRDefault="00ED7032" w:rsidP="00DB4EEF">
            <w:pPr>
              <w:pStyle w:val="scriptNormal"/>
              <w:spacing w:line="240" w:lineRule="atLeast"/>
              <w:rPr>
                <w:color w:val="000000" w:themeColor="text1"/>
              </w:rPr>
            </w:pPr>
            <w:r>
              <w:rPr>
                <w:color w:val="000000" w:themeColor="text1"/>
              </w:rPr>
              <w:t>IPC telltale display</w:t>
            </w:r>
          </w:p>
        </w:tc>
        <w:tc>
          <w:tcPr>
            <w:tcW w:w="5401" w:type="dxa"/>
          </w:tcPr>
          <w:p w14:paraId="569D08D6" w14:textId="6C7724B7" w:rsidR="00161D89" w:rsidRPr="00C27C3F" w:rsidRDefault="00ED7032" w:rsidP="00DB4EEF">
            <w:pPr>
              <w:pStyle w:val="scriptNormal"/>
              <w:spacing w:line="240" w:lineRule="atLeast"/>
              <w:rPr>
                <w:color w:val="000000" w:themeColor="text1"/>
              </w:rPr>
            </w:pPr>
            <w:r>
              <w:rPr>
                <w:color w:val="000000" w:themeColor="text1"/>
              </w:rPr>
              <w:t>Display Fog Lamp Status to Driver</w:t>
            </w:r>
          </w:p>
        </w:tc>
      </w:tr>
      <w:tr w:rsidR="00170469" w:rsidRPr="00C27C3F" w14:paraId="75AC3962" w14:textId="77777777" w:rsidTr="00A04097">
        <w:tc>
          <w:tcPr>
            <w:tcW w:w="1462" w:type="dxa"/>
          </w:tcPr>
          <w:p w14:paraId="465BAD27" w14:textId="1A911AED" w:rsidR="00170469" w:rsidRPr="00C27C3F" w:rsidRDefault="00170469" w:rsidP="00DB4EEF">
            <w:pPr>
              <w:pStyle w:val="scriptNormal"/>
              <w:spacing w:line="240" w:lineRule="atLeast"/>
              <w:rPr>
                <w:color w:val="000000" w:themeColor="text1"/>
              </w:rPr>
            </w:pPr>
            <w:r>
              <w:rPr>
                <w:color w:val="000000" w:themeColor="text1"/>
              </w:rPr>
              <w:t>F7</w:t>
            </w:r>
          </w:p>
        </w:tc>
        <w:tc>
          <w:tcPr>
            <w:tcW w:w="3338" w:type="dxa"/>
          </w:tcPr>
          <w:p w14:paraId="460E91E6" w14:textId="6C6F149F" w:rsidR="00170469" w:rsidRDefault="002141F6" w:rsidP="00DB4EEF">
            <w:pPr>
              <w:pStyle w:val="scriptNormal"/>
              <w:spacing w:line="240" w:lineRule="atLeast"/>
              <w:rPr>
                <w:color w:val="000000" w:themeColor="text1"/>
              </w:rPr>
            </w:pPr>
            <w:r>
              <w:rPr>
                <w:color w:val="000000" w:themeColor="text1"/>
              </w:rPr>
              <w:t>Ambient Light Conditions</w:t>
            </w:r>
          </w:p>
        </w:tc>
        <w:tc>
          <w:tcPr>
            <w:tcW w:w="5401" w:type="dxa"/>
          </w:tcPr>
          <w:p w14:paraId="38001180" w14:textId="7FA8CF14" w:rsidR="00170469" w:rsidRPr="00C27C3F" w:rsidRDefault="002141F6" w:rsidP="00DB4EEF">
            <w:pPr>
              <w:pStyle w:val="scriptNormal"/>
              <w:spacing w:line="240" w:lineRule="atLeast"/>
              <w:rPr>
                <w:color w:val="000000" w:themeColor="text1"/>
              </w:rPr>
            </w:pPr>
            <w:r>
              <w:rPr>
                <w:color w:val="000000" w:themeColor="text1"/>
              </w:rPr>
              <w:t>Directly affects autolamp</w:t>
            </w:r>
          </w:p>
        </w:tc>
      </w:tr>
    </w:tbl>
    <w:p w14:paraId="55E0A208" w14:textId="6A9C7A7D" w:rsidR="003E65FA" w:rsidRPr="00702453" w:rsidRDefault="003E65FA" w:rsidP="00DB4EEF">
      <w:pPr>
        <w:pStyle w:val="Caption"/>
        <w:spacing w:line="240" w:lineRule="atLeast"/>
      </w:pPr>
      <w:bookmarkStart w:id="125" w:name="_Toc520108488"/>
      <w:bookmarkStart w:id="126" w:name="_Toc89265547"/>
      <w:bookmarkStart w:id="127" w:name="_Toc442860282"/>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3</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1</w:t>
      </w:r>
      <w:r w:rsidR="00A378CF">
        <w:rPr>
          <w:noProof/>
        </w:rPr>
        <w:fldChar w:fldCharType="end"/>
      </w:r>
      <w:r w:rsidRPr="00702453">
        <w:t xml:space="preserve">: </w:t>
      </w:r>
      <w:r>
        <w:t>List of Functions</w:t>
      </w:r>
      <w:bookmarkEnd w:id="125"/>
      <w:bookmarkEnd w:id="126"/>
    </w:p>
    <w:p w14:paraId="25B4FCB4" w14:textId="77777777" w:rsidR="0094354A" w:rsidRPr="00A14F98" w:rsidRDefault="0094354A" w:rsidP="00DB4EEF">
      <w:pPr>
        <w:spacing w:line="240" w:lineRule="atLeast"/>
      </w:pPr>
    </w:p>
    <w:p w14:paraId="2B4F392B" w14:textId="77777777" w:rsidR="00B93196" w:rsidRPr="00F33AA3" w:rsidRDefault="00677879" w:rsidP="00DB4EEF">
      <w:pPr>
        <w:pStyle w:val="Heading3"/>
        <w:spacing w:line="240" w:lineRule="atLeast"/>
      </w:pPr>
      <w:bookmarkStart w:id="128" w:name="_Toc481143807"/>
      <w:bookmarkStart w:id="129" w:name="_Toc89265428"/>
      <w:r w:rsidRPr="00F33AA3">
        <w:lastRenderedPageBreak/>
        <w:t>Signal List</w:t>
      </w:r>
      <w:bookmarkEnd w:id="128"/>
      <w:bookmarkEnd w:id="129"/>
    </w:p>
    <w:p w14:paraId="1950EDCE" w14:textId="77777777" w:rsidR="0094354A" w:rsidRPr="0094354A" w:rsidRDefault="0094354A" w:rsidP="00DB4EEF">
      <w:pPr>
        <w:spacing w:line="240" w:lineRule="atLeast"/>
      </w:pPr>
    </w:p>
    <w:p w14:paraId="50BFC0BE" w14:textId="044C05B6" w:rsidR="00677879" w:rsidRPr="00677879" w:rsidRDefault="00A30716" w:rsidP="00DB4EEF">
      <w:pPr>
        <w:shd w:val="clear" w:color="auto" w:fill="D6E3BC" w:themeFill="accent3" w:themeFillTint="66"/>
        <w:spacing w:line="240" w:lineRule="atLeast"/>
        <w:rPr>
          <w:lang w:val="en-GB"/>
        </w:rPr>
      </w:pPr>
      <w:r>
        <w:rPr>
          <w:i/>
          <w:color w:val="808080" w:themeColor="background1" w:themeShade="80"/>
        </w:rPr>
        <w:t xml:space="preserve">#Hint: </w:t>
      </w:r>
      <w:r w:rsidR="00677879" w:rsidRPr="00A30716">
        <w:rPr>
          <w:i/>
          <w:color w:val="808080" w:themeColor="background1" w:themeShade="80"/>
        </w:rPr>
        <w:t>Refer</w:t>
      </w:r>
      <w:r w:rsidR="00677879" w:rsidRPr="00490508">
        <w:rPr>
          <w:i/>
          <w:color w:val="808080" w:themeColor="background1" w:themeShade="80"/>
        </w:rPr>
        <w:t xml:space="preserve"> to </w:t>
      </w:r>
      <w:r w:rsidR="00490508" w:rsidRPr="00490508">
        <w:rPr>
          <w:i/>
          <w:color w:val="808080" w:themeColor="background1" w:themeShade="80"/>
        </w:rPr>
        <w:t xml:space="preserve">the </w:t>
      </w:r>
      <w:r w:rsidR="00490508" w:rsidRPr="00490508">
        <w:rPr>
          <w:i/>
          <w:color w:val="0000FF"/>
        </w:rPr>
        <w:fldChar w:fldCharType="begin"/>
      </w:r>
      <w:r w:rsidR="00490508" w:rsidRPr="00490508">
        <w:rPr>
          <w:i/>
          <w:color w:val="0000FF"/>
        </w:rPr>
        <w:instrText xml:space="preserve"> REF _Ref472500851 \h  \* MERGEFORMAT </w:instrText>
      </w:r>
      <w:r w:rsidR="00490508" w:rsidRPr="00490508">
        <w:rPr>
          <w:i/>
          <w:color w:val="0000FF"/>
        </w:rPr>
      </w:r>
      <w:r w:rsidR="00490508" w:rsidRPr="00490508">
        <w:rPr>
          <w:i/>
          <w:color w:val="0000FF"/>
        </w:rPr>
        <w:fldChar w:fldCharType="separate"/>
      </w:r>
      <w:r w:rsidR="00ED442C" w:rsidRPr="00ED442C">
        <w:rPr>
          <w:i/>
          <w:color w:val="0000FF"/>
        </w:rPr>
        <w:t>Data Dictionary</w:t>
      </w:r>
      <w:r w:rsidR="00490508" w:rsidRPr="00490508">
        <w:rPr>
          <w:i/>
          <w:color w:val="0000FF"/>
        </w:rPr>
        <w:fldChar w:fldCharType="end"/>
      </w:r>
      <w:r w:rsidR="001A3059">
        <w:rPr>
          <w:i/>
          <w:color w:val="0000FF"/>
        </w:rPr>
        <w:t xml:space="preserve"> -</w:t>
      </w:r>
      <w:r w:rsidR="009C1582">
        <w:rPr>
          <w:i/>
          <w:color w:val="0000FF"/>
        </w:rPr>
        <w:t xml:space="preserve"> </w:t>
      </w:r>
      <w:r w:rsidR="009C1582" w:rsidRPr="009C1582">
        <w:rPr>
          <w:i/>
          <w:color w:val="0000FF"/>
        </w:rPr>
        <w:fldChar w:fldCharType="begin"/>
      </w:r>
      <w:r w:rsidR="009C1582" w:rsidRPr="009C1582">
        <w:rPr>
          <w:i/>
          <w:color w:val="0000FF"/>
        </w:rPr>
        <w:instrText xml:space="preserve"> REF _Ref531361340 \h </w:instrText>
      </w:r>
      <w:r w:rsidR="009C1582">
        <w:rPr>
          <w:i/>
          <w:color w:val="0000FF"/>
        </w:rPr>
        <w:instrText xml:space="preserve"> \* MERGEFORMAT </w:instrText>
      </w:r>
      <w:r w:rsidR="009C1582" w:rsidRPr="009C1582">
        <w:rPr>
          <w:i/>
          <w:color w:val="0000FF"/>
        </w:rPr>
      </w:r>
      <w:r w:rsidR="009C1582" w:rsidRPr="009C1582">
        <w:rPr>
          <w:i/>
          <w:color w:val="0000FF"/>
        </w:rPr>
        <w:fldChar w:fldCharType="separate"/>
      </w:r>
      <w:r w:rsidR="00ED442C" w:rsidRPr="00ED442C">
        <w:rPr>
          <w:i/>
          <w:color w:val="0000FF"/>
        </w:rPr>
        <w:t>Logical Signals</w:t>
      </w:r>
      <w:r w:rsidR="009C1582" w:rsidRPr="009C1582">
        <w:rPr>
          <w:i/>
          <w:color w:val="0000FF"/>
        </w:rPr>
        <w:fldChar w:fldCharType="end"/>
      </w:r>
      <w:r w:rsidR="009C1582">
        <w:rPr>
          <w:i/>
          <w:color w:val="808080" w:themeColor="background1" w:themeShade="80"/>
        </w:rPr>
        <w:t>.</w:t>
      </w:r>
    </w:p>
    <w:p w14:paraId="20E0AC16" w14:textId="77777777" w:rsidR="00423416" w:rsidRDefault="00423416" w:rsidP="00DB4EEF">
      <w:pPr>
        <w:tabs>
          <w:tab w:val="left" w:pos="3055"/>
        </w:tabs>
        <w:spacing w:line="240" w:lineRule="atLeast"/>
        <w:rPr>
          <w:rFonts w:cs="Arial"/>
          <w:lang w:val="en-GB"/>
        </w:rPr>
      </w:pPr>
    </w:p>
    <w:p w14:paraId="675208BF" w14:textId="019F12DF" w:rsidR="00A26A03" w:rsidRPr="009E3B7C" w:rsidRDefault="00491675" w:rsidP="00DB4EEF">
      <w:pPr>
        <w:tabs>
          <w:tab w:val="left" w:pos="3055"/>
        </w:tabs>
        <w:spacing w:line="240" w:lineRule="atLeast"/>
        <w:rPr>
          <w:rFonts w:cs="Arial"/>
          <w:lang w:val="en-GB"/>
        </w:rPr>
      </w:pPr>
      <w:hyperlink w:anchor="_Data_Dictionary" w:history="1">
        <w:r w:rsidR="00453BD6" w:rsidRPr="00B44F72">
          <w:rPr>
            <w:rStyle w:val="Hyperlink"/>
            <w:rFonts w:cs="Arial"/>
            <w:lang w:val="en-GB"/>
          </w:rPr>
          <w:t>Hot Link to Appendix</w:t>
        </w:r>
        <w:r w:rsidR="00423416" w:rsidRPr="00B44F72">
          <w:rPr>
            <w:rStyle w:val="Hyperlink"/>
            <w:rFonts w:cs="Arial"/>
            <w:lang w:val="en-GB"/>
          </w:rPr>
          <w:t>:</w:t>
        </w:r>
      </w:hyperlink>
    </w:p>
    <w:p w14:paraId="51266B6A" w14:textId="77777777" w:rsidR="00DC61B2" w:rsidRPr="007F6011" w:rsidRDefault="00F24CC7" w:rsidP="00DB4EEF">
      <w:pPr>
        <w:pStyle w:val="Heading2"/>
        <w:spacing w:line="240" w:lineRule="atLeast"/>
        <w:rPr>
          <w:lang w:val="en-GB"/>
        </w:rPr>
      </w:pPr>
      <w:bookmarkStart w:id="130" w:name="_Toc89265429"/>
      <w:r w:rsidRPr="007F6011">
        <w:rPr>
          <w:lang w:val="en-GB"/>
        </w:rPr>
        <w:t>Physical</w:t>
      </w:r>
      <w:r w:rsidR="00DC61B2" w:rsidRPr="007F6011">
        <w:rPr>
          <w:lang w:val="en-GB"/>
        </w:rPr>
        <w:t xml:space="preserve"> Architecture</w:t>
      </w:r>
      <w:bookmarkEnd w:id="130"/>
    </w:p>
    <w:p w14:paraId="49F3AE27" w14:textId="77777777" w:rsidR="00357CED" w:rsidRPr="0008696C" w:rsidRDefault="000F0757" w:rsidP="00DB4EEF">
      <w:pPr>
        <w:pStyle w:val="Heading3"/>
        <w:spacing w:line="240" w:lineRule="atLeast"/>
      </w:pPr>
      <w:bookmarkStart w:id="131" w:name="_Toc444778245"/>
      <w:bookmarkStart w:id="132" w:name="_Toc455752873"/>
      <w:bookmarkStart w:id="133" w:name="_Toc481143809"/>
      <w:bookmarkStart w:id="134" w:name="_Ref29281864"/>
      <w:bookmarkStart w:id="135" w:name="_Ref29281872"/>
      <w:bookmarkStart w:id="136" w:name="_Toc89265430"/>
      <w:bookmarkEnd w:id="127"/>
      <w:r w:rsidRPr="0008696C">
        <w:t xml:space="preserve">E/E </w:t>
      </w:r>
      <w:r w:rsidR="00357CED" w:rsidRPr="0008696C">
        <w:t>Architecture</w:t>
      </w:r>
      <w:bookmarkEnd w:id="131"/>
      <w:bookmarkEnd w:id="132"/>
      <w:bookmarkEnd w:id="133"/>
      <w:bookmarkEnd w:id="134"/>
      <w:bookmarkEnd w:id="135"/>
      <w:bookmarkEnd w:id="136"/>
    </w:p>
    <w:p w14:paraId="246CF68C" w14:textId="77777777" w:rsidR="00B73381" w:rsidRDefault="00B73381" w:rsidP="00DB4EEF">
      <w:pPr>
        <w:pStyle w:val="Heading4"/>
        <w:spacing w:line="240" w:lineRule="atLeast"/>
      </w:pPr>
      <w:bookmarkStart w:id="137" w:name="_Ref532302280"/>
      <w:bookmarkStart w:id="138" w:name="_Toc89265431"/>
      <w:r>
        <w:t xml:space="preserve">E/E Architecture </w:t>
      </w:r>
      <w:r w:rsidRPr="009E3B7C">
        <w:t>Variants</w:t>
      </w:r>
      <w:bookmarkEnd w:id="137"/>
      <w:bookmarkEnd w:id="138"/>
    </w:p>
    <w:p w14:paraId="033B0D50" w14:textId="77777777" w:rsidR="002801D2" w:rsidRPr="002801D2" w:rsidRDefault="002801D2" w:rsidP="00DB4EEF">
      <w:pPr>
        <w:shd w:val="clear" w:color="auto" w:fill="D6E3BC" w:themeFill="accent3" w:themeFillTint="66"/>
        <w:spacing w:line="240" w:lineRule="atLeast"/>
        <w:rPr>
          <w:rStyle w:val="SubtleEmphasis"/>
        </w:rPr>
      </w:pPr>
      <w:r>
        <w:rPr>
          <w:rStyle w:val="SubtleEmphasis"/>
          <w:b/>
        </w:rPr>
        <w:t xml:space="preserve">#Classification: </w:t>
      </w:r>
      <w:r w:rsidR="009C1582">
        <w:rPr>
          <w:rStyle w:val="SubtleEmphasis"/>
        </w:rPr>
        <w:t>Mandatory – State “No Variants defined”, if not used.</w:t>
      </w:r>
    </w:p>
    <w:p w14:paraId="0B7A6F3C" w14:textId="77777777" w:rsidR="00111972" w:rsidRDefault="00111972" w:rsidP="00DB4EEF">
      <w:pPr>
        <w:shd w:val="clear" w:color="auto" w:fill="D6E3BC" w:themeFill="accent3" w:themeFillTint="66"/>
        <w:spacing w:line="240" w:lineRule="atLeast"/>
        <w:rPr>
          <w:rStyle w:val="SubtleEmphasis"/>
        </w:rPr>
      </w:pPr>
      <w:r>
        <w:rPr>
          <w:rStyle w:val="SubtleEmphasis"/>
          <w:b/>
        </w:rPr>
        <w:t>#Hint:</w:t>
      </w:r>
      <w:r>
        <w:rPr>
          <w:rStyle w:val="SubtleEmphasis"/>
        </w:rPr>
        <w:t xml:space="preserve"> If different variants of the E/E architecture are specified in this section, list those variants in the table below. </w:t>
      </w:r>
    </w:p>
    <w:p w14:paraId="730A1AFA" w14:textId="77777777" w:rsidR="002801D2" w:rsidRDefault="00111972" w:rsidP="00DB4EEF">
      <w:pPr>
        <w:shd w:val="clear" w:color="auto" w:fill="D6E3BC" w:themeFill="accent3" w:themeFillTint="66"/>
        <w:spacing w:line="240" w:lineRule="atLeast"/>
        <w:rPr>
          <w:rStyle w:val="SubtleEmphasis"/>
        </w:rPr>
      </w:pPr>
      <w:r>
        <w:rPr>
          <w:rStyle w:val="SubtleEmphasis"/>
        </w:rPr>
        <w:t xml:space="preserve">Variants can be expressed based on </w:t>
      </w:r>
      <w:r w:rsidR="002801D2">
        <w:rPr>
          <w:rStyle w:val="SubtleEmphasis"/>
        </w:rPr>
        <w:t xml:space="preserve">Variant </w:t>
      </w:r>
      <w:r>
        <w:rPr>
          <w:rStyle w:val="SubtleEmphasis"/>
        </w:rPr>
        <w:t>Options.</w:t>
      </w:r>
      <w:r w:rsidR="002801D2">
        <w:rPr>
          <w:rStyle w:val="SubtleEmphasis"/>
        </w:rPr>
        <w:t xml:space="preserve"> </w:t>
      </w:r>
      <w:r w:rsidR="00B62879">
        <w:rPr>
          <w:rStyle w:val="SubtleEmphasis"/>
        </w:rPr>
        <w:t>Typical Variant O</w:t>
      </w:r>
      <w:r w:rsidR="008042DF">
        <w:rPr>
          <w:rStyle w:val="SubtleEmphasis"/>
        </w:rPr>
        <w:t xml:space="preserve">ptions </w:t>
      </w:r>
      <w:r w:rsidR="0022488A">
        <w:rPr>
          <w:rStyle w:val="SubtleEmphasis"/>
        </w:rPr>
        <w:t xml:space="preserve">(think of them as Logical Parameters) </w:t>
      </w:r>
      <w:r w:rsidR="008042DF">
        <w:rPr>
          <w:rStyle w:val="SubtleEmphasis"/>
        </w:rPr>
        <w:t>driven by architecture are</w:t>
      </w:r>
      <w:r w:rsidR="00B62879">
        <w:rPr>
          <w:rStyle w:val="SubtleEmphasis"/>
        </w:rPr>
        <w:t xml:space="preserve"> e.g. </w:t>
      </w:r>
      <w:r w:rsidR="008042DF">
        <w:rPr>
          <w:rStyle w:val="SubtleEmphasis"/>
        </w:rPr>
        <w:t>“Network Topology” (e.g. FNV2 or AV) or “Powertrain Type” (e.g. “Electrical Vehicle” vs. “conventional powertrain”. “Conventional Powertrain” might be further split into “ECM+TCM” vs. “PCM”)</w:t>
      </w:r>
      <w:r w:rsidR="002801D2">
        <w:rPr>
          <w:rStyle w:val="SubtleEmphasis"/>
        </w:rPr>
        <w:t>.</w:t>
      </w:r>
      <w:r>
        <w:rPr>
          <w:rStyle w:val="SubtleEmphasis"/>
        </w:rPr>
        <w:t xml:space="preserve"> </w:t>
      </w:r>
      <w:r w:rsidR="0022488A">
        <w:rPr>
          <w:rStyle w:val="SubtleEmphasis"/>
        </w:rPr>
        <w:t>The optional column “Variant condition” allows to express the dependency of a Variant based on Variant Options/Logical Parameters.</w:t>
      </w:r>
    </w:p>
    <w:p w14:paraId="65B9D2E8" w14:textId="77777777" w:rsidR="0022488A" w:rsidRDefault="0022488A" w:rsidP="00DB4EEF">
      <w:pPr>
        <w:shd w:val="clear" w:color="auto" w:fill="D6E3BC" w:themeFill="accent3" w:themeFillTint="66"/>
        <w:spacing w:line="240" w:lineRule="atLeast"/>
        <w:rPr>
          <w:rStyle w:val="SubtleEmphasis"/>
        </w:rPr>
      </w:pPr>
    </w:p>
    <w:p w14:paraId="24DD0724" w14:textId="77777777" w:rsidR="0022488A" w:rsidRDefault="0022488A" w:rsidP="00DB4EEF">
      <w:pPr>
        <w:shd w:val="clear" w:color="auto" w:fill="D6E3BC" w:themeFill="accent3" w:themeFillTint="66"/>
        <w:spacing w:line="240" w:lineRule="atLeast"/>
        <w:rPr>
          <w:rStyle w:val="SubtleEmphasis"/>
        </w:rPr>
      </w:pPr>
      <w:r>
        <w:rPr>
          <w:rStyle w:val="SubtleEmphasis"/>
        </w:rPr>
        <w:t>If requirements or certain architectural elements (signals, interfaces, components) are not applicable for all variants, those requirements/elements should state explicitly, which E/E architecture variant they apply to.</w:t>
      </w:r>
    </w:p>
    <w:p w14:paraId="63195CCC" w14:textId="4EA3A650" w:rsidR="00F20324" w:rsidRDefault="00111972" w:rsidP="00DB4EEF">
      <w:pPr>
        <w:shd w:val="clear" w:color="auto" w:fill="D6E3BC" w:themeFill="accent3" w:themeFillTint="66"/>
        <w:spacing w:line="240" w:lineRule="atLeast"/>
        <w:rPr>
          <w:rStyle w:val="SubtleEmphasis"/>
        </w:rPr>
      </w:pPr>
      <w:r w:rsidRPr="003C3D56">
        <w:rPr>
          <w:rStyle w:val="SubtleEmphasis"/>
          <w:b/>
        </w:rPr>
        <w:t>#Link:</w:t>
      </w:r>
      <w:r>
        <w:rPr>
          <w:rStyle w:val="SubtleEmphasis"/>
        </w:rPr>
        <w:t xml:space="preserve"> </w:t>
      </w:r>
      <w:hyperlink r:id="rId39" w:history="1">
        <w:r w:rsidRPr="00DD553E">
          <w:rPr>
            <w:rStyle w:val="Hyperlink"/>
          </w:rPr>
          <w:t>RE Wiki – Variant Management</w:t>
        </w:r>
      </w:hyperlink>
      <w:r>
        <w:rPr>
          <w:rStyle w:val="SubtleEmphasis"/>
        </w:rPr>
        <w:t>.</w:t>
      </w:r>
    </w:p>
    <w:p w14:paraId="57BF304C" w14:textId="5CACC4F9" w:rsidR="00F20324" w:rsidRDefault="00F20324" w:rsidP="00DB4EEF">
      <w:pPr>
        <w:overflowPunct/>
        <w:autoSpaceDE/>
        <w:autoSpaceDN/>
        <w:adjustRightInd/>
        <w:spacing w:line="240" w:lineRule="atLeast"/>
        <w:textAlignment w:val="auto"/>
        <w:rPr>
          <w:rStyle w:val="SubtleEmphasis"/>
          <w:i w:val="0"/>
          <w:iCs w:val="0"/>
        </w:rPr>
      </w:pPr>
    </w:p>
    <w:p w14:paraId="6B0D7DD7" w14:textId="7FA184D5" w:rsidR="00F20324" w:rsidRDefault="00F20324" w:rsidP="00DB4EEF">
      <w:pPr>
        <w:overflowPunct/>
        <w:autoSpaceDE/>
        <w:autoSpaceDN/>
        <w:adjustRightInd/>
        <w:spacing w:line="240" w:lineRule="atLeast"/>
        <w:textAlignment w:val="auto"/>
        <w:rPr>
          <w:rStyle w:val="SubtleEmphasis"/>
          <w:i w:val="0"/>
          <w:iCs w:val="0"/>
        </w:rPr>
      </w:pPr>
    </w:p>
    <w:p w14:paraId="3F435F46" w14:textId="0C7B9B69" w:rsidR="0004560A" w:rsidRDefault="0004560A" w:rsidP="00DB4EEF">
      <w:pPr>
        <w:overflowPunct/>
        <w:autoSpaceDE/>
        <w:autoSpaceDN/>
        <w:adjustRightInd/>
        <w:spacing w:line="240" w:lineRule="atLeast"/>
        <w:textAlignment w:val="auto"/>
        <w:rPr>
          <w:rStyle w:val="SubtleEmphasis"/>
          <w:i w:val="0"/>
          <w:iCs w:val="0"/>
        </w:rPr>
      </w:pPr>
      <w:r>
        <w:rPr>
          <w:noProof/>
        </w:rPr>
        <w:drawing>
          <wp:inline distT="0" distB="0" distL="0" distR="0" wp14:anchorId="7D05B4CD" wp14:editId="53E158E8">
            <wp:extent cx="6646545" cy="30581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6545" cy="3058160"/>
                    </a:xfrm>
                    <a:prstGeom prst="rect">
                      <a:avLst/>
                    </a:prstGeom>
                  </pic:spPr>
                </pic:pic>
              </a:graphicData>
            </a:graphic>
          </wp:inline>
        </w:drawing>
      </w:r>
    </w:p>
    <w:p w14:paraId="3BC3B228" w14:textId="18AD02FF" w:rsidR="0074227E" w:rsidRPr="00F80613" w:rsidRDefault="0074227E" w:rsidP="00DB4EEF">
      <w:pPr>
        <w:pStyle w:val="Caption"/>
        <w:spacing w:line="240" w:lineRule="atLeast"/>
      </w:pPr>
      <w:bookmarkStart w:id="139" w:name="_Toc89265528"/>
      <w:commentRangeStart w:id="140"/>
      <w:r w:rsidRPr="00F80613">
        <w:t xml:space="preserve">Figure </w:t>
      </w:r>
      <w:r w:rsidRPr="00F80613">
        <w:rPr>
          <w:noProof/>
        </w:rPr>
        <w:fldChar w:fldCharType="begin"/>
      </w:r>
      <w:r w:rsidRPr="00F80613">
        <w:rPr>
          <w:noProof/>
        </w:rPr>
        <w:instrText xml:space="preserve"> STYLEREF 1 \s </w:instrText>
      </w:r>
      <w:r w:rsidRPr="00F80613">
        <w:rPr>
          <w:noProof/>
        </w:rPr>
        <w:fldChar w:fldCharType="separate"/>
      </w:r>
      <w:r w:rsidR="00ED442C">
        <w:rPr>
          <w:noProof/>
        </w:rPr>
        <w:t>3</w:t>
      </w:r>
      <w:r w:rsidRPr="00F80613">
        <w:rPr>
          <w:noProof/>
        </w:rPr>
        <w:fldChar w:fldCharType="end"/>
      </w:r>
      <w:r w:rsidRPr="00F80613">
        <w:noBreakHyphen/>
      </w:r>
      <w:r w:rsidRPr="00F80613">
        <w:rPr>
          <w:noProof/>
        </w:rPr>
        <w:fldChar w:fldCharType="begin"/>
      </w:r>
      <w:r w:rsidRPr="00F80613">
        <w:rPr>
          <w:noProof/>
        </w:rPr>
        <w:instrText xml:space="preserve"> SEQ Figure \* ARABIC \s 1 </w:instrText>
      </w:r>
      <w:r w:rsidRPr="00F80613">
        <w:rPr>
          <w:noProof/>
        </w:rPr>
        <w:fldChar w:fldCharType="separate"/>
      </w:r>
      <w:r w:rsidR="00ED442C">
        <w:rPr>
          <w:noProof/>
        </w:rPr>
        <w:t>2</w:t>
      </w:r>
      <w:r w:rsidRPr="00F80613">
        <w:rPr>
          <w:noProof/>
        </w:rPr>
        <w:fldChar w:fldCharType="end"/>
      </w:r>
      <w:r w:rsidRPr="00F80613">
        <w:t xml:space="preserve"> System</w:t>
      </w:r>
      <w:r w:rsidR="00924756" w:rsidRPr="00F80613">
        <w:t xml:space="preserve"> Block</w:t>
      </w:r>
      <w:r w:rsidRPr="00F80613">
        <w:t xml:space="preserve"> Architecture</w:t>
      </w:r>
      <w:commentRangeEnd w:id="140"/>
      <w:r w:rsidR="00F96041" w:rsidRPr="00F80613">
        <w:rPr>
          <w:rStyle w:val="CommentReference"/>
          <w:rFonts w:ascii="Times New Roman" w:hAnsi="Times New Roman"/>
          <w:b w:val="0"/>
        </w:rPr>
        <w:commentReference w:id="140"/>
      </w:r>
      <w:bookmarkEnd w:id="139"/>
    </w:p>
    <w:p w14:paraId="61665F43" w14:textId="77777777" w:rsidR="0074227E" w:rsidRDefault="0074227E" w:rsidP="00DB4EEF">
      <w:pPr>
        <w:spacing w:line="240" w:lineRule="atLeast"/>
      </w:pPr>
    </w:p>
    <w:p w14:paraId="6B8E4A2D" w14:textId="64F5203B" w:rsidR="009348E4" w:rsidRDefault="00B351ED" w:rsidP="00DB4EEF">
      <w:pPr>
        <w:spacing w:line="240" w:lineRule="atLeast"/>
      </w:pPr>
      <w:r>
        <w:object w:dxaOrig="12285" w:dyaOrig="8910" w14:anchorId="644A2CD7">
          <v:shape id="_x0000_i1026" type="#_x0000_t75" style="width:523.35pt;height:379.55pt" o:ole="">
            <v:imagedata r:id="rId45" o:title=""/>
          </v:shape>
          <o:OLEObject Type="Embed" ProgID="Visio.Drawing.15" ShapeID="_x0000_i1026" DrawAspect="Content" ObjectID="_1716035731" r:id="rId46"/>
        </w:object>
      </w:r>
    </w:p>
    <w:p w14:paraId="3C7BC435" w14:textId="54072DB9" w:rsidR="00DF4102" w:rsidRDefault="00DF4102" w:rsidP="00DB4EEF">
      <w:pPr>
        <w:pStyle w:val="Caption"/>
        <w:spacing w:line="240" w:lineRule="atLeast"/>
      </w:pPr>
      <w:bookmarkStart w:id="141" w:name="_Toc89265529"/>
      <w:commentRangeStart w:id="142"/>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3</w:t>
      </w:r>
      <w:r>
        <w:rPr>
          <w:noProof/>
        </w:rPr>
        <w:fldChar w:fldCharType="end"/>
      </w:r>
      <w:r w:rsidRPr="009530F7">
        <w:t xml:space="preserve"> </w:t>
      </w:r>
      <w:r w:rsidR="00965D44">
        <w:t xml:space="preserve">Input/Output </w:t>
      </w:r>
      <w:r>
        <w:t xml:space="preserve">Variants </w:t>
      </w:r>
      <w:commentRangeEnd w:id="142"/>
      <w:r w:rsidR="007E775E">
        <w:rPr>
          <w:rStyle w:val="CommentReference"/>
          <w:rFonts w:ascii="Times New Roman" w:hAnsi="Times New Roman"/>
          <w:b w:val="0"/>
        </w:rPr>
        <w:commentReference w:id="142"/>
      </w:r>
      <w:bookmarkEnd w:id="141"/>
    </w:p>
    <w:p w14:paraId="0D23E97E" w14:textId="6BC4F665" w:rsidR="009348E4" w:rsidRDefault="009348E4" w:rsidP="00DB4EEF">
      <w:pPr>
        <w:spacing w:line="240" w:lineRule="atLeast"/>
      </w:pPr>
    </w:p>
    <w:p w14:paraId="02BF438D" w14:textId="5F75D79D" w:rsidR="005F7AEA" w:rsidRDefault="005F7AEA" w:rsidP="00DB4EEF">
      <w:pPr>
        <w:spacing w:line="240" w:lineRule="atLeast"/>
      </w:pPr>
    </w:p>
    <w:p w14:paraId="46DD8145" w14:textId="77777777" w:rsidR="005F7AEA" w:rsidRPr="00282E2C" w:rsidRDefault="005F7AEA" w:rsidP="00DB4EEF">
      <w:pPr>
        <w:spacing w:line="240" w:lineRule="atLeast"/>
      </w:pPr>
    </w:p>
    <w:tbl>
      <w:tblPr>
        <w:tblStyle w:val="TableGrid"/>
        <w:tblW w:w="10201" w:type="dxa"/>
        <w:tblLook w:val="0620" w:firstRow="1" w:lastRow="0" w:firstColumn="0" w:lastColumn="0" w:noHBand="1" w:noVBand="1"/>
      </w:tblPr>
      <w:tblGrid>
        <w:gridCol w:w="2379"/>
        <w:gridCol w:w="4567"/>
        <w:gridCol w:w="3255"/>
      </w:tblGrid>
      <w:tr w:rsidR="00B73381" w:rsidRPr="009E3B7C" w14:paraId="763576FF" w14:textId="77777777" w:rsidTr="00B723AB">
        <w:trPr>
          <w:trHeight w:val="314"/>
        </w:trPr>
        <w:tc>
          <w:tcPr>
            <w:tcW w:w="2379" w:type="dxa"/>
            <w:shd w:val="clear" w:color="auto" w:fill="D9D9D9" w:themeFill="background1" w:themeFillShade="D9"/>
          </w:tcPr>
          <w:p w14:paraId="3ECCB027" w14:textId="77777777" w:rsidR="00B73381" w:rsidRPr="009E3B7C" w:rsidRDefault="006C617E" w:rsidP="00DB4EEF">
            <w:pPr>
              <w:pStyle w:val="Caption"/>
              <w:spacing w:line="240" w:lineRule="atLeast"/>
              <w:rPr>
                <w:rFonts w:cs="Arial"/>
                <w:lang w:val="en-GB"/>
              </w:rPr>
            </w:pPr>
            <w:r>
              <w:rPr>
                <w:rFonts w:cs="Arial"/>
                <w:lang w:val="en-GB"/>
              </w:rPr>
              <w:t xml:space="preserve">E/E Architecture </w:t>
            </w:r>
            <w:r w:rsidR="00B73381" w:rsidRPr="009E3B7C">
              <w:rPr>
                <w:rFonts w:cs="Arial"/>
                <w:lang w:val="en-GB"/>
              </w:rPr>
              <w:t>Variant Name</w:t>
            </w:r>
          </w:p>
        </w:tc>
        <w:tc>
          <w:tcPr>
            <w:tcW w:w="4567" w:type="dxa"/>
            <w:shd w:val="clear" w:color="auto" w:fill="D9D9D9" w:themeFill="background1" w:themeFillShade="D9"/>
          </w:tcPr>
          <w:p w14:paraId="4D8E93EC" w14:textId="77777777" w:rsidR="00B73381" w:rsidRPr="009E3B7C" w:rsidRDefault="00B73381" w:rsidP="00DB4EEF">
            <w:pPr>
              <w:pStyle w:val="Caption"/>
              <w:spacing w:line="240" w:lineRule="atLeast"/>
              <w:rPr>
                <w:rFonts w:cs="Arial"/>
                <w:lang w:val="en-GB"/>
              </w:rPr>
            </w:pPr>
            <w:r w:rsidRPr="009E3B7C">
              <w:rPr>
                <w:rFonts w:cs="Arial"/>
                <w:lang w:val="en-GB"/>
              </w:rPr>
              <w:t>Variant Description</w:t>
            </w:r>
          </w:p>
        </w:tc>
        <w:tc>
          <w:tcPr>
            <w:tcW w:w="3255" w:type="dxa"/>
            <w:shd w:val="clear" w:color="auto" w:fill="D9D9D9" w:themeFill="background1" w:themeFillShade="D9"/>
          </w:tcPr>
          <w:p w14:paraId="71CD90B5" w14:textId="77777777" w:rsidR="008F7552" w:rsidRPr="008F7552" w:rsidRDefault="006C617E" w:rsidP="00DB4EEF">
            <w:pPr>
              <w:pStyle w:val="Caption"/>
              <w:spacing w:line="240" w:lineRule="atLeast"/>
              <w:rPr>
                <w:lang w:val="en-GB"/>
              </w:rPr>
            </w:pPr>
            <w:r>
              <w:rPr>
                <w:rFonts w:cs="Arial"/>
                <w:lang w:val="en-GB"/>
              </w:rPr>
              <w:t>Variant Condition</w:t>
            </w:r>
            <w:r w:rsidR="008F7552">
              <w:rPr>
                <w:rFonts w:cs="Arial"/>
                <w:lang w:val="en-GB"/>
              </w:rPr>
              <w:br/>
            </w:r>
            <w:r w:rsidR="008F7552" w:rsidRPr="00930D36">
              <w:rPr>
                <w:b w:val="0"/>
                <w:sz w:val="18"/>
                <w:lang w:val="en-GB"/>
              </w:rPr>
              <w:t>(optional)</w:t>
            </w:r>
          </w:p>
        </w:tc>
      </w:tr>
      <w:tr w:rsidR="0076008F" w:rsidRPr="00DF060F" w14:paraId="73C4F75D" w14:textId="77777777" w:rsidTr="00B723AB">
        <w:trPr>
          <w:trHeight w:val="64"/>
        </w:trPr>
        <w:tc>
          <w:tcPr>
            <w:tcW w:w="2379" w:type="dxa"/>
          </w:tcPr>
          <w:p w14:paraId="7C230F97" w14:textId="77777777" w:rsidR="0076008F" w:rsidRPr="005A69C9" w:rsidRDefault="0076008F" w:rsidP="00DB4EEF">
            <w:pPr>
              <w:spacing w:line="240" w:lineRule="atLeast"/>
              <w:rPr>
                <w:rFonts w:cs="Arial"/>
              </w:rPr>
            </w:pPr>
            <w:r>
              <w:rPr>
                <w:rFonts w:cs="Arial"/>
              </w:rPr>
              <w:t>Variant A</w:t>
            </w:r>
          </w:p>
        </w:tc>
        <w:tc>
          <w:tcPr>
            <w:tcW w:w="4567" w:type="dxa"/>
          </w:tcPr>
          <w:p w14:paraId="681A16E7" w14:textId="6D09563E" w:rsidR="0076008F" w:rsidRPr="00930D36" w:rsidRDefault="0076008F" w:rsidP="00DB4EEF">
            <w:pPr>
              <w:pStyle w:val="ListParagraph"/>
              <w:numPr>
                <w:ilvl w:val="0"/>
                <w:numId w:val="12"/>
              </w:numPr>
              <w:spacing w:line="240" w:lineRule="atLeast"/>
              <w:rPr>
                <w:rFonts w:cs="Arial"/>
                <w:lang w:val="en-GB"/>
              </w:rPr>
            </w:pPr>
            <w:r w:rsidRPr="00ED2DB1">
              <w:rPr>
                <w:rFonts w:ascii="Arial" w:hAnsi="Arial" w:cs="Arial"/>
                <w:lang w:val="en-GB"/>
              </w:rPr>
              <w:t xml:space="preserve">BCM drives the </w:t>
            </w:r>
            <w:r w:rsidR="0080113C">
              <w:rPr>
                <w:rFonts w:ascii="Arial" w:hAnsi="Arial" w:cs="Arial"/>
                <w:lang w:val="en-GB"/>
              </w:rPr>
              <w:t xml:space="preserve">front </w:t>
            </w:r>
            <w:r w:rsidRPr="00ED2DB1">
              <w:rPr>
                <w:rFonts w:ascii="Arial" w:hAnsi="Arial" w:cs="Arial"/>
                <w:lang w:val="en-GB"/>
              </w:rPr>
              <w:t>fog lamps directily</w:t>
            </w:r>
          </w:p>
        </w:tc>
        <w:tc>
          <w:tcPr>
            <w:tcW w:w="3255" w:type="dxa"/>
          </w:tcPr>
          <w:p w14:paraId="4BED9048" w14:textId="77777777" w:rsidR="0076008F" w:rsidRPr="005A69C9" w:rsidRDefault="00AA3246" w:rsidP="00DB4EEF">
            <w:pPr>
              <w:spacing w:line="240" w:lineRule="atLeast"/>
              <w:rPr>
                <w:rFonts w:cs="Arial"/>
              </w:rPr>
            </w:pPr>
            <w:r>
              <w:rPr>
                <w:noProof/>
              </w:rPr>
              <w:t xml:space="preserve"> </w:t>
            </w:r>
          </w:p>
        </w:tc>
      </w:tr>
      <w:tr w:rsidR="00AA3246" w:rsidRPr="00DF060F" w14:paraId="710B8AC5" w14:textId="77777777" w:rsidTr="00B723AB">
        <w:trPr>
          <w:trHeight w:val="64"/>
        </w:trPr>
        <w:tc>
          <w:tcPr>
            <w:tcW w:w="2379" w:type="dxa"/>
          </w:tcPr>
          <w:p w14:paraId="6652A97D" w14:textId="77777777" w:rsidR="00AA3246" w:rsidRDefault="00AA3246" w:rsidP="00DB4EEF">
            <w:pPr>
              <w:spacing w:line="240" w:lineRule="atLeast"/>
            </w:pPr>
            <w:r w:rsidRPr="002C5643">
              <w:rPr>
                <w:rFonts w:cs="Arial"/>
              </w:rPr>
              <w:t xml:space="preserve">Variant </w:t>
            </w:r>
            <w:r>
              <w:rPr>
                <w:rFonts w:cs="Arial"/>
              </w:rPr>
              <w:t>B</w:t>
            </w:r>
          </w:p>
        </w:tc>
        <w:tc>
          <w:tcPr>
            <w:tcW w:w="4567" w:type="dxa"/>
          </w:tcPr>
          <w:p w14:paraId="01792F13" w14:textId="6A418EBF" w:rsidR="00AA3246" w:rsidRPr="00502725" w:rsidRDefault="00AA3246" w:rsidP="00502725">
            <w:pPr>
              <w:pStyle w:val="ListParagraph"/>
              <w:numPr>
                <w:ilvl w:val="0"/>
                <w:numId w:val="12"/>
              </w:numPr>
              <w:spacing w:line="240" w:lineRule="atLeast"/>
              <w:rPr>
                <w:rFonts w:ascii="Arial" w:hAnsi="Arial" w:cs="Arial"/>
                <w:lang w:val="en-GB"/>
              </w:rPr>
            </w:pPr>
            <w:r>
              <w:rPr>
                <w:rFonts w:ascii="Arial" w:hAnsi="Arial" w:cs="Arial"/>
                <w:lang w:val="en-GB"/>
              </w:rPr>
              <w:t>The BCM drives LDM via LIN which drives the fog lamps</w:t>
            </w:r>
          </w:p>
        </w:tc>
        <w:tc>
          <w:tcPr>
            <w:tcW w:w="3255" w:type="dxa"/>
          </w:tcPr>
          <w:p w14:paraId="210FAA78" w14:textId="77777777" w:rsidR="00AA3246" w:rsidRDefault="00AA3246" w:rsidP="00DB4EEF">
            <w:pPr>
              <w:spacing w:line="240" w:lineRule="atLeast"/>
            </w:pPr>
          </w:p>
        </w:tc>
      </w:tr>
      <w:tr w:rsidR="00AA3246" w:rsidRPr="00930D36" w14:paraId="17A03207" w14:textId="77777777" w:rsidTr="00B723AB">
        <w:trPr>
          <w:trHeight w:val="64"/>
        </w:trPr>
        <w:tc>
          <w:tcPr>
            <w:tcW w:w="2379" w:type="dxa"/>
          </w:tcPr>
          <w:p w14:paraId="62D7905A" w14:textId="56A4339B" w:rsidR="00AA3246" w:rsidRDefault="00AA3246" w:rsidP="00DB4EEF">
            <w:pPr>
              <w:spacing w:line="240" w:lineRule="atLeast"/>
            </w:pPr>
            <w:r w:rsidRPr="002C5643">
              <w:rPr>
                <w:rFonts w:cs="Arial"/>
              </w:rPr>
              <w:t xml:space="preserve">Variant </w:t>
            </w:r>
            <w:r>
              <w:rPr>
                <w:rFonts w:cs="Arial"/>
              </w:rPr>
              <w:t>C</w:t>
            </w:r>
            <w:r w:rsidR="00BD28CF">
              <w:rPr>
                <w:rFonts w:cs="Arial"/>
              </w:rPr>
              <w:t>1</w:t>
            </w:r>
            <w:r w:rsidR="0073320F">
              <w:rPr>
                <w:rFonts w:cs="Arial"/>
              </w:rPr>
              <w:br/>
            </w:r>
            <w:r w:rsidR="0073320F">
              <w:rPr>
                <w:rFonts w:cs="Arial"/>
              </w:rPr>
              <w:br/>
            </w:r>
            <w:r w:rsidR="0073320F">
              <w:rPr>
                <w:rFonts w:cs="Arial"/>
              </w:rPr>
              <w:br/>
              <w:t>Variant C2</w:t>
            </w:r>
          </w:p>
        </w:tc>
        <w:tc>
          <w:tcPr>
            <w:tcW w:w="4567" w:type="dxa"/>
          </w:tcPr>
          <w:p w14:paraId="02C9BAC5" w14:textId="3C32EE25" w:rsidR="00AA3246" w:rsidRDefault="00AA3246" w:rsidP="00DB4EEF">
            <w:pPr>
              <w:pStyle w:val="ListParagraph"/>
              <w:numPr>
                <w:ilvl w:val="0"/>
                <w:numId w:val="12"/>
              </w:numPr>
              <w:spacing w:line="240" w:lineRule="atLeast"/>
              <w:rPr>
                <w:rFonts w:ascii="Arial" w:hAnsi="Arial" w:cs="Arial"/>
                <w:lang w:val="en-GB"/>
              </w:rPr>
            </w:pPr>
            <w:r>
              <w:rPr>
                <w:rFonts w:ascii="Arial" w:hAnsi="Arial" w:cs="Arial"/>
                <w:lang w:val="en-GB"/>
              </w:rPr>
              <w:t xml:space="preserve">The BCM drives HCM via CAN which drives the LDM via CAN </w:t>
            </w:r>
            <w:r w:rsidR="008D08B4">
              <w:rPr>
                <w:rFonts w:ascii="Arial" w:hAnsi="Arial" w:cs="Arial"/>
                <w:lang w:val="en-GB"/>
              </w:rPr>
              <w:t>to have the LDM drive</w:t>
            </w:r>
            <w:r w:rsidR="00396AC9">
              <w:rPr>
                <w:rFonts w:ascii="Arial" w:hAnsi="Arial" w:cs="Arial"/>
                <w:lang w:val="en-GB"/>
              </w:rPr>
              <w:t xml:space="preserve"> </w:t>
            </w:r>
            <w:r>
              <w:rPr>
                <w:rFonts w:ascii="Arial" w:hAnsi="Arial" w:cs="Arial"/>
                <w:lang w:val="en-GB"/>
              </w:rPr>
              <w:t>the fog lamps</w:t>
            </w:r>
          </w:p>
          <w:p w14:paraId="100EC487" w14:textId="63C63597" w:rsidR="00AA3246" w:rsidRPr="00502725" w:rsidRDefault="00502725" w:rsidP="00502725">
            <w:pPr>
              <w:pStyle w:val="ListParagraph"/>
              <w:numPr>
                <w:ilvl w:val="0"/>
                <w:numId w:val="12"/>
              </w:numPr>
              <w:spacing w:line="240" w:lineRule="atLeast"/>
              <w:rPr>
                <w:rFonts w:ascii="Arial" w:hAnsi="Arial" w:cs="Arial"/>
                <w:lang w:val="en-GB"/>
              </w:rPr>
            </w:pPr>
            <w:r>
              <w:rPr>
                <w:rFonts w:ascii="Arial" w:hAnsi="Arial" w:cs="Arial"/>
                <w:lang w:val="en-GB"/>
              </w:rPr>
              <w:t>The BCM drives HCM via CAN which drives the LDM via LIN to have the LDM drive the fog lamps</w:t>
            </w:r>
          </w:p>
        </w:tc>
        <w:tc>
          <w:tcPr>
            <w:tcW w:w="3255" w:type="dxa"/>
          </w:tcPr>
          <w:p w14:paraId="219621EC" w14:textId="77777777" w:rsidR="00AA3246" w:rsidRPr="00760874" w:rsidRDefault="00AA3246" w:rsidP="00DB4EEF">
            <w:pPr>
              <w:spacing w:line="240" w:lineRule="atLeast"/>
            </w:pPr>
          </w:p>
        </w:tc>
      </w:tr>
      <w:tr w:rsidR="00AA3246" w:rsidRPr="00930D36" w14:paraId="21CCA509" w14:textId="77777777" w:rsidTr="00B723AB">
        <w:trPr>
          <w:trHeight w:val="64"/>
        </w:trPr>
        <w:tc>
          <w:tcPr>
            <w:tcW w:w="2379" w:type="dxa"/>
          </w:tcPr>
          <w:p w14:paraId="77AC0178" w14:textId="79FB0B90" w:rsidR="00AA3246" w:rsidRPr="002C5643" w:rsidRDefault="00AA3246" w:rsidP="00DB4EEF">
            <w:pPr>
              <w:spacing w:line="240" w:lineRule="atLeast"/>
              <w:rPr>
                <w:rFonts w:cs="Arial"/>
              </w:rPr>
            </w:pPr>
            <w:r>
              <w:rPr>
                <w:rFonts w:cs="Arial"/>
              </w:rPr>
              <w:t xml:space="preserve">Variant </w:t>
            </w:r>
            <w:r w:rsidR="00B903E1">
              <w:rPr>
                <w:rFonts w:cs="Arial"/>
              </w:rPr>
              <w:t>D</w:t>
            </w:r>
          </w:p>
        </w:tc>
        <w:tc>
          <w:tcPr>
            <w:tcW w:w="4567" w:type="dxa"/>
          </w:tcPr>
          <w:p w14:paraId="1CC14B03" w14:textId="311AB4CB" w:rsidR="00AA3246" w:rsidRDefault="0080113C" w:rsidP="00DB4EEF">
            <w:pPr>
              <w:pStyle w:val="ListParagraph"/>
              <w:numPr>
                <w:ilvl w:val="0"/>
                <w:numId w:val="12"/>
              </w:numPr>
              <w:spacing w:line="240" w:lineRule="atLeast"/>
              <w:rPr>
                <w:rFonts w:ascii="Arial" w:hAnsi="Arial" w:cs="Arial"/>
                <w:lang w:val="en-GB"/>
              </w:rPr>
            </w:pPr>
            <w:r w:rsidRPr="00ED2DB1">
              <w:rPr>
                <w:rFonts w:ascii="Arial" w:hAnsi="Arial" w:cs="Arial"/>
                <w:lang w:val="en-GB"/>
              </w:rPr>
              <w:t xml:space="preserve">BCM drives the </w:t>
            </w:r>
            <w:r>
              <w:rPr>
                <w:rFonts w:ascii="Arial" w:hAnsi="Arial" w:cs="Arial"/>
                <w:lang w:val="en-GB"/>
              </w:rPr>
              <w:t xml:space="preserve">rear </w:t>
            </w:r>
            <w:r w:rsidRPr="00ED2DB1">
              <w:rPr>
                <w:rFonts w:ascii="Arial" w:hAnsi="Arial" w:cs="Arial"/>
                <w:lang w:val="en-GB"/>
              </w:rPr>
              <w:t>fog lamp directily</w:t>
            </w:r>
          </w:p>
        </w:tc>
        <w:tc>
          <w:tcPr>
            <w:tcW w:w="3255" w:type="dxa"/>
          </w:tcPr>
          <w:p w14:paraId="3E6773A7" w14:textId="77777777" w:rsidR="00AA3246" w:rsidRPr="00B44F16" w:rsidRDefault="00AA3246" w:rsidP="00DB4EEF">
            <w:pPr>
              <w:spacing w:line="240" w:lineRule="atLeast"/>
              <w:rPr>
                <w:rFonts w:cs="Arial"/>
                <w:lang w:val="en-GB"/>
              </w:rPr>
            </w:pPr>
          </w:p>
        </w:tc>
      </w:tr>
      <w:tr w:rsidR="00935AAC" w:rsidRPr="00930D36" w14:paraId="313670F8" w14:textId="77777777" w:rsidTr="00B6608C">
        <w:trPr>
          <w:trHeight w:val="64"/>
        </w:trPr>
        <w:tc>
          <w:tcPr>
            <w:tcW w:w="2379" w:type="dxa"/>
          </w:tcPr>
          <w:p w14:paraId="5805D183" w14:textId="18EE382F" w:rsidR="00935AAC" w:rsidRDefault="00935AAC" w:rsidP="00DB4EEF">
            <w:pPr>
              <w:spacing w:line="240" w:lineRule="atLeast"/>
              <w:rPr>
                <w:rFonts w:cs="Arial"/>
              </w:rPr>
            </w:pPr>
            <w:r>
              <w:rPr>
                <w:rFonts w:cs="Arial"/>
              </w:rPr>
              <w:t xml:space="preserve">Variant </w:t>
            </w:r>
            <w:r w:rsidR="001A0FAC">
              <w:rPr>
                <w:rFonts w:cs="Arial"/>
              </w:rPr>
              <w:t>1</w:t>
            </w:r>
          </w:p>
        </w:tc>
        <w:tc>
          <w:tcPr>
            <w:tcW w:w="4567" w:type="dxa"/>
          </w:tcPr>
          <w:p w14:paraId="72437A7C" w14:textId="6E5ABC51" w:rsidR="00935AAC" w:rsidRDefault="00935AAC" w:rsidP="00DB4EEF">
            <w:pPr>
              <w:pStyle w:val="ListParagraph"/>
              <w:numPr>
                <w:ilvl w:val="0"/>
                <w:numId w:val="12"/>
              </w:numPr>
              <w:spacing w:line="240" w:lineRule="atLeast"/>
              <w:rPr>
                <w:rFonts w:ascii="Arial" w:hAnsi="Arial" w:cs="Arial"/>
                <w:lang w:val="en-GB"/>
              </w:rPr>
            </w:pPr>
            <w:r>
              <w:rPr>
                <w:rFonts w:ascii="Arial" w:hAnsi="Arial" w:cs="Arial"/>
                <w:lang w:val="en-GB"/>
              </w:rPr>
              <w:t>HMI SW input component</w:t>
            </w:r>
            <w:r w:rsidR="004D6D28">
              <w:rPr>
                <w:rFonts w:ascii="Arial" w:hAnsi="Arial" w:cs="Arial"/>
                <w:lang w:val="en-GB"/>
              </w:rPr>
              <w:t xml:space="preserve"> – LIN bus</w:t>
            </w:r>
          </w:p>
        </w:tc>
        <w:tc>
          <w:tcPr>
            <w:tcW w:w="3255" w:type="dxa"/>
          </w:tcPr>
          <w:p w14:paraId="21BED678" w14:textId="77777777" w:rsidR="00935AAC" w:rsidRPr="00B44F16" w:rsidRDefault="00935AAC" w:rsidP="00DB4EEF">
            <w:pPr>
              <w:spacing w:line="240" w:lineRule="atLeast"/>
              <w:rPr>
                <w:rFonts w:cs="Arial"/>
                <w:lang w:val="en-GB"/>
              </w:rPr>
            </w:pPr>
          </w:p>
        </w:tc>
      </w:tr>
      <w:tr w:rsidR="006A5769" w:rsidRPr="006A5769" w14:paraId="334E2DDB" w14:textId="77777777" w:rsidTr="00B723AB">
        <w:trPr>
          <w:trHeight w:val="64"/>
        </w:trPr>
        <w:tc>
          <w:tcPr>
            <w:tcW w:w="2379" w:type="dxa"/>
          </w:tcPr>
          <w:p w14:paraId="7A03E071" w14:textId="383A6AD9" w:rsidR="00ED70C8" w:rsidRPr="006A5769" w:rsidRDefault="00ED70C8" w:rsidP="00DB4EEF">
            <w:pPr>
              <w:spacing w:line="240" w:lineRule="atLeast"/>
              <w:rPr>
                <w:rFonts w:cs="Arial"/>
              </w:rPr>
            </w:pPr>
            <w:commentRangeStart w:id="143"/>
            <w:r w:rsidRPr="006A5769">
              <w:rPr>
                <w:rFonts w:cs="Arial"/>
              </w:rPr>
              <w:t xml:space="preserve">Variant </w:t>
            </w:r>
            <w:r w:rsidR="00677FE8" w:rsidRPr="006A5769">
              <w:rPr>
                <w:rFonts w:cs="Arial"/>
              </w:rPr>
              <w:t>2</w:t>
            </w:r>
            <w:commentRangeEnd w:id="143"/>
            <w:r w:rsidR="0040537B" w:rsidRPr="006A5769">
              <w:rPr>
                <w:rStyle w:val="CommentReference"/>
                <w:rFonts w:ascii="Times New Roman" w:hAnsi="Times New Roman"/>
              </w:rPr>
              <w:commentReference w:id="143"/>
            </w:r>
          </w:p>
        </w:tc>
        <w:tc>
          <w:tcPr>
            <w:tcW w:w="4567" w:type="dxa"/>
          </w:tcPr>
          <w:p w14:paraId="01C63ED9" w14:textId="4CE3AA40" w:rsidR="00ED70C8" w:rsidRPr="006A5769" w:rsidRDefault="00ED70C8" w:rsidP="00DB4EEF">
            <w:pPr>
              <w:pStyle w:val="ListParagraph"/>
              <w:numPr>
                <w:ilvl w:val="0"/>
                <w:numId w:val="12"/>
              </w:numPr>
              <w:spacing w:line="240" w:lineRule="atLeast"/>
              <w:rPr>
                <w:rFonts w:ascii="Arial" w:hAnsi="Arial" w:cs="Arial"/>
                <w:lang w:val="en-GB"/>
              </w:rPr>
            </w:pPr>
            <w:r w:rsidRPr="006A5769">
              <w:rPr>
                <w:rFonts w:ascii="Arial" w:hAnsi="Arial" w:cs="Arial"/>
                <w:lang w:val="en-GB"/>
              </w:rPr>
              <w:t>HMI SYNC input component</w:t>
            </w:r>
            <w:r w:rsidR="009E2658" w:rsidRPr="006A5769">
              <w:rPr>
                <w:rFonts w:ascii="Arial" w:hAnsi="Arial" w:cs="Arial"/>
                <w:lang w:val="en-GB"/>
              </w:rPr>
              <w:t xml:space="preserve"> (Front and Rear Fog Lights</w:t>
            </w:r>
            <w:r w:rsidR="002F0B37" w:rsidRPr="006A5769">
              <w:rPr>
                <w:rFonts w:ascii="Arial" w:hAnsi="Arial" w:cs="Arial"/>
                <w:lang w:val="en-GB"/>
              </w:rPr>
              <w:t xml:space="preserve"> activated vi</w:t>
            </w:r>
            <w:r w:rsidR="00EC50ED" w:rsidRPr="006A5769">
              <w:rPr>
                <w:rFonts w:ascii="Arial" w:hAnsi="Arial" w:cs="Arial"/>
                <w:lang w:val="en-GB"/>
              </w:rPr>
              <w:t>a</w:t>
            </w:r>
            <w:r w:rsidR="002F0B37" w:rsidRPr="006A5769">
              <w:rPr>
                <w:rFonts w:ascii="Arial" w:hAnsi="Arial" w:cs="Arial"/>
                <w:lang w:val="en-GB"/>
              </w:rPr>
              <w:t xml:space="preserve"> soft button</w:t>
            </w:r>
            <w:r w:rsidR="009E2658" w:rsidRPr="006A5769">
              <w:rPr>
                <w:rFonts w:ascii="Arial" w:hAnsi="Arial" w:cs="Arial"/>
                <w:lang w:val="en-GB"/>
              </w:rPr>
              <w:t>)</w:t>
            </w:r>
            <w:r w:rsidR="00947372" w:rsidRPr="006A5769">
              <w:rPr>
                <w:rFonts w:ascii="Arial" w:hAnsi="Arial" w:cs="Arial"/>
                <w:lang w:val="en-GB"/>
              </w:rPr>
              <w:t xml:space="preserve"> </w:t>
            </w:r>
            <w:r w:rsidR="002F0B37" w:rsidRPr="006A5769">
              <w:rPr>
                <w:rFonts w:ascii="Arial" w:hAnsi="Arial" w:cs="Arial"/>
                <w:lang w:val="en-GB"/>
              </w:rPr>
              <w:t>– CAN bus</w:t>
            </w:r>
          </w:p>
        </w:tc>
        <w:tc>
          <w:tcPr>
            <w:tcW w:w="3255" w:type="dxa"/>
          </w:tcPr>
          <w:p w14:paraId="2D65BE9C" w14:textId="77777777" w:rsidR="00ED70C8" w:rsidRPr="006A5769" w:rsidRDefault="00ED70C8" w:rsidP="00DB4EEF">
            <w:pPr>
              <w:spacing w:line="240" w:lineRule="atLeast"/>
              <w:rPr>
                <w:rFonts w:cs="Arial"/>
                <w:lang w:val="en-GB"/>
              </w:rPr>
            </w:pPr>
          </w:p>
        </w:tc>
      </w:tr>
    </w:tbl>
    <w:p w14:paraId="59420A77" w14:textId="3087E70E" w:rsidR="00B73381" w:rsidRDefault="00B73381" w:rsidP="00DB4EEF">
      <w:pPr>
        <w:spacing w:line="240" w:lineRule="atLeast"/>
        <w:rPr>
          <w:rFonts w:cs="Arial"/>
        </w:rPr>
      </w:pPr>
    </w:p>
    <w:p w14:paraId="68B7D41B" w14:textId="7C85E816" w:rsidR="005B13CD" w:rsidRDefault="005B13CD" w:rsidP="00DB4EEF">
      <w:pPr>
        <w:spacing w:line="240" w:lineRule="atLeast"/>
        <w:rPr>
          <w:rFonts w:cs="Arial"/>
        </w:rPr>
      </w:pPr>
    </w:p>
    <w:p w14:paraId="3825A01C" w14:textId="77777777" w:rsidR="006A5769" w:rsidRPr="003E3741" w:rsidRDefault="006A5769" w:rsidP="00DB4EEF">
      <w:pPr>
        <w:spacing w:line="240" w:lineRule="atLeast"/>
        <w:rPr>
          <w:rFonts w:cs="Arial"/>
        </w:rPr>
      </w:pPr>
    </w:p>
    <w:p w14:paraId="55986440" w14:textId="4985FD1E" w:rsidR="00E15F6C" w:rsidRPr="009E3B7C" w:rsidRDefault="00A734C8" w:rsidP="00DB4EEF">
      <w:pPr>
        <w:pStyle w:val="Heading5"/>
        <w:spacing w:line="240" w:lineRule="atLeast"/>
      </w:pPr>
      <w:bookmarkStart w:id="144" w:name="_Toc89265432"/>
      <w:r>
        <w:lastRenderedPageBreak/>
        <w:t xml:space="preserve">E/E </w:t>
      </w:r>
      <w:r w:rsidR="00E15F6C">
        <w:t>Architecture “</w:t>
      </w:r>
      <w:r w:rsidR="00941E20">
        <w:t xml:space="preserve">Front Fog </w:t>
      </w:r>
      <w:r w:rsidR="00E15F6C">
        <w:t xml:space="preserve">Architecture Variant </w:t>
      </w:r>
      <w:r w:rsidR="00AA3246">
        <w:t>A</w:t>
      </w:r>
      <w:r w:rsidR="00E15F6C">
        <w:t>”</w:t>
      </w:r>
      <w:bookmarkEnd w:id="144"/>
    </w:p>
    <w:p w14:paraId="77A314DB" w14:textId="1AE873C5" w:rsidR="00BD74C2" w:rsidRDefault="00BD74C2" w:rsidP="00DB4EEF">
      <w:pPr>
        <w:spacing w:line="240" w:lineRule="atLeast"/>
        <w:rPr>
          <w:rFonts w:cs="Arial"/>
          <w:lang w:val="en-GB"/>
        </w:rPr>
      </w:pPr>
    </w:p>
    <w:bookmarkStart w:id="145" w:name="_Toc35000655"/>
    <w:p w14:paraId="434167B9" w14:textId="3F5CF772" w:rsidR="00EE7F4F" w:rsidRDefault="00A22230" w:rsidP="00DB4EEF">
      <w:pPr>
        <w:pStyle w:val="Caption"/>
        <w:spacing w:line="240" w:lineRule="atLeast"/>
      </w:pPr>
      <w:r>
        <w:object w:dxaOrig="4860" w:dyaOrig="3150" w14:anchorId="1669EBD7">
          <v:shape id="_x0000_i1027" type="#_x0000_t75" style="width:272.9pt;height:177.05pt" o:ole="">
            <v:imagedata r:id="rId47" o:title=""/>
          </v:shape>
          <o:OLEObject Type="Embed" ProgID="Visio.Drawing.15" ShapeID="_x0000_i1027" DrawAspect="Content" ObjectID="_1716035732" r:id="rId48"/>
        </w:object>
      </w:r>
    </w:p>
    <w:p w14:paraId="7EBA4AAC" w14:textId="59E16969" w:rsidR="00F83C9E" w:rsidRPr="0052169E" w:rsidRDefault="00937C43" w:rsidP="00DB4EEF">
      <w:pPr>
        <w:pStyle w:val="Caption"/>
        <w:spacing w:line="240" w:lineRule="atLeast"/>
      </w:pPr>
      <w:bookmarkStart w:id="146" w:name="_Toc89265530"/>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4</w:t>
      </w:r>
      <w:r>
        <w:rPr>
          <w:noProof/>
        </w:rPr>
        <w:fldChar w:fldCharType="end"/>
      </w:r>
      <w:r w:rsidRPr="009530F7">
        <w:t xml:space="preserve"> </w:t>
      </w:r>
      <w:r w:rsidR="002B2790">
        <w:t>Variant A</w:t>
      </w:r>
      <w:r>
        <w:t xml:space="preserve"> </w:t>
      </w:r>
      <w:bookmarkEnd w:id="145"/>
      <w:r w:rsidR="00DF4102">
        <w:rPr>
          <w:noProof/>
        </w:rPr>
        <w:t xml:space="preserve">- </w:t>
      </w:r>
      <w:r w:rsidR="00DF4102">
        <w:t>E/E</w:t>
      </w:r>
      <w:r w:rsidR="00DF4102" w:rsidRPr="003E65FA">
        <w:t xml:space="preserve"> Architecture</w:t>
      </w:r>
      <w:bookmarkEnd w:id="146"/>
    </w:p>
    <w:p w14:paraId="240FE197" w14:textId="67C90706" w:rsidR="00AA3246" w:rsidRDefault="00AA3246" w:rsidP="00DB4EEF">
      <w:pPr>
        <w:pStyle w:val="Heading5"/>
        <w:spacing w:line="240" w:lineRule="atLeast"/>
        <w:rPr>
          <w:szCs w:val="20"/>
          <w:lang w:val="en-GB"/>
        </w:rPr>
      </w:pPr>
      <w:bookmarkStart w:id="147" w:name="_Toc89265433"/>
      <w:r>
        <w:rPr>
          <w:szCs w:val="20"/>
          <w:lang w:val="en-GB"/>
        </w:rPr>
        <w:t xml:space="preserve">E/E Architecture </w:t>
      </w:r>
      <w:r w:rsidRPr="00EE06CE">
        <w:rPr>
          <w:szCs w:val="20"/>
          <w:lang w:val="en-GB"/>
        </w:rPr>
        <w:t>“</w:t>
      </w:r>
      <w:r w:rsidR="00941E20">
        <w:rPr>
          <w:szCs w:val="20"/>
          <w:lang w:val="en-GB"/>
        </w:rPr>
        <w:t xml:space="preserve">Front Fog </w:t>
      </w:r>
      <w:r>
        <w:t>Architecture Variant B</w:t>
      </w:r>
      <w:r w:rsidRPr="00EE06CE">
        <w:rPr>
          <w:szCs w:val="20"/>
          <w:lang w:val="en-GB"/>
        </w:rPr>
        <w:t>”</w:t>
      </w:r>
      <w:bookmarkEnd w:id="147"/>
    </w:p>
    <w:p w14:paraId="104E3201" w14:textId="457209E3" w:rsidR="00AA3246" w:rsidRDefault="00AA3246" w:rsidP="00DB4EEF">
      <w:pPr>
        <w:spacing w:line="240" w:lineRule="atLeast"/>
        <w:ind w:hanging="11"/>
      </w:pPr>
    </w:p>
    <w:p w14:paraId="07BDA87A" w14:textId="77777777" w:rsidR="00E5798B" w:rsidRDefault="00FA3378" w:rsidP="00DB4EEF">
      <w:pPr>
        <w:spacing w:line="240" w:lineRule="atLeast"/>
        <w:ind w:hanging="11"/>
        <w:jc w:val="center"/>
      </w:pPr>
      <w:r>
        <w:object w:dxaOrig="4276" w:dyaOrig="2506" w14:anchorId="65E916AA">
          <v:shape id="_x0000_i1028" type="#_x0000_t75" style="width:272.15pt;height:160.5pt" o:ole="">
            <v:imagedata r:id="rId49" o:title=""/>
          </v:shape>
          <o:OLEObject Type="Embed" ProgID="Visio.Drawing.15" ShapeID="_x0000_i1028" DrawAspect="Content" ObjectID="_1716035733" r:id="rId50"/>
        </w:object>
      </w:r>
    </w:p>
    <w:p w14:paraId="31258CC2" w14:textId="36DE9C2E" w:rsidR="00D34BFB" w:rsidRPr="000034B1" w:rsidRDefault="00D34BFB" w:rsidP="00DB4EEF">
      <w:pPr>
        <w:spacing w:line="240" w:lineRule="atLeast"/>
        <w:ind w:hanging="11"/>
        <w:jc w:val="center"/>
        <w:rPr>
          <w:b/>
          <w:bCs/>
        </w:rPr>
      </w:pPr>
      <w:bookmarkStart w:id="148" w:name="_Toc89265531"/>
      <w:r w:rsidRPr="000034B1">
        <w:rPr>
          <w:b/>
          <w:bCs/>
        </w:rPr>
        <w:t xml:space="preserve">Figure </w:t>
      </w:r>
      <w:r w:rsidRPr="000034B1">
        <w:rPr>
          <w:b/>
          <w:bCs/>
          <w:noProof/>
        </w:rPr>
        <w:fldChar w:fldCharType="begin"/>
      </w:r>
      <w:r w:rsidRPr="000034B1">
        <w:rPr>
          <w:b/>
          <w:bCs/>
          <w:noProof/>
        </w:rPr>
        <w:instrText xml:space="preserve"> STYLEREF 1 \s </w:instrText>
      </w:r>
      <w:r w:rsidRPr="000034B1">
        <w:rPr>
          <w:b/>
          <w:bCs/>
          <w:noProof/>
        </w:rPr>
        <w:fldChar w:fldCharType="separate"/>
      </w:r>
      <w:r w:rsidR="00ED442C">
        <w:rPr>
          <w:b/>
          <w:bCs/>
          <w:noProof/>
        </w:rPr>
        <w:t>3</w:t>
      </w:r>
      <w:r w:rsidRPr="000034B1">
        <w:rPr>
          <w:b/>
          <w:bCs/>
          <w:noProof/>
        </w:rPr>
        <w:fldChar w:fldCharType="end"/>
      </w:r>
      <w:r w:rsidRPr="000034B1">
        <w:rPr>
          <w:b/>
          <w:bCs/>
        </w:rPr>
        <w:noBreakHyphen/>
      </w:r>
      <w:r w:rsidRPr="000034B1">
        <w:rPr>
          <w:b/>
          <w:bCs/>
          <w:noProof/>
        </w:rPr>
        <w:fldChar w:fldCharType="begin"/>
      </w:r>
      <w:r w:rsidRPr="000034B1">
        <w:rPr>
          <w:b/>
          <w:bCs/>
          <w:noProof/>
        </w:rPr>
        <w:instrText xml:space="preserve"> SEQ Figure \* ARABIC \s 1 </w:instrText>
      </w:r>
      <w:r w:rsidRPr="000034B1">
        <w:rPr>
          <w:b/>
          <w:bCs/>
          <w:noProof/>
        </w:rPr>
        <w:fldChar w:fldCharType="separate"/>
      </w:r>
      <w:r w:rsidR="00ED442C">
        <w:rPr>
          <w:b/>
          <w:bCs/>
          <w:noProof/>
        </w:rPr>
        <w:t>5</w:t>
      </w:r>
      <w:r w:rsidRPr="000034B1">
        <w:rPr>
          <w:b/>
          <w:bCs/>
          <w:noProof/>
        </w:rPr>
        <w:fldChar w:fldCharType="end"/>
      </w:r>
      <w:r w:rsidRPr="000034B1">
        <w:rPr>
          <w:b/>
          <w:bCs/>
          <w:noProof/>
        </w:rPr>
        <w:t xml:space="preserve"> </w:t>
      </w:r>
      <w:r w:rsidR="002A610C" w:rsidRPr="000034B1">
        <w:rPr>
          <w:b/>
          <w:bCs/>
          <w:noProof/>
        </w:rPr>
        <w:t xml:space="preserve">Front Fog </w:t>
      </w:r>
      <w:r w:rsidRPr="000034B1">
        <w:rPr>
          <w:b/>
          <w:bCs/>
          <w:noProof/>
        </w:rPr>
        <w:t xml:space="preserve">Variant </w:t>
      </w:r>
      <w:r w:rsidR="005215D9" w:rsidRPr="000034B1">
        <w:rPr>
          <w:b/>
          <w:bCs/>
          <w:noProof/>
        </w:rPr>
        <w:t>B</w:t>
      </w:r>
      <w:r w:rsidRPr="000034B1">
        <w:rPr>
          <w:b/>
          <w:bCs/>
          <w:noProof/>
        </w:rPr>
        <w:t xml:space="preserve"> - </w:t>
      </w:r>
      <w:r w:rsidRPr="000034B1">
        <w:rPr>
          <w:b/>
          <w:bCs/>
        </w:rPr>
        <w:t>E/E Architecture</w:t>
      </w:r>
      <w:bookmarkEnd w:id="148"/>
    </w:p>
    <w:p w14:paraId="05F964BB" w14:textId="77F69383" w:rsidR="00433DBA" w:rsidRPr="00433DBA" w:rsidRDefault="00491675" w:rsidP="00DB4EEF">
      <w:pPr>
        <w:spacing w:line="240" w:lineRule="atLeast"/>
      </w:pPr>
      <w:r>
        <w:rPr>
          <w:noProof/>
        </w:rPr>
        <w:object w:dxaOrig="1440" w:dyaOrig="1440" w14:anchorId="5091A431">
          <v:shape id="_x0000_s1045" type="#_x0000_t75" style="position:absolute;margin-left:99.55pt;margin-top:11.5pt;width:305.3pt;height:179.95pt;z-index:251658241">
            <v:imagedata r:id="rId51" o:title=""/>
            <w10:wrap type="square" side="right"/>
          </v:shape>
          <o:OLEObject Type="Embed" ProgID="Visio.Drawing.15" ShapeID="_x0000_s1045" DrawAspect="Content" ObjectID="_1716035742" r:id="rId52"/>
        </w:object>
      </w:r>
    </w:p>
    <w:p w14:paraId="30CC0501" w14:textId="356828EB" w:rsidR="00433DBA" w:rsidRDefault="00924549" w:rsidP="00DB4EEF">
      <w:pPr>
        <w:spacing w:line="240" w:lineRule="atLeast"/>
      </w:pPr>
      <w:r>
        <w:br w:type="textWrapping" w:clear="all"/>
      </w:r>
    </w:p>
    <w:p w14:paraId="42760F11" w14:textId="3CD6EAE0" w:rsidR="00ED68F6" w:rsidRDefault="00ED68F6" w:rsidP="00DB4EEF">
      <w:pPr>
        <w:pStyle w:val="Caption"/>
        <w:spacing w:line="240" w:lineRule="atLeast"/>
      </w:pPr>
      <w:bookmarkStart w:id="149" w:name="_Toc89265532"/>
      <w:r>
        <w:t xml:space="preserve">Figure </w:t>
      </w:r>
      <w:fldSimple w:instr=" STYLEREF 1 \s ">
        <w:r w:rsidR="00ED442C">
          <w:rPr>
            <w:noProof/>
          </w:rPr>
          <w:t>3</w:t>
        </w:r>
      </w:fldSimple>
      <w:r>
        <w:noBreakHyphen/>
      </w:r>
      <w:fldSimple w:instr=" SEQ Figure \* ARABIC \s 1 ">
        <w:r w:rsidR="00ED442C">
          <w:rPr>
            <w:noProof/>
          </w:rPr>
          <w:t>6</w:t>
        </w:r>
      </w:fldSimple>
      <w:r w:rsidRPr="009530F7">
        <w:t xml:space="preserve"> </w:t>
      </w:r>
      <w:r>
        <w:t>E/E</w:t>
      </w:r>
      <w:r w:rsidRPr="003E65FA">
        <w:t xml:space="preserve"> Architecture</w:t>
      </w:r>
      <w:r>
        <w:t xml:space="preserve"> for Variant B (</w:t>
      </w:r>
      <w:r w:rsidR="006F6727">
        <w:t xml:space="preserve">LIN </w:t>
      </w:r>
      <w:r>
        <w:t>Network Topology)</w:t>
      </w:r>
      <w:bookmarkEnd w:id="149"/>
    </w:p>
    <w:p w14:paraId="0895AB52" w14:textId="0BF67E5E" w:rsidR="00D34BFB" w:rsidRDefault="00D34BFB" w:rsidP="00DB4EEF">
      <w:pPr>
        <w:spacing w:line="240" w:lineRule="atLeast"/>
        <w:ind w:hanging="11"/>
        <w:jc w:val="center"/>
      </w:pPr>
    </w:p>
    <w:p w14:paraId="0A5A9313" w14:textId="77777777" w:rsidR="002275A2" w:rsidRDefault="002275A2" w:rsidP="00DB4EEF">
      <w:pPr>
        <w:spacing w:line="240" w:lineRule="atLeast"/>
        <w:ind w:hanging="11"/>
        <w:jc w:val="center"/>
      </w:pPr>
    </w:p>
    <w:p w14:paraId="256C242E" w14:textId="7043FEA0" w:rsidR="00CD6B75" w:rsidRDefault="00151D6D" w:rsidP="00DB4EEF">
      <w:pPr>
        <w:pStyle w:val="Heading5"/>
        <w:spacing w:line="240" w:lineRule="atLeast"/>
        <w:rPr>
          <w:szCs w:val="20"/>
          <w:lang w:val="en-GB"/>
        </w:rPr>
      </w:pPr>
      <w:bookmarkStart w:id="150" w:name="_Toc89265434"/>
      <w:r>
        <w:rPr>
          <w:szCs w:val="20"/>
          <w:lang w:val="en-GB"/>
        </w:rPr>
        <w:lastRenderedPageBreak/>
        <w:t xml:space="preserve">E/E Architecture </w:t>
      </w:r>
      <w:r w:rsidR="00DF060F" w:rsidRPr="00EE06CE">
        <w:rPr>
          <w:szCs w:val="20"/>
          <w:lang w:val="en-GB"/>
        </w:rPr>
        <w:t>“</w:t>
      </w:r>
      <w:r w:rsidR="00941E20">
        <w:rPr>
          <w:szCs w:val="20"/>
          <w:lang w:val="en-GB"/>
        </w:rPr>
        <w:t xml:space="preserve">Front Fog </w:t>
      </w:r>
      <w:r w:rsidR="005E2ADE">
        <w:t xml:space="preserve">Architecture Variant </w:t>
      </w:r>
      <w:r w:rsidR="00AA3246">
        <w:t>C</w:t>
      </w:r>
      <w:r w:rsidR="003F1829">
        <w:t>1 and Variant C2</w:t>
      </w:r>
      <w:r w:rsidR="00DF060F" w:rsidRPr="00EE06CE">
        <w:rPr>
          <w:szCs w:val="20"/>
          <w:lang w:val="en-GB"/>
        </w:rPr>
        <w:t>”</w:t>
      </w:r>
      <w:bookmarkEnd w:id="150"/>
    </w:p>
    <w:p w14:paraId="40B4C104" w14:textId="691B4C27" w:rsidR="0021320D" w:rsidRDefault="0021320D" w:rsidP="00DB4EEF">
      <w:pPr>
        <w:spacing w:line="240" w:lineRule="atLeast"/>
        <w:rPr>
          <w:lang w:val="en-GB"/>
        </w:rPr>
      </w:pPr>
    </w:p>
    <w:p w14:paraId="57456B74" w14:textId="5E6E02C0" w:rsidR="002A610C" w:rsidRDefault="00343B7D" w:rsidP="00DB4EEF">
      <w:pPr>
        <w:spacing w:line="240" w:lineRule="atLeast"/>
        <w:jc w:val="center"/>
        <w:rPr>
          <w:lang w:val="en-GB"/>
        </w:rPr>
      </w:pPr>
      <w:r>
        <w:object w:dxaOrig="4276" w:dyaOrig="2506" w14:anchorId="01FE35F6">
          <v:shape id="_x0000_i1030" type="#_x0000_t75" style="width:277.5pt;height:164.25pt" o:ole="">
            <v:imagedata r:id="rId53" o:title=""/>
          </v:shape>
          <o:OLEObject Type="Embed" ProgID="Visio.Drawing.15" ShapeID="_x0000_i1030" DrawAspect="Content" ObjectID="_1716035734" r:id="rId54"/>
        </w:object>
      </w:r>
    </w:p>
    <w:p w14:paraId="14F5F207" w14:textId="7015D6D4" w:rsidR="00737F76" w:rsidRDefault="00737F76" w:rsidP="00DB4EEF">
      <w:pPr>
        <w:pStyle w:val="Caption"/>
        <w:spacing w:line="240" w:lineRule="atLeast"/>
      </w:pPr>
      <w:bookmarkStart w:id="151" w:name="_Toc89265533"/>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7</w:t>
      </w:r>
      <w:r>
        <w:rPr>
          <w:noProof/>
        </w:rPr>
        <w:fldChar w:fldCharType="end"/>
      </w:r>
      <w:r>
        <w:rPr>
          <w:noProof/>
        </w:rPr>
        <w:t xml:space="preserve"> Front Fog Variant C</w:t>
      </w:r>
      <w:r w:rsidR="00BD28CF">
        <w:rPr>
          <w:noProof/>
        </w:rPr>
        <w:t>1</w:t>
      </w:r>
      <w:r>
        <w:rPr>
          <w:noProof/>
        </w:rPr>
        <w:t xml:space="preserve"> - </w:t>
      </w:r>
      <w:r>
        <w:t>E/E</w:t>
      </w:r>
      <w:r w:rsidRPr="003E65FA">
        <w:t xml:space="preserve"> Architecture</w:t>
      </w:r>
      <w:bookmarkEnd w:id="151"/>
    </w:p>
    <w:p w14:paraId="0D6CD57A" w14:textId="23467154" w:rsidR="002A610C" w:rsidRDefault="002A610C" w:rsidP="00DB4EEF">
      <w:pPr>
        <w:spacing w:line="240" w:lineRule="atLeast"/>
        <w:rPr>
          <w:lang w:val="en-GB"/>
        </w:rPr>
      </w:pPr>
    </w:p>
    <w:p w14:paraId="60766C58" w14:textId="77777777" w:rsidR="002A610C" w:rsidRDefault="002A610C" w:rsidP="00DB4EEF">
      <w:pPr>
        <w:spacing w:line="240" w:lineRule="atLeast"/>
        <w:rPr>
          <w:lang w:val="en-GB"/>
        </w:rPr>
      </w:pPr>
    </w:p>
    <w:p w14:paraId="715D9B27" w14:textId="67FA5FDE" w:rsidR="0021320D" w:rsidRDefault="00B34B30" w:rsidP="00DB4EEF">
      <w:pPr>
        <w:spacing w:line="240" w:lineRule="atLeast"/>
        <w:jc w:val="center"/>
      </w:pPr>
      <w:r>
        <w:object w:dxaOrig="7786" w:dyaOrig="5805" w14:anchorId="2A23DFB1">
          <v:shape id="_x0000_i1031" type="#_x0000_t75" style="width:557.85pt;height:417.1pt" o:ole="">
            <v:imagedata r:id="rId55" o:title=""/>
          </v:shape>
          <o:OLEObject Type="Embed" ProgID="Visio.Drawing.15" ShapeID="_x0000_i1031" DrawAspect="Content" ObjectID="_1716035735" r:id="rId56"/>
        </w:object>
      </w:r>
    </w:p>
    <w:p w14:paraId="3F8D7A5E" w14:textId="771CE14E" w:rsidR="0021320D" w:rsidRDefault="0021320D" w:rsidP="00DB4EEF">
      <w:pPr>
        <w:pStyle w:val="Caption"/>
        <w:spacing w:line="240" w:lineRule="atLeast"/>
      </w:pPr>
      <w:bookmarkStart w:id="152" w:name="_Toc89265534"/>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8</w:t>
      </w:r>
      <w:r>
        <w:rPr>
          <w:noProof/>
        </w:rPr>
        <w:fldChar w:fldCharType="end"/>
      </w:r>
      <w:r w:rsidRPr="009530F7">
        <w:t xml:space="preserve"> </w:t>
      </w:r>
      <w:r w:rsidR="007C428E">
        <w:t>E/E</w:t>
      </w:r>
      <w:r w:rsidR="007C428E" w:rsidRPr="003E65FA">
        <w:t xml:space="preserve"> Architecture</w:t>
      </w:r>
      <w:r w:rsidR="007C428E">
        <w:t xml:space="preserve"> for Variant C</w:t>
      </w:r>
      <w:r w:rsidR="00BD28CF">
        <w:t>1</w:t>
      </w:r>
      <w:r w:rsidR="007C428E">
        <w:t xml:space="preserve"> (</w:t>
      </w:r>
      <w:r w:rsidR="00970C63">
        <w:t xml:space="preserve">CAN </w:t>
      </w:r>
      <w:r w:rsidR="007C428E">
        <w:t>Network Topology)</w:t>
      </w:r>
      <w:bookmarkEnd w:id="152"/>
    </w:p>
    <w:p w14:paraId="319C43DD" w14:textId="23F2D859" w:rsidR="0021320D" w:rsidRDefault="0021320D" w:rsidP="00DB4EEF">
      <w:pPr>
        <w:spacing w:line="240" w:lineRule="atLeast"/>
      </w:pPr>
    </w:p>
    <w:p w14:paraId="36629BCF" w14:textId="05913302" w:rsidR="00BB403F" w:rsidRDefault="00BB403F" w:rsidP="00DB4EEF">
      <w:pPr>
        <w:spacing w:line="240" w:lineRule="atLeast"/>
      </w:pPr>
    </w:p>
    <w:p w14:paraId="71F82C16" w14:textId="3589C3B7" w:rsidR="0061178E" w:rsidRDefault="0061178E" w:rsidP="00DB4EEF">
      <w:pPr>
        <w:spacing w:line="240" w:lineRule="atLeast"/>
      </w:pPr>
    </w:p>
    <w:p w14:paraId="5724AB73" w14:textId="3F73BE44" w:rsidR="00BB403F" w:rsidRDefault="00A94F4C" w:rsidP="00DB4EEF">
      <w:pPr>
        <w:spacing w:line="240" w:lineRule="atLeast"/>
        <w:jc w:val="center"/>
      </w:pPr>
      <w:r>
        <w:object w:dxaOrig="4297" w:dyaOrig="2521" w14:anchorId="477B780D">
          <v:shape id="_x0000_i1032" type="#_x0000_t75" style="width:279.1pt;height:165pt" o:ole="">
            <v:imagedata r:id="rId57" o:title=""/>
          </v:shape>
          <o:OLEObject Type="Embed" ProgID="Visio.Drawing.15" ShapeID="_x0000_i1032" DrawAspect="Content" ObjectID="_1716035736" r:id="rId58"/>
        </w:object>
      </w:r>
    </w:p>
    <w:p w14:paraId="35521C58" w14:textId="2080505E" w:rsidR="00BB403F" w:rsidRDefault="00BB403F" w:rsidP="00DB4EEF">
      <w:pPr>
        <w:pStyle w:val="Caption"/>
        <w:spacing w:line="240" w:lineRule="atLeast"/>
      </w:pPr>
      <w:bookmarkStart w:id="153" w:name="_Toc89265535"/>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9</w:t>
      </w:r>
      <w:r>
        <w:rPr>
          <w:noProof/>
        </w:rPr>
        <w:fldChar w:fldCharType="end"/>
      </w:r>
      <w:r>
        <w:rPr>
          <w:noProof/>
        </w:rPr>
        <w:t xml:space="preserve"> Front Fog Variant </w:t>
      </w:r>
      <w:r w:rsidR="00E07B19">
        <w:rPr>
          <w:noProof/>
        </w:rPr>
        <w:t>C</w:t>
      </w:r>
      <w:r w:rsidR="003F1829">
        <w:rPr>
          <w:noProof/>
        </w:rPr>
        <w:t>2</w:t>
      </w:r>
      <w:r>
        <w:rPr>
          <w:noProof/>
        </w:rPr>
        <w:t xml:space="preserve"> - </w:t>
      </w:r>
      <w:r>
        <w:t>E/E</w:t>
      </w:r>
      <w:r w:rsidRPr="003E65FA">
        <w:t xml:space="preserve"> Architecture</w:t>
      </w:r>
      <w:bookmarkEnd w:id="153"/>
    </w:p>
    <w:p w14:paraId="7A06715F" w14:textId="2443BE5C" w:rsidR="00BB403F" w:rsidRDefault="00EB11E1" w:rsidP="00DB4EEF">
      <w:pPr>
        <w:spacing w:line="240" w:lineRule="atLeast"/>
        <w:jc w:val="center"/>
      </w:pPr>
      <w:r>
        <w:object w:dxaOrig="7711" w:dyaOrig="5355" w14:anchorId="487F9206">
          <v:shape id="_x0000_i1033" type="#_x0000_t75" style="width:552.9pt;height:385.55pt" o:ole="">
            <v:imagedata r:id="rId59" o:title=""/>
          </v:shape>
          <o:OLEObject Type="Embed" ProgID="Visio.Drawing.15" ShapeID="_x0000_i1033" DrawAspect="Content" ObjectID="_1716035737" r:id="rId60"/>
        </w:object>
      </w:r>
    </w:p>
    <w:p w14:paraId="0AEDBE0D" w14:textId="58A7DBD3" w:rsidR="00BB403F" w:rsidRDefault="00BB403F" w:rsidP="00DB4EEF">
      <w:pPr>
        <w:pStyle w:val="Caption"/>
        <w:spacing w:line="240" w:lineRule="atLeast"/>
      </w:pPr>
      <w:bookmarkStart w:id="154" w:name="_Toc89265536"/>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10</w:t>
      </w:r>
      <w:r>
        <w:rPr>
          <w:noProof/>
        </w:rPr>
        <w:fldChar w:fldCharType="end"/>
      </w:r>
      <w:r w:rsidRPr="009530F7">
        <w:t xml:space="preserve"> </w:t>
      </w:r>
      <w:r>
        <w:t>E/E</w:t>
      </w:r>
      <w:r w:rsidRPr="003E65FA">
        <w:t xml:space="preserve"> Architecture</w:t>
      </w:r>
      <w:r>
        <w:t xml:space="preserve"> for Variant </w:t>
      </w:r>
      <w:r w:rsidR="00E07B19">
        <w:t>C</w:t>
      </w:r>
      <w:r w:rsidR="003F1829">
        <w:t>2</w:t>
      </w:r>
      <w:r>
        <w:t xml:space="preserve"> (CAN Network Topology)</w:t>
      </w:r>
      <w:bookmarkEnd w:id="154"/>
    </w:p>
    <w:p w14:paraId="23B66BBC" w14:textId="285479CF" w:rsidR="00BB403F" w:rsidRDefault="00BB403F" w:rsidP="00DB4EEF">
      <w:pPr>
        <w:spacing w:line="240" w:lineRule="atLeast"/>
        <w:jc w:val="center"/>
      </w:pPr>
    </w:p>
    <w:p w14:paraId="4BD1B9BD" w14:textId="47CF62B3" w:rsidR="00BB403F" w:rsidRDefault="00BB403F" w:rsidP="00DB4EEF">
      <w:pPr>
        <w:spacing w:line="240" w:lineRule="atLeast"/>
        <w:jc w:val="center"/>
      </w:pPr>
    </w:p>
    <w:p w14:paraId="7A0A3B19" w14:textId="7E00D6F1" w:rsidR="00BB403F" w:rsidRDefault="00BB403F" w:rsidP="00DB4EEF">
      <w:pPr>
        <w:spacing w:line="240" w:lineRule="atLeast"/>
        <w:jc w:val="center"/>
      </w:pPr>
    </w:p>
    <w:p w14:paraId="0142D517" w14:textId="7BF57871" w:rsidR="003F1829" w:rsidRDefault="003F1829" w:rsidP="00DB4EEF">
      <w:pPr>
        <w:spacing w:line="240" w:lineRule="atLeast"/>
        <w:jc w:val="center"/>
      </w:pPr>
    </w:p>
    <w:p w14:paraId="131A83E3" w14:textId="37E1420F" w:rsidR="003F1829" w:rsidRDefault="003F1829" w:rsidP="00DB4EEF">
      <w:pPr>
        <w:spacing w:line="240" w:lineRule="atLeast"/>
        <w:jc w:val="center"/>
      </w:pPr>
    </w:p>
    <w:p w14:paraId="57B00520" w14:textId="0A5635BA" w:rsidR="003F1829" w:rsidRDefault="003F1829" w:rsidP="00DB4EEF">
      <w:pPr>
        <w:spacing w:line="240" w:lineRule="atLeast"/>
        <w:jc w:val="center"/>
      </w:pPr>
    </w:p>
    <w:p w14:paraId="2857D360" w14:textId="77777777" w:rsidR="003F1829" w:rsidRDefault="003F1829" w:rsidP="00DB4EEF">
      <w:pPr>
        <w:spacing w:line="240" w:lineRule="atLeast"/>
        <w:jc w:val="center"/>
      </w:pPr>
    </w:p>
    <w:p w14:paraId="1032C7BB" w14:textId="5231AE3F" w:rsidR="0021320D" w:rsidRPr="00A94F4C" w:rsidRDefault="0021320D" w:rsidP="00DB4EEF">
      <w:pPr>
        <w:pStyle w:val="Heading5"/>
        <w:spacing w:line="240" w:lineRule="atLeast"/>
        <w:rPr>
          <w:szCs w:val="20"/>
          <w:lang w:val="en-GB"/>
        </w:rPr>
      </w:pPr>
      <w:bookmarkStart w:id="155" w:name="_Toc89265435"/>
      <w:r w:rsidRPr="00A94F4C">
        <w:rPr>
          <w:szCs w:val="20"/>
          <w:lang w:val="en-GB"/>
        </w:rPr>
        <w:lastRenderedPageBreak/>
        <w:t>E/E Architecture “</w:t>
      </w:r>
      <w:r w:rsidR="00941E20" w:rsidRPr="00A94F4C">
        <w:t xml:space="preserve">Rear Fog </w:t>
      </w:r>
      <w:r w:rsidRPr="00A94F4C">
        <w:t xml:space="preserve">Architecture Variant </w:t>
      </w:r>
      <w:r w:rsidR="003F1829">
        <w:t>D</w:t>
      </w:r>
      <w:r w:rsidRPr="00A94F4C">
        <w:rPr>
          <w:szCs w:val="20"/>
          <w:lang w:val="en-GB"/>
        </w:rPr>
        <w:t>”</w:t>
      </w:r>
      <w:bookmarkEnd w:id="155"/>
    </w:p>
    <w:p w14:paraId="56983189" w14:textId="27B144DD" w:rsidR="00830BA0" w:rsidRDefault="00830BA0" w:rsidP="00DB4EEF">
      <w:pPr>
        <w:spacing w:line="240" w:lineRule="atLeast"/>
        <w:rPr>
          <w:lang w:val="en-GB"/>
        </w:rPr>
      </w:pPr>
    </w:p>
    <w:p w14:paraId="56ABA1EF" w14:textId="4B54379F" w:rsidR="00830BA0" w:rsidRPr="00830BA0" w:rsidRDefault="00830BA0" w:rsidP="00DB4EEF">
      <w:pPr>
        <w:spacing w:line="240" w:lineRule="atLeast"/>
        <w:rPr>
          <w:lang w:val="en-GB"/>
        </w:rPr>
      </w:pPr>
    </w:p>
    <w:p w14:paraId="3C1C1578" w14:textId="4A2D3B4D" w:rsidR="0021320D" w:rsidRDefault="00001F48" w:rsidP="00DB4EEF">
      <w:pPr>
        <w:spacing w:line="240" w:lineRule="atLeast"/>
        <w:ind w:hanging="11"/>
        <w:jc w:val="center"/>
      </w:pPr>
      <w:r>
        <w:object w:dxaOrig="4141" w:dyaOrig="2506" w14:anchorId="08F981D7">
          <v:shape id="_x0000_i1034" type="#_x0000_t75" style="width:284.9pt;height:172.55pt" o:ole="">
            <v:imagedata r:id="rId61" o:title=""/>
          </v:shape>
          <o:OLEObject Type="Embed" ProgID="Visio.Drawing.15" ShapeID="_x0000_i1034" DrawAspect="Content" ObjectID="_1716035738" r:id="rId62"/>
        </w:object>
      </w:r>
    </w:p>
    <w:p w14:paraId="39DA2052" w14:textId="798FFB22" w:rsidR="00B242C0" w:rsidRDefault="00B242C0" w:rsidP="00DB4EEF">
      <w:pPr>
        <w:pStyle w:val="Caption"/>
        <w:spacing w:line="240" w:lineRule="atLeast"/>
      </w:pPr>
      <w:bookmarkStart w:id="156" w:name="_Toc89265537"/>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11</w:t>
      </w:r>
      <w:r>
        <w:rPr>
          <w:noProof/>
        </w:rPr>
        <w:fldChar w:fldCharType="end"/>
      </w:r>
      <w:r w:rsidRPr="009530F7">
        <w:t xml:space="preserve"> </w:t>
      </w:r>
      <w:r w:rsidR="006775C7">
        <w:t>E/E</w:t>
      </w:r>
      <w:r w:rsidR="006775C7" w:rsidRPr="003E65FA">
        <w:t xml:space="preserve"> Architecture</w:t>
      </w:r>
      <w:r w:rsidR="006775C7">
        <w:t xml:space="preserve"> </w:t>
      </w:r>
      <w:r w:rsidR="00892687">
        <w:t xml:space="preserve">for </w:t>
      </w:r>
      <w:r>
        <w:t xml:space="preserve">Variant </w:t>
      </w:r>
      <w:r w:rsidR="003F1829">
        <w:t>D</w:t>
      </w:r>
      <w:r w:rsidR="00DF4102">
        <w:t xml:space="preserve"> </w:t>
      </w:r>
      <w:r w:rsidR="006775C7">
        <w:t>– Rear Fog Lamps</w:t>
      </w:r>
      <w:bookmarkEnd w:id="156"/>
      <w:r>
        <w:t xml:space="preserve"> </w:t>
      </w:r>
    </w:p>
    <w:p w14:paraId="2C007CCA" w14:textId="77777777" w:rsidR="00BE5005" w:rsidRPr="00BE5005" w:rsidRDefault="00BE5005" w:rsidP="00DB4EEF">
      <w:pPr>
        <w:spacing w:line="240" w:lineRule="atLeast"/>
      </w:pPr>
    </w:p>
    <w:p w14:paraId="7F8F7E70" w14:textId="46F3AF95" w:rsidR="00476374" w:rsidRPr="001910AA" w:rsidRDefault="00476374" w:rsidP="00FE27ED">
      <w:pPr>
        <w:pStyle w:val="Heading5"/>
        <w:spacing w:line="240" w:lineRule="atLeast"/>
        <w:rPr>
          <w:lang w:val="en-GB"/>
        </w:rPr>
      </w:pPr>
      <w:bookmarkStart w:id="157" w:name="_Toc89265436"/>
      <w:r w:rsidRPr="001910AA">
        <w:rPr>
          <w:szCs w:val="20"/>
          <w:lang w:val="en-GB"/>
        </w:rPr>
        <w:t>E/E Architecture “</w:t>
      </w:r>
      <w:r w:rsidR="007750E1" w:rsidRPr="001910AA">
        <w:rPr>
          <w:szCs w:val="20"/>
          <w:lang w:val="en-GB"/>
        </w:rPr>
        <w:t xml:space="preserve">MLS </w:t>
      </w:r>
      <w:r>
        <w:t xml:space="preserve">Architecture Variant </w:t>
      </w:r>
      <w:r w:rsidR="007750E1">
        <w:t>1</w:t>
      </w:r>
      <w:r w:rsidRPr="001910AA">
        <w:rPr>
          <w:szCs w:val="20"/>
          <w:lang w:val="en-GB"/>
        </w:rPr>
        <w:t>”</w:t>
      </w:r>
      <w:bookmarkEnd w:id="157"/>
    </w:p>
    <w:p w14:paraId="37687EC4" w14:textId="7F86B32B" w:rsidR="0071731A" w:rsidRDefault="0071731A" w:rsidP="00DB4EEF">
      <w:pPr>
        <w:spacing w:line="240" w:lineRule="atLeast"/>
        <w:rPr>
          <w:lang w:val="en-GB"/>
        </w:rPr>
      </w:pPr>
    </w:p>
    <w:p w14:paraId="64572085" w14:textId="411C43D2" w:rsidR="00B5106A" w:rsidRDefault="00926DD8" w:rsidP="00DB4EEF">
      <w:pPr>
        <w:spacing w:line="240" w:lineRule="atLeast"/>
        <w:jc w:val="center"/>
      </w:pPr>
      <w:r>
        <w:object w:dxaOrig="4141" w:dyaOrig="2506" w14:anchorId="0CFA606F">
          <v:shape id="_x0000_i1035" type="#_x0000_t75" style="width:203.95pt;height:123.05pt" o:ole="">
            <v:imagedata r:id="rId63" o:title=""/>
          </v:shape>
          <o:OLEObject Type="Embed" ProgID="Visio.Drawing.15" ShapeID="_x0000_i1035" DrawAspect="Content" ObjectID="_1716035739" r:id="rId64"/>
        </w:object>
      </w:r>
    </w:p>
    <w:p w14:paraId="7D877963" w14:textId="539FC898" w:rsidR="00B5106A" w:rsidRDefault="00B5106A" w:rsidP="00DB4EEF">
      <w:pPr>
        <w:pStyle w:val="Caption"/>
        <w:spacing w:line="240" w:lineRule="atLeast"/>
      </w:pPr>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sidR="005832A1">
        <w:rPr>
          <w:noProof/>
        </w:rPr>
        <w:t>10</w:t>
      </w:r>
      <w:r w:rsidRPr="009530F7">
        <w:t xml:space="preserve"> </w:t>
      </w:r>
      <w:r w:rsidR="009D618C">
        <w:t>E/E</w:t>
      </w:r>
      <w:r w:rsidR="009D618C" w:rsidRPr="003E65FA">
        <w:t xml:space="preserve"> Architecture</w:t>
      </w:r>
      <w:r w:rsidR="009D618C">
        <w:rPr>
          <w:noProof/>
        </w:rPr>
        <w:t xml:space="preserve"> </w:t>
      </w:r>
      <w:r w:rsidR="007C1CD2">
        <w:rPr>
          <w:noProof/>
        </w:rPr>
        <w:t xml:space="preserve">for </w:t>
      </w:r>
      <w:r>
        <w:rPr>
          <w:noProof/>
        </w:rPr>
        <w:t xml:space="preserve">Variant </w:t>
      </w:r>
      <w:r w:rsidR="007750E1">
        <w:rPr>
          <w:noProof/>
        </w:rPr>
        <w:t>1</w:t>
      </w:r>
      <w:r w:rsidR="00A734B5">
        <w:rPr>
          <w:noProof/>
        </w:rPr>
        <w:t xml:space="preserve"> Relative</w:t>
      </w:r>
      <w:r w:rsidR="007C1CD2">
        <w:rPr>
          <w:noProof/>
        </w:rPr>
        <w:t xml:space="preserve"> MLS</w:t>
      </w:r>
      <w:r>
        <w:rPr>
          <w:noProof/>
        </w:rPr>
        <w:t xml:space="preserve"> Input - LIN </w:t>
      </w:r>
    </w:p>
    <w:p w14:paraId="5148BA75" w14:textId="77777777" w:rsidR="00B5106A" w:rsidRDefault="00B5106A" w:rsidP="00DB4EEF">
      <w:pPr>
        <w:spacing w:line="240" w:lineRule="atLeast"/>
        <w:jc w:val="center"/>
      </w:pPr>
    </w:p>
    <w:p w14:paraId="6E25FF21" w14:textId="77777777" w:rsidR="00B5106A" w:rsidRDefault="00B5106A" w:rsidP="00DB4EEF">
      <w:pPr>
        <w:spacing w:line="240" w:lineRule="atLeast"/>
        <w:jc w:val="center"/>
      </w:pPr>
    </w:p>
    <w:p w14:paraId="42B99305" w14:textId="53F67106" w:rsidR="00B5106A" w:rsidRDefault="00505075" w:rsidP="00DB4EEF">
      <w:pPr>
        <w:spacing w:line="240" w:lineRule="atLeast"/>
        <w:jc w:val="center"/>
      </w:pPr>
      <w:r>
        <w:object w:dxaOrig="4141" w:dyaOrig="2506" w14:anchorId="7C523E0A">
          <v:shape id="_x0000_i1036" type="#_x0000_t75" style="width:324.05pt;height:195.7pt" o:ole="">
            <v:imagedata r:id="rId65" o:title=""/>
          </v:shape>
          <o:OLEObject Type="Embed" ProgID="Visio.Drawing.15" ShapeID="_x0000_i1036" DrawAspect="Content" ObjectID="_1716035740" r:id="rId66"/>
        </w:object>
      </w:r>
    </w:p>
    <w:p w14:paraId="034A9E43" w14:textId="05212AA3" w:rsidR="00B5106A" w:rsidRDefault="00B5106A" w:rsidP="00DB4EEF">
      <w:pPr>
        <w:pStyle w:val="Caption"/>
        <w:spacing w:line="240" w:lineRule="atLeast"/>
      </w:pPr>
      <w:bookmarkStart w:id="158" w:name="_Toc89265538"/>
      <w:r>
        <w:t xml:space="preserve">Figure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12</w:t>
      </w:r>
      <w:r>
        <w:rPr>
          <w:noProof/>
        </w:rPr>
        <w:fldChar w:fldCharType="end"/>
      </w:r>
      <w:r w:rsidRPr="009530F7">
        <w:t xml:space="preserve"> </w:t>
      </w:r>
      <w:r>
        <w:t>E/E</w:t>
      </w:r>
      <w:r w:rsidRPr="003E65FA">
        <w:t xml:space="preserve"> Architecture</w:t>
      </w:r>
      <w:r>
        <w:t xml:space="preserve"> for Variant </w:t>
      </w:r>
      <w:r w:rsidR="007750E1">
        <w:t>1</w:t>
      </w:r>
      <w:r w:rsidR="00A734B5">
        <w:t xml:space="preserve"> Relative</w:t>
      </w:r>
      <w:r>
        <w:t xml:space="preserve"> </w:t>
      </w:r>
      <w:r w:rsidR="00970B91">
        <w:t xml:space="preserve">MLS </w:t>
      </w:r>
      <w:r>
        <w:t>(LIN Network Topology)</w:t>
      </w:r>
      <w:bookmarkEnd w:id="158"/>
    </w:p>
    <w:p w14:paraId="6D947680" w14:textId="7392EC55" w:rsidR="007222B7" w:rsidRDefault="007222B7" w:rsidP="00DB4EEF">
      <w:pPr>
        <w:spacing w:line="240" w:lineRule="atLeast"/>
        <w:rPr>
          <w:lang w:val="en-GB"/>
        </w:rPr>
      </w:pPr>
    </w:p>
    <w:p w14:paraId="4202CDE8" w14:textId="73B5EDFB" w:rsidR="00BE5005" w:rsidRDefault="00BE5005" w:rsidP="00DB4EEF">
      <w:pPr>
        <w:spacing w:line="240" w:lineRule="atLeast"/>
        <w:rPr>
          <w:lang w:val="en-GB"/>
        </w:rPr>
      </w:pPr>
    </w:p>
    <w:p w14:paraId="2577BC28" w14:textId="77777777" w:rsidR="007222B7" w:rsidRDefault="007222B7" w:rsidP="00DB4EEF">
      <w:pPr>
        <w:spacing w:line="240" w:lineRule="atLeast"/>
        <w:rPr>
          <w:lang w:val="en-GB"/>
        </w:rPr>
      </w:pPr>
    </w:p>
    <w:p w14:paraId="3ED4063C" w14:textId="59023FAF" w:rsidR="0071731A" w:rsidRPr="005D4BB6" w:rsidRDefault="0071731A" w:rsidP="00DB4EEF">
      <w:pPr>
        <w:pStyle w:val="Heading5"/>
        <w:spacing w:line="240" w:lineRule="atLeast"/>
        <w:rPr>
          <w:szCs w:val="20"/>
          <w:lang w:val="en-GB"/>
        </w:rPr>
      </w:pPr>
      <w:bookmarkStart w:id="159" w:name="_Toc89265437"/>
      <w:r w:rsidRPr="005D4BB6">
        <w:rPr>
          <w:szCs w:val="20"/>
          <w:lang w:val="en-GB"/>
        </w:rPr>
        <w:t>E/E Architecture “</w:t>
      </w:r>
      <w:r w:rsidRPr="005D4BB6">
        <w:t>Architecture</w:t>
      </w:r>
      <w:r w:rsidR="00E66B76" w:rsidRPr="005D4BB6">
        <w:t xml:space="preserve"> for CAN </w:t>
      </w:r>
      <w:r w:rsidR="00C6040A" w:rsidRPr="005D4BB6">
        <w:t>Soft Button</w:t>
      </w:r>
      <w:r w:rsidRPr="005D4BB6">
        <w:t xml:space="preserve"> Variant</w:t>
      </w:r>
      <w:r w:rsidR="00F92C1A" w:rsidRPr="005D4BB6">
        <w:t xml:space="preserve"> 2</w:t>
      </w:r>
      <w:r w:rsidRPr="005D4BB6">
        <w:rPr>
          <w:szCs w:val="20"/>
          <w:lang w:val="en-GB"/>
        </w:rPr>
        <w:t>”</w:t>
      </w:r>
      <w:bookmarkEnd w:id="159"/>
    </w:p>
    <w:p w14:paraId="67000E40" w14:textId="67D13561" w:rsidR="0071731A" w:rsidRDefault="0071731A" w:rsidP="00DB4EEF">
      <w:pPr>
        <w:spacing w:line="240" w:lineRule="atLeast"/>
        <w:rPr>
          <w:lang w:val="en-GB"/>
        </w:rPr>
      </w:pPr>
    </w:p>
    <w:p w14:paraId="082FA105" w14:textId="0BCBA4C5" w:rsidR="00244D5E" w:rsidRDefault="00244D5E" w:rsidP="00DB4EEF">
      <w:pPr>
        <w:spacing w:line="240" w:lineRule="atLeast"/>
        <w:rPr>
          <w:lang w:val="en-GB"/>
        </w:rPr>
      </w:pPr>
    </w:p>
    <w:p w14:paraId="080C16F0" w14:textId="0A84BA58" w:rsidR="00AB4990" w:rsidRDefault="00AB4990" w:rsidP="00DB4EEF">
      <w:pPr>
        <w:spacing w:line="240" w:lineRule="atLeast"/>
        <w:jc w:val="center"/>
      </w:pPr>
      <w:r>
        <w:rPr>
          <w:noProof/>
        </w:rPr>
        <w:drawing>
          <wp:inline distT="0" distB="0" distL="0" distR="0" wp14:anchorId="20ED7359" wp14:editId="506EEBB5">
            <wp:extent cx="56864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86425" cy="1762125"/>
                    </a:xfrm>
                    <a:prstGeom prst="rect">
                      <a:avLst/>
                    </a:prstGeom>
                  </pic:spPr>
                </pic:pic>
              </a:graphicData>
            </a:graphic>
          </wp:inline>
        </w:drawing>
      </w:r>
    </w:p>
    <w:p w14:paraId="082F1E6A" w14:textId="48CC420E" w:rsidR="00244D5E" w:rsidRPr="00F44FF7" w:rsidRDefault="00244D5E" w:rsidP="00DB4EEF">
      <w:pPr>
        <w:pStyle w:val="Caption"/>
        <w:spacing w:line="240" w:lineRule="atLeast"/>
      </w:pPr>
      <w:bookmarkStart w:id="160" w:name="_Toc89265539"/>
      <w:commentRangeStart w:id="161"/>
      <w:r w:rsidRPr="00F44FF7">
        <w:t xml:space="preserve">Figure </w:t>
      </w:r>
      <w:r w:rsidRPr="00F44FF7">
        <w:rPr>
          <w:noProof/>
        </w:rPr>
        <w:fldChar w:fldCharType="begin"/>
      </w:r>
      <w:r w:rsidRPr="00F44FF7">
        <w:rPr>
          <w:noProof/>
        </w:rPr>
        <w:instrText xml:space="preserve"> STYLEREF 1 \s </w:instrText>
      </w:r>
      <w:r w:rsidRPr="00F44FF7">
        <w:rPr>
          <w:noProof/>
        </w:rPr>
        <w:fldChar w:fldCharType="separate"/>
      </w:r>
      <w:r w:rsidR="00ED442C">
        <w:rPr>
          <w:noProof/>
        </w:rPr>
        <w:t>3</w:t>
      </w:r>
      <w:r w:rsidRPr="00F44FF7">
        <w:rPr>
          <w:noProof/>
        </w:rPr>
        <w:fldChar w:fldCharType="end"/>
      </w:r>
      <w:r w:rsidRPr="00F44FF7">
        <w:noBreakHyphen/>
      </w:r>
      <w:r w:rsidRPr="00F44FF7">
        <w:rPr>
          <w:noProof/>
        </w:rPr>
        <w:fldChar w:fldCharType="begin"/>
      </w:r>
      <w:r w:rsidRPr="00F44FF7">
        <w:rPr>
          <w:noProof/>
        </w:rPr>
        <w:instrText xml:space="preserve"> SEQ Figure \* ARABIC \s 1 </w:instrText>
      </w:r>
      <w:r w:rsidRPr="00F44FF7">
        <w:rPr>
          <w:noProof/>
        </w:rPr>
        <w:fldChar w:fldCharType="separate"/>
      </w:r>
      <w:r w:rsidR="00ED442C">
        <w:rPr>
          <w:noProof/>
        </w:rPr>
        <w:t>13</w:t>
      </w:r>
      <w:r w:rsidRPr="00F44FF7">
        <w:rPr>
          <w:noProof/>
        </w:rPr>
        <w:fldChar w:fldCharType="end"/>
      </w:r>
      <w:r w:rsidR="005832A1" w:rsidRPr="00F44FF7">
        <w:rPr>
          <w:noProof/>
        </w:rPr>
        <w:t>2</w:t>
      </w:r>
      <w:r w:rsidRPr="00F44FF7">
        <w:t xml:space="preserve"> </w:t>
      </w:r>
      <w:r w:rsidRPr="00F44FF7">
        <w:rPr>
          <w:noProof/>
        </w:rPr>
        <w:t>Variant</w:t>
      </w:r>
      <w:r w:rsidR="000B38EF" w:rsidRPr="00F44FF7">
        <w:rPr>
          <w:noProof/>
        </w:rPr>
        <w:t xml:space="preserve"> </w:t>
      </w:r>
      <w:r w:rsidR="0025211E" w:rsidRPr="00F44FF7">
        <w:rPr>
          <w:noProof/>
        </w:rPr>
        <w:t>2</w:t>
      </w:r>
      <w:r w:rsidRPr="00F44FF7">
        <w:rPr>
          <w:noProof/>
        </w:rPr>
        <w:t xml:space="preserve"> </w:t>
      </w:r>
      <w:commentRangeEnd w:id="161"/>
      <w:r w:rsidR="0025211E" w:rsidRPr="00F44FF7">
        <w:rPr>
          <w:rStyle w:val="CommentReference"/>
          <w:rFonts w:ascii="Times New Roman" w:hAnsi="Times New Roman"/>
          <w:b w:val="0"/>
        </w:rPr>
        <w:commentReference w:id="161"/>
      </w:r>
      <w:r w:rsidRPr="00F44FF7">
        <w:rPr>
          <w:noProof/>
        </w:rPr>
        <w:t>–</w:t>
      </w:r>
      <w:r w:rsidR="00EC50ED" w:rsidRPr="00F44FF7">
        <w:rPr>
          <w:noProof/>
        </w:rPr>
        <w:t xml:space="preserve"> </w:t>
      </w:r>
      <w:r w:rsidR="00B47F6B" w:rsidRPr="00F44FF7">
        <w:rPr>
          <w:noProof/>
        </w:rPr>
        <w:t>Soft Button</w:t>
      </w:r>
      <w:r w:rsidRPr="00F44FF7">
        <w:rPr>
          <w:noProof/>
        </w:rPr>
        <w:t xml:space="preserve"> Input </w:t>
      </w:r>
      <w:r w:rsidRPr="00F44FF7">
        <w:t>E/E Architecture</w:t>
      </w:r>
      <w:bookmarkEnd w:id="160"/>
    </w:p>
    <w:p w14:paraId="12AE8D98" w14:textId="0D7AAA32" w:rsidR="00244D5E" w:rsidRPr="00244D5E" w:rsidRDefault="00244D5E" w:rsidP="00DB4EEF">
      <w:pPr>
        <w:spacing w:line="240" w:lineRule="atLeast"/>
      </w:pPr>
    </w:p>
    <w:p w14:paraId="4D7AC5D4" w14:textId="3E5BD22B" w:rsidR="00244D5E" w:rsidRDefault="00244D5E" w:rsidP="00DB4EEF">
      <w:pPr>
        <w:spacing w:line="240" w:lineRule="atLeast"/>
        <w:rPr>
          <w:lang w:val="en-GB"/>
        </w:rPr>
      </w:pPr>
    </w:p>
    <w:p w14:paraId="7A042609" w14:textId="67B7F75A" w:rsidR="0071731A" w:rsidRPr="0071731A" w:rsidRDefault="0071731A" w:rsidP="00DB4EEF">
      <w:pPr>
        <w:spacing w:line="240" w:lineRule="atLeast"/>
        <w:jc w:val="center"/>
        <w:rPr>
          <w:lang w:val="en-GB"/>
        </w:rPr>
      </w:pPr>
    </w:p>
    <w:p w14:paraId="0A5FEDCD" w14:textId="77777777" w:rsidR="0071731A" w:rsidRDefault="0071731A" w:rsidP="00DB4EEF">
      <w:pPr>
        <w:spacing w:line="240" w:lineRule="atLeast"/>
        <w:rPr>
          <w:lang w:val="en-GB"/>
        </w:rPr>
      </w:pPr>
    </w:p>
    <w:p w14:paraId="5B610D57" w14:textId="77777777" w:rsidR="00357CED" w:rsidRDefault="000F0757" w:rsidP="00DB4EEF">
      <w:pPr>
        <w:pStyle w:val="Heading4"/>
        <w:spacing w:line="240" w:lineRule="atLeast"/>
      </w:pPr>
      <w:bookmarkStart w:id="162" w:name="_Toc444778246"/>
      <w:bookmarkStart w:id="163" w:name="_Toc481143810"/>
      <w:bookmarkStart w:id="164" w:name="_Toc89265438"/>
      <w:r w:rsidRPr="00B14A40">
        <w:t>E/E</w:t>
      </w:r>
      <w:r w:rsidR="00357CED" w:rsidRPr="00B14A40">
        <w:t xml:space="preserve"> Components</w:t>
      </w:r>
      <w:bookmarkEnd w:id="162"/>
      <w:bookmarkEnd w:id="163"/>
      <w:bookmarkEnd w:id="164"/>
    </w:p>
    <w:p w14:paraId="3549A9EF" w14:textId="0D272FFC" w:rsidR="00CB1E73" w:rsidRDefault="00341656" w:rsidP="00DB4EEF">
      <w:pPr>
        <w:shd w:val="clear" w:color="auto" w:fill="D6E3BC" w:themeFill="accent3" w:themeFillTint="66"/>
        <w:tabs>
          <w:tab w:val="left" w:pos="993"/>
        </w:tabs>
        <w:spacing w:line="240" w:lineRule="atLeast"/>
        <w:ind w:left="709" w:hanging="709"/>
        <w:rPr>
          <w:rStyle w:val="SubtleEmphasis"/>
          <w:i w:val="0"/>
        </w:rPr>
      </w:pPr>
      <w:r>
        <w:rPr>
          <w:rStyle w:val="SubtleEmphasis"/>
        </w:rPr>
        <w:t xml:space="preserve">#Hint: </w:t>
      </w:r>
      <w:r w:rsidRPr="00B77171">
        <w:rPr>
          <w:rStyle w:val="SubtleEmphasis"/>
        </w:rPr>
        <w:t xml:space="preserve"> Use component name</w:t>
      </w:r>
      <w:r>
        <w:rPr>
          <w:rStyle w:val="SubtleEmphasis"/>
        </w:rPr>
        <w:t xml:space="preserve">/acronym </w:t>
      </w:r>
      <w:r w:rsidRPr="00B77171">
        <w:rPr>
          <w:rStyle w:val="SubtleEmphasis"/>
        </w:rPr>
        <w:t xml:space="preserve">as given in the </w:t>
      </w:r>
      <w:hyperlink r:id="rId68" w:history="1">
        <w:r w:rsidRPr="00B77171">
          <w:rPr>
            <w:rStyle w:val="Hyperlink"/>
            <w:iCs/>
          </w:rPr>
          <w:t>VSEM Global Core ECU &amp; EE Devices Dictionary</w:t>
        </w:r>
      </w:hyperlink>
      <w:r w:rsidRPr="00B77171">
        <w:rPr>
          <w:rStyle w:val="SubtleEmphasis"/>
        </w:rPr>
        <w:t xml:space="preserve"> If not listed in that</w:t>
      </w:r>
      <w:r>
        <w:rPr>
          <w:rStyle w:val="SubtleEmphasis"/>
        </w:rPr>
        <w:t xml:space="preserve"> </w:t>
      </w:r>
      <w:r w:rsidRPr="00B77171">
        <w:rPr>
          <w:rStyle w:val="SubtleEmphasis"/>
        </w:rPr>
        <w:t xml:space="preserve">database, you may use the use PSF naming convention of the </w:t>
      </w:r>
      <w:hyperlink r:id="rId69" w:history="1">
        <w:r w:rsidRPr="00B77171">
          <w:rPr>
            <w:rStyle w:val="Hyperlink"/>
            <w:iCs/>
          </w:rPr>
          <w:t>EDAS signal database in VSEM</w:t>
        </w:r>
      </w:hyperlink>
      <w:r w:rsidRPr="00B77171">
        <w:rPr>
          <w:rStyle w:val="SubtleEmphasis"/>
          <w:i w:val="0"/>
        </w:rPr>
        <w:t>.</w:t>
      </w:r>
      <w:r>
        <w:rPr>
          <w:rStyle w:val="SubtleEmphasis"/>
          <w:i w:val="0"/>
        </w:rPr>
        <w:br/>
      </w:r>
      <w:r w:rsidRPr="00B77171">
        <w:rPr>
          <w:rStyle w:val="SubtleEmphasis"/>
          <w:i w:val="0"/>
        </w:rPr>
        <w:t xml:space="preserve">You may directly link to the </w:t>
      </w:r>
      <w:r>
        <w:rPr>
          <w:rStyle w:val="SubtleEmphasis"/>
          <w:i w:val="0"/>
        </w:rPr>
        <w:t xml:space="preserve">corresponding </w:t>
      </w:r>
      <w:r w:rsidRPr="00B77171">
        <w:rPr>
          <w:rStyle w:val="SubtleEmphasis"/>
          <w:i w:val="0"/>
        </w:rPr>
        <w:t>VS</w:t>
      </w:r>
      <w:r w:rsidR="00CB1E73">
        <w:rPr>
          <w:rStyle w:val="SubtleEmphasis"/>
          <w:i w:val="0"/>
        </w:rPr>
        <w:t>DM</w:t>
      </w:r>
    </w:p>
    <w:p w14:paraId="6608FBCE" w14:textId="77777777" w:rsidR="00341656" w:rsidRDefault="00341656" w:rsidP="00DB4EEF">
      <w:pPr>
        <w:shd w:val="clear" w:color="auto" w:fill="D6E3BC" w:themeFill="accent3" w:themeFillTint="66"/>
        <w:tabs>
          <w:tab w:val="left" w:pos="993"/>
        </w:tabs>
        <w:spacing w:line="240" w:lineRule="atLeast"/>
        <w:ind w:left="709" w:hanging="709"/>
        <w:rPr>
          <w:rStyle w:val="SubtleEmphasis"/>
        </w:rPr>
      </w:pPr>
      <w:r w:rsidRPr="00B77171">
        <w:rPr>
          <w:rStyle w:val="SubtleEmphasis"/>
          <w:i w:val="0"/>
        </w:rPr>
        <w:t>EM entry. Refer to the example</w:t>
      </w:r>
      <w:r>
        <w:rPr>
          <w:rStyle w:val="SubtleEmphasis"/>
          <w:i w:val="0"/>
        </w:rPr>
        <w:t>s</w:t>
      </w:r>
      <w:r w:rsidRPr="00B77171">
        <w:rPr>
          <w:rStyle w:val="SubtleEmphasis"/>
          <w:i w:val="0"/>
        </w:rPr>
        <w:t xml:space="preserve"> below”.</w:t>
      </w:r>
    </w:p>
    <w:p w14:paraId="01B100B5" w14:textId="33687FE9" w:rsidR="00341656" w:rsidRPr="00EC073F" w:rsidRDefault="00341656" w:rsidP="00DB4EEF">
      <w:pPr>
        <w:shd w:val="clear" w:color="auto" w:fill="D6E3BC" w:themeFill="accent3" w:themeFillTint="66"/>
        <w:tabs>
          <w:tab w:val="left" w:pos="993"/>
        </w:tabs>
        <w:spacing w:line="240" w:lineRule="atLeast"/>
        <w:ind w:left="720" w:hanging="720"/>
        <w:rPr>
          <w:rStyle w:val="SubtleEmphasis"/>
        </w:rPr>
      </w:pPr>
      <w:r>
        <w:rPr>
          <w:rStyle w:val="SubtleEmphasis"/>
        </w:rPr>
        <w:t xml:space="preserve">#Links:  </w:t>
      </w:r>
      <w:hyperlink r:id="rId70" w:history="1">
        <w:r w:rsidRPr="00EC073F">
          <w:rPr>
            <w:rStyle w:val="Hyperlink"/>
            <w:i/>
          </w:rPr>
          <w:t>PSF Translate</w:t>
        </w:r>
      </w:hyperlink>
      <w:r w:rsidRPr="00EC073F">
        <w:rPr>
          <w:rStyle w:val="Hyperlink"/>
          <w:iCs/>
        </w:rPr>
        <w:t>r</w:t>
      </w:r>
      <w:r>
        <w:rPr>
          <w:rStyle w:val="SubtleEmphasis"/>
        </w:rPr>
        <w:t xml:space="preserve"> </w:t>
      </w:r>
      <w:r w:rsidRPr="00EC073F">
        <w:rPr>
          <w:rStyle w:val="SubtleEmphasis"/>
        </w:rPr>
        <w:t>(a little utility to search for a</w:t>
      </w:r>
      <w:r>
        <w:rPr>
          <w:rStyle w:val="SubtleEmphasis"/>
        </w:rPr>
        <w:t>n EDAS</w:t>
      </w:r>
      <w:r w:rsidRPr="00EC073F">
        <w:rPr>
          <w:rStyle w:val="SubtleEmphasis"/>
        </w:rPr>
        <w:t xml:space="preserve"> </w:t>
      </w:r>
      <w:r>
        <w:rPr>
          <w:rStyle w:val="SubtleEmphasis"/>
        </w:rPr>
        <w:t>component</w:t>
      </w:r>
      <w:r w:rsidRPr="00EC073F">
        <w:rPr>
          <w:rStyle w:val="SubtleEmphasis"/>
        </w:rPr>
        <w:t xml:space="preserve"> name in PSF notation)</w:t>
      </w:r>
    </w:p>
    <w:p w14:paraId="7E74BE52" w14:textId="77777777" w:rsidR="00341656" w:rsidRDefault="00341656" w:rsidP="00DB4EEF">
      <w:pPr>
        <w:spacing w:line="240" w:lineRule="atLeast"/>
      </w:pPr>
    </w:p>
    <w:tbl>
      <w:tblPr>
        <w:tblStyle w:val="TableGrid"/>
        <w:tblW w:w="10201" w:type="dxa"/>
        <w:tblLook w:val="01E0" w:firstRow="1" w:lastRow="1" w:firstColumn="1" w:lastColumn="1" w:noHBand="0" w:noVBand="0"/>
      </w:tblPr>
      <w:tblGrid>
        <w:gridCol w:w="2093"/>
        <w:gridCol w:w="8108"/>
      </w:tblGrid>
      <w:tr w:rsidR="008D115F" w:rsidRPr="001B6F3D" w14:paraId="5C63837A" w14:textId="77777777" w:rsidTr="00BE27C9">
        <w:tc>
          <w:tcPr>
            <w:tcW w:w="2093" w:type="dxa"/>
            <w:shd w:val="clear" w:color="auto" w:fill="D9D9D9" w:themeFill="background1" w:themeFillShade="D9"/>
          </w:tcPr>
          <w:p w14:paraId="5FB65430" w14:textId="77777777" w:rsidR="008D115F" w:rsidRPr="0008696C" w:rsidRDefault="008D115F" w:rsidP="00DB4EEF">
            <w:pPr>
              <w:spacing w:line="240" w:lineRule="atLeast"/>
            </w:pPr>
            <w:r>
              <w:t>Component Name</w:t>
            </w:r>
          </w:p>
        </w:tc>
        <w:tc>
          <w:tcPr>
            <w:tcW w:w="8108" w:type="dxa"/>
            <w:shd w:val="clear" w:color="auto" w:fill="D9D9D9" w:themeFill="background1" w:themeFillShade="D9"/>
          </w:tcPr>
          <w:p w14:paraId="70C8A4B4" w14:textId="77777777" w:rsidR="008D115F" w:rsidRPr="0008696C" w:rsidRDefault="008D115F" w:rsidP="00DB4EEF">
            <w:pPr>
              <w:pStyle w:val="scriptNormal"/>
              <w:spacing w:line="240" w:lineRule="atLeast"/>
              <w:rPr>
                <w:b/>
                <w:color w:val="000000" w:themeColor="text1"/>
              </w:rPr>
            </w:pPr>
            <w:r w:rsidRPr="0008696C">
              <w:rPr>
                <w:b/>
                <w:color w:val="000000" w:themeColor="text1"/>
              </w:rPr>
              <w:t>Description</w:t>
            </w:r>
          </w:p>
        </w:tc>
      </w:tr>
      <w:tr w:rsidR="008D115F" w:rsidRPr="001B6F3D" w14:paraId="01C77459" w14:textId="77777777" w:rsidTr="00BE27C9">
        <w:tc>
          <w:tcPr>
            <w:tcW w:w="2093" w:type="dxa"/>
          </w:tcPr>
          <w:p w14:paraId="70B7C359" w14:textId="77777777" w:rsidR="008D115F" w:rsidRPr="00B77171" w:rsidRDefault="009672F4" w:rsidP="00DB4EEF">
            <w:pPr>
              <w:spacing w:line="240" w:lineRule="atLeast"/>
              <w:rPr>
                <w:sz w:val="16"/>
                <w:szCs w:val="16"/>
              </w:rPr>
            </w:pPr>
            <w:r>
              <w:t>BCM</w:t>
            </w:r>
          </w:p>
        </w:tc>
        <w:tc>
          <w:tcPr>
            <w:tcW w:w="8108" w:type="dxa"/>
          </w:tcPr>
          <w:p w14:paraId="54CE19FA" w14:textId="77777777" w:rsidR="008D115F" w:rsidRPr="0008696C" w:rsidRDefault="00B77171" w:rsidP="00DB4EEF">
            <w:pPr>
              <w:spacing w:line="240" w:lineRule="atLeast"/>
              <w:rPr>
                <w:color w:val="000000" w:themeColor="text1"/>
              </w:rPr>
            </w:pPr>
            <w:r w:rsidRPr="00B77171">
              <w:rPr>
                <w:color w:val="000000" w:themeColor="text1"/>
              </w:rPr>
              <w:t>Body Control Module</w:t>
            </w:r>
          </w:p>
        </w:tc>
      </w:tr>
      <w:tr w:rsidR="00203A90" w:rsidRPr="001B6F3D" w14:paraId="6336BEA5" w14:textId="77777777" w:rsidTr="00BE27C9">
        <w:tc>
          <w:tcPr>
            <w:tcW w:w="2093" w:type="dxa"/>
          </w:tcPr>
          <w:p w14:paraId="5BC73CB8" w14:textId="21DF2ECE" w:rsidR="00203A90" w:rsidRDefault="00203A90" w:rsidP="00DB4EEF">
            <w:pPr>
              <w:spacing w:line="240" w:lineRule="atLeast"/>
              <w:ind w:right="142"/>
              <w:rPr>
                <w:rFonts w:cs="Arial"/>
                <w:snapToGrid w:val="0"/>
              </w:rPr>
            </w:pPr>
            <w:r>
              <w:t>LDM</w:t>
            </w:r>
            <w:r w:rsidR="00C77D91">
              <w:t xml:space="preserve"> (Right</w:t>
            </w:r>
            <w:r w:rsidR="00801B38">
              <w:t xml:space="preserve"> fog</w:t>
            </w:r>
            <w:r w:rsidR="00C77D91">
              <w:t xml:space="preserve"> and Left</w:t>
            </w:r>
            <w:r w:rsidR="001105EE">
              <w:t xml:space="preserve"> fog</w:t>
            </w:r>
            <w:r w:rsidR="00C77D91">
              <w:t>)</w:t>
            </w:r>
          </w:p>
        </w:tc>
        <w:tc>
          <w:tcPr>
            <w:tcW w:w="8108" w:type="dxa"/>
          </w:tcPr>
          <w:p w14:paraId="05713624" w14:textId="77777777" w:rsidR="00203A90" w:rsidRDefault="00203A90" w:rsidP="00DB4EEF">
            <w:pPr>
              <w:spacing w:line="240" w:lineRule="atLeast"/>
              <w:ind w:right="142"/>
              <w:rPr>
                <w:rFonts w:cs="Arial"/>
                <w:snapToGrid w:val="0"/>
              </w:rPr>
            </w:pPr>
            <w:r>
              <w:t>LED Driver Module</w:t>
            </w:r>
          </w:p>
        </w:tc>
      </w:tr>
      <w:tr w:rsidR="00203A90" w:rsidRPr="001B6F3D" w14:paraId="08199247" w14:textId="77777777" w:rsidTr="00BE27C9">
        <w:tc>
          <w:tcPr>
            <w:tcW w:w="2093" w:type="dxa"/>
          </w:tcPr>
          <w:p w14:paraId="463CA94A" w14:textId="77777777" w:rsidR="00203A90" w:rsidRPr="0008696C" w:rsidRDefault="00203A90" w:rsidP="00DB4EEF">
            <w:pPr>
              <w:spacing w:line="240" w:lineRule="atLeast"/>
            </w:pPr>
            <w:r>
              <w:t>HCM</w:t>
            </w:r>
          </w:p>
        </w:tc>
        <w:tc>
          <w:tcPr>
            <w:tcW w:w="8108" w:type="dxa"/>
          </w:tcPr>
          <w:p w14:paraId="2037648F" w14:textId="77777777" w:rsidR="00203A90" w:rsidRPr="0008696C" w:rsidRDefault="00203A90"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Pr>
                <w:color w:val="000000" w:themeColor="text1"/>
              </w:rPr>
              <w:t>Headlamp Control Module.</w:t>
            </w:r>
          </w:p>
        </w:tc>
      </w:tr>
      <w:tr w:rsidR="00203A90" w:rsidRPr="001B6F3D" w14:paraId="3D054CCB" w14:textId="77777777" w:rsidTr="00BE27C9">
        <w:tc>
          <w:tcPr>
            <w:tcW w:w="2093" w:type="dxa"/>
          </w:tcPr>
          <w:p w14:paraId="580D567A" w14:textId="77777777" w:rsidR="00203A90" w:rsidRPr="0008696C" w:rsidRDefault="0029442E" w:rsidP="00DB4EEF">
            <w:pPr>
              <w:spacing w:line="240" w:lineRule="atLeast"/>
            </w:pPr>
            <w:r>
              <w:t>IPC</w:t>
            </w:r>
          </w:p>
        </w:tc>
        <w:tc>
          <w:tcPr>
            <w:tcW w:w="8108" w:type="dxa"/>
          </w:tcPr>
          <w:p w14:paraId="12BB785D" w14:textId="77777777" w:rsidR="00203A90" w:rsidRPr="0008696C" w:rsidRDefault="0029442E" w:rsidP="00DB4EEF">
            <w:pPr>
              <w:pStyle w:val="scriptNormal"/>
              <w:spacing w:line="240" w:lineRule="atLeast"/>
              <w:rPr>
                <w:color w:val="000000" w:themeColor="text1"/>
              </w:rPr>
            </w:pPr>
            <w:r>
              <w:rPr>
                <w:color w:val="000000" w:themeColor="text1"/>
              </w:rPr>
              <w:t>Instrument Panel Cluster</w:t>
            </w:r>
          </w:p>
        </w:tc>
      </w:tr>
      <w:tr w:rsidR="002B6D6A" w:rsidRPr="001B6F3D" w14:paraId="1D8E0B5C" w14:textId="77777777" w:rsidTr="00BE27C9">
        <w:tc>
          <w:tcPr>
            <w:tcW w:w="2093" w:type="dxa"/>
          </w:tcPr>
          <w:p w14:paraId="0F5FECC1" w14:textId="4E236A51" w:rsidR="002B6D6A" w:rsidRDefault="006253F5" w:rsidP="00DB4EEF">
            <w:pPr>
              <w:spacing w:line="240" w:lineRule="atLeast"/>
            </w:pPr>
            <w:r>
              <w:t>MLS/</w:t>
            </w:r>
            <w:r w:rsidR="002B6D6A">
              <w:t>LSM</w:t>
            </w:r>
          </w:p>
        </w:tc>
        <w:tc>
          <w:tcPr>
            <w:tcW w:w="8108" w:type="dxa"/>
          </w:tcPr>
          <w:p w14:paraId="6E0A55E4" w14:textId="30D35CC7" w:rsidR="002B6D6A" w:rsidRPr="003D615C" w:rsidRDefault="006253F5"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Pr>
                <w:color w:val="000000" w:themeColor="text1"/>
              </w:rPr>
              <w:t>Master Light Switch</w:t>
            </w:r>
            <w:r w:rsidR="00711AF4">
              <w:rPr>
                <w:color w:val="000000" w:themeColor="text1"/>
              </w:rPr>
              <w:t>/</w:t>
            </w:r>
            <w:r w:rsidR="002B6D6A" w:rsidRPr="003D615C">
              <w:rPr>
                <w:color w:val="000000" w:themeColor="text1"/>
              </w:rPr>
              <w:t>Light Switch Module</w:t>
            </w:r>
          </w:p>
        </w:tc>
      </w:tr>
      <w:tr w:rsidR="002B6D6A" w:rsidRPr="001B6F3D" w14:paraId="6CCFB9DC" w14:textId="77777777" w:rsidTr="00BE27C9">
        <w:tc>
          <w:tcPr>
            <w:tcW w:w="2093" w:type="dxa"/>
          </w:tcPr>
          <w:p w14:paraId="6D5681E4" w14:textId="77777777" w:rsidR="002B6D6A" w:rsidRDefault="002B6D6A" w:rsidP="00DB4EEF">
            <w:pPr>
              <w:spacing w:line="240" w:lineRule="atLeast"/>
            </w:pPr>
            <w:commentRangeStart w:id="165"/>
            <w:r>
              <w:t>APIM</w:t>
            </w:r>
          </w:p>
        </w:tc>
        <w:tc>
          <w:tcPr>
            <w:tcW w:w="8108" w:type="dxa"/>
          </w:tcPr>
          <w:p w14:paraId="2AC1EDE2" w14:textId="77777777" w:rsidR="002B6D6A" w:rsidRPr="003D615C" w:rsidRDefault="002B6D6A"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sidRPr="003D615C">
              <w:rPr>
                <w:color w:val="000000" w:themeColor="text1"/>
              </w:rPr>
              <w:t>Auxiliary Protocol Interface Module: Accessory Protocol Interface Module (SYNC) SYNC processor, separate from the head unit (Audio control Module)</w:t>
            </w:r>
            <w:commentRangeEnd w:id="165"/>
            <w:r w:rsidR="00F347D2">
              <w:rPr>
                <w:rStyle w:val="CommentReference"/>
                <w:rFonts w:ascii="Times New Roman" w:hAnsi="Times New Roman" w:cs="Times New Roman"/>
                <w:color w:val="auto"/>
              </w:rPr>
              <w:commentReference w:id="165"/>
            </w:r>
          </w:p>
        </w:tc>
      </w:tr>
      <w:tr w:rsidR="001C010A" w:rsidRPr="001B6F3D" w14:paraId="5C50D9AC" w14:textId="77777777" w:rsidTr="00BE27C9">
        <w:tc>
          <w:tcPr>
            <w:tcW w:w="2093" w:type="dxa"/>
          </w:tcPr>
          <w:p w14:paraId="781A270D" w14:textId="77777777" w:rsidR="001C010A" w:rsidRDefault="001C010A" w:rsidP="00DB4EEF">
            <w:pPr>
              <w:spacing w:line="240" w:lineRule="atLeast"/>
            </w:pPr>
            <w:r>
              <w:t>SCCM</w:t>
            </w:r>
          </w:p>
        </w:tc>
        <w:tc>
          <w:tcPr>
            <w:tcW w:w="8108" w:type="dxa"/>
          </w:tcPr>
          <w:p w14:paraId="1E5920ED" w14:textId="77777777" w:rsidR="001C010A" w:rsidRPr="003D615C" w:rsidRDefault="001C010A"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Pr>
                <w:color w:val="000000" w:themeColor="text1"/>
              </w:rPr>
              <w:t>Steering Column Control Module for Stalk HI_LO Beam</w:t>
            </w:r>
          </w:p>
        </w:tc>
      </w:tr>
      <w:tr w:rsidR="00A06051" w:rsidRPr="001B6F3D" w14:paraId="76285F17" w14:textId="77777777" w:rsidTr="00BE27C9">
        <w:tc>
          <w:tcPr>
            <w:tcW w:w="2093" w:type="dxa"/>
          </w:tcPr>
          <w:p w14:paraId="7EB666D8" w14:textId="2AD398F9" w:rsidR="00A06051" w:rsidRDefault="00D51EB9" w:rsidP="00DB4EEF">
            <w:pPr>
              <w:spacing w:line="240" w:lineRule="atLeast"/>
            </w:pPr>
            <w:r>
              <w:t>Ambient Sensor</w:t>
            </w:r>
          </w:p>
        </w:tc>
        <w:tc>
          <w:tcPr>
            <w:tcW w:w="8108" w:type="dxa"/>
          </w:tcPr>
          <w:p w14:paraId="36946661" w14:textId="21851E52" w:rsidR="00A06051" w:rsidRDefault="00BB4A18"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sidRPr="00D51EB9">
              <w:rPr>
                <w:color w:val="000000" w:themeColor="text1"/>
              </w:rPr>
              <w:t xml:space="preserve">The Ambient and Rain sensor affects the AutoLamp feature.  If either is triggered, AutoLamp will turned off </w:t>
            </w:r>
            <w:r w:rsidR="0049019E">
              <w:rPr>
                <w:color w:val="000000" w:themeColor="text1"/>
              </w:rPr>
              <w:t xml:space="preserve">(headlamps turn off) </w:t>
            </w:r>
            <w:r w:rsidRPr="00D51EB9">
              <w:rPr>
                <w:color w:val="000000" w:themeColor="text1"/>
              </w:rPr>
              <w:t>and</w:t>
            </w:r>
            <w:r w:rsidR="00D2301B">
              <w:rPr>
                <w:color w:val="000000" w:themeColor="text1"/>
              </w:rPr>
              <w:t>,</w:t>
            </w:r>
            <w:r w:rsidRPr="00D51EB9">
              <w:rPr>
                <w:color w:val="000000" w:themeColor="text1"/>
              </w:rPr>
              <w:t xml:space="preserve"> in turn, turn off the fog lamps.</w:t>
            </w:r>
          </w:p>
        </w:tc>
      </w:tr>
      <w:tr w:rsidR="00D51EB9" w:rsidRPr="001B6F3D" w14:paraId="3443F054" w14:textId="77777777" w:rsidTr="00BE27C9">
        <w:tc>
          <w:tcPr>
            <w:tcW w:w="2093" w:type="dxa"/>
          </w:tcPr>
          <w:p w14:paraId="7647D67C" w14:textId="1B9D33FF" w:rsidR="00D51EB9" w:rsidRDefault="00D51EB9" w:rsidP="00DB4EEF">
            <w:pPr>
              <w:spacing w:line="240" w:lineRule="atLeast"/>
            </w:pPr>
            <w:r>
              <w:t>Rain Sensor</w:t>
            </w:r>
          </w:p>
        </w:tc>
        <w:tc>
          <w:tcPr>
            <w:tcW w:w="8108" w:type="dxa"/>
          </w:tcPr>
          <w:p w14:paraId="3CFC4085" w14:textId="3CD7AB79" w:rsidR="00D51EB9" w:rsidRDefault="00D51EB9" w:rsidP="00DB4EEF">
            <w:pPr>
              <w:pStyle w:val="scriptNormal"/>
              <w:tabs>
                <w:tab w:val="clear" w:pos="3402"/>
                <w:tab w:val="clear" w:pos="4536"/>
                <w:tab w:val="clear" w:pos="5670"/>
                <w:tab w:val="clear" w:pos="6804"/>
                <w:tab w:val="clear" w:pos="7938"/>
                <w:tab w:val="clear" w:pos="9072"/>
                <w:tab w:val="left" w:pos="5280"/>
              </w:tabs>
              <w:spacing w:line="240" w:lineRule="atLeast"/>
              <w:rPr>
                <w:color w:val="000000" w:themeColor="text1"/>
              </w:rPr>
            </w:pPr>
            <w:r w:rsidRPr="00D51EB9">
              <w:rPr>
                <w:color w:val="000000" w:themeColor="text1"/>
              </w:rPr>
              <w:t xml:space="preserve">The Ambient and Rain sensor affects the AutoLamp feature.  If either is triggered, AutoLamp will turned off </w:t>
            </w:r>
            <w:r w:rsidR="00B46144">
              <w:rPr>
                <w:color w:val="000000" w:themeColor="text1"/>
              </w:rPr>
              <w:t>(</w:t>
            </w:r>
            <w:r w:rsidR="0049019E">
              <w:rPr>
                <w:color w:val="000000" w:themeColor="text1"/>
              </w:rPr>
              <w:t xml:space="preserve">headlamps turn off) </w:t>
            </w:r>
            <w:r w:rsidRPr="00D51EB9">
              <w:rPr>
                <w:color w:val="000000" w:themeColor="text1"/>
              </w:rPr>
              <w:t>and</w:t>
            </w:r>
            <w:r w:rsidR="00D2301B">
              <w:rPr>
                <w:color w:val="000000" w:themeColor="text1"/>
              </w:rPr>
              <w:t>,</w:t>
            </w:r>
            <w:r w:rsidRPr="00D51EB9">
              <w:rPr>
                <w:color w:val="000000" w:themeColor="text1"/>
              </w:rPr>
              <w:t xml:space="preserve"> in turn, turn off the fog lamps.</w:t>
            </w:r>
          </w:p>
        </w:tc>
      </w:tr>
      <w:tr w:rsidR="00AB2574" w:rsidRPr="001B6F3D" w14:paraId="071CD8C6" w14:textId="77777777" w:rsidTr="00A04097">
        <w:tc>
          <w:tcPr>
            <w:tcW w:w="2093" w:type="dxa"/>
          </w:tcPr>
          <w:p w14:paraId="11813DE0" w14:textId="77777777" w:rsidR="00AB2574" w:rsidRPr="0008696C" w:rsidRDefault="00AB2574" w:rsidP="00DB4EEF">
            <w:pPr>
              <w:spacing w:line="240" w:lineRule="atLeast"/>
            </w:pPr>
            <w:r w:rsidRPr="00665120">
              <w:t>ECG (Enhanced Central Gateway)</w:t>
            </w:r>
          </w:p>
        </w:tc>
        <w:tc>
          <w:tcPr>
            <w:tcW w:w="8108" w:type="dxa"/>
          </w:tcPr>
          <w:p w14:paraId="262F7EB6" w14:textId="77777777" w:rsidR="00AB2574" w:rsidRPr="0008696C" w:rsidRDefault="00AB2574" w:rsidP="00DB4EEF">
            <w:pPr>
              <w:pStyle w:val="scriptNormal"/>
              <w:spacing w:line="240" w:lineRule="atLeast"/>
              <w:rPr>
                <w:color w:val="000000" w:themeColor="text1"/>
              </w:rPr>
            </w:pPr>
            <w:r>
              <w:rPr>
                <w:color w:val="000000" w:themeColor="text1"/>
              </w:rPr>
              <w:t>Gateway Module which is responsible for transitioning of messages from one Network to other.</w:t>
            </w:r>
          </w:p>
        </w:tc>
      </w:tr>
    </w:tbl>
    <w:p w14:paraId="4288010B" w14:textId="1CDB3BE8" w:rsidR="009530F7" w:rsidRDefault="009530F7" w:rsidP="00DB4EEF">
      <w:pPr>
        <w:pStyle w:val="Caption"/>
        <w:spacing w:line="240" w:lineRule="atLeast"/>
      </w:pPr>
      <w:bookmarkStart w:id="166" w:name="_Toc89265548"/>
      <w:bookmarkStart w:id="167" w:name="_Toc444778291"/>
      <w:bookmarkStart w:id="168" w:name="_Toc455752896"/>
      <w:bookmarkStart w:id="169" w:name="_Toc520108489"/>
      <w:r>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3</w:t>
      </w:r>
      <w:r w:rsidR="00A378CF">
        <w:rPr>
          <w:noProof/>
        </w:rPr>
        <w:fldChar w:fldCharType="end"/>
      </w:r>
      <w:r>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2</w:t>
      </w:r>
      <w:r w:rsidR="00A378CF">
        <w:rPr>
          <w:noProof/>
        </w:rPr>
        <w:fldChar w:fldCharType="end"/>
      </w:r>
      <w:r>
        <w:t xml:space="preserve">: </w:t>
      </w:r>
      <w:r w:rsidRPr="0008696C">
        <w:rPr>
          <w:color w:val="000000" w:themeColor="text1"/>
        </w:rPr>
        <w:t>Electrical Components</w:t>
      </w:r>
      <w:bookmarkEnd w:id="166"/>
    </w:p>
    <w:bookmarkEnd w:id="167"/>
    <w:bookmarkEnd w:id="168"/>
    <w:bookmarkEnd w:id="169"/>
    <w:p w14:paraId="769CCD79" w14:textId="77777777" w:rsidR="008207B9" w:rsidRPr="008207B9" w:rsidRDefault="008207B9" w:rsidP="00DB4EEF">
      <w:pPr>
        <w:spacing w:line="240" w:lineRule="atLeast"/>
      </w:pPr>
    </w:p>
    <w:p w14:paraId="788389EC" w14:textId="77777777" w:rsidR="00357CED" w:rsidRPr="00B14A40" w:rsidRDefault="000F0757" w:rsidP="00DB4EEF">
      <w:pPr>
        <w:pStyle w:val="Heading4"/>
        <w:spacing w:line="240" w:lineRule="atLeast"/>
      </w:pPr>
      <w:bookmarkStart w:id="170" w:name="_Toc444778247"/>
      <w:bookmarkStart w:id="171" w:name="_Toc481143811"/>
      <w:bookmarkStart w:id="172" w:name="_Ref532376786"/>
      <w:bookmarkStart w:id="173" w:name="_Ref22739178"/>
      <w:bookmarkStart w:id="174" w:name="_Toc89265439"/>
      <w:r w:rsidRPr="00B14A40">
        <w:t>E/E</w:t>
      </w:r>
      <w:r w:rsidR="002745CA" w:rsidRPr="00B14A40">
        <w:t xml:space="preserve"> </w:t>
      </w:r>
      <w:r w:rsidR="009500E6" w:rsidRPr="00B14A40">
        <w:t>Connections</w:t>
      </w:r>
      <w:bookmarkEnd w:id="170"/>
      <w:bookmarkEnd w:id="171"/>
      <w:bookmarkEnd w:id="172"/>
      <w:bookmarkEnd w:id="173"/>
      <w:bookmarkEnd w:id="174"/>
    </w:p>
    <w:p w14:paraId="694F2362" w14:textId="02DA2CCB" w:rsidR="007D7382" w:rsidRDefault="00793379" w:rsidP="00DB4EEF">
      <w:pPr>
        <w:shd w:val="clear" w:color="auto" w:fill="D6E3BC"/>
        <w:spacing w:line="240" w:lineRule="atLeast"/>
        <w:rPr>
          <w:rStyle w:val="SubtleEmphasis"/>
        </w:rPr>
      </w:pPr>
      <w:r>
        <w:rPr>
          <w:rStyle w:val="SubtleEmphasis"/>
        </w:rPr>
        <w:t xml:space="preserve">#Hint: </w:t>
      </w:r>
      <w:r w:rsidRPr="00FD479B">
        <w:rPr>
          <w:rStyle w:val="SubtleEmphasis"/>
        </w:rPr>
        <w:t xml:space="preserve">Lists the </w:t>
      </w:r>
      <w:r>
        <w:rPr>
          <w:rStyle w:val="SubtleEmphasis"/>
        </w:rPr>
        <w:t xml:space="preserve">E/E connections relevant for the feature and </w:t>
      </w:r>
      <w:r w:rsidR="00615F29">
        <w:rPr>
          <w:rStyle w:val="SubtleEmphasis"/>
        </w:rPr>
        <w:t xml:space="preserve">- </w:t>
      </w:r>
      <w:r>
        <w:rPr>
          <w:rStyle w:val="SubtleEmphasis"/>
        </w:rPr>
        <w:t>for network connections</w:t>
      </w:r>
      <w:r w:rsidR="00615F29">
        <w:rPr>
          <w:rStyle w:val="SubtleEmphasis"/>
        </w:rPr>
        <w:t xml:space="preserve"> -</w:t>
      </w:r>
      <w:r>
        <w:rPr>
          <w:rStyle w:val="SubtleEmphasis"/>
        </w:rPr>
        <w:t xml:space="preserve"> which </w:t>
      </w:r>
      <w:r w:rsidRPr="00631535">
        <w:rPr>
          <w:i/>
          <w:color w:val="0000FF"/>
          <w:lang w:val="en-GB"/>
        </w:rPr>
        <w:fldChar w:fldCharType="begin"/>
      </w:r>
      <w:r w:rsidRPr="00631535">
        <w:rPr>
          <w:i/>
          <w:color w:val="0000FF"/>
          <w:lang w:val="en-GB"/>
        </w:rPr>
        <w:instrText xml:space="preserve"> REF _Ref529372314 \h  \* MERGEFORMAT </w:instrText>
      </w:r>
      <w:r w:rsidRPr="00631535">
        <w:rPr>
          <w:i/>
          <w:color w:val="0000FF"/>
          <w:lang w:val="en-GB"/>
        </w:rPr>
      </w:r>
      <w:r w:rsidRPr="00631535">
        <w:rPr>
          <w:i/>
          <w:color w:val="0000FF"/>
          <w:lang w:val="en-GB"/>
        </w:rPr>
        <w:fldChar w:fldCharType="separate"/>
      </w:r>
      <w:r w:rsidR="00ED442C" w:rsidRPr="00ED442C">
        <w:rPr>
          <w:i/>
          <w:color w:val="0000FF"/>
          <w:lang w:val="en-GB"/>
        </w:rPr>
        <w:t>Messages</w:t>
      </w:r>
      <w:r w:rsidRPr="00631535">
        <w:rPr>
          <w:i/>
          <w:color w:val="0000FF"/>
          <w:lang w:val="en-GB"/>
        </w:rPr>
        <w:fldChar w:fldCharType="end"/>
      </w:r>
      <w:r w:rsidRPr="00F93356">
        <w:rPr>
          <w:rStyle w:val="SubtleEmphasis"/>
          <w:i w:val="0"/>
          <w:iCs w:val="0"/>
          <w:color w:val="0000FF"/>
        </w:rPr>
        <w:t xml:space="preserve"> </w:t>
      </w:r>
      <w:r>
        <w:rPr>
          <w:rStyle w:val="SubtleEmphasis"/>
        </w:rPr>
        <w:t xml:space="preserve">from the </w:t>
      </w:r>
      <w:r w:rsidR="005A4FF6" w:rsidRPr="005A4FF6">
        <w:rPr>
          <w:iCs/>
          <w:color w:val="0000FF"/>
          <w:lang w:val="en-GB"/>
        </w:rPr>
        <w:fldChar w:fldCharType="begin"/>
      </w:r>
      <w:r w:rsidR="005A4FF6" w:rsidRPr="005A4FF6">
        <w:rPr>
          <w:iCs/>
          <w:color w:val="0000FF"/>
          <w:lang w:val="en-GB"/>
        </w:rPr>
        <w:instrText xml:space="preserve"> REF _Ref472492871 \h </w:instrText>
      </w:r>
      <w:r w:rsidR="005A4FF6">
        <w:rPr>
          <w:iCs/>
          <w:color w:val="0000FF"/>
          <w:lang w:val="en-GB"/>
        </w:rPr>
        <w:instrText xml:space="preserve"> \* MERGEFORMAT </w:instrText>
      </w:r>
      <w:r w:rsidR="005A4FF6" w:rsidRPr="005A4FF6">
        <w:rPr>
          <w:iCs/>
          <w:color w:val="0000FF"/>
          <w:lang w:val="en-GB"/>
        </w:rPr>
      </w:r>
      <w:r w:rsidR="005A4FF6" w:rsidRPr="005A4FF6">
        <w:rPr>
          <w:iCs/>
          <w:color w:val="0000FF"/>
          <w:lang w:val="en-GB"/>
        </w:rPr>
        <w:fldChar w:fldCharType="separate"/>
      </w:r>
      <w:r w:rsidR="00ED442C" w:rsidRPr="00ED442C">
        <w:rPr>
          <w:i/>
          <w:color w:val="0000FF"/>
          <w:lang w:val="en-GB"/>
        </w:rPr>
        <w:t>Data Dictionary</w:t>
      </w:r>
      <w:r w:rsidR="005A4FF6" w:rsidRPr="005A4FF6">
        <w:rPr>
          <w:iCs/>
          <w:color w:val="0000FF"/>
          <w:lang w:val="en-GB"/>
        </w:rPr>
        <w:fldChar w:fldCharType="end"/>
      </w:r>
      <w:r w:rsidR="005A4FF6">
        <w:rPr>
          <w:rStyle w:val="SubtleEmphasis"/>
        </w:rPr>
        <w:t xml:space="preserve"> </w:t>
      </w:r>
      <w:r>
        <w:rPr>
          <w:rStyle w:val="SubtleEmphasis"/>
        </w:rPr>
        <w:t>are allocated to them.</w:t>
      </w:r>
      <w:r w:rsidR="007D7382">
        <w:rPr>
          <w:rStyle w:val="SubtleEmphasis"/>
        </w:rPr>
        <w:t xml:space="preserve"> </w:t>
      </w:r>
      <w:r w:rsidR="007A29C3">
        <w:rPr>
          <w:rStyle w:val="SubtleEmphasis"/>
        </w:rPr>
        <w:t xml:space="preserve">The ‘Connection Type’ is derived from the </w:t>
      </w:r>
      <w:hyperlink r:id="rId71" w:history="1">
        <w:r w:rsidR="007A29C3" w:rsidRPr="007A29C3">
          <w:rPr>
            <w:rStyle w:val="Hyperlink"/>
            <w:i/>
          </w:rPr>
          <w:t>GDT/EDAS Signal Classification</w:t>
        </w:r>
      </w:hyperlink>
      <w:r w:rsidR="007D7382">
        <w:rPr>
          <w:rStyle w:val="SubtleEmphasis"/>
        </w:rPr>
        <w:t>.</w:t>
      </w:r>
      <w:r w:rsidR="007A29C3">
        <w:rPr>
          <w:rStyle w:val="SubtleEmphasis"/>
        </w:rPr>
        <w:t xml:space="preserve"> The ‘Protocol’ selection list might not be complete, yet. Add your protocol definition, if needed.</w:t>
      </w:r>
    </w:p>
    <w:p w14:paraId="1C0D6229" w14:textId="2D63CDD3" w:rsidR="00793379" w:rsidRDefault="007A29C3" w:rsidP="00DB4EEF">
      <w:pPr>
        <w:shd w:val="clear" w:color="auto" w:fill="D6E3BC" w:themeFill="accent3" w:themeFillTint="66"/>
        <w:tabs>
          <w:tab w:val="left" w:pos="993"/>
        </w:tabs>
        <w:spacing w:line="240" w:lineRule="atLeast"/>
        <w:ind w:left="720" w:hanging="720"/>
        <w:rPr>
          <w:rStyle w:val="SubtleEmphasis"/>
        </w:rPr>
      </w:pPr>
      <w:r>
        <w:rPr>
          <w:rStyle w:val="SubtleEmphasis"/>
        </w:rPr>
        <w:t xml:space="preserve">#Links:  - </w:t>
      </w:r>
      <w:r>
        <w:rPr>
          <w:rStyle w:val="SubtleEmphasis"/>
        </w:rPr>
        <w:tab/>
      </w:r>
      <w:hyperlink r:id="rId72" w:history="1">
        <w:r w:rsidRPr="007A29C3">
          <w:rPr>
            <w:rStyle w:val="Hyperlink"/>
            <w:i/>
          </w:rPr>
          <w:t>GDT/EDAS Signal Classification</w:t>
        </w:r>
      </w:hyperlink>
      <w:r>
        <w:rPr>
          <w:rStyle w:val="SubtleEmphasis"/>
        </w:rPr>
        <w:t xml:space="preserve"> (as reference for ‘Connection Type’ below)</w:t>
      </w:r>
    </w:p>
    <w:p w14:paraId="487B8687" w14:textId="68DBF60F" w:rsidR="00EC073F" w:rsidRPr="00EC073F" w:rsidRDefault="00491675" w:rsidP="00DB4EEF">
      <w:pPr>
        <w:pStyle w:val="ListParagraph"/>
        <w:numPr>
          <w:ilvl w:val="0"/>
          <w:numId w:val="20"/>
        </w:numPr>
        <w:shd w:val="clear" w:color="auto" w:fill="D6E3BC" w:themeFill="accent3" w:themeFillTint="66"/>
        <w:tabs>
          <w:tab w:val="left" w:pos="993"/>
        </w:tabs>
        <w:spacing w:line="240" w:lineRule="atLeast"/>
        <w:rPr>
          <w:rStyle w:val="SubtleEmphasis"/>
          <w:rFonts w:ascii="Arial" w:hAnsi="Arial"/>
        </w:rPr>
      </w:pPr>
      <w:hyperlink r:id="rId73" w:history="1">
        <w:r w:rsidR="00EC073F" w:rsidRPr="00EC073F">
          <w:rPr>
            <w:rStyle w:val="Hyperlink"/>
            <w:rFonts w:ascii="Arial" w:hAnsi="Arial"/>
            <w:i/>
          </w:rPr>
          <w:t>PSF Translate</w:t>
        </w:r>
      </w:hyperlink>
      <w:r w:rsidR="00EC073F" w:rsidRPr="00EC073F">
        <w:rPr>
          <w:rStyle w:val="Hyperlink"/>
          <w:rFonts w:ascii="Arial" w:hAnsi="Arial"/>
          <w:iCs/>
        </w:rPr>
        <w:t>r</w:t>
      </w:r>
      <w:r w:rsidR="00EC073F">
        <w:rPr>
          <w:rStyle w:val="SubtleEmphasis"/>
        </w:rPr>
        <w:t xml:space="preserve"> </w:t>
      </w:r>
      <w:r w:rsidR="00EC073F" w:rsidRPr="00EC073F">
        <w:rPr>
          <w:rStyle w:val="SubtleEmphasis"/>
          <w:rFonts w:ascii="Arial" w:hAnsi="Arial"/>
        </w:rPr>
        <w:t>(a little utility to search for a</w:t>
      </w:r>
      <w:r w:rsidR="00EC073F">
        <w:rPr>
          <w:rStyle w:val="SubtleEmphasis"/>
          <w:rFonts w:ascii="Arial" w:hAnsi="Arial"/>
        </w:rPr>
        <w:t>n EDAS</w:t>
      </w:r>
      <w:r w:rsidR="00EC073F" w:rsidRPr="00EC073F">
        <w:rPr>
          <w:rStyle w:val="SubtleEmphasis"/>
          <w:rFonts w:ascii="Arial" w:hAnsi="Arial"/>
        </w:rPr>
        <w:t xml:space="preserve"> signal name in PSF notation)</w:t>
      </w:r>
    </w:p>
    <w:p w14:paraId="45E4B565" w14:textId="77777777" w:rsidR="007A29C3" w:rsidRDefault="007A29C3" w:rsidP="00DB4EEF">
      <w:pPr>
        <w:spacing w:line="240" w:lineRule="atLeast"/>
      </w:pPr>
    </w:p>
    <w:tbl>
      <w:tblPr>
        <w:tblStyle w:val="TableGrid"/>
        <w:tblW w:w="10200" w:type="dxa"/>
        <w:tblLayout w:type="fixed"/>
        <w:tblLook w:val="0620" w:firstRow="1" w:lastRow="0" w:firstColumn="0" w:lastColumn="0" w:noHBand="1" w:noVBand="1"/>
      </w:tblPr>
      <w:tblGrid>
        <w:gridCol w:w="2093"/>
        <w:gridCol w:w="1163"/>
        <w:gridCol w:w="1417"/>
        <w:gridCol w:w="1559"/>
        <w:gridCol w:w="2127"/>
        <w:gridCol w:w="1841"/>
      </w:tblGrid>
      <w:tr w:rsidR="00B011CA" w:rsidRPr="001B6F3D" w14:paraId="2ECC0B72" w14:textId="77777777" w:rsidTr="00053F3C">
        <w:tc>
          <w:tcPr>
            <w:tcW w:w="2093" w:type="dxa"/>
            <w:shd w:val="clear" w:color="auto" w:fill="D9D9D9" w:themeFill="background1" w:themeFillShade="D9"/>
          </w:tcPr>
          <w:p w14:paraId="720FC10D" w14:textId="77777777" w:rsidR="00B011CA" w:rsidRPr="0008696C" w:rsidRDefault="00B011CA" w:rsidP="00DB4EEF">
            <w:pPr>
              <w:spacing w:line="240" w:lineRule="atLeast"/>
            </w:pPr>
            <w:r w:rsidRPr="0008696C">
              <w:t>Connection Name</w:t>
            </w:r>
          </w:p>
        </w:tc>
        <w:tc>
          <w:tcPr>
            <w:tcW w:w="1163" w:type="dxa"/>
            <w:shd w:val="clear" w:color="auto" w:fill="D9D9D9" w:themeFill="background1" w:themeFillShade="D9"/>
          </w:tcPr>
          <w:p w14:paraId="616DF600" w14:textId="77777777" w:rsidR="00B011CA" w:rsidRPr="0008696C" w:rsidRDefault="00B011CA" w:rsidP="00DB4EEF">
            <w:pPr>
              <w:pStyle w:val="scriptNormal"/>
              <w:spacing w:line="240" w:lineRule="atLeast"/>
              <w:rPr>
                <w:b/>
                <w:color w:val="000000" w:themeColor="text1"/>
              </w:rPr>
            </w:pPr>
            <w:r>
              <w:rPr>
                <w:b/>
                <w:color w:val="000000" w:themeColor="text1"/>
              </w:rPr>
              <w:t xml:space="preserve">Connection </w:t>
            </w:r>
            <w:r w:rsidRPr="0008696C">
              <w:rPr>
                <w:b/>
                <w:color w:val="000000" w:themeColor="text1"/>
              </w:rPr>
              <w:t>Type</w:t>
            </w:r>
          </w:p>
        </w:tc>
        <w:tc>
          <w:tcPr>
            <w:tcW w:w="1417" w:type="dxa"/>
            <w:shd w:val="clear" w:color="auto" w:fill="D9D9D9" w:themeFill="background1" w:themeFillShade="D9"/>
          </w:tcPr>
          <w:p w14:paraId="52833597" w14:textId="77777777" w:rsidR="00B011CA" w:rsidRDefault="00B011CA" w:rsidP="00DB4EEF">
            <w:pPr>
              <w:pStyle w:val="scriptNormal"/>
              <w:spacing w:line="240" w:lineRule="atLeast"/>
              <w:rPr>
                <w:b/>
                <w:color w:val="000000" w:themeColor="text1"/>
              </w:rPr>
            </w:pPr>
            <w:r>
              <w:rPr>
                <w:b/>
                <w:color w:val="000000" w:themeColor="text1"/>
              </w:rPr>
              <w:t>Protocol</w:t>
            </w:r>
          </w:p>
          <w:p w14:paraId="0EABC8A9" w14:textId="77777777" w:rsidR="00B011CA" w:rsidRDefault="00B011CA" w:rsidP="00DB4EEF">
            <w:pPr>
              <w:pStyle w:val="scriptNormal"/>
              <w:spacing w:line="240" w:lineRule="atLeast"/>
              <w:rPr>
                <w:color w:val="auto"/>
                <w:sz w:val="16"/>
              </w:rPr>
            </w:pPr>
          </w:p>
          <w:p w14:paraId="6F3DB6F6" w14:textId="77777777" w:rsidR="00B011CA" w:rsidRDefault="00B011CA" w:rsidP="00DB4EEF">
            <w:pPr>
              <w:pStyle w:val="scriptNormal"/>
              <w:spacing w:line="240" w:lineRule="atLeast"/>
              <w:rPr>
                <w:b/>
                <w:color w:val="000000" w:themeColor="text1"/>
              </w:rPr>
            </w:pPr>
            <w:r>
              <w:rPr>
                <w:color w:val="auto"/>
                <w:sz w:val="16"/>
              </w:rPr>
              <w:t>Only if ‘Connection Type’ is “Network”</w:t>
            </w:r>
            <w:r w:rsidR="00053F3C" w:rsidRPr="00053F3C">
              <w:rPr>
                <w:color w:val="auto"/>
                <w:sz w:val="16"/>
              </w:rPr>
              <w:t>/”RF-Digital”</w:t>
            </w:r>
          </w:p>
        </w:tc>
        <w:tc>
          <w:tcPr>
            <w:tcW w:w="1559" w:type="dxa"/>
            <w:shd w:val="clear" w:color="auto" w:fill="D9D9D9" w:themeFill="background1" w:themeFillShade="D9"/>
          </w:tcPr>
          <w:p w14:paraId="2DA0E4B8" w14:textId="77777777" w:rsidR="00B011CA" w:rsidRDefault="00B011CA" w:rsidP="00DB4EEF">
            <w:pPr>
              <w:pStyle w:val="scriptNormal"/>
              <w:spacing w:line="240" w:lineRule="atLeast"/>
              <w:rPr>
                <w:b/>
                <w:color w:val="000000" w:themeColor="text1"/>
              </w:rPr>
            </w:pPr>
            <w:r w:rsidRPr="0008696C">
              <w:rPr>
                <w:b/>
                <w:color w:val="000000" w:themeColor="text1"/>
              </w:rPr>
              <w:t>Description</w:t>
            </w:r>
          </w:p>
        </w:tc>
        <w:tc>
          <w:tcPr>
            <w:tcW w:w="2127" w:type="dxa"/>
            <w:shd w:val="clear" w:color="auto" w:fill="D9D9D9" w:themeFill="background1" w:themeFillShade="D9"/>
          </w:tcPr>
          <w:p w14:paraId="1073294F" w14:textId="77777777" w:rsidR="00B011CA" w:rsidRDefault="00B011CA" w:rsidP="00DB4EEF">
            <w:pPr>
              <w:pStyle w:val="scriptNormal"/>
              <w:spacing w:line="240" w:lineRule="atLeast"/>
              <w:rPr>
                <w:b/>
                <w:color w:val="000000" w:themeColor="text1"/>
              </w:rPr>
            </w:pPr>
            <w:r>
              <w:rPr>
                <w:b/>
                <w:color w:val="000000" w:themeColor="text1"/>
              </w:rPr>
              <w:t>Allocated Messages</w:t>
            </w:r>
          </w:p>
          <w:p w14:paraId="2D047399" w14:textId="77777777" w:rsidR="00B011CA" w:rsidRDefault="00B011CA" w:rsidP="00DB4EEF">
            <w:pPr>
              <w:pStyle w:val="scriptNormal"/>
              <w:spacing w:line="240" w:lineRule="atLeast"/>
              <w:rPr>
                <w:color w:val="auto"/>
                <w:sz w:val="16"/>
              </w:rPr>
            </w:pPr>
          </w:p>
          <w:p w14:paraId="1ED37B64" w14:textId="77777777" w:rsidR="00B011CA" w:rsidRPr="008D2226" w:rsidRDefault="00B011CA" w:rsidP="00DB4EEF">
            <w:pPr>
              <w:pStyle w:val="scriptNormal"/>
              <w:spacing w:line="240" w:lineRule="atLeast"/>
              <w:rPr>
                <w:color w:val="000000" w:themeColor="text1"/>
              </w:rPr>
            </w:pPr>
            <w:r>
              <w:rPr>
                <w:color w:val="auto"/>
                <w:sz w:val="16"/>
              </w:rPr>
              <w:t>Only if ‘Connection Type’ is “Network”</w:t>
            </w:r>
            <w:r w:rsidR="00053F3C" w:rsidRPr="00053F3C">
              <w:rPr>
                <w:color w:val="auto"/>
                <w:sz w:val="16"/>
              </w:rPr>
              <w:t>/”RF-Digital”</w:t>
            </w:r>
          </w:p>
        </w:tc>
        <w:tc>
          <w:tcPr>
            <w:tcW w:w="1841" w:type="dxa"/>
            <w:shd w:val="clear" w:color="auto" w:fill="D9D9D9" w:themeFill="background1" w:themeFillShade="D9"/>
          </w:tcPr>
          <w:p w14:paraId="323177C2" w14:textId="77777777" w:rsidR="00B011CA" w:rsidRPr="0008696C" w:rsidRDefault="00B011CA" w:rsidP="00DB4EEF">
            <w:pPr>
              <w:pStyle w:val="scriptNormal"/>
              <w:spacing w:line="240" w:lineRule="atLeast"/>
              <w:rPr>
                <w:b/>
                <w:color w:val="000000" w:themeColor="text1"/>
              </w:rPr>
            </w:pPr>
            <w:r w:rsidRPr="0008696C">
              <w:rPr>
                <w:b/>
                <w:color w:val="000000" w:themeColor="text1"/>
              </w:rPr>
              <w:t>Connected Nodes</w:t>
            </w:r>
          </w:p>
        </w:tc>
      </w:tr>
      <w:tr w:rsidR="00C84F42" w:rsidRPr="00922826" w14:paraId="6510DB78" w14:textId="77777777" w:rsidTr="001B1E3C">
        <w:tc>
          <w:tcPr>
            <w:tcW w:w="2093" w:type="dxa"/>
          </w:tcPr>
          <w:p w14:paraId="2F1922C7" w14:textId="34C3D775" w:rsidR="00C84F42" w:rsidRPr="008D2226" w:rsidRDefault="0067070C" w:rsidP="00DB4EEF">
            <w:pPr>
              <w:spacing w:line="240" w:lineRule="atLeast"/>
              <w:rPr>
                <w:color w:val="000000" w:themeColor="text1"/>
              </w:rPr>
            </w:pPr>
            <w:r>
              <w:rPr>
                <w:color w:val="000000" w:themeColor="text1"/>
              </w:rPr>
              <w:t>(</w:t>
            </w:r>
            <w:r w:rsidR="00AE7785">
              <w:rPr>
                <w:color w:val="000000" w:themeColor="text1"/>
              </w:rPr>
              <w:t>Hardwire from BCM to Front Fog Ckt.</w:t>
            </w:r>
            <w:r>
              <w:rPr>
                <w:color w:val="000000" w:themeColor="text1"/>
              </w:rPr>
              <w:t>)</w:t>
            </w:r>
            <w:r w:rsidR="00D7529D">
              <w:rPr>
                <w:color w:val="000000" w:themeColor="text1"/>
              </w:rPr>
              <w:t xml:space="preserve"> RF FOG LAMP and </w:t>
            </w:r>
            <w:r w:rsidR="00831C82">
              <w:rPr>
                <w:color w:val="000000" w:themeColor="text1"/>
              </w:rPr>
              <w:t xml:space="preserve">LF FOG LAMP </w:t>
            </w:r>
            <w:r w:rsidR="00FF5610">
              <w:rPr>
                <w:color w:val="000000" w:themeColor="text1"/>
              </w:rPr>
              <w:t>(Variant A)</w:t>
            </w:r>
          </w:p>
        </w:tc>
        <w:sdt>
          <w:sdtPr>
            <w:rPr>
              <w:color w:val="000000" w:themeColor="text1"/>
            </w:rPr>
            <w:alias w:val="Connection Type"/>
            <w:tag w:val="Connection Type"/>
            <w:id w:val="-1427563056"/>
            <w:placeholder>
              <w:docPart w:val="5372A20D03A64304AF326C60235C34D1"/>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7257EA1B" w14:textId="07681E36" w:rsidR="00C84F42" w:rsidRDefault="005E1792" w:rsidP="00DB4EEF">
                <w:pPr>
                  <w:spacing w:line="240" w:lineRule="atLeast"/>
                  <w:rPr>
                    <w:color w:val="000000" w:themeColor="text1"/>
                  </w:rPr>
                </w:pPr>
                <w:r>
                  <w:rPr>
                    <w:color w:val="000000" w:themeColor="text1"/>
                  </w:rPr>
                  <w:t>PMW</w:t>
                </w:r>
              </w:p>
            </w:tc>
          </w:sdtContent>
        </w:sdt>
        <w:sdt>
          <w:sdtPr>
            <w:rPr>
              <w:color w:val="000000" w:themeColor="text1"/>
            </w:rPr>
            <w:alias w:val="Protocol Type"/>
            <w:tag w:val="Protocol Type"/>
            <w:id w:val="-160700754"/>
            <w:placeholder>
              <w:docPart w:val="38BC5C6636824A948CE4BC42FD61CE42"/>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31BD0864" w14:textId="19CAEA34" w:rsidR="00C84F42" w:rsidRDefault="005E1792" w:rsidP="00DB4EEF">
                <w:pPr>
                  <w:spacing w:line="240" w:lineRule="atLeast"/>
                  <w:rPr>
                    <w:color w:val="000000" w:themeColor="text1"/>
                  </w:rPr>
                </w:pPr>
                <w:r>
                  <w:rPr>
                    <w:color w:val="000000" w:themeColor="text1"/>
                  </w:rPr>
                  <w:t>n/a</w:t>
                </w:r>
              </w:p>
            </w:tc>
          </w:sdtContent>
        </w:sdt>
        <w:tc>
          <w:tcPr>
            <w:tcW w:w="1559" w:type="dxa"/>
          </w:tcPr>
          <w:p w14:paraId="1934E5C1" w14:textId="77777777" w:rsidR="00BC33D9" w:rsidRDefault="00BC33D9" w:rsidP="00DB4EEF">
            <w:pPr>
              <w:spacing w:line="240" w:lineRule="atLeast"/>
              <w:rPr>
                <w:color w:val="000000" w:themeColor="text1"/>
              </w:rPr>
            </w:pPr>
            <w:r>
              <w:rPr>
                <w:color w:val="000000" w:themeColor="text1"/>
              </w:rPr>
              <w:t>Direct</w:t>
            </w:r>
          </w:p>
          <w:p w14:paraId="3BF7C476" w14:textId="1D5EE1E6" w:rsidR="00C84F42" w:rsidRDefault="005015C9" w:rsidP="00DB4EEF">
            <w:pPr>
              <w:spacing w:line="240" w:lineRule="atLeast"/>
              <w:rPr>
                <w:color w:val="000000" w:themeColor="text1"/>
              </w:rPr>
            </w:pPr>
            <w:r>
              <w:rPr>
                <w:color w:val="000000" w:themeColor="text1"/>
              </w:rPr>
              <w:t>Harwire</w:t>
            </w:r>
            <w:r w:rsidR="00BC33D9">
              <w:rPr>
                <w:color w:val="000000" w:themeColor="text1"/>
              </w:rPr>
              <w:t>d</w:t>
            </w:r>
            <w:r>
              <w:rPr>
                <w:color w:val="000000" w:themeColor="text1"/>
              </w:rPr>
              <w:t xml:space="preserve"> Signal</w:t>
            </w:r>
          </w:p>
        </w:tc>
        <w:tc>
          <w:tcPr>
            <w:tcW w:w="2127" w:type="dxa"/>
          </w:tcPr>
          <w:p w14:paraId="2B38BE6E" w14:textId="77777777" w:rsidR="00C84F42" w:rsidRDefault="00C84F42" w:rsidP="00DB4EEF">
            <w:pPr>
              <w:spacing w:line="240" w:lineRule="atLeast"/>
              <w:rPr>
                <w:color w:val="000000" w:themeColor="text1"/>
              </w:rPr>
            </w:pPr>
            <w:r>
              <w:rPr>
                <w:color w:val="000000" w:themeColor="text1"/>
              </w:rPr>
              <w:t>…</w:t>
            </w:r>
          </w:p>
        </w:tc>
        <w:tc>
          <w:tcPr>
            <w:tcW w:w="1841" w:type="dxa"/>
          </w:tcPr>
          <w:p w14:paraId="3AEE5A74" w14:textId="77777777" w:rsidR="00C84F42" w:rsidRPr="0008696C" w:rsidRDefault="00C84F42" w:rsidP="00DB4EEF">
            <w:pPr>
              <w:spacing w:line="240" w:lineRule="atLeast"/>
              <w:rPr>
                <w:color w:val="000000" w:themeColor="text1"/>
              </w:rPr>
            </w:pPr>
            <w:r>
              <w:rPr>
                <w:color w:val="000000" w:themeColor="text1"/>
              </w:rPr>
              <w:t>…</w:t>
            </w:r>
          </w:p>
        </w:tc>
      </w:tr>
      <w:tr w:rsidR="00C84F42" w:rsidRPr="00922826" w14:paraId="22245024" w14:textId="77777777" w:rsidTr="00293A75">
        <w:tc>
          <w:tcPr>
            <w:tcW w:w="2093" w:type="dxa"/>
          </w:tcPr>
          <w:p w14:paraId="52C087CC" w14:textId="10B85D93" w:rsidR="00C84F42" w:rsidRPr="008D2226" w:rsidRDefault="007D0094" w:rsidP="00DB4EEF">
            <w:pPr>
              <w:spacing w:line="240" w:lineRule="atLeast"/>
              <w:rPr>
                <w:color w:val="000000" w:themeColor="text1"/>
              </w:rPr>
            </w:pPr>
            <w:r>
              <w:rPr>
                <w:color w:val="000000" w:themeColor="text1"/>
              </w:rPr>
              <w:t>BCM to LDM (Variant B)</w:t>
            </w:r>
          </w:p>
        </w:tc>
        <w:sdt>
          <w:sdtPr>
            <w:rPr>
              <w:color w:val="000000" w:themeColor="text1"/>
            </w:rPr>
            <w:alias w:val="Connection Type"/>
            <w:tag w:val="Connection Type"/>
            <w:id w:val="-706417667"/>
            <w:placeholder>
              <w:docPart w:val="51359764B80847A8B74F48B029E1FB1F"/>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3F268AF4" w14:textId="77777777" w:rsidR="00C84F42" w:rsidRDefault="00B93E0A" w:rsidP="00DB4EEF">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1016612299"/>
            <w:placeholder>
              <w:docPart w:val="94126FEF430344BB901F81084668F086"/>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44AD976B" w14:textId="77777777" w:rsidR="00C84F42" w:rsidRDefault="001443F0" w:rsidP="00DB4EEF">
                <w:pPr>
                  <w:spacing w:line="240" w:lineRule="atLeast"/>
                  <w:rPr>
                    <w:color w:val="000000" w:themeColor="text1"/>
                  </w:rPr>
                </w:pPr>
                <w:r>
                  <w:rPr>
                    <w:color w:val="000000" w:themeColor="text1"/>
                  </w:rPr>
                  <w:t>n/a</w:t>
                </w:r>
              </w:p>
            </w:tc>
          </w:sdtContent>
        </w:sdt>
        <w:tc>
          <w:tcPr>
            <w:tcW w:w="1559" w:type="dxa"/>
          </w:tcPr>
          <w:p w14:paraId="5296C979" w14:textId="77777777" w:rsidR="00C84F42" w:rsidRDefault="00F632A2" w:rsidP="00DB4EEF">
            <w:pPr>
              <w:spacing w:line="240" w:lineRule="atLeast"/>
              <w:rPr>
                <w:color w:val="000000" w:themeColor="text1"/>
              </w:rPr>
            </w:pPr>
            <w:r>
              <w:rPr>
                <w:color w:val="000000" w:themeColor="text1"/>
              </w:rPr>
              <w:t xml:space="preserve"> </w:t>
            </w:r>
            <w:r w:rsidR="00B93E0A">
              <w:rPr>
                <w:color w:val="000000" w:themeColor="text1"/>
              </w:rPr>
              <w:t>LIN</w:t>
            </w:r>
          </w:p>
        </w:tc>
        <w:tc>
          <w:tcPr>
            <w:tcW w:w="2127" w:type="dxa"/>
            <w:shd w:val="clear" w:color="auto" w:fill="auto"/>
          </w:tcPr>
          <w:p w14:paraId="07B1CBA5" w14:textId="73ABC98D" w:rsidR="001F7E89" w:rsidRDefault="001F7E89" w:rsidP="00DB4EEF">
            <w:pPr>
              <w:spacing w:line="240" w:lineRule="atLeast"/>
              <w:rPr>
                <w:color w:val="000000" w:themeColor="text1"/>
              </w:rPr>
            </w:pPr>
            <w:r w:rsidRPr="007D2215">
              <w:rPr>
                <w:color w:val="000000" w:themeColor="text1"/>
              </w:rPr>
              <w:t>BCM_L5_FC1(0) - 30</w:t>
            </w:r>
          </w:p>
          <w:p w14:paraId="496BEA42" w14:textId="05560159" w:rsidR="001F7E89" w:rsidRDefault="001F7E89" w:rsidP="00DB4EEF">
            <w:pPr>
              <w:spacing w:line="240" w:lineRule="atLeast"/>
              <w:rPr>
                <w:color w:val="000000" w:themeColor="text1"/>
              </w:rPr>
            </w:pPr>
          </w:p>
          <w:p w14:paraId="4F7E6BFA" w14:textId="2578DE9E" w:rsidR="00C335D4" w:rsidRPr="00C335D4" w:rsidRDefault="00C335D4" w:rsidP="00DB4EEF">
            <w:pPr>
              <w:spacing w:line="240" w:lineRule="atLeast"/>
              <w:rPr>
                <w:b/>
                <w:bCs/>
                <w:color w:val="000000" w:themeColor="text1"/>
              </w:rPr>
            </w:pPr>
            <w:r w:rsidRPr="00C335D4">
              <w:rPr>
                <w:b/>
                <w:bCs/>
                <w:color w:val="000000" w:themeColor="text1"/>
              </w:rPr>
              <w:t>SIGNAL NAMES:</w:t>
            </w:r>
          </w:p>
          <w:p w14:paraId="29010946" w14:textId="77777777" w:rsidR="00C335D4" w:rsidRDefault="00C335D4" w:rsidP="00DB4EEF">
            <w:pPr>
              <w:spacing w:line="240" w:lineRule="atLeast"/>
              <w:rPr>
                <w:color w:val="000000" w:themeColor="text1"/>
              </w:rPr>
            </w:pPr>
          </w:p>
          <w:p w14:paraId="40E310B4" w14:textId="4ADE3389" w:rsidR="007D2215" w:rsidRDefault="007D2215" w:rsidP="00DB4EEF">
            <w:pPr>
              <w:spacing w:line="240" w:lineRule="atLeast"/>
              <w:rPr>
                <w:color w:val="000000" w:themeColor="text1"/>
              </w:rPr>
            </w:pPr>
            <w:r w:rsidRPr="007D2215">
              <w:rPr>
                <w:color w:val="000000" w:themeColor="text1"/>
              </w:rPr>
              <w:t>Front_Foglamp_Rqst</w:t>
            </w:r>
          </w:p>
          <w:p w14:paraId="669F0A13" w14:textId="77777777" w:rsidR="008A420A" w:rsidRPr="007D2215" w:rsidRDefault="008A420A" w:rsidP="00DB4EEF">
            <w:pPr>
              <w:spacing w:line="240" w:lineRule="atLeast"/>
              <w:rPr>
                <w:color w:val="000000" w:themeColor="text1"/>
              </w:rPr>
            </w:pPr>
          </w:p>
          <w:p w14:paraId="62049990" w14:textId="7E52666C" w:rsidR="007D2215" w:rsidRDefault="007D2215" w:rsidP="00DB4EEF">
            <w:pPr>
              <w:spacing w:line="240" w:lineRule="atLeast"/>
              <w:rPr>
                <w:color w:val="000000" w:themeColor="text1"/>
              </w:rPr>
            </w:pPr>
            <w:r w:rsidRPr="007D2215">
              <w:rPr>
                <w:color w:val="000000" w:themeColor="text1"/>
              </w:rPr>
              <w:t>Ignition_Status</w:t>
            </w:r>
          </w:p>
          <w:p w14:paraId="3A30302D" w14:textId="77777777" w:rsidR="008A420A" w:rsidRPr="007D2215" w:rsidRDefault="008A420A" w:rsidP="00DB4EEF">
            <w:pPr>
              <w:spacing w:line="240" w:lineRule="atLeast"/>
              <w:rPr>
                <w:color w:val="000000" w:themeColor="text1"/>
              </w:rPr>
            </w:pPr>
          </w:p>
          <w:p w14:paraId="658410C9" w14:textId="65B4FA66" w:rsidR="007D2215" w:rsidRDefault="007D2215" w:rsidP="00DB4EEF">
            <w:pPr>
              <w:spacing w:line="240" w:lineRule="atLeast"/>
              <w:rPr>
                <w:color w:val="000000" w:themeColor="text1"/>
              </w:rPr>
            </w:pPr>
            <w:r w:rsidRPr="007D2215">
              <w:rPr>
                <w:color w:val="000000" w:themeColor="text1"/>
              </w:rPr>
              <w:t>High_Beam_Status</w:t>
            </w:r>
          </w:p>
          <w:p w14:paraId="6AF702E7" w14:textId="77777777" w:rsidR="008A420A" w:rsidRPr="007D2215" w:rsidRDefault="008A420A" w:rsidP="00DB4EEF">
            <w:pPr>
              <w:spacing w:line="240" w:lineRule="atLeast"/>
              <w:rPr>
                <w:color w:val="000000" w:themeColor="text1"/>
              </w:rPr>
            </w:pPr>
          </w:p>
          <w:p w14:paraId="1684E94E" w14:textId="21374EAE" w:rsidR="007D2215" w:rsidRDefault="007D2215" w:rsidP="00DB4EEF">
            <w:pPr>
              <w:spacing w:line="240" w:lineRule="atLeast"/>
              <w:rPr>
                <w:color w:val="000000" w:themeColor="text1"/>
              </w:rPr>
            </w:pPr>
            <w:r w:rsidRPr="007D2215">
              <w:rPr>
                <w:color w:val="000000" w:themeColor="text1"/>
              </w:rPr>
              <w:t>FTP_Status</w:t>
            </w:r>
          </w:p>
          <w:p w14:paraId="61D23F4D" w14:textId="77777777" w:rsidR="008A420A" w:rsidRPr="007D2215" w:rsidRDefault="008A420A" w:rsidP="00DB4EEF">
            <w:pPr>
              <w:spacing w:line="240" w:lineRule="atLeast"/>
              <w:rPr>
                <w:color w:val="000000" w:themeColor="text1"/>
              </w:rPr>
            </w:pPr>
          </w:p>
          <w:p w14:paraId="03F71999" w14:textId="59D361DC" w:rsidR="007D2215" w:rsidRDefault="007D2215" w:rsidP="00DB4EEF">
            <w:pPr>
              <w:spacing w:line="240" w:lineRule="atLeast"/>
              <w:rPr>
                <w:color w:val="000000" w:themeColor="text1"/>
              </w:rPr>
            </w:pPr>
            <w:r w:rsidRPr="007D2215">
              <w:rPr>
                <w:color w:val="000000" w:themeColor="text1"/>
              </w:rPr>
              <w:t>Autolamp_Rqst</w:t>
            </w:r>
          </w:p>
          <w:p w14:paraId="1D5E1C8D" w14:textId="77777777" w:rsidR="008A420A" w:rsidRPr="007D2215" w:rsidRDefault="008A420A" w:rsidP="00DB4EEF">
            <w:pPr>
              <w:spacing w:line="240" w:lineRule="atLeast"/>
              <w:rPr>
                <w:color w:val="000000" w:themeColor="text1"/>
              </w:rPr>
            </w:pPr>
          </w:p>
          <w:p w14:paraId="399DC844" w14:textId="3E7A08B7" w:rsidR="007D2215" w:rsidRDefault="007D2215" w:rsidP="00DB4EEF">
            <w:pPr>
              <w:spacing w:line="240" w:lineRule="atLeast"/>
              <w:rPr>
                <w:color w:val="000000" w:themeColor="text1"/>
              </w:rPr>
            </w:pPr>
            <w:r w:rsidRPr="007D2215">
              <w:rPr>
                <w:color w:val="000000" w:themeColor="text1"/>
              </w:rPr>
              <w:t>RF_EEL_Rqst_Enbl</w:t>
            </w:r>
          </w:p>
          <w:p w14:paraId="6AAD36DC" w14:textId="77777777" w:rsidR="008A420A" w:rsidRPr="007D2215" w:rsidRDefault="008A420A" w:rsidP="00DB4EEF">
            <w:pPr>
              <w:spacing w:line="240" w:lineRule="atLeast"/>
              <w:rPr>
                <w:color w:val="000000" w:themeColor="text1"/>
              </w:rPr>
            </w:pPr>
          </w:p>
          <w:p w14:paraId="7518AFB1" w14:textId="121E82B9" w:rsidR="007D2215" w:rsidRDefault="007D2215" w:rsidP="00DB4EEF">
            <w:pPr>
              <w:spacing w:line="240" w:lineRule="atLeast"/>
              <w:rPr>
                <w:color w:val="000000" w:themeColor="text1"/>
              </w:rPr>
            </w:pPr>
            <w:r w:rsidRPr="007D2215">
              <w:rPr>
                <w:color w:val="000000" w:themeColor="text1"/>
              </w:rPr>
              <w:t>LF_EEL_Rqst_Enbl</w:t>
            </w:r>
          </w:p>
          <w:p w14:paraId="37899CCB" w14:textId="77777777" w:rsidR="008A420A" w:rsidRPr="007D2215" w:rsidRDefault="008A420A" w:rsidP="00DB4EEF">
            <w:pPr>
              <w:spacing w:line="240" w:lineRule="atLeast"/>
              <w:rPr>
                <w:color w:val="000000" w:themeColor="text1"/>
              </w:rPr>
            </w:pPr>
          </w:p>
          <w:p w14:paraId="0BB3EE26" w14:textId="436B495E" w:rsidR="00C84F42" w:rsidRDefault="00133AFC" w:rsidP="00DB4EEF">
            <w:pPr>
              <w:spacing w:line="240" w:lineRule="atLeast"/>
              <w:rPr>
                <w:color w:val="000000" w:themeColor="text1"/>
              </w:rPr>
            </w:pPr>
            <w:r w:rsidRPr="0040095E">
              <w:rPr>
                <w:color w:val="000000" w:themeColor="text1"/>
              </w:rPr>
              <w:t>LF_EEL (100)</w:t>
            </w:r>
          </w:p>
          <w:p w14:paraId="7DBC0C7B" w14:textId="7C24288E" w:rsidR="0040095E" w:rsidRDefault="0040095E" w:rsidP="00DB4EEF">
            <w:pPr>
              <w:spacing w:line="240" w:lineRule="atLeast"/>
              <w:rPr>
                <w:color w:val="000000" w:themeColor="text1"/>
              </w:rPr>
            </w:pPr>
            <w:r>
              <w:rPr>
                <w:color w:val="000000" w:themeColor="text1"/>
              </w:rPr>
              <w:t>RF_EEL (102</w:t>
            </w:r>
            <w:r w:rsidR="00B24FB8">
              <w:rPr>
                <w:color w:val="000000" w:themeColor="text1"/>
              </w:rPr>
              <w:t>)</w:t>
            </w:r>
          </w:p>
        </w:tc>
        <w:tc>
          <w:tcPr>
            <w:tcW w:w="1841" w:type="dxa"/>
          </w:tcPr>
          <w:p w14:paraId="3237CF9C" w14:textId="5029EA4D" w:rsidR="00C84F42" w:rsidRPr="0008696C" w:rsidRDefault="00C335D4" w:rsidP="00DB4EEF">
            <w:pPr>
              <w:spacing w:line="240" w:lineRule="atLeast"/>
              <w:rPr>
                <w:color w:val="000000" w:themeColor="text1"/>
              </w:rPr>
            </w:pPr>
            <w:r>
              <w:rPr>
                <w:color w:val="000000" w:themeColor="text1"/>
              </w:rPr>
              <w:t>BCM to LDM (Variant B)</w:t>
            </w:r>
          </w:p>
        </w:tc>
      </w:tr>
      <w:tr w:rsidR="00B93E0A" w:rsidRPr="00922826" w14:paraId="3137CC4C" w14:textId="77777777" w:rsidTr="001C6F4A">
        <w:tc>
          <w:tcPr>
            <w:tcW w:w="2093" w:type="dxa"/>
          </w:tcPr>
          <w:p w14:paraId="36441989" w14:textId="77777777" w:rsidR="007D0094" w:rsidRDefault="007D0094" w:rsidP="00DB4EEF">
            <w:pPr>
              <w:spacing w:line="240" w:lineRule="atLeast"/>
              <w:rPr>
                <w:color w:val="000000" w:themeColor="text1"/>
              </w:rPr>
            </w:pPr>
            <w:r>
              <w:rPr>
                <w:color w:val="000000" w:themeColor="text1"/>
              </w:rPr>
              <w:t xml:space="preserve">BCM to HCM </w:t>
            </w:r>
          </w:p>
          <w:p w14:paraId="66233EF5" w14:textId="51701BE7" w:rsidR="00EA3652" w:rsidRPr="008D2226" w:rsidRDefault="007D0094" w:rsidP="00DB4EEF">
            <w:pPr>
              <w:spacing w:line="240" w:lineRule="atLeast"/>
              <w:rPr>
                <w:color w:val="000000" w:themeColor="text1"/>
              </w:rPr>
            </w:pPr>
            <w:r>
              <w:rPr>
                <w:color w:val="000000" w:themeColor="text1"/>
              </w:rPr>
              <w:t>(Variant C</w:t>
            </w:r>
            <w:r w:rsidR="00242E2B">
              <w:rPr>
                <w:color w:val="000000" w:themeColor="text1"/>
              </w:rPr>
              <w:t>1</w:t>
            </w:r>
            <w:r>
              <w:rPr>
                <w:color w:val="000000" w:themeColor="text1"/>
              </w:rPr>
              <w:t>)</w:t>
            </w:r>
          </w:p>
        </w:tc>
        <w:sdt>
          <w:sdtPr>
            <w:rPr>
              <w:color w:val="000000" w:themeColor="text1"/>
            </w:rPr>
            <w:alias w:val="Connection Type"/>
            <w:tag w:val="Connection Type"/>
            <w:id w:val="583730985"/>
            <w:placeholder>
              <w:docPart w:val="F19AD46C1E6B4FF3B251BC0CE821CFE5"/>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71331A96" w14:textId="46AEC123" w:rsidR="00B93E0A" w:rsidRDefault="00EA3652" w:rsidP="00DB4EEF">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301696363"/>
            <w:placeholder>
              <w:docPart w:val="C02F56470DAA4A44B30A135C40DFCF2A"/>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508FE7AC" w14:textId="593ABC3D" w:rsidR="00B93E0A" w:rsidRDefault="00EA3652" w:rsidP="00DB4EEF">
                <w:pPr>
                  <w:spacing w:line="240" w:lineRule="atLeast"/>
                  <w:rPr>
                    <w:color w:val="000000" w:themeColor="text1"/>
                  </w:rPr>
                </w:pPr>
                <w:r>
                  <w:rPr>
                    <w:color w:val="000000" w:themeColor="text1"/>
                  </w:rPr>
                  <w:t>CAN FD</w:t>
                </w:r>
              </w:p>
            </w:tc>
          </w:sdtContent>
        </w:sdt>
        <w:tc>
          <w:tcPr>
            <w:tcW w:w="1559" w:type="dxa"/>
          </w:tcPr>
          <w:p w14:paraId="3BB7A300" w14:textId="6954DF16" w:rsidR="00B93E0A" w:rsidRDefault="00B93E0A" w:rsidP="00DB4EEF">
            <w:pPr>
              <w:spacing w:line="240" w:lineRule="atLeast"/>
            </w:pPr>
          </w:p>
        </w:tc>
        <w:tc>
          <w:tcPr>
            <w:tcW w:w="2127" w:type="dxa"/>
          </w:tcPr>
          <w:p w14:paraId="2A9083E5" w14:textId="77777777" w:rsidR="00C335D4" w:rsidRDefault="00C335D4" w:rsidP="00DB4EEF">
            <w:pPr>
              <w:spacing w:line="240" w:lineRule="atLeast"/>
              <w:rPr>
                <w:color w:val="000000" w:themeColor="text1"/>
              </w:rPr>
            </w:pPr>
            <w:r>
              <w:rPr>
                <w:color w:val="000000" w:themeColor="text1"/>
              </w:rPr>
              <w:t>BodyInfo_3, 0x3B3</w:t>
            </w:r>
          </w:p>
          <w:p w14:paraId="0520C495" w14:textId="77777777" w:rsidR="00C335D4" w:rsidRDefault="00C335D4" w:rsidP="00DB4EEF">
            <w:pPr>
              <w:spacing w:line="240" w:lineRule="atLeast"/>
              <w:rPr>
                <w:color w:val="000000" w:themeColor="text1"/>
              </w:rPr>
            </w:pPr>
            <w:r>
              <w:rPr>
                <w:color w:val="000000" w:themeColor="text1"/>
              </w:rPr>
              <w:t>BCM_Lamp_Stat, 0x3C3</w:t>
            </w:r>
          </w:p>
          <w:p w14:paraId="25EBA989" w14:textId="55223A2E" w:rsidR="00C335D4" w:rsidRDefault="00C335D4" w:rsidP="00DB4EEF">
            <w:pPr>
              <w:spacing w:line="240" w:lineRule="atLeast"/>
              <w:rPr>
                <w:b/>
                <w:bCs/>
                <w:color w:val="000000" w:themeColor="text1"/>
              </w:rPr>
            </w:pPr>
            <w:r>
              <w:rPr>
                <w:color w:val="000000" w:themeColor="text1"/>
              </w:rPr>
              <w:t>Compressor_Req_FD1, 0x326</w:t>
            </w:r>
          </w:p>
          <w:p w14:paraId="3E60FAEE" w14:textId="77777777" w:rsidR="00C335D4" w:rsidRDefault="00C335D4" w:rsidP="00DB4EEF">
            <w:pPr>
              <w:spacing w:line="240" w:lineRule="atLeast"/>
              <w:rPr>
                <w:b/>
                <w:bCs/>
                <w:color w:val="000000" w:themeColor="text1"/>
              </w:rPr>
            </w:pPr>
          </w:p>
          <w:p w14:paraId="45B05C76" w14:textId="5CD3A4AA" w:rsidR="00C335D4" w:rsidRPr="00C335D4" w:rsidRDefault="00C335D4" w:rsidP="00DB4EEF">
            <w:pPr>
              <w:spacing w:line="240" w:lineRule="atLeast"/>
              <w:rPr>
                <w:b/>
                <w:bCs/>
                <w:color w:val="000000" w:themeColor="text1"/>
              </w:rPr>
            </w:pPr>
            <w:r w:rsidRPr="00C335D4">
              <w:rPr>
                <w:b/>
                <w:bCs/>
                <w:color w:val="000000" w:themeColor="text1"/>
              </w:rPr>
              <w:t>SIGNAL NAMES:</w:t>
            </w:r>
          </w:p>
          <w:p w14:paraId="0D9FAC3F" w14:textId="77777777" w:rsidR="00C335D4" w:rsidRDefault="00C335D4" w:rsidP="00DB4EEF">
            <w:pPr>
              <w:spacing w:line="240" w:lineRule="atLeast"/>
              <w:rPr>
                <w:color w:val="000000" w:themeColor="text1"/>
              </w:rPr>
            </w:pPr>
          </w:p>
          <w:p w14:paraId="7AF282F4" w14:textId="19D7FA07" w:rsidR="00B93E0A" w:rsidRDefault="00077963" w:rsidP="00DB4EEF">
            <w:pPr>
              <w:spacing w:line="240" w:lineRule="atLeast"/>
              <w:rPr>
                <w:color w:val="000000" w:themeColor="text1"/>
              </w:rPr>
            </w:pPr>
            <w:r>
              <w:rPr>
                <w:color w:val="000000" w:themeColor="text1"/>
              </w:rPr>
              <w:t>FrontLghtFrontOn_B_Stat</w:t>
            </w:r>
          </w:p>
          <w:p w14:paraId="2A1CD39C" w14:textId="77777777" w:rsidR="00E83D5A" w:rsidRDefault="00E83D5A" w:rsidP="00DB4EEF">
            <w:pPr>
              <w:spacing w:line="240" w:lineRule="atLeast"/>
              <w:rPr>
                <w:color w:val="000000" w:themeColor="text1"/>
              </w:rPr>
            </w:pPr>
            <w:r>
              <w:rPr>
                <w:color w:val="000000" w:themeColor="text1"/>
              </w:rPr>
              <w:t>HeadLghtHiOn_B_Stat</w:t>
            </w:r>
          </w:p>
          <w:p w14:paraId="0BFBF95B" w14:textId="77777777" w:rsidR="00CC2CE7" w:rsidRDefault="00CC2CE7" w:rsidP="00DB4EEF">
            <w:pPr>
              <w:spacing w:line="240" w:lineRule="atLeast"/>
              <w:rPr>
                <w:color w:val="000000" w:themeColor="text1"/>
              </w:rPr>
            </w:pPr>
            <w:r>
              <w:rPr>
                <w:color w:val="000000" w:themeColor="text1"/>
              </w:rPr>
              <w:t>Ignition_Status</w:t>
            </w:r>
          </w:p>
          <w:p w14:paraId="1832172C" w14:textId="77777777" w:rsidR="00CC2CE7" w:rsidRDefault="00CC2CE7" w:rsidP="00DB4EEF">
            <w:pPr>
              <w:spacing w:line="240" w:lineRule="atLeast"/>
              <w:rPr>
                <w:color w:val="000000" w:themeColor="text1"/>
              </w:rPr>
            </w:pPr>
            <w:r>
              <w:rPr>
                <w:color w:val="000000" w:themeColor="text1"/>
              </w:rPr>
              <w:t>SnowPlow</w:t>
            </w:r>
            <w:r w:rsidR="00D643D2">
              <w:rPr>
                <w:color w:val="000000" w:themeColor="text1"/>
              </w:rPr>
              <w:t>Mode_B_Enbl</w:t>
            </w:r>
          </w:p>
          <w:p w14:paraId="0566270D" w14:textId="77777777" w:rsidR="00D643D2" w:rsidRDefault="00CA254F" w:rsidP="00DB4EEF">
            <w:pPr>
              <w:spacing w:line="240" w:lineRule="atLeast"/>
              <w:rPr>
                <w:color w:val="000000" w:themeColor="text1"/>
              </w:rPr>
            </w:pPr>
            <w:r>
              <w:rPr>
                <w:color w:val="000000" w:themeColor="text1"/>
              </w:rPr>
              <w:t>headlghtSwitch_D_Stat</w:t>
            </w:r>
          </w:p>
          <w:p w14:paraId="0EF517F6" w14:textId="53C8935D" w:rsidR="00CA254F" w:rsidRDefault="00CA254F" w:rsidP="00DB4EEF">
            <w:pPr>
              <w:spacing w:line="240" w:lineRule="atLeast"/>
              <w:rPr>
                <w:color w:val="000000" w:themeColor="text1"/>
              </w:rPr>
            </w:pPr>
            <w:r>
              <w:rPr>
                <w:color w:val="000000" w:themeColor="text1"/>
              </w:rPr>
              <w:t>HeadLamp</w:t>
            </w:r>
            <w:r w:rsidR="00CE4441">
              <w:rPr>
                <w:color w:val="000000" w:themeColor="text1"/>
              </w:rPr>
              <w:t>loadv_B_Stat</w:t>
            </w:r>
          </w:p>
        </w:tc>
        <w:tc>
          <w:tcPr>
            <w:tcW w:w="1841" w:type="dxa"/>
          </w:tcPr>
          <w:p w14:paraId="22AB242A" w14:textId="77777777" w:rsidR="00C335D4" w:rsidRDefault="00C335D4" w:rsidP="00DB4EEF">
            <w:pPr>
              <w:spacing w:line="240" w:lineRule="atLeast"/>
              <w:rPr>
                <w:color w:val="000000" w:themeColor="text1"/>
              </w:rPr>
            </w:pPr>
            <w:r>
              <w:rPr>
                <w:color w:val="000000" w:themeColor="text1"/>
              </w:rPr>
              <w:t xml:space="preserve">BCM to HCM </w:t>
            </w:r>
          </w:p>
          <w:p w14:paraId="6BA4ED7D" w14:textId="54EB499A" w:rsidR="00416ADA" w:rsidRPr="0008696C" w:rsidRDefault="00C335D4" w:rsidP="00DB4EEF">
            <w:pPr>
              <w:spacing w:line="240" w:lineRule="atLeast"/>
              <w:rPr>
                <w:color w:val="000000" w:themeColor="text1"/>
              </w:rPr>
            </w:pPr>
            <w:r>
              <w:rPr>
                <w:color w:val="000000" w:themeColor="text1"/>
              </w:rPr>
              <w:t>(Variant C</w:t>
            </w:r>
            <w:r w:rsidR="00242E2B">
              <w:rPr>
                <w:color w:val="000000" w:themeColor="text1"/>
              </w:rPr>
              <w:t>1</w:t>
            </w:r>
            <w:r>
              <w:rPr>
                <w:color w:val="000000" w:themeColor="text1"/>
              </w:rPr>
              <w:t>)</w:t>
            </w:r>
          </w:p>
        </w:tc>
      </w:tr>
      <w:tr w:rsidR="00B93E0A" w:rsidRPr="00922826" w14:paraId="05D7F6B2" w14:textId="77777777" w:rsidTr="00053F3C">
        <w:tc>
          <w:tcPr>
            <w:tcW w:w="2093" w:type="dxa"/>
          </w:tcPr>
          <w:p w14:paraId="031E039F" w14:textId="77777777" w:rsidR="007D0094" w:rsidRDefault="007D0094" w:rsidP="00DB4EEF">
            <w:pPr>
              <w:spacing w:line="240" w:lineRule="atLeast"/>
              <w:rPr>
                <w:rFonts w:cs="Arial"/>
              </w:rPr>
            </w:pPr>
            <w:r>
              <w:rPr>
                <w:rFonts w:cs="Arial"/>
              </w:rPr>
              <w:t>HCM to LDM</w:t>
            </w:r>
          </w:p>
          <w:p w14:paraId="44A54B10" w14:textId="61738D3B" w:rsidR="00EA3652" w:rsidRPr="004A1170" w:rsidRDefault="007D0094" w:rsidP="00DB4EEF">
            <w:pPr>
              <w:spacing w:line="240" w:lineRule="atLeast"/>
              <w:rPr>
                <w:rFonts w:cs="Arial"/>
              </w:rPr>
            </w:pPr>
            <w:r>
              <w:rPr>
                <w:rFonts w:cs="Arial"/>
              </w:rPr>
              <w:t>(Variant C</w:t>
            </w:r>
            <w:r w:rsidR="00242E2B">
              <w:rPr>
                <w:rFonts w:cs="Arial"/>
              </w:rPr>
              <w:t>1</w:t>
            </w:r>
            <w:r>
              <w:rPr>
                <w:rFonts w:cs="Arial"/>
              </w:rPr>
              <w:t>)</w:t>
            </w:r>
          </w:p>
        </w:tc>
        <w:sdt>
          <w:sdtPr>
            <w:rPr>
              <w:color w:val="000000" w:themeColor="text1"/>
            </w:rPr>
            <w:alias w:val="Connection Type"/>
            <w:tag w:val="Connection Type"/>
            <w:id w:val="1875884050"/>
            <w:placeholder>
              <w:docPart w:val="EE5654378A80492FAF035B0BF7448C17"/>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143D7B48" w14:textId="233C5728" w:rsidR="00B93E0A" w:rsidRDefault="00EA3652" w:rsidP="00DB4EEF">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755126403"/>
            <w:placeholder>
              <w:docPart w:val="23546B028F43487C940E75E03B4DDAA5"/>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15AF442A" w14:textId="68201738" w:rsidR="00B93E0A" w:rsidRDefault="00EA3652" w:rsidP="00DB4EEF">
                <w:pPr>
                  <w:spacing w:line="240" w:lineRule="atLeast"/>
                  <w:rPr>
                    <w:color w:val="000000" w:themeColor="text1"/>
                  </w:rPr>
                </w:pPr>
                <w:r>
                  <w:rPr>
                    <w:color w:val="000000" w:themeColor="text1"/>
                  </w:rPr>
                  <w:t>CAN (Mid Speed)</w:t>
                </w:r>
              </w:p>
            </w:tc>
          </w:sdtContent>
        </w:sdt>
        <w:tc>
          <w:tcPr>
            <w:tcW w:w="1559" w:type="dxa"/>
          </w:tcPr>
          <w:p w14:paraId="7FD6ABE9" w14:textId="54C86972" w:rsidR="00B93E0A" w:rsidRDefault="005015C9" w:rsidP="00DB4EEF">
            <w:pPr>
              <w:spacing w:line="240" w:lineRule="atLeast"/>
            </w:pPr>
            <w:r>
              <w:rPr>
                <w:color w:val="000000" w:themeColor="text1"/>
              </w:rPr>
              <w:t>Lighting CAN</w:t>
            </w:r>
            <w:r w:rsidR="00156E64">
              <w:rPr>
                <w:color w:val="000000" w:themeColor="text1"/>
              </w:rPr>
              <w:t xml:space="preserve"> (private CAN)</w:t>
            </w:r>
          </w:p>
        </w:tc>
        <w:tc>
          <w:tcPr>
            <w:tcW w:w="2127" w:type="dxa"/>
          </w:tcPr>
          <w:p w14:paraId="323B3C1A" w14:textId="77777777" w:rsidR="00C335D4" w:rsidRDefault="00C335D4" w:rsidP="00DB4EEF">
            <w:pPr>
              <w:spacing w:line="240" w:lineRule="atLeast"/>
              <w:rPr>
                <w:color w:val="000000" w:themeColor="text1"/>
              </w:rPr>
            </w:pPr>
            <w:r>
              <w:rPr>
                <w:color w:val="000000" w:themeColor="text1"/>
              </w:rPr>
              <w:t>CAN Standard 0x50</w:t>
            </w:r>
          </w:p>
          <w:p w14:paraId="257D867E" w14:textId="77777777" w:rsidR="00C335D4" w:rsidRDefault="00C335D4" w:rsidP="00DB4EEF">
            <w:pPr>
              <w:spacing w:line="240" w:lineRule="atLeast"/>
              <w:rPr>
                <w:color w:val="000000" w:themeColor="text1"/>
              </w:rPr>
            </w:pPr>
            <w:r>
              <w:rPr>
                <w:color w:val="000000" w:themeColor="text1"/>
              </w:rPr>
              <w:t>CAN Standard 0x55</w:t>
            </w:r>
          </w:p>
          <w:p w14:paraId="5B9D4978" w14:textId="77777777" w:rsidR="00C335D4" w:rsidRDefault="00C335D4" w:rsidP="00DB4EEF">
            <w:pPr>
              <w:spacing w:line="240" w:lineRule="atLeast"/>
              <w:rPr>
                <w:color w:val="000000" w:themeColor="text1"/>
              </w:rPr>
            </w:pPr>
            <w:r>
              <w:rPr>
                <w:color w:val="000000" w:themeColor="text1"/>
              </w:rPr>
              <w:t>CAN Standard 0X6FF</w:t>
            </w:r>
          </w:p>
          <w:p w14:paraId="1EDF743D" w14:textId="3C185530" w:rsidR="00C335D4" w:rsidRDefault="00C335D4" w:rsidP="00DB4EEF">
            <w:pPr>
              <w:spacing w:line="240" w:lineRule="atLeast"/>
              <w:rPr>
                <w:b/>
                <w:bCs/>
                <w:color w:val="000000" w:themeColor="text1"/>
              </w:rPr>
            </w:pPr>
            <w:r>
              <w:rPr>
                <w:color w:val="000000" w:themeColor="text1"/>
              </w:rPr>
              <w:lastRenderedPageBreak/>
              <w:t>CAN Standard 0X6FE</w:t>
            </w:r>
          </w:p>
          <w:p w14:paraId="75BD83B9" w14:textId="77777777" w:rsidR="00C335D4" w:rsidRDefault="00C335D4" w:rsidP="00DB4EEF">
            <w:pPr>
              <w:spacing w:line="240" w:lineRule="atLeast"/>
              <w:rPr>
                <w:b/>
                <w:bCs/>
                <w:color w:val="000000" w:themeColor="text1"/>
              </w:rPr>
            </w:pPr>
          </w:p>
          <w:p w14:paraId="4DA057C1" w14:textId="7D7B140F" w:rsidR="00C335D4" w:rsidRPr="00C335D4" w:rsidRDefault="00C335D4" w:rsidP="00DB4EEF">
            <w:pPr>
              <w:spacing w:line="240" w:lineRule="atLeast"/>
              <w:rPr>
                <w:b/>
                <w:bCs/>
                <w:color w:val="000000" w:themeColor="text1"/>
              </w:rPr>
            </w:pPr>
            <w:r w:rsidRPr="00C335D4">
              <w:rPr>
                <w:b/>
                <w:bCs/>
                <w:color w:val="000000" w:themeColor="text1"/>
              </w:rPr>
              <w:t>SIGNAL NAMES:</w:t>
            </w:r>
          </w:p>
          <w:p w14:paraId="69D4F5A3" w14:textId="77777777" w:rsidR="00C335D4" w:rsidRDefault="00C335D4" w:rsidP="00DB4EEF">
            <w:pPr>
              <w:spacing w:line="240" w:lineRule="atLeast"/>
              <w:rPr>
                <w:color w:val="000000" w:themeColor="text1"/>
              </w:rPr>
            </w:pPr>
          </w:p>
          <w:p w14:paraId="7EA133DB" w14:textId="1B53684C" w:rsidR="00B93E0A" w:rsidRDefault="00E04196" w:rsidP="00DB4EEF">
            <w:pPr>
              <w:spacing w:line="240" w:lineRule="atLeast"/>
              <w:rPr>
                <w:color w:val="000000" w:themeColor="text1"/>
              </w:rPr>
            </w:pPr>
            <w:r>
              <w:rPr>
                <w:color w:val="000000" w:themeColor="text1"/>
              </w:rPr>
              <w:t>Front_Fog_Actv_R</w:t>
            </w:r>
            <w:r w:rsidR="002A094A">
              <w:rPr>
                <w:color w:val="000000" w:themeColor="text1"/>
              </w:rPr>
              <w:t>q</w:t>
            </w:r>
          </w:p>
          <w:p w14:paraId="32021FC3" w14:textId="77777777" w:rsidR="006E19AC" w:rsidRDefault="006E19AC" w:rsidP="00DB4EEF">
            <w:pPr>
              <w:spacing w:line="240" w:lineRule="atLeast"/>
              <w:rPr>
                <w:color w:val="000000" w:themeColor="text1"/>
              </w:rPr>
            </w:pPr>
          </w:p>
          <w:p w14:paraId="3E64DD24" w14:textId="16894AF8" w:rsidR="002A094A" w:rsidRDefault="002A094A" w:rsidP="00DB4EEF">
            <w:pPr>
              <w:spacing w:line="240" w:lineRule="atLeast"/>
              <w:rPr>
                <w:color w:val="000000" w:themeColor="text1"/>
              </w:rPr>
            </w:pPr>
            <w:r>
              <w:rPr>
                <w:color w:val="000000" w:themeColor="text1"/>
              </w:rPr>
              <w:t>Igntion_Status</w:t>
            </w:r>
          </w:p>
          <w:p w14:paraId="2C0DCF62" w14:textId="77777777" w:rsidR="006E19AC" w:rsidRDefault="006E19AC" w:rsidP="00DB4EEF">
            <w:pPr>
              <w:spacing w:line="240" w:lineRule="atLeast"/>
              <w:rPr>
                <w:color w:val="000000" w:themeColor="text1"/>
              </w:rPr>
            </w:pPr>
          </w:p>
          <w:p w14:paraId="5E44CCE0" w14:textId="28D99A6D" w:rsidR="002A094A" w:rsidRDefault="00E6439A" w:rsidP="00DB4EEF">
            <w:pPr>
              <w:spacing w:line="240" w:lineRule="atLeast"/>
              <w:rPr>
                <w:color w:val="000000" w:themeColor="text1"/>
              </w:rPr>
            </w:pPr>
            <w:r>
              <w:rPr>
                <w:color w:val="000000" w:themeColor="text1"/>
              </w:rPr>
              <w:t>LowBeam_Stat</w:t>
            </w:r>
          </w:p>
          <w:p w14:paraId="3F060770" w14:textId="77777777" w:rsidR="006E19AC" w:rsidRDefault="006E19AC" w:rsidP="00DB4EEF">
            <w:pPr>
              <w:spacing w:line="240" w:lineRule="atLeast"/>
              <w:rPr>
                <w:color w:val="000000" w:themeColor="text1"/>
              </w:rPr>
            </w:pPr>
          </w:p>
          <w:p w14:paraId="63CA0FD8" w14:textId="6558243C" w:rsidR="00E6439A" w:rsidRDefault="00E6439A" w:rsidP="00DB4EEF">
            <w:pPr>
              <w:spacing w:line="240" w:lineRule="atLeast"/>
              <w:rPr>
                <w:color w:val="000000" w:themeColor="text1"/>
              </w:rPr>
            </w:pPr>
            <w:r>
              <w:rPr>
                <w:color w:val="000000" w:themeColor="text1"/>
              </w:rPr>
              <w:t>Tester</w:t>
            </w:r>
            <w:r w:rsidR="00DA0843">
              <w:rPr>
                <w:color w:val="000000" w:themeColor="text1"/>
              </w:rPr>
              <w:t>PhysicalResLDMA</w:t>
            </w:r>
          </w:p>
          <w:p w14:paraId="0172F5C1" w14:textId="77777777" w:rsidR="006E19AC" w:rsidRDefault="006E19AC" w:rsidP="00DB4EEF">
            <w:pPr>
              <w:spacing w:line="240" w:lineRule="atLeast"/>
              <w:rPr>
                <w:color w:val="000000" w:themeColor="text1"/>
              </w:rPr>
            </w:pPr>
          </w:p>
          <w:p w14:paraId="698E13BC" w14:textId="7796F1B9" w:rsidR="00782ED3" w:rsidRPr="0008696C" w:rsidRDefault="00782ED3" w:rsidP="00DB4EEF">
            <w:pPr>
              <w:spacing w:line="240" w:lineRule="atLeast"/>
              <w:rPr>
                <w:color w:val="000000" w:themeColor="text1"/>
              </w:rPr>
            </w:pPr>
            <w:r>
              <w:rPr>
                <w:color w:val="000000" w:themeColor="text1"/>
              </w:rPr>
              <w:t>TesterPhysicalResLDMB</w:t>
            </w:r>
          </w:p>
        </w:tc>
        <w:tc>
          <w:tcPr>
            <w:tcW w:w="1841" w:type="dxa"/>
          </w:tcPr>
          <w:p w14:paraId="2B0ACEB9" w14:textId="77777777" w:rsidR="00C335D4" w:rsidRDefault="00C335D4" w:rsidP="00DB4EEF">
            <w:pPr>
              <w:spacing w:line="240" w:lineRule="atLeast"/>
              <w:rPr>
                <w:rFonts w:cs="Arial"/>
              </w:rPr>
            </w:pPr>
            <w:r>
              <w:rPr>
                <w:rFonts w:cs="Arial"/>
              </w:rPr>
              <w:lastRenderedPageBreak/>
              <w:t>HCM to LDM</w:t>
            </w:r>
          </w:p>
          <w:p w14:paraId="0A980A83" w14:textId="28FE0D0B" w:rsidR="0012761C" w:rsidRPr="0008696C" w:rsidRDefault="00C335D4" w:rsidP="00DB4EEF">
            <w:pPr>
              <w:spacing w:line="240" w:lineRule="atLeast"/>
              <w:rPr>
                <w:color w:val="000000" w:themeColor="text1"/>
              </w:rPr>
            </w:pPr>
            <w:r>
              <w:rPr>
                <w:rFonts w:cs="Arial"/>
              </w:rPr>
              <w:t>(Variant C</w:t>
            </w:r>
            <w:r w:rsidR="00242E2B">
              <w:rPr>
                <w:rFonts w:cs="Arial"/>
              </w:rPr>
              <w:t>1</w:t>
            </w:r>
            <w:r>
              <w:rPr>
                <w:rFonts w:cs="Arial"/>
              </w:rPr>
              <w:t>)</w:t>
            </w:r>
          </w:p>
        </w:tc>
      </w:tr>
      <w:tr w:rsidR="00B93E0A" w:rsidRPr="00922826" w14:paraId="4417502F" w14:textId="77777777" w:rsidTr="00053F3C">
        <w:tc>
          <w:tcPr>
            <w:tcW w:w="2093" w:type="dxa"/>
          </w:tcPr>
          <w:p w14:paraId="491FB97E" w14:textId="539996A6" w:rsidR="00B93E0A" w:rsidRPr="004A1170" w:rsidRDefault="007D0094" w:rsidP="00DB4EEF">
            <w:pPr>
              <w:spacing w:line="240" w:lineRule="atLeast"/>
              <w:rPr>
                <w:rFonts w:cs="Arial"/>
              </w:rPr>
            </w:pPr>
            <w:r>
              <w:rPr>
                <w:rFonts w:cs="Arial"/>
              </w:rPr>
              <w:t>BCM to Rear Fog Ckt (Variant D)</w:t>
            </w:r>
          </w:p>
        </w:tc>
        <w:sdt>
          <w:sdtPr>
            <w:rPr>
              <w:color w:val="000000" w:themeColor="text1"/>
            </w:rPr>
            <w:alias w:val="Connection Type"/>
            <w:tag w:val="Connection Type"/>
            <w:id w:val="-1568956318"/>
            <w:placeholder>
              <w:docPart w:val="A957A1C42CDC4725B120D5A0B89490B0"/>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611C04C4" w14:textId="2B71B612" w:rsidR="00B93E0A" w:rsidRDefault="0005330B" w:rsidP="00DB4EEF">
                <w:pPr>
                  <w:spacing w:line="240" w:lineRule="atLeast"/>
                  <w:rPr>
                    <w:color w:val="000000" w:themeColor="text1"/>
                  </w:rPr>
                </w:pPr>
                <w:r>
                  <w:rPr>
                    <w:color w:val="000000" w:themeColor="text1"/>
                  </w:rPr>
                  <w:t>PMW</w:t>
                </w:r>
              </w:p>
            </w:tc>
          </w:sdtContent>
        </w:sdt>
        <w:sdt>
          <w:sdtPr>
            <w:rPr>
              <w:color w:val="000000" w:themeColor="text1"/>
            </w:rPr>
            <w:alias w:val="Protocol Type"/>
            <w:tag w:val="Protocol Type"/>
            <w:id w:val="957615121"/>
            <w:placeholder>
              <w:docPart w:val="B4A79FCD36F34DBEAA5B05DFD96D0F50"/>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0AEFC5EC" w14:textId="5855DC28" w:rsidR="00B93E0A" w:rsidRDefault="00BC33D9" w:rsidP="00DB4EEF">
                <w:pPr>
                  <w:spacing w:line="240" w:lineRule="atLeast"/>
                  <w:rPr>
                    <w:color w:val="000000" w:themeColor="text1"/>
                  </w:rPr>
                </w:pPr>
                <w:r>
                  <w:rPr>
                    <w:color w:val="000000" w:themeColor="text1"/>
                  </w:rPr>
                  <w:t>n/a</w:t>
                </w:r>
              </w:p>
            </w:tc>
          </w:sdtContent>
        </w:sdt>
        <w:tc>
          <w:tcPr>
            <w:tcW w:w="1559" w:type="dxa"/>
          </w:tcPr>
          <w:p w14:paraId="422BB14A" w14:textId="77777777" w:rsidR="00BC33D9" w:rsidRDefault="00BC33D9" w:rsidP="00DB4EEF">
            <w:pPr>
              <w:spacing w:line="240" w:lineRule="atLeast"/>
              <w:rPr>
                <w:color w:val="000000" w:themeColor="text1"/>
              </w:rPr>
            </w:pPr>
            <w:r>
              <w:rPr>
                <w:color w:val="000000" w:themeColor="text1"/>
              </w:rPr>
              <w:t>Direct</w:t>
            </w:r>
          </w:p>
          <w:p w14:paraId="2B88A5BC" w14:textId="213D3422" w:rsidR="00B93E0A" w:rsidRPr="0008696C" w:rsidRDefault="00BC33D9" w:rsidP="00DB4EEF">
            <w:pPr>
              <w:spacing w:line="240" w:lineRule="atLeast"/>
              <w:rPr>
                <w:color w:val="000000" w:themeColor="text1"/>
              </w:rPr>
            </w:pPr>
            <w:r>
              <w:rPr>
                <w:color w:val="000000" w:themeColor="text1"/>
              </w:rPr>
              <w:t>Harwired Signal</w:t>
            </w:r>
          </w:p>
        </w:tc>
        <w:tc>
          <w:tcPr>
            <w:tcW w:w="2127" w:type="dxa"/>
          </w:tcPr>
          <w:p w14:paraId="344ADD36" w14:textId="77777777" w:rsidR="00B93E0A" w:rsidRPr="0008696C" w:rsidRDefault="00B93E0A" w:rsidP="00DB4EEF">
            <w:pPr>
              <w:spacing w:line="240" w:lineRule="atLeast"/>
              <w:rPr>
                <w:color w:val="000000" w:themeColor="text1"/>
              </w:rPr>
            </w:pPr>
          </w:p>
        </w:tc>
        <w:tc>
          <w:tcPr>
            <w:tcW w:w="1841" w:type="dxa"/>
          </w:tcPr>
          <w:p w14:paraId="37153822" w14:textId="2629E0BA" w:rsidR="00B93E0A" w:rsidRPr="0008696C" w:rsidRDefault="00C335D4" w:rsidP="00DB4EEF">
            <w:pPr>
              <w:spacing w:line="240" w:lineRule="atLeast"/>
              <w:rPr>
                <w:color w:val="000000" w:themeColor="text1"/>
              </w:rPr>
            </w:pPr>
            <w:r>
              <w:rPr>
                <w:rFonts w:cs="Arial"/>
              </w:rPr>
              <w:t>BCM to Rear Fog Ckt (Variant D)</w:t>
            </w:r>
          </w:p>
        </w:tc>
      </w:tr>
      <w:tr w:rsidR="00887CD9" w:rsidRPr="00922826" w14:paraId="2C84462B" w14:textId="77777777" w:rsidTr="00A04097">
        <w:tc>
          <w:tcPr>
            <w:tcW w:w="2093" w:type="dxa"/>
          </w:tcPr>
          <w:p w14:paraId="0F1CF4AB" w14:textId="77777777" w:rsidR="00887CD9" w:rsidRDefault="00887CD9" w:rsidP="00DB4EEF">
            <w:pPr>
              <w:spacing w:line="240" w:lineRule="atLeast"/>
              <w:rPr>
                <w:color w:val="000000" w:themeColor="text1"/>
              </w:rPr>
            </w:pPr>
            <w:r>
              <w:rPr>
                <w:color w:val="000000" w:themeColor="text1"/>
              </w:rPr>
              <w:t>Headlamp Request</w:t>
            </w:r>
          </w:p>
          <w:p w14:paraId="64E3024F" w14:textId="77777777" w:rsidR="00887CD9" w:rsidRDefault="00887CD9" w:rsidP="00DB4EEF">
            <w:pPr>
              <w:spacing w:line="240" w:lineRule="atLeast"/>
              <w:rPr>
                <w:color w:val="000000" w:themeColor="text1"/>
              </w:rPr>
            </w:pPr>
            <w:r>
              <w:rPr>
                <w:color w:val="000000" w:themeColor="text1"/>
              </w:rPr>
              <w:t>(Absolute headlamp Switch)</w:t>
            </w:r>
          </w:p>
        </w:tc>
        <w:tc>
          <w:tcPr>
            <w:tcW w:w="1163" w:type="dxa"/>
          </w:tcPr>
          <w:p w14:paraId="73DC87C2" w14:textId="77777777" w:rsidR="00887CD9" w:rsidRDefault="00887CD9" w:rsidP="00DB4EEF">
            <w:pPr>
              <w:spacing w:line="240" w:lineRule="atLeast"/>
              <w:rPr>
                <w:color w:val="000000" w:themeColor="text1"/>
              </w:rPr>
            </w:pPr>
            <w:r>
              <w:rPr>
                <w:color w:val="000000" w:themeColor="text1"/>
              </w:rPr>
              <w:t>Network</w:t>
            </w:r>
          </w:p>
        </w:tc>
        <w:tc>
          <w:tcPr>
            <w:tcW w:w="1417" w:type="dxa"/>
          </w:tcPr>
          <w:p w14:paraId="6E510F5D" w14:textId="77777777" w:rsidR="00887CD9" w:rsidRDefault="00887CD9" w:rsidP="00DB4EEF">
            <w:pPr>
              <w:spacing w:line="240" w:lineRule="atLeast"/>
              <w:rPr>
                <w:color w:val="000000" w:themeColor="text1"/>
              </w:rPr>
            </w:pPr>
            <w:r>
              <w:rPr>
                <w:color w:val="000000" w:themeColor="text1"/>
              </w:rPr>
              <w:t>LIN</w:t>
            </w:r>
          </w:p>
        </w:tc>
        <w:tc>
          <w:tcPr>
            <w:tcW w:w="1559" w:type="dxa"/>
          </w:tcPr>
          <w:p w14:paraId="36C76696" w14:textId="77777777" w:rsidR="00887CD9" w:rsidRDefault="00887CD9" w:rsidP="00DB4EEF">
            <w:pPr>
              <w:spacing w:line="240" w:lineRule="atLeast"/>
              <w:rPr>
                <w:color w:val="000000" w:themeColor="text1"/>
              </w:rPr>
            </w:pPr>
            <w:r>
              <w:rPr>
                <w:color w:val="000000" w:themeColor="text1"/>
              </w:rPr>
              <w:t>Used to request activation/deactivation of headlamps</w:t>
            </w:r>
          </w:p>
        </w:tc>
        <w:tc>
          <w:tcPr>
            <w:tcW w:w="2127" w:type="dxa"/>
          </w:tcPr>
          <w:p w14:paraId="1AB74F74" w14:textId="77777777" w:rsidR="00887CD9" w:rsidRDefault="00887CD9" w:rsidP="00DB4EEF">
            <w:pPr>
              <w:spacing w:line="240" w:lineRule="atLeast"/>
              <w:rPr>
                <w:color w:val="000000" w:themeColor="text1"/>
              </w:rPr>
            </w:pPr>
            <w:r>
              <w:rPr>
                <w:color w:val="000000" w:themeColor="text1"/>
              </w:rPr>
              <w:t>Abs_Pos_Stat_LINHSM</w:t>
            </w:r>
          </w:p>
        </w:tc>
        <w:tc>
          <w:tcPr>
            <w:tcW w:w="1841" w:type="dxa"/>
          </w:tcPr>
          <w:p w14:paraId="056FC925" w14:textId="77777777" w:rsidR="00887CD9" w:rsidRPr="0008696C" w:rsidRDefault="00887CD9" w:rsidP="00DB4EEF">
            <w:pPr>
              <w:spacing w:line="240" w:lineRule="atLeast"/>
              <w:rPr>
                <w:color w:val="000000" w:themeColor="text1"/>
              </w:rPr>
            </w:pPr>
            <w:r>
              <w:rPr>
                <w:color w:val="000000" w:themeColor="text1"/>
              </w:rPr>
              <w:t>Master Lighting Control Switch to BCM</w:t>
            </w:r>
          </w:p>
        </w:tc>
      </w:tr>
      <w:tr w:rsidR="00756C05" w:rsidRPr="00922826" w14:paraId="6B10295B" w14:textId="77777777" w:rsidTr="00A04097">
        <w:tc>
          <w:tcPr>
            <w:tcW w:w="2093" w:type="dxa"/>
          </w:tcPr>
          <w:p w14:paraId="05B3DB07" w14:textId="77777777" w:rsidR="00756C05" w:rsidRDefault="00756C05" w:rsidP="00DB4EEF">
            <w:pPr>
              <w:spacing w:line="240" w:lineRule="atLeast"/>
              <w:rPr>
                <w:color w:val="000000" w:themeColor="text1"/>
              </w:rPr>
            </w:pPr>
            <w:r>
              <w:rPr>
                <w:color w:val="000000" w:themeColor="text1"/>
              </w:rPr>
              <w:t>Headlamp Request</w:t>
            </w:r>
          </w:p>
          <w:p w14:paraId="5FE65456" w14:textId="77777777" w:rsidR="00756C05" w:rsidRDefault="00756C05" w:rsidP="00DB4EEF">
            <w:pPr>
              <w:spacing w:line="240" w:lineRule="atLeast"/>
              <w:rPr>
                <w:color w:val="000000" w:themeColor="text1"/>
              </w:rPr>
            </w:pPr>
            <w:r>
              <w:rPr>
                <w:color w:val="000000" w:themeColor="text1"/>
              </w:rPr>
              <w:t>(Relative headlamp Switch)</w:t>
            </w:r>
          </w:p>
        </w:tc>
        <w:tc>
          <w:tcPr>
            <w:tcW w:w="1163" w:type="dxa"/>
          </w:tcPr>
          <w:p w14:paraId="223E5B4F" w14:textId="77777777" w:rsidR="00756C05" w:rsidRDefault="00756C05" w:rsidP="00DB4EEF">
            <w:pPr>
              <w:spacing w:line="240" w:lineRule="atLeast"/>
              <w:rPr>
                <w:color w:val="000000" w:themeColor="text1"/>
              </w:rPr>
            </w:pPr>
            <w:r>
              <w:rPr>
                <w:color w:val="000000" w:themeColor="text1"/>
              </w:rPr>
              <w:t>Network</w:t>
            </w:r>
          </w:p>
        </w:tc>
        <w:tc>
          <w:tcPr>
            <w:tcW w:w="1417" w:type="dxa"/>
          </w:tcPr>
          <w:p w14:paraId="4D41A709" w14:textId="77777777" w:rsidR="00756C05" w:rsidRDefault="00756C05" w:rsidP="00DB4EEF">
            <w:pPr>
              <w:spacing w:line="240" w:lineRule="atLeast"/>
              <w:rPr>
                <w:color w:val="000000" w:themeColor="text1"/>
              </w:rPr>
            </w:pPr>
            <w:r>
              <w:rPr>
                <w:color w:val="000000" w:themeColor="text1"/>
              </w:rPr>
              <w:t>LIN</w:t>
            </w:r>
          </w:p>
        </w:tc>
        <w:tc>
          <w:tcPr>
            <w:tcW w:w="1559" w:type="dxa"/>
          </w:tcPr>
          <w:p w14:paraId="6AB1ED18" w14:textId="77777777" w:rsidR="00756C05" w:rsidRDefault="00756C05" w:rsidP="00DB4EEF">
            <w:pPr>
              <w:spacing w:line="240" w:lineRule="atLeast"/>
              <w:rPr>
                <w:color w:val="000000" w:themeColor="text1"/>
              </w:rPr>
            </w:pPr>
            <w:r>
              <w:rPr>
                <w:color w:val="000000" w:themeColor="text1"/>
              </w:rPr>
              <w:t>Used to request activation/deactivation of headlamps</w:t>
            </w:r>
          </w:p>
        </w:tc>
        <w:tc>
          <w:tcPr>
            <w:tcW w:w="2127" w:type="dxa"/>
          </w:tcPr>
          <w:p w14:paraId="46E18FFA" w14:textId="77777777" w:rsidR="00756C05" w:rsidRDefault="00756C05" w:rsidP="00DB4EEF">
            <w:pPr>
              <w:spacing w:line="240" w:lineRule="atLeast"/>
              <w:rPr>
                <w:color w:val="000000" w:themeColor="text1"/>
              </w:rPr>
            </w:pPr>
            <w:r>
              <w:rPr>
                <w:color w:val="000000" w:themeColor="text1"/>
              </w:rPr>
              <w:t>Encoder_Cnt_Up</w:t>
            </w:r>
          </w:p>
          <w:p w14:paraId="565D56FD" w14:textId="77777777" w:rsidR="00756C05" w:rsidRDefault="00756C05" w:rsidP="00DB4EEF">
            <w:pPr>
              <w:spacing w:line="240" w:lineRule="atLeast"/>
              <w:rPr>
                <w:color w:val="000000" w:themeColor="text1"/>
              </w:rPr>
            </w:pPr>
            <w:r>
              <w:rPr>
                <w:color w:val="000000" w:themeColor="text1"/>
              </w:rPr>
              <w:t>Enxoder_Cnt_Down</w:t>
            </w:r>
          </w:p>
        </w:tc>
        <w:tc>
          <w:tcPr>
            <w:tcW w:w="1841" w:type="dxa"/>
          </w:tcPr>
          <w:p w14:paraId="55DF1AB3" w14:textId="77777777" w:rsidR="00756C05" w:rsidRPr="0008696C" w:rsidRDefault="00756C05" w:rsidP="00DB4EEF">
            <w:pPr>
              <w:spacing w:line="240" w:lineRule="atLeast"/>
              <w:rPr>
                <w:color w:val="000000" w:themeColor="text1"/>
              </w:rPr>
            </w:pPr>
            <w:r>
              <w:rPr>
                <w:color w:val="000000" w:themeColor="text1"/>
              </w:rPr>
              <w:t>Master Lighting Control Switch to BCM</w:t>
            </w:r>
          </w:p>
        </w:tc>
      </w:tr>
      <w:tr w:rsidR="00C467CE" w:rsidRPr="00922826" w14:paraId="51D71E52" w14:textId="77777777" w:rsidTr="00A04097">
        <w:tc>
          <w:tcPr>
            <w:tcW w:w="2093" w:type="dxa"/>
          </w:tcPr>
          <w:p w14:paraId="28DE1F2D" w14:textId="77777777" w:rsidR="00C467CE" w:rsidRDefault="00C467CE" w:rsidP="00DB4EEF">
            <w:pPr>
              <w:spacing w:line="240" w:lineRule="atLeast"/>
              <w:rPr>
                <w:rFonts w:cs="Arial"/>
              </w:rPr>
            </w:pPr>
            <w:r>
              <w:rPr>
                <w:rFonts w:cs="Arial"/>
              </w:rPr>
              <w:t>Ambient Light Sensor Input</w:t>
            </w:r>
          </w:p>
        </w:tc>
        <w:tc>
          <w:tcPr>
            <w:tcW w:w="1163" w:type="dxa"/>
          </w:tcPr>
          <w:p w14:paraId="6C5ED065" w14:textId="77777777" w:rsidR="00C467CE" w:rsidRDefault="00C467CE" w:rsidP="00DB4EEF">
            <w:pPr>
              <w:spacing w:line="240" w:lineRule="atLeast"/>
              <w:rPr>
                <w:color w:val="000000" w:themeColor="text1"/>
              </w:rPr>
            </w:pPr>
            <w:r>
              <w:rPr>
                <w:color w:val="000000" w:themeColor="text1"/>
              </w:rPr>
              <w:t>CAN</w:t>
            </w:r>
          </w:p>
        </w:tc>
        <w:tc>
          <w:tcPr>
            <w:tcW w:w="1417" w:type="dxa"/>
          </w:tcPr>
          <w:p w14:paraId="0C6DA4BC" w14:textId="77777777" w:rsidR="00C467CE" w:rsidRDefault="00C467CE" w:rsidP="00DB4EEF">
            <w:pPr>
              <w:spacing w:line="240" w:lineRule="atLeast"/>
              <w:rPr>
                <w:color w:val="000000" w:themeColor="text1"/>
              </w:rPr>
            </w:pPr>
            <w:r>
              <w:rPr>
                <w:color w:val="000000" w:themeColor="text1"/>
              </w:rPr>
              <w:t>FD-CAN</w:t>
            </w:r>
          </w:p>
        </w:tc>
        <w:tc>
          <w:tcPr>
            <w:tcW w:w="1559" w:type="dxa"/>
          </w:tcPr>
          <w:p w14:paraId="65558574" w14:textId="77777777" w:rsidR="00C467CE" w:rsidRDefault="00C467CE" w:rsidP="00DB4EEF">
            <w:pPr>
              <w:spacing w:line="240" w:lineRule="atLeast"/>
              <w:rPr>
                <w:color w:val="000000" w:themeColor="text1"/>
              </w:rPr>
            </w:pPr>
            <w:r>
              <w:rPr>
                <w:color w:val="000000" w:themeColor="text1"/>
              </w:rPr>
              <w:t>Used to determine Ambient Light Level Status</w:t>
            </w:r>
          </w:p>
        </w:tc>
        <w:tc>
          <w:tcPr>
            <w:tcW w:w="2127" w:type="dxa"/>
          </w:tcPr>
          <w:p w14:paraId="1CEDA615" w14:textId="77777777" w:rsidR="00C467CE" w:rsidRDefault="00C467CE" w:rsidP="00DB4EEF">
            <w:pPr>
              <w:spacing w:line="240" w:lineRule="atLeast"/>
              <w:rPr>
                <w:color w:val="000000" w:themeColor="text1"/>
              </w:rPr>
            </w:pPr>
            <w:r>
              <w:rPr>
                <w:color w:val="000000" w:themeColor="text1"/>
              </w:rPr>
              <w:t>Steering_Data_FD1</w:t>
            </w:r>
          </w:p>
        </w:tc>
        <w:tc>
          <w:tcPr>
            <w:tcW w:w="1841" w:type="dxa"/>
          </w:tcPr>
          <w:p w14:paraId="64093F88" w14:textId="77777777" w:rsidR="00C467CE" w:rsidRDefault="00C467CE" w:rsidP="00DB4EEF">
            <w:pPr>
              <w:spacing w:line="240" w:lineRule="atLeast"/>
              <w:rPr>
                <w:color w:val="000000" w:themeColor="text1"/>
              </w:rPr>
            </w:pPr>
            <w:r>
              <w:rPr>
                <w:color w:val="000000" w:themeColor="text1"/>
              </w:rPr>
              <w:t>SCCM to BCM</w:t>
            </w:r>
          </w:p>
        </w:tc>
      </w:tr>
      <w:tr w:rsidR="00726D8B" w:rsidRPr="00922826" w14:paraId="5AF91C45" w14:textId="77777777" w:rsidTr="00A04097">
        <w:tc>
          <w:tcPr>
            <w:tcW w:w="2093" w:type="dxa"/>
          </w:tcPr>
          <w:p w14:paraId="6CED9632" w14:textId="77777777" w:rsidR="00726D8B" w:rsidRPr="004A1170" w:rsidRDefault="00726D8B" w:rsidP="00DB4EEF">
            <w:pPr>
              <w:spacing w:line="240" w:lineRule="atLeast"/>
              <w:rPr>
                <w:rFonts w:cs="Arial"/>
              </w:rPr>
            </w:pPr>
            <w:r>
              <w:rPr>
                <w:rFonts w:cs="Arial"/>
              </w:rPr>
              <w:t>Telltale Status</w:t>
            </w:r>
          </w:p>
        </w:tc>
        <w:tc>
          <w:tcPr>
            <w:tcW w:w="1163" w:type="dxa"/>
          </w:tcPr>
          <w:p w14:paraId="71A7EF1A" w14:textId="77777777" w:rsidR="00726D8B" w:rsidRPr="0008696C" w:rsidRDefault="00726D8B" w:rsidP="00DB4EEF">
            <w:pPr>
              <w:spacing w:line="240" w:lineRule="atLeast"/>
              <w:rPr>
                <w:color w:val="000000" w:themeColor="text1"/>
              </w:rPr>
            </w:pPr>
            <w:r>
              <w:rPr>
                <w:color w:val="000000" w:themeColor="text1"/>
              </w:rPr>
              <w:t>CAN</w:t>
            </w:r>
          </w:p>
        </w:tc>
        <w:tc>
          <w:tcPr>
            <w:tcW w:w="1417" w:type="dxa"/>
          </w:tcPr>
          <w:p w14:paraId="528CAADC" w14:textId="77777777" w:rsidR="00726D8B" w:rsidRPr="0008696C" w:rsidRDefault="00726D8B" w:rsidP="00DB4EEF">
            <w:pPr>
              <w:spacing w:line="240" w:lineRule="atLeast"/>
              <w:rPr>
                <w:color w:val="000000" w:themeColor="text1"/>
              </w:rPr>
            </w:pPr>
            <w:r>
              <w:rPr>
                <w:color w:val="000000" w:themeColor="text1"/>
              </w:rPr>
              <w:t>HS3 CAN</w:t>
            </w:r>
          </w:p>
        </w:tc>
        <w:tc>
          <w:tcPr>
            <w:tcW w:w="1559" w:type="dxa"/>
          </w:tcPr>
          <w:p w14:paraId="7983A1D8" w14:textId="77777777" w:rsidR="00726D8B" w:rsidRPr="0008696C" w:rsidRDefault="00726D8B" w:rsidP="00DB4EEF">
            <w:pPr>
              <w:spacing w:line="240" w:lineRule="atLeast"/>
              <w:rPr>
                <w:color w:val="000000" w:themeColor="text1"/>
              </w:rPr>
            </w:pPr>
            <w:r>
              <w:rPr>
                <w:color w:val="000000" w:themeColor="text1"/>
              </w:rPr>
              <w:t>Displays the activated status of the headlamp to the driver using a telltale</w:t>
            </w:r>
          </w:p>
        </w:tc>
        <w:tc>
          <w:tcPr>
            <w:tcW w:w="2127" w:type="dxa"/>
          </w:tcPr>
          <w:p w14:paraId="49E4D933" w14:textId="77777777" w:rsidR="00726D8B" w:rsidRPr="0008696C" w:rsidRDefault="00726D8B" w:rsidP="00DB4EEF">
            <w:pPr>
              <w:spacing w:line="240" w:lineRule="atLeast"/>
              <w:rPr>
                <w:color w:val="000000" w:themeColor="text1"/>
              </w:rPr>
            </w:pPr>
            <w:r>
              <w:rPr>
                <w:color w:val="000000" w:themeColor="text1"/>
              </w:rPr>
              <w:t xml:space="preserve">BCM_Lamp_Stat_HS3 </w:t>
            </w:r>
          </w:p>
        </w:tc>
        <w:tc>
          <w:tcPr>
            <w:tcW w:w="1841" w:type="dxa"/>
          </w:tcPr>
          <w:p w14:paraId="6B6D4B92" w14:textId="77777777" w:rsidR="00726D8B" w:rsidRPr="0008696C" w:rsidRDefault="00726D8B" w:rsidP="00DB4EEF">
            <w:pPr>
              <w:spacing w:line="240" w:lineRule="atLeast"/>
              <w:rPr>
                <w:color w:val="000000" w:themeColor="text1"/>
              </w:rPr>
            </w:pPr>
            <w:r>
              <w:rPr>
                <w:color w:val="000000" w:themeColor="text1"/>
              </w:rPr>
              <w:t>ECG to IPC</w:t>
            </w:r>
          </w:p>
        </w:tc>
      </w:tr>
      <w:tr w:rsidR="00BC33D9" w:rsidRPr="00922826" w14:paraId="06246C5A" w14:textId="77777777" w:rsidTr="00053F3C">
        <w:tc>
          <w:tcPr>
            <w:tcW w:w="2093" w:type="dxa"/>
          </w:tcPr>
          <w:p w14:paraId="4D6C0120" w14:textId="6FABF56D" w:rsidR="00BC33D9" w:rsidRDefault="00BC33D9" w:rsidP="00DB4EEF">
            <w:pPr>
              <w:spacing w:line="240" w:lineRule="atLeast"/>
              <w:rPr>
                <w:rFonts w:cs="Arial"/>
              </w:rPr>
            </w:pPr>
            <w:r>
              <w:rPr>
                <w:rFonts w:cs="Arial"/>
              </w:rPr>
              <w:t>HMI_Stalk to BCM</w:t>
            </w:r>
          </w:p>
        </w:tc>
        <w:sdt>
          <w:sdtPr>
            <w:rPr>
              <w:color w:val="000000" w:themeColor="text1"/>
            </w:rPr>
            <w:alias w:val="Connection Type"/>
            <w:tag w:val="Connection Type"/>
            <w:id w:val="-314947497"/>
            <w:placeholder>
              <w:docPart w:val="94D0AB36D801493DB260CE381C4EEE1B"/>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4374119A" w14:textId="42232841" w:rsidR="00BC33D9" w:rsidRDefault="00BC33D9" w:rsidP="00DB4EEF">
                <w:pPr>
                  <w:spacing w:line="240" w:lineRule="atLeast"/>
                  <w:rPr>
                    <w:color w:val="000000" w:themeColor="text1"/>
                  </w:rPr>
                </w:pPr>
                <w:r>
                  <w:rPr>
                    <w:color w:val="000000" w:themeColor="text1"/>
                  </w:rPr>
                  <w:t>Network</w:t>
                </w:r>
              </w:p>
            </w:tc>
          </w:sdtContent>
        </w:sdt>
        <w:sdt>
          <w:sdtPr>
            <w:rPr>
              <w:color w:val="000000" w:themeColor="text1"/>
            </w:rPr>
            <w:alias w:val="Protocol Type"/>
            <w:tag w:val="Protocol Type"/>
            <w:id w:val="-2107877679"/>
            <w:placeholder>
              <w:docPart w:val="EF5DD410F1F6434CA164EA37058AFA04"/>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56D406C7" w14:textId="6BB359CF" w:rsidR="00BC33D9" w:rsidRDefault="00203200" w:rsidP="00DB4EEF">
                <w:pPr>
                  <w:spacing w:line="240" w:lineRule="atLeast"/>
                  <w:rPr>
                    <w:color w:val="000000" w:themeColor="text1"/>
                  </w:rPr>
                </w:pPr>
                <w:r>
                  <w:rPr>
                    <w:color w:val="000000" w:themeColor="text1"/>
                  </w:rPr>
                  <w:t>CAN FD</w:t>
                </w:r>
              </w:p>
            </w:tc>
          </w:sdtContent>
        </w:sdt>
        <w:tc>
          <w:tcPr>
            <w:tcW w:w="1559" w:type="dxa"/>
          </w:tcPr>
          <w:p w14:paraId="1F14E539" w14:textId="77777777" w:rsidR="00BC33D9" w:rsidRDefault="00BC33D9" w:rsidP="00DB4EEF">
            <w:pPr>
              <w:spacing w:line="240" w:lineRule="atLeast"/>
              <w:rPr>
                <w:color w:val="000000" w:themeColor="text1"/>
              </w:rPr>
            </w:pPr>
          </w:p>
        </w:tc>
        <w:tc>
          <w:tcPr>
            <w:tcW w:w="2127" w:type="dxa"/>
          </w:tcPr>
          <w:p w14:paraId="22A69A67" w14:textId="5F47FF10" w:rsidR="00C335D4" w:rsidRDefault="00C335D4" w:rsidP="00DB4EEF">
            <w:pPr>
              <w:spacing w:line="240" w:lineRule="atLeast"/>
              <w:rPr>
                <w:b/>
                <w:bCs/>
                <w:color w:val="000000" w:themeColor="text1"/>
              </w:rPr>
            </w:pPr>
            <w:r>
              <w:rPr>
                <w:color w:val="000000" w:themeColor="text1"/>
              </w:rPr>
              <w:t>CAN Standard 0X83</w:t>
            </w:r>
          </w:p>
          <w:p w14:paraId="3C2544AA" w14:textId="77777777" w:rsidR="00C335D4" w:rsidRDefault="00C335D4" w:rsidP="00DB4EEF">
            <w:pPr>
              <w:spacing w:line="240" w:lineRule="atLeast"/>
              <w:rPr>
                <w:b/>
                <w:bCs/>
                <w:color w:val="000000" w:themeColor="text1"/>
              </w:rPr>
            </w:pPr>
          </w:p>
          <w:p w14:paraId="00745E4F" w14:textId="6C7E162A" w:rsidR="00C335D4" w:rsidRDefault="00C335D4" w:rsidP="00DB4EEF">
            <w:pPr>
              <w:spacing w:line="240" w:lineRule="atLeast"/>
              <w:rPr>
                <w:b/>
                <w:bCs/>
                <w:color w:val="000000" w:themeColor="text1"/>
              </w:rPr>
            </w:pPr>
            <w:r w:rsidRPr="00C335D4">
              <w:rPr>
                <w:b/>
                <w:bCs/>
                <w:color w:val="000000" w:themeColor="text1"/>
              </w:rPr>
              <w:t>SIGNAL NAMES:</w:t>
            </w:r>
          </w:p>
          <w:p w14:paraId="008DA562" w14:textId="77777777" w:rsidR="00C335D4" w:rsidRPr="00C335D4" w:rsidRDefault="00C335D4" w:rsidP="00DB4EEF">
            <w:pPr>
              <w:spacing w:line="240" w:lineRule="atLeast"/>
              <w:rPr>
                <w:b/>
                <w:bCs/>
                <w:color w:val="000000" w:themeColor="text1"/>
              </w:rPr>
            </w:pPr>
          </w:p>
          <w:p w14:paraId="7FAA88E1" w14:textId="3762AC5E" w:rsidR="00BC33D9" w:rsidRPr="00324E34" w:rsidRDefault="00324E34" w:rsidP="00DB4EEF">
            <w:pPr>
              <w:spacing w:line="240" w:lineRule="atLeast"/>
            </w:pPr>
            <w:r w:rsidRPr="000D623B">
              <w:t>HeadLghtHiFlash_D_Actl</w:t>
            </w:r>
          </w:p>
        </w:tc>
        <w:tc>
          <w:tcPr>
            <w:tcW w:w="1841" w:type="dxa"/>
          </w:tcPr>
          <w:p w14:paraId="4C522363" w14:textId="49136ACA" w:rsidR="00BC33D9" w:rsidRPr="0008696C" w:rsidRDefault="00C02556" w:rsidP="00DB4EEF">
            <w:pPr>
              <w:spacing w:line="240" w:lineRule="atLeast"/>
              <w:rPr>
                <w:color w:val="000000" w:themeColor="text1"/>
              </w:rPr>
            </w:pPr>
            <w:r>
              <w:rPr>
                <w:rFonts w:cs="Arial"/>
              </w:rPr>
              <w:t>Stalk to BCM</w:t>
            </w:r>
          </w:p>
        </w:tc>
      </w:tr>
      <w:tr w:rsidR="00CF5286" w:rsidRPr="00922826" w14:paraId="58502E86" w14:textId="77777777" w:rsidTr="009C3FBF">
        <w:tc>
          <w:tcPr>
            <w:tcW w:w="2093" w:type="dxa"/>
          </w:tcPr>
          <w:p w14:paraId="7882F727" w14:textId="77777777" w:rsidR="00CF5286" w:rsidRDefault="00CF5286" w:rsidP="00DB4EEF">
            <w:pPr>
              <w:spacing w:line="240" w:lineRule="atLeast"/>
              <w:rPr>
                <w:rFonts w:cs="Arial"/>
              </w:rPr>
            </w:pPr>
            <w:r>
              <w:rPr>
                <w:rFonts w:cs="Arial"/>
              </w:rPr>
              <w:t>Visual_Feedback</w:t>
            </w:r>
          </w:p>
        </w:tc>
        <w:sdt>
          <w:sdtPr>
            <w:rPr>
              <w:color w:val="000000" w:themeColor="text1"/>
            </w:rPr>
            <w:alias w:val="Connection Type"/>
            <w:tag w:val="Connection Type"/>
            <w:id w:val="-1731465000"/>
            <w:placeholder>
              <w:docPart w:val="159B49C35C8F49C4AC53F2CA63AFADCD"/>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535080CA" w14:textId="0C74EFE2" w:rsidR="00CF5286" w:rsidRDefault="00CF5286" w:rsidP="00DB4EEF">
                <w:pPr>
                  <w:spacing w:line="240" w:lineRule="atLeast"/>
                </w:pPr>
                <w:r>
                  <w:rPr>
                    <w:color w:val="000000" w:themeColor="text1"/>
                  </w:rPr>
                  <w:t>Network</w:t>
                </w:r>
              </w:p>
            </w:tc>
          </w:sdtContent>
        </w:sdt>
        <w:sdt>
          <w:sdtPr>
            <w:rPr>
              <w:color w:val="000000" w:themeColor="text1"/>
            </w:rPr>
            <w:alias w:val="Protocol Type"/>
            <w:tag w:val="Protocol Type"/>
            <w:id w:val="94990848"/>
            <w:placeholder>
              <w:docPart w:val="CD8810A753264FF7B6B23B71B1C277D6"/>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52699555" w14:textId="52F5C681" w:rsidR="00CF5286" w:rsidRDefault="00CF5286" w:rsidP="00DB4EEF">
                <w:pPr>
                  <w:spacing w:line="240" w:lineRule="atLeast"/>
                  <w:rPr>
                    <w:color w:val="000000" w:themeColor="text1"/>
                  </w:rPr>
                </w:pPr>
                <w:r>
                  <w:rPr>
                    <w:color w:val="000000" w:themeColor="text1"/>
                  </w:rPr>
                  <w:t>CAN FD</w:t>
                </w:r>
              </w:p>
            </w:tc>
          </w:sdtContent>
        </w:sdt>
        <w:tc>
          <w:tcPr>
            <w:tcW w:w="1559" w:type="dxa"/>
          </w:tcPr>
          <w:p w14:paraId="3792B073" w14:textId="1AB1E3C3" w:rsidR="00CF5286" w:rsidRDefault="00707FEC" w:rsidP="00DB4EEF">
            <w:pPr>
              <w:spacing w:line="240" w:lineRule="atLeast"/>
              <w:rPr>
                <w:color w:val="000000" w:themeColor="text1"/>
              </w:rPr>
            </w:pPr>
            <w:r>
              <w:rPr>
                <w:color w:val="000000" w:themeColor="text1"/>
              </w:rPr>
              <w:t xml:space="preserve">FD1 CAN - </w:t>
            </w:r>
            <w:r w:rsidR="00CF5286">
              <w:rPr>
                <w:color w:val="000000" w:themeColor="text1"/>
              </w:rPr>
              <w:t xml:space="preserve">IPC Fog Telltale </w:t>
            </w:r>
          </w:p>
        </w:tc>
        <w:tc>
          <w:tcPr>
            <w:tcW w:w="2127" w:type="dxa"/>
          </w:tcPr>
          <w:p w14:paraId="5CA6BE7E" w14:textId="77777777" w:rsidR="00CF5286" w:rsidRDefault="00CF5286" w:rsidP="00DB4EEF">
            <w:pPr>
              <w:spacing w:line="240" w:lineRule="atLeast"/>
              <w:rPr>
                <w:color w:val="000000" w:themeColor="text1"/>
              </w:rPr>
            </w:pPr>
            <w:r>
              <w:rPr>
                <w:color w:val="000000" w:themeColor="text1"/>
              </w:rPr>
              <w:t>BCM_Lamp_Stat</w:t>
            </w:r>
          </w:p>
          <w:p w14:paraId="11880C10" w14:textId="1961EBFB" w:rsidR="00CF5286" w:rsidRPr="0008696C" w:rsidRDefault="00CF5286" w:rsidP="00DB4EEF">
            <w:pPr>
              <w:spacing w:line="240" w:lineRule="atLeast"/>
              <w:rPr>
                <w:color w:val="000000" w:themeColor="text1"/>
              </w:rPr>
            </w:pPr>
          </w:p>
        </w:tc>
        <w:tc>
          <w:tcPr>
            <w:tcW w:w="1841" w:type="dxa"/>
          </w:tcPr>
          <w:p w14:paraId="2B4384F3" w14:textId="03E6DE77" w:rsidR="00CF5286" w:rsidRPr="0008696C" w:rsidRDefault="00CF5286" w:rsidP="00DB4EEF">
            <w:pPr>
              <w:spacing w:line="240" w:lineRule="atLeast"/>
              <w:rPr>
                <w:color w:val="000000" w:themeColor="text1"/>
              </w:rPr>
            </w:pPr>
            <w:r>
              <w:rPr>
                <w:color w:val="000000" w:themeColor="text1"/>
              </w:rPr>
              <w:t>BCM to ECG</w:t>
            </w:r>
          </w:p>
        </w:tc>
      </w:tr>
      <w:tr w:rsidR="008C16CD" w:rsidRPr="00922826" w14:paraId="5FB3354A" w14:textId="77777777" w:rsidTr="006510C5">
        <w:tc>
          <w:tcPr>
            <w:tcW w:w="2093" w:type="dxa"/>
          </w:tcPr>
          <w:p w14:paraId="4951E2D2" w14:textId="207F881C" w:rsidR="008C16CD" w:rsidRPr="004A1170" w:rsidRDefault="00FD2014" w:rsidP="00DB4EEF">
            <w:pPr>
              <w:spacing w:line="240" w:lineRule="atLeast"/>
              <w:rPr>
                <w:rFonts w:cs="Arial"/>
              </w:rPr>
            </w:pPr>
            <w:r>
              <w:rPr>
                <w:rFonts w:cs="Arial"/>
              </w:rPr>
              <w:t>Fog</w:t>
            </w:r>
            <w:r w:rsidR="00965BAD">
              <w:rPr>
                <w:rFonts w:cs="Arial"/>
              </w:rPr>
              <w:t xml:space="preserve"> Front and Rear</w:t>
            </w:r>
            <w:r>
              <w:rPr>
                <w:rFonts w:cs="Arial"/>
              </w:rPr>
              <w:t xml:space="preserve"> Switch</w:t>
            </w:r>
            <w:r w:rsidR="008C16CD">
              <w:rPr>
                <w:rFonts w:cs="Arial"/>
              </w:rPr>
              <w:t xml:space="preserve"> to </w:t>
            </w:r>
            <w:r>
              <w:rPr>
                <w:rFonts w:cs="Arial"/>
              </w:rPr>
              <w:t>BCM</w:t>
            </w:r>
          </w:p>
        </w:tc>
        <w:sdt>
          <w:sdtPr>
            <w:rPr>
              <w:color w:val="000000" w:themeColor="text1"/>
            </w:rPr>
            <w:alias w:val="Connection Type"/>
            <w:tag w:val="Connection Type"/>
            <w:id w:val="580728964"/>
            <w:placeholder>
              <w:docPart w:val="BF1EBE7B11D34719A6BE144C34D97ACE"/>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657772CB" w14:textId="4C22ECF6" w:rsidR="008C16CD" w:rsidRDefault="00FD2014" w:rsidP="00DB4EEF">
                <w:pPr>
                  <w:spacing w:line="240" w:lineRule="atLeast"/>
                  <w:rPr>
                    <w:color w:val="000000" w:themeColor="text1"/>
                  </w:rPr>
                </w:pPr>
                <w:r>
                  <w:rPr>
                    <w:color w:val="000000" w:themeColor="text1"/>
                  </w:rPr>
                  <w:t>Analog</w:t>
                </w:r>
              </w:p>
            </w:tc>
          </w:sdtContent>
        </w:sdt>
        <w:sdt>
          <w:sdtPr>
            <w:rPr>
              <w:color w:val="000000" w:themeColor="text1"/>
            </w:rPr>
            <w:alias w:val="Protocol Type"/>
            <w:tag w:val="Protocol Type"/>
            <w:id w:val="1910419898"/>
            <w:placeholder>
              <w:docPart w:val="F25AAD40D3804609B2CEB17A9D97F03A"/>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327BD427" w14:textId="326EFAAC" w:rsidR="008C16CD" w:rsidRDefault="008C16CD" w:rsidP="00DB4EEF">
                <w:pPr>
                  <w:spacing w:line="240" w:lineRule="atLeast"/>
                  <w:rPr>
                    <w:color w:val="000000" w:themeColor="text1"/>
                  </w:rPr>
                </w:pPr>
                <w:r>
                  <w:rPr>
                    <w:color w:val="000000" w:themeColor="text1"/>
                  </w:rPr>
                  <w:t>n/a</w:t>
                </w:r>
              </w:p>
            </w:tc>
          </w:sdtContent>
        </w:sdt>
        <w:tc>
          <w:tcPr>
            <w:tcW w:w="1559" w:type="dxa"/>
          </w:tcPr>
          <w:p w14:paraId="5386A00D" w14:textId="77777777" w:rsidR="008C16CD" w:rsidRDefault="008C16CD" w:rsidP="00DB4EEF">
            <w:pPr>
              <w:spacing w:line="240" w:lineRule="atLeast"/>
              <w:rPr>
                <w:color w:val="000000" w:themeColor="text1"/>
              </w:rPr>
            </w:pPr>
            <w:r>
              <w:rPr>
                <w:color w:val="000000" w:themeColor="text1"/>
              </w:rPr>
              <w:t>Direct</w:t>
            </w:r>
          </w:p>
          <w:p w14:paraId="6EB7024A" w14:textId="77777777" w:rsidR="008C16CD" w:rsidRPr="0008696C" w:rsidRDefault="008C16CD" w:rsidP="00DB4EEF">
            <w:pPr>
              <w:spacing w:line="240" w:lineRule="atLeast"/>
              <w:rPr>
                <w:color w:val="000000" w:themeColor="text1"/>
              </w:rPr>
            </w:pPr>
            <w:r>
              <w:rPr>
                <w:color w:val="000000" w:themeColor="text1"/>
              </w:rPr>
              <w:t>Harwired Signal</w:t>
            </w:r>
          </w:p>
        </w:tc>
        <w:tc>
          <w:tcPr>
            <w:tcW w:w="2127" w:type="dxa"/>
          </w:tcPr>
          <w:p w14:paraId="7DDFBC7A" w14:textId="77777777" w:rsidR="008C16CD" w:rsidRPr="0008696C" w:rsidRDefault="008C16CD" w:rsidP="00DB4EEF">
            <w:pPr>
              <w:spacing w:line="240" w:lineRule="atLeast"/>
              <w:rPr>
                <w:color w:val="000000" w:themeColor="text1"/>
              </w:rPr>
            </w:pPr>
          </w:p>
        </w:tc>
        <w:tc>
          <w:tcPr>
            <w:tcW w:w="1841" w:type="dxa"/>
          </w:tcPr>
          <w:p w14:paraId="0B4E8E3B" w14:textId="77777777" w:rsidR="008C16CD" w:rsidRPr="0008696C" w:rsidRDefault="008C16CD" w:rsidP="00DB4EEF">
            <w:pPr>
              <w:spacing w:line="240" w:lineRule="atLeast"/>
              <w:rPr>
                <w:color w:val="000000" w:themeColor="text1"/>
              </w:rPr>
            </w:pPr>
          </w:p>
        </w:tc>
      </w:tr>
      <w:tr w:rsidR="00BC33D9" w:rsidRPr="00E81240" w14:paraId="2104FD19" w14:textId="77777777" w:rsidTr="00053F3C">
        <w:tc>
          <w:tcPr>
            <w:tcW w:w="2093" w:type="dxa"/>
          </w:tcPr>
          <w:p w14:paraId="3C25A92B" w14:textId="0B35D9D1" w:rsidR="00BC33D9" w:rsidRPr="00552FA0" w:rsidRDefault="004E0A35" w:rsidP="00DB4EEF">
            <w:pPr>
              <w:spacing w:line="240" w:lineRule="atLeast"/>
              <w:rPr>
                <w:rFonts w:cs="Arial"/>
              </w:rPr>
            </w:pPr>
            <w:r w:rsidRPr="00552FA0">
              <w:rPr>
                <w:rFonts w:cs="Arial"/>
              </w:rPr>
              <w:t xml:space="preserve">Front </w:t>
            </w:r>
            <w:r w:rsidR="00C312F4" w:rsidRPr="00552FA0">
              <w:rPr>
                <w:rFonts w:cs="Arial"/>
              </w:rPr>
              <w:t>Fog</w:t>
            </w:r>
            <w:r w:rsidRPr="00552FA0">
              <w:rPr>
                <w:rFonts w:cs="Arial"/>
              </w:rPr>
              <w:t xml:space="preserve"> Activation </w:t>
            </w:r>
            <w:r w:rsidR="00FC747E" w:rsidRPr="00552FA0">
              <w:rPr>
                <w:rFonts w:cs="Arial"/>
              </w:rPr>
              <w:t>via</w:t>
            </w:r>
            <w:r w:rsidRPr="00552FA0">
              <w:rPr>
                <w:rFonts w:cs="Arial"/>
              </w:rPr>
              <w:t xml:space="preserve"> </w:t>
            </w:r>
            <w:r w:rsidR="00E67C10" w:rsidRPr="00552FA0">
              <w:rPr>
                <w:rFonts w:cs="Arial"/>
              </w:rPr>
              <w:t xml:space="preserve">HMI_Soft Button_Input </w:t>
            </w:r>
          </w:p>
        </w:tc>
        <w:sdt>
          <w:sdtPr>
            <w:alias w:val="Connection Type"/>
            <w:tag w:val="Connection Type"/>
            <w:id w:val="-1525397461"/>
            <w:placeholder>
              <w:docPart w:val="600CD825CE414F57A15E4312AFCC0A8C"/>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0BD7B230" w14:textId="4DCABFFD" w:rsidR="00BC33D9" w:rsidRPr="00552FA0" w:rsidRDefault="00CE3751" w:rsidP="00DB4EEF">
                <w:pPr>
                  <w:spacing w:line="240" w:lineRule="atLeast"/>
                </w:pPr>
                <w:r w:rsidRPr="00552FA0">
                  <w:t>Network</w:t>
                </w:r>
              </w:p>
            </w:tc>
          </w:sdtContent>
        </w:sdt>
        <w:tc>
          <w:tcPr>
            <w:tcW w:w="1417" w:type="dxa"/>
          </w:tcPr>
          <w:p w14:paraId="6CDB8D90" w14:textId="1D056B5E" w:rsidR="00BC33D9" w:rsidRPr="00552FA0" w:rsidRDefault="00AF4013" w:rsidP="00DB4EEF">
            <w:pPr>
              <w:spacing w:line="240" w:lineRule="atLeast"/>
            </w:pPr>
            <w:r w:rsidRPr="00552FA0">
              <w:t>CAN</w:t>
            </w:r>
          </w:p>
        </w:tc>
        <w:tc>
          <w:tcPr>
            <w:tcW w:w="1559" w:type="dxa"/>
          </w:tcPr>
          <w:p w14:paraId="3DD2BB02" w14:textId="3FB26F10" w:rsidR="00BC33D9" w:rsidRPr="00552FA0" w:rsidRDefault="00D705D2" w:rsidP="00DB4EEF">
            <w:pPr>
              <w:spacing w:line="240" w:lineRule="atLeast"/>
            </w:pPr>
            <w:r w:rsidRPr="00552FA0">
              <w:t xml:space="preserve">Request signal to On/Off Front Fog Lights through the button press from HMI. </w:t>
            </w:r>
            <w:r w:rsidRPr="00552FA0">
              <w:lastRenderedPageBreak/>
              <w:t>Front Fog light on/off trigger</w:t>
            </w:r>
          </w:p>
        </w:tc>
        <w:tc>
          <w:tcPr>
            <w:tcW w:w="2127" w:type="dxa"/>
          </w:tcPr>
          <w:p w14:paraId="585D1291" w14:textId="48FA46F5" w:rsidR="00BC33D9" w:rsidRPr="00552FA0" w:rsidRDefault="00B968B1" w:rsidP="00DB4EEF">
            <w:pPr>
              <w:spacing w:line="240" w:lineRule="atLeast"/>
            </w:pPr>
            <w:r w:rsidRPr="00552FA0">
              <w:lastRenderedPageBreak/>
              <w:t>FogLghtFrontButtn_B_Rq</w:t>
            </w:r>
          </w:p>
        </w:tc>
        <w:tc>
          <w:tcPr>
            <w:tcW w:w="1841" w:type="dxa"/>
          </w:tcPr>
          <w:p w14:paraId="059E3286" w14:textId="4CA57DCE" w:rsidR="00BC33D9" w:rsidRPr="00552FA0" w:rsidRDefault="00B968B1" w:rsidP="00DB4EEF">
            <w:pPr>
              <w:spacing w:line="240" w:lineRule="atLeast"/>
              <w:rPr>
                <w:lang w:val="pt-BR"/>
              </w:rPr>
            </w:pPr>
            <w:r w:rsidRPr="00552FA0">
              <w:rPr>
                <w:lang w:val="pt-BR"/>
              </w:rPr>
              <w:t>APIM_CDC</w:t>
            </w:r>
            <w:r w:rsidR="008C4EB6" w:rsidRPr="00552FA0">
              <w:rPr>
                <w:lang w:val="pt-BR"/>
              </w:rPr>
              <w:t xml:space="preserve"> / APIM_CIM</w:t>
            </w:r>
            <w:r w:rsidRPr="00552FA0">
              <w:rPr>
                <w:lang w:val="pt-BR"/>
              </w:rPr>
              <w:t xml:space="preserve"> to BCM</w:t>
            </w:r>
            <w:r w:rsidR="008C4EB6" w:rsidRPr="00552FA0">
              <w:rPr>
                <w:lang w:val="pt-BR"/>
              </w:rPr>
              <w:t xml:space="preserve"> via ECG</w:t>
            </w:r>
          </w:p>
        </w:tc>
      </w:tr>
      <w:tr w:rsidR="00C312F4" w:rsidRPr="00E81240" w14:paraId="501F3CC2" w14:textId="77777777" w:rsidTr="00053F3C">
        <w:tc>
          <w:tcPr>
            <w:tcW w:w="2093" w:type="dxa"/>
          </w:tcPr>
          <w:p w14:paraId="69BBC033" w14:textId="5E8FA007" w:rsidR="00C312F4" w:rsidRPr="00552FA0" w:rsidRDefault="00C312F4" w:rsidP="00DB4EEF">
            <w:pPr>
              <w:spacing w:line="240" w:lineRule="atLeast"/>
              <w:rPr>
                <w:rFonts w:cs="Arial"/>
              </w:rPr>
            </w:pPr>
            <w:r w:rsidRPr="00552FA0">
              <w:rPr>
                <w:rFonts w:cs="Arial"/>
              </w:rPr>
              <w:t>Rear</w:t>
            </w:r>
            <w:r w:rsidR="00FE2F29" w:rsidRPr="00552FA0">
              <w:rPr>
                <w:rFonts w:cs="Arial"/>
              </w:rPr>
              <w:t xml:space="preserve"> Fog</w:t>
            </w:r>
            <w:r w:rsidRPr="00552FA0">
              <w:rPr>
                <w:rFonts w:cs="Arial"/>
              </w:rPr>
              <w:t xml:space="preserve"> Activation via HMI_Soft Button_Input</w:t>
            </w:r>
          </w:p>
        </w:tc>
        <w:tc>
          <w:tcPr>
            <w:tcW w:w="1163" w:type="dxa"/>
          </w:tcPr>
          <w:p w14:paraId="62C94362" w14:textId="02D05B97" w:rsidR="00C312F4" w:rsidRPr="00552FA0" w:rsidRDefault="00FE2F29" w:rsidP="00DB4EEF">
            <w:pPr>
              <w:spacing w:line="240" w:lineRule="atLeast"/>
            </w:pPr>
            <w:r w:rsidRPr="00552FA0">
              <w:t>Network</w:t>
            </w:r>
          </w:p>
        </w:tc>
        <w:tc>
          <w:tcPr>
            <w:tcW w:w="1417" w:type="dxa"/>
          </w:tcPr>
          <w:p w14:paraId="5E2B0527" w14:textId="10FCA4E1" w:rsidR="00C312F4" w:rsidRPr="00552FA0" w:rsidRDefault="00AF4013" w:rsidP="00DB4EEF">
            <w:pPr>
              <w:spacing w:line="240" w:lineRule="atLeast"/>
            </w:pPr>
            <w:r w:rsidRPr="00552FA0">
              <w:t>CAN</w:t>
            </w:r>
          </w:p>
        </w:tc>
        <w:tc>
          <w:tcPr>
            <w:tcW w:w="1559" w:type="dxa"/>
          </w:tcPr>
          <w:p w14:paraId="3371A15B" w14:textId="1E6B7110" w:rsidR="00C312F4" w:rsidRPr="00552FA0" w:rsidRDefault="00FE2F29" w:rsidP="00DB4EEF">
            <w:pPr>
              <w:spacing w:line="240" w:lineRule="atLeast"/>
            </w:pPr>
            <w:r w:rsidRPr="00552FA0">
              <w:t>Request signal to On/Off Rear Fog Lights through the button press from HMI. Rear Fog light on/off trigger</w:t>
            </w:r>
          </w:p>
        </w:tc>
        <w:tc>
          <w:tcPr>
            <w:tcW w:w="2127" w:type="dxa"/>
          </w:tcPr>
          <w:p w14:paraId="2947E106" w14:textId="3096532C" w:rsidR="00C312F4" w:rsidRPr="00552FA0" w:rsidRDefault="00B968B1" w:rsidP="00DB4EEF">
            <w:pPr>
              <w:spacing w:line="240" w:lineRule="atLeast"/>
            </w:pPr>
            <w:r w:rsidRPr="00552FA0">
              <w:t>FogLghtRearButtn_B_Rq</w:t>
            </w:r>
          </w:p>
        </w:tc>
        <w:tc>
          <w:tcPr>
            <w:tcW w:w="1841" w:type="dxa"/>
          </w:tcPr>
          <w:p w14:paraId="4590692A" w14:textId="7359B3B5" w:rsidR="00C312F4" w:rsidRPr="00552FA0" w:rsidRDefault="00B968B1" w:rsidP="00DB4EEF">
            <w:pPr>
              <w:spacing w:line="240" w:lineRule="atLeast"/>
              <w:rPr>
                <w:lang w:val="pt-BR"/>
              </w:rPr>
            </w:pPr>
            <w:r w:rsidRPr="00552FA0">
              <w:rPr>
                <w:lang w:val="pt-BR"/>
              </w:rPr>
              <w:t xml:space="preserve">APIM_CDC </w:t>
            </w:r>
            <w:r w:rsidR="008C4EB6" w:rsidRPr="00552FA0">
              <w:rPr>
                <w:lang w:val="pt-BR"/>
              </w:rPr>
              <w:t xml:space="preserve">/ APIM_CIM </w:t>
            </w:r>
            <w:r w:rsidRPr="00552FA0">
              <w:rPr>
                <w:lang w:val="pt-BR"/>
              </w:rPr>
              <w:t>to BCM</w:t>
            </w:r>
            <w:r w:rsidR="008C4EB6" w:rsidRPr="00552FA0">
              <w:rPr>
                <w:lang w:val="pt-BR"/>
              </w:rPr>
              <w:t xml:space="preserve"> via ECG</w:t>
            </w:r>
          </w:p>
        </w:tc>
      </w:tr>
    </w:tbl>
    <w:p w14:paraId="4B5BDE10" w14:textId="6183D4DA" w:rsidR="007A29C3" w:rsidRPr="0008696C" w:rsidRDefault="007A29C3" w:rsidP="00DB4EEF">
      <w:pPr>
        <w:pStyle w:val="Caption"/>
        <w:spacing w:line="240" w:lineRule="atLeast"/>
        <w:rPr>
          <w:color w:val="000000" w:themeColor="text1"/>
        </w:rPr>
      </w:pPr>
      <w:bookmarkStart w:id="175" w:name="_Toc444778292"/>
      <w:bookmarkStart w:id="176" w:name="_Toc455752897"/>
      <w:bookmarkStart w:id="177" w:name="_Toc520108490"/>
      <w:bookmarkStart w:id="178" w:name="_Toc89265549"/>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ED442C">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ED442C">
        <w:rPr>
          <w:noProof/>
          <w:color w:val="000000" w:themeColor="text1"/>
        </w:rPr>
        <w:t>3</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75"/>
      <w:bookmarkEnd w:id="176"/>
      <w:bookmarkEnd w:id="177"/>
      <w:bookmarkEnd w:id="178"/>
    </w:p>
    <w:p w14:paraId="1E62EF9F" w14:textId="77777777" w:rsidR="007A29C3" w:rsidRDefault="007A29C3" w:rsidP="00DB4EEF">
      <w:pPr>
        <w:spacing w:line="240" w:lineRule="atLeast"/>
      </w:pPr>
    </w:p>
    <w:p w14:paraId="548F5823" w14:textId="77777777" w:rsidR="00B73381" w:rsidRPr="00EE06CE" w:rsidRDefault="00B73381" w:rsidP="00DB4EEF">
      <w:pPr>
        <w:pStyle w:val="Heading4"/>
        <w:spacing w:line="240" w:lineRule="atLeast"/>
        <w:rPr>
          <w:lang w:val="en-GB"/>
        </w:rPr>
      </w:pPr>
      <w:bookmarkStart w:id="179" w:name="_Toc89265440"/>
      <w:r w:rsidRPr="00BE1702">
        <w:t>Signal</w:t>
      </w:r>
      <w:r w:rsidRPr="00EE06CE">
        <w:rPr>
          <w:lang w:val="en-GB"/>
        </w:rPr>
        <w:t xml:space="preserve"> List</w:t>
      </w:r>
      <w:bookmarkEnd w:id="179"/>
    </w:p>
    <w:p w14:paraId="1A352B75" w14:textId="02FDDDE9" w:rsidR="00B73381" w:rsidRPr="009E3B7C" w:rsidRDefault="00B73381" w:rsidP="00DB4EEF">
      <w:pPr>
        <w:shd w:val="clear" w:color="auto" w:fill="D6E3BC" w:themeFill="accent3" w:themeFillTint="66"/>
        <w:spacing w:line="240" w:lineRule="atLeast"/>
        <w:rPr>
          <w:rFonts w:cs="Arial"/>
          <w:lang w:val="en-GB"/>
        </w:rPr>
      </w:pPr>
      <w:r w:rsidRPr="006D5952">
        <w:rPr>
          <w:rFonts w:cs="Arial"/>
          <w:b/>
          <w:i/>
          <w:color w:val="808080" w:themeColor="background1" w:themeShade="80"/>
        </w:rPr>
        <w:t>#Hint:</w:t>
      </w:r>
      <w:r w:rsidRPr="009E3B7C">
        <w:rPr>
          <w:rFonts w:cs="Arial"/>
          <w:i/>
          <w:color w:val="808080" w:themeColor="background1" w:themeShade="80"/>
        </w:rPr>
        <w:t xml:space="preserve"> Refer to the</w:t>
      </w:r>
      <w:r w:rsidR="001A3059">
        <w:rPr>
          <w:rFonts w:cs="Arial"/>
          <w:i/>
          <w:color w:val="808080" w:themeColor="background1" w:themeShade="80"/>
        </w:rPr>
        <w:t xml:space="preserve"> </w:t>
      </w:r>
      <w:hyperlink w:anchor="_Data_Dictionary" w:history="1">
        <w:r w:rsidR="001A3059" w:rsidRPr="001A3059">
          <w:rPr>
            <w:rStyle w:val="Hyperlink"/>
            <w:rFonts w:cs="Arial"/>
            <w:i/>
          </w:rPr>
          <w:t>Data Dictionary</w:t>
        </w:r>
      </w:hyperlink>
      <w:r w:rsidR="001A3059">
        <w:rPr>
          <w:rFonts w:cs="Arial"/>
          <w:i/>
          <w:color w:val="808080" w:themeColor="background1" w:themeShade="80"/>
        </w:rPr>
        <w:t xml:space="preserve"> - </w:t>
      </w:r>
      <w:hyperlink w:anchor="_Technical_Signals" w:history="1">
        <w:r w:rsidR="001A3059" w:rsidRPr="001A3059">
          <w:rPr>
            <w:rStyle w:val="Hyperlink"/>
            <w:rFonts w:cs="Arial"/>
            <w:i/>
          </w:rPr>
          <w:t>Technical Signals</w:t>
        </w:r>
      </w:hyperlink>
      <w:r w:rsidRPr="009E3B7C">
        <w:rPr>
          <w:rFonts w:cs="Arial"/>
          <w:i/>
          <w:color w:val="808080" w:themeColor="background1" w:themeShade="80"/>
        </w:rPr>
        <w:t>.</w:t>
      </w:r>
    </w:p>
    <w:p w14:paraId="5E2A6018" w14:textId="77777777" w:rsidR="00B44F72" w:rsidRDefault="00B44F72" w:rsidP="00DB4EEF">
      <w:pPr>
        <w:tabs>
          <w:tab w:val="left" w:pos="3055"/>
        </w:tabs>
        <w:spacing w:line="240" w:lineRule="atLeast"/>
        <w:rPr>
          <w:rFonts w:cs="Arial"/>
          <w:lang w:val="en-GB"/>
        </w:rPr>
      </w:pPr>
    </w:p>
    <w:p w14:paraId="0EE23798" w14:textId="6036E279" w:rsidR="00194199" w:rsidRPr="009E3B7C" w:rsidRDefault="00491675" w:rsidP="00DB4EEF">
      <w:pPr>
        <w:tabs>
          <w:tab w:val="left" w:pos="3055"/>
        </w:tabs>
        <w:spacing w:line="240" w:lineRule="atLeast"/>
        <w:rPr>
          <w:rFonts w:cs="Arial"/>
          <w:lang w:val="en-GB"/>
        </w:rPr>
      </w:pPr>
      <w:hyperlink w:anchor="_Data_Dictionary" w:history="1">
        <w:r w:rsidR="00194199" w:rsidRPr="00B44F72">
          <w:rPr>
            <w:rStyle w:val="Hyperlink"/>
            <w:rFonts w:cs="Arial"/>
            <w:lang w:val="en-GB"/>
          </w:rPr>
          <w:t>Hot Link to Appendix:</w:t>
        </w:r>
      </w:hyperlink>
    </w:p>
    <w:p w14:paraId="04D0DAD5" w14:textId="77777777" w:rsidR="00B73381" w:rsidRPr="009E3B7C" w:rsidRDefault="00B73381" w:rsidP="00DB4EEF">
      <w:pPr>
        <w:spacing w:line="240" w:lineRule="atLeast"/>
        <w:rPr>
          <w:rFonts w:cs="Arial"/>
          <w:lang w:val="en-GB"/>
        </w:rPr>
      </w:pPr>
    </w:p>
    <w:p w14:paraId="5B67E11D" w14:textId="77777777" w:rsidR="00B73381" w:rsidRDefault="00B73381" w:rsidP="00DB4EEF">
      <w:pPr>
        <w:pStyle w:val="Heading3"/>
        <w:spacing w:line="240" w:lineRule="atLeast"/>
      </w:pPr>
      <w:bookmarkStart w:id="180" w:name="_Toc89265441"/>
      <w:r>
        <w:t xml:space="preserve">Software </w:t>
      </w:r>
      <w:r w:rsidR="006D5952">
        <w:t xml:space="preserve">Component </w:t>
      </w:r>
      <w:r w:rsidRPr="007F6011">
        <w:t>Architecture</w:t>
      </w:r>
      <w:bookmarkEnd w:id="180"/>
    </w:p>
    <w:p w14:paraId="3B33F72B" w14:textId="77777777" w:rsidR="001867AA" w:rsidRDefault="001867AA" w:rsidP="00DB4EEF">
      <w:pPr>
        <w:shd w:val="clear" w:color="auto" w:fill="D6E3BC" w:themeFill="accent3" w:themeFillTint="66"/>
        <w:spacing w:line="240" w:lineRule="atLeast"/>
        <w:rPr>
          <w:rStyle w:val="SubtleEmphasis"/>
        </w:rPr>
      </w:pPr>
      <w:r>
        <w:rPr>
          <w:rStyle w:val="SubtleEmphasis"/>
          <w:b/>
        </w:rPr>
        <w:t xml:space="preserve">#Classification: </w:t>
      </w:r>
      <w:r w:rsidRPr="006D5952">
        <w:rPr>
          <w:rStyle w:val="SubtleEmphasis"/>
        </w:rPr>
        <w:t>Optional</w:t>
      </w:r>
      <w:r>
        <w:rPr>
          <w:rStyle w:val="SubtleEmphasis"/>
        </w:rPr>
        <w:t xml:space="preserve"> – For features with in-house SW development only (remove section otherwise)</w:t>
      </w:r>
    </w:p>
    <w:p w14:paraId="539DFA19" w14:textId="77777777" w:rsidR="001867AA" w:rsidRPr="006D5952" w:rsidRDefault="001867AA" w:rsidP="00DB4EEF">
      <w:pPr>
        <w:shd w:val="clear" w:color="auto" w:fill="D6E3BC" w:themeFill="accent3" w:themeFillTint="66"/>
        <w:spacing w:line="240" w:lineRule="atLeast"/>
        <w:rPr>
          <w:rStyle w:val="SubtleEmphasis"/>
        </w:rPr>
      </w:pPr>
      <w:r w:rsidRPr="006D5952">
        <w:rPr>
          <w:rFonts w:cs="Arial"/>
          <w:b/>
          <w:i/>
          <w:color w:val="808080" w:themeColor="background1" w:themeShade="80"/>
        </w:rPr>
        <w:t>#Hint:</w:t>
      </w:r>
      <w:r w:rsidRPr="009E3B7C">
        <w:rPr>
          <w:rFonts w:cs="Arial"/>
          <w:i/>
          <w:color w:val="808080" w:themeColor="background1" w:themeShade="80"/>
        </w:rPr>
        <w:t xml:space="preserve"> </w:t>
      </w:r>
      <w:r>
        <w:rPr>
          <w:rFonts w:cs="Arial"/>
          <w:i/>
          <w:color w:val="808080" w:themeColor="background1" w:themeShade="80"/>
        </w:rPr>
        <w:t xml:space="preserve">For Features with in-house SW development (specifically in an Agile Environment) it is required, </w:t>
      </w:r>
      <w:r w:rsidRPr="00FD0D63">
        <w:rPr>
          <w:rFonts w:cs="Arial"/>
          <w:i/>
          <w:color w:val="808080" w:themeColor="background1" w:themeShade="80"/>
        </w:rPr>
        <w:t xml:space="preserve">that </w:t>
      </w:r>
      <w:r>
        <w:rPr>
          <w:rFonts w:cs="Arial"/>
          <w:i/>
          <w:color w:val="808080" w:themeColor="background1" w:themeShade="80"/>
        </w:rPr>
        <w:t>the development team</w:t>
      </w:r>
      <w:r w:rsidRPr="00FD0D63">
        <w:rPr>
          <w:rFonts w:cs="Arial"/>
          <w:i/>
          <w:color w:val="808080" w:themeColor="background1" w:themeShade="80"/>
        </w:rPr>
        <w:t xml:space="preserve"> document</w:t>
      </w:r>
      <w:r>
        <w:rPr>
          <w:rFonts w:cs="Arial"/>
          <w:i/>
          <w:color w:val="808080" w:themeColor="background1" w:themeShade="80"/>
        </w:rPr>
        <w:t>s</w:t>
      </w:r>
      <w:r w:rsidRPr="00FD0D63">
        <w:rPr>
          <w:rFonts w:cs="Arial"/>
          <w:i/>
          <w:color w:val="808080" w:themeColor="background1" w:themeShade="80"/>
        </w:rPr>
        <w:t xml:space="preserve"> and agree</w:t>
      </w:r>
      <w:r>
        <w:rPr>
          <w:rFonts w:cs="Arial"/>
          <w:i/>
          <w:color w:val="808080" w:themeColor="background1" w:themeShade="80"/>
        </w:rPr>
        <w:t>s</w:t>
      </w:r>
      <w:r w:rsidRPr="00FD0D63">
        <w:rPr>
          <w:rFonts w:cs="Arial"/>
          <w:i/>
          <w:color w:val="808080" w:themeColor="background1" w:themeShade="80"/>
        </w:rPr>
        <w:t xml:space="preserve"> on at least their SW interfaces to the outside world early in the process</w:t>
      </w:r>
      <w:r>
        <w:rPr>
          <w:rFonts w:cs="Arial"/>
          <w:i/>
          <w:color w:val="808080" w:themeColor="background1" w:themeShade="80"/>
        </w:rPr>
        <w:t>.</w:t>
      </w:r>
    </w:p>
    <w:p w14:paraId="6E9063E0" w14:textId="77777777" w:rsidR="006D5952" w:rsidRPr="00FD0D63" w:rsidRDefault="006D5952" w:rsidP="00DB4EEF">
      <w:pPr>
        <w:spacing w:line="240" w:lineRule="atLeast"/>
      </w:pPr>
    </w:p>
    <w:p w14:paraId="34547D90" w14:textId="77777777" w:rsidR="006D5952" w:rsidRDefault="006D5952" w:rsidP="00DB4EEF">
      <w:pPr>
        <w:pStyle w:val="Heading4"/>
        <w:spacing w:line="240" w:lineRule="atLeast"/>
      </w:pPr>
      <w:bookmarkStart w:id="181" w:name="_Toc89265442"/>
      <w:r>
        <w:t>Description</w:t>
      </w:r>
      <w:bookmarkEnd w:id="181"/>
    </w:p>
    <w:p w14:paraId="2861DA73" w14:textId="349B29F5" w:rsidR="006D5952" w:rsidRPr="00347A88" w:rsidRDefault="006D5952" w:rsidP="00DB4EEF">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w:t>
      </w:r>
      <w:r>
        <w:rPr>
          <w:rStyle w:val="SubtleEmphasis"/>
        </w:rPr>
        <w:t xml:space="preserve">Provide some informal description of the characteristics of the chosen Software </w:t>
      </w:r>
      <w:r w:rsidR="008C3DF6">
        <w:rPr>
          <w:rStyle w:val="SubtleEmphasis"/>
        </w:rPr>
        <w:t xml:space="preserve">Component </w:t>
      </w:r>
      <w:r>
        <w:rPr>
          <w:rStyle w:val="SubtleEmphasis"/>
        </w:rPr>
        <w:t xml:space="preserve">Architecture. Also give some graphical representation of the </w:t>
      </w:r>
      <w:r w:rsidR="008C3DF6">
        <w:rPr>
          <w:rStyle w:val="SubtleEmphasis"/>
        </w:rPr>
        <w:t>Software Component</w:t>
      </w:r>
      <w:r>
        <w:rPr>
          <w:rStyle w:val="SubtleEmphasis"/>
        </w:rPr>
        <w:t xml:space="preserve"> Architecture. </w:t>
      </w:r>
      <w:r w:rsidRPr="00347A88">
        <w:rPr>
          <w:rStyle w:val="SubtleEmphasis"/>
        </w:rPr>
        <w:t xml:space="preserve">SysML </w:t>
      </w:r>
      <w:r w:rsidR="008C3DF6">
        <w:rPr>
          <w:rStyle w:val="SubtleEmphasis"/>
        </w:rPr>
        <w:t xml:space="preserve">Internal Block Diagrams </w:t>
      </w:r>
      <w:r w:rsidRPr="00347A88">
        <w:rPr>
          <w:rStyle w:val="SubtleEmphasis"/>
        </w:rPr>
        <w:t xml:space="preserve">or </w:t>
      </w:r>
      <w:hyperlink r:id="rId74" w:history="1">
        <w:r w:rsidR="008C3DF6">
          <w:rPr>
            <w:rStyle w:val="SubtleEmphasis"/>
          </w:rPr>
          <w:t>AUTOSAR</w:t>
        </w:r>
      </w:hyperlink>
      <w:r w:rsidR="008C3DF6">
        <w:rPr>
          <w:rStyle w:val="SubtleEmphasis"/>
        </w:rPr>
        <w:t xml:space="preserve"> Virtual Function Bus models</w:t>
      </w:r>
      <w:r w:rsidRPr="00347A88">
        <w:rPr>
          <w:rStyle w:val="SubtleEmphasis"/>
        </w:rPr>
        <w:t xml:space="preserve"> could be used to depict such a </w:t>
      </w:r>
      <w:r w:rsidR="008C3DF6">
        <w:rPr>
          <w:rStyle w:val="SubtleEmphasis"/>
        </w:rPr>
        <w:t>Software Component</w:t>
      </w:r>
      <w:r w:rsidRPr="00347A88">
        <w:rPr>
          <w:rStyle w:val="SubtleEmphasis"/>
        </w:rPr>
        <w:t xml:space="preserve"> Architecture.</w:t>
      </w:r>
    </w:p>
    <w:p w14:paraId="4D063F26" w14:textId="455402EE" w:rsidR="006D5952" w:rsidRPr="00347A88" w:rsidRDefault="006D5952" w:rsidP="00DB4EEF">
      <w:pPr>
        <w:shd w:val="clear" w:color="auto" w:fill="D6E3BC" w:themeFill="accent3" w:themeFillTint="66"/>
        <w:spacing w:line="240" w:lineRule="atLeast"/>
        <w:rPr>
          <w:rStyle w:val="SubtleEmphasis"/>
        </w:rPr>
      </w:pPr>
      <w:r w:rsidRPr="00347A88">
        <w:rPr>
          <w:rStyle w:val="SubtleEmphasis"/>
          <w:b/>
        </w:rPr>
        <w:t>#Link:</w:t>
      </w:r>
      <w:r w:rsidRPr="00347A88">
        <w:rPr>
          <w:rStyle w:val="SubtleEmphasis"/>
        </w:rPr>
        <w:t xml:space="preserve"> </w:t>
      </w:r>
      <w:hyperlink r:id="rId75" w:history="1">
        <w:r w:rsidRPr="005D37D3">
          <w:rPr>
            <w:rStyle w:val="Hyperlink"/>
            <w:i/>
          </w:rPr>
          <w:t xml:space="preserve">SysML </w:t>
        </w:r>
        <w:r w:rsidR="008C3DF6">
          <w:rPr>
            <w:rStyle w:val="Hyperlink"/>
            <w:i/>
          </w:rPr>
          <w:t>–</w:t>
        </w:r>
        <w:r w:rsidRPr="005D37D3">
          <w:rPr>
            <w:rStyle w:val="Hyperlink"/>
            <w:i/>
          </w:rPr>
          <w:t xml:space="preserve"> </w:t>
        </w:r>
        <w:r w:rsidR="008C3DF6">
          <w:rPr>
            <w:rStyle w:val="Hyperlink"/>
            <w:i/>
          </w:rPr>
          <w:t>Internal Block Diagram</w:t>
        </w:r>
        <w:r w:rsidRPr="005D37D3">
          <w:rPr>
            <w:rStyle w:val="Hyperlink"/>
            <w:i/>
          </w:rPr>
          <w:t>s</w:t>
        </w:r>
      </w:hyperlink>
      <w:r w:rsidR="008C3DF6">
        <w:rPr>
          <w:rStyle w:val="SubtleEmphasis"/>
          <w:i w:val="0"/>
        </w:rPr>
        <w:t xml:space="preserve"> and </w:t>
      </w:r>
      <w:hyperlink r:id="rId76" w:history="1">
        <w:r w:rsidR="008C3DF6" w:rsidRPr="00A26FF2">
          <w:rPr>
            <w:rStyle w:val="Hyperlink"/>
            <w:i/>
          </w:rPr>
          <w:t>AUTOSAR</w:t>
        </w:r>
      </w:hyperlink>
    </w:p>
    <w:p w14:paraId="03B178B0" w14:textId="77777777" w:rsidR="006D5952" w:rsidRDefault="006D5952" w:rsidP="00DB4EEF">
      <w:pPr>
        <w:spacing w:line="240" w:lineRule="atLeast"/>
      </w:pPr>
    </w:p>
    <w:p w14:paraId="4A6FB049" w14:textId="77777777" w:rsidR="00B006E9" w:rsidRDefault="005466BE" w:rsidP="00DB4EEF">
      <w:pPr>
        <w:spacing w:line="240" w:lineRule="atLeast"/>
        <w:rPr>
          <w:rFonts w:cs="Arial"/>
          <w:lang w:val="en-GB"/>
        </w:rPr>
      </w:pPr>
      <w:r w:rsidRPr="009E3B7C">
        <w:rPr>
          <w:rFonts w:cs="Arial"/>
          <w:lang w:val="en-GB"/>
        </w:rPr>
        <w:t xml:space="preserve">This </w:t>
      </w:r>
      <w:r>
        <w:rPr>
          <w:rFonts w:cs="Arial"/>
          <w:lang w:val="en-GB"/>
        </w:rPr>
        <w:t>Software Component Architecture</w:t>
      </w:r>
      <w:r w:rsidRPr="009E3B7C">
        <w:rPr>
          <w:rFonts w:cs="Arial"/>
          <w:lang w:val="en-GB"/>
        </w:rPr>
        <w:t xml:space="preserve"> </w:t>
      </w:r>
      <w:r>
        <w:rPr>
          <w:rFonts w:cs="Arial"/>
          <w:lang w:val="en-GB"/>
        </w:rPr>
        <w:t>… &lt;add some explanatory text here&gt;</w:t>
      </w:r>
      <w:r w:rsidR="00726A44">
        <w:rPr>
          <w:rFonts w:cs="Arial"/>
          <w:lang w:val="en-GB"/>
        </w:rPr>
        <w:t xml:space="preserve">  </w:t>
      </w:r>
    </w:p>
    <w:p w14:paraId="39CAAAC6" w14:textId="45D422FA" w:rsidR="005466BE" w:rsidRPr="009E3B7C" w:rsidRDefault="00726A44" w:rsidP="00DB4EEF">
      <w:pPr>
        <w:spacing w:line="240" w:lineRule="atLeast"/>
        <w:rPr>
          <w:rFonts w:cs="Arial"/>
          <w:lang w:val="en-GB"/>
        </w:rPr>
      </w:pPr>
      <w:r>
        <w:rPr>
          <w:rFonts w:cs="Arial"/>
          <w:lang w:val="en-GB"/>
        </w:rPr>
        <w:t xml:space="preserve">This section to be left blank or moved to AUTOSAR DOCUMENTATION. </w:t>
      </w:r>
    </w:p>
    <w:p w14:paraId="2F0647FF" w14:textId="77777777" w:rsidR="005466BE" w:rsidRPr="00043A8C" w:rsidRDefault="005466BE" w:rsidP="00DB4EEF">
      <w:pPr>
        <w:spacing w:line="240" w:lineRule="atLeast"/>
        <w:rPr>
          <w:lang w:val="en-GB"/>
        </w:rPr>
      </w:pPr>
    </w:p>
    <w:p w14:paraId="16A27B0F" w14:textId="77777777" w:rsidR="009530F7" w:rsidRPr="009530F7" w:rsidRDefault="009530F7" w:rsidP="00DB4EEF">
      <w:pPr>
        <w:spacing w:line="240" w:lineRule="atLeast"/>
      </w:pPr>
    </w:p>
    <w:p w14:paraId="7257AFA2" w14:textId="77777777" w:rsidR="000F2E8F" w:rsidRDefault="000F2E8F" w:rsidP="00DB4EEF">
      <w:pPr>
        <w:pStyle w:val="Heading2"/>
        <w:spacing w:line="240" w:lineRule="atLeast"/>
        <w:rPr>
          <w:lang w:val="en-GB"/>
        </w:rPr>
      </w:pPr>
      <w:bookmarkStart w:id="182" w:name="_Toc89265443"/>
      <w:bookmarkStart w:id="183" w:name="_Toc422994365"/>
      <w:bookmarkStart w:id="184" w:name="_Toc481143815"/>
      <w:bookmarkStart w:id="185" w:name="_Ref247106287"/>
      <w:bookmarkStart w:id="186" w:name="_Toc211245110"/>
      <w:r w:rsidRPr="00B73381">
        <w:rPr>
          <w:lang w:val="en-GB"/>
        </w:rPr>
        <w:t>Function Deployment</w:t>
      </w:r>
      <w:bookmarkEnd w:id="182"/>
    </w:p>
    <w:p w14:paraId="28F9DB1B" w14:textId="77777777" w:rsidR="000F2E8F" w:rsidRPr="0046578B" w:rsidRDefault="000F2E8F" w:rsidP="00DB4EEF">
      <w:pPr>
        <w:shd w:val="clear" w:color="auto" w:fill="D6E3BC" w:themeFill="accent3" w:themeFillTint="66"/>
        <w:spacing w:line="240" w:lineRule="atLeast"/>
        <w:rPr>
          <w:i/>
          <w:color w:val="808080" w:themeColor="background1" w:themeShade="80"/>
        </w:rPr>
      </w:pPr>
      <w:r w:rsidRPr="00057AD3">
        <w:rPr>
          <w:b/>
          <w:i/>
          <w:color w:val="808080" w:themeColor="background1" w:themeShade="80"/>
          <w:lang w:val="en-GB"/>
        </w:rPr>
        <w:t>#Hint:</w:t>
      </w:r>
      <w:r>
        <w:rPr>
          <w:i/>
          <w:color w:val="808080" w:themeColor="background1" w:themeShade="80"/>
          <w:lang w:val="en-GB"/>
        </w:rPr>
        <w:t xml:space="preserve"> This section lists and details the deployment variants of the feature.</w:t>
      </w:r>
    </w:p>
    <w:p w14:paraId="14575B06" w14:textId="77777777" w:rsidR="000F2E8F" w:rsidRPr="00563007" w:rsidRDefault="000F2E8F" w:rsidP="00DB4EEF">
      <w:pPr>
        <w:spacing w:line="240" w:lineRule="atLeast"/>
      </w:pPr>
    </w:p>
    <w:p w14:paraId="764BC234" w14:textId="77777777" w:rsidR="000F2E8F" w:rsidRDefault="000F2E8F" w:rsidP="00DB4EEF">
      <w:pPr>
        <w:pStyle w:val="Heading3"/>
        <w:spacing w:line="240" w:lineRule="atLeast"/>
      </w:pPr>
      <w:bookmarkStart w:id="187" w:name="_Ref13129659"/>
      <w:bookmarkStart w:id="188" w:name="_Toc89265444"/>
      <w:r w:rsidRPr="00B73381">
        <w:t>Deployment Variants</w:t>
      </w:r>
      <w:bookmarkEnd w:id="187"/>
      <w:bookmarkEnd w:id="188"/>
    </w:p>
    <w:p w14:paraId="53663A9A" w14:textId="77777777" w:rsidR="000F2E8F" w:rsidRPr="002801D2" w:rsidRDefault="000F2E8F" w:rsidP="00DB4EEF">
      <w:pPr>
        <w:shd w:val="clear" w:color="auto" w:fill="D6E3BC" w:themeFill="accent3" w:themeFillTint="66"/>
        <w:spacing w:line="240" w:lineRule="atLeast"/>
        <w:rPr>
          <w:rStyle w:val="SubtleEmphasis"/>
        </w:rPr>
      </w:pPr>
      <w:r>
        <w:rPr>
          <w:rStyle w:val="SubtleEmphasis"/>
          <w:b/>
        </w:rPr>
        <w:t xml:space="preserve">#Classification: </w:t>
      </w:r>
      <w:r>
        <w:rPr>
          <w:rStyle w:val="SubtleEmphasis"/>
        </w:rPr>
        <w:t>Mandatory – State “No Variants defined”, if not used.</w:t>
      </w:r>
    </w:p>
    <w:p w14:paraId="13E30D93" w14:textId="7374BCE6" w:rsidR="000F2E8F" w:rsidRDefault="000F2E8F" w:rsidP="00DB4EEF">
      <w:pPr>
        <w:shd w:val="clear" w:color="auto" w:fill="D6E3BC" w:themeFill="accent3" w:themeFillTint="66"/>
        <w:spacing w:line="240" w:lineRule="atLeast"/>
        <w:rPr>
          <w:rStyle w:val="SubtleEmphasis"/>
        </w:rPr>
      </w:pPr>
      <w:r w:rsidRPr="00057AD3">
        <w:rPr>
          <w:rStyle w:val="SubtleEmphasis"/>
          <w:b/>
        </w:rPr>
        <w:t>#Hint:</w:t>
      </w:r>
      <w:r w:rsidRPr="002801D2">
        <w:rPr>
          <w:rStyle w:val="SubtleEmphasis"/>
        </w:rPr>
        <w:t xml:space="preserve"> </w:t>
      </w:r>
      <w:r>
        <w:rPr>
          <w:rStyle w:val="SubtleEmphasis"/>
        </w:rPr>
        <w:t xml:space="preserve">If there is more than 1 variant of deployment, the different variant should be listed and described below. Deployment variants are very much driven by E/E architecture variants (refer to section </w:t>
      </w:r>
      <w:r w:rsidRPr="00A778D1">
        <w:rPr>
          <w:rStyle w:val="SubtleEmphasis"/>
          <w:i w:val="0"/>
          <w:color w:val="0000FF"/>
        </w:rPr>
        <w:fldChar w:fldCharType="begin"/>
      </w:r>
      <w:r w:rsidRPr="00A778D1">
        <w:rPr>
          <w:rStyle w:val="SubtleEmphasis"/>
          <w:i w:val="0"/>
          <w:color w:val="0000FF"/>
        </w:rPr>
        <w:instrText xml:space="preserve"> REF _Ref532302280 \h </w:instrText>
      </w:r>
      <w:r>
        <w:rPr>
          <w:rStyle w:val="SubtleEmphasis"/>
          <w:i w:val="0"/>
          <w:color w:val="0000FF"/>
        </w:rPr>
        <w:instrText xml:space="preserve"> \* MERGEFORMAT </w:instrText>
      </w:r>
      <w:r w:rsidRPr="00A778D1">
        <w:rPr>
          <w:rStyle w:val="SubtleEmphasis"/>
          <w:i w:val="0"/>
          <w:color w:val="0000FF"/>
        </w:rPr>
      </w:r>
      <w:r w:rsidRPr="00A778D1">
        <w:rPr>
          <w:rStyle w:val="SubtleEmphasis"/>
          <w:i w:val="0"/>
          <w:color w:val="0000FF"/>
        </w:rPr>
        <w:fldChar w:fldCharType="separate"/>
      </w:r>
      <w:r w:rsidR="00ED442C" w:rsidRPr="00ED442C">
        <w:rPr>
          <w:i/>
          <w:color w:val="0000FF"/>
        </w:rPr>
        <w:t>E/E Architecture Variants</w:t>
      </w:r>
      <w:r w:rsidRPr="00A778D1">
        <w:rPr>
          <w:rStyle w:val="SubtleEmphasis"/>
          <w:i w:val="0"/>
          <w:color w:val="0000FF"/>
        </w:rPr>
        <w:fldChar w:fldCharType="end"/>
      </w:r>
      <w:r>
        <w:rPr>
          <w:rStyle w:val="SubtleEmphasis"/>
        </w:rPr>
        <w:t xml:space="preserve">). Nevertheless, Feature/Function variant options might also drive additional deployment variants. </w:t>
      </w:r>
    </w:p>
    <w:p w14:paraId="088C7BE6" w14:textId="77777777" w:rsidR="004F06CE" w:rsidRPr="000F2E8F" w:rsidRDefault="00BC2C4F" w:rsidP="00DB4EEF">
      <w:pPr>
        <w:shd w:val="clear" w:color="auto" w:fill="D6E3BC" w:themeFill="accent3" w:themeFillTint="66"/>
        <w:spacing w:line="240" w:lineRule="atLeast"/>
        <w:rPr>
          <w:i/>
          <w:iCs/>
          <w:color w:val="808080" w:themeColor="text1" w:themeTint="7F"/>
        </w:rPr>
      </w:pPr>
      <w:r>
        <w:rPr>
          <w:rStyle w:val="SubtleEmphasis"/>
          <w:b/>
        </w:rPr>
        <w:t>#</w:t>
      </w:r>
      <w:r w:rsidR="004F06CE" w:rsidRPr="004F06CE">
        <w:rPr>
          <w:rStyle w:val="SubtleEmphasis"/>
          <w:b/>
        </w:rPr>
        <w:t>For Functional Safety:</w:t>
      </w:r>
      <w:r w:rsidR="004F06CE">
        <w:rPr>
          <w:rStyle w:val="SubtleEmphasis"/>
        </w:rPr>
        <w:t xml:space="preserve"> </w:t>
      </w:r>
      <w:r>
        <w:rPr>
          <w:rStyle w:val="SubtleEmphasis"/>
        </w:rPr>
        <w:t>Specify each deployment variant in a separate</w:t>
      </w:r>
      <w:r w:rsidR="004F06CE">
        <w:rPr>
          <w:rStyle w:val="SubtleEmphasis"/>
        </w:rPr>
        <w:t xml:space="preserve"> FI</w:t>
      </w:r>
      <w:r>
        <w:rPr>
          <w:rStyle w:val="SubtleEmphasis"/>
        </w:rPr>
        <w:t>S</w:t>
      </w:r>
      <w:r w:rsidR="004F06CE">
        <w:rPr>
          <w:rStyle w:val="SubtleEmphasis"/>
        </w:rPr>
        <w:t>.</w:t>
      </w:r>
    </w:p>
    <w:p w14:paraId="1079E293" w14:textId="77777777" w:rsidR="000F2E8F" w:rsidRPr="002801D2" w:rsidRDefault="000F2E8F" w:rsidP="00DB4EEF">
      <w:pPr>
        <w:spacing w:line="240" w:lineRule="atLeast"/>
      </w:pPr>
    </w:p>
    <w:tbl>
      <w:tblPr>
        <w:tblStyle w:val="TableGrid"/>
        <w:tblW w:w="10206" w:type="dxa"/>
        <w:tblLook w:val="0620" w:firstRow="1" w:lastRow="0" w:firstColumn="0" w:lastColumn="0" w:noHBand="1" w:noVBand="1"/>
      </w:tblPr>
      <w:tblGrid>
        <w:gridCol w:w="2381"/>
        <w:gridCol w:w="5624"/>
        <w:gridCol w:w="2201"/>
      </w:tblGrid>
      <w:tr w:rsidR="000F2E8F" w:rsidRPr="009E3B7C" w14:paraId="13286F4C" w14:textId="77777777" w:rsidTr="00FE5CF7">
        <w:trPr>
          <w:trHeight w:val="495"/>
        </w:trPr>
        <w:tc>
          <w:tcPr>
            <w:tcW w:w="2381" w:type="dxa"/>
            <w:shd w:val="clear" w:color="auto" w:fill="D9D9D9" w:themeFill="background1" w:themeFillShade="D9"/>
          </w:tcPr>
          <w:p w14:paraId="2EF5E7D6" w14:textId="77777777" w:rsidR="000F2E8F" w:rsidRPr="00AD1AC6" w:rsidRDefault="000F2E8F" w:rsidP="00DB4EEF">
            <w:pPr>
              <w:spacing w:line="240" w:lineRule="atLeast"/>
              <w:jc w:val="center"/>
              <w:rPr>
                <w:b/>
                <w:lang w:val="en-GB"/>
              </w:rPr>
            </w:pPr>
            <w:r w:rsidRPr="00AD1AC6">
              <w:rPr>
                <w:b/>
                <w:lang w:val="en-GB"/>
              </w:rPr>
              <w:t>Deployment Variant Name</w:t>
            </w:r>
          </w:p>
        </w:tc>
        <w:tc>
          <w:tcPr>
            <w:tcW w:w="5624" w:type="dxa"/>
            <w:shd w:val="clear" w:color="auto" w:fill="D9D9D9" w:themeFill="background1" w:themeFillShade="D9"/>
          </w:tcPr>
          <w:p w14:paraId="2ACBCCB1" w14:textId="77777777" w:rsidR="000F2E8F" w:rsidRPr="00AF1583" w:rsidRDefault="000F2E8F" w:rsidP="00DB4EEF">
            <w:pPr>
              <w:pStyle w:val="Caption"/>
              <w:spacing w:line="240" w:lineRule="atLeast"/>
              <w:rPr>
                <w:rFonts w:cs="Arial"/>
                <w:lang w:val="en-GB"/>
              </w:rPr>
            </w:pPr>
            <w:r w:rsidRPr="009E3B7C">
              <w:rPr>
                <w:rFonts w:cs="Arial"/>
                <w:lang w:val="en-GB"/>
              </w:rPr>
              <w:t>Variant Description</w:t>
            </w:r>
          </w:p>
        </w:tc>
        <w:tc>
          <w:tcPr>
            <w:tcW w:w="2201" w:type="dxa"/>
            <w:shd w:val="clear" w:color="auto" w:fill="D9D9D9" w:themeFill="background1" w:themeFillShade="D9"/>
          </w:tcPr>
          <w:p w14:paraId="677874DF" w14:textId="77777777" w:rsidR="000F2E8F" w:rsidRPr="00AF1583" w:rsidRDefault="000F2E8F" w:rsidP="00DB4EEF">
            <w:pPr>
              <w:pStyle w:val="Caption"/>
              <w:spacing w:line="240" w:lineRule="atLeast"/>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F2E8F" w:rsidRPr="009E3B7C" w14:paraId="38C9F869" w14:textId="77777777" w:rsidTr="00FE5CF7">
        <w:trPr>
          <w:trHeight w:val="198"/>
        </w:trPr>
        <w:tc>
          <w:tcPr>
            <w:tcW w:w="2381" w:type="dxa"/>
          </w:tcPr>
          <w:p w14:paraId="114279C0" w14:textId="77777777" w:rsidR="000F2E8F" w:rsidRPr="00AF1583" w:rsidRDefault="00FE5CF7" w:rsidP="00DB4EEF">
            <w:pPr>
              <w:spacing w:line="240" w:lineRule="atLeast"/>
              <w:rPr>
                <w:rFonts w:cs="Arial"/>
              </w:rPr>
            </w:pPr>
            <w:r>
              <w:rPr>
                <w:rFonts w:cs="Arial"/>
              </w:rPr>
              <w:t xml:space="preserve">Variant A (for </w:t>
            </w:r>
            <w:r w:rsidR="0064019E">
              <w:rPr>
                <w:rFonts w:cs="Arial"/>
              </w:rPr>
              <w:t>F</w:t>
            </w:r>
            <w:r>
              <w:rPr>
                <w:rFonts w:cs="Arial"/>
              </w:rPr>
              <w:t>ront fog)</w:t>
            </w:r>
          </w:p>
        </w:tc>
        <w:tc>
          <w:tcPr>
            <w:tcW w:w="5624" w:type="dxa"/>
          </w:tcPr>
          <w:p w14:paraId="3E4564A3" w14:textId="77777777" w:rsidR="000F2E8F" w:rsidRPr="00AF1583" w:rsidRDefault="00FE5CF7" w:rsidP="00DB4EEF">
            <w:pPr>
              <w:overflowPunct/>
              <w:autoSpaceDE/>
              <w:autoSpaceDN/>
              <w:adjustRightInd/>
              <w:spacing w:line="240" w:lineRule="atLeast"/>
              <w:textAlignment w:val="center"/>
              <w:rPr>
                <w:rFonts w:cs="Arial"/>
              </w:rPr>
            </w:pPr>
            <w:r>
              <w:rPr>
                <w:lang w:val="en-GB"/>
              </w:rPr>
              <w:t>This is a direct PWM signal from the BCM to the front fog lamp circuit</w:t>
            </w:r>
          </w:p>
        </w:tc>
        <w:tc>
          <w:tcPr>
            <w:tcW w:w="2201" w:type="dxa"/>
          </w:tcPr>
          <w:p w14:paraId="0732894D" w14:textId="77777777" w:rsidR="000F2E8F" w:rsidRPr="009E3B7C" w:rsidRDefault="000F2E8F" w:rsidP="00DB4EEF">
            <w:pPr>
              <w:overflowPunct/>
              <w:autoSpaceDE/>
              <w:autoSpaceDN/>
              <w:adjustRightInd/>
              <w:spacing w:line="240" w:lineRule="atLeast"/>
              <w:textAlignment w:val="center"/>
              <w:rPr>
                <w:rFonts w:cs="Arial"/>
              </w:rPr>
            </w:pPr>
          </w:p>
        </w:tc>
      </w:tr>
      <w:tr w:rsidR="000F2E8F" w:rsidRPr="009E3B7C" w14:paraId="1BEBD824" w14:textId="77777777" w:rsidTr="00FE5CF7">
        <w:trPr>
          <w:trHeight w:val="64"/>
        </w:trPr>
        <w:tc>
          <w:tcPr>
            <w:tcW w:w="2381" w:type="dxa"/>
          </w:tcPr>
          <w:p w14:paraId="374B98C8" w14:textId="77777777" w:rsidR="000F2E8F" w:rsidRPr="00AF1583" w:rsidRDefault="00FE5CF7" w:rsidP="00DB4EEF">
            <w:pPr>
              <w:spacing w:line="240" w:lineRule="atLeast"/>
              <w:rPr>
                <w:rFonts w:cs="Arial"/>
              </w:rPr>
            </w:pPr>
            <w:r>
              <w:rPr>
                <w:rFonts w:cs="Arial"/>
              </w:rPr>
              <w:t xml:space="preserve">Variant B (for </w:t>
            </w:r>
            <w:r w:rsidR="0064019E">
              <w:rPr>
                <w:rFonts w:cs="Arial"/>
              </w:rPr>
              <w:t>F</w:t>
            </w:r>
            <w:r>
              <w:rPr>
                <w:rFonts w:cs="Arial"/>
              </w:rPr>
              <w:t>ront fog)</w:t>
            </w:r>
          </w:p>
        </w:tc>
        <w:tc>
          <w:tcPr>
            <w:tcW w:w="5624" w:type="dxa"/>
          </w:tcPr>
          <w:p w14:paraId="6A30F2D1" w14:textId="77777777" w:rsidR="000F2E8F" w:rsidRPr="00AF1583" w:rsidRDefault="00FE5CF7" w:rsidP="00DB4EEF">
            <w:pPr>
              <w:overflowPunct/>
              <w:autoSpaceDE/>
              <w:autoSpaceDN/>
              <w:adjustRightInd/>
              <w:spacing w:line="240" w:lineRule="atLeast"/>
              <w:textAlignment w:val="center"/>
              <w:rPr>
                <w:rFonts w:cs="Arial"/>
              </w:rPr>
            </w:pPr>
            <w:r>
              <w:rPr>
                <w:rFonts w:cs="Arial"/>
              </w:rPr>
              <w:t>This CAN signal comes from the BCM to the LDM to drive the front fog lamp ckt (PWM output from the LDM).</w:t>
            </w:r>
          </w:p>
        </w:tc>
        <w:tc>
          <w:tcPr>
            <w:tcW w:w="2201" w:type="dxa"/>
          </w:tcPr>
          <w:p w14:paraId="72E024AC" w14:textId="77777777" w:rsidR="000F2E8F" w:rsidRPr="009E3B7C" w:rsidRDefault="000F2E8F" w:rsidP="00DB4EEF">
            <w:pPr>
              <w:overflowPunct/>
              <w:autoSpaceDE/>
              <w:autoSpaceDN/>
              <w:adjustRightInd/>
              <w:spacing w:line="240" w:lineRule="atLeast"/>
              <w:textAlignment w:val="center"/>
              <w:rPr>
                <w:rFonts w:cs="Arial"/>
              </w:rPr>
            </w:pPr>
          </w:p>
        </w:tc>
      </w:tr>
      <w:tr w:rsidR="00FE5CF7" w:rsidRPr="009E3B7C" w14:paraId="20CE5E0B" w14:textId="77777777" w:rsidTr="00FE5CF7">
        <w:trPr>
          <w:trHeight w:val="64"/>
        </w:trPr>
        <w:tc>
          <w:tcPr>
            <w:tcW w:w="2381" w:type="dxa"/>
          </w:tcPr>
          <w:p w14:paraId="41CFA815" w14:textId="77777777" w:rsidR="00FE5CF7" w:rsidRPr="00AF1583" w:rsidRDefault="00FE5CF7" w:rsidP="00DB4EEF">
            <w:pPr>
              <w:spacing w:line="240" w:lineRule="atLeast"/>
              <w:rPr>
                <w:rFonts w:cs="Arial"/>
              </w:rPr>
            </w:pPr>
            <w:r>
              <w:rPr>
                <w:rFonts w:cs="Arial"/>
              </w:rPr>
              <w:lastRenderedPageBreak/>
              <w:t xml:space="preserve">Variant C (for </w:t>
            </w:r>
            <w:r w:rsidR="0064019E">
              <w:rPr>
                <w:rFonts w:cs="Arial"/>
              </w:rPr>
              <w:t>F</w:t>
            </w:r>
            <w:r>
              <w:rPr>
                <w:rFonts w:cs="Arial"/>
              </w:rPr>
              <w:t>ront fog)</w:t>
            </w:r>
          </w:p>
        </w:tc>
        <w:tc>
          <w:tcPr>
            <w:tcW w:w="5624" w:type="dxa"/>
          </w:tcPr>
          <w:p w14:paraId="567000A6" w14:textId="77777777" w:rsidR="00FE5CF7" w:rsidRPr="00AF1583" w:rsidRDefault="00FE5CF7" w:rsidP="00DB4EEF">
            <w:pPr>
              <w:overflowPunct/>
              <w:autoSpaceDE/>
              <w:autoSpaceDN/>
              <w:adjustRightInd/>
              <w:spacing w:line="240" w:lineRule="atLeast"/>
              <w:textAlignment w:val="center"/>
              <w:rPr>
                <w:rFonts w:cs="Arial"/>
              </w:rPr>
            </w:pPr>
            <w:r>
              <w:rPr>
                <w:rFonts w:cs="Arial"/>
              </w:rPr>
              <w:t>This CAN signal comes from the BCM to the HCM then to the LDM via CAN message, to drive the front fog lamp ckt (PWM output from the LDM).</w:t>
            </w:r>
          </w:p>
        </w:tc>
        <w:tc>
          <w:tcPr>
            <w:tcW w:w="2201" w:type="dxa"/>
          </w:tcPr>
          <w:p w14:paraId="21D5C409" w14:textId="77777777" w:rsidR="00FE5CF7" w:rsidRPr="009E3B7C" w:rsidRDefault="00FE5CF7" w:rsidP="00DB4EEF">
            <w:pPr>
              <w:overflowPunct/>
              <w:autoSpaceDE/>
              <w:autoSpaceDN/>
              <w:adjustRightInd/>
              <w:spacing w:line="240" w:lineRule="atLeast"/>
              <w:textAlignment w:val="center"/>
              <w:rPr>
                <w:rFonts w:cs="Arial"/>
              </w:rPr>
            </w:pPr>
          </w:p>
        </w:tc>
      </w:tr>
      <w:tr w:rsidR="0064019E" w:rsidRPr="009E3B7C" w14:paraId="76453FE6" w14:textId="77777777" w:rsidTr="00FE5CF7">
        <w:trPr>
          <w:trHeight w:val="64"/>
        </w:trPr>
        <w:tc>
          <w:tcPr>
            <w:tcW w:w="2381" w:type="dxa"/>
          </w:tcPr>
          <w:p w14:paraId="48DC5A66" w14:textId="77777777" w:rsidR="0064019E" w:rsidRPr="00AF1583" w:rsidRDefault="0064019E" w:rsidP="00DB4EEF">
            <w:pPr>
              <w:spacing w:line="240" w:lineRule="atLeast"/>
              <w:rPr>
                <w:rFonts w:cs="Arial"/>
              </w:rPr>
            </w:pPr>
            <w:r>
              <w:rPr>
                <w:rFonts w:cs="Arial"/>
              </w:rPr>
              <w:t>Variant D (for Rear fog)</w:t>
            </w:r>
          </w:p>
        </w:tc>
        <w:tc>
          <w:tcPr>
            <w:tcW w:w="5624" w:type="dxa"/>
          </w:tcPr>
          <w:p w14:paraId="4884C708" w14:textId="77777777" w:rsidR="0064019E" w:rsidRPr="00AF1583" w:rsidRDefault="0064019E" w:rsidP="00DB4EEF">
            <w:pPr>
              <w:overflowPunct/>
              <w:autoSpaceDE/>
              <w:autoSpaceDN/>
              <w:adjustRightInd/>
              <w:spacing w:line="240" w:lineRule="atLeast"/>
              <w:textAlignment w:val="center"/>
              <w:rPr>
                <w:rFonts w:cs="Arial"/>
              </w:rPr>
            </w:pPr>
            <w:r>
              <w:rPr>
                <w:rFonts w:cs="Arial"/>
              </w:rPr>
              <w:t>This signal comes directly  from the BCM, to drive the rear fog lamp ckt.</w:t>
            </w:r>
          </w:p>
        </w:tc>
        <w:tc>
          <w:tcPr>
            <w:tcW w:w="2201" w:type="dxa"/>
          </w:tcPr>
          <w:p w14:paraId="28D45ECA" w14:textId="77777777" w:rsidR="0064019E" w:rsidRPr="009E3B7C" w:rsidRDefault="0064019E" w:rsidP="00DB4EEF">
            <w:pPr>
              <w:overflowPunct/>
              <w:autoSpaceDE/>
              <w:autoSpaceDN/>
              <w:adjustRightInd/>
              <w:spacing w:line="240" w:lineRule="atLeast"/>
              <w:textAlignment w:val="center"/>
              <w:rPr>
                <w:rFonts w:cs="Arial"/>
              </w:rPr>
            </w:pPr>
          </w:p>
        </w:tc>
      </w:tr>
      <w:tr w:rsidR="00B006E9" w:rsidRPr="009E3B7C" w14:paraId="41066FED" w14:textId="77777777" w:rsidTr="00FE5CF7">
        <w:trPr>
          <w:trHeight w:val="64"/>
        </w:trPr>
        <w:tc>
          <w:tcPr>
            <w:tcW w:w="2381" w:type="dxa"/>
          </w:tcPr>
          <w:p w14:paraId="59B1568F" w14:textId="77777777" w:rsidR="00B006E9" w:rsidRDefault="00B006E9" w:rsidP="00DB4EEF">
            <w:pPr>
              <w:spacing w:line="240" w:lineRule="atLeast"/>
              <w:rPr>
                <w:rFonts w:cs="Arial"/>
              </w:rPr>
            </w:pPr>
            <w:r>
              <w:rPr>
                <w:rFonts w:cs="Arial"/>
              </w:rPr>
              <w:t>Variant 1</w:t>
            </w:r>
          </w:p>
        </w:tc>
        <w:tc>
          <w:tcPr>
            <w:tcW w:w="5624" w:type="dxa"/>
          </w:tcPr>
          <w:p w14:paraId="03529D78" w14:textId="591B4987" w:rsidR="00B006E9" w:rsidRDefault="00B006E9" w:rsidP="00DB4EEF">
            <w:pPr>
              <w:overflowPunct/>
              <w:autoSpaceDE/>
              <w:autoSpaceDN/>
              <w:adjustRightInd/>
              <w:spacing w:line="240" w:lineRule="atLeast"/>
              <w:textAlignment w:val="center"/>
              <w:rPr>
                <w:rFonts w:cs="Arial"/>
              </w:rPr>
            </w:pPr>
            <w:r>
              <w:rPr>
                <w:rFonts w:cs="Arial"/>
              </w:rPr>
              <w:t xml:space="preserve">HMI </w:t>
            </w:r>
            <w:r w:rsidR="00A62E54">
              <w:rPr>
                <w:rFonts w:cs="Arial"/>
              </w:rPr>
              <w:t xml:space="preserve">Hardwired </w:t>
            </w:r>
            <w:r w:rsidR="0089486D">
              <w:rPr>
                <w:rFonts w:cs="Arial"/>
              </w:rPr>
              <w:t xml:space="preserve">MLS </w:t>
            </w:r>
            <w:r w:rsidR="00A62E54">
              <w:rPr>
                <w:rFonts w:cs="Arial"/>
              </w:rPr>
              <w:t xml:space="preserve">Switch </w:t>
            </w:r>
            <w:r>
              <w:rPr>
                <w:rFonts w:cs="Arial"/>
              </w:rPr>
              <w:t xml:space="preserve">input </w:t>
            </w:r>
            <w:r w:rsidR="00A62E54">
              <w:rPr>
                <w:rFonts w:cs="Arial"/>
              </w:rPr>
              <w:t>to BCM</w:t>
            </w:r>
          </w:p>
        </w:tc>
        <w:tc>
          <w:tcPr>
            <w:tcW w:w="2201" w:type="dxa"/>
          </w:tcPr>
          <w:p w14:paraId="136FBF31" w14:textId="77777777" w:rsidR="00B006E9" w:rsidRPr="009E3B7C" w:rsidRDefault="00B006E9" w:rsidP="00DB4EEF">
            <w:pPr>
              <w:overflowPunct/>
              <w:autoSpaceDE/>
              <w:autoSpaceDN/>
              <w:adjustRightInd/>
              <w:spacing w:line="240" w:lineRule="atLeast"/>
              <w:textAlignment w:val="center"/>
              <w:rPr>
                <w:rFonts w:cs="Arial"/>
              </w:rPr>
            </w:pPr>
          </w:p>
        </w:tc>
      </w:tr>
      <w:tr w:rsidR="00DF4102" w:rsidRPr="00EC59BD" w14:paraId="6BCF7274" w14:textId="77777777" w:rsidTr="00FE5CF7">
        <w:trPr>
          <w:trHeight w:val="64"/>
        </w:trPr>
        <w:tc>
          <w:tcPr>
            <w:tcW w:w="2381" w:type="dxa"/>
          </w:tcPr>
          <w:p w14:paraId="4E7C3AE7" w14:textId="7E19C018" w:rsidR="00DF4102" w:rsidRPr="00552FA0" w:rsidRDefault="00DF4102" w:rsidP="00DB4EEF">
            <w:pPr>
              <w:spacing w:line="240" w:lineRule="atLeast"/>
              <w:rPr>
                <w:rFonts w:cs="Arial"/>
              </w:rPr>
            </w:pPr>
            <w:r w:rsidRPr="00552FA0">
              <w:rPr>
                <w:rFonts w:cs="Arial"/>
              </w:rPr>
              <w:t xml:space="preserve">Variant </w:t>
            </w:r>
            <w:r w:rsidR="00AF4013" w:rsidRPr="00552FA0">
              <w:rPr>
                <w:rFonts w:cs="Arial"/>
              </w:rPr>
              <w:t>2</w:t>
            </w:r>
          </w:p>
        </w:tc>
        <w:tc>
          <w:tcPr>
            <w:tcW w:w="5624" w:type="dxa"/>
          </w:tcPr>
          <w:p w14:paraId="0EEC9E24" w14:textId="6C122E63" w:rsidR="00DF4102" w:rsidRPr="00552FA0" w:rsidRDefault="00EC59BD" w:rsidP="00DB4EEF">
            <w:pPr>
              <w:overflowPunct/>
              <w:autoSpaceDE/>
              <w:autoSpaceDN/>
              <w:adjustRightInd/>
              <w:spacing w:line="240" w:lineRule="atLeast"/>
              <w:textAlignment w:val="center"/>
              <w:rPr>
                <w:rFonts w:cs="Arial"/>
              </w:rPr>
            </w:pPr>
            <w:r w:rsidRPr="00552FA0">
              <w:t>This CAN signal comes from APIM</w:t>
            </w:r>
            <w:r w:rsidR="005C6103" w:rsidRPr="00552FA0">
              <w:t>_</w:t>
            </w:r>
            <w:r w:rsidRPr="00552FA0">
              <w:t xml:space="preserve">CDC / APIM_CIM </w:t>
            </w:r>
            <w:r w:rsidR="00AF4013" w:rsidRPr="00552FA0">
              <w:t>to BCM</w:t>
            </w:r>
            <w:r w:rsidR="00B00817" w:rsidRPr="00552FA0">
              <w:t xml:space="preserve"> </w:t>
            </w:r>
            <w:r w:rsidR="008C4EB6" w:rsidRPr="00552FA0">
              <w:t>when</w:t>
            </w:r>
            <w:r w:rsidR="00AF4013" w:rsidRPr="00552FA0">
              <w:t xml:space="preserve"> </w:t>
            </w:r>
            <w:r w:rsidR="008C4EB6" w:rsidRPr="00552FA0">
              <w:t xml:space="preserve">pressing </w:t>
            </w:r>
            <w:r w:rsidR="00B00817" w:rsidRPr="00552FA0">
              <w:t xml:space="preserve">soft </w:t>
            </w:r>
            <w:r w:rsidR="00AF4013" w:rsidRPr="00552FA0">
              <w:t xml:space="preserve">button from </w:t>
            </w:r>
            <w:r w:rsidR="008C4EB6" w:rsidRPr="00552FA0">
              <w:t>Center Stack</w:t>
            </w:r>
            <w:r w:rsidR="00AF4013" w:rsidRPr="00552FA0">
              <w:t xml:space="preserve">. </w:t>
            </w:r>
            <w:r w:rsidR="00DF4102" w:rsidRPr="00552FA0">
              <w:rPr>
                <w:rFonts w:cs="Arial"/>
              </w:rPr>
              <w:t>Touch screen interface.</w:t>
            </w:r>
          </w:p>
        </w:tc>
        <w:tc>
          <w:tcPr>
            <w:tcW w:w="2201" w:type="dxa"/>
          </w:tcPr>
          <w:p w14:paraId="267B85F9" w14:textId="77777777" w:rsidR="00DF4102" w:rsidRPr="00EC59BD" w:rsidRDefault="00DF4102" w:rsidP="00DB4EEF">
            <w:pPr>
              <w:overflowPunct/>
              <w:autoSpaceDE/>
              <w:autoSpaceDN/>
              <w:adjustRightInd/>
              <w:spacing w:line="240" w:lineRule="atLeast"/>
              <w:textAlignment w:val="center"/>
              <w:rPr>
                <w:rFonts w:cs="Arial"/>
                <w:color w:val="0000FF"/>
              </w:rPr>
            </w:pPr>
          </w:p>
        </w:tc>
      </w:tr>
    </w:tbl>
    <w:p w14:paraId="703A36F5" w14:textId="77777777" w:rsidR="000F2E8F" w:rsidRPr="00DF060F" w:rsidRDefault="000F2E8F" w:rsidP="00DB4EEF">
      <w:pPr>
        <w:spacing w:line="240" w:lineRule="atLeast"/>
      </w:pPr>
    </w:p>
    <w:p w14:paraId="045B3CDC" w14:textId="77777777" w:rsidR="000F2E8F" w:rsidRDefault="000F2E8F" w:rsidP="00DB4EEF">
      <w:pPr>
        <w:pStyle w:val="Heading4"/>
        <w:spacing w:line="240" w:lineRule="atLeast"/>
        <w:rPr>
          <w:lang w:val="en-GB"/>
        </w:rPr>
      </w:pPr>
      <w:bookmarkStart w:id="189" w:name="_Toc89265445"/>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189"/>
    </w:p>
    <w:p w14:paraId="3B3A6E1B" w14:textId="77777777" w:rsidR="000F2E8F" w:rsidRPr="0008696C" w:rsidRDefault="000F2E8F" w:rsidP="00DB4EEF">
      <w:pPr>
        <w:shd w:val="clear" w:color="auto" w:fill="D6E3BC" w:themeFill="accent3" w:themeFillTint="66"/>
        <w:spacing w:line="240" w:lineRule="atLeast"/>
        <w:rPr>
          <w:i/>
          <w:color w:val="808080" w:themeColor="background1" w:themeShade="80"/>
          <w:lang w:val="en-GB"/>
        </w:rPr>
      </w:pPr>
      <w:r w:rsidRPr="00057AD3">
        <w:rPr>
          <w:b/>
          <w:i/>
          <w:color w:val="808080" w:themeColor="background1" w:themeShade="80"/>
          <w:lang w:val="en-GB"/>
        </w:rPr>
        <w:t>#</w:t>
      </w:r>
      <w:r>
        <w:rPr>
          <w:b/>
          <w:i/>
          <w:color w:val="808080" w:themeColor="background1" w:themeShade="80"/>
          <w:lang w:val="en-GB"/>
        </w:rPr>
        <w:t>Classification</w:t>
      </w:r>
      <w:r w:rsidRPr="00057AD3">
        <w:rPr>
          <w:b/>
          <w:i/>
          <w:color w:val="808080" w:themeColor="background1" w:themeShade="80"/>
          <w:lang w:val="en-GB"/>
        </w:rPr>
        <w:t>:</w:t>
      </w:r>
      <w:r>
        <w:rPr>
          <w:i/>
          <w:color w:val="808080" w:themeColor="background1" w:themeShade="80"/>
          <w:lang w:val="en-GB"/>
        </w:rPr>
        <w:t xml:space="preserve"> Optional</w:t>
      </w:r>
    </w:p>
    <w:p w14:paraId="4B9EE5C3" w14:textId="77777777" w:rsidR="000F2E8F" w:rsidRPr="0046578B" w:rsidRDefault="000F2E8F" w:rsidP="00DB4EEF">
      <w:pPr>
        <w:shd w:val="clear" w:color="auto" w:fill="D6E3BC" w:themeFill="accent3" w:themeFillTint="66"/>
        <w:spacing w:line="240" w:lineRule="atLeast"/>
        <w:rPr>
          <w:i/>
          <w:color w:val="808080" w:themeColor="background1" w:themeShade="80"/>
        </w:rPr>
      </w:pPr>
      <w:r w:rsidRPr="0008696C">
        <w:rPr>
          <w:b/>
          <w:i/>
          <w:color w:val="808080" w:themeColor="background1" w:themeShade="80"/>
          <w:lang w:val="en-GB"/>
        </w:rPr>
        <w:t>#Hint:</w:t>
      </w:r>
      <w:r w:rsidRPr="0008696C">
        <w:rPr>
          <w:i/>
          <w:color w:val="808080" w:themeColor="background1" w:themeShade="80"/>
          <w:lang w:val="en-GB"/>
        </w:rPr>
        <w:t xml:space="preserve"> </w:t>
      </w:r>
      <w:r>
        <w:rPr>
          <w:i/>
          <w:color w:val="808080" w:themeColor="background1" w:themeShade="80"/>
          <w:lang w:val="en-GB"/>
        </w:rPr>
        <w:t xml:space="preserve">Add a deployment diagram (e.g. a </w:t>
      </w:r>
      <w:r w:rsidRPr="00655CE7">
        <w:rPr>
          <w:i/>
          <w:color w:val="808080" w:themeColor="background1" w:themeShade="80"/>
          <w:lang w:val="en-GB"/>
        </w:rPr>
        <w:t>SysML Activity Diagram</w:t>
      </w:r>
      <w:r>
        <w:rPr>
          <w:i/>
          <w:color w:val="808080" w:themeColor="background1" w:themeShade="80"/>
          <w:lang w:val="en-GB"/>
        </w:rPr>
        <w:t xml:space="preserve"> where the actions represent the </w:t>
      </w:r>
      <w:r w:rsidR="0095557F">
        <w:rPr>
          <w:i/>
          <w:color w:val="808080" w:themeColor="background1" w:themeShade="80"/>
          <w:lang w:val="en-GB"/>
        </w:rPr>
        <w:t>Technology</w:t>
      </w:r>
      <w:r>
        <w:rPr>
          <w:i/>
          <w:color w:val="808080" w:themeColor="background1" w:themeShade="80"/>
          <w:lang w:val="en-GB"/>
        </w:rPr>
        <w:t xml:space="preserve"> Functions and the swimlanes represent the components) and some explanatory text about the variant to this section. The naming of the </w:t>
      </w:r>
      <w:r w:rsidR="0095557F">
        <w:rPr>
          <w:i/>
          <w:color w:val="808080" w:themeColor="background1" w:themeShade="80"/>
          <w:lang w:val="en-GB"/>
        </w:rPr>
        <w:t>Technology</w:t>
      </w:r>
      <w:r>
        <w:rPr>
          <w:i/>
          <w:color w:val="808080" w:themeColor="background1" w:themeShade="80"/>
          <w:lang w:val="en-GB"/>
        </w:rPr>
        <w:t xml:space="preserve"> Functions should make clear, what Logical Function it had been derived from (e.g. VehicleSpeedCalculation(Wheelbased)_ABS)</w:t>
      </w:r>
    </w:p>
    <w:p w14:paraId="29E14F85" w14:textId="77777777" w:rsidR="000F2E8F" w:rsidRPr="00655CE7" w:rsidRDefault="000F2E8F" w:rsidP="00DB4EEF">
      <w:pPr>
        <w:spacing w:line="240" w:lineRule="atLeast"/>
      </w:pPr>
    </w:p>
    <w:p w14:paraId="1DF6FE0A" w14:textId="77777777" w:rsidR="000F2E8F" w:rsidRPr="009E3B7C" w:rsidRDefault="000F2E8F" w:rsidP="00DB4EEF">
      <w:pPr>
        <w:spacing w:line="240" w:lineRule="atLeast"/>
        <w:rPr>
          <w:rFonts w:cs="Arial"/>
          <w:lang w:val="en-GB"/>
        </w:rPr>
      </w:pPr>
    </w:p>
    <w:p w14:paraId="277C7E35" w14:textId="43E674B9" w:rsidR="009233A8" w:rsidRDefault="007B1F5A" w:rsidP="00DB4EEF">
      <w:pPr>
        <w:keepNext/>
        <w:spacing w:line="240" w:lineRule="atLeast"/>
      </w:pPr>
      <w:r>
        <w:t>N</w:t>
      </w:r>
      <w:r w:rsidR="00BB3D7A">
        <w:t>/</w:t>
      </w:r>
      <w:r>
        <w:t>A (since this is optional and really only needed on a more complex system)</w:t>
      </w:r>
      <w:r w:rsidR="00EA6B0D">
        <w:t xml:space="preserve"> </w:t>
      </w:r>
    </w:p>
    <w:p w14:paraId="6E91706C" w14:textId="77777777" w:rsidR="000F2E8F" w:rsidRPr="009E3B7C" w:rsidRDefault="000F2E8F" w:rsidP="00DB4EEF">
      <w:pPr>
        <w:spacing w:line="240" w:lineRule="atLeast"/>
        <w:rPr>
          <w:rFonts w:cs="Arial"/>
        </w:rPr>
      </w:pPr>
    </w:p>
    <w:p w14:paraId="5C92C702" w14:textId="77777777" w:rsidR="000F2E8F" w:rsidRDefault="000F2E8F" w:rsidP="00DB4EEF">
      <w:pPr>
        <w:pStyle w:val="Heading3"/>
        <w:spacing w:line="240" w:lineRule="atLeast"/>
      </w:pPr>
      <w:bookmarkStart w:id="190" w:name="_Toc444778254"/>
      <w:bookmarkStart w:id="191" w:name="_Toc481143812"/>
      <w:bookmarkStart w:id="192" w:name="_Toc89265446"/>
      <w:r>
        <w:t>Function Allocation</w:t>
      </w:r>
      <w:bookmarkEnd w:id="190"/>
      <w:bookmarkEnd w:id="191"/>
      <w:bookmarkEnd w:id="192"/>
    </w:p>
    <w:p w14:paraId="05E98799" w14:textId="32F2389B" w:rsidR="000F2E8F" w:rsidRDefault="000F2E8F" w:rsidP="00DB4EEF">
      <w:pPr>
        <w:shd w:val="clear" w:color="auto" w:fill="D6E3BC" w:themeFill="accent3" w:themeFillTint="66"/>
        <w:spacing w:line="240" w:lineRule="atLeast"/>
        <w:rPr>
          <w:i/>
          <w:color w:val="808080" w:themeColor="background1" w:themeShade="80"/>
          <w:lang w:val="en-GB"/>
        </w:rPr>
      </w:pPr>
      <w:r w:rsidRPr="00057AD3">
        <w:rPr>
          <w:b/>
          <w:i/>
          <w:color w:val="808080" w:themeColor="background1" w:themeShade="80"/>
          <w:lang w:val="en-GB"/>
        </w:rPr>
        <w:t>#Hint:</w:t>
      </w:r>
      <w:r>
        <w:rPr>
          <w:i/>
          <w:color w:val="808080" w:themeColor="background1" w:themeShade="80"/>
          <w:lang w:val="en-GB"/>
        </w:rPr>
        <w:t xml:space="preserve"> The “</w:t>
      </w:r>
      <w:r>
        <w:rPr>
          <w:i/>
          <w:color w:val="808080" w:themeColor="background1" w:themeShade="80"/>
          <w:lang w:val="en-GB"/>
        </w:rPr>
        <w:fldChar w:fldCharType="begin"/>
      </w:r>
      <w:r>
        <w:rPr>
          <w:i/>
          <w:color w:val="808080" w:themeColor="background1" w:themeShade="80"/>
          <w:lang w:val="en-GB"/>
        </w:rPr>
        <w:instrText xml:space="preserve"> REF _Ref10186287 \h  \* MERGEFORMAT </w:instrText>
      </w:r>
      <w:r>
        <w:rPr>
          <w:i/>
          <w:color w:val="808080" w:themeColor="background1" w:themeShade="80"/>
          <w:lang w:val="en-GB"/>
        </w:rPr>
      </w:r>
      <w:r>
        <w:rPr>
          <w:i/>
          <w:color w:val="808080" w:themeColor="background1" w:themeShade="80"/>
          <w:lang w:val="en-GB"/>
        </w:rPr>
        <w:fldChar w:fldCharType="separate"/>
      </w:r>
      <w:r w:rsidR="00ED442C" w:rsidRPr="00ED442C">
        <w:rPr>
          <w:i/>
          <w:color w:val="808080" w:themeColor="background1" w:themeShade="80"/>
          <w:lang w:val="en-GB"/>
        </w:rPr>
        <w:t>Function Allocation Table</w:t>
      </w:r>
      <w:r>
        <w:rPr>
          <w:i/>
          <w:color w:val="808080" w:themeColor="background1" w:themeShade="80"/>
          <w:lang w:val="en-GB"/>
        </w:rPr>
        <w:fldChar w:fldCharType="end"/>
      </w:r>
      <w:r>
        <w:rPr>
          <w:i/>
          <w:color w:val="808080" w:themeColor="background1" w:themeShade="80"/>
          <w:lang w:val="en-GB"/>
        </w:rPr>
        <w:t xml:space="preserve">” shows the mapping of the Logical Functions and the corresponding </w:t>
      </w:r>
      <w:r w:rsidR="0095557F">
        <w:rPr>
          <w:i/>
          <w:color w:val="808080" w:themeColor="background1" w:themeShade="80"/>
          <w:lang w:val="en-GB"/>
        </w:rPr>
        <w:t>Technology</w:t>
      </w:r>
      <w:r>
        <w:rPr>
          <w:i/>
          <w:color w:val="808080" w:themeColor="background1" w:themeShade="80"/>
          <w:lang w:val="en-GB"/>
        </w:rPr>
        <w:t xml:space="preserve"> Functions of a feature to components of the physical architecture as also shown in the deployment diagrams. Typically, there is a 1:1 relationship between (Atomic) Logical and </w:t>
      </w:r>
      <w:r w:rsidR="0095557F">
        <w:rPr>
          <w:i/>
          <w:color w:val="808080" w:themeColor="background1" w:themeShade="80"/>
          <w:lang w:val="en-GB"/>
        </w:rPr>
        <w:t>Technology</w:t>
      </w:r>
      <w:r>
        <w:rPr>
          <w:i/>
          <w:color w:val="808080" w:themeColor="background1" w:themeShade="80"/>
          <w:lang w:val="en-GB"/>
        </w:rPr>
        <w:t xml:space="preserve"> Functions. For details refer to the</w:t>
      </w:r>
      <w:r w:rsidRPr="004F3706">
        <w:rPr>
          <w:lang w:val="en-GB"/>
        </w:rPr>
        <w:t xml:space="preserve"> </w:t>
      </w:r>
      <w:r w:rsidRPr="004F3706">
        <w:rPr>
          <w:i/>
          <w:color w:val="808080" w:themeColor="background1" w:themeShade="80"/>
          <w:lang w:val="en-GB"/>
        </w:rPr>
        <w:t>RE Wiki page</w:t>
      </w:r>
      <w:r>
        <w:rPr>
          <w:i/>
          <w:color w:val="808080" w:themeColor="background1" w:themeShade="80"/>
          <w:lang w:val="en-GB"/>
        </w:rPr>
        <w:t xml:space="preserve">s </w:t>
      </w:r>
      <w:hyperlink r:id="rId77" w:history="1">
        <w:r w:rsidRPr="00EB1AA6">
          <w:rPr>
            <w:rStyle w:val="Hyperlink"/>
            <w:i/>
            <w:lang w:val="en-GB"/>
          </w:rPr>
          <w:t>“Deriving Implemented Functions from Logical Functions”</w:t>
        </w:r>
      </w:hyperlink>
      <w:r>
        <w:rPr>
          <w:i/>
          <w:color w:val="808080" w:themeColor="background1" w:themeShade="80"/>
          <w:lang w:val="en-GB"/>
        </w:rPr>
        <w:t xml:space="preserve"> and “</w:t>
      </w:r>
      <w:hyperlink r:id="rId78" w:history="1">
        <w:r w:rsidRPr="00DF6A3F">
          <w:rPr>
            <w:rStyle w:val="Hyperlink"/>
            <w:i/>
            <w:lang w:val="en-GB"/>
          </w:rPr>
          <w:t>Cascad</w:t>
        </w:r>
        <w:r>
          <w:rPr>
            <w:rStyle w:val="Hyperlink"/>
            <w:i/>
            <w:lang w:val="en-GB"/>
          </w:rPr>
          <w:t>e Requirements</w:t>
        </w:r>
      </w:hyperlink>
      <w:r>
        <w:rPr>
          <w:i/>
          <w:color w:val="808080" w:themeColor="background1" w:themeShade="80"/>
          <w:lang w:val="en-GB"/>
        </w:rPr>
        <w:t xml:space="preserve">” When applying MBSE methods please refer to </w:t>
      </w:r>
      <w:r>
        <w:rPr>
          <w:rStyle w:val="Hyperlink"/>
          <w:i/>
          <w:lang w:val="en-GB"/>
        </w:rPr>
        <w:t>Guideline for Alignment of SW QoS with Ford Starting Model (SysML)</w:t>
      </w:r>
      <w:r>
        <w:rPr>
          <w:i/>
          <w:color w:val="808080" w:themeColor="background1" w:themeShade="80"/>
          <w:lang w:val="en-GB"/>
        </w:rPr>
        <w:t xml:space="preserve"> for how Logical and Technology Functions in the Ford Starting Model align to Atomic Logical Functions and </w:t>
      </w:r>
      <w:r w:rsidR="0095557F">
        <w:rPr>
          <w:i/>
          <w:color w:val="808080" w:themeColor="background1" w:themeShade="80"/>
          <w:lang w:val="en-GB"/>
        </w:rPr>
        <w:t>Technology</w:t>
      </w:r>
      <w:r>
        <w:rPr>
          <w:i/>
          <w:color w:val="808080" w:themeColor="background1" w:themeShade="80"/>
          <w:lang w:val="en-GB"/>
        </w:rPr>
        <w:t xml:space="preserve"> Functions in RE.</w:t>
      </w:r>
    </w:p>
    <w:p w14:paraId="6B03B353" w14:textId="77777777" w:rsidR="000F2E8F" w:rsidRPr="00EB1AA6" w:rsidRDefault="000F2E8F" w:rsidP="00DB4EEF">
      <w:pPr>
        <w:shd w:val="clear" w:color="auto" w:fill="D6E3BC" w:themeFill="accent3" w:themeFillTint="66"/>
        <w:spacing w:line="240" w:lineRule="atLeast"/>
        <w:rPr>
          <w:i/>
          <w:color w:val="808080" w:themeColor="background1" w:themeShade="80"/>
          <w:lang w:val="en-GB"/>
        </w:rPr>
      </w:pPr>
    </w:p>
    <w:p w14:paraId="08036095" w14:textId="2299D63C" w:rsidR="000F2E8F" w:rsidRPr="00542698" w:rsidRDefault="000F2E8F" w:rsidP="00DB4EEF">
      <w:pPr>
        <w:shd w:val="clear" w:color="auto" w:fill="D6E3BC" w:themeFill="accent3" w:themeFillTint="66"/>
        <w:spacing w:line="240" w:lineRule="atLeast"/>
        <w:rPr>
          <w:i/>
          <w:color w:val="808080" w:themeColor="background1" w:themeShade="80"/>
          <w:lang w:val="en-GB"/>
        </w:rPr>
      </w:pPr>
      <w:r>
        <w:rPr>
          <w:i/>
          <w:color w:val="808080" w:themeColor="background1" w:themeShade="80"/>
          <w:lang w:val="en-GB"/>
        </w:rPr>
        <w:t>For Functional Safety critical features the second table (“</w:t>
      </w:r>
      <w:r>
        <w:rPr>
          <w:i/>
          <w:color w:val="808080" w:themeColor="background1" w:themeShade="80"/>
          <w:lang w:val="en-GB"/>
        </w:rPr>
        <w:fldChar w:fldCharType="begin"/>
      </w:r>
      <w:r>
        <w:rPr>
          <w:i/>
          <w:color w:val="808080" w:themeColor="background1" w:themeShade="80"/>
          <w:lang w:val="en-GB"/>
        </w:rPr>
        <w:instrText xml:space="preserve"> REF _Ref10186311 \h  \* MERGEFORMAT </w:instrText>
      </w:r>
      <w:r>
        <w:rPr>
          <w:i/>
          <w:color w:val="808080" w:themeColor="background1" w:themeShade="80"/>
          <w:lang w:val="en-GB"/>
        </w:rPr>
      </w:r>
      <w:r>
        <w:rPr>
          <w:i/>
          <w:color w:val="808080" w:themeColor="background1" w:themeShade="80"/>
          <w:lang w:val="en-GB"/>
        </w:rPr>
        <w:fldChar w:fldCharType="separate"/>
      </w:r>
      <w:r w:rsidR="00ED442C">
        <w:rPr>
          <w:b/>
          <w:bCs/>
          <w:i/>
          <w:color w:val="808080" w:themeColor="background1" w:themeShade="80"/>
        </w:rPr>
        <w:t>Error! Reference source not found.</w:t>
      </w:r>
      <w:r>
        <w:rPr>
          <w:i/>
          <w:color w:val="808080" w:themeColor="background1" w:themeShade="80"/>
          <w:lang w:val="en-GB"/>
        </w:rPr>
        <w:fldChar w:fldCharType="end"/>
      </w:r>
      <w:r>
        <w:rPr>
          <w:i/>
          <w:color w:val="808080" w:themeColor="background1" w:themeShade="80"/>
          <w:lang w:val="en-GB"/>
        </w:rPr>
        <w:t>”) has to be additionally filled in</w:t>
      </w:r>
    </w:p>
    <w:p w14:paraId="049CD720" w14:textId="77777777" w:rsidR="000F2E8F" w:rsidRDefault="000F2E8F" w:rsidP="00DB4EEF">
      <w:pPr>
        <w:pStyle w:val="ListParagraph"/>
        <w:numPr>
          <w:ilvl w:val="0"/>
          <w:numId w:val="15"/>
        </w:numPr>
        <w:shd w:val="clear" w:color="auto" w:fill="D6E3BC" w:themeFill="accent3" w:themeFillTint="66"/>
        <w:spacing w:line="240" w:lineRule="atLeast"/>
        <w:rPr>
          <w:rFonts w:ascii="Arial" w:hAnsi="Arial" w:cs="Arial"/>
          <w:i/>
          <w:color w:val="808080" w:themeColor="background1" w:themeShade="80"/>
          <w:lang w:val="en-GB"/>
        </w:rPr>
      </w:pPr>
      <w:r w:rsidRPr="008435E0">
        <w:rPr>
          <w:rFonts w:ascii="Arial" w:hAnsi="Arial" w:cs="Arial"/>
          <w:i/>
          <w:color w:val="808080" w:themeColor="background1" w:themeShade="80"/>
          <w:lang w:val="en-GB"/>
        </w:rPr>
        <w:t xml:space="preserve">to map Technical Safety Requirements (TSRs) to </w:t>
      </w:r>
      <w:r w:rsidR="0095557F">
        <w:rPr>
          <w:rFonts w:ascii="Arial" w:hAnsi="Arial" w:cs="Arial"/>
          <w:i/>
          <w:color w:val="808080" w:themeColor="background1" w:themeShade="80"/>
          <w:lang w:val="en-GB"/>
        </w:rPr>
        <w:t>Technology</w:t>
      </w:r>
      <w:r w:rsidRPr="008435E0">
        <w:rPr>
          <w:rFonts w:ascii="Arial" w:hAnsi="Arial" w:cs="Arial"/>
          <w:i/>
          <w:color w:val="808080" w:themeColor="background1" w:themeShade="80"/>
          <w:lang w:val="en-GB"/>
        </w:rPr>
        <w:t xml:space="preserve"> Functions and </w:t>
      </w:r>
      <w:r>
        <w:rPr>
          <w:rFonts w:ascii="Arial" w:hAnsi="Arial" w:cs="Arial"/>
          <w:i/>
          <w:color w:val="808080" w:themeColor="background1" w:themeShade="80"/>
          <w:lang w:val="en-GB"/>
        </w:rPr>
        <w:t xml:space="preserve">hence </w:t>
      </w:r>
      <w:r w:rsidRPr="008435E0">
        <w:rPr>
          <w:rFonts w:ascii="Arial" w:hAnsi="Arial" w:cs="Arial"/>
          <w:i/>
          <w:color w:val="808080" w:themeColor="background1" w:themeShade="80"/>
          <w:lang w:val="en-GB"/>
        </w:rPr>
        <w:t>Components and</w:t>
      </w:r>
    </w:p>
    <w:p w14:paraId="0FF5936F" w14:textId="77777777" w:rsidR="000F2E8F" w:rsidRDefault="000F2E8F" w:rsidP="00DB4EEF">
      <w:pPr>
        <w:pStyle w:val="ListParagraph"/>
        <w:numPr>
          <w:ilvl w:val="0"/>
          <w:numId w:val="15"/>
        </w:numPr>
        <w:shd w:val="clear" w:color="auto" w:fill="D6E3BC" w:themeFill="accent3" w:themeFillTint="66"/>
        <w:spacing w:line="240" w:lineRule="atLeast"/>
        <w:rPr>
          <w:rFonts w:ascii="Arial" w:hAnsi="Arial" w:cs="Arial"/>
          <w:i/>
          <w:color w:val="808080" w:themeColor="background1" w:themeShade="80"/>
          <w:lang w:val="en-GB"/>
        </w:rPr>
      </w:pPr>
      <w:r w:rsidRPr="00542698">
        <w:rPr>
          <w:rFonts w:ascii="Arial" w:hAnsi="Arial" w:cs="Arial"/>
          <w:i/>
          <w:color w:val="808080" w:themeColor="background1" w:themeShade="80"/>
          <w:lang w:val="en-GB"/>
        </w:rPr>
        <w:t xml:space="preserve">to assign </w:t>
      </w:r>
      <w:r>
        <w:rPr>
          <w:rFonts w:ascii="Arial" w:hAnsi="Arial" w:cs="Arial"/>
          <w:i/>
          <w:color w:val="808080" w:themeColor="background1" w:themeShade="80"/>
          <w:lang w:val="en-GB"/>
        </w:rPr>
        <w:t xml:space="preserve">an </w:t>
      </w:r>
      <w:r w:rsidRPr="00542698">
        <w:rPr>
          <w:rFonts w:ascii="Arial" w:hAnsi="Arial" w:cs="Arial"/>
          <w:i/>
          <w:color w:val="808080" w:themeColor="background1" w:themeShade="80"/>
          <w:lang w:val="en-GB"/>
        </w:rPr>
        <w:t xml:space="preserve">ASIL level </w:t>
      </w:r>
      <w:r>
        <w:rPr>
          <w:rFonts w:ascii="Arial" w:hAnsi="Arial" w:cs="Arial"/>
          <w:i/>
          <w:color w:val="808080" w:themeColor="background1" w:themeShade="80"/>
          <w:lang w:val="en-GB"/>
        </w:rPr>
        <w:t xml:space="preserve">to </w:t>
      </w:r>
      <w:r w:rsidRPr="00542698">
        <w:rPr>
          <w:rFonts w:ascii="Arial" w:hAnsi="Arial" w:cs="Arial"/>
          <w:i/>
          <w:color w:val="808080" w:themeColor="background1" w:themeShade="80"/>
          <w:lang w:val="en-GB"/>
        </w:rPr>
        <w:t xml:space="preserve">Components </w:t>
      </w:r>
      <w:r>
        <w:rPr>
          <w:rFonts w:ascii="Arial" w:hAnsi="Arial" w:cs="Arial"/>
          <w:i/>
          <w:color w:val="808080" w:themeColor="background1" w:themeShade="80"/>
          <w:lang w:val="en-GB"/>
        </w:rPr>
        <w:t>and</w:t>
      </w:r>
      <w:r w:rsidRPr="008435E0">
        <w:rPr>
          <w:rFonts w:ascii="Arial" w:hAnsi="Arial" w:cs="Arial"/>
          <w:i/>
          <w:color w:val="808080" w:themeColor="background1" w:themeShade="80"/>
          <w:lang w:val="en-GB"/>
        </w:rPr>
        <w:t xml:space="preserve"> TSRs </w:t>
      </w:r>
    </w:p>
    <w:p w14:paraId="5B25D4A0" w14:textId="77777777" w:rsidR="000F2E8F" w:rsidRPr="00BC5BEE" w:rsidRDefault="000F2E8F" w:rsidP="00DB4EEF">
      <w:pPr>
        <w:shd w:val="clear" w:color="auto" w:fill="D6E3BC" w:themeFill="accent3" w:themeFillTint="66"/>
        <w:spacing w:line="240" w:lineRule="atLeast"/>
        <w:rPr>
          <w:rFonts w:cs="Arial"/>
          <w:i/>
          <w:color w:val="808080" w:themeColor="background1" w:themeShade="80"/>
          <w:lang w:val="en-GB"/>
        </w:rPr>
      </w:pPr>
    </w:p>
    <w:p w14:paraId="555AED05" w14:textId="7E558382" w:rsidR="000F2E8F" w:rsidRDefault="000F2E8F" w:rsidP="00DB4EEF">
      <w:pPr>
        <w:shd w:val="clear" w:color="auto" w:fill="D6E3BC" w:themeFill="accent3" w:themeFillTint="66"/>
        <w:spacing w:line="240" w:lineRule="atLeast"/>
        <w:rPr>
          <w:i/>
          <w:color w:val="808080" w:themeColor="background1" w:themeShade="80"/>
          <w:lang w:val="en-GB"/>
        </w:rPr>
      </w:pPr>
      <w:r w:rsidRPr="00922BF9">
        <w:rPr>
          <w:b/>
          <w:i/>
          <w:color w:val="808080" w:themeColor="background1" w:themeShade="80"/>
          <w:lang w:val="en-GB"/>
        </w:rPr>
        <w:t>#Link:</w:t>
      </w:r>
      <w:r>
        <w:rPr>
          <w:i/>
          <w:color w:val="808080" w:themeColor="background1" w:themeShade="80"/>
          <w:lang w:val="en-GB"/>
        </w:rPr>
        <w:t xml:space="preserve"> </w:t>
      </w:r>
      <w:r>
        <w:rPr>
          <w:i/>
          <w:color w:val="808080" w:themeColor="background1" w:themeShade="80"/>
          <w:lang w:val="en-GB"/>
        </w:rPr>
        <w:tab/>
      </w:r>
      <w:hyperlink r:id="rId79" w:history="1">
        <w:r w:rsidRPr="00EB1AA6">
          <w:rPr>
            <w:rStyle w:val="Hyperlink"/>
            <w:i/>
            <w:lang w:val="en-GB"/>
          </w:rPr>
          <w:t xml:space="preserve">RE Wiki </w:t>
        </w:r>
        <w:r>
          <w:rPr>
            <w:rStyle w:val="Hyperlink"/>
            <w:i/>
            <w:lang w:val="en-GB"/>
          </w:rPr>
          <w:t>-</w:t>
        </w:r>
        <w:r w:rsidRPr="00EB1AA6">
          <w:rPr>
            <w:rStyle w:val="Hyperlink"/>
            <w:i/>
            <w:lang w:val="en-GB"/>
          </w:rPr>
          <w:t xml:space="preserve"> Deriving Implemented Functions from Logical Functions</w:t>
        </w:r>
      </w:hyperlink>
      <w:r>
        <w:rPr>
          <w:i/>
          <w:color w:val="808080" w:themeColor="background1" w:themeShade="80"/>
          <w:lang w:val="en-GB"/>
        </w:rPr>
        <w:t xml:space="preserve"> </w:t>
      </w:r>
    </w:p>
    <w:p w14:paraId="1C43AC10" w14:textId="31A31C52" w:rsidR="000F2E8F" w:rsidRPr="007E07F1" w:rsidRDefault="00491675" w:rsidP="00DB4EEF">
      <w:pPr>
        <w:shd w:val="clear" w:color="auto" w:fill="D6E3BC" w:themeFill="accent3" w:themeFillTint="66"/>
        <w:spacing w:line="240" w:lineRule="atLeast"/>
        <w:ind w:firstLine="720"/>
        <w:rPr>
          <w:i/>
          <w:color w:val="808080" w:themeColor="background1" w:themeShade="80"/>
        </w:rPr>
      </w:pPr>
      <w:hyperlink r:id="rId80" w:anchor="CascadeRequirements-CascadingVsTraceability" w:history="1">
        <w:r w:rsidR="000F2E8F">
          <w:rPr>
            <w:rStyle w:val="Hyperlink"/>
            <w:i/>
            <w:lang w:val="en-GB"/>
          </w:rPr>
          <w:t>RE Wiki - Cascade Requirements</w:t>
        </w:r>
      </w:hyperlink>
    </w:p>
    <w:p w14:paraId="6B2CB415" w14:textId="598246A3" w:rsidR="000F2E8F" w:rsidRDefault="00491675" w:rsidP="00DB4EEF">
      <w:pPr>
        <w:shd w:val="clear" w:color="auto" w:fill="D6E3BC" w:themeFill="accent3" w:themeFillTint="66"/>
        <w:spacing w:line="240" w:lineRule="atLeast"/>
        <w:ind w:firstLine="720"/>
        <w:rPr>
          <w:rStyle w:val="Hyperlink"/>
          <w:i/>
          <w:lang w:val="en-GB"/>
        </w:rPr>
      </w:pPr>
      <w:hyperlink r:id="rId81" w:history="1">
        <w:r w:rsidR="000F2E8F" w:rsidRPr="00922BF9">
          <w:rPr>
            <w:rStyle w:val="Hyperlink"/>
            <w:i/>
            <w:lang w:val="en-GB"/>
          </w:rPr>
          <w:t>Functional Safety Sharepoint</w:t>
        </w:r>
      </w:hyperlink>
    </w:p>
    <w:p w14:paraId="2D057467" w14:textId="75DCB4AD" w:rsidR="000F2E8F" w:rsidRDefault="00491675" w:rsidP="00DB4EEF">
      <w:pPr>
        <w:shd w:val="clear" w:color="auto" w:fill="D6E3BC" w:themeFill="accent3" w:themeFillTint="66"/>
        <w:spacing w:line="240" w:lineRule="atLeast"/>
        <w:ind w:firstLine="720"/>
        <w:rPr>
          <w:rStyle w:val="Hyperlink"/>
          <w:i/>
          <w:lang w:val="en-GB"/>
        </w:rPr>
      </w:pPr>
      <w:hyperlink r:id="rId82" w:history="1">
        <w:r w:rsidR="000F2E8F" w:rsidRPr="00C45225">
          <w:rPr>
            <w:rStyle w:val="Hyperlink"/>
            <w:i/>
            <w:lang w:val="en-GB"/>
          </w:rPr>
          <w:t>Guideline for Alignment of SW QoS with Ford Starting Model (SysML)</w:t>
        </w:r>
      </w:hyperlink>
    </w:p>
    <w:p w14:paraId="07B45EEC" w14:textId="77777777" w:rsidR="00EA6B0D" w:rsidRDefault="00EA6B0D" w:rsidP="00DB4EEF">
      <w:pPr>
        <w:spacing w:line="240" w:lineRule="atLeast"/>
        <w:rPr>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3934"/>
        <w:gridCol w:w="3905"/>
      </w:tblGrid>
      <w:tr w:rsidR="000F2E8F" w14:paraId="7BC29331" w14:textId="77777777" w:rsidTr="0071216D">
        <w:trPr>
          <w:cantSplit/>
          <w:trHeight w:val="240"/>
          <w:tblHeader/>
          <w:jc w:val="center"/>
        </w:trPr>
        <w:tc>
          <w:tcPr>
            <w:tcW w:w="1252" w:type="pct"/>
            <w:vMerge w:val="restart"/>
            <w:shd w:val="clear" w:color="auto" w:fill="D9D9D9" w:themeFill="background1" w:themeFillShade="D9"/>
            <w:vAlign w:val="center"/>
          </w:tcPr>
          <w:p w14:paraId="2DAA3E68" w14:textId="77777777" w:rsidR="000F2E8F" w:rsidRDefault="000F2E8F" w:rsidP="00DB4EEF">
            <w:pPr>
              <w:pStyle w:val="TableHeader0"/>
              <w:spacing w:line="240" w:lineRule="atLeast"/>
              <w:jc w:val="center"/>
              <w:rPr>
                <w:lang w:val="en-GB"/>
              </w:rPr>
            </w:pPr>
            <w:r>
              <w:rPr>
                <w:lang w:val="en-GB"/>
              </w:rPr>
              <w:lastRenderedPageBreak/>
              <w:t>Component</w:t>
            </w:r>
          </w:p>
        </w:tc>
        <w:tc>
          <w:tcPr>
            <w:tcW w:w="1881" w:type="pct"/>
            <w:vMerge w:val="restart"/>
            <w:shd w:val="clear" w:color="auto" w:fill="D9D9D9" w:themeFill="background1" w:themeFillShade="D9"/>
            <w:vAlign w:val="center"/>
          </w:tcPr>
          <w:p w14:paraId="7728D7DF" w14:textId="77777777" w:rsidR="000F2E8F" w:rsidRDefault="0095557F" w:rsidP="00DB4EEF">
            <w:pPr>
              <w:pStyle w:val="TableHeader0"/>
              <w:spacing w:line="240" w:lineRule="atLeast"/>
              <w:jc w:val="center"/>
              <w:rPr>
                <w:lang w:val="en-GB"/>
              </w:rPr>
            </w:pPr>
            <w:r>
              <w:rPr>
                <w:lang w:val="en-GB"/>
              </w:rPr>
              <w:t>Technology</w:t>
            </w:r>
            <w:r w:rsidR="000F2E8F">
              <w:rPr>
                <w:lang w:val="en-GB"/>
              </w:rPr>
              <w:t xml:space="preserve"> Function Name</w:t>
            </w:r>
          </w:p>
        </w:tc>
        <w:tc>
          <w:tcPr>
            <w:tcW w:w="1867" w:type="pct"/>
            <w:vMerge w:val="restart"/>
            <w:shd w:val="clear" w:color="auto" w:fill="D9D9D9" w:themeFill="background1" w:themeFillShade="D9"/>
            <w:vAlign w:val="center"/>
          </w:tcPr>
          <w:p w14:paraId="74EE79C6" w14:textId="77777777" w:rsidR="000F2E8F" w:rsidRDefault="000F2E8F" w:rsidP="00DB4EEF">
            <w:pPr>
              <w:pStyle w:val="TableHeader0"/>
              <w:spacing w:line="240" w:lineRule="atLeast"/>
              <w:jc w:val="center"/>
              <w:rPr>
                <w:lang w:val="en-GB"/>
              </w:rPr>
            </w:pPr>
            <w:r>
              <w:rPr>
                <w:lang w:val="en-GB"/>
              </w:rPr>
              <w:t>Logical Function Name</w:t>
            </w:r>
          </w:p>
        </w:tc>
      </w:tr>
      <w:tr w:rsidR="000F2E8F" w14:paraId="7F07A8DC" w14:textId="77777777" w:rsidTr="0071216D">
        <w:trPr>
          <w:cantSplit/>
          <w:trHeight w:val="334"/>
          <w:tblHeader/>
          <w:jc w:val="center"/>
        </w:trPr>
        <w:tc>
          <w:tcPr>
            <w:tcW w:w="1252" w:type="pct"/>
            <w:vMerge/>
            <w:shd w:val="clear" w:color="auto" w:fill="D9D9D9" w:themeFill="background1" w:themeFillShade="D9"/>
            <w:vAlign w:val="center"/>
          </w:tcPr>
          <w:p w14:paraId="7295BF26" w14:textId="77777777" w:rsidR="000F2E8F" w:rsidRDefault="000F2E8F" w:rsidP="00DB4EEF">
            <w:pPr>
              <w:pStyle w:val="TableHeader0"/>
              <w:spacing w:line="240" w:lineRule="atLeast"/>
              <w:jc w:val="center"/>
              <w:rPr>
                <w:lang w:val="en-GB"/>
              </w:rPr>
            </w:pPr>
          </w:p>
        </w:tc>
        <w:tc>
          <w:tcPr>
            <w:tcW w:w="1881" w:type="pct"/>
            <w:vMerge/>
            <w:shd w:val="clear" w:color="auto" w:fill="D9D9D9" w:themeFill="background1" w:themeFillShade="D9"/>
          </w:tcPr>
          <w:p w14:paraId="75D31AD9" w14:textId="77777777" w:rsidR="000F2E8F" w:rsidRDefault="000F2E8F" w:rsidP="00DB4EEF">
            <w:pPr>
              <w:pStyle w:val="TableHeader0"/>
              <w:spacing w:line="240" w:lineRule="atLeast"/>
              <w:jc w:val="center"/>
              <w:rPr>
                <w:lang w:val="en-GB"/>
              </w:rPr>
            </w:pPr>
          </w:p>
        </w:tc>
        <w:tc>
          <w:tcPr>
            <w:tcW w:w="1867" w:type="pct"/>
            <w:vMerge/>
            <w:shd w:val="clear" w:color="auto" w:fill="D9D9D9" w:themeFill="background1" w:themeFillShade="D9"/>
            <w:vAlign w:val="center"/>
          </w:tcPr>
          <w:p w14:paraId="3EB9F563" w14:textId="77777777" w:rsidR="000F2E8F" w:rsidRDefault="000F2E8F" w:rsidP="00DB4EEF">
            <w:pPr>
              <w:pStyle w:val="TableHeader0"/>
              <w:spacing w:line="240" w:lineRule="atLeast"/>
              <w:jc w:val="center"/>
              <w:rPr>
                <w:lang w:val="en-GB"/>
              </w:rPr>
            </w:pPr>
          </w:p>
        </w:tc>
      </w:tr>
      <w:tr w:rsidR="00EA6B0D" w14:paraId="7FE55BC3" w14:textId="77777777" w:rsidTr="0071216D">
        <w:trPr>
          <w:cantSplit/>
          <w:trHeight w:val="296"/>
          <w:tblHeader/>
          <w:jc w:val="center"/>
        </w:trPr>
        <w:tc>
          <w:tcPr>
            <w:tcW w:w="1252" w:type="pct"/>
            <w:vMerge w:val="restart"/>
            <w:vAlign w:val="center"/>
            <w:hideMark/>
          </w:tcPr>
          <w:p w14:paraId="63E5EE37" w14:textId="24F6CC52" w:rsidR="00EA6B0D" w:rsidRPr="00E60F8D" w:rsidRDefault="00EA6B0D" w:rsidP="00DB4EEF">
            <w:pPr>
              <w:pStyle w:val="TabelleText"/>
              <w:spacing w:line="240" w:lineRule="atLeast"/>
            </w:pPr>
            <w:r>
              <w:t xml:space="preserve">HMI </w:t>
            </w:r>
            <w:r w:rsidR="000A734D">
              <w:t xml:space="preserve">MLS </w:t>
            </w:r>
            <w:r>
              <w:t>SWITCH</w:t>
            </w:r>
          </w:p>
        </w:tc>
        <w:tc>
          <w:tcPr>
            <w:tcW w:w="1881" w:type="pct"/>
            <w:vAlign w:val="center"/>
          </w:tcPr>
          <w:p w14:paraId="06F09C36" w14:textId="77777777" w:rsidR="00EA6B0D" w:rsidRPr="00E60F8D" w:rsidRDefault="00EA6B0D" w:rsidP="00DB4EEF">
            <w:pPr>
              <w:pStyle w:val="TabelleText"/>
              <w:spacing w:line="240" w:lineRule="atLeast"/>
            </w:pPr>
            <w:r>
              <w:t>Rotary Absolute LIN base switch</w:t>
            </w:r>
          </w:p>
        </w:tc>
        <w:tc>
          <w:tcPr>
            <w:tcW w:w="1867" w:type="pct"/>
            <w:vMerge w:val="restart"/>
            <w:vAlign w:val="center"/>
          </w:tcPr>
          <w:p w14:paraId="57A56A21" w14:textId="77777777" w:rsidR="00EA6B0D" w:rsidRPr="00E60F8D" w:rsidRDefault="00EA6B0D" w:rsidP="00DB4EEF">
            <w:pPr>
              <w:pStyle w:val="TabelleText"/>
              <w:spacing w:line="240" w:lineRule="atLeast"/>
            </w:pPr>
            <w:r>
              <w:t>Operate HMI</w:t>
            </w:r>
          </w:p>
        </w:tc>
      </w:tr>
      <w:tr w:rsidR="00EA6B0D" w14:paraId="22359F69" w14:textId="77777777" w:rsidTr="0071216D">
        <w:trPr>
          <w:cantSplit/>
          <w:trHeight w:val="225"/>
          <w:tblHeader/>
          <w:jc w:val="center"/>
        </w:trPr>
        <w:tc>
          <w:tcPr>
            <w:tcW w:w="1252" w:type="pct"/>
            <w:vMerge/>
            <w:vAlign w:val="center"/>
            <w:hideMark/>
          </w:tcPr>
          <w:p w14:paraId="1CFE37A3" w14:textId="77777777" w:rsidR="00EA6B0D" w:rsidRPr="00E60F8D" w:rsidRDefault="00EA6B0D" w:rsidP="00DB4EEF">
            <w:pPr>
              <w:overflowPunct/>
              <w:autoSpaceDE/>
              <w:autoSpaceDN/>
              <w:adjustRightInd/>
              <w:spacing w:line="240" w:lineRule="atLeast"/>
              <w:rPr>
                <w:sz w:val="18"/>
                <w:szCs w:val="18"/>
                <w:lang w:val="en-GB"/>
              </w:rPr>
            </w:pPr>
          </w:p>
        </w:tc>
        <w:tc>
          <w:tcPr>
            <w:tcW w:w="1881" w:type="pct"/>
            <w:vAlign w:val="center"/>
          </w:tcPr>
          <w:p w14:paraId="5FA91BFD" w14:textId="77777777" w:rsidR="00EA6B0D" w:rsidRPr="00E60F8D" w:rsidRDefault="00EA6B0D" w:rsidP="00DB4EEF">
            <w:pPr>
              <w:pStyle w:val="TabelleText"/>
              <w:spacing w:line="240" w:lineRule="atLeast"/>
            </w:pPr>
            <w:r>
              <w:t>Rotary Relative LIN base switch</w:t>
            </w:r>
          </w:p>
        </w:tc>
        <w:tc>
          <w:tcPr>
            <w:tcW w:w="1867" w:type="pct"/>
            <w:vMerge/>
            <w:vAlign w:val="center"/>
          </w:tcPr>
          <w:p w14:paraId="75A3A674" w14:textId="77777777" w:rsidR="00EA6B0D" w:rsidRPr="00E60F8D" w:rsidRDefault="00EA6B0D" w:rsidP="00DB4EEF">
            <w:pPr>
              <w:pStyle w:val="TabelleText"/>
              <w:spacing w:line="240" w:lineRule="atLeast"/>
            </w:pPr>
          </w:p>
        </w:tc>
      </w:tr>
      <w:tr w:rsidR="00552FA0" w:rsidRPr="00552FA0" w14:paraId="726F4441" w14:textId="77777777" w:rsidTr="0071216D">
        <w:trPr>
          <w:cantSplit/>
          <w:trHeight w:val="454"/>
          <w:tblHeader/>
          <w:jc w:val="center"/>
        </w:trPr>
        <w:tc>
          <w:tcPr>
            <w:tcW w:w="1252" w:type="pct"/>
            <w:vAlign w:val="center"/>
          </w:tcPr>
          <w:p w14:paraId="2419974E" w14:textId="4FA776F7" w:rsidR="00A503BA" w:rsidRPr="00552FA0" w:rsidRDefault="00A503BA" w:rsidP="00DB4EEF">
            <w:pPr>
              <w:pStyle w:val="TabelleText"/>
              <w:spacing w:line="240" w:lineRule="atLeast"/>
            </w:pPr>
            <w:r w:rsidRPr="00552FA0">
              <w:t>HMI C</w:t>
            </w:r>
            <w:r w:rsidR="00585935" w:rsidRPr="00552FA0">
              <w:t>ENTER STACK</w:t>
            </w:r>
          </w:p>
        </w:tc>
        <w:tc>
          <w:tcPr>
            <w:tcW w:w="1881" w:type="pct"/>
            <w:vAlign w:val="center"/>
          </w:tcPr>
          <w:p w14:paraId="04CE4B1B" w14:textId="78CE9C34" w:rsidR="00A503BA" w:rsidRPr="00552FA0" w:rsidRDefault="00A503BA" w:rsidP="00DB4EEF">
            <w:pPr>
              <w:pStyle w:val="TabelleText"/>
              <w:spacing w:line="240" w:lineRule="atLeast"/>
            </w:pPr>
            <w:r w:rsidRPr="00552FA0">
              <w:t>APIM sync (Touch screen input) display</w:t>
            </w:r>
          </w:p>
        </w:tc>
        <w:tc>
          <w:tcPr>
            <w:tcW w:w="1867" w:type="pct"/>
            <w:vAlign w:val="center"/>
          </w:tcPr>
          <w:p w14:paraId="7923EE06" w14:textId="13A7BBCB" w:rsidR="00A503BA" w:rsidRPr="00552FA0" w:rsidRDefault="00A503BA" w:rsidP="00DB4EEF">
            <w:pPr>
              <w:pStyle w:val="TabelleText"/>
              <w:spacing w:line="240" w:lineRule="atLeast"/>
            </w:pPr>
            <w:r w:rsidRPr="00552FA0">
              <w:t>Operate HMI</w:t>
            </w:r>
          </w:p>
        </w:tc>
      </w:tr>
      <w:tr w:rsidR="000F2E8F" w14:paraId="6432F442" w14:textId="77777777" w:rsidTr="0071216D">
        <w:trPr>
          <w:cantSplit/>
          <w:trHeight w:val="454"/>
          <w:tblHeader/>
          <w:jc w:val="center"/>
        </w:trPr>
        <w:tc>
          <w:tcPr>
            <w:tcW w:w="1252" w:type="pct"/>
            <w:vAlign w:val="center"/>
            <w:hideMark/>
          </w:tcPr>
          <w:p w14:paraId="46BA9D23" w14:textId="77777777" w:rsidR="000F2E8F" w:rsidRPr="00E60F8D" w:rsidRDefault="00EC2412" w:rsidP="00DB4EEF">
            <w:pPr>
              <w:pStyle w:val="TabelleText"/>
              <w:spacing w:line="240" w:lineRule="atLeast"/>
            </w:pPr>
            <w:r>
              <w:t>BCM</w:t>
            </w:r>
          </w:p>
        </w:tc>
        <w:tc>
          <w:tcPr>
            <w:tcW w:w="1881" w:type="pct"/>
            <w:vAlign w:val="center"/>
          </w:tcPr>
          <w:p w14:paraId="002B2096" w14:textId="77777777" w:rsidR="000F2E8F" w:rsidRPr="00E60F8D" w:rsidRDefault="00EC2412" w:rsidP="00DB4EEF">
            <w:pPr>
              <w:pStyle w:val="TabelleText"/>
              <w:spacing w:line="240" w:lineRule="atLeast"/>
            </w:pPr>
            <w:r>
              <w:t>ECU</w:t>
            </w:r>
          </w:p>
        </w:tc>
        <w:tc>
          <w:tcPr>
            <w:tcW w:w="1867" w:type="pct"/>
            <w:vAlign w:val="center"/>
          </w:tcPr>
          <w:p w14:paraId="118DB7F1" w14:textId="77777777" w:rsidR="00EC2412" w:rsidRDefault="00EC2412" w:rsidP="00DB4EEF">
            <w:pPr>
              <w:pStyle w:val="TabelleText"/>
              <w:spacing w:line="240" w:lineRule="atLeast"/>
            </w:pPr>
            <w:r>
              <w:t>Ignition status</w:t>
            </w:r>
          </w:p>
          <w:p w14:paraId="04D65ACB" w14:textId="77777777" w:rsidR="00EC2412" w:rsidRDefault="00EC2412" w:rsidP="00DB4EEF">
            <w:pPr>
              <w:pStyle w:val="TabelleText"/>
              <w:spacing w:line="240" w:lineRule="atLeast"/>
            </w:pPr>
            <w:r>
              <w:t>Config</w:t>
            </w:r>
            <w:r w:rsidR="0012576B">
              <w:t>uration</w:t>
            </w:r>
          </w:p>
          <w:p w14:paraId="2E65CF1B" w14:textId="77777777" w:rsidR="0012576B" w:rsidRDefault="0012576B" w:rsidP="00DB4EEF">
            <w:pPr>
              <w:pStyle w:val="TabelleText"/>
              <w:spacing w:line="240" w:lineRule="atLeast"/>
            </w:pPr>
            <w:r>
              <w:t>Headlamp State</w:t>
            </w:r>
          </w:p>
          <w:p w14:paraId="12C71509" w14:textId="77777777" w:rsidR="0012576B" w:rsidRDefault="0012576B" w:rsidP="00DB4EEF">
            <w:pPr>
              <w:pStyle w:val="TabelleText"/>
              <w:spacing w:line="240" w:lineRule="atLeast"/>
            </w:pPr>
            <w:r>
              <w:t>HighBeam Ramp State</w:t>
            </w:r>
          </w:p>
          <w:p w14:paraId="7A7EB83B" w14:textId="77777777" w:rsidR="0012576B" w:rsidRDefault="0012576B" w:rsidP="00DB4EEF">
            <w:pPr>
              <w:pStyle w:val="TabelleText"/>
              <w:spacing w:line="240" w:lineRule="atLeast"/>
            </w:pPr>
            <w:r>
              <w:t>Snow Plow Mode State</w:t>
            </w:r>
          </w:p>
          <w:p w14:paraId="6A6EB7F3" w14:textId="77777777" w:rsidR="0012576B" w:rsidRDefault="0012576B" w:rsidP="00DB4EEF">
            <w:pPr>
              <w:pStyle w:val="TabelleText"/>
              <w:spacing w:line="240" w:lineRule="atLeast"/>
            </w:pPr>
            <w:r w:rsidRPr="0022628D">
              <w:rPr>
                <w:highlight w:val="cyan"/>
              </w:rPr>
              <w:t>OPeratonal</w:t>
            </w:r>
            <w:r>
              <w:t xml:space="preserve"> Voltage State</w:t>
            </w:r>
          </w:p>
          <w:p w14:paraId="3493E3AF" w14:textId="77777777" w:rsidR="0012576B" w:rsidRDefault="0012576B" w:rsidP="00DB4EEF">
            <w:pPr>
              <w:pStyle w:val="TabelleText"/>
              <w:spacing w:line="240" w:lineRule="atLeast"/>
            </w:pPr>
            <w:r>
              <w:t>Front Fog State</w:t>
            </w:r>
          </w:p>
          <w:p w14:paraId="28927476" w14:textId="77777777" w:rsidR="0012576B" w:rsidRDefault="0012576B" w:rsidP="00DB4EEF">
            <w:pPr>
              <w:pStyle w:val="TabelleText"/>
              <w:spacing w:line="240" w:lineRule="atLeast"/>
            </w:pPr>
            <w:r w:rsidRPr="0022628D">
              <w:rPr>
                <w:highlight w:val="cyan"/>
              </w:rPr>
              <w:t>Trialer</w:t>
            </w:r>
            <w:r>
              <w:t xml:space="preserve"> State</w:t>
            </w:r>
          </w:p>
          <w:p w14:paraId="158A9C13" w14:textId="77777777" w:rsidR="0012576B" w:rsidRDefault="0012576B" w:rsidP="00DB4EEF">
            <w:pPr>
              <w:pStyle w:val="TabelleText"/>
              <w:spacing w:line="240" w:lineRule="atLeast"/>
            </w:pPr>
            <w:r>
              <w:t>Rear Fog State</w:t>
            </w:r>
          </w:p>
          <w:p w14:paraId="01924A24" w14:textId="77777777" w:rsidR="00EC2412" w:rsidRPr="00E60F8D" w:rsidRDefault="0012576B" w:rsidP="00DB4EEF">
            <w:pPr>
              <w:pStyle w:val="TabelleText"/>
              <w:spacing w:line="240" w:lineRule="atLeast"/>
            </w:pPr>
            <w:r>
              <w:t>Ext_Lighting Ign State</w:t>
            </w:r>
          </w:p>
        </w:tc>
      </w:tr>
      <w:tr w:rsidR="0012576B" w14:paraId="14D09CE8" w14:textId="77777777" w:rsidTr="0071216D">
        <w:trPr>
          <w:cantSplit/>
          <w:trHeight w:val="454"/>
          <w:tblHeader/>
          <w:jc w:val="center"/>
        </w:trPr>
        <w:tc>
          <w:tcPr>
            <w:tcW w:w="1252" w:type="pct"/>
            <w:vAlign w:val="center"/>
          </w:tcPr>
          <w:p w14:paraId="11D17620" w14:textId="77777777" w:rsidR="0012576B" w:rsidRDefault="0012576B" w:rsidP="00DB4EEF">
            <w:pPr>
              <w:pStyle w:val="TabelleText"/>
              <w:spacing w:line="240" w:lineRule="atLeast"/>
            </w:pPr>
            <w:r>
              <w:t>BMS</w:t>
            </w:r>
          </w:p>
        </w:tc>
        <w:tc>
          <w:tcPr>
            <w:tcW w:w="1881" w:type="pct"/>
            <w:vAlign w:val="center"/>
          </w:tcPr>
          <w:p w14:paraId="2BAD6904" w14:textId="77777777" w:rsidR="0012576B" w:rsidRDefault="0012576B" w:rsidP="00DB4EEF">
            <w:pPr>
              <w:pStyle w:val="TabelleText"/>
              <w:spacing w:line="240" w:lineRule="atLeast"/>
            </w:pPr>
            <w:r>
              <w:t>ECU</w:t>
            </w:r>
          </w:p>
        </w:tc>
        <w:tc>
          <w:tcPr>
            <w:tcW w:w="1867" w:type="pct"/>
            <w:vAlign w:val="center"/>
          </w:tcPr>
          <w:p w14:paraId="36A28B8E" w14:textId="77777777" w:rsidR="0012576B" w:rsidRDefault="0012576B" w:rsidP="00DB4EEF">
            <w:pPr>
              <w:pStyle w:val="TabelleText"/>
              <w:spacing w:line="240" w:lineRule="atLeast"/>
            </w:pPr>
            <w:r>
              <w:t>O</w:t>
            </w:r>
            <w:r w:rsidR="00CC61D6">
              <w:t>p</w:t>
            </w:r>
            <w:r>
              <w:t>eratonal Voltage State</w:t>
            </w:r>
          </w:p>
        </w:tc>
      </w:tr>
      <w:tr w:rsidR="00A67FE9" w14:paraId="53CB9858" w14:textId="77777777" w:rsidTr="00CC61D6">
        <w:trPr>
          <w:cantSplit/>
          <w:trHeight w:val="454"/>
          <w:tblHeader/>
          <w:jc w:val="center"/>
        </w:trPr>
        <w:tc>
          <w:tcPr>
            <w:tcW w:w="1252" w:type="pct"/>
            <w:vAlign w:val="center"/>
          </w:tcPr>
          <w:p w14:paraId="22202D5A" w14:textId="77777777" w:rsidR="00A67FE9" w:rsidRPr="00E60F8D" w:rsidRDefault="00A67FE9" w:rsidP="00DB4EEF">
            <w:pPr>
              <w:overflowPunct/>
              <w:autoSpaceDE/>
              <w:autoSpaceDN/>
              <w:adjustRightInd/>
              <w:spacing w:line="240" w:lineRule="atLeast"/>
              <w:rPr>
                <w:sz w:val="18"/>
                <w:szCs w:val="18"/>
                <w:lang w:val="en-GB"/>
              </w:rPr>
            </w:pPr>
            <w:r>
              <w:rPr>
                <w:sz w:val="18"/>
                <w:szCs w:val="18"/>
                <w:lang w:val="en-GB"/>
              </w:rPr>
              <w:t>HCM</w:t>
            </w:r>
          </w:p>
        </w:tc>
        <w:tc>
          <w:tcPr>
            <w:tcW w:w="1881" w:type="pct"/>
          </w:tcPr>
          <w:p w14:paraId="47788A98" w14:textId="77777777" w:rsidR="00A67FE9" w:rsidRDefault="00A67FE9" w:rsidP="00DB4EEF">
            <w:pPr>
              <w:pStyle w:val="TabelleText"/>
              <w:spacing w:line="240" w:lineRule="atLeast"/>
            </w:pPr>
            <w:r w:rsidRPr="000262A7">
              <w:t>ECU</w:t>
            </w:r>
          </w:p>
        </w:tc>
        <w:tc>
          <w:tcPr>
            <w:tcW w:w="1867" w:type="pct"/>
            <w:vAlign w:val="center"/>
          </w:tcPr>
          <w:p w14:paraId="7669CC32" w14:textId="77777777" w:rsidR="00A67FE9" w:rsidRDefault="000927DC" w:rsidP="00DB4EEF">
            <w:pPr>
              <w:pStyle w:val="TabelleText"/>
              <w:spacing w:line="240" w:lineRule="atLeast"/>
            </w:pPr>
            <w:r>
              <w:t>Headlamp control</w:t>
            </w:r>
          </w:p>
        </w:tc>
      </w:tr>
      <w:tr w:rsidR="00A67FE9" w14:paraId="0C72707B" w14:textId="77777777" w:rsidTr="00CC61D6">
        <w:trPr>
          <w:cantSplit/>
          <w:trHeight w:val="454"/>
          <w:tblHeader/>
          <w:jc w:val="center"/>
        </w:trPr>
        <w:tc>
          <w:tcPr>
            <w:tcW w:w="1252" w:type="pct"/>
            <w:vAlign w:val="center"/>
          </w:tcPr>
          <w:p w14:paraId="44A03D50" w14:textId="77777777" w:rsidR="00A67FE9" w:rsidRDefault="00A67FE9" w:rsidP="00DB4EEF">
            <w:pPr>
              <w:overflowPunct/>
              <w:autoSpaceDE/>
              <w:autoSpaceDN/>
              <w:adjustRightInd/>
              <w:spacing w:line="240" w:lineRule="atLeast"/>
              <w:rPr>
                <w:sz w:val="18"/>
                <w:szCs w:val="18"/>
                <w:lang w:val="en-GB"/>
              </w:rPr>
            </w:pPr>
            <w:r>
              <w:rPr>
                <w:sz w:val="18"/>
                <w:szCs w:val="18"/>
                <w:lang w:val="en-GB"/>
              </w:rPr>
              <w:t>LDM</w:t>
            </w:r>
          </w:p>
        </w:tc>
        <w:tc>
          <w:tcPr>
            <w:tcW w:w="1881" w:type="pct"/>
          </w:tcPr>
          <w:p w14:paraId="525CFBA1" w14:textId="77777777" w:rsidR="00A67FE9" w:rsidRDefault="00A67FE9" w:rsidP="00DB4EEF">
            <w:pPr>
              <w:pStyle w:val="TabelleText"/>
              <w:spacing w:line="240" w:lineRule="atLeast"/>
            </w:pPr>
            <w:r w:rsidRPr="000262A7">
              <w:t>ECU</w:t>
            </w:r>
          </w:p>
        </w:tc>
        <w:tc>
          <w:tcPr>
            <w:tcW w:w="1867" w:type="pct"/>
            <w:vAlign w:val="center"/>
          </w:tcPr>
          <w:p w14:paraId="542E39F6" w14:textId="77777777" w:rsidR="00A67FE9" w:rsidRDefault="000927DC" w:rsidP="00DB4EEF">
            <w:pPr>
              <w:pStyle w:val="TabelleText"/>
              <w:spacing w:line="240" w:lineRule="atLeast"/>
            </w:pPr>
            <w:r>
              <w:t>LED control</w:t>
            </w:r>
          </w:p>
        </w:tc>
      </w:tr>
      <w:tr w:rsidR="005D3D79" w14:paraId="28BF93B2" w14:textId="77777777" w:rsidTr="00CC61D6">
        <w:trPr>
          <w:cantSplit/>
          <w:trHeight w:val="454"/>
          <w:tblHeader/>
          <w:jc w:val="center"/>
        </w:trPr>
        <w:tc>
          <w:tcPr>
            <w:tcW w:w="1252" w:type="pct"/>
            <w:vAlign w:val="center"/>
          </w:tcPr>
          <w:p w14:paraId="134679A0" w14:textId="663580F1" w:rsidR="005D3D79" w:rsidRDefault="005D3D79" w:rsidP="00DB4EEF">
            <w:pPr>
              <w:overflowPunct/>
              <w:autoSpaceDE/>
              <w:autoSpaceDN/>
              <w:adjustRightInd/>
              <w:spacing w:line="240" w:lineRule="atLeast"/>
              <w:rPr>
                <w:sz w:val="18"/>
                <w:szCs w:val="18"/>
                <w:lang w:val="en-GB"/>
              </w:rPr>
            </w:pPr>
            <w:r>
              <w:rPr>
                <w:sz w:val="18"/>
                <w:szCs w:val="18"/>
                <w:lang w:val="en-GB"/>
              </w:rPr>
              <w:t>SCCM</w:t>
            </w:r>
          </w:p>
        </w:tc>
        <w:tc>
          <w:tcPr>
            <w:tcW w:w="1881" w:type="pct"/>
          </w:tcPr>
          <w:p w14:paraId="11B49E8F" w14:textId="525D4E38" w:rsidR="005D3D79" w:rsidRPr="000262A7" w:rsidRDefault="00546988" w:rsidP="00DB4EEF">
            <w:pPr>
              <w:pStyle w:val="TabelleText"/>
              <w:spacing w:line="240" w:lineRule="atLeast"/>
            </w:pPr>
            <w:r>
              <w:t>ECU</w:t>
            </w:r>
          </w:p>
        </w:tc>
        <w:tc>
          <w:tcPr>
            <w:tcW w:w="1867" w:type="pct"/>
            <w:vAlign w:val="center"/>
          </w:tcPr>
          <w:p w14:paraId="59338699" w14:textId="2F3C9F8A" w:rsidR="005D3D79" w:rsidRDefault="00546988" w:rsidP="00DB4EEF">
            <w:pPr>
              <w:pStyle w:val="TabelleText"/>
              <w:spacing w:line="240" w:lineRule="atLeast"/>
            </w:pPr>
            <w:r>
              <w:t>High beam</w:t>
            </w:r>
            <w:r w:rsidR="0073149E">
              <w:t xml:space="preserve"> HMI input</w:t>
            </w:r>
            <w:r>
              <w:t xml:space="preserve"> control</w:t>
            </w:r>
          </w:p>
        </w:tc>
      </w:tr>
      <w:tr w:rsidR="00B00817" w:rsidRPr="00AB4990" w14:paraId="01D86271" w14:textId="77777777" w:rsidTr="00CC61D6">
        <w:trPr>
          <w:cantSplit/>
          <w:trHeight w:val="454"/>
          <w:tblHeader/>
          <w:jc w:val="center"/>
        </w:trPr>
        <w:tc>
          <w:tcPr>
            <w:tcW w:w="1252" w:type="pct"/>
            <w:vAlign w:val="center"/>
          </w:tcPr>
          <w:p w14:paraId="08217401" w14:textId="7DD4E780" w:rsidR="00B00817" w:rsidRPr="00771525" w:rsidRDefault="00B00817" w:rsidP="00DB4EEF">
            <w:pPr>
              <w:overflowPunct/>
              <w:autoSpaceDE/>
              <w:autoSpaceDN/>
              <w:adjustRightInd/>
              <w:spacing w:line="240" w:lineRule="atLeast"/>
              <w:rPr>
                <w:sz w:val="18"/>
                <w:szCs w:val="18"/>
                <w:lang w:val="en-GB"/>
              </w:rPr>
            </w:pPr>
            <w:r w:rsidRPr="00771525">
              <w:rPr>
                <w:sz w:val="18"/>
                <w:szCs w:val="18"/>
                <w:lang w:val="en-GB"/>
              </w:rPr>
              <w:t>APIM_CDC</w:t>
            </w:r>
          </w:p>
        </w:tc>
        <w:tc>
          <w:tcPr>
            <w:tcW w:w="1881" w:type="pct"/>
          </w:tcPr>
          <w:p w14:paraId="066C0B08" w14:textId="0710DE8F" w:rsidR="00B00817" w:rsidRPr="00771525" w:rsidRDefault="00B00817" w:rsidP="00DB4EEF">
            <w:pPr>
              <w:pStyle w:val="TabelleText"/>
              <w:spacing w:line="240" w:lineRule="atLeast"/>
            </w:pPr>
            <w:r w:rsidRPr="00771525">
              <w:t>ECU</w:t>
            </w:r>
          </w:p>
        </w:tc>
        <w:tc>
          <w:tcPr>
            <w:tcW w:w="1867" w:type="pct"/>
            <w:vAlign w:val="center"/>
          </w:tcPr>
          <w:p w14:paraId="79EFDC03" w14:textId="00D8E5B9" w:rsidR="00B00817" w:rsidRPr="00771525" w:rsidRDefault="0093369F" w:rsidP="00DB4EEF">
            <w:pPr>
              <w:pStyle w:val="TabelleText"/>
              <w:spacing w:line="240" w:lineRule="atLeast"/>
            </w:pPr>
            <w:r w:rsidRPr="00771525">
              <w:t>Soft Button HMI input control</w:t>
            </w:r>
          </w:p>
        </w:tc>
      </w:tr>
      <w:tr w:rsidR="00D75BF0" w:rsidRPr="00BE2B10" w14:paraId="47B3A9AC" w14:textId="77777777" w:rsidTr="004B63CC">
        <w:trPr>
          <w:cantSplit/>
          <w:trHeight w:val="454"/>
          <w:tblHeader/>
          <w:jc w:val="center"/>
        </w:trPr>
        <w:tc>
          <w:tcPr>
            <w:tcW w:w="1252" w:type="pct"/>
            <w:vAlign w:val="center"/>
          </w:tcPr>
          <w:p w14:paraId="1D0FD5E4" w14:textId="2E7CB3BD" w:rsidR="00D75BF0" w:rsidRPr="00771525" w:rsidRDefault="00D75BF0" w:rsidP="004B63CC">
            <w:pPr>
              <w:overflowPunct/>
              <w:autoSpaceDE/>
              <w:autoSpaceDN/>
              <w:adjustRightInd/>
              <w:spacing w:line="240" w:lineRule="atLeast"/>
              <w:rPr>
                <w:sz w:val="18"/>
                <w:szCs w:val="18"/>
                <w:lang w:val="en-GB"/>
              </w:rPr>
            </w:pPr>
            <w:r w:rsidRPr="00771525">
              <w:rPr>
                <w:sz w:val="18"/>
                <w:szCs w:val="18"/>
                <w:lang w:val="en-GB"/>
              </w:rPr>
              <w:t>APIM_CIM</w:t>
            </w:r>
          </w:p>
        </w:tc>
        <w:tc>
          <w:tcPr>
            <w:tcW w:w="1881" w:type="pct"/>
          </w:tcPr>
          <w:p w14:paraId="038D521D" w14:textId="77777777" w:rsidR="00D75BF0" w:rsidRPr="00771525" w:rsidRDefault="00D75BF0" w:rsidP="004B63CC">
            <w:pPr>
              <w:pStyle w:val="TabelleText"/>
              <w:spacing w:line="240" w:lineRule="atLeast"/>
            </w:pPr>
            <w:r w:rsidRPr="00771525">
              <w:t>ECU</w:t>
            </w:r>
          </w:p>
        </w:tc>
        <w:tc>
          <w:tcPr>
            <w:tcW w:w="1867" w:type="pct"/>
            <w:vAlign w:val="center"/>
          </w:tcPr>
          <w:p w14:paraId="5F93E48C" w14:textId="77777777" w:rsidR="00D75BF0" w:rsidRPr="00771525" w:rsidRDefault="00D75BF0" w:rsidP="004B63CC">
            <w:pPr>
              <w:pStyle w:val="TabelleText"/>
              <w:spacing w:line="240" w:lineRule="atLeast"/>
            </w:pPr>
            <w:r w:rsidRPr="00771525">
              <w:t>Soft Button HMI input control</w:t>
            </w:r>
          </w:p>
        </w:tc>
      </w:tr>
    </w:tbl>
    <w:p w14:paraId="493429A7" w14:textId="31ED776B" w:rsidR="000F2E8F" w:rsidRDefault="000F2E8F" w:rsidP="00DB4EEF">
      <w:pPr>
        <w:pStyle w:val="Caption"/>
        <w:spacing w:line="240" w:lineRule="atLeast"/>
      </w:pPr>
      <w:bookmarkStart w:id="193" w:name="_Ref10186171"/>
      <w:bookmarkStart w:id="194" w:name="_Toc89265550"/>
      <w:r w:rsidRPr="00702453">
        <w:t xml:space="preserve">Table </w:t>
      </w:r>
      <w:r>
        <w:rPr>
          <w:noProof/>
        </w:rPr>
        <w:fldChar w:fldCharType="begin"/>
      </w:r>
      <w:r>
        <w:rPr>
          <w:noProof/>
        </w:rPr>
        <w:instrText xml:space="preserve"> STYLEREF 1 \s </w:instrText>
      </w:r>
      <w:r>
        <w:rPr>
          <w:noProof/>
        </w:rPr>
        <w:fldChar w:fldCharType="separate"/>
      </w:r>
      <w:r w:rsidR="00ED442C">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4</w:t>
      </w:r>
      <w:r>
        <w:rPr>
          <w:noProof/>
        </w:rPr>
        <w:fldChar w:fldCharType="end"/>
      </w:r>
      <w:r w:rsidRPr="00702453">
        <w:t xml:space="preserve">: </w:t>
      </w:r>
      <w:bookmarkStart w:id="195" w:name="_Ref10186287"/>
      <w:r>
        <w:t>Function Allocation Table</w:t>
      </w:r>
      <w:bookmarkEnd w:id="193"/>
      <w:bookmarkEnd w:id="195"/>
      <w:r>
        <w:t xml:space="preserve"> (Basic)</w:t>
      </w:r>
      <w:bookmarkEnd w:id="194"/>
    </w:p>
    <w:p w14:paraId="712ECCEC" w14:textId="75AC65AE" w:rsidR="000F2E8F" w:rsidRDefault="000F2E8F" w:rsidP="00DB4EEF">
      <w:pPr>
        <w:spacing w:line="240" w:lineRule="atLeast"/>
      </w:pPr>
    </w:p>
    <w:p w14:paraId="78B48F40" w14:textId="77777777" w:rsidR="00EC2412" w:rsidRDefault="00EC2412" w:rsidP="00DB4EEF">
      <w:pPr>
        <w:spacing w:line="240" w:lineRule="atLeast"/>
      </w:pPr>
    </w:p>
    <w:p w14:paraId="41E8764C" w14:textId="77777777" w:rsidR="00EC2412" w:rsidRDefault="00EC2412" w:rsidP="00DB4EEF">
      <w:pPr>
        <w:spacing w:line="240" w:lineRule="atLeast"/>
      </w:pPr>
    </w:p>
    <w:p w14:paraId="0E0F18C1" w14:textId="77777777" w:rsidR="00EC2412" w:rsidRDefault="00EC2412" w:rsidP="00DB4EEF">
      <w:pPr>
        <w:spacing w:line="240" w:lineRule="atLeast"/>
      </w:pPr>
    </w:p>
    <w:p w14:paraId="7435611A" w14:textId="77777777" w:rsidR="00EC2412" w:rsidRDefault="00EC2412" w:rsidP="00DB4EEF">
      <w:pPr>
        <w:spacing w:line="240" w:lineRule="atLeast"/>
      </w:pPr>
    </w:p>
    <w:p w14:paraId="3EDB1D1A" w14:textId="77777777" w:rsidR="00EC2412" w:rsidRPr="000E3FCD" w:rsidRDefault="00EC2412" w:rsidP="00DB4EEF">
      <w:pPr>
        <w:spacing w:line="240" w:lineRule="atLeast"/>
      </w:pPr>
    </w:p>
    <w:p w14:paraId="3599FFF2" w14:textId="01C48670" w:rsidR="000F2E8F" w:rsidRDefault="000F2E8F" w:rsidP="00DB4EEF">
      <w:pPr>
        <w:pStyle w:val="Caption"/>
        <w:spacing w:line="240" w:lineRule="atLeast"/>
      </w:pPr>
    </w:p>
    <w:p w14:paraId="6FFCC4F2" w14:textId="77777777" w:rsidR="000F2E8F" w:rsidRPr="00C60197" w:rsidRDefault="000F2E8F" w:rsidP="00DB4EEF">
      <w:pPr>
        <w:spacing w:line="240" w:lineRule="atLeast"/>
      </w:pPr>
    </w:p>
    <w:p w14:paraId="4F1C768B" w14:textId="77777777" w:rsidR="000F2E8F" w:rsidRPr="00C60197" w:rsidRDefault="000F2E8F" w:rsidP="00DB4EEF">
      <w:pPr>
        <w:spacing w:line="240" w:lineRule="atLeast"/>
      </w:pPr>
    </w:p>
    <w:p w14:paraId="11FC8B70" w14:textId="77777777" w:rsidR="0045021E" w:rsidRDefault="001A1DC8" w:rsidP="00DB4EEF">
      <w:pPr>
        <w:pStyle w:val="Heading1"/>
        <w:spacing w:line="240" w:lineRule="atLeast"/>
      </w:pPr>
      <w:bookmarkStart w:id="196" w:name="_Toc89265447"/>
      <w:r>
        <w:lastRenderedPageBreak/>
        <w:t>Feature Implementation</w:t>
      </w:r>
      <w:r w:rsidR="00E0458F">
        <w:t xml:space="preserve"> </w:t>
      </w:r>
      <w:r w:rsidR="0045021E">
        <w:t>Modeling</w:t>
      </w:r>
      <w:bookmarkEnd w:id="183"/>
      <w:bookmarkEnd w:id="184"/>
      <w:bookmarkEnd w:id="196"/>
    </w:p>
    <w:p w14:paraId="207E1278" w14:textId="77777777" w:rsidR="00333677" w:rsidRPr="00A30716" w:rsidRDefault="00A30716" w:rsidP="00DB4EEF">
      <w:pPr>
        <w:shd w:val="clear" w:color="auto" w:fill="D6E3BC" w:themeFill="accent3" w:themeFillTint="66"/>
        <w:spacing w:line="240" w:lineRule="atLeast"/>
        <w:rPr>
          <w:i/>
          <w:color w:val="808080" w:themeColor="background1" w:themeShade="80"/>
        </w:rPr>
      </w:pPr>
      <w:bookmarkStart w:id="197" w:name="_Toc422994370"/>
      <w:bookmarkEnd w:id="185"/>
      <w:r w:rsidRPr="00057AD3">
        <w:rPr>
          <w:b/>
          <w:i/>
          <w:color w:val="808080" w:themeColor="background1" w:themeShade="80"/>
        </w:rPr>
        <w:t>#Hint:</w:t>
      </w:r>
      <w:r>
        <w:rPr>
          <w:i/>
          <w:color w:val="808080" w:themeColor="background1" w:themeShade="80"/>
        </w:rPr>
        <w:t xml:space="preserve"> </w:t>
      </w:r>
      <w:r w:rsidR="00333677" w:rsidRPr="00A30716">
        <w:rPr>
          <w:i/>
          <w:color w:val="808080" w:themeColor="background1" w:themeShade="80"/>
        </w:rPr>
        <w:t xml:space="preserve">This chapter shall give </w:t>
      </w:r>
      <w:r w:rsidR="00E0458F">
        <w:rPr>
          <w:i/>
          <w:color w:val="808080" w:themeColor="background1" w:themeShade="80"/>
        </w:rPr>
        <w:t>deployment</w:t>
      </w:r>
      <w:r w:rsidR="00333677" w:rsidRPr="00A30716">
        <w:rPr>
          <w:i/>
          <w:color w:val="808080" w:themeColor="background1" w:themeShade="80"/>
        </w:rPr>
        <w:t xml:space="preserve"> specific refinements of the </w:t>
      </w:r>
      <w:r w:rsidR="002833D7">
        <w:rPr>
          <w:i/>
          <w:color w:val="808080" w:themeColor="background1" w:themeShade="80"/>
        </w:rPr>
        <w:t>customer</w:t>
      </w:r>
      <w:r w:rsidR="00333677" w:rsidRPr="00A30716">
        <w:rPr>
          <w:i/>
          <w:color w:val="808080" w:themeColor="background1" w:themeShade="80"/>
        </w:rPr>
        <w:t xml:space="preserve"> use cases</w:t>
      </w:r>
      <w:r w:rsidR="002833D7">
        <w:rPr>
          <w:i/>
          <w:color w:val="808080" w:themeColor="background1" w:themeShade="80"/>
        </w:rPr>
        <w:t>,</w:t>
      </w:r>
      <w:r w:rsidR="00333677" w:rsidRPr="00A30716">
        <w:rPr>
          <w:i/>
          <w:color w:val="808080" w:themeColor="background1" w:themeShade="80"/>
        </w:rPr>
        <w:t xml:space="preserve"> which are </w:t>
      </w:r>
      <w:r w:rsidR="002833D7">
        <w:rPr>
          <w:i/>
          <w:color w:val="808080" w:themeColor="background1" w:themeShade="80"/>
        </w:rPr>
        <w:t>defined</w:t>
      </w:r>
      <w:r w:rsidR="00333677" w:rsidRPr="00A30716">
        <w:rPr>
          <w:i/>
          <w:color w:val="808080" w:themeColor="background1" w:themeShade="80"/>
        </w:rPr>
        <w:t xml:space="preserve"> in the Feature </w:t>
      </w:r>
      <w:r w:rsidR="00367B4B" w:rsidRPr="00A30716">
        <w:rPr>
          <w:i/>
          <w:color w:val="808080" w:themeColor="background1" w:themeShade="80"/>
        </w:rPr>
        <w:t>Document</w:t>
      </w:r>
      <w:r w:rsidR="00333677" w:rsidRPr="00A30716">
        <w:rPr>
          <w:i/>
          <w:color w:val="808080" w:themeColor="background1" w:themeShade="80"/>
        </w:rPr>
        <w:t xml:space="preserve">. Based on activity diagrams and possibly sequence diagrams, this chapter shows, how the overall functionality is decomposed in activities / functions, which can be allocated to single </w:t>
      </w:r>
      <w:r w:rsidR="00337EE6">
        <w:rPr>
          <w:i/>
          <w:color w:val="808080" w:themeColor="background1" w:themeShade="80"/>
        </w:rPr>
        <w:t xml:space="preserve">physical </w:t>
      </w:r>
      <w:r w:rsidR="00333677" w:rsidRPr="00A30716">
        <w:rPr>
          <w:i/>
          <w:color w:val="808080" w:themeColor="background1" w:themeShade="80"/>
        </w:rPr>
        <w:t>components. In addition</w:t>
      </w:r>
      <w:r w:rsidR="00FC42BC">
        <w:rPr>
          <w:i/>
          <w:color w:val="808080" w:themeColor="background1" w:themeShade="80"/>
        </w:rPr>
        <w:t>,</w:t>
      </w:r>
      <w:r w:rsidR="00333677" w:rsidRPr="00A30716">
        <w:rPr>
          <w:i/>
          <w:color w:val="808080" w:themeColor="background1" w:themeShade="80"/>
        </w:rPr>
        <w:t xml:space="preserve"> this chapter shows how the individual components / activities collaborate.</w:t>
      </w:r>
    </w:p>
    <w:p w14:paraId="1F9743B6" w14:textId="77777777" w:rsidR="00333677" w:rsidRDefault="00771894" w:rsidP="00DB4EEF">
      <w:pPr>
        <w:pStyle w:val="Heading2"/>
        <w:spacing w:line="240" w:lineRule="atLeast"/>
      </w:pPr>
      <w:bookmarkStart w:id="198" w:name="_Toc460937087"/>
      <w:bookmarkStart w:id="199" w:name="_Toc481143816"/>
      <w:bookmarkStart w:id="200" w:name="_Toc89265448"/>
      <w:r>
        <w:t xml:space="preserve">Component </w:t>
      </w:r>
      <w:r w:rsidRPr="00882C07">
        <w:t>Interaction Diagrams</w:t>
      </w:r>
      <w:bookmarkEnd w:id="198"/>
      <w:bookmarkEnd w:id="199"/>
      <w:bookmarkEnd w:id="200"/>
    </w:p>
    <w:p w14:paraId="090D66DA" w14:textId="77777777" w:rsidR="00E96E05" w:rsidRDefault="00E96E05" w:rsidP="00DB4EEF">
      <w:pPr>
        <w:shd w:val="clear" w:color="auto" w:fill="D6E3BC" w:themeFill="accent3" w:themeFillTint="66"/>
        <w:spacing w:line="240" w:lineRule="atLeast"/>
        <w:rPr>
          <w:i/>
          <w:color w:val="808080" w:themeColor="background1" w:themeShade="80"/>
        </w:rPr>
      </w:pPr>
      <w:r w:rsidRPr="00057AD3">
        <w:rPr>
          <w:b/>
          <w:i/>
          <w:color w:val="808080" w:themeColor="background1" w:themeShade="80"/>
        </w:rPr>
        <w:t>#Hint:</w:t>
      </w:r>
      <w:r>
        <w:rPr>
          <w:i/>
          <w:color w:val="808080" w:themeColor="background1" w:themeShade="80"/>
        </w:rPr>
        <w:t xml:space="preserve"> This chapter would typically</w:t>
      </w:r>
      <w:r w:rsidRPr="000202B8">
        <w:rPr>
          <w:i/>
          <w:color w:val="808080" w:themeColor="background1" w:themeShade="80"/>
        </w:rPr>
        <w:t xml:space="preserve"> </w:t>
      </w:r>
      <w:r>
        <w:rPr>
          <w:i/>
          <w:color w:val="808080" w:themeColor="background1" w:themeShade="80"/>
        </w:rPr>
        <w:t>list sequence charts or</w:t>
      </w:r>
      <w:r w:rsidRPr="0046578B">
        <w:rPr>
          <w:i/>
          <w:color w:val="808080" w:themeColor="background1" w:themeShade="80"/>
        </w:rPr>
        <w:t xml:space="preserve"> activity diagram</w:t>
      </w:r>
      <w:r>
        <w:rPr>
          <w:i/>
          <w:color w:val="808080" w:themeColor="background1" w:themeShade="80"/>
        </w:rPr>
        <w:t>s</w:t>
      </w:r>
      <w:r w:rsidRPr="0046578B">
        <w:rPr>
          <w:i/>
          <w:color w:val="808080" w:themeColor="background1" w:themeShade="80"/>
        </w:rPr>
        <w:t xml:space="preserve"> with swim lanes for all involved </w:t>
      </w:r>
      <w:r w:rsidR="00337EE6">
        <w:rPr>
          <w:i/>
          <w:color w:val="808080" w:themeColor="background1" w:themeShade="80"/>
        </w:rPr>
        <w:t>physical</w:t>
      </w:r>
      <w:r w:rsidRPr="0046578B">
        <w:rPr>
          <w:i/>
          <w:color w:val="808080" w:themeColor="background1" w:themeShade="80"/>
        </w:rPr>
        <w:t xml:space="preserve"> components</w:t>
      </w:r>
      <w:r>
        <w:rPr>
          <w:i/>
          <w:color w:val="808080" w:themeColor="background1" w:themeShade="80"/>
        </w:rPr>
        <w:t xml:space="preserve"> to illustrate the interactions between components for relevant scenarios.</w:t>
      </w:r>
    </w:p>
    <w:p w14:paraId="622F627B" w14:textId="77777777" w:rsidR="00E96E05" w:rsidRDefault="00E96E05" w:rsidP="00DB4EEF">
      <w:pPr>
        <w:shd w:val="clear" w:color="auto" w:fill="D6E3BC" w:themeFill="accent3" w:themeFillTint="66"/>
        <w:spacing w:line="240" w:lineRule="atLeast"/>
        <w:rPr>
          <w:i/>
          <w:color w:val="808080" w:themeColor="background1" w:themeShade="80"/>
        </w:rPr>
      </w:pPr>
    </w:p>
    <w:p w14:paraId="4EE1E5BE" w14:textId="77777777" w:rsidR="00E96E05" w:rsidRPr="0046578B" w:rsidRDefault="00E96E05" w:rsidP="00DB4EEF">
      <w:pPr>
        <w:shd w:val="clear" w:color="auto" w:fill="D6E3BC" w:themeFill="accent3" w:themeFillTint="66"/>
        <w:spacing w:line="240" w:lineRule="atLeast"/>
        <w:rPr>
          <w:i/>
          <w:color w:val="808080" w:themeColor="background1" w:themeShade="80"/>
        </w:rPr>
      </w:pPr>
      <w:r w:rsidRPr="0046578B">
        <w:rPr>
          <w:i/>
          <w:color w:val="808080" w:themeColor="background1" w:themeShade="80"/>
        </w:rPr>
        <w:t xml:space="preserve">End-to-end timing constraints could be placed </w:t>
      </w:r>
      <w:r>
        <w:rPr>
          <w:i/>
          <w:color w:val="808080" w:themeColor="background1" w:themeShade="80"/>
        </w:rPr>
        <w:t>in the diagrams</w:t>
      </w:r>
      <w:r w:rsidRPr="0046578B">
        <w:rPr>
          <w:i/>
          <w:color w:val="808080" w:themeColor="background1" w:themeShade="80"/>
        </w:rPr>
        <w:t xml:space="preserve">. End-to-end timing would be relevant if more than 2 nodes (sender / receiver) are involved when information flows from signal generation (e.g. button pressed by user) to signal consumption (e.g. light is switched on). </w:t>
      </w:r>
    </w:p>
    <w:p w14:paraId="4B379ACA" w14:textId="77777777" w:rsidR="00AF2E97" w:rsidRDefault="00AF2E97" w:rsidP="00DB4EEF">
      <w:pPr>
        <w:spacing w:line="240" w:lineRule="atLeast"/>
      </w:pPr>
    </w:p>
    <w:p w14:paraId="2F3A1F62" w14:textId="77777777" w:rsidR="00854A4F" w:rsidRDefault="00771894" w:rsidP="00DB4EEF">
      <w:pPr>
        <w:pStyle w:val="Heading3"/>
        <w:spacing w:line="240" w:lineRule="atLeast"/>
      </w:pPr>
      <w:bookmarkStart w:id="201" w:name="_Toc481143817"/>
      <w:bookmarkStart w:id="202" w:name="_Toc89265449"/>
      <w:r>
        <w:t>Scenario: “</w:t>
      </w:r>
      <w:r w:rsidR="00854A4F">
        <w:t>System Startup / Shutdown</w:t>
      </w:r>
      <w:r>
        <w:t>”</w:t>
      </w:r>
      <w:bookmarkEnd w:id="201"/>
      <w:bookmarkEnd w:id="202"/>
    </w:p>
    <w:p w14:paraId="63D2D0EF" w14:textId="77777777" w:rsidR="00771894" w:rsidRDefault="00771894" w:rsidP="00DB4EEF">
      <w:pPr>
        <w:shd w:val="clear" w:color="auto" w:fill="D6E3BC" w:themeFill="accent3" w:themeFillTint="66"/>
        <w:spacing w:line="240" w:lineRule="atLeast"/>
        <w:rPr>
          <w:i/>
          <w:color w:val="808080" w:themeColor="background1" w:themeShade="80"/>
        </w:rPr>
      </w:pPr>
      <w:r w:rsidRPr="00057AD3">
        <w:rPr>
          <w:b/>
          <w:i/>
          <w:color w:val="808080" w:themeColor="background1" w:themeShade="80"/>
        </w:rPr>
        <w:t>#Hint:</w:t>
      </w:r>
      <w:r>
        <w:rPr>
          <w:i/>
          <w:color w:val="808080" w:themeColor="background1" w:themeShade="80"/>
        </w:rPr>
        <w:t xml:space="preserve"> </w:t>
      </w:r>
      <w:r w:rsidRPr="0046578B">
        <w:rPr>
          <w:i/>
          <w:color w:val="808080" w:themeColor="background1" w:themeShade="80"/>
        </w:rPr>
        <w:t>This chapter shall define specific scenarios / sequences (e.g. power-up initialization, ignition after-run, NM sleep / wake up, Micro</w:t>
      </w:r>
      <w:r>
        <w:rPr>
          <w:i/>
          <w:color w:val="808080" w:themeColor="background1" w:themeShade="80"/>
        </w:rPr>
        <w:t>Hybrid start / stop inhibition.</w:t>
      </w:r>
    </w:p>
    <w:p w14:paraId="6D165009" w14:textId="796ED5C3" w:rsidR="008F242C" w:rsidRDefault="008F242C" w:rsidP="00DB4EEF">
      <w:pPr>
        <w:pStyle w:val="Heading3"/>
        <w:spacing w:line="240" w:lineRule="atLeast"/>
      </w:pPr>
      <w:bookmarkStart w:id="203" w:name="_Toc89265450"/>
      <w:bookmarkStart w:id="204" w:name="_Toc481143818"/>
      <w:r>
        <w:t xml:space="preserve">Scenario: “Normal </w:t>
      </w:r>
      <w:r w:rsidR="002F3938">
        <w:t xml:space="preserve">Sequence </w:t>
      </w:r>
      <w:r>
        <w:t>Operation”</w:t>
      </w:r>
      <w:bookmarkEnd w:id="203"/>
    </w:p>
    <w:p w14:paraId="0C094DFA" w14:textId="0F207DDE" w:rsidR="00597836" w:rsidRPr="00597836" w:rsidRDefault="00C865D9" w:rsidP="00DB4EEF">
      <w:pPr>
        <w:spacing w:line="240" w:lineRule="atLeast"/>
      </w:pPr>
      <w:r>
        <w:object w:dxaOrig="13635" w:dyaOrig="11251" w14:anchorId="0A2B8B5D">
          <v:shape id="_x0000_i1037" type="#_x0000_t75" style="width:491.55pt;height:404.45pt" o:ole="">
            <v:imagedata r:id="rId83" o:title=""/>
          </v:shape>
          <o:OLEObject Type="Embed" ProgID="Visio.Drawing.15" ShapeID="_x0000_i1037" DrawAspect="Content" ObjectID="_1716035741" r:id="rId84"/>
        </w:object>
      </w:r>
    </w:p>
    <w:p w14:paraId="4049500E" w14:textId="514DF798" w:rsidR="00597836" w:rsidRDefault="00080A99" w:rsidP="00DB4EEF">
      <w:pPr>
        <w:pStyle w:val="Caption"/>
        <w:spacing w:line="240" w:lineRule="atLeast"/>
      </w:pPr>
      <w:bookmarkStart w:id="205" w:name="_Toc89265540"/>
      <w:commentRangeStart w:id="206"/>
      <w:r>
        <w:t xml:space="preserve">Figure </w:t>
      </w:r>
      <w:r>
        <w:rPr>
          <w:noProof/>
        </w:rPr>
        <w:fldChar w:fldCharType="begin"/>
      </w:r>
      <w:r>
        <w:rPr>
          <w:noProof/>
        </w:rPr>
        <w:instrText xml:space="preserve"> STYLEREF 1 \s </w:instrText>
      </w:r>
      <w:r>
        <w:rPr>
          <w:noProof/>
        </w:rPr>
        <w:fldChar w:fldCharType="separate"/>
      </w:r>
      <w:r w:rsidR="00ED442C">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ED442C">
        <w:rPr>
          <w:noProof/>
        </w:rPr>
        <w:t>1</w:t>
      </w:r>
      <w:r>
        <w:rPr>
          <w:noProof/>
        </w:rPr>
        <w:fldChar w:fldCharType="end"/>
      </w:r>
      <w:r w:rsidR="00597836" w:rsidRPr="00080A99">
        <w:t>:</w:t>
      </w:r>
      <w:r w:rsidR="00597836" w:rsidRPr="009E3B7C">
        <w:rPr>
          <w:rStyle w:val="CaptionChar1"/>
          <w:rFonts w:cs="Arial"/>
          <w:b/>
        </w:rPr>
        <w:t xml:space="preserve"> </w:t>
      </w:r>
      <w:r w:rsidR="00597836" w:rsidRPr="009E3B7C">
        <w:t>“</w:t>
      </w:r>
      <w:r w:rsidR="00597836">
        <w:t xml:space="preserve">Normal </w:t>
      </w:r>
      <w:r w:rsidR="00BB0539">
        <w:t>Seque</w:t>
      </w:r>
      <w:r w:rsidR="002F3938">
        <w:t xml:space="preserve">nce </w:t>
      </w:r>
      <w:r w:rsidR="00597836">
        <w:t>Operation</w:t>
      </w:r>
      <w:r w:rsidR="00597836" w:rsidRPr="009E3B7C">
        <w:t>”</w:t>
      </w:r>
      <w:commentRangeEnd w:id="206"/>
      <w:r w:rsidR="0089283B">
        <w:rPr>
          <w:rStyle w:val="CommentReference"/>
          <w:rFonts w:ascii="Times New Roman" w:hAnsi="Times New Roman"/>
          <w:b w:val="0"/>
        </w:rPr>
        <w:commentReference w:id="206"/>
      </w:r>
      <w:bookmarkEnd w:id="205"/>
    </w:p>
    <w:p w14:paraId="43F3CE29" w14:textId="7B38D6C1" w:rsidR="00EF5A80" w:rsidRDefault="00EF5A80" w:rsidP="00DB4EEF">
      <w:pPr>
        <w:spacing w:line="240" w:lineRule="atLeast"/>
      </w:pPr>
    </w:p>
    <w:p w14:paraId="4E939E7A" w14:textId="77777777" w:rsidR="00EF5A80" w:rsidRPr="00EF5A80" w:rsidRDefault="00EF5A80" w:rsidP="00DB4EEF">
      <w:pPr>
        <w:spacing w:line="240" w:lineRule="atLeast"/>
      </w:pPr>
    </w:p>
    <w:p w14:paraId="5790FDE7" w14:textId="77777777" w:rsidR="00556159" w:rsidRDefault="00556159" w:rsidP="00DB4EEF">
      <w:pPr>
        <w:pStyle w:val="Heading2"/>
        <w:spacing w:line="240" w:lineRule="atLeast"/>
      </w:pPr>
      <w:bookmarkStart w:id="207" w:name="_Toc460937088"/>
      <w:bookmarkStart w:id="208" w:name="_Toc481143819"/>
      <w:bookmarkStart w:id="209" w:name="_Toc89265451"/>
      <w:bookmarkEnd w:id="204"/>
      <w:r>
        <w:t>Component Interface Behavior Diagrams</w:t>
      </w:r>
      <w:bookmarkEnd w:id="207"/>
      <w:bookmarkEnd w:id="208"/>
      <w:bookmarkEnd w:id="209"/>
    </w:p>
    <w:p w14:paraId="7069786F" w14:textId="77777777" w:rsidR="00556159" w:rsidRDefault="00556159" w:rsidP="00DB4EEF">
      <w:pPr>
        <w:shd w:val="clear" w:color="auto" w:fill="D6E3BC" w:themeFill="accent3" w:themeFillTint="66"/>
        <w:spacing w:line="240" w:lineRule="atLeast"/>
        <w:rPr>
          <w:i/>
          <w:color w:val="808080" w:themeColor="background1" w:themeShade="80"/>
        </w:rPr>
      </w:pPr>
      <w:r>
        <w:rPr>
          <w:i/>
          <w:color w:val="808080" w:themeColor="background1" w:themeShade="80"/>
        </w:rPr>
        <w:t>#Hint: For complex (application level) interface protocols a protocol state machine would be more appropriate than a bunch of sequence diagrams</w:t>
      </w:r>
      <w:r w:rsidR="00422210">
        <w:rPr>
          <w:i/>
          <w:color w:val="808080" w:themeColor="background1" w:themeShade="80"/>
        </w:rPr>
        <w:t xml:space="preserve"> to illustrate the interactions between components</w:t>
      </w:r>
      <w:r>
        <w:rPr>
          <w:i/>
          <w:color w:val="808080" w:themeColor="background1" w:themeShade="80"/>
        </w:rPr>
        <w:t>.</w:t>
      </w:r>
      <w:r w:rsidR="00A1217B">
        <w:rPr>
          <w:i/>
          <w:color w:val="808080" w:themeColor="background1" w:themeShade="80"/>
        </w:rPr>
        <w:t xml:space="preserve"> </w:t>
      </w:r>
      <w:r w:rsidR="008717E9">
        <w:rPr>
          <w:i/>
          <w:color w:val="808080" w:themeColor="background1" w:themeShade="80"/>
        </w:rPr>
        <w:t xml:space="preserve">So, this section would </w:t>
      </w:r>
      <w:r w:rsidR="00BC2C4F">
        <w:rPr>
          <w:i/>
          <w:color w:val="808080" w:themeColor="background1" w:themeShade="80"/>
        </w:rPr>
        <w:t xml:space="preserve">typically </w:t>
      </w:r>
      <w:r w:rsidR="008717E9">
        <w:rPr>
          <w:i/>
          <w:color w:val="808080" w:themeColor="background1" w:themeShade="80"/>
        </w:rPr>
        <w:t>show a</w:t>
      </w:r>
      <w:r w:rsidR="00A1217B">
        <w:rPr>
          <w:i/>
          <w:color w:val="808080" w:themeColor="background1" w:themeShade="80"/>
        </w:rPr>
        <w:t xml:space="preserve"> </w:t>
      </w:r>
      <w:r w:rsidR="00BC2C4F">
        <w:rPr>
          <w:i/>
          <w:color w:val="808080" w:themeColor="background1" w:themeShade="80"/>
        </w:rPr>
        <w:t xml:space="preserve">(protocol) </w:t>
      </w:r>
      <w:r w:rsidR="00A1217B">
        <w:rPr>
          <w:i/>
          <w:color w:val="808080" w:themeColor="background1" w:themeShade="80"/>
        </w:rPr>
        <w:t>state m</w:t>
      </w:r>
      <w:r w:rsidR="003A56A3">
        <w:rPr>
          <w:i/>
          <w:color w:val="808080" w:themeColor="background1" w:themeShade="80"/>
        </w:rPr>
        <w:t>achine</w:t>
      </w:r>
      <w:r w:rsidR="00A1217B">
        <w:rPr>
          <w:i/>
          <w:color w:val="808080" w:themeColor="background1" w:themeShade="80"/>
        </w:rPr>
        <w:t>.</w:t>
      </w:r>
    </w:p>
    <w:p w14:paraId="193E1B49" w14:textId="77777777" w:rsidR="004F06CE" w:rsidRPr="0046578B" w:rsidRDefault="004F06CE" w:rsidP="00DB4EEF">
      <w:pPr>
        <w:spacing w:line="240" w:lineRule="atLeast"/>
      </w:pPr>
    </w:p>
    <w:p w14:paraId="7EA974CA" w14:textId="77777777" w:rsidR="00A26A03" w:rsidRDefault="009E238B" w:rsidP="00DB4EEF">
      <w:pPr>
        <w:pStyle w:val="Heading1"/>
        <w:spacing w:line="240" w:lineRule="atLeast"/>
      </w:pPr>
      <w:bookmarkStart w:id="210" w:name="_Ref12638483"/>
      <w:bookmarkStart w:id="211" w:name="_Toc89265452"/>
      <w:r>
        <w:lastRenderedPageBreak/>
        <w:t xml:space="preserve">Feature Implementation </w:t>
      </w:r>
      <w:r w:rsidR="00A26A03">
        <w:t>Requirements</w:t>
      </w:r>
      <w:bookmarkEnd w:id="210"/>
      <w:bookmarkEnd w:id="211"/>
    </w:p>
    <w:p w14:paraId="45F26F34" w14:textId="77777777" w:rsidR="00512949" w:rsidRPr="009E3B7C" w:rsidRDefault="00512949" w:rsidP="00DB4EEF">
      <w:pPr>
        <w:shd w:val="clear" w:color="auto" w:fill="D6E3BC" w:themeFill="accent3" w:themeFillTint="66"/>
        <w:spacing w:line="240" w:lineRule="atLeast"/>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Pr>
          <w:rFonts w:cs="Arial"/>
          <w:i/>
          <w:color w:val="808080" w:themeColor="background1" w:themeShade="80"/>
        </w:rPr>
        <w:t>The Feature Implementation Specification is first of all an architecture document. It shows the Functional and the E/E architecture as well as the deployment of the Functional one to the E/E one</w:t>
      </w:r>
      <w:r w:rsidRPr="009E3B7C">
        <w:rPr>
          <w:rFonts w:cs="Arial"/>
          <w:i/>
          <w:color w:val="808080" w:themeColor="background1" w:themeShade="80"/>
        </w:rPr>
        <w:t>.</w:t>
      </w:r>
    </w:p>
    <w:p w14:paraId="00A1079E" w14:textId="77777777" w:rsidR="00A67668" w:rsidRPr="00512949" w:rsidRDefault="00A67668" w:rsidP="00DB4EEF">
      <w:pPr>
        <w:spacing w:line="240" w:lineRule="atLeast"/>
      </w:pPr>
    </w:p>
    <w:p w14:paraId="3CADF730" w14:textId="77777777" w:rsidR="00D97655" w:rsidRDefault="00D97655" w:rsidP="00DB4EEF">
      <w:pPr>
        <w:pStyle w:val="Heading2"/>
        <w:spacing w:line="240" w:lineRule="atLeast"/>
      </w:pPr>
      <w:bookmarkStart w:id="212" w:name="_Toc89265453"/>
      <w:bookmarkStart w:id="213" w:name="_Toc422994379"/>
      <w:bookmarkStart w:id="214" w:name="_Toc481143821"/>
      <w:bookmarkStart w:id="215" w:name="_Toc273425078"/>
      <w:bookmarkEnd w:id="197"/>
      <w:r w:rsidRPr="00655CE7">
        <w:t>Functional Safety</w:t>
      </w:r>
      <w:bookmarkEnd w:id="212"/>
      <w:r w:rsidRPr="00655CE7">
        <w:t xml:space="preserve"> </w:t>
      </w:r>
    </w:p>
    <w:p w14:paraId="78F0CE84" w14:textId="77777777" w:rsidR="00D97655" w:rsidRPr="00347A88" w:rsidRDefault="00D97655" w:rsidP="00DB4EEF">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492FA0B4" w14:textId="77777777" w:rsidR="00D97655" w:rsidRDefault="00D97655" w:rsidP="00DB4EEF">
      <w:pPr>
        <w:shd w:val="clear" w:color="auto" w:fill="D6E3BC"/>
        <w:spacing w:line="240" w:lineRule="atLeast"/>
        <w:rPr>
          <w:i/>
          <w:color w:val="808080" w:themeColor="background1" w:themeShade="80"/>
        </w:rPr>
      </w:pPr>
      <w:r w:rsidRPr="004C4439">
        <w:rPr>
          <w:b/>
          <w:i/>
          <w:color w:val="808080" w:themeColor="background1" w:themeShade="80"/>
        </w:rPr>
        <w:t>#Hint:</w:t>
      </w:r>
      <w:r>
        <w:rPr>
          <w:i/>
          <w:color w:val="808080" w:themeColor="background1" w:themeShade="80"/>
        </w:rPr>
        <w:t xml:space="preserve"> If feature is not Functional Safety critical, remove subsections from this chapter and state “Feature is not Functional Safety critical”</w:t>
      </w:r>
    </w:p>
    <w:p w14:paraId="4334F1E2" w14:textId="77777777" w:rsidR="00C61972" w:rsidRDefault="00C61972" w:rsidP="00DB4EEF">
      <w:pPr>
        <w:shd w:val="clear" w:color="auto" w:fill="D6E3BC"/>
        <w:spacing w:line="240" w:lineRule="atLeast"/>
        <w:rPr>
          <w:i/>
          <w:color w:val="808080" w:themeColor="background1" w:themeShade="80"/>
        </w:rPr>
      </w:pPr>
    </w:p>
    <w:p w14:paraId="6130326E" w14:textId="77777777" w:rsidR="00D97655" w:rsidRDefault="00D97655" w:rsidP="00DB4EEF">
      <w:pPr>
        <w:pStyle w:val="Heading3"/>
        <w:spacing w:line="240" w:lineRule="atLeast"/>
      </w:pPr>
      <w:bookmarkStart w:id="216" w:name="_Toc89265454"/>
      <w:r>
        <w:t>ASIL Decomposition of Technical Safety Requirements</w:t>
      </w:r>
      <w:bookmarkEnd w:id="216"/>
    </w:p>
    <w:p w14:paraId="110BA32B" w14:textId="77777777" w:rsidR="00D97655" w:rsidRPr="00347A88" w:rsidRDefault="00D97655" w:rsidP="00DB4EEF">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067F701B" w14:textId="77777777" w:rsidR="00D97655" w:rsidRDefault="00D97655" w:rsidP="00DB4EEF">
      <w:pPr>
        <w:shd w:val="clear" w:color="auto" w:fill="D6E3BC"/>
        <w:spacing w:line="240" w:lineRule="atLeast"/>
        <w:rPr>
          <w:i/>
          <w:color w:val="808080" w:themeColor="background1" w:themeShade="80"/>
        </w:rPr>
      </w:pPr>
      <w:r>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Sometimes an ASIL decomposition of Technical Safety Requirements (TSRs) is required. The (input) TSRs, which are to be decomposed, are derived from FSRs. Those input TSRs are to be specified in this chapter (right above the corresponding ASIL decomposition table). For each input TSR add one “</w:t>
      </w:r>
      <w:r w:rsidRPr="003146B1">
        <w:rPr>
          <w:i/>
          <w:color w:val="808080" w:themeColor="background1" w:themeShade="80"/>
        </w:rPr>
        <w:t>ASIL Decomposition Table</w:t>
      </w:r>
      <w:r>
        <w:rPr>
          <w:i/>
          <w:color w:val="808080" w:themeColor="background1" w:themeShade="80"/>
        </w:rPr>
        <w:t>”. In the “</w:t>
      </w:r>
      <w:r w:rsidRPr="003146B1">
        <w:rPr>
          <w:i/>
          <w:color w:val="808080" w:themeColor="background1" w:themeShade="80"/>
        </w:rPr>
        <w:t>ASIL Decomposition Table</w:t>
      </w:r>
      <w:r>
        <w:rPr>
          <w:i/>
          <w:color w:val="808080" w:themeColor="background1" w:themeShade="80"/>
        </w:rPr>
        <w:t>” the derived, decomposed TSRs are referenced by ID and Title. Those TSRs are however not specified in the FIS but in the ECU Functional Specfication.</w:t>
      </w:r>
    </w:p>
    <w:p w14:paraId="61FC7A39" w14:textId="27A5597A" w:rsidR="00D97655" w:rsidRPr="00347A88" w:rsidRDefault="00D97655" w:rsidP="00DB4EEF">
      <w:pPr>
        <w:shd w:val="clear" w:color="auto" w:fill="D6E3BC" w:themeFill="accent3" w:themeFillTint="66"/>
        <w:spacing w:line="240" w:lineRule="atLeast"/>
        <w:rPr>
          <w:rStyle w:val="SubtleEmphasis"/>
        </w:rPr>
      </w:pPr>
      <w:r w:rsidRPr="00347A88">
        <w:rPr>
          <w:rStyle w:val="SubtleEmphasis"/>
          <w:b/>
        </w:rPr>
        <w:t>#Macro:</w:t>
      </w:r>
      <w:r w:rsidRPr="00347A88">
        <w:rPr>
          <w:rStyle w:val="SubtleEmphasis"/>
        </w:rPr>
        <w:t xml:space="preserve"> </w:t>
      </w:r>
      <w:hyperlink r:id="rId85" w:history="1">
        <w:r w:rsidRPr="00DE5C04">
          <w:rPr>
            <w:rStyle w:val="SubtleEmphasis"/>
            <w:color w:val="0000FF"/>
          </w:rPr>
          <w:t>Add Ins -&gt; Add Requirement macro</w:t>
        </w:r>
      </w:hyperlink>
      <w:r w:rsidRPr="00347A88">
        <w:rPr>
          <w:rStyle w:val="SubtleEmphasis"/>
        </w:rPr>
        <w:t xml:space="preserve"> (select “</w:t>
      </w:r>
      <w:r w:rsidRPr="00DF212F">
        <w:rPr>
          <w:rStyle w:val="SubtleEmphasis"/>
          <w:b/>
        </w:rPr>
        <w:t>Func./Tech. Safety Requirement</w:t>
      </w:r>
      <w:r w:rsidRPr="00347A88">
        <w:rPr>
          <w:rStyle w:val="SubtleEmphasis"/>
        </w:rPr>
        <w:t>” as type)</w:t>
      </w:r>
    </w:p>
    <w:p w14:paraId="2DE9C250" w14:textId="0D665778" w:rsidR="00D97655" w:rsidRDefault="00D97655" w:rsidP="00DB4EEF">
      <w:pPr>
        <w:shd w:val="clear" w:color="auto" w:fill="D6E3BC" w:themeFill="accent3" w:themeFillTint="66"/>
        <w:spacing w:line="240" w:lineRule="atLeast"/>
        <w:rPr>
          <w:i/>
          <w:color w:val="808080" w:themeColor="background1" w:themeShade="80"/>
        </w:rPr>
      </w:pPr>
      <w:r>
        <w:rPr>
          <w:b/>
          <w:i/>
          <w:color w:val="808080" w:themeColor="background1" w:themeShade="80"/>
          <w:lang w:val="en-GB"/>
        </w:rPr>
        <w:t>#Link:</w:t>
      </w:r>
      <w:r>
        <w:rPr>
          <w:i/>
          <w:color w:val="808080" w:themeColor="background1" w:themeShade="80"/>
          <w:lang w:val="en-GB"/>
        </w:rPr>
        <w:t xml:space="preserve"> </w:t>
      </w:r>
      <w:hyperlink r:id="rId86" w:history="1">
        <w:r>
          <w:rPr>
            <w:rStyle w:val="Hyperlink"/>
            <w:i/>
          </w:rPr>
          <w:t>Functional Safety Sharepoint</w:t>
        </w:r>
      </w:hyperlink>
      <w:r>
        <w:rPr>
          <w:i/>
          <w:color w:val="808080" w:themeColor="background1" w:themeShade="80"/>
        </w:rPr>
        <w:t xml:space="preserve"> - Functional Safety Concept</w:t>
      </w:r>
    </w:p>
    <w:p w14:paraId="7BD03639" w14:textId="77777777" w:rsidR="00D97655" w:rsidRDefault="00D97655" w:rsidP="00DB4EEF">
      <w:pPr>
        <w:spacing w:line="240" w:lineRule="atLeast"/>
        <w:rPr>
          <w:highlight w:val="yellow"/>
        </w:rPr>
      </w:pPr>
    </w:p>
    <w:p w14:paraId="7DBD2DA0" w14:textId="129D0764" w:rsidR="00A67668" w:rsidRDefault="00A67668" w:rsidP="00DB4EEF">
      <w:pPr>
        <w:spacing w:line="240" w:lineRule="atLeast"/>
        <w:rPr>
          <w:highlight w:val="yellow"/>
        </w:rPr>
      </w:pPr>
    </w:p>
    <w:p w14:paraId="5D8C5C51" w14:textId="1F0F0DC8" w:rsidR="00A67668" w:rsidRDefault="00486938" w:rsidP="00DB4EEF">
      <w:pPr>
        <w:spacing w:line="240" w:lineRule="atLeast"/>
        <w:rPr>
          <w:highlight w:val="yellow"/>
        </w:rPr>
      </w:pPr>
      <w:ins w:id="217" w:author="Strzelczyk, Anthony (A.)" w:date="2021-01-05T12:54:00Z">
        <w:r>
          <w:rPr>
            <w:noProof/>
          </w:rPr>
          <mc:AlternateContent>
            <mc:Choice Requires="wps">
              <w:drawing>
                <wp:anchor distT="91440" distB="91440" distL="114300" distR="114300" simplePos="0" relativeHeight="251658240" behindDoc="0" locked="0" layoutInCell="1" allowOverlap="1" wp14:anchorId="6E486EFC" wp14:editId="417A3A7C">
                  <wp:simplePos x="0" y="0"/>
                  <wp:positionH relativeFrom="margin">
                    <wp:posOffset>1225145</wp:posOffset>
                  </wp:positionH>
                  <wp:positionV relativeFrom="paragraph">
                    <wp:posOffset>13335</wp:posOffset>
                  </wp:positionV>
                  <wp:extent cx="3782695" cy="1080770"/>
                  <wp:effectExtent l="0" t="0" r="1714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2695" cy="10807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34C7E9D" w14:textId="5800BD3D" w:rsidR="00B351ED" w:rsidRDefault="00B351ED" w:rsidP="00A67668">
                              <w:pPr>
                                <w:pBdr>
                                  <w:top w:val="single" w:sz="24" w:space="8" w:color="4F81BD" w:themeColor="accent1"/>
                                  <w:bottom w:val="single" w:sz="24" w:space="8" w:color="4F81BD" w:themeColor="accent1"/>
                                </w:pBdr>
                                <w:jc w:val="center"/>
                                <w:rPr>
                                  <w:i/>
                                  <w:iCs/>
                                  <w:color w:val="4F81BD" w:themeColor="accent1"/>
                                  <w:sz w:val="24"/>
                                </w:rPr>
                              </w:pPr>
                              <w:r>
                                <w:rPr>
                                  <w:i/>
                                  <w:iCs/>
                                  <w:color w:val="4F81BD" w:themeColor="accent1"/>
                                  <w:sz w:val="24"/>
                                  <w:szCs w:val="24"/>
                                </w:rPr>
                                <w:t xml:space="preserve">ASIL rated QM – </w:t>
                              </w:r>
                              <w:ins w:id="218" w:author="Strzelczyk, Anthony (A.)" w:date="2021-01-05T12:55:00Z">
                                <w:r>
                                  <w:rPr>
                                    <w:i/>
                                    <w:iCs/>
                                    <w:color w:val="4F81BD" w:themeColor="accent1"/>
                                    <w:sz w:val="24"/>
                                    <w:szCs w:val="24"/>
                                  </w:rPr>
                                  <w:t>No FSR’s</w:t>
                                </w:r>
                              </w:ins>
                            </w:p>
                          </w:txbxContent>
                        </wps:txbx>
                        <wps:bodyPr rot="0" vert="horz" wrap="square" lIns="91440" tIns="45720" rIns="91440" bIns="45720" anchor="ctr"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E486EFC" id="_x0000_t202" coordsize="21600,21600" o:spt="202" path="m,l,21600r21600,l21600,xe">
                  <v:stroke joinstyle="miter"/>
                  <v:path gradientshapeok="t" o:connecttype="rect"/>
                </v:shapetype>
                <v:shape id="Text Box 2" o:spid="_x0000_s1026" type="#_x0000_t202" style="position:absolute;margin-left:96.45pt;margin-top:1.05pt;width:297.85pt;height:85.1pt;z-index:251658240;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" fillcolor="white [3201]" strokecolor="#4f81bd [3204]" strokeweight="2pt">
                  <v:textbox style="mso-fit-shape-to-text:t">
                    <w:txbxContent>
                      <w:p w14:paraId="634C7E9D" w14:textId="5800BD3D" w:rsidR="00B351ED" w:rsidRDefault="00B351ED" w:rsidP="00A67668">
                        <w:pPr>
                          <w:pBdr>
                            <w:top w:val="single" w:sz="24" w:space="8" w:color="4F81BD" w:themeColor="accent1"/>
                            <w:bottom w:val="single" w:sz="24" w:space="8" w:color="4F81BD" w:themeColor="accent1"/>
                          </w:pBdr>
                          <w:jc w:val="center"/>
                          <w:rPr>
                            <w:i/>
                            <w:iCs/>
                            <w:color w:val="4F81BD" w:themeColor="accent1"/>
                            <w:sz w:val="24"/>
                          </w:rPr>
                        </w:pPr>
                        <w:r>
                          <w:rPr>
                            <w:i/>
                            <w:iCs/>
                            <w:color w:val="4F81BD" w:themeColor="accent1"/>
                            <w:sz w:val="24"/>
                            <w:szCs w:val="24"/>
                          </w:rPr>
                          <w:t xml:space="preserve">ASIL rated QM – </w:t>
                        </w:r>
                        <w:ins w:id="219" w:author="Strzelczyk, Anthony (A.)" w:date="2021-01-05T12:55:00Z">
                          <w:r>
                            <w:rPr>
                              <w:i/>
                              <w:iCs/>
                              <w:color w:val="4F81BD" w:themeColor="accent1"/>
                              <w:sz w:val="24"/>
                              <w:szCs w:val="24"/>
                            </w:rPr>
                            <w:t>No FSR’s</w:t>
                          </w:r>
                        </w:ins>
                      </w:p>
                    </w:txbxContent>
                  </v:textbox>
                  <w10:wrap anchorx="margin"/>
                </v:shape>
              </w:pict>
            </mc:Fallback>
          </mc:AlternateContent>
        </w:r>
      </w:ins>
    </w:p>
    <w:p w14:paraId="08A22681" w14:textId="77777777" w:rsidR="00A67668" w:rsidRDefault="00A67668" w:rsidP="00DB4EEF">
      <w:pPr>
        <w:spacing w:line="240" w:lineRule="atLeast"/>
        <w:rPr>
          <w:highlight w:val="yellow"/>
        </w:rPr>
      </w:pPr>
    </w:p>
    <w:p w14:paraId="4FABD1B1" w14:textId="77777777" w:rsidR="00A67668" w:rsidRDefault="00A67668" w:rsidP="00DB4EEF">
      <w:pPr>
        <w:spacing w:line="240" w:lineRule="atLeast"/>
        <w:rPr>
          <w:highlight w:val="yellow"/>
        </w:rPr>
      </w:pPr>
    </w:p>
    <w:p w14:paraId="0D98614D" w14:textId="77777777" w:rsidR="00A67668" w:rsidRDefault="00A67668" w:rsidP="00DB4EEF">
      <w:pPr>
        <w:spacing w:line="240" w:lineRule="atLeast"/>
        <w:rPr>
          <w:highlight w:val="yellow"/>
        </w:rPr>
      </w:pPr>
    </w:p>
    <w:p w14:paraId="29D96CF7" w14:textId="77777777" w:rsidR="00A67668" w:rsidRDefault="00A67668" w:rsidP="00DB4EEF">
      <w:pPr>
        <w:spacing w:line="240" w:lineRule="atLeast"/>
        <w:rPr>
          <w:highlight w:val="yellow"/>
        </w:rPr>
      </w:pPr>
    </w:p>
    <w:p w14:paraId="1535F6BB" w14:textId="77777777" w:rsidR="00D97655" w:rsidRDefault="00D97655" w:rsidP="00DB4EEF">
      <w:pPr>
        <w:spacing w:line="240" w:lineRule="atLeast"/>
      </w:pPr>
      <w:r w:rsidRPr="00F141FD">
        <w:t>&lt;Place</w:t>
      </w:r>
      <w:r>
        <w:t xml:space="preserve"> the input TSR here above the decomposition table</w:t>
      </w:r>
      <w:r w:rsidRPr="00F141FD">
        <w:t>&gt;</w:t>
      </w:r>
    </w:p>
    <w:p w14:paraId="524723D9" w14:textId="77777777" w:rsidR="00D97655" w:rsidRDefault="00D97655" w:rsidP="00DB4EEF">
      <w:pPr>
        <w:spacing w:line="240" w:lineRule="atLeast"/>
      </w:pPr>
    </w:p>
    <w:tbl>
      <w:tblPr>
        <w:tblW w:w="4965" w:type="pct"/>
        <w:tblInd w:w="-10" w:type="dxa"/>
        <w:tblCellMar>
          <w:left w:w="0" w:type="dxa"/>
          <w:right w:w="0" w:type="dxa"/>
        </w:tblCellMar>
        <w:tblLook w:val="04A0" w:firstRow="1" w:lastRow="0" w:firstColumn="1" w:lastColumn="0" w:noHBand="0" w:noVBand="1"/>
      </w:tblPr>
      <w:tblGrid>
        <w:gridCol w:w="3166"/>
        <w:gridCol w:w="1643"/>
        <w:gridCol w:w="5565"/>
      </w:tblGrid>
      <w:tr w:rsidR="00D97655" w:rsidRPr="00412488" w14:paraId="56E1BA4F" w14:textId="77777777" w:rsidTr="001B1E3C">
        <w:trPr>
          <w:cantSplit/>
          <w:tblHeader/>
        </w:trPr>
        <w:tc>
          <w:tcPr>
            <w:tcW w:w="3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E37135A" w14:textId="77777777" w:rsidR="00D97655" w:rsidRPr="00412488" w:rsidRDefault="00D97655" w:rsidP="00DB4EEF">
            <w:pPr>
              <w:spacing w:before="48" w:after="48" w:line="240" w:lineRule="atLeast"/>
              <w:rPr>
                <w:rFonts w:ascii="Univers" w:hAnsi="Univers"/>
                <w:b/>
              </w:rPr>
            </w:pPr>
            <w:r w:rsidRPr="00412488">
              <w:rPr>
                <w:b/>
              </w:rPr>
              <w:t xml:space="preserve">Input </w:t>
            </w:r>
            <w:r>
              <w:rPr>
                <w:b/>
              </w:rPr>
              <w:t>T</w:t>
            </w:r>
            <w:r w:rsidRPr="00412488">
              <w:rPr>
                <w:b/>
              </w:rPr>
              <w:t>SR</w:t>
            </w:r>
          </w:p>
        </w:tc>
        <w:tc>
          <w:tcPr>
            <w:tcW w:w="701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EE1D2A" w14:textId="77777777" w:rsidR="00D97655" w:rsidRDefault="00D97655" w:rsidP="00DB4EEF">
            <w:pPr>
              <w:spacing w:line="240" w:lineRule="atLeast"/>
              <w:rPr>
                <w:rFonts w:cs="Arial"/>
              </w:rPr>
            </w:pPr>
            <w:r w:rsidRPr="00A07F0E">
              <w:rPr>
                <w:rFonts w:cs="Arial"/>
                <w:bCs/>
              </w:rPr>
              <w:t>&lt;</w:t>
            </w:r>
            <w:r>
              <w:rPr>
                <w:rFonts w:cs="Arial"/>
                <w:bCs/>
              </w:rPr>
              <w:t>Provide</w:t>
            </w:r>
            <w:r w:rsidRPr="00A07F0E">
              <w:rPr>
                <w:rFonts w:cs="Arial"/>
                <w:bCs/>
              </w:rPr>
              <w:t xml:space="preserve"> the ID of</w:t>
            </w:r>
            <w:r>
              <w:rPr>
                <w:rFonts w:cs="Arial"/>
                <w:bCs/>
              </w:rPr>
              <w:t xml:space="preserve"> the</w:t>
            </w:r>
            <w:r w:rsidRPr="00A07F0E">
              <w:rPr>
                <w:rFonts w:cs="Arial"/>
                <w:bCs/>
              </w:rPr>
              <w:t xml:space="preserve"> </w:t>
            </w:r>
            <w:r>
              <w:rPr>
                <w:rFonts w:cs="Arial"/>
                <w:bCs/>
              </w:rPr>
              <w:t>TSR</w:t>
            </w:r>
            <w:r w:rsidRPr="00A07F0E">
              <w:rPr>
                <w:rFonts w:cs="Arial"/>
                <w:bCs/>
              </w:rPr>
              <w:t xml:space="preserve"> which shall be decomposed</w:t>
            </w:r>
            <w:r>
              <w:rPr>
                <w:rFonts w:cs="Arial"/>
                <w:bCs/>
              </w:rPr>
              <w:t>. That TSR is given above</w:t>
            </w:r>
            <w:r w:rsidRPr="00A07F0E">
              <w:rPr>
                <w:rFonts w:cs="Arial"/>
                <w:bCs/>
              </w:rPr>
              <w:t>&gt;</w:t>
            </w:r>
          </w:p>
        </w:tc>
      </w:tr>
      <w:tr w:rsidR="00D97655" w:rsidRPr="00412488" w14:paraId="79580EEB" w14:textId="77777777" w:rsidTr="001B1E3C">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CB551D3" w14:textId="77777777" w:rsidR="00D97655" w:rsidRPr="00412488" w:rsidRDefault="00D97655" w:rsidP="00DB4EEF">
            <w:pPr>
              <w:spacing w:before="48" w:after="48" w:line="240" w:lineRule="atLeast"/>
              <w:rPr>
                <w:b/>
              </w:rPr>
            </w:pPr>
            <w:r w:rsidRPr="00412488">
              <w:rPr>
                <w:b/>
              </w:rPr>
              <w:t>Decomposition Rationale</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310DF6C" w14:textId="77777777" w:rsidR="00D97655" w:rsidRDefault="00D97655" w:rsidP="00DB4EEF">
            <w:pPr>
              <w:spacing w:line="240" w:lineRule="atLeast"/>
              <w:rPr>
                <w:color w:val="FFFFFF"/>
                <w:lang w:val="en-GB"/>
              </w:rPr>
            </w:pPr>
            <w:r>
              <w:rPr>
                <w:bCs/>
              </w:rPr>
              <w:t>&lt;Give a reason why the decomposition was performed&gt;</w:t>
            </w:r>
          </w:p>
        </w:tc>
      </w:tr>
      <w:tr w:rsidR="00D97655" w14:paraId="535137AD" w14:textId="77777777" w:rsidTr="001B1E3C">
        <w:trPr>
          <w:cantSplit/>
          <w:trHeight w:val="130"/>
          <w:tblHeader/>
        </w:trPr>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24141A9" w14:textId="77777777" w:rsidR="00D97655" w:rsidRPr="00412488" w:rsidRDefault="00D97655" w:rsidP="00DB4EEF">
            <w:pPr>
              <w:spacing w:before="48" w:after="48" w:line="240" w:lineRule="atLeast"/>
              <w:rPr>
                <w:b/>
              </w:rPr>
            </w:pPr>
            <w:r w:rsidRPr="00412488">
              <w:rPr>
                <w:b/>
              </w:rPr>
              <w:t>Method for Decomposition</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C80C6A3" w14:textId="77777777" w:rsidR="00D97655" w:rsidRDefault="00491675" w:rsidP="00DB4EEF">
            <w:pPr>
              <w:spacing w:line="240" w:lineRule="atLeast"/>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EndPr/>
              <w:sdtContent>
                <w:r w:rsidR="00D97655">
                  <w:rPr>
                    <w:bCs/>
                  </w:rPr>
                  <w:t>Choose a Method</w:t>
                </w:r>
              </w:sdtContent>
            </w:sdt>
          </w:p>
        </w:tc>
      </w:tr>
      <w:tr w:rsidR="00D97655" w:rsidRPr="00412488" w14:paraId="32B6B30B" w14:textId="77777777" w:rsidTr="001B1E3C">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DD1C73B" w14:textId="77777777" w:rsidR="00D97655" w:rsidRPr="00412488" w:rsidRDefault="00D97655" w:rsidP="00DB4EEF">
            <w:pPr>
              <w:spacing w:before="48" w:after="48" w:line="240" w:lineRule="atLeast"/>
              <w:rPr>
                <w:b/>
              </w:rPr>
            </w:pPr>
            <w:r>
              <w:rPr>
                <w:b/>
              </w:rPr>
              <w:t>T</w:t>
            </w:r>
            <w:r w:rsidRPr="00412488">
              <w:rPr>
                <w:b/>
              </w:rPr>
              <w:t>SR 1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3D5050B" w14:textId="77777777" w:rsidR="00D97655" w:rsidRPr="00412488" w:rsidRDefault="00D97655" w:rsidP="00DB4EEF">
            <w:pPr>
              <w:spacing w:before="48" w:after="48" w:line="240" w:lineRule="atLeast"/>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E2F2BF9" w14:textId="77777777" w:rsidR="00D97655" w:rsidRDefault="00D97655" w:rsidP="00DB4EEF">
            <w:pPr>
              <w:spacing w:line="240" w:lineRule="atLeast"/>
              <w:rPr>
                <w:rFonts w:cs="Arial"/>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D97655" w:rsidRPr="00412488" w14:paraId="51725D27" w14:textId="77777777" w:rsidTr="001B1E3C">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25FF80B1" w14:textId="77777777" w:rsidR="00D97655" w:rsidRPr="00412488" w:rsidRDefault="00D97655" w:rsidP="00DB4EEF">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5F8DC05" w14:textId="77777777" w:rsidR="00D97655" w:rsidRPr="00412488" w:rsidRDefault="00D97655" w:rsidP="00DB4EEF">
            <w:pPr>
              <w:spacing w:before="48" w:after="48" w:line="240" w:lineRule="atLeast"/>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471D7DDD" w14:textId="77777777" w:rsidR="00D97655" w:rsidRDefault="00D97655" w:rsidP="00DB4EEF">
            <w:pPr>
              <w:spacing w:line="240" w:lineRule="atLeast"/>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D97655" w14:paraId="787CE356" w14:textId="77777777" w:rsidTr="001B1E3C">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2B6C8127" w14:textId="77777777" w:rsidR="00D97655" w:rsidRPr="00412488" w:rsidRDefault="00D97655" w:rsidP="00DB4EEF">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CA382CA" w14:textId="77777777" w:rsidR="00D97655" w:rsidRPr="00412488" w:rsidRDefault="00D97655" w:rsidP="00DB4EEF">
            <w:pPr>
              <w:spacing w:before="48" w:after="48" w:line="240" w:lineRule="atLeast"/>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27DD867B" w14:textId="77777777" w:rsidR="00D97655" w:rsidRDefault="00D97655" w:rsidP="00DB4EEF">
            <w:pPr>
              <w:spacing w:line="240" w:lineRule="atLeast"/>
              <w:rPr>
                <w:lang w:val="en-GB"/>
              </w:rPr>
            </w:pPr>
          </w:p>
        </w:tc>
      </w:tr>
      <w:tr w:rsidR="00D97655" w:rsidRPr="00412488" w14:paraId="24FEF191" w14:textId="77777777" w:rsidTr="001B1E3C">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6A2A6575" w14:textId="77777777" w:rsidR="00D97655" w:rsidRPr="00412488" w:rsidRDefault="00D97655" w:rsidP="00DB4EEF">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7832639" w14:textId="77777777" w:rsidR="00D97655" w:rsidRPr="00412488" w:rsidRDefault="00D97655" w:rsidP="00DB4EEF">
            <w:pPr>
              <w:spacing w:before="48" w:after="48" w:line="240" w:lineRule="atLeast"/>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7D5E480C" w14:textId="77777777" w:rsidR="00D97655" w:rsidRDefault="00D97655" w:rsidP="00DB4EEF">
            <w:pPr>
              <w:spacing w:line="240" w:lineRule="atLeast"/>
              <w:rPr>
                <w:lang w:val="en-GB"/>
              </w:rPr>
            </w:pPr>
            <w:r w:rsidRPr="00A07F0E">
              <w:rPr>
                <w:rFonts w:cs="Arial"/>
                <w:bCs/>
                <w:lang w:val="en-GB"/>
              </w:rPr>
              <w:t>&lt;</w:t>
            </w:r>
            <w:r>
              <w:rPr>
                <w:rFonts w:cs="Arial"/>
                <w:bCs/>
                <w:lang w:val="en-GB"/>
              </w:rPr>
              <w:t>Provide</w:t>
            </w:r>
            <w:r w:rsidRPr="00A07F0E">
              <w:rPr>
                <w:rFonts w:cs="Arial"/>
                <w:bCs/>
                <w:lang w:val="en-GB"/>
              </w:rPr>
              <w:t xml:space="preserve"> a r</w:t>
            </w:r>
            <w:r w:rsidRPr="00A07F0E">
              <w:rPr>
                <w:rFonts w:cs="Arial"/>
                <w:bCs/>
              </w:rPr>
              <w:t>eason and thought behind that particular requirement. Should include how the requirement is able to independently fulfill the needs of the parent requirement&gt;</w:t>
            </w:r>
          </w:p>
        </w:tc>
      </w:tr>
      <w:tr w:rsidR="00D97655" w:rsidRPr="00412488" w14:paraId="3D0A91B4" w14:textId="77777777" w:rsidTr="001B1E3C">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63860F3B" w14:textId="77777777" w:rsidR="00D97655" w:rsidRPr="00412488" w:rsidRDefault="00D97655" w:rsidP="00DB4EEF">
            <w:pPr>
              <w:spacing w:line="240" w:lineRule="atLeast"/>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903362F" w14:textId="77777777" w:rsidR="00D97655" w:rsidRPr="00412488" w:rsidRDefault="00D97655" w:rsidP="00DB4EEF">
            <w:pPr>
              <w:spacing w:before="48" w:after="48" w:line="240" w:lineRule="atLeast"/>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7B426430" w14:textId="77777777" w:rsidR="00D97655" w:rsidRDefault="00D97655" w:rsidP="00DB4EEF">
            <w:pPr>
              <w:spacing w:line="240" w:lineRule="atLeast"/>
              <w:rPr>
                <w:lang w:val="en-GB"/>
              </w:rPr>
            </w:pPr>
            <w:r w:rsidRPr="00B723AB">
              <w:rPr>
                <w:rFonts w:cs="Arial"/>
                <w:bCs/>
              </w:rPr>
              <w:t xml:space="preserve">&lt;Provide an </w:t>
            </w:r>
            <w:r w:rsidR="0095557F">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D97655" w:rsidRPr="00412488" w14:paraId="4357D7FF" w14:textId="77777777" w:rsidTr="001B1E3C">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984816D" w14:textId="77777777" w:rsidR="00D97655" w:rsidRPr="00412488" w:rsidRDefault="00D97655" w:rsidP="00DB4EEF">
            <w:pPr>
              <w:spacing w:before="48" w:after="48" w:line="240" w:lineRule="atLeast"/>
              <w:ind w:left="-21"/>
              <w:rPr>
                <w:b/>
              </w:rPr>
            </w:pPr>
            <w:r>
              <w:rPr>
                <w:b/>
              </w:rPr>
              <w:t>T</w:t>
            </w:r>
            <w:r w:rsidRPr="00412488">
              <w:rPr>
                <w:b/>
              </w:rPr>
              <w:t>SR 2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4B662709" w14:textId="77777777" w:rsidR="00D97655" w:rsidRPr="00412488" w:rsidRDefault="00D97655" w:rsidP="00DB4EEF">
            <w:pPr>
              <w:spacing w:before="48" w:after="48" w:line="240" w:lineRule="atLeast"/>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28F46873" w14:textId="77777777" w:rsidR="00D97655" w:rsidRDefault="00D97655" w:rsidP="00DB4EEF">
            <w:pPr>
              <w:spacing w:line="240" w:lineRule="atLeast"/>
              <w:rPr>
                <w:lang w:val="en-GB"/>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D97655" w:rsidRPr="00412488" w14:paraId="56DBB604" w14:textId="77777777" w:rsidTr="001B1E3C">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1C0631C6"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4B02E21" w14:textId="77777777" w:rsidR="00D97655" w:rsidRPr="00412488" w:rsidRDefault="00D97655" w:rsidP="00DB4EEF">
            <w:pPr>
              <w:spacing w:before="48" w:after="48" w:line="240" w:lineRule="atLeast"/>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65E6807A" w14:textId="77777777" w:rsidR="00D97655" w:rsidRDefault="00D97655" w:rsidP="00DB4EEF">
            <w:pPr>
              <w:spacing w:line="240" w:lineRule="atLeast"/>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D97655" w14:paraId="760121F4" w14:textId="77777777" w:rsidTr="001B1E3C">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45E28E4C"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F79C118" w14:textId="77777777" w:rsidR="00D97655" w:rsidRPr="00412488" w:rsidRDefault="00D97655" w:rsidP="00DB4EEF">
            <w:pPr>
              <w:spacing w:before="48" w:after="48" w:line="240" w:lineRule="atLeast"/>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1CF17423" w14:textId="77777777" w:rsidR="00D97655" w:rsidRDefault="00D97655" w:rsidP="00DB4EEF">
            <w:pPr>
              <w:spacing w:line="240" w:lineRule="atLeast"/>
              <w:rPr>
                <w:color w:val="C0C0C0"/>
                <w:lang w:val="en-GB"/>
              </w:rPr>
            </w:pPr>
          </w:p>
        </w:tc>
      </w:tr>
      <w:tr w:rsidR="00D97655" w:rsidRPr="00412488" w14:paraId="5CAFA2AC" w14:textId="77777777" w:rsidTr="001B1E3C">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2480732C"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ECF1741" w14:textId="77777777" w:rsidR="00D97655" w:rsidRPr="00412488" w:rsidRDefault="00D97655" w:rsidP="00DB4EEF">
            <w:pPr>
              <w:spacing w:before="48" w:after="48" w:line="240" w:lineRule="atLeast"/>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19BC0244" w14:textId="77777777" w:rsidR="00D97655" w:rsidRDefault="00D97655" w:rsidP="00DB4EEF">
            <w:pPr>
              <w:spacing w:line="240" w:lineRule="atLeast"/>
              <w:rPr>
                <w:lang w:val="en-GB"/>
              </w:rPr>
            </w:pPr>
            <w:r w:rsidRPr="00B723AB">
              <w:rPr>
                <w:rFonts w:cs="Arial"/>
                <w:bCs/>
              </w:rPr>
              <w:t>&lt;Provide a r</w:t>
            </w:r>
            <w:r w:rsidRPr="00A07F0E">
              <w:rPr>
                <w:rFonts w:cs="Arial"/>
                <w:bCs/>
              </w:rPr>
              <w:t>eason and thought behind that particular requirement. Should include how the requirement is able to independently fulfill the needs of the parent requirement&gt;</w:t>
            </w:r>
          </w:p>
        </w:tc>
      </w:tr>
      <w:tr w:rsidR="00D97655" w:rsidRPr="00412488" w14:paraId="2ECB6E65" w14:textId="77777777" w:rsidTr="001B1E3C">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5900949F"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652866F" w14:textId="77777777" w:rsidR="00D97655" w:rsidRPr="00412488" w:rsidRDefault="00D97655" w:rsidP="00DB4EEF">
            <w:pPr>
              <w:spacing w:before="48" w:after="48" w:line="240" w:lineRule="atLeast"/>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26FC0EAB" w14:textId="77777777" w:rsidR="00D97655" w:rsidRDefault="00D97655" w:rsidP="00DB4EEF">
            <w:pPr>
              <w:spacing w:line="240" w:lineRule="atLeast"/>
              <w:rPr>
                <w:lang w:val="en-GB"/>
              </w:rPr>
            </w:pPr>
            <w:r w:rsidRPr="00B723AB">
              <w:rPr>
                <w:rFonts w:cs="Arial"/>
                <w:bCs/>
              </w:rPr>
              <w:t xml:space="preserve">&lt;Provide an </w:t>
            </w:r>
            <w:r w:rsidR="0095557F">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D97655" w14:paraId="1129B213" w14:textId="77777777" w:rsidTr="001B1E3C">
        <w:trPr>
          <w:trHeight w:val="347"/>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D56DBFA" w14:textId="77777777" w:rsidR="00D97655" w:rsidRPr="00412488" w:rsidRDefault="00D97655" w:rsidP="00DB4EEF">
            <w:pPr>
              <w:spacing w:before="48" w:after="48" w:line="240" w:lineRule="atLeast"/>
              <w:rPr>
                <w:b/>
              </w:rPr>
            </w:pPr>
            <w:r>
              <w:rPr>
                <w:b/>
              </w:rPr>
              <w:t>T</w:t>
            </w:r>
            <w:r w:rsidRPr="00412488">
              <w:rPr>
                <w:b/>
              </w:rPr>
              <w:t>SR for Independence</w:t>
            </w:r>
          </w:p>
          <w:p w14:paraId="1841E402" w14:textId="77777777" w:rsidR="00D97655" w:rsidRDefault="00D97655" w:rsidP="00DB4EEF">
            <w:pPr>
              <w:spacing w:before="48" w:after="48" w:line="240" w:lineRule="atLeast"/>
              <w:rPr>
                <w:i/>
                <w:iCs/>
              </w:rPr>
            </w:pPr>
            <w:r>
              <w:rPr>
                <w:i/>
                <w:iCs/>
              </w:rPr>
              <w:t>Note: should consider commonly used input, output and processing</w:t>
            </w:r>
          </w:p>
          <w:p w14:paraId="32D4E091" w14:textId="77777777" w:rsidR="00D97655" w:rsidRDefault="00D97655" w:rsidP="00DB4EEF">
            <w:pPr>
              <w:spacing w:before="48" w:after="48" w:line="240" w:lineRule="atLeast"/>
            </w:pPr>
            <w:r>
              <w:rPr>
                <w:i/>
                <w:iCs/>
              </w:rPr>
              <w:t>Note: additional row should be added if additional</w:t>
            </w:r>
            <w:r>
              <w:t xml:space="preserve"> </w:t>
            </w:r>
            <w:r>
              <w:rPr>
                <w:i/>
                <w:iCs/>
              </w:rPr>
              <w:t>requirements for Independence are necessary</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BB7EB3A" w14:textId="77777777" w:rsidR="00D97655" w:rsidRPr="00412488" w:rsidRDefault="00D97655" w:rsidP="00DB4EEF">
            <w:pPr>
              <w:spacing w:before="48" w:after="48" w:line="240" w:lineRule="atLeast"/>
              <w:rPr>
                <w:b/>
              </w:rPr>
            </w:pPr>
            <w:r>
              <w:rPr>
                <w:b/>
              </w:rPr>
              <w:t xml:space="preserve">TSR </w:t>
            </w:r>
            <w:r w:rsidRPr="00412488">
              <w:rPr>
                <w:b/>
              </w:rPr>
              <w:t>ID</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49C7CDA9" w14:textId="77777777" w:rsidR="00D97655" w:rsidRDefault="00D97655" w:rsidP="00DB4EEF">
            <w:pPr>
              <w:spacing w:line="240" w:lineRule="atLeast"/>
              <w:rPr>
                <w:lang w:val="en-GB"/>
              </w:rPr>
            </w:pPr>
          </w:p>
        </w:tc>
      </w:tr>
      <w:tr w:rsidR="00D97655" w14:paraId="01FC15FD" w14:textId="77777777" w:rsidTr="001B1E3C">
        <w:trPr>
          <w:trHeight w:val="347"/>
        </w:trPr>
        <w:tc>
          <w:tcPr>
            <w:tcW w:w="3080" w:type="dxa"/>
            <w:vMerge/>
            <w:tcBorders>
              <w:top w:val="nil"/>
              <w:left w:val="single" w:sz="8" w:space="0" w:color="auto"/>
              <w:bottom w:val="single" w:sz="8" w:space="0" w:color="auto"/>
              <w:right w:val="single" w:sz="8" w:space="0" w:color="auto"/>
            </w:tcBorders>
            <w:vAlign w:val="center"/>
            <w:hideMark/>
          </w:tcPr>
          <w:p w14:paraId="07A1490A"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17BB8B5" w14:textId="77777777" w:rsidR="00D97655" w:rsidRPr="00412488" w:rsidRDefault="00D97655" w:rsidP="00DB4EEF">
            <w:pPr>
              <w:spacing w:before="48" w:after="48" w:line="240" w:lineRule="atLeast"/>
              <w:rPr>
                <w:b/>
              </w:rPr>
            </w:pPr>
            <w:r>
              <w:rPr>
                <w:b/>
              </w:rPr>
              <w:t>TSR</w:t>
            </w:r>
            <w:r w:rsidRPr="00412488">
              <w:rPr>
                <w:b/>
              </w:rPr>
              <w:t xml:space="preserve">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1269DAD0" w14:textId="77777777" w:rsidR="00D97655" w:rsidRDefault="00D97655" w:rsidP="00DB4EEF">
            <w:pPr>
              <w:spacing w:line="240" w:lineRule="atLeast"/>
              <w:rPr>
                <w:color w:val="C0C0C0"/>
                <w:lang w:val="en-GB"/>
              </w:rPr>
            </w:pPr>
          </w:p>
        </w:tc>
      </w:tr>
      <w:tr w:rsidR="00D97655" w14:paraId="79233C82" w14:textId="77777777" w:rsidTr="001B1E3C">
        <w:trPr>
          <w:trHeight w:val="347"/>
        </w:trPr>
        <w:tc>
          <w:tcPr>
            <w:tcW w:w="3080" w:type="dxa"/>
            <w:vMerge/>
            <w:tcBorders>
              <w:top w:val="nil"/>
              <w:left w:val="single" w:sz="8" w:space="0" w:color="auto"/>
              <w:bottom w:val="single" w:sz="8" w:space="0" w:color="auto"/>
              <w:right w:val="single" w:sz="8" w:space="0" w:color="auto"/>
            </w:tcBorders>
            <w:vAlign w:val="center"/>
            <w:hideMark/>
          </w:tcPr>
          <w:p w14:paraId="3EE435C5"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3EF9C83" w14:textId="77777777" w:rsidR="00D97655" w:rsidRPr="00412488" w:rsidRDefault="00D97655" w:rsidP="00DB4EEF">
            <w:pPr>
              <w:spacing w:before="48" w:after="48" w:line="240" w:lineRule="atLeast"/>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2A54252F" w14:textId="77777777" w:rsidR="00D97655" w:rsidRDefault="00D97655" w:rsidP="00DB4EEF">
            <w:pPr>
              <w:spacing w:line="240" w:lineRule="atLeast"/>
              <w:rPr>
                <w:color w:val="C0C0C0"/>
                <w:lang w:val="en-GB"/>
              </w:rPr>
            </w:pPr>
          </w:p>
        </w:tc>
      </w:tr>
      <w:tr w:rsidR="00D97655" w14:paraId="0747D08B" w14:textId="77777777" w:rsidTr="001B1E3C">
        <w:trPr>
          <w:trHeight w:val="347"/>
        </w:trPr>
        <w:tc>
          <w:tcPr>
            <w:tcW w:w="3080" w:type="dxa"/>
            <w:vMerge/>
            <w:tcBorders>
              <w:top w:val="nil"/>
              <w:left w:val="single" w:sz="8" w:space="0" w:color="auto"/>
              <w:bottom w:val="single" w:sz="8" w:space="0" w:color="auto"/>
              <w:right w:val="single" w:sz="8" w:space="0" w:color="auto"/>
            </w:tcBorders>
            <w:vAlign w:val="center"/>
            <w:hideMark/>
          </w:tcPr>
          <w:p w14:paraId="57D54F85" w14:textId="77777777" w:rsidR="00D97655" w:rsidRDefault="00D97655" w:rsidP="00DB4EEF">
            <w:pPr>
              <w:spacing w:line="240" w:lineRule="atLeast"/>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D588ABE" w14:textId="77777777" w:rsidR="00D97655" w:rsidRPr="00412488" w:rsidRDefault="00D97655" w:rsidP="00DB4EEF">
            <w:pPr>
              <w:spacing w:before="48" w:after="48" w:line="240" w:lineRule="atLeast"/>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38CF644E" w14:textId="77777777" w:rsidR="00D97655" w:rsidRDefault="00D97655" w:rsidP="00DB4EEF">
            <w:pPr>
              <w:spacing w:line="240" w:lineRule="atLeast"/>
              <w:rPr>
                <w:lang w:val="en-GB"/>
              </w:rPr>
            </w:pPr>
          </w:p>
        </w:tc>
      </w:tr>
    </w:tbl>
    <w:p w14:paraId="69180D8E" w14:textId="77777777" w:rsidR="00D97655" w:rsidRDefault="00D97655" w:rsidP="00DB4EEF">
      <w:pPr>
        <w:spacing w:line="240" w:lineRule="atLeast"/>
      </w:pPr>
    </w:p>
    <w:p w14:paraId="5ACCEF1B" w14:textId="3C9993E8" w:rsidR="00D97655" w:rsidRDefault="00D97655" w:rsidP="00DB4EEF">
      <w:pPr>
        <w:pStyle w:val="Caption"/>
        <w:spacing w:line="240" w:lineRule="atLeast"/>
      </w:pPr>
      <w:bookmarkStart w:id="220" w:name="_Toc4163951"/>
      <w:bookmarkStart w:id="221" w:name="_Toc89265551"/>
      <w:r>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1</w:t>
      </w:r>
      <w:r>
        <w:rPr>
          <w:noProof/>
        </w:rPr>
        <w:fldChar w:fldCharType="end"/>
      </w:r>
      <w:r>
        <w:t>: ASIL Decomposition Table</w:t>
      </w:r>
      <w:bookmarkEnd w:id="220"/>
      <w:bookmarkEnd w:id="221"/>
    </w:p>
    <w:p w14:paraId="02FDB594" w14:textId="77777777" w:rsidR="0045021E" w:rsidRDefault="0045021E" w:rsidP="00DB4EEF">
      <w:pPr>
        <w:pStyle w:val="Heading2"/>
        <w:spacing w:line="240" w:lineRule="atLeast"/>
      </w:pPr>
      <w:bookmarkStart w:id="222" w:name="_Toc89265455"/>
      <w:r w:rsidRPr="0008696C">
        <w:t xml:space="preserve">Requirements on </w:t>
      </w:r>
      <w:bookmarkEnd w:id="213"/>
      <w:r w:rsidR="00370A05" w:rsidRPr="0008696C">
        <w:t>Components</w:t>
      </w:r>
      <w:bookmarkEnd w:id="214"/>
      <w:bookmarkEnd w:id="222"/>
    </w:p>
    <w:p w14:paraId="5A2BAF47" w14:textId="77777777" w:rsidR="003305ED" w:rsidRPr="003305ED" w:rsidRDefault="003305ED" w:rsidP="00DB4EEF">
      <w:pPr>
        <w:spacing w:line="240" w:lineRule="atLeast"/>
      </w:pPr>
    </w:p>
    <w:p w14:paraId="58F01FB2" w14:textId="77777777" w:rsidR="00614B9B" w:rsidRPr="00B56F4E" w:rsidRDefault="001E2B35" w:rsidP="00DB4EEF">
      <w:pPr>
        <w:pStyle w:val="Heading3"/>
        <w:spacing w:line="240" w:lineRule="atLeast"/>
        <w:rPr>
          <w:szCs w:val="20"/>
          <w:lang w:val="en-GB"/>
        </w:rPr>
      </w:pPr>
      <w:bookmarkStart w:id="223" w:name="_Toc89265456"/>
      <w:r>
        <w:rPr>
          <w:szCs w:val="20"/>
          <w:lang w:val="en-GB"/>
        </w:rPr>
        <w:t>Component</w:t>
      </w:r>
      <w:r w:rsidR="00B56F4E">
        <w:rPr>
          <w:szCs w:val="20"/>
          <w:lang w:val="en-GB"/>
        </w:rPr>
        <w:t xml:space="preserve"> 1</w:t>
      </w:r>
      <w:r w:rsidR="00B67965">
        <w:rPr>
          <w:szCs w:val="20"/>
          <w:lang w:val="en-GB"/>
        </w:rPr>
        <w:t>- BCM</w:t>
      </w:r>
      <w:bookmarkEnd w:id="223"/>
    </w:p>
    <w:p w14:paraId="0EFCC589" w14:textId="77777777" w:rsidR="00B56F4E" w:rsidRDefault="0095557F" w:rsidP="00DB4EEF">
      <w:pPr>
        <w:pStyle w:val="Heading4"/>
        <w:spacing w:line="240" w:lineRule="atLeast"/>
        <w:rPr>
          <w:lang w:val="en-GB"/>
        </w:rPr>
      </w:pPr>
      <w:bookmarkStart w:id="224" w:name="_Toc89265457"/>
      <w:r>
        <w:rPr>
          <w:lang w:val="en-GB"/>
        </w:rPr>
        <w:t>Technology</w:t>
      </w:r>
      <w:r w:rsidR="00B56F4E">
        <w:rPr>
          <w:lang w:val="en-GB"/>
        </w:rPr>
        <w:t xml:space="preserve"> </w:t>
      </w:r>
      <w:r w:rsidR="006143AB">
        <w:rPr>
          <w:lang w:val="en-GB"/>
        </w:rPr>
        <w:t xml:space="preserve">Fog </w:t>
      </w:r>
      <w:r w:rsidR="00D30EE9">
        <w:rPr>
          <w:lang w:val="en-GB"/>
        </w:rPr>
        <w:t>Function</w:t>
      </w:r>
      <w:bookmarkEnd w:id="224"/>
    </w:p>
    <w:p w14:paraId="1232D264" w14:textId="77777777" w:rsidR="00B90ADA" w:rsidRDefault="00B90ADA" w:rsidP="00DB4EEF">
      <w:pPr>
        <w:shd w:val="clear" w:color="auto" w:fill="D6E3BC" w:themeFill="accent3" w:themeFillTint="66"/>
        <w:spacing w:line="240" w:lineRule="atLeast"/>
        <w:rPr>
          <w:rFonts w:cs="Arial"/>
          <w:b/>
          <w:i/>
          <w:color w:val="808080" w:themeColor="background1" w:themeShade="80"/>
          <w:lang w:val="en-GB"/>
        </w:rPr>
      </w:pPr>
      <w:r>
        <w:rPr>
          <w:b/>
          <w:i/>
          <w:color w:val="808080" w:themeColor="background1" w:themeShade="80"/>
          <w:lang w:val="en-GB"/>
        </w:rPr>
        <w:t xml:space="preserve">#Classification: </w:t>
      </w:r>
      <w:r>
        <w:rPr>
          <w:i/>
          <w:color w:val="808080" w:themeColor="background1" w:themeShade="80"/>
          <w:lang w:val="en-GB"/>
        </w:rPr>
        <w:t>Mandatory</w:t>
      </w:r>
      <w:r w:rsidRPr="009E3B7C">
        <w:rPr>
          <w:rFonts w:cs="Arial"/>
          <w:b/>
          <w:i/>
          <w:color w:val="808080" w:themeColor="background1" w:themeShade="80"/>
          <w:lang w:val="en-GB"/>
        </w:rPr>
        <w:t xml:space="preserve"> </w:t>
      </w:r>
    </w:p>
    <w:p w14:paraId="42BE13F4" w14:textId="77777777" w:rsidR="00B90ADA" w:rsidRDefault="00B90ADA" w:rsidP="00DB4EEF">
      <w:pPr>
        <w:shd w:val="clear" w:color="auto" w:fill="D6E3BC" w:themeFill="accent3" w:themeFillTint="66"/>
        <w:spacing w:line="240" w:lineRule="atLeast"/>
        <w:rPr>
          <w:rFonts w:cs="Arial"/>
          <w:i/>
          <w:color w:val="808080" w:themeColor="background1" w:themeShade="80"/>
        </w:rPr>
      </w:pPr>
      <w:r w:rsidRPr="009E3B7C">
        <w:rPr>
          <w:rFonts w:cs="Arial"/>
          <w:b/>
          <w:i/>
          <w:color w:val="808080" w:themeColor="background1" w:themeShade="80"/>
          <w:lang w:val="en-GB"/>
        </w:rPr>
        <w:t>#Hint:</w:t>
      </w:r>
      <w:r w:rsidRPr="009E3B7C">
        <w:rPr>
          <w:rFonts w:cs="Arial"/>
          <w:i/>
          <w:color w:val="808080" w:themeColor="background1" w:themeShade="80"/>
          <w:lang w:val="en-GB"/>
        </w:rPr>
        <w:t xml:space="preserve"> </w:t>
      </w:r>
      <w:r w:rsidR="0095557F">
        <w:rPr>
          <w:rFonts w:cs="Arial"/>
          <w:i/>
          <w:color w:val="808080" w:themeColor="background1" w:themeShade="80"/>
        </w:rPr>
        <w:t>Technology</w:t>
      </w:r>
      <w:r>
        <w:rPr>
          <w:rFonts w:cs="Arial"/>
          <w:i/>
          <w:color w:val="808080" w:themeColor="background1" w:themeShade="80"/>
        </w:rPr>
        <w:t xml:space="preserve"> Functions are split into two parts:</w:t>
      </w:r>
    </w:p>
    <w:p w14:paraId="11105860" w14:textId="08D8569C" w:rsidR="00B90ADA" w:rsidRPr="00B90ADA" w:rsidRDefault="00B90ADA" w:rsidP="00DB4EEF">
      <w:pPr>
        <w:pStyle w:val="ListParagraph"/>
        <w:numPr>
          <w:ilvl w:val="0"/>
          <w:numId w:val="11"/>
        </w:numPr>
        <w:shd w:val="clear" w:color="auto" w:fill="D6E3BC" w:themeFill="accent3" w:themeFillTint="66"/>
        <w:overflowPunct w:val="0"/>
        <w:autoSpaceDE w:val="0"/>
        <w:autoSpaceDN w:val="0"/>
        <w:adjustRightInd w:val="0"/>
        <w:spacing w:line="240" w:lineRule="atLeast"/>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 xml:space="preserve">subsection </w:t>
      </w:r>
      <w:r w:rsidRPr="00B90ADA">
        <w:rPr>
          <w:rFonts w:ascii="Arial" w:hAnsi="Arial"/>
          <w:i/>
          <w:color w:val="0000FF"/>
        </w:rPr>
        <w:fldChar w:fldCharType="begin"/>
      </w:r>
      <w:r w:rsidRPr="00B90ADA">
        <w:rPr>
          <w:rFonts w:ascii="Arial" w:hAnsi="Arial"/>
          <w:i/>
          <w:color w:val="0000FF"/>
        </w:rPr>
        <w:instrText xml:space="preserve"> REF _Ref531361236 \h </w:instrText>
      </w:r>
      <w:r>
        <w:rPr>
          <w:rFonts w:ascii="Arial" w:hAnsi="Arial"/>
          <w:i/>
          <w:color w:val="0000FF"/>
        </w:rPr>
        <w:instrText xml:space="preserve"> \* MERGEFORMAT </w:instrText>
      </w:r>
      <w:r w:rsidRPr="00B90ADA">
        <w:rPr>
          <w:rFonts w:ascii="Arial" w:hAnsi="Arial"/>
          <w:i/>
          <w:color w:val="0000FF"/>
        </w:rPr>
      </w:r>
      <w:r w:rsidRPr="00B90ADA">
        <w:rPr>
          <w:rFonts w:ascii="Arial" w:hAnsi="Arial"/>
          <w:i/>
          <w:color w:val="0000FF"/>
        </w:rPr>
        <w:fldChar w:fldCharType="separate"/>
      </w:r>
      <w:r w:rsidR="00ED442C" w:rsidRPr="00ED442C">
        <w:rPr>
          <w:rFonts w:ascii="Arial" w:hAnsi="Arial"/>
          <w:i/>
          <w:color w:val="0000FF"/>
        </w:rPr>
        <w:t>Function Interfaces</w:t>
      </w:r>
      <w:r w:rsidRPr="00B90ADA">
        <w:rPr>
          <w:rFonts w:ascii="Arial" w:hAnsi="Arial"/>
          <w:i/>
          <w:color w:val="0000FF"/>
        </w:rPr>
        <w:fldChar w:fldCharType="end"/>
      </w:r>
      <w:r w:rsidRPr="00B90ADA">
        <w:rPr>
          <w:rFonts w:ascii="Arial" w:hAnsi="Arial" w:cs="Arial"/>
          <w:i/>
          <w:color w:val="808080" w:themeColor="background1" w:themeShade="80"/>
        </w:rPr>
        <w:t>: defines the mapping of the Logical Signals/Parameters to Technical</w:t>
      </w:r>
      <w:r w:rsidR="00337EE6">
        <w:rPr>
          <w:rFonts w:ascii="Arial" w:hAnsi="Arial" w:cs="Arial"/>
          <w:i/>
          <w:color w:val="808080" w:themeColor="background1" w:themeShade="80"/>
        </w:rPr>
        <w:t xml:space="preserve"> (i.e. physical)</w:t>
      </w:r>
      <w:r w:rsidRPr="00B90ADA">
        <w:rPr>
          <w:rFonts w:ascii="Arial" w:hAnsi="Arial" w:cs="Arial"/>
          <w:i/>
          <w:color w:val="808080" w:themeColor="background1" w:themeShade="80"/>
        </w:rPr>
        <w:t xml:space="preserve"> Signals/Parameters, which is ECU/allocation specific. It also specifies interface details on how signals are published or subscribed</w:t>
      </w:r>
    </w:p>
    <w:p w14:paraId="3B1B2175" w14:textId="1524A85F" w:rsidR="00B90ADA" w:rsidRPr="00B90ADA" w:rsidRDefault="00B90ADA" w:rsidP="00DB4EEF">
      <w:pPr>
        <w:pStyle w:val="ListParagraph"/>
        <w:numPr>
          <w:ilvl w:val="0"/>
          <w:numId w:val="11"/>
        </w:numPr>
        <w:shd w:val="clear" w:color="auto" w:fill="D6E3BC" w:themeFill="accent3" w:themeFillTint="66"/>
        <w:overflowPunct w:val="0"/>
        <w:autoSpaceDE w:val="0"/>
        <w:autoSpaceDN w:val="0"/>
        <w:adjustRightInd w:val="0"/>
        <w:spacing w:line="240" w:lineRule="atLeast"/>
        <w:contextualSpacing w:val="0"/>
        <w:textAlignment w:val="baseline"/>
        <w:rPr>
          <w:rFonts w:ascii="Arial" w:hAnsi="Arial" w:cs="Arial"/>
          <w:i/>
          <w:color w:val="808080" w:themeColor="background1" w:themeShade="80"/>
        </w:rPr>
      </w:pPr>
      <w:r w:rsidRPr="00B90ADA">
        <w:rPr>
          <w:rFonts w:ascii="Arial" w:hAnsi="Arial" w:cs="Arial"/>
          <w:i/>
          <w:color w:val="808080" w:themeColor="background1" w:themeShade="80"/>
        </w:rPr>
        <w:t>subsection</w:t>
      </w:r>
      <w:r w:rsidR="009C5CE5">
        <w:rPr>
          <w:rFonts w:ascii="Arial" w:hAnsi="Arial" w:cs="Arial"/>
          <w:i/>
          <w:color w:val="808080" w:themeColor="background1" w:themeShade="80"/>
        </w:rPr>
        <w:t xml:space="preserve"> </w:t>
      </w:r>
      <w:r w:rsidR="009C5CE5">
        <w:rPr>
          <w:rFonts w:ascii="Arial" w:hAnsi="Arial" w:cs="Arial"/>
          <w:i/>
          <w:color w:val="808080" w:themeColor="background1" w:themeShade="80"/>
        </w:rPr>
        <w:fldChar w:fldCharType="begin"/>
      </w:r>
      <w:r w:rsidR="009C5CE5">
        <w:rPr>
          <w:rFonts w:ascii="Arial" w:hAnsi="Arial" w:cs="Arial"/>
          <w:i/>
          <w:color w:val="808080" w:themeColor="background1" w:themeShade="80"/>
        </w:rPr>
        <w:instrText xml:space="preserve"> REF _Ref536800028 \h  \* MERGEFORMAT </w:instrText>
      </w:r>
      <w:r w:rsidR="009C5CE5">
        <w:rPr>
          <w:rFonts w:ascii="Arial" w:hAnsi="Arial" w:cs="Arial"/>
          <w:i/>
          <w:color w:val="808080" w:themeColor="background1" w:themeShade="80"/>
        </w:rPr>
      </w:r>
      <w:r w:rsidR="009C5CE5">
        <w:rPr>
          <w:rFonts w:ascii="Arial" w:hAnsi="Arial" w:cs="Arial"/>
          <w:i/>
          <w:color w:val="808080" w:themeColor="background1" w:themeShade="80"/>
        </w:rPr>
        <w:fldChar w:fldCharType="separate"/>
      </w:r>
      <w:r w:rsidR="00ED442C" w:rsidRPr="00ED442C">
        <w:rPr>
          <w:rFonts w:ascii="Arial" w:hAnsi="Arial"/>
          <w:i/>
          <w:color w:val="0000FF"/>
        </w:rPr>
        <w:t>Function Requirements</w:t>
      </w:r>
      <w:r w:rsidR="009C5CE5">
        <w:rPr>
          <w:rFonts w:ascii="Arial" w:hAnsi="Arial" w:cs="Arial"/>
          <w:i/>
          <w:color w:val="808080" w:themeColor="background1" w:themeShade="80"/>
        </w:rPr>
        <w:fldChar w:fldCharType="end"/>
      </w:r>
      <w:r w:rsidRPr="00B90ADA">
        <w:rPr>
          <w:rFonts w:ascii="Arial" w:hAnsi="Arial" w:cs="Arial"/>
          <w:i/>
          <w:color w:val="808080" w:themeColor="background1" w:themeShade="80"/>
        </w:rPr>
        <w:t>: defines, which requirements are reused/carried over unchanged from the Logical Function and which requirements are need to be modified due to deployment specific circumstances.</w:t>
      </w:r>
    </w:p>
    <w:p w14:paraId="1ADF6364" w14:textId="66689800" w:rsidR="00B90ADA" w:rsidRDefault="00B90ADA" w:rsidP="00DB4EEF">
      <w:pPr>
        <w:shd w:val="clear" w:color="auto" w:fill="D6E3BC" w:themeFill="accent3" w:themeFillTint="66"/>
        <w:spacing w:line="240" w:lineRule="atLeast"/>
        <w:rPr>
          <w:rStyle w:val="Hyperlink"/>
          <w:i/>
        </w:rPr>
      </w:pPr>
      <w:r w:rsidRPr="006D3857">
        <w:rPr>
          <w:rStyle w:val="SubtleEmphasis"/>
          <w:b/>
        </w:rPr>
        <w:t xml:space="preserve">#Link: </w:t>
      </w:r>
      <w:r w:rsidRPr="006D3857">
        <w:rPr>
          <w:rStyle w:val="SubtleEmphasis"/>
          <w:b/>
        </w:rPr>
        <w:tab/>
      </w:r>
      <w:hyperlink r:id="rId87" w:history="1">
        <w:r w:rsidRPr="00C1355A">
          <w:rPr>
            <w:rStyle w:val="Hyperlink"/>
            <w:i/>
          </w:rPr>
          <w:t>RE Wiki – Deriving an Implemented Function</w:t>
        </w:r>
      </w:hyperlink>
      <w:r w:rsidR="004F3706">
        <w:rPr>
          <w:rStyle w:val="Hyperlink"/>
          <w:i/>
        </w:rPr>
        <w:t>#</w:t>
      </w:r>
    </w:p>
    <w:p w14:paraId="06F4BDA9" w14:textId="559C1D61" w:rsidR="004F3706" w:rsidRPr="007E07F1" w:rsidRDefault="00491675" w:rsidP="00DB4EEF">
      <w:pPr>
        <w:shd w:val="clear" w:color="auto" w:fill="D6E3BC" w:themeFill="accent3" w:themeFillTint="66"/>
        <w:spacing w:line="240" w:lineRule="atLeast"/>
        <w:ind w:firstLine="720"/>
        <w:rPr>
          <w:i/>
          <w:color w:val="808080" w:themeColor="background1" w:themeShade="80"/>
        </w:rPr>
      </w:pPr>
      <w:hyperlink r:id="rId88" w:anchor="CascadeRequirements-CascadingVsTraceability" w:history="1">
        <w:r w:rsidR="004F3706">
          <w:rPr>
            <w:rStyle w:val="Hyperlink"/>
            <w:i/>
            <w:lang w:val="en-GB"/>
          </w:rPr>
          <w:t>RE Wiki - Cascade Requirements</w:t>
        </w:r>
      </w:hyperlink>
    </w:p>
    <w:p w14:paraId="761CB70F" w14:textId="77777777" w:rsidR="00B90ADA" w:rsidRPr="00FF7741" w:rsidRDefault="00B90ADA" w:rsidP="00DB4EEF">
      <w:pPr>
        <w:shd w:val="clear" w:color="auto" w:fill="D6E3BC" w:themeFill="accent3" w:themeFillTint="66"/>
        <w:spacing w:line="240" w:lineRule="atLeast"/>
        <w:ind w:firstLine="720"/>
        <w:rPr>
          <w:i/>
          <w:iCs/>
          <w:color w:val="808080" w:themeColor="text1" w:themeTint="7F"/>
        </w:rPr>
      </w:pPr>
      <w:r w:rsidRPr="00C1355A">
        <w:rPr>
          <w:rStyle w:val="Hyperlink"/>
          <w:rFonts w:cs="Arial"/>
          <w:i/>
        </w:rPr>
        <w:t>RE-Wiki – How to manage requirements in VSEM</w:t>
      </w:r>
      <w:r>
        <w:rPr>
          <w:rStyle w:val="Hyperlink"/>
          <w:rFonts w:cs="Arial"/>
          <w:i/>
        </w:rPr>
        <w:t xml:space="preserve"> – Implemented Functions</w:t>
      </w:r>
    </w:p>
    <w:p w14:paraId="46A7C345" w14:textId="77777777" w:rsidR="003305ED" w:rsidRDefault="003305ED" w:rsidP="00DB4EEF">
      <w:pPr>
        <w:pStyle w:val="Heading5"/>
        <w:spacing w:line="240" w:lineRule="atLeast"/>
        <w:rPr>
          <w:lang w:val="en-GB"/>
        </w:rPr>
      </w:pPr>
      <w:bookmarkStart w:id="225" w:name="_Ref531361236"/>
      <w:bookmarkStart w:id="226" w:name="_Toc89265458"/>
      <w:r>
        <w:rPr>
          <w:lang w:val="en-GB"/>
        </w:rPr>
        <w:t>Function Interfaces</w:t>
      </w:r>
      <w:bookmarkEnd w:id="225"/>
      <w:bookmarkEnd w:id="226"/>
    </w:p>
    <w:p w14:paraId="2CFAFB9E" w14:textId="77777777" w:rsidR="003305ED" w:rsidRDefault="003305ED" w:rsidP="00DB4EEF">
      <w:pPr>
        <w:shd w:val="clear" w:color="auto" w:fill="D6E3BC" w:themeFill="accent3" w:themeFillTint="66"/>
        <w:spacing w:line="240" w:lineRule="atLeast"/>
        <w:rPr>
          <w:i/>
          <w:color w:val="808080" w:themeColor="background1" w:themeShade="80"/>
        </w:rPr>
      </w:pPr>
      <w:r w:rsidRPr="007E0C44">
        <w:rPr>
          <w:b/>
          <w:i/>
          <w:color w:val="808080" w:themeColor="background1" w:themeShade="80"/>
        </w:rPr>
        <w:t>#Hint:</w:t>
      </w:r>
      <w:r w:rsidRPr="00D5081E">
        <w:rPr>
          <w:i/>
          <w:color w:val="808080" w:themeColor="background1" w:themeShade="80"/>
        </w:rPr>
        <w:t xml:space="preserve"> </w:t>
      </w:r>
    </w:p>
    <w:p w14:paraId="3393B62A" w14:textId="52F1063C" w:rsidR="00B90ADA" w:rsidRPr="006A588D" w:rsidRDefault="00B90ADA" w:rsidP="00DB4EEF">
      <w:pPr>
        <w:shd w:val="clear" w:color="auto" w:fill="D6E3BC" w:themeFill="accent3" w:themeFillTint="66"/>
        <w:spacing w:line="240" w:lineRule="atLeast"/>
        <w:rPr>
          <w:i/>
          <w:color w:val="808080" w:themeColor="background1" w:themeShade="80"/>
        </w:rPr>
      </w:pPr>
      <w:r w:rsidRPr="006A588D">
        <w:rPr>
          <w:i/>
          <w:color w:val="808080" w:themeColor="background1" w:themeShade="80"/>
        </w:rPr>
        <w:t xml:space="preserve">The subsections “Inputs”, “Outputs” and “Parameters” below map the Logical Signals / Parameters their Technical </w:t>
      </w:r>
      <w:r w:rsidR="00337EE6">
        <w:rPr>
          <w:i/>
          <w:color w:val="808080" w:themeColor="background1" w:themeShade="80"/>
        </w:rPr>
        <w:t xml:space="preserve">(i.e. physical) </w:t>
      </w:r>
      <w:r w:rsidRPr="006A588D">
        <w:rPr>
          <w:i/>
          <w:color w:val="808080" w:themeColor="background1" w:themeShade="80"/>
        </w:rPr>
        <w:t xml:space="preserve">counterparts, which are sent and received by the </w:t>
      </w:r>
      <w:r w:rsidR="0095557F">
        <w:rPr>
          <w:i/>
          <w:color w:val="808080" w:themeColor="background1" w:themeShade="80"/>
        </w:rPr>
        <w:t>Technology</w:t>
      </w:r>
      <w:r w:rsidRPr="006A588D">
        <w:rPr>
          <w:i/>
          <w:color w:val="808080" w:themeColor="background1" w:themeShade="80"/>
        </w:rPr>
        <w:t xml:space="preserve"> Function. This is done by mapping tables, which reference Data Dictionary entries. If Data Dictionary entries are not sufficient, the </w:t>
      </w:r>
      <w:r w:rsidR="00B851AB">
        <w:rPr>
          <w:i/>
          <w:color w:val="808080" w:themeColor="background1" w:themeShade="80"/>
        </w:rPr>
        <w:fldChar w:fldCharType="begin"/>
      </w:r>
      <w:r w:rsidR="00B851AB">
        <w:rPr>
          <w:i/>
          <w:color w:val="808080" w:themeColor="background1" w:themeShade="80"/>
        </w:rPr>
        <w:instrText xml:space="preserve"> REF _Ref536800029 \h  \* MERGEFORMAT </w:instrText>
      </w:r>
      <w:r w:rsidR="00B851AB">
        <w:rPr>
          <w:i/>
          <w:color w:val="808080" w:themeColor="background1" w:themeShade="80"/>
        </w:rPr>
      </w:r>
      <w:r w:rsidR="00B851AB">
        <w:rPr>
          <w:i/>
          <w:color w:val="808080" w:themeColor="background1" w:themeShade="80"/>
        </w:rPr>
        <w:fldChar w:fldCharType="separate"/>
      </w:r>
      <w:r w:rsidR="00ED442C" w:rsidRPr="00ED442C">
        <w:rPr>
          <w:i/>
          <w:color w:val="0000FF"/>
        </w:rPr>
        <w:t>Interface Requirements</w:t>
      </w:r>
      <w:r w:rsidR="00B851AB">
        <w:rPr>
          <w:i/>
          <w:color w:val="808080" w:themeColor="background1" w:themeShade="80"/>
        </w:rPr>
        <w:fldChar w:fldCharType="end"/>
      </w:r>
      <w:r>
        <w:rPr>
          <w:i/>
          <w:color w:val="808080" w:themeColor="background1" w:themeShade="80"/>
        </w:rPr>
        <w:t xml:space="preserve"> </w:t>
      </w:r>
      <w:r w:rsidRPr="006A588D">
        <w:rPr>
          <w:i/>
          <w:color w:val="808080" w:themeColor="background1" w:themeShade="80"/>
        </w:rPr>
        <w:t>section may be used to specify additional requirements.</w:t>
      </w:r>
      <w:r>
        <w:rPr>
          <w:i/>
          <w:color w:val="808080" w:themeColor="background1" w:themeShade="80"/>
        </w:rPr>
        <w:t xml:space="preserve"> If possible also link those requirements to the tables in the </w:t>
      </w:r>
      <w:r w:rsidRPr="006A588D">
        <w:rPr>
          <w:i/>
          <w:color w:val="808080" w:themeColor="background1" w:themeShade="80"/>
        </w:rPr>
        <w:t>subsections “Inputs”, “Outputs” and “Parameters”</w:t>
      </w:r>
      <w:r>
        <w:rPr>
          <w:i/>
          <w:color w:val="808080" w:themeColor="background1" w:themeShade="80"/>
        </w:rPr>
        <w:t>.</w:t>
      </w:r>
    </w:p>
    <w:p w14:paraId="44C033F6" w14:textId="77777777" w:rsidR="00B90ADA" w:rsidRPr="006A588D" w:rsidRDefault="00B90ADA" w:rsidP="00DB4EEF">
      <w:pPr>
        <w:shd w:val="clear" w:color="auto" w:fill="D6E3BC" w:themeFill="accent3" w:themeFillTint="66"/>
        <w:spacing w:line="240" w:lineRule="atLeast"/>
        <w:rPr>
          <w:i/>
          <w:color w:val="808080" w:themeColor="background1" w:themeShade="80"/>
        </w:rPr>
      </w:pPr>
    </w:p>
    <w:p w14:paraId="1C9641E1" w14:textId="77777777" w:rsidR="003305ED" w:rsidRDefault="003305ED" w:rsidP="00DB4EEF">
      <w:pPr>
        <w:shd w:val="clear" w:color="auto" w:fill="D6E3BC" w:themeFill="accent3" w:themeFillTint="66"/>
        <w:spacing w:line="240" w:lineRule="atLeast"/>
        <w:rPr>
          <w:i/>
          <w:color w:val="808080" w:themeColor="background1" w:themeShade="80"/>
        </w:rPr>
      </w:pPr>
      <w:r>
        <w:rPr>
          <w:i/>
          <w:color w:val="808080" w:themeColor="background1" w:themeShade="80"/>
        </w:rPr>
        <w:t>How to …:</w:t>
      </w:r>
    </w:p>
    <w:p w14:paraId="4B6A2297" w14:textId="6B8AA061" w:rsidR="00FF7CAA" w:rsidRPr="00602B80" w:rsidRDefault="00612064" w:rsidP="00DB4EEF">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w:t>
      </w:r>
      <w:r w:rsidR="003305ED" w:rsidRPr="00602B80">
        <w:rPr>
          <w:rFonts w:ascii="Arial" w:hAnsi="Arial" w:cs="Arial"/>
          <w:i/>
          <w:color w:val="808080" w:themeColor="background1" w:themeShade="80"/>
        </w:rPr>
        <w:t xml:space="preserve">technical signal / parameter </w:t>
      </w:r>
      <w:r w:rsidRPr="00602B80">
        <w:rPr>
          <w:rFonts w:ascii="Arial" w:hAnsi="Arial" w:cs="Arial"/>
          <w:i/>
          <w:color w:val="808080" w:themeColor="background1" w:themeShade="80"/>
        </w:rPr>
        <w:t>do</w:t>
      </w:r>
      <w:r w:rsidR="003A4215">
        <w:rPr>
          <w:rFonts w:ascii="Arial" w:hAnsi="Arial" w:cs="Arial"/>
          <w:i/>
          <w:color w:val="808080" w:themeColor="background1" w:themeShade="80"/>
        </w:rPr>
        <w:t>es</w:t>
      </w:r>
      <w:r w:rsidRPr="00602B80">
        <w:rPr>
          <w:rFonts w:ascii="Arial" w:hAnsi="Arial" w:cs="Arial"/>
          <w:i/>
          <w:color w:val="808080" w:themeColor="background1" w:themeShade="80"/>
        </w:rPr>
        <w:t xml:space="preserve"> not yet exist in the GSDB </w:t>
      </w:r>
      <w:r w:rsidR="00FF7CAA" w:rsidRPr="00602B80">
        <w:rPr>
          <w:rFonts w:ascii="Arial" w:hAnsi="Arial" w:cs="Arial"/>
          <w:i/>
          <w:color w:val="808080" w:themeColor="background1" w:themeShade="80"/>
        </w:rPr>
        <w:t xml:space="preserve">or elsewhere in VSEM, create those in the </w:t>
      </w:r>
      <w:r w:rsidR="007C54C9"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_Ref532377976 \h  \* MERGEFORMAT </w:instrText>
      </w:r>
      <w:r w:rsidRPr="00602B80">
        <w:rPr>
          <w:rFonts w:ascii="Arial" w:hAnsi="Arial" w:cs="Arial"/>
          <w:i/>
          <w:color w:val="0000FF"/>
        </w:rPr>
      </w:r>
      <w:r w:rsidRPr="00602B80">
        <w:rPr>
          <w:rFonts w:ascii="Arial" w:hAnsi="Arial" w:cs="Arial"/>
          <w:i/>
          <w:color w:val="0000FF"/>
        </w:rPr>
        <w:fldChar w:fldCharType="separate"/>
      </w:r>
      <w:r w:rsidR="00ED442C" w:rsidRPr="00ED442C">
        <w:rPr>
          <w:rFonts w:ascii="Arial" w:hAnsi="Arial" w:cs="Arial"/>
          <w:i/>
          <w:color w:val="0000FF"/>
        </w:rPr>
        <w:t>Technical Signals</w:t>
      </w:r>
      <w:r w:rsidRPr="00602B80">
        <w:rPr>
          <w:rFonts w:ascii="Arial" w:hAnsi="Arial" w:cs="Arial"/>
          <w:i/>
          <w:color w:val="0000FF"/>
        </w:rPr>
        <w:fldChar w:fldCharType="end"/>
      </w:r>
      <w:r w:rsidR="001657E0" w:rsidRPr="00602B80">
        <w:rPr>
          <w:rFonts w:ascii="Arial" w:hAnsi="Arial" w:cs="Arial"/>
          <w:i/>
          <w:color w:val="808080" w:themeColor="background1" w:themeShade="80"/>
        </w:rPr>
        <w:t>”/”</w:t>
      </w:r>
      <w:r w:rsidRPr="00602B80">
        <w:rPr>
          <w:rFonts w:ascii="Arial" w:hAnsi="Arial" w:cs="Arial"/>
          <w:i/>
          <w:color w:val="0000FF"/>
        </w:rPr>
        <w:fldChar w:fldCharType="begin"/>
      </w:r>
      <w:r w:rsidRPr="00602B80">
        <w:rPr>
          <w:rFonts w:ascii="Arial" w:hAnsi="Arial" w:cs="Arial"/>
          <w:i/>
          <w:color w:val="0000FF"/>
        </w:rPr>
        <w:instrText xml:space="preserve"> REF _Ref532377991 \h  \* MERGEFORMAT </w:instrText>
      </w:r>
      <w:r w:rsidRPr="00602B80">
        <w:rPr>
          <w:rFonts w:ascii="Arial" w:hAnsi="Arial" w:cs="Arial"/>
          <w:i/>
          <w:color w:val="0000FF"/>
        </w:rPr>
      </w:r>
      <w:r w:rsidRPr="00602B80">
        <w:rPr>
          <w:rFonts w:ascii="Arial" w:hAnsi="Arial" w:cs="Arial"/>
          <w:i/>
          <w:color w:val="0000FF"/>
        </w:rPr>
        <w:fldChar w:fldCharType="separate"/>
      </w:r>
      <w:r w:rsidR="00ED442C" w:rsidRPr="00ED442C">
        <w:rPr>
          <w:rFonts w:ascii="Arial" w:hAnsi="Arial" w:cs="Arial"/>
          <w:i/>
          <w:color w:val="0000FF"/>
        </w:rPr>
        <w:t>Technical Parameters</w:t>
      </w:r>
      <w:r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section of </w:t>
      </w:r>
      <w:r w:rsidR="001657E0" w:rsidRPr="00602B80">
        <w:rPr>
          <w:rFonts w:ascii="Arial" w:hAnsi="Arial" w:cs="Arial"/>
          <w:i/>
          <w:color w:val="808080" w:themeColor="background1" w:themeShade="80"/>
        </w:rPr>
        <w:t>the “</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ED442C" w:rsidRPr="00ED442C">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w:t>
      </w:r>
      <w:r w:rsidR="003305ED" w:rsidRPr="00602B80">
        <w:rPr>
          <w:rFonts w:ascii="Arial" w:hAnsi="Arial" w:cs="Arial"/>
          <w:i/>
          <w:iCs/>
          <w:color w:val="808080" w:themeColor="background1" w:themeShade="80"/>
        </w:rPr>
        <w:t xml:space="preserve">Use </w:t>
      </w:r>
      <w:hyperlink r:id="rId89" w:anchor="AddNewRequirement" w:history="1">
        <w:r w:rsidR="003305ED" w:rsidRPr="00602B80">
          <w:rPr>
            <w:rFonts w:ascii="Arial" w:hAnsi="Arial" w:cs="Arial"/>
            <w:i/>
            <w:iCs/>
            <w:color w:val="808080" w:themeColor="background1" w:themeShade="80"/>
          </w:rPr>
          <w:t>Add Ins -&gt; Add Requirement macro</w:t>
        </w:r>
      </w:hyperlink>
      <w:r w:rsidR="003305ED" w:rsidRPr="00602B80">
        <w:rPr>
          <w:rFonts w:ascii="Arial" w:hAnsi="Arial" w:cs="Arial"/>
          <w:i/>
          <w:iCs/>
          <w:color w:val="808080" w:themeColor="background1" w:themeShade="80"/>
        </w:rPr>
        <w:t xml:space="preserve"> (select “Technical Signal”/</w:t>
      </w:r>
      <w:r w:rsidR="00FF7CAA" w:rsidRPr="00602B80">
        <w:rPr>
          <w:rFonts w:ascii="Arial" w:hAnsi="Arial" w:cs="Arial"/>
          <w:i/>
          <w:iCs/>
          <w:color w:val="808080" w:themeColor="background1" w:themeShade="80"/>
        </w:rPr>
        <w:t>”Technical Parameter” as type).</w:t>
      </w:r>
    </w:p>
    <w:p w14:paraId="41BDCA21" w14:textId="77777777" w:rsidR="00602B80" w:rsidRPr="00602B80" w:rsidRDefault="00602B80" w:rsidP="00DB4EEF">
      <w:pPr>
        <w:shd w:val="clear" w:color="auto" w:fill="D6E3BC" w:themeFill="accent3" w:themeFillTint="66"/>
        <w:tabs>
          <w:tab w:val="left" w:pos="567"/>
        </w:tabs>
        <w:spacing w:line="240" w:lineRule="atLeast"/>
        <w:ind w:left="360" w:hanging="360"/>
        <w:rPr>
          <w:rFonts w:cs="Arial"/>
          <w:i/>
          <w:color w:val="808080" w:themeColor="background1" w:themeShade="80"/>
        </w:rPr>
      </w:pPr>
    </w:p>
    <w:p w14:paraId="29003493" w14:textId="4ED45650" w:rsidR="00FF7CAA" w:rsidRDefault="00602B80" w:rsidP="00DB4EEF">
      <w:pPr>
        <w:shd w:val="clear" w:color="auto" w:fill="D6E3BC" w:themeFill="accent3" w:themeFillTint="66"/>
        <w:tabs>
          <w:tab w:val="left" w:pos="426"/>
        </w:tabs>
        <w:spacing w:line="240" w:lineRule="atLeast"/>
        <w:ind w:left="360" w:hanging="360"/>
        <w:rPr>
          <w:rFonts w:cs="Arial"/>
          <w:i/>
          <w:color w:val="808080" w:themeColor="background1" w:themeShade="80"/>
        </w:rPr>
      </w:pPr>
      <w:r>
        <w:rPr>
          <w:rFonts w:cs="Arial"/>
          <w:i/>
          <w:color w:val="808080" w:themeColor="background1" w:themeShade="80"/>
        </w:rPr>
        <w:tab/>
      </w:r>
      <w:r w:rsidR="00FF7CAA" w:rsidRPr="00602B80">
        <w:rPr>
          <w:rFonts w:cs="Arial"/>
          <w:i/>
          <w:color w:val="808080" w:themeColor="background1" w:themeShade="80"/>
        </w:rPr>
        <w:t>Note: Bookmarks are automatically created for the ID, the name and the description of each signal / parameter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ED442C" w:rsidRPr="00ED442C">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if you use the macros.</w:t>
      </w:r>
    </w:p>
    <w:p w14:paraId="07EDA40D" w14:textId="77777777" w:rsidR="00602B80" w:rsidRPr="00602B80" w:rsidRDefault="00602B80" w:rsidP="00DB4EEF">
      <w:pPr>
        <w:shd w:val="clear" w:color="auto" w:fill="D6E3BC" w:themeFill="accent3" w:themeFillTint="66"/>
        <w:tabs>
          <w:tab w:val="left" w:pos="426"/>
        </w:tabs>
        <w:spacing w:line="240" w:lineRule="atLeast"/>
        <w:ind w:left="360" w:hanging="360"/>
        <w:rPr>
          <w:rFonts w:cs="Arial"/>
          <w:i/>
          <w:color w:val="808080" w:themeColor="background1" w:themeShade="80"/>
        </w:rPr>
      </w:pPr>
    </w:p>
    <w:p w14:paraId="42BB467D" w14:textId="24A9ED90" w:rsidR="00FF7CAA" w:rsidRPr="00602B80" w:rsidRDefault="00602B80" w:rsidP="00DB4EEF">
      <w:pPr>
        <w:shd w:val="clear" w:color="auto" w:fill="D6E3BC" w:themeFill="accent3" w:themeFillTint="66"/>
        <w:tabs>
          <w:tab w:val="left" w:pos="426"/>
        </w:tabs>
        <w:spacing w:line="240" w:lineRule="atLeast"/>
        <w:ind w:left="360" w:hanging="360"/>
        <w:rPr>
          <w:rFonts w:cs="Arial"/>
          <w:i/>
          <w:color w:val="808080" w:themeColor="background1" w:themeShade="80"/>
        </w:rPr>
      </w:pPr>
      <w:r>
        <w:rPr>
          <w:rFonts w:cs="Arial"/>
          <w:i/>
          <w:iCs/>
          <w:color w:val="808080" w:themeColor="background1" w:themeShade="80"/>
        </w:rPr>
        <w:tab/>
      </w:r>
      <w:r w:rsidR="00FF7CAA" w:rsidRPr="00602B80">
        <w:rPr>
          <w:rFonts w:cs="Arial"/>
          <w:i/>
          <w:iCs/>
          <w:color w:val="808080" w:themeColor="background1" w:themeShade="80"/>
        </w:rPr>
        <w:t xml:space="preserve">Note: </w:t>
      </w:r>
      <w:r w:rsidR="00FF7CAA" w:rsidRPr="00602B80">
        <w:rPr>
          <w:rFonts w:cs="Arial"/>
          <w:i/>
          <w:color w:val="808080" w:themeColor="background1" w:themeShade="80"/>
        </w:rPr>
        <w:t xml:space="preserve">The corresponding Logical Signal/Parameter should already exist in the </w:t>
      </w:r>
      <w:r w:rsidR="00FF7CAA" w:rsidRPr="00602B80">
        <w:rPr>
          <w:rFonts w:cs="Arial"/>
          <w:i/>
          <w:color w:val="0000FF"/>
        </w:rPr>
        <w:fldChar w:fldCharType="begin"/>
      </w:r>
      <w:r w:rsidR="00FF7CAA" w:rsidRPr="00602B80">
        <w:rPr>
          <w:rFonts w:cs="Arial"/>
          <w:i/>
          <w:color w:val="0000FF"/>
        </w:rPr>
        <w:instrText xml:space="preserve"> REF _Ref472492871 \h  \* MERGEFORMAT </w:instrText>
      </w:r>
      <w:r w:rsidR="00FF7CAA" w:rsidRPr="00602B80">
        <w:rPr>
          <w:rFonts w:cs="Arial"/>
          <w:i/>
          <w:color w:val="0000FF"/>
        </w:rPr>
      </w:r>
      <w:r w:rsidR="00FF7CAA" w:rsidRPr="00602B80">
        <w:rPr>
          <w:rFonts w:cs="Arial"/>
          <w:i/>
          <w:color w:val="0000FF"/>
        </w:rPr>
        <w:fldChar w:fldCharType="separate"/>
      </w:r>
      <w:r w:rsidR="00ED442C" w:rsidRPr="00ED442C">
        <w:rPr>
          <w:rFonts w:cs="Arial"/>
          <w:i/>
          <w:color w:val="0000FF"/>
        </w:rPr>
        <w:t>Data Dictionary</w:t>
      </w:r>
      <w:r w:rsidR="00FF7CAA" w:rsidRPr="00602B80">
        <w:rPr>
          <w:rFonts w:cs="Arial"/>
          <w:i/>
          <w:color w:val="0000FF"/>
        </w:rPr>
        <w:fldChar w:fldCharType="end"/>
      </w:r>
      <w:r w:rsidR="00FF7CAA" w:rsidRPr="00602B80">
        <w:rPr>
          <w:rFonts w:cs="Arial"/>
          <w:i/>
          <w:color w:val="808080" w:themeColor="background1" w:themeShade="80"/>
        </w:rPr>
        <w:t xml:space="preserve">, because it should have been created, when specifying the Logical Function (refer to the </w:t>
      </w:r>
      <w:r w:rsidR="00FF7CAA" w:rsidRPr="00602B80">
        <w:rPr>
          <w:rFonts w:cs="Arial"/>
          <w:i/>
          <w:color w:val="0000FF"/>
        </w:rPr>
        <w:fldChar w:fldCharType="begin"/>
      </w:r>
      <w:r w:rsidR="00FF7CAA" w:rsidRPr="00602B80">
        <w:rPr>
          <w:rFonts w:cs="Arial"/>
          <w:i/>
          <w:color w:val="0000FF"/>
        </w:rPr>
        <w:instrText xml:space="preserve"> REF _Ref536800500 \h  \* MERGEFORMAT </w:instrText>
      </w:r>
      <w:r w:rsidR="00FF7CAA" w:rsidRPr="00602B80">
        <w:rPr>
          <w:rFonts w:cs="Arial"/>
          <w:i/>
          <w:color w:val="0000FF"/>
        </w:rPr>
      </w:r>
      <w:r w:rsidR="00FF7CAA" w:rsidRPr="00602B80">
        <w:rPr>
          <w:rFonts w:cs="Arial"/>
          <w:i/>
          <w:color w:val="0000FF"/>
        </w:rPr>
        <w:fldChar w:fldCharType="separate"/>
      </w:r>
      <w:r w:rsidR="00ED442C" w:rsidRPr="00ED442C">
        <w:rPr>
          <w:rFonts w:cs="Arial"/>
          <w:i/>
          <w:color w:val="0000FF"/>
        </w:rPr>
        <w:t>Logical Signals</w:t>
      </w:r>
      <w:r w:rsidR="00FF7CAA" w:rsidRPr="00602B80">
        <w:rPr>
          <w:rFonts w:cs="Arial"/>
          <w:i/>
          <w:color w:val="0000FF"/>
        </w:rPr>
        <w:fldChar w:fldCharType="end"/>
      </w:r>
      <w:r w:rsidR="00FF7CAA" w:rsidRPr="00602B80">
        <w:rPr>
          <w:rFonts w:cs="Arial"/>
          <w:i/>
          <w:color w:val="808080" w:themeColor="background1" w:themeShade="80"/>
        </w:rPr>
        <w:t>/</w:t>
      </w:r>
      <w:r w:rsidR="00FF7CAA" w:rsidRPr="00602B80">
        <w:rPr>
          <w:rFonts w:cs="Arial"/>
          <w:i/>
          <w:color w:val="0000FF"/>
        </w:rPr>
        <w:fldChar w:fldCharType="begin"/>
      </w:r>
      <w:r w:rsidR="00FF7CAA" w:rsidRPr="00602B80">
        <w:rPr>
          <w:rFonts w:cs="Arial"/>
          <w:i/>
          <w:color w:val="0000FF"/>
        </w:rPr>
        <w:instrText xml:space="preserve"> REF _Ref536800501 \h  \* MERGEFORMAT </w:instrText>
      </w:r>
      <w:r w:rsidR="00FF7CAA" w:rsidRPr="00602B80">
        <w:rPr>
          <w:rFonts w:cs="Arial"/>
          <w:i/>
          <w:color w:val="0000FF"/>
        </w:rPr>
      </w:r>
      <w:r w:rsidR="00FF7CAA" w:rsidRPr="00602B80">
        <w:rPr>
          <w:rFonts w:cs="Arial"/>
          <w:i/>
          <w:color w:val="0000FF"/>
        </w:rPr>
        <w:fldChar w:fldCharType="separate"/>
      </w:r>
      <w:r w:rsidR="00ED442C" w:rsidRPr="00ED442C">
        <w:rPr>
          <w:rFonts w:cs="Arial"/>
          <w:i/>
          <w:color w:val="0000FF"/>
        </w:rPr>
        <w:t>Technical Signals</w:t>
      </w:r>
      <w:r w:rsidR="00FF7CAA" w:rsidRPr="00602B80">
        <w:rPr>
          <w:rFonts w:cs="Arial"/>
          <w:i/>
          <w:color w:val="0000FF"/>
        </w:rPr>
        <w:fldChar w:fldCharType="end"/>
      </w:r>
      <w:r w:rsidR="00FF7CAA" w:rsidRPr="00602B80">
        <w:rPr>
          <w:rFonts w:cs="Arial"/>
          <w:i/>
          <w:color w:val="808080" w:themeColor="background1" w:themeShade="80"/>
        </w:rPr>
        <w:t>).</w:t>
      </w:r>
    </w:p>
    <w:p w14:paraId="258BF2FE" w14:textId="77777777" w:rsidR="00FF7CAA" w:rsidRPr="00602B80" w:rsidRDefault="00FF7CAA" w:rsidP="00DB4EEF">
      <w:pPr>
        <w:shd w:val="clear" w:color="auto" w:fill="D6E3BC" w:themeFill="accent3" w:themeFillTint="66"/>
        <w:tabs>
          <w:tab w:val="left" w:pos="284"/>
          <w:tab w:val="left" w:pos="567"/>
        </w:tabs>
        <w:spacing w:line="240" w:lineRule="atLeast"/>
        <w:ind w:left="360" w:hanging="360"/>
        <w:rPr>
          <w:rFonts w:cs="Arial"/>
          <w:i/>
          <w:color w:val="808080" w:themeColor="background1" w:themeShade="80"/>
        </w:rPr>
      </w:pPr>
    </w:p>
    <w:p w14:paraId="04F5BBFD" w14:textId="77777777" w:rsidR="00FF7CAA" w:rsidRPr="00602B80" w:rsidRDefault="00FF7CAA" w:rsidP="00DB4EEF">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Reference the signal / parameter name bookmark from the Data </w:t>
      </w:r>
      <w:r w:rsidR="003A4215">
        <w:rPr>
          <w:rFonts w:ascii="Arial" w:hAnsi="Arial" w:cs="Arial"/>
          <w:i/>
          <w:color w:val="808080" w:themeColor="background1" w:themeShade="80"/>
        </w:rPr>
        <w:t>Dictionary in the tables below.</w:t>
      </w:r>
    </w:p>
    <w:p w14:paraId="623997D9" w14:textId="65602769" w:rsidR="00FF7CAA" w:rsidRPr="00602B80" w:rsidRDefault="00FF7CAA" w:rsidP="00DB4EEF">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t xml:space="preserve">If the mapping is not 1:1 (e.g. a Logical Signal gets split into 2 Technical Signals) the Mapping Details need to be specified by a </w:t>
      </w:r>
      <w:r w:rsidRPr="00602B80">
        <w:rPr>
          <w:rFonts w:ascii="Arial" w:hAnsi="Arial" w:cs="Arial"/>
          <w:i/>
          <w:color w:val="0000FF"/>
        </w:rPr>
        <w:fldChar w:fldCharType="begin"/>
      </w:r>
      <w:r w:rsidRPr="00602B80">
        <w:rPr>
          <w:rFonts w:ascii="Arial" w:hAnsi="Arial" w:cs="Arial"/>
          <w:i/>
          <w:color w:val="0000FF"/>
        </w:rPr>
        <w:instrText xml:space="preserve"> REF _Ref529785662 \h  \* MERGEFORMAT </w:instrText>
      </w:r>
      <w:r w:rsidRPr="00602B80">
        <w:rPr>
          <w:rFonts w:ascii="Arial" w:hAnsi="Arial" w:cs="Arial"/>
          <w:i/>
          <w:color w:val="0000FF"/>
        </w:rPr>
      </w:r>
      <w:r w:rsidRPr="00602B80">
        <w:rPr>
          <w:rFonts w:ascii="Arial" w:hAnsi="Arial" w:cs="Arial"/>
          <w:i/>
          <w:color w:val="0000FF"/>
        </w:rPr>
        <w:fldChar w:fldCharType="separate"/>
      </w:r>
      <w:r w:rsidR="00ED442C" w:rsidRPr="00ED442C">
        <w:rPr>
          <w:rFonts w:ascii="Arial" w:hAnsi="Arial" w:cs="Arial"/>
          <w:i/>
          <w:color w:val="0000FF"/>
        </w:rPr>
        <w:t>Mappings</w:t>
      </w:r>
      <w:r w:rsidRPr="00602B80">
        <w:rPr>
          <w:rFonts w:ascii="Arial" w:hAnsi="Arial" w:cs="Arial"/>
          <w:i/>
          <w:color w:val="0000FF"/>
        </w:rPr>
        <w:fldChar w:fldCharType="end"/>
      </w:r>
      <w:r w:rsidRPr="00602B80">
        <w:rPr>
          <w:rFonts w:ascii="Arial" w:hAnsi="Arial" w:cs="Arial"/>
          <w:i/>
          <w:color w:val="808080" w:themeColor="background1" w:themeShade="80"/>
        </w:rPr>
        <w:t xml:space="preserve">  object in the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ED442C" w:rsidRPr="00ED442C">
        <w:rPr>
          <w:rFonts w:ascii="Arial" w:hAnsi="Arial" w:cs="Arial"/>
          <w:i/>
          <w:color w:val="0000FF"/>
        </w:rPr>
        <w:t>Data Dictionary</w:t>
      </w:r>
      <w:r w:rsidRPr="00602B80">
        <w:rPr>
          <w:rFonts w:ascii="Arial" w:hAnsi="Arial" w:cs="Arial"/>
          <w:i/>
          <w:color w:val="0000FF"/>
        </w:rPr>
        <w:fldChar w:fldCharType="end"/>
      </w:r>
      <w:r w:rsidRPr="00602B80">
        <w:rPr>
          <w:rFonts w:ascii="Arial" w:hAnsi="Arial" w:cs="Arial"/>
          <w:i/>
          <w:color w:val="808080" w:themeColor="background1" w:themeShade="80"/>
        </w:rPr>
        <w:t>.</w:t>
      </w:r>
    </w:p>
    <w:p w14:paraId="56834FD9" w14:textId="46E7FB02" w:rsidR="000D3193" w:rsidRPr="00602B80" w:rsidRDefault="000D3193" w:rsidP="00DB4EEF">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602B80">
        <w:rPr>
          <w:rFonts w:ascii="Arial" w:hAnsi="Arial" w:cs="Arial"/>
          <w:i/>
          <w:color w:val="808080" w:themeColor="background1" w:themeShade="80"/>
        </w:rPr>
        <w:lastRenderedPageBreak/>
        <w:t xml:space="preserve">For </w:t>
      </w:r>
      <w:r w:rsidR="003305ED" w:rsidRPr="00602B80">
        <w:rPr>
          <w:rFonts w:ascii="Arial" w:hAnsi="Arial" w:cs="Arial"/>
          <w:i/>
          <w:color w:val="808080" w:themeColor="background1" w:themeShade="80"/>
        </w:rPr>
        <w:t xml:space="preserve">“Publisher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and “Subscriber </w:t>
      </w:r>
      <w:r w:rsidRPr="00602B80">
        <w:rPr>
          <w:rFonts w:ascii="Arial" w:hAnsi="Arial" w:cs="Arial"/>
          <w:i/>
          <w:color w:val="808080" w:themeColor="background1" w:themeShade="80"/>
        </w:rPr>
        <w:t>Interfaces</w:t>
      </w:r>
      <w:r w:rsidR="003305ED"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 xml:space="preserve">column </w:t>
      </w:r>
      <w:r w:rsidRPr="00602B80">
        <w:rPr>
          <w:rFonts w:ascii="Arial" w:hAnsi="Arial" w:cs="Arial"/>
          <w:i/>
          <w:color w:val="808080" w:themeColor="background1" w:themeShade="80"/>
        </w:rPr>
        <w:t xml:space="preserve">you may </w:t>
      </w:r>
      <w:r w:rsidR="008D2226">
        <w:rPr>
          <w:rFonts w:ascii="Arial" w:hAnsi="Arial" w:cs="Arial"/>
          <w:i/>
          <w:color w:val="808080" w:themeColor="background1" w:themeShade="80"/>
        </w:rPr>
        <w:t xml:space="preserve">(optionally) </w:t>
      </w:r>
      <w:r w:rsidRPr="00602B80">
        <w:rPr>
          <w:rFonts w:ascii="Arial" w:hAnsi="Arial" w:cs="Arial"/>
          <w:i/>
          <w:color w:val="808080" w:themeColor="background1" w:themeShade="80"/>
        </w:rPr>
        <w:t xml:space="preserve">link to </w:t>
      </w:r>
      <w:r w:rsidRPr="00602B80">
        <w:rPr>
          <w:rFonts w:ascii="Arial" w:hAnsi="Arial" w:cs="Arial"/>
          <w:i/>
          <w:color w:val="0000FF"/>
        </w:rPr>
        <w:fldChar w:fldCharType="begin"/>
      </w:r>
      <w:r w:rsidRPr="00602B80">
        <w:rPr>
          <w:rFonts w:ascii="Arial" w:hAnsi="Arial" w:cs="Arial"/>
          <w:i/>
          <w:color w:val="0000FF"/>
        </w:rPr>
        <w:instrText xml:space="preserve"> REF _Ref529372031 \h  \* MERGEFORMAT </w:instrText>
      </w:r>
      <w:r w:rsidRPr="00602B80">
        <w:rPr>
          <w:rFonts w:ascii="Arial" w:hAnsi="Arial" w:cs="Arial"/>
          <w:i/>
          <w:color w:val="0000FF"/>
        </w:rPr>
      </w:r>
      <w:r w:rsidRPr="00602B80">
        <w:rPr>
          <w:rFonts w:ascii="Arial" w:hAnsi="Arial" w:cs="Arial"/>
          <w:i/>
          <w:color w:val="0000FF"/>
        </w:rPr>
        <w:fldChar w:fldCharType="separate"/>
      </w:r>
      <w:r w:rsidR="00ED442C" w:rsidRPr="00ED442C">
        <w:rPr>
          <w:rFonts w:ascii="Arial" w:hAnsi="Arial" w:cs="Arial"/>
          <w:i/>
          <w:color w:val="0000FF"/>
        </w:rPr>
        <w:t>AIS Interfaces</w:t>
      </w:r>
      <w:r w:rsidRPr="00602B80">
        <w:rPr>
          <w:rFonts w:ascii="Arial" w:hAnsi="Arial" w:cs="Arial"/>
          <w:i/>
          <w:color w:val="0000FF"/>
        </w:rPr>
        <w:fldChar w:fldCharType="end"/>
      </w:r>
      <w:r w:rsidRPr="00602B80">
        <w:rPr>
          <w:rFonts w:ascii="Arial" w:hAnsi="Arial" w:cs="Arial"/>
          <w:i/>
          <w:color w:val="808080" w:themeColor="background1" w:themeShade="80"/>
        </w:rPr>
        <w:t xml:space="preserve"> </w:t>
      </w:r>
      <w:r w:rsidR="00FF7CAA" w:rsidRPr="00602B80">
        <w:rPr>
          <w:rFonts w:ascii="Arial" w:hAnsi="Arial" w:cs="Arial"/>
          <w:i/>
          <w:color w:val="808080" w:themeColor="background1" w:themeShade="80"/>
        </w:rPr>
        <w:t>in the</w:t>
      </w:r>
      <w:r w:rsidRPr="00602B80">
        <w:rPr>
          <w:rFonts w:ascii="Arial" w:hAnsi="Arial" w:cs="Arial"/>
          <w:i/>
          <w:color w:val="808080" w:themeColor="background1" w:themeShade="80"/>
        </w:rPr>
        <w:t xml:space="preserve"> </w:t>
      </w:r>
      <w:r w:rsidRPr="00602B80">
        <w:rPr>
          <w:rFonts w:ascii="Arial" w:hAnsi="Arial" w:cs="Arial"/>
          <w:i/>
          <w:color w:val="0000FF"/>
        </w:rPr>
        <w:fldChar w:fldCharType="begin"/>
      </w:r>
      <w:r w:rsidRPr="00602B80">
        <w:rPr>
          <w:rFonts w:ascii="Arial" w:hAnsi="Arial" w:cs="Arial"/>
          <w:i/>
          <w:color w:val="0000FF"/>
        </w:rPr>
        <w:instrText xml:space="preserve"> REF _Ref472492871 \h  \* MERGEFORMAT </w:instrText>
      </w:r>
      <w:r w:rsidRPr="00602B80">
        <w:rPr>
          <w:rFonts w:ascii="Arial" w:hAnsi="Arial" w:cs="Arial"/>
          <w:i/>
          <w:color w:val="0000FF"/>
        </w:rPr>
      </w:r>
      <w:r w:rsidRPr="00602B80">
        <w:rPr>
          <w:rFonts w:ascii="Arial" w:hAnsi="Arial" w:cs="Arial"/>
          <w:i/>
          <w:color w:val="0000FF"/>
        </w:rPr>
        <w:fldChar w:fldCharType="separate"/>
      </w:r>
      <w:r w:rsidR="00ED442C" w:rsidRPr="00ED442C">
        <w:rPr>
          <w:rFonts w:ascii="Arial" w:hAnsi="Arial" w:cs="Arial"/>
          <w:i/>
          <w:color w:val="0000FF"/>
        </w:rPr>
        <w:t>Data Dictionary</w:t>
      </w:r>
      <w:r w:rsidRPr="00602B80">
        <w:rPr>
          <w:rFonts w:ascii="Arial" w:hAnsi="Arial" w:cs="Arial"/>
          <w:i/>
          <w:color w:val="0000FF"/>
        </w:rPr>
        <w:fldChar w:fldCharType="end"/>
      </w:r>
      <w:r w:rsidR="00FF7CAA" w:rsidRPr="00602B80">
        <w:rPr>
          <w:rFonts w:ascii="Arial" w:hAnsi="Arial" w:cs="Arial"/>
          <w:i/>
          <w:color w:val="0000FF"/>
        </w:rPr>
        <w:t>.</w:t>
      </w:r>
    </w:p>
    <w:p w14:paraId="069B26E1" w14:textId="2F1BEF18" w:rsidR="003305ED" w:rsidRDefault="003A4215" w:rsidP="00DB4EEF">
      <w:pPr>
        <w:pStyle w:val="ListParagraph"/>
        <w:numPr>
          <w:ilvl w:val="0"/>
          <w:numId w:val="14"/>
        </w:numPr>
        <w:shd w:val="clear" w:color="auto" w:fill="D6E3BC" w:themeFill="accent3" w:themeFillTint="66"/>
        <w:tabs>
          <w:tab w:val="left" w:pos="567"/>
        </w:tabs>
        <w:overflowPunct w:val="0"/>
        <w:autoSpaceDE w:val="0"/>
        <w:autoSpaceDN w:val="0"/>
        <w:adjustRightInd w:val="0"/>
        <w:spacing w:line="240" w:lineRule="atLeast"/>
        <w:ind w:left="360"/>
        <w:contextualSpacing w:val="0"/>
        <w:textAlignment w:val="baseline"/>
        <w:rPr>
          <w:rFonts w:ascii="Arial" w:hAnsi="Arial" w:cs="Arial"/>
          <w:i/>
          <w:color w:val="808080" w:themeColor="background1" w:themeShade="80"/>
        </w:rPr>
      </w:pPr>
      <w:r w:rsidRPr="003A4215">
        <w:rPr>
          <w:rFonts w:ascii="Arial" w:hAnsi="Arial" w:cs="Arial"/>
          <w:i/>
          <w:color w:val="808080" w:themeColor="background1" w:themeShade="80"/>
        </w:rPr>
        <w:t>For “Messages” to be referenced in the “E/E Connections” column proceed similarly</w:t>
      </w:r>
      <w:r w:rsidR="003305ED" w:rsidRPr="00602B80">
        <w:rPr>
          <w:rFonts w:ascii="Arial" w:hAnsi="Arial" w:cs="Arial"/>
          <w:i/>
          <w:color w:val="808080" w:themeColor="background1" w:themeShade="80"/>
        </w:rPr>
        <w:t xml:space="preserve">. Example: </w:t>
      </w:r>
      <w:r w:rsidR="000D3193" w:rsidRPr="00602B80">
        <w:rPr>
          <w:rFonts w:ascii="Arial" w:hAnsi="Arial" w:cs="Arial"/>
          <w:i/>
          <w:color w:val="808080" w:themeColor="background1" w:themeShade="80"/>
        </w:rPr>
        <w:t>&lt;ConnectionName&gt;::&lt;</w:t>
      </w:r>
      <w:r w:rsidR="003305ED" w:rsidRPr="00602B80">
        <w:rPr>
          <w:rFonts w:ascii="Arial" w:hAnsi="Arial" w:cs="Arial"/>
          <w:i/>
          <w:color w:val="808080" w:themeColor="background1" w:themeShade="80"/>
        </w:rPr>
        <w:t>MessageName</w:t>
      </w:r>
      <w:r w:rsidR="000D3193" w:rsidRPr="00602B80">
        <w:rPr>
          <w:rFonts w:ascii="Arial" w:hAnsi="Arial" w:cs="Arial"/>
          <w:i/>
          <w:color w:val="808080" w:themeColor="background1" w:themeShade="80"/>
        </w:rPr>
        <w:t>&gt;</w:t>
      </w:r>
      <w:r w:rsidR="003305ED" w:rsidRPr="00602B80">
        <w:rPr>
          <w:rFonts w:ascii="Arial" w:hAnsi="Arial" w:cs="Arial"/>
          <w:i/>
          <w:color w:val="808080" w:themeColor="background1" w:themeShade="80"/>
        </w:rPr>
        <w:t xml:space="preserve"> refers to the Message which is sent on </w:t>
      </w:r>
      <w:r w:rsidR="000D3193" w:rsidRPr="00602B80">
        <w:rPr>
          <w:rFonts w:ascii="Arial" w:hAnsi="Arial" w:cs="Arial"/>
          <w:i/>
          <w:color w:val="808080" w:themeColor="background1" w:themeShade="80"/>
        </w:rPr>
        <w:t xml:space="preserve">bus </w:t>
      </w:r>
      <w:r w:rsidR="003305ED" w:rsidRPr="00602B80">
        <w:rPr>
          <w:rFonts w:ascii="Arial" w:hAnsi="Arial" w:cs="Arial"/>
          <w:i/>
          <w:color w:val="808080" w:themeColor="background1" w:themeShade="80"/>
        </w:rPr>
        <w:t>&lt;</w:t>
      </w:r>
      <w:r w:rsidR="000D3193" w:rsidRPr="00602B80">
        <w:rPr>
          <w:rFonts w:ascii="Arial" w:hAnsi="Arial" w:cs="Arial"/>
          <w:i/>
          <w:color w:val="808080" w:themeColor="background1" w:themeShade="80"/>
        </w:rPr>
        <w:t>Connection</w:t>
      </w:r>
      <w:r w:rsidR="003305ED" w:rsidRPr="00602B80">
        <w:rPr>
          <w:rFonts w:ascii="Arial" w:hAnsi="Arial" w:cs="Arial"/>
          <w:i/>
          <w:color w:val="808080" w:themeColor="background1" w:themeShade="80"/>
        </w:rPr>
        <w:t xml:space="preserve"> Name&gt; and which is given in section </w:t>
      </w:r>
      <w:r w:rsidR="003305ED" w:rsidRPr="00602B80">
        <w:rPr>
          <w:rFonts w:ascii="Arial" w:hAnsi="Arial" w:cs="Arial"/>
          <w:i/>
          <w:color w:val="0000FF"/>
        </w:rPr>
        <w:fldChar w:fldCharType="begin"/>
      </w:r>
      <w:r w:rsidR="003305ED" w:rsidRPr="00602B80">
        <w:rPr>
          <w:rFonts w:ascii="Arial" w:hAnsi="Arial" w:cs="Arial"/>
          <w:i/>
          <w:color w:val="0000FF"/>
        </w:rPr>
        <w:instrText xml:space="preserve"> REF _Ref529372314 \h  \* MERGEFORMAT </w:instrText>
      </w:r>
      <w:r w:rsidR="003305ED" w:rsidRPr="00602B80">
        <w:rPr>
          <w:rFonts w:ascii="Arial" w:hAnsi="Arial" w:cs="Arial"/>
          <w:i/>
          <w:color w:val="0000FF"/>
        </w:rPr>
      </w:r>
      <w:r w:rsidR="003305ED" w:rsidRPr="00602B80">
        <w:rPr>
          <w:rFonts w:ascii="Arial" w:hAnsi="Arial" w:cs="Arial"/>
          <w:i/>
          <w:color w:val="0000FF"/>
        </w:rPr>
        <w:fldChar w:fldCharType="separate"/>
      </w:r>
      <w:r w:rsidR="00ED442C" w:rsidRPr="00ED442C">
        <w:rPr>
          <w:rFonts w:ascii="Arial" w:hAnsi="Arial" w:cs="Arial"/>
          <w:i/>
          <w:color w:val="0000FF"/>
        </w:rPr>
        <w:t>Messages</w:t>
      </w:r>
      <w:r w:rsidR="003305ED" w:rsidRPr="00602B80">
        <w:rPr>
          <w:rFonts w:ascii="Arial" w:hAnsi="Arial" w:cs="Arial"/>
          <w:i/>
          <w:color w:val="0000FF"/>
        </w:rPr>
        <w:fldChar w:fldCharType="end"/>
      </w:r>
      <w:r w:rsidR="003305ED" w:rsidRPr="00602B80">
        <w:rPr>
          <w:rFonts w:ascii="Arial" w:hAnsi="Arial" w:cs="Arial"/>
          <w:i/>
          <w:color w:val="808080" w:themeColor="background1" w:themeShade="80"/>
        </w:rPr>
        <w:t xml:space="preserve"> of the </w:t>
      </w:r>
      <w:r w:rsidR="001657E0" w:rsidRPr="00602B80">
        <w:rPr>
          <w:rFonts w:ascii="Arial" w:hAnsi="Arial" w:cs="Arial"/>
          <w:i/>
          <w:color w:val="808080" w:themeColor="background1" w:themeShade="80"/>
        </w:rPr>
        <w:t>“</w:t>
      </w:r>
      <w:r w:rsidR="001657E0" w:rsidRPr="00602B80">
        <w:rPr>
          <w:rFonts w:ascii="Arial" w:hAnsi="Arial" w:cs="Arial"/>
          <w:i/>
          <w:color w:val="0000FF"/>
        </w:rPr>
        <w:fldChar w:fldCharType="begin"/>
      </w:r>
      <w:r w:rsidR="001657E0" w:rsidRPr="00602B80">
        <w:rPr>
          <w:rFonts w:ascii="Arial" w:hAnsi="Arial" w:cs="Arial"/>
          <w:i/>
          <w:color w:val="0000FF"/>
        </w:rPr>
        <w:instrText xml:space="preserve"> REF _Ref472492871 \h  \* MERGEFORMAT </w:instrText>
      </w:r>
      <w:r w:rsidR="001657E0" w:rsidRPr="00602B80">
        <w:rPr>
          <w:rFonts w:ascii="Arial" w:hAnsi="Arial" w:cs="Arial"/>
          <w:i/>
          <w:color w:val="0000FF"/>
        </w:rPr>
      </w:r>
      <w:r w:rsidR="001657E0" w:rsidRPr="00602B80">
        <w:rPr>
          <w:rFonts w:ascii="Arial" w:hAnsi="Arial" w:cs="Arial"/>
          <w:i/>
          <w:color w:val="0000FF"/>
        </w:rPr>
        <w:fldChar w:fldCharType="separate"/>
      </w:r>
      <w:r w:rsidR="00ED442C" w:rsidRPr="00ED442C">
        <w:rPr>
          <w:rFonts w:ascii="Arial" w:hAnsi="Arial" w:cs="Arial"/>
          <w:i/>
          <w:color w:val="0000FF"/>
        </w:rPr>
        <w:t>Data Dictionary</w:t>
      </w:r>
      <w:r w:rsidR="001657E0" w:rsidRPr="00602B80">
        <w:rPr>
          <w:rFonts w:ascii="Arial" w:hAnsi="Arial" w:cs="Arial"/>
          <w:i/>
          <w:color w:val="0000FF"/>
        </w:rPr>
        <w:fldChar w:fldCharType="end"/>
      </w:r>
      <w:r w:rsidR="001657E0" w:rsidRPr="00602B80">
        <w:rPr>
          <w:rFonts w:ascii="Arial" w:hAnsi="Arial" w:cs="Arial"/>
          <w:i/>
          <w:color w:val="808080" w:themeColor="background1" w:themeShade="80"/>
        </w:rPr>
        <w:t>”.</w:t>
      </w:r>
      <w:r w:rsidR="003305ED" w:rsidRPr="00602B80">
        <w:rPr>
          <w:rFonts w:ascii="Arial" w:hAnsi="Arial" w:cs="Arial"/>
          <w:i/>
          <w:color w:val="808080" w:themeColor="background1" w:themeShade="80"/>
        </w:rPr>
        <w:t xml:space="preserve"> Alternatively, for CAN you could link directly to the message from the CMDB (e.g. </w:t>
      </w:r>
      <w:hyperlink r:id="rId90" w:history="1">
        <w:r w:rsidR="003305ED" w:rsidRPr="00602B80">
          <w:rPr>
            <w:rStyle w:val="Hyperlink"/>
            <w:rFonts w:ascii="Arial" w:hAnsi="Arial" w:cs="Arial"/>
            <w:i/>
          </w:rPr>
          <w:t>CGEA 1.3</w:t>
        </w:r>
      </w:hyperlink>
      <w:r w:rsidR="003305ED" w:rsidRPr="00602B80">
        <w:rPr>
          <w:rFonts w:ascii="Arial" w:hAnsi="Arial" w:cs="Arial"/>
          <w:i/>
          <w:color w:val="808080" w:themeColor="background1" w:themeShade="80"/>
        </w:rPr>
        <w:t xml:space="preserve"> or </w:t>
      </w:r>
      <w:hyperlink r:id="rId91" w:history="1">
        <w:r w:rsidR="003305ED" w:rsidRPr="00602B80">
          <w:rPr>
            <w:rStyle w:val="Hyperlink"/>
            <w:rFonts w:ascii="Arial" w:hAnsi="Arial" w:cs="Arial"/>
            <w:i/>
          </w:rPr>
          <w:t>FNV2</w:t>
        </w:r>
      </w:hyperlink>
      <w:r w:rsidR="003305ED" w:rsidRPr="00602B80">
        <w:rPr>
          <w:rFonts w:ascii="Arial" w:hAnsi="Arial" w:cs="Arial"/>
          <w:i/>
          <w:color w:val="808080" w:themeColor="background1" w:themeShade="80"/>
        </w:rPr>
        <w:t>).</w:t>
      </w:r>
    </w:p>
    <w:p w14:paraId="092F4090" w14:textId="77777777" w:rsidR="00602B80" w:rsidRPr="00602B80" w:rsidRDefault="00602B80" w:rsidP="00DB4EEF">
      <w:pPr>
        <w:shd w:val="clear" w:color="auto" w:fill="D6E3BC" w:themeFill="accent3" w:themeFillTint="66"/>
        <w:tabs>
          <w:tab w:val="left" w:pos="567"/>
        </w:tabs>
        <w:spacing w:line="240" w:lineRule="atLeast"/>
        <w:rPr>
          <w:rFonts w:cs="Arial"/>
          <w:i/>
          <w:color w:val="808080" w:themeColor="background1" w:themeShade="80"/>
        </w:rPr>
      </w:pPr>
    </w:p>
    <w:p w14:paraId="74CC77FA" w14:textId="67A4B846" w:rsidR="00602B80" w:rsidRPr="00602B80" w:rsidRDefault="00602B80" w:rsidP="00DB4EEF">
      <w:pPr>
        <w:shd w:val="clear" w:color="auto" w:fill="D6E3BC" w:themeFill="accent3" w:themeFillTint="66"/>
        <w:spacing w:line="240" w:lineRule="atLeast"/>
        <w:rPr>
          <w:i/>
          <w:color w:val="0000FF"/>
          <w:u w:val="single"/>
        </w:rPr>
      </w:pPr>
      <w:r w:rsidRPr="00602B80">
        <w:rPr>
          <w:rStyle w:val="SubtleEmphasis"/>
          <w:b/>
        </w:rPr>
        <w:t xml:space="preserve">#Link: </w:t>
      </w:r>
      <w:r w:rsidRPr="00602B80">
        <w:rPr>
          <w:rStyle w:val="SubtleEmphasis"/>
          <w:b/>
        </w:rPr>
        <w:tab/>
      </w:r>
      <w:hyperlink r:id="rId92" w:history="1">
        <w:r w:rsidRPr="00602B80">
          <w:rPr>
            <w:rStyle w:val="Hyperlink"/>
            <w:i/>
          </w:rPr>
          <w:t>RE Wiki – Adding a Technical Interface</w:t>
        </w:r>
      </w:hyperlink>
    </w:p>
    <w:p w14:paraId="63239D57" w14:textId="353E4CF1" w:rsidR="00602B80" w:rsidRPr="00602B80" w:rsidRDefault="00602B80" w:rsidP="00DB4EEF">
      <w:pPr>
        <w:shd w:val="clear" w:color="auto" w:fill="D6E3BC" w:themeFill="accent3" w:themeFillTint="66"/>
        <w:spacing w:line="240" w:lineRule="atLeast"/>
        <w:rPr>
          <w:i/>
          <w:color w:val="0000FF"/>
          <w:u w:val="single"/>
        </w:rPr>
      </w:pPr>
      <w:r w:rsidRPr="00602B80">
        <w:rPr>
          <w:rStyle w:val="SubtleEmphasis"/>
          <w:b/>
        </w:rPr>
        <w:t xml:space="preserve">#Link: </w:t>
      </w:r>
      <w:r w:rsidRPr="00602B80">
        <w:rPr>
          <w:rStyle w:val="SubtleEmphasis"/>
          <w:b/>
        </w:rPr>
        <w:tab/>
      </w:r>
      <w:hyperlink r:id="rId93" w:history="1">
        <w:r w:rsidRPr="00602B80">
          <w:rPr>
            <w:rStyle w:val="Hyperlink"/>
            <w:i/>
          </w:rPr>
          <w:t>RE Wiki – Adding a Signal or Parameter Mapping</w:t>
        </w:r>
      </w:hyperlink>
    </w:p>
    <w:p w14:paraId="6858059E" w14:textId="50EDB16C" w:rsidR="003305ED" w:rsidRDefault="003305ED" w:rsidP="00DB4EEF">
      <w:pPr>
        <w:spacing w:line="240" w:lineRule="atLeast"/>
      </w:pPr>
    </w:p>
    <w:p w14:paraId="60BE7C7E" w14:textId="7D07F4B3" w:rsidR="002C067E" w:rsidRDefault="002C067E" w:rsidP="00DB4EEF">
      <w:pPr>
        <w:spacing w:line="240" w:lineRule="atLeast"/>
      </w:pPr>
    </w:p>
    <w:p w14:paraId="13DC77A3" w14:textId="0743CD9D" w:rsidR="003305ED" w:rsidRDefault="00996793" w:rsidP="00DB4EEF">
      <w:pPr>
        <w:pStyle w:val="Heading6"/>
        <w:spacing w:line="240" w:lineRule="atLeast"/>
        <w:rPr>
          <w:lang w:val="en-GB"/>
        </w:rPr>
      </w:pPr>
      <w:bookmarkStart w:id="227" w:name="_Toc89265459"/>
      <w:r>
        <w:rPr>
          <w:lang w:val="en-GB"/>
        </w:rPr>
        <w:t xml:space="preserve">BCM </w:t>
      </w:r>
      <w:r w:rsidR="003305ED">
        <w:rPr>
          <w:lang w:val="en-GB"/>
        </w:rPr>
        <w:t>Input</w:t>
      </w:r>
      <w:r w:rsidR="00251BFB">
        <w:rPr>
          <w:lang w:val="en-GB"/>
        </w:rPr>
        <w:t>s</w:t>
      </w:r>
      <w:r w:rsidR="00397549">
        <w:rPr>
          <w:lang w:val="en-GB"/>
        </w:rPr>
        <w:t xml:space="preserve"> for all </w:t>
      </w:r>
      <w:r w:rsidR="00FD0560">
        <w:rPr>
          <w:lang w:val="en-GB"/>
        </w:rPr>
        <w:t>Variants</w:t>
      </w:r>
      <w:bookmarkEnd w:id="227"/>
    </w:p>
    <w:p w14:paraId="0BE657A6" w14:textId="77777777" w:rsidR="006143AB" w:rsidRDefault="006143AB" w:rsidP="00DB4EEF">
      <w:pPr>
        <w:spacing w:line="240" w:lineRule="atLeast"/>
        <w:jc w:val="right"/>
      </w:pPr>
    </w:p>
    <w:p w14:paraId="1EBD2DF5" w14:textId="77777777" w:rsidR="006143AB" w:rsidRPr="006143AB" w:rsidRDefault="006143AB" w:rsidP="00DB4EEF">
      <w:pPr>
        <w:spacing w:line="240" w:lineRule="atLeast"/>
        <w:jc w:val="right"/>
      </w:pPr>
    </w:p>
    <w:tbl>
      <w:tblPr>
        <w:tblStyle w:val="TableGrid"/>
        <w:tblpPr w:leftFromText="180" w:rightFromText="180" w:vertAnchor="text" w:tblpX="-5" w:tblpY="1"/>
        <w:tblOverlap w:val="never"/>
        <w:tblW w:w="10206" w:type="dxa"/>
        <w:tblLayout w:type="fixed"/>
        <w:tblLook w:val="04A0" w:firstRow="1" w:lastRow="0" w:firstColumn="1" w:lastColumn="0" w:noHBand="0" w:noVBand="1"/>
      </w:tblPr>
      <w:tblGrid>
        <w:gridCol w:w="1701"/>
        <w:gridCol w:w="1985"/>
        <w:gridCol w:w="1843"/>
        <w:gridCol w:w="1984"/>
        <w:gridCol w:w="2693"/>
      </w:tblGrid>
      <w:tr w:rsidR="00B85D0F" w:rsidRPr="00E54DEA" w14:paraId="73384DA8" w14:textId="77777777" w:rsidTr="00BC66B8">
        <w:trPr>
          <w:trHeight w:val="173"/>
        </w:trPr>
        <w:tc>
          <w:tcPr>
            <w:tcW w:w="1701" w:type="dxa"/>
            <w:shd w:val="clear" w:color="auto" w:fill="D9D9D9" w:themeFill="background1" w:themeFillShade="D9"/>
            <w:noWrap/>
            <w:hideMark/>
          </w:tcPr>
          <w:p w14:paraId="5A98E1C0" w14:textId="77777777" w:rsidR="00B85D0F" w:rsidRPr="00E54DEA" w:rsidRDefault="00B85D0F" w:rsidP="00DB4EEF">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3619631C"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06FBF348"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 xml:space="preserve">Mapping Details </w:t>
            </w:r>
            <w:r w:rsidRPr="001321BD">
              <w:rPr>
                <w:i/>
              </w:rPr>
              <w:t>(</w:t>
            </w:r>
            <w:r w:rsidR="006350FD" w:rsidRPr="001321BD">
              <w:rPr>
                <w:i/>
              </w:rPr>
              <w:t>Conditional</w:t>
            </w:r>
            <w:r w:rsidRPr="001321BD">
              <w:rPr>
                <w:i/>
              </w:rPr>
              <w:t>)</w:t>
            </w:r>
          </w:p>
        </w:tc>
        <w:tc>
          <w:tcPr>
            <w:tcW w:w="1984" w:type="dxa"/>
            <w:shd w:val="clear" w:color="auto" w:fill="D9D9D9" w:themeFill="background1" w:themeFillShade="D9"/>
          </w:tcPr>
          <w:p w14:paraId="0AB0B6EC"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38664431"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Connection</w:t>
            </w:r>
          </w:p>
          <w:p w14:paraId="4652D814" w14:textId="77777777" w:rsidR="006350FD" w:rsidRDefault="006350FD" w:rsidP="00DB4EEF">
            <w:pPr>
              <w:overflowPunct/>
              <w:autoSpaceDE/>
              <w:autoSpaceDN/>
              <w:adjustRightInd/>
              <w:spacing w:line="240" w:lineRule="atLeast"/>
              <w:textAlignment w:val="auto"/>
              <w:rPr>
                <w:rFonts w:cs="Arial"/>
                <w:b/>
                <w:bCs/>
                <w:color w:val="000000"/>
              </w:rPr>
            </w:pPr>
            <w:r>
              <w:t>(</w:t>
            </w:r>
            <w:r w:rsidRPr="001321BD">
              <w:rPr>
                <w:i/>
              </w:rPr>
              <w:t>Optional)</w:t>
            </w:r>
          </w:p>
        </w:tc>
      </w:tr>
      <w:tr w:rsidR="00D20D6F" w:rsidRPr="003F473D" w14:paraId="1ABFCE0A" w14:textId="77777777" w:rsidTr="00855285">
        <w:trPr>
          <w:trHeight w:val="143"/>
        </w:trPr>
        <w:tc>
          <w:tcPr>
            <w:tcW w:w="1701" w:type="dxa"/>
            <w:shd w:val="clear" w:color="auto" w:fill="DAEEF3" w:themeFill="accent5" w:themeFillTint="33"/>
            <w:noWrap/>
          </w:tcPr>
          <w:p w14:paraId="067A282E" w14:textId="664B3748" w:rsidR="00D20D6F" w:rsidRPr="009B2A2D" w:rsidRDefault="002460A5" w:rsidP="00DB4EEF">
            <w:pPr>
              <w:overflowPunct/>
              <w:autoSpaceDE/>
              <w:autoSpaceDN/>
              <w:adjustRightInd/>
              <w:spacing w:line="240" w:lineRule="atLeast"/>
              <w:textAlignment w:val="auto"/>
              <w:rPr>
                <w:rFonts w:cs="Arial"/>
                <w:b/>
                <w:bCs/>
                <w:sz w:val="18"/>
              </w:rPr>
            </w:pPr>
            <w:r w:rsidRPr="00A94F4C">
              <w:rPr>
                <w:rFonts w:cs="Arial"/>
                <w:b/>
                <w:bCs/>
                <w:sz w:val="18"/>
              </w:rPr>
              <w:t>Headlight_Status</w:t>
            </w:r>
          </w:p>
        </w:tc>
        <w:tc>
          <w:tcPr>
            <w:tcW w:w="1985" w:type="dxa"/>
            <w:shd w:val="clear" w:color="auto" w:fill="DAEEF3" w:themeFill="accent5" w:themeFillTint="33"/>
          </w:tcPr>
          <w:p w14:paraId="30FC57FD" w14:textId="77777777" w:rsidR="00D20D6F" w:rsidRDefault="00D20D6F" w:rsidP="00DB4EEF">
            <w:pPr>
              <w:spacing w:line="240" w:lineRule="atLeast"/>
              <w:rPr>
                <w:rFonts w:cs="Arial"/>
                <w:sz w:val="18"/>
              </w:rPr>
            </w:pPr>
            <w:r w:rsidRPr="00EF2746">
              <w:rPr>
                <w:rFonts w:cs="Arial"/>
                <w:sz w:val="18"/>
              </w:rPr>
              <w:t>Abs_Pos_Stat_LINHSM</w:t>
            </w:r>
            <w:r w:rsidR="00F3400A">
              <w:rPr>
                <w:rFonts w:cs="Arial"/>
                <w:sz w:val="18"/>
              </w:rPr>
              <w:t>:</w:t>
            </w:r>
          </w:p>
          <w:p w14:paraId="5D5C2558" w14:textId="77777777" w:rsidR="00F3400A" w:rsidRDefault="007F4326" w:rsidP="00DB4EEF">
            <w:pPr>
              <w:spacing w:line="240" w:lineRule="atLeast"/>
              <w:rPr>
                <w:rFonts w:cs="Arial"/>
                <w:sz w:val="18"/>
              </w:rPr>
            </w:pPr>
            <w:r>
              <w:rPr>
                <w:rFonts w:cs="Arial"/>
                <w:sz w:val="18"/>
              </w:rPr>
              <w:t>OFF</w:t>
            </w:r>
          </w:p>
          <w:p w14:paraId="2748F5BE" w14:textId="77777777" w:rsidR="007F4326" w:rsidRDefault="007F4326" w:rsidP="00DB4EEF">
            <w:pPr>
              <w:spacing w:line="240" w:lineRule="atLeast"/>
              <w:rPr>
                <w:rFonts w:cs="Arial"/>
                <w:sz w:val="18"/>
              </w:rPr>
            </w:pPr>
            <w:r>
              <w:rPr>
                <w:rFonts w:cs="Arial"/>
                <w:sz w:val="18"/>
              </w:rPr>
              <w:t>Position</w:t>
            </w:r>
          </w:p>
          <w:p w14:paraId="4107A901" w14:textId="77777777" w:rsidR="007F4326" w:rsidRDefault="007F4326" w:rsidP="00DB4EEF">
            <w:pPr>
              <w:spacing w:line="240" w:lineRule="atLeast"/>
              <w:rPr>
                <w:rFonts w:cs="Arial"/>
                <w:sz w:val="18"/>
              </w:rPr>
            </w:pPr>
            <w:r>
              <w:rPr>
                <w:rFonts w:cs="Arial"/>
                <w:sz w:val="18"/>
              </w:rPr>
              <w:t>Headlamps</w:t>
            </w:r>
          </w:p>
          <w:p w14:paraId="17642609" w14:textId="29F12D39" w:rsidR="007F4326" w:rsidRPr="00665556" w:rsidRDefault="00C75A80" w:rsidP="00DB4EEF">
            <w:pPr>
              <w:spacing w:line="240" w:lineRule="atLeast"/>
              <w:rPr>
                <w:rFonts w:cs="Arial"/>
                <w:sz w:val="18"/>
              </w:rPr>
            </w:pPr>
            <w:r>
              <w:rPr>
                <w:rFonts w:cs="Arial"/>
                <w:sz w:val="18"/>
              </w:rPr>
              <w:t>Autolamps.</w:t>
            </w:r>
          </w:p>
        </w:tc>
        <w:tc>
          <w:tcPr>
            <w:tcW w:w="1843" w:type="dxa"/>
            <w:shd w:val="clear" w:color="auto" w:fill="DAEEF3" w:themeFill="accent5" w:themeFillTint="33"/>
          </w:tcPr>
          <w:p w14:paraId="7813D905" w14:textId="2EAD9DD6" w:rsidR="00D20D6F" w:rsidRPr="00DE6816" w:rsidRDefault="00D20D6F" w:rsidP="00DB4EEF">
            <w:pPr>
              <w:spacing w:line="240" w:lineRule="atLeast"/>
              <w:rPr>
                <w:rFonts w:cs="Arial"/>
                <w:sz w:val="18"/>
              </w:rPr>
            </w:pPr>
          </w:p>
        </w:tc>
        <w:tc>
          <w:tcPr>
            <w:tcW w:w="1984" w:type="dxa"/>
            <w:shd w:val="clear" w:color="auto" w:fill="DAEEF3" w:themeFill="accent5" w:themeFillTint="33"/>
          </w:tcPr>
          <w:p w14:paraId="2C798609" w14:textId="681CF995" w:rsidR="00D20D6F" w:rsidRPr="00DE6816" w:rsidRDefault="00D20D6F" w:rsidP="00DB4EEF">
            <w:pPr>
              <w:spacing w:line="240" w:lineRule="atLeast"/>
              <w:rPr>
                <w:rFonts w:cs="Arial"/>
                <w:sz w:val="18"/>
              </w:rPr>
            </w:pPr>
            <w:r>
              <w:rPr>
                <w:rFonts w:cs="Arial"/>
                <w:sz w:val="18"/>
              </w:rPr>
              <w:t>LINHSM to BCM</w:t>
            </w:r>
          </w:p>
        </w:tc>
        <w:tc>
          <w:tcPr>
            <w:tcW w:w="2693" w:type="dxa"/>
            <w:shd w:val="clear" w:color="auto" w:fill="DAEEF3" w:themeFill="accent5" w:themeFillTint="33"/>
          </w:tcPr>
          <w:p w14:paraId="250A648A" w14:textId="2DEFEFEF" w:rsidR="00D20D6F" w:rsidRPr="00DE6816" w:rsidRDefault="00D20D6F" w:rsidP="00DB4EEF">
            <w:pPr>
              <w:spacing w:line="240" w:lineRule="atLeast"/>
              <w:rPr>
                <w:rFonts w:cs="Arial"/>
                <w:sz w:val="18"/>
              </w:rPr>
            </w:pPr>
            <w:r w:rsidRPr="00AF301E">
              <w:rPr>
                <w:rFonts w:cs="Arial"/>
                <w:sz w:val="18"/>
              </w:rPr>
              <w:t>LINHSM_LIN_Frm01</w:t>
            </w:r>
          </w:p>
        </w:tc>
      </w:tr>
      <w:tr w:rsidR="00D20D6F" w:rsidRPr="003F473D" w14:paraId="14AB6C23" w14:textId="77777777" w:rsidTr="00855285">
        <w:trPr>
          <w:trHeight w:val="143"/>
        </w:trPr>
        <w:tc>
          <w:tcPr>
            <w:tcW w:w="1701" w:type="dxa"/>
            <w:shd w:val="clear" w:color="auto" w:fill="DAEEF3" w:themeFill="accent5" w:themeFillTint="33"/>
            <w:noWrap/>
          </w:tcPr>
          <w:p w14:paraId="4B50092F" w14:textId="0CD9FBD5" w:rsidR="00D20D6F" w:rsidRDefault="00D20D6F" w:rsidP="00DB4EEF">
            <w:pPr>
              <w:overflowPunct/>
              <w:autoSpaceDE/>
              <w:autoSpaceDN/>
              <w:adjustRightInd/>
              <w:spacing w:line="240" w:lineRule="atLeast"/>
              <w:textAlignment w:val="auto"/>
              <w:rPr>
                <w:rFonts w:cs="Arial"/>
                <w:sz w:val="18"/>
              </w:rPr>
            </w:pPr>
            <w:r w:rsidRPr="00DD7FE6">
              <w:rPr>
                <w:rFonts w:cs="Arial"/>
                <w:sz w:val="18"/>
              </w:rPr>
              <w:t>LINHSMLINStatus</w:t>
            </w:r>
          </w:p>
        </w:tc>
        <w:tc>
          <w:tcPr>
            <w:tcW w:w="1985" w:type="dxa"/>
            <w:shd w:val="clear" w:color="auto" w:fill="DAEEF3" w:themeFill="accent5" w:themeFillTint="33"/>
          </w:tcPr>
          <w:p w14:paraId="587D28B7" w14:textId="2232FD7B" w:rsidR="00D20D6F" w:rsidRPr="007E0014" w:rsidRDefault="00D20D6F" w:rsidP="00DB4EEF">
            <w:pPr>
              <w:spacing w:line="240" w:lineRule="atLeast"/>
              <w:rPr>
                <w:rFonts w:cs="Arial"/>
                <w:sz w:val="18"/>
              </w:rPr>
            </w:pPr>
            <w:r w:rsidRPr="00DD7FE6">
              <w:rPr>
                <w:rFonts w:cs="Arial"/>
                <w:sz w:val="18"/>
              </w:rPr>
              <w:t>LINHSMLINStatus</w:t>
            </w:r>
          </w:p>
        </w:tc>
        <w:tc>
          <w:tcPr>
            <w:tcW w:w="1843" w:type="dxa"/>
            <w:shd w:val="clear" w:color="auto" w:fill="DAEEF3" w:themeFill="accent5" w:themeFillTint="33"/>
          </w:tcPr>
          <w:p w14:paraId="548FC9BF" w14:textId="186C32D3" w:rsidR="00D20D6F" w:rsidRPr="00DE6816" w:rsidRDefault="00D20D6F" w:rsidP="00DB4EEF">
            <w:pPr>
              <w:spacing w:line="240" w:lineRule="atLeast"/>
              <w:rPr>
                <w:rFonts w:cs="Arial"/>
                <w:sz w:val="18"/>
              </w:rPr>
            </w:pPr>
          </w:p>
        </w:tc>
        <w:tc>
          <w:tcPr>
            <w:tcW w:w="1984" w:type="dxa"/>
            <w:shd w:val="clear" w:color="auto" w:fill="DAEEF3" w:themeFill="accent5" w:themeFillTint="33"/>
          </w:tcPr>
          <w:p w14:paraId="2B3B995A" w14:textId="23DF75D5" w:rsidR="00D20D6F" w:rsidRPr="00DE6816" w:rsidRDefault="00D20D6F" w:rsidP="00DB4EEF">
            <w:pPr>
              <w:spacing w:line="240" w:lineRule="atLeast"/>
              <w:rPr>
                <w:rFonts w:cs="Arial"/>
                <w:sz w:val="18"/>
              </w:rPr>
            </w:pPr>
            <w:r>
              <w:rPr>
                <w:rFonts w:cs="Arial"/>
                <w:sz w:val="18"/>
              </w:rPr>
              <w:t>LINHSM to BCM</w:t>
            </w:r>
          </w:p>
        </w:tc>
        <w:tc>
          <w:tcPr>
            <w:tcW w:w="2693" w:type="dxa"/>
            <w:shd w:val="clear" w:color="auto" w:fill="DAEEF3" w:themeFill="accent5" w:themeFillTint="33"/>
          </w:tcPr>
          <w:p w14:paraId="729336D5" w14:textId="33032FC5" w:rsidR="00D20D6F" w:rsidRPr="00DE6816" w:rsidRDefault="00D20D6F" w:rsidP="00DB4EEF">
            <w:pPr>
              <w:spacing w:line="240" w:lineRule="atLeast"/>
              <w:rPr>
                <w:rFonts w:cs="Arial"/>
                <w:sz w:val="18"/>
              </w:rPr>
            </w:pPr>
            <w:r w:rsidRPr="00AF301E">
              <w:rPr>
                <w:rFonts w:cs="Arial"/>
                <w:sz w:val="18"/>
              </w:rPr>
              <w:t>LINHSM_LIN_Frm0</w:t>
            </w:r>
            <w:r>
              <w:rPr>
                <w:rFonts w:cs="Arial"/>
                <w:sz w:val="18"/>
              </w:rPr>
              <w:t>0</w:t>
            </w:r>
          </w:p>
        </w:tc>
      </w:tr>
      <w:tr w:rsidR="00B84371" w:rsidRPr="003F473D" w14:paraId="5A66DC2C" w14:textId="77777777" w:rsidTr="00855285">
        <w:trPr>
          <w:trHeight w:val="143"/>
        </w:trPr>
        <w:tc>
          <w:tcPr>
            <w:tcW w:w="1701" w:type="dxa"/>
            <w:shd w:val="clear" w:color="auto" w:fill="DAEEF3" w:themeFill="accent5" w:themeFillTint="33"/>
            <w:noWrap/>
          </w:tcPr>
          <w:p w14:paraId="14117B58" w14:textId="16A77EFF" w:rsidR="00B84371" w:rsidRPr="00DD7FE6" w:rsidRDefault="00B84371" w:rsidP="00DB4EEF">
            <w:pPr>
              <w:overflowPunct/>
              <w:autoSpaceDE/>
              <w:autoSpaceDN/>
              <w:adjustRightInd/>
              <w:spacing w:line="240" w:lineRule="atLeast"/>
              <w:textAlignment w:val="auto"/>
              <w:rPr>
                <w:rFonts w:cs="Arial"/>
                <w:sz w:val="18"/>
              </w:rPr>
            </w:pPr>
            <w:r>
              <w:rPr>
                <w:rFonts w:cs="Arial"/>
                <w:sz w:val="18"/>
              </w:rPr>
              <w:t>Encoder_Cnt_Dn_LINHSM</w:t>
            </w:r>
          </w:p>
        </w:tc>
        <w:tc>
          <w:tcPr>
            <w:tcW w:w="1985" w:type="dxa"/>
            <w:shd w:val="clear" w:color="auto" w:fill="DAEEF3" w:themeFill="accent5" w:themeFillTint="33"/>
          </w:tcPr>
          <w:p w14:paraId="7DB5907E" w14:textId="5BFFF324" w:rsidR="00B84371" w:rsidRPr="00DD7FE6" w:rsidRDefault="00B84371" w:rsidP="00DB4EEF">
            <w:pPr>
              <w:spacing w:line="240" w:lineRule="atLeast"/>
              <w:rPr>
                <w:rFonts w:cs="Arial"/>
                <w:sz w:val="18"/>
              </w:rPr>
            </w:pPr>
            <w:r>
              <w:rPr>
                <w:rFonts w:cs="Arial"/>
                <w:sz w:val="18"/>
              </w:rPr>
              <w:t>Encoder_Cnt_Dn_LINHSM</w:t>
            </w:r>
          </w:p>
        </w:tc>
        <w:tc>
          <w:tcPr>
            <w:tcW w:w="1843" w:type="dxa"/>
            <w:shd w:val="clear" w:color="auto" w:fill="DAEEF3" w:themeFill="accent5" w:themeFillTint="33"/>
          </w:tcPr>
          <w:p w14:paraId="39753473" w14:textId="77777777" w:rsidR="00B84371" w:rsidRPr="00DE6816" w:rsidRDefault="00B84371" w:rsidP="00DB4EEF">
            <w:pPr>
              <w:spacing w:line="240" w:lineRule="atLeast"/>
              <w:rPr>
                <w:rFonts w:cs="Arial"/>
                <w:sz w:val="18"/>
              </w:rPr>
            </w:pPr>
          </w:p>
        </w:tc>
        <w:tc>
          <w:tcPr>
            <w:tcW w:w="1984" w:type="dxa"/>
            <w:shd w:val="clear" w:color="auto" w:fill="DAEEF3" w:themeFill="accent5" w:themeFillTint="33"/>
          </w:tcPr>
          <w:p w14:paraId="6069F139" w14:textId="3379277C" w:rsidR="00B84371" w:rsidRDefault="00B84371" w:rsidP="00DB4EEF">
            <w:pPr>
              <w:spacing w:line="240" w:lineRule="atLeast"/>
              <w:rPr>
                <w:rFonts w:cs="Arial"/>
                <w:sz w:val="18"/>
              </w:rPr>
            </w:pPr>
            <w:r>
              <w:rPr>
                <w:rFonts w:cs="Arial"/>
                <w:sz w:val="18"/>
              </w:rPr>
              <w:t>LINHSM to BCM</w:t>
            </w:r>
          </w:p>
        </w:tc>
        <w:tc>
          <w:tcPr>
            <w:tcW w:w="2693" w:type="dxa"/>
            <w:shd w:val="clear" w:color="auto" w:fill="DAEEF3" w:themeFill="accent5" w:themeFillTint="33"/>
          </w:tcPr>
          <w:p w14:paraId="5B58028E" w14:textId="525BE812" w:rsidR="00B84371" w:rsidRPr="00AF301E" w:rsidRDefault="00B84371" w:rsidP="00DB4EEF">
            <w:pPr>
              <w:spacing w:line="240" w:lineRule="atLeast"/>
              <w:rPr>
                <w:rFonts w:cs="Arial"/>
                <w:sz w:val="18"/>
              </w:rPr>
            </w:pPr>
            <w:r w:rsidRPr="00AF301E">
              <w:rPr>
                <w:rFonts w:cs="Arial"/>
                <w:sz w:val="18"/>
              </w:rPr>
              <w:t>LINHSM_LIN_Frm0</w:t>
            </w:r>
            <w:r>
              <w:rPr>
                <w:rFonts w:cs="Arial"/>
                <w:sz w:val="18"/>
              </w:rPr>
              <w:t>1</w:t>
            </w:r>
          </w:p>
        </w:tc>
      </w:tr>
      <w:tr w:rsidR="00B84371" w:rsidRPr="003F473D" w14:paraId="1DD94074" w14:textId="77777777" w:rsidTr="00855285">
        <w:trPr>
          <w:trHeight w:val="143"/>
        </w:trPr>
        <w:tc>
          <w:tcPr>
            <w:tcW w:w="1701" w:type="dxa"/>
            <w:shd w:val="clear" w:color="auto" w:fill="DAEEF3" w:themeFill="accent5" w:themeFillTint="33"/>
            <w:noWrap/>
          </w:tcPr>
          <w:p w14:paraId="264C4A8F" w14:textId="231C9E39" w:rsidR="00B84371" w:rsidRPr="00DD7FE6" w:rsidRDefault="00B84371" w:rsidP="00DB4EEF">
            <w:pPr>
              <w:overflowPunct/>
              <w:autoSpaceDE/>
              <w:autoSpaceDN/>
              <w:adjustRightInd/>
              <w:spacing w:line="240" w:lineRule="atLeast"/>
              <w:textAlignment w:val="auto"/>
              <w:rPr>
                <w:rFonts w:cs="Arial"/>
                <w:sz w:val="18"/>
              </w:rPr>
            </w:pPr>
            <w:r>
              <w:rPr>
                <w:rFonts w:cs="Arial"/>
                <w:sz w:val="18"/>
              </w:rPr>
              <w:t>Encoder_Cnt_</w:t>
            </w:r>
            <w:r w:rsidR="005E7853">
              <w:rPr>
                <w:rFonts w:cs="Arial"/>
                <w:sz w:val="18"/>
              </w:rPr>
              <w:t>Up</w:t>
            </w:r>
            <w:r>
              <w:rPr>
                <w:rFonts w:cs="Arial"/>
                <w:sz w:val="18"/>
              </w:rPr>
              <w:t>_LINHSM</w:t>
            </w:r>
          </w:p>
        </w:tc>
        <w:tc>
          <w:tcPr>
            <w:tcW w:w="1985" w:type="dxa"/>
            <w:shd w:val="clear" w:color="auto" w:fill="DAEEF3" w:themeFill="accent5" w:themeFillTint="33"/>
          </w:tcPr>
          <w:p w14:paraId="57D52272" w14:textId="4C471F9D" w:rsidR="00B84371" w:rsidRPr="00DD7FE6" w:rsidRDefault="00B84371" w:rsidP="00DB4EEF">
            <w:pPr>
              <w:spacing w:line="240" w:lineRule="atLeast"/>
              <w:rPr>
                <w:rFonts w:cs="Arial"/>
                <w:sz w:val="18"/>
              </w:rPr>
            </w:pPr>
            <w:r>
              <w:rPr>
                <w:rFonts w:cs="Arial"/>
                <w:sz w:val="18"/>
              </w:rPr>
              <w:t>Encoder_Cnt_</w:t>
            </w:r>
            <w:r w:rsidR="005E7853">
              <w:rPr>
                <w:rFonts w:cs="Arial"/>
                <w:sz w:val="18"/>
              </w:rPr>
              <w:t>Up</w:t>
            </w:r>
            <w:r>
              <w:rPr>
                <w:rFonts w:cs="Arial"/>
                <w:sz w:val="18"/>
              </w:rPr>
              <w:t>_LINHSM</w:t>
            </w:r>
          </w:p>
        </w:tc>
        <w:tc>
          <w:tcPr>
            <w:tcW w:w="1843" w:type="dxa"/>
            <w:shd w:val="clear" w:color="auto" w:fill="DAEEF3" w:themeFill="accent5" w:themeFillTint="33"/>
          </w:tcPr>
          <w:p w14:paraId="269748BB" w14:textId="77777777" w:rsidR="00B84371" w:rsidRPr="00DE6816" w:rsidRDefault="00B84371" w:rsidP="00DB4EEF">
            <w:pPr>
              <w:spacing w:line="240" w:lineRule="atLeast"/>
              <w:rPr>
                <w:rFonts w:cs="Arial"/>
                <w:sz w:val="18"/>
              </w:rPr>
            </w:pPr>
          </w:p>
        </w:tc>
        <w:tc>
          <w:tcPr>
            <w:tcW w:w="1984" w:type="dxa"/>
            <w:shd w:val="clear" w:color="auto" w:fill="DAEEF3" w:themeFill="accent5" w:themeFillTint="33"/>
          </w:tcPr>
          <w:p w14:paraId="14CDF532" w14:textId="77777777" w:rsidR="00B84371" w:rsidRDefault="00B84371" w:rsidP="00DB4EEF">
            <w:pPr>
              <w:spacing w:line="240" w:lineRule="atLeast"/>
              <w:rPr>
                <w:rFonts w:cs="Arial"/>
                <w:sz w:val="18"/>
              </w:rPr>
            </w:pPr>
            <w:r>
              <w:rPr>
                <w:rFonts w:cs="Arial"/>
                <w:sz w:val="18"/>
              </w:rPr>
              <w:t>LINHSM to BCM</w:t>
            </w:r>
          </w:p>
        </w:tc>
        <w:tc>
          <w:tcPr>
            <w:tcW w:w="2693" w:type="dxa"/>
            <w:shd w:val="clear" w:color="auto" w:fill="DAEEF3" w:themeFill="accent5" w:themeFillTint="33"/>
          </w:tcPr>
          <w:p w14:paraId="3C4428AD" w14:textId="77777777" w:rsidR="00B84371" w:rsidRPr="00AF301E" w:rsidRDefault="00B84371" w:rsidP="00DB4EEF">
            <w:pPr>
              <w:spacing w:line="240" w:lineRule="atLeast"/>
              <w:rPr>
                <w:rFonts w:cs="Arial"/>
                <w:sz w:val="18"/>
              </w:rPr>
            </w:pPr>
            <w:r w:rsidRPr="00AF301E">
              <w:rPr>
                <w:rFonts w:cs="Arial"/>
                <w:sz w:val="18"/>
              </w:rPr>
              <w:t>LINHSM_LIN_Frm0</w:t>
            </w:r>
            <w:r>
              <w:rPr>
                <w:rFonts w:cs="Arial"/>
                <w:sz w:val="18"/>
              </w:rPr>
              <w:t>1</w:t>
            </w:r>
          </w:p>
        </w:tc>
      </w:tr>
      <w:tr w:rsidR="00D20D6F" w:rsidRPr="003F473D" w14:paraId="60DE87F5" w14:textId="77777777" w:rsidTr="00855285">
        <w:trPr>
          <w:trHeight w:val="143"/>
        </w:trPr>
        <w:tc>
          <w:tcPr>
            <w:tcW w:w="1701" w:type="dxa"/>
            <w:shd w:val="clear" w:color="auto" w:fill="DAEEF3" w:themeFill="accent5" w:themeFillTint="33"/>
            <w:noWrap/>
          </w:tcPr>
          <w:p w14:paraId="2306CD2B" w14:textId="77777777" w:rsidR="00D20D6F" w:rsidRDefault="00D20D6F" w:rsidP="00DB4EEF">
            <w:pPr>
              <w:overflowPunct/>
              <w:autoSpaceDE/>
              <w:autoSpaceDN/>
              <w:adjustRightInd/>
              <w:spacing w:line="240" w:lineRule="atLeast"/>
              <w:jc w:val="center"/>
              <w:textAlignment w:val="auto"/>
              <w:rPr>
                <w:rFonts w:cs="Arial"/>
                <w:sz w:val="18"/>
              </w:rPr>
            </w:pPr>
            <w:r>
              <w:rPr>
                <w:rFonts w:cs="Arial"/>
                <w:sz w:val="18"/>
              </w:rPr>
              <w:t>Hight_Beam_Indicator_Rqst</w:t>
            </w:r>
          </w:p>
        </w:tc>
        <w:tc>
          <w:tcPr>
            <w:tcW w:w="1985" w:type="dxa"/>
            <w:shd w:val="clear" w:color="auto" w:fill="DAEEF3" w:themeFill="accent5" w:themeFillTint="33"/>
          </w:tcPr>
          <w:p w14:paraId="47D44D95" w14:textId="070E6F0C" w:rsidR="00D20D6F" w:rsidRDefault="00D20D6F" w:rsidP="00DB4EEF">
            <w:pPr>
              <w:spacing w:line="240" w:lineRule="atLeast"/>
              <w:rPr>
                <w:rFonts w:cs="Arial"/>
                <w:sz w:val="18"/>
              </w:rPr>
            </w:pPr>
            <w:r w:rsidRPr="00440FB5">
              <w:rPr>
                <w:rFonts w:cs="Arial"/>
                <w:sz w:val="18"/>
              </w:rPr>
              <w:t>HeadLghtH</w:t>
            </w:r>
            <w:r>
              <w:rPr>
                <w:rFonts w:cs="Arial"/>
                <w:sz w:val="18"/>
              </w:rPr>
              <w:t>iCtrl</w:t>
            </w:r>
            <w:r w:rsidRPr="00440FB5">
              <w:rPr>
                <w:rFonts w:cs="Arial"/>
                <w:sz w:val="18"/>
              </w:rPr>
              <w:t>_</w:t>
            </w:r>
            <w:r>
              <w:rPr>
                <w:rFonts w:cs="Arial"/>
                <w:sz w:val="18"/>
              </w:rPr>
              <w:t>D</w:t>
            </w:r>
            <w:r w:rsidRPr="00440FB5">
              <w:rPr>
                <w:rFonts w:cs="Arial"/>
                <w:sz w:val="18"/>
              </w:rPr>
              <w:t>_</w:t>
            </w:r>
            <w:r>
              <w:rPr>
                <w:rFonts w:cs="Arial"/>
                <w:sz w:val="18"/>
              </w:rPr>
              <w:t>R</w:t>
            </w:r>
            <w:r w:rsidR="00FD0560">
              <w:rPr>
                <w:rFonts w:cs="Arial"/>
                <w:sz w:val="18"/>
              </w:rPr>
              <w:t>q</w:t>
            </w:r>
            <w:r>
              <w:rPr>
                <w:rFonts w:cs="Arial"/>
                <w:sz w:val="18"/>
              </w:rPr>
              <w:t>Ahb:</w:t>
            </w:r>
          </w:p>
          <w:p w14:paraId="36B12326" w14:textId="35252C50" w:rsidR="00D20D6F" w:rsidRDefault="00D20D6F" w:rsidP="00DB4EEF">
            <w:pPr>
              <w:spacing w:line="240" w:lineRule="atLeast"/>
              <w:rPr>
                <w:rFonts w:cs="Arial"/>
                <w:sz w:val="18"/>
              </w:rPr>
            </w:pPr>
            <w:r>
              <w:rPr>
                <w:rFonts w:cs="Arial"/>
                <w:sz w:val="18"/>
              </w:rPr>
              <w:t>(Lo/HI Beam</w:t>
            </w:r>
          </w:p>
          <w:p w14:paraId="449E305C" w14:textId="77777777" w:rsidR="00D20D6F" w:rsidRDefault="00D20D6F" w:rsidP="00DB4EEF">
            <w:pPr>
              <w:spacing w:line="240" w:lineRule="atLeast"/>
              <w:rPr>
                <w:rFonts w:cs="Arial"/>
                <w:sz w:val="18"/>
              </w:rPr>
            </w:pPr>
            <w:r>
              <w:rPr>
                <w:rFonts w:cs="Arial"/>
                <w:sz w:val="18"/>
              </w:rPr>
              <w:t>Flash</w:t>
            </w:r>
          </w:p>
          <w:p w14:paraId="56F9A8A9" w14:textId="6E21D047" w:rsidR="00D20D6F" w:rsidRPr="00F600F9" w:rsidRDefault="00D20D6F" w:rsidP="00DB4EEF">
            <w:pPr>
              <w:spacing w:line="240" w:lineRule="atLeast"/>
              <w:rPr>
                <w:rFonts w:cs="Arial"/>
                <w:sz w:val="18"/>
              </w:rPr>
            </w:pPr>
            <w:r>
              <w:rPr>
                <w:rFonts w:cs="Arial"/>
                <w:sz w:val="18"/>
              </w:rPr>
              <w:t>Auto_Lo/HI Beam)</w:t>
            </w:r>
          </w:p>
        </w:tc>
        <w:tc>
          <w:tcPr>
            <w:tcW w:w="1843" w:type="dxa"/>
            <w:shd w:val="clear" w:color="auto" w:fill="DAEEF3" w:themeFill="accent5" w:themeFillTint="33"/>
          </w:tcPr>
          <w:p w14:paraId="42C84485" w14:textId="15B82B28" w:rsidR="00D20D6F" w:rsidRPr="00DE6816" w:rsidRDefault="00D20D6F" w:rsidP="00DB4EEF">
            <w:pPr>
              <w:spacing w:line="240" w:lineRule="atLeast"/>
              <w:rPr>
                <w:rFonts w:cs="Arial"/>
                <w:sz w:val="18"/>
              </w:rPr>
            </w:pPr>
          </w:p>
        </w:tc>
        <w:tc>
          <w:tcPr>
            <w:tcW w:w="1984" w:type="dxa"/>
            <w:shd w:val="clear" w:color="auto" w:fill="DAEEF3" w:themeFill="accent5" w:themeFillTint="33"/>
          </w:tcPr>
          <w:p w14:paraId="61968E72" w14:textId="38339362" w:rsidR="00D20D6F" w:rsidRDefault="00FA4697" w:rsidP="00DB4EEF">
            <w:pPr>
              <w:spacing w:line="240" w:lineRule="atLeast"/>
              <w:rPr>
                <w:rFonts w:cs="Arial"/>
                <w:sz w:val="18"/>
              </w:rPr>
            </w:pPr>
            <w:r>
              <w:rPr>
                <w:rFonts w:cs="Arial"/>
                <w:sz w:val="18"/>
              </w:rPr>
              <w:t>F</w:t>
            </w:r>
            <w:r w:rsidR="00F2377F">
              <w:rPr>
                <w:rFonts w:cs="Arial"/>
                <w:sz w:val="18"/>
              </w:rPr>
              <w:t xml:space="preserve">rom </w:t>
            </w:r>
            <w:r w:rsidR="00D20D6F">
              <w:rPr>
                <w:rFonts w:cs="Arial"/>
                <w:sz w:val="18"/>
              </w:rPr>
              <w:t>GWM</w:t>
            </w:r>
          </w:p>
          <w:p w14:paraId="7BE87D9F" w14:textId="77777777" w:rsidR="00D20D6F" w:rsidRDefault="00D20D6F" w:rsidP="00DB4EEF">
            <w:pPr>
              <w:spacing w:line="240" w:lineRule="atLeast"/>
              <w:rPr>
                <w:rFonts w:cs="Arial"/>
                <w:sz w:val="18"/>
              </w:rPr>
            </w:pPr>
            <w:r>
              <w:rPr>
                <w:rFonts w:cs="Arial"/>
                <w:sz w:val="18"/>
              </w:rPr>
              <w:t xml:space="preserve">To BCM and </w:t>
            </w:r>
          </w:p>
          <w:p w14:paraId="17F97617" w14:textId="478E5D7D" w:rsidR="00D20D6F" w:rsidRDefault="00D20D6F" w:rsidP="00DB4EEF">
            <w:pPr>
              <w:spacing w:line="240" w:lineRule="atLeast"/>
              <w:rPr>
                <w:rFonts w:cs="Arial"/>
                <w:sz w:val="18"/>
              </w:rPr>
            </w:pPr>
            <w:r>
              <w:rPr>
                <w:rFonts w:cs="Arial"/>
                <w:sz w:val="18"/>
              </w:rPr>
              <w:t>HCM_FD1</w:t>
            </w:r>
          </w:p>
        </w:tc>
        <w:tc>
          <w:tcPr>
            <w:tcW w:w="2693" w:type="dxa"/>
            <w:shd w:val="clear" w:color="auto" w:fill="DAEEF3" w:themeFill="accent5" w:themeFillTint="33"/>
          </w:tcPr>
          <w:p w14:paraId="583406AD" w14:textId="77777777" w:rsidR="00D20D6F" w:rsidRDefault="00D20D6F" w:rsidP="00DB4EEF">
            <w:pPr>
              <w:spacing w:line="240" w:lineRule="atLeast"/>
              <w:rPr>
                <w:rFonts w:cs="Arial"/>
                <w:sz w:val="18"/>
              </w:rPr>
            </w:pPr>
            <w:r>
              <w:rPr>
                <w:rFonts w:cs="Arial"/>
                <w:sz w:val="18"/>
              </w:rPr>
              <w:t>Steering_Data_FD1</w:t>
            </w:r>
          </w:p>
          <w:p w14:paraId="5EF10F23" w14:textId="77777777" w:rsidR="00D20D6F" w:rsidRDefault="00D20D6F" w:rsidP="00DB4EEF">
            <w:pPr>
              <w:spacing w:line="240" w:lineRule="atLeast"/>
              <w:rPr>
                <w:rFonts w:cs="Arial"/>
                <w:sz w:val="18"/>
              </w:rPr>
            </w:pPr>
            <w:r>
              <w:rPr>
                <w:rFonts w:cs="Arial"/>
                <w:sz w:val="18"/>
              </w:rPr>
              <w:t>0X83</w:t>
            </w:r>
          </w:p>
        </w:tc>
      </w:tr>
    </w:tbl>
    <w:tbl>
      <w:tblPr>
        <w:tblStyle w:val="TableGrid"/>
        <w:tblW w:w="10201" w:type="dxa"/>
        <w:shd w:val="clear" w:color="auto" w:fill="D6E3BC" w:themeFill="accent3" w:themeFillTint="66"/>
        <w:tblLayout w:type="fixed"/>
        <w:tblLook w:val="04A0" w:firstRow="1" w:lastRow="0" w:firstColumn="1" w:lastColumn="0" w:noHBand="0" w:noVBand="1"/>
      </w:tblPr>
      <w:tblGrid>
        <w:gridCol w:w="1696"/>
        <w:gridCol w:w="1985"/>
        <w:gridCol w:w="1843"/>
        <w:gridCol w:w="1984"/>
        <w:gridCol w:w="2693"/>
      </w:tblGrid>
      <w:tr w:rsidR="00FB35EF" w:rsidRPr="003F473D" w14:paraId="2E29B00F" w14:textId="77777777" w:rsidTr="00FE696B">
        <w:trPr>
          <w:trHeight w:val="70"/>
        </w:trPr>
        <w:tc>
          <w:tcPr>
            <w:tcW w:w="1696" w:type="dxa"/>
            <w:shd w:val="clear" w:color="auto" w:fill="D6E3BC" w:themeFill="accent3" w:themeFillTint="66"/>
            <w:noWrap/>
          </w:tcPr>
          <w:p w14:paraId="149879E3" w14:textId="52225C76" w:rsidR="00FB35EF" w:rsidRPr="00FD1E8B" w:rsidRDefault="00FB35EF" w:rsidP="00DB4EEF">
            <w:pPr>
              <w:spacing w:line="240" w:lineRule="atLeast"/>
              <w:rPr>
                <w:rFonts w:cs="Arial"/>
                <w:sz w:val="18"/>
              </w:rPr>
            </w:pPr>
            <w:r w:rsidRPr="00860B4D">
              <w:t>Snow_Plow_Status</w:t>
            </w:r>
          </w:p>
        </w:tc>
        <w:tc>
          <w:tcPr>
            <w:tcW w:w="1985" w:type="dxa"/>
            <w:shd w:val="clear" w:color="auto" w:fill="D6E3BC" w:themeFill="accent3" w:themeFillTint="66"/>
          </w:tcPr>
          <w:p w14:paraId="3888B363" w14:textId="0B41F10A" w:rsidR="00FB35EF" w:rsidRPr="00FD1E8B" w:rsidRDefault="00FB35EF" w:rsidP="00DB4EEF">
            <w:pPr>
              <w:spacing w:line="240" w:lineRule="atLeast"/>
              <w:rPr>
                <w:rFonts w:cs="Arial"/>
                <w:sz w:val="18"/>
              </w:rPr>
            </w:pPr>
            <w:r w:rsidRPr="00860B4D">
              <w:t>SnowPlowMode_B_Enbl</w:t>
            </w:r>
          </w:p>
        </w:tc>
        <w:tc>
          <w:tcPr>
            <w:tcW w:w="1843" w:type="dxa"/>
            <w:shd w:val="clear" w:color="auto" w:fill="D6E3BC" w:themeFill="accent3" w:themeFillTint="66"/>
          </w:tcPr>
          <w:p w14:paraId="6F56A019" w14:textId="7BC8BBC2" w:rsidR="00FB35EF" w:rsidRPr="00FD1E8B" w:rsidRDefault="00FB35EF" w:rsidP="00DB4EEF">
            <w:pPr>
              <w:spacing w:line="240" w:lineRule="atLeast"/>
              <w:rPr>
                <w:rFonts w:cs="Arial"/>
                <w:sz w:val="18"/>
              </w:rPr>
            </w:pPr>
            <w:r w:rsidRPr="00860B4D">
              <w:t xml:space="preserve"> mapped with SnowPlowMode_Rqst in BCM</w:t>
            </w:r>
          </w:p>
        </w:tc>
        <w:tc>
          <w:tcPr>
            <w:tcW w:w="1984" w:type="dxa"/>
            <w:shd w:val="clear" w:color="auto" w:fill="D6E3BC" w:themeFill="accent3" w:themeFillTint="66"/>
          </w:tcPr>
          <w:p w14:paraId="6948D5B1" w14:textId="5ED80B58" w:rsidR="00FB35EF" w:rsidRPr="00FD1E8B" w:rsidRDefault="00FB35EF" w:rsidP="00DB4EEF">
            <w:pPr>
              <w:spacing w:line="240" w:lineRule="atLeast"/>
              <w:rPr>
                <w:rFonts w:cs="Arial"/>
                <w:sz w:val="18"/>
              </w:rPr>
            </w:pPr>
            <w:r w:rsidRPr="00860B4D">
              <w:t>Climate Control ECU  to GWM to BCM</w:t>
            </w:r>
          </w:p>
        </w:tc>
        <w:tc>
          <w:tcPr>
            <w:tcW w:w="2693" w:type="dxa"/>
            <w:shd w:val="clear" w:color="auto" w:fill="D6E3BC" w:themeFill="accent3" w:themeFillTint="66"/>
          </w:tcPr>
          <w:p w14:paraId="2A3AD5D2" w14:textId="21381134" w:rsidR="00FB35EF" w:rsidRPr="00FD1E8B" w:rsidRDefault="00FB35EF" w:rsidP="00DB4EEF">
            <w:pPr>
              <w:spacing w:line="240" w:lineRule="atLeast"/>
              <w:rPr>
                <w:rFonts w:cs="Arial"/>
                <w:sz w:val="18"/>
              </w:rPr>
            </w:pPr>
            <w:r w:rsidRPr="00860B4D">
              <w:t>Compressor_Req_FD1</w:t>
            </w:r>
          </w:p>
        </w:tc>
      </w:tr>
      <w:tr w:rsidR="003E22CA" w:rsidRPr="003F473D" w14:paraId="020F6ECD" w14:textId="77777777" w:rsidTr="00FE696B">
        <w:trPr>
          <w:trHeight w:val="70"/>
        </w:trPr>
        <w:tc>
          <w:tcPr>
            <w:tcW w:w="1696" w:type="dxa"/>
            <w:shd w:val="clear" w:color="auto" w:fill="D6E3BC" w:themeFill="accent3" w:themeFillTint="66"/>
            <w:noWrap/>
          </w:tcPr>
          <w:p w14:paraId="2715AE94" w14:textId="77777777" w:rsidR="003E22CA" w:rsidRPr="00FD1E8B" w:rsidRDefault="003E22CA" w:rsidP="00DB4EEF">
            <w:pPr>
              <w:spacing w:line="240" w:lineRule="atLeast"/>
              <w:rPr>
                <w:rFonts w:cs="Arial"/>
                <w:sz w:val="18"/>
              </w:rPr>
            </w:pPr>
            <w:r w:rsidRPr="00FD1E8B">
              <w:rPr>
                <w:rFonts w:cs="Arial"/>
                <w:sz w:val="18"/>
              </w:rPr>
              <w:t>Rear _Fog_ Trailer _Status</w:t>
            </w:r>
          </w:p>
        </w:tc>
        <w:tc>
          <w:tcPr>
            <w:tcW w:w="1985" w:type="dxa"/>
            <w:shd w:val="clear" w:color="auto" w:fill="D6E3BC" w:themeFill="accent3" w:themeFillTint="66"/>
          </w:tcPr>
          <w:p w14:paraId="05D737C4" w14:textId="77777777" w:rsidR="003E22CA" w:rsidRPr="00FD1E8B" w:rsidRDefault="003E22CA" w:rsidP="00DB4EEF">
            <w:pPr>
              <w:spacing w:line="240" w:lineRule="atLeast"/>
              <w:rPr>
                <w:rFonts w:cs="Arial"/>
                <w:sz w:val="18"/>
              </w:rPr>
            </w:pPr>
            <w:r w:rsidRPr="00FD1E8B">
              <w:rPr>
                <w:rFonts w:cs="Arial"/>
                <w:sz w:val="18"/>
              </w:rPr>
              <w:t>LcwaMsgTxt_D_Stat</w:t>
            </w:r>
          </w:p>
        </w:tc>
        <w:tc>
          <w:tcPr>
            <w:tcW w:w="1843" w:type="dxa"/>
            <w:shd w:val="clear" w:color="auto" w:fill="D6E3BC" w:themeFill="accent3" w:themeFillTint="66"/>
          </w:tcPr>
          <w:p w14:paraId="2C82FF12" w14:textId="77777777" w:rsidR="003E22CA" w:rsidRPr="00FD1E8B" w:rsidRDefault="003E22CA" w:rsidP="00DB4EEF">
            <w:pPr>
              <w:spacing w:line="240" w:lineRule="atLeast"/>
              <w:rPr>
                <w:rFonts w:cs="Arial"/>
                <w:sz w:val="18"/>
              </w:rPr>
            </w:pPr>
          </w:p>
        </w:tc>
        <w:tc>
          <w:tcPr>
            <w:tcW w:w="1984" w:type="dxa"/>
            <w:shd w:val="clear" w:color="auto" w:fill="D6E3BC" w:themeFill="accent3" w:themeFillTint="66"/>
          </w:tcPr>
          <w:p w14:paraId="3880171A" w14:textId="77777777" w:rsidR="003E22CA" w:rsidRPr="00FD1E8B" w:rsidRDefault="003E22CA" w:rsidP="00DB4EEF">
            <w:pPr>
              <w:spacing w:line="240" w:lineRule="atLeast"/>
              <w:rPr>
                <w:rFonts w:cs="Arial"/>
                <w:sz w:val="18"/>
              </w:rPr>
            </w:pPr>
            <w:r w:rsidRPr="00FD1E8B">
              <w:rPr>
                <w:rFonts w:cs="Arial"/>
                <w:sz w:val="18"/>
              </w:rPr>
              <w:t>GWM</w:t>
            </w:r>
          </w:p>
        </w:tc>
        <w:tc>
          <w:tcPr>
            <w:tcW w:w="2693" w:type="dxa"/>
            <w:shd w:val="clear" w:color="auto" w:fill="D6E3BC" w:themeFill="accent3" w:themeFillTint="66"/>
          </w:tcPr>
          <w:p w14:paraId="250317D0" w14:textId="77777777" w:rsidR="003E22CA" w:rsidRPr="00FD1E8B" w:rsidRDefault="003E22CA" w:rsidP="00DB4EEF">
            <w:pPr>
              <w:spacing w:line="240" w:lineRule="atLeast"/>
              <w:rPr>
                <w:rFonts w:cs="Arial"/>
                <w:sz w:val="18"/>
              </w:rPr>
            </w:pPr>
            <w:r w:rsidRPr="00FD1E8B">
              <w:rPr>
                <w:rFonts w:cs="Arial"/>
                <w:sz w:val="18"/>
              </w:rPr>
              <w:t>IPMA_Data2_FD1</w:t>
            </w:r>
          </w:p>
          <w:p w14:paraId="02B55877" w14:textId="77777777" w:rsidR="003E22CA" w:rsidRPr="00FD1E8B" w:rsidRDefault="003E22CA" w:rsidP="00DB4EEF">
            <w:pPr>
              <w:spacing w:line="240" w:lineRule="atLeast"/>
              <w:rPr>
                <w:rFonts w:cs="Arial"/>
                <w:sz w:val="18"/>
              </w:rPr>
            </w:pPr>
            <w:r w:rsidRPr="00FD1E8B">
              <w:rPr>
                <w:rFonts w:cs="Arial"/>
                <w:sz w:val="18"/>
              </w:rPr>
              <w:t>0X3D9</w:t>
            </w:r>
            <w:r w:rsidR="000657A0" w:rsidRPr="00FD1E8B">
              <w:rPr>
                <w:rFonts w:cs="Arial"/>
                <w:sz w:val="18"/>
              </w:rPr>
              <w:t xml:space="preserve"> (0x1 Trailer connected)</w:t>
            </w:r>
          </w:p>
        </w:tc>
      </w:tr>
      <w:tr w:rsidR="00FD0560" w:rsidRPr="003F473D" w14:paraId="35C0B61D" w14:textId="77777777" w:rsidTr="00FE696B">
        <w:trPr>
          <w:trHeight w:val="70"/>
        </w:trPr>
        <w:tc>
          <w:tcPr>
            <w:tcW w:w="1696" w:type="dxa"/>
            <w:shd w:val="clear" w:color="auto" w:fill="D6E3BC" w:themeFill="accent3" w:themeFillTint="66"/>
            <w:noWrap/>
          </w:tcPr>
          <w:p w14:paraId="68216F06" w14:textId="2439E8A9" w:rsidR="00FD0560" w:rsidRPr="00FD1E8B" w:rsidRDefault="00FD0560" w:rsidP="00DB4EEF">
            <w:pPr>
              <w:spacing w:line="240" w:lineRule="atLeast"/>
              <w:rPr>
                <w:rFonts w:cs="Arial"/>
                <w:sz w:val="18"/>
              </w:rPr>
            </w:pPr>
            <w:bookmarkStart w:id="228" w:name="_Hlk68090094"/>
            <w:r>
              <w:rPr>
                <w:rFonts w:cs="Arial"/>
                <w:sz w:val="18"/>
              </w:rPr>
              <w:t xml:space="preserve">Ambient </w:t>
            </w:r>
            <w:r w:rsidRPr="00FB35EF">
              <w:rPr>
                <w:rFonts w:cs="Arial"/>
                <w:sz w:val="18"/>
              </w:rPr>
              <w:t>Light Sensor</w:t>
            </w:r>
          </w:p>
        </w:tc>
        <w:tc>
          <w:tcPr>
            <w:tcW w:w="1985" w:type="dxa"/>
            <w:shd w:val="clear" w:color="auto" w:fill="D6E3BC" w:themeFill="accent3" w:themeFillTint="66"/>
          </w:tcPr>
          <w:p w14:paraId="65AD376F" w14:textId="7CF2356F" w:rsidR="00FD0560" w:rsidRPr="00FD1E8B" w:rsidRDefault="00F31687" w:rsidP="00DB4EEF">
            <w:pPr>
              <w:spacing w:line="240" w:lineRule="atLeast"/>
              <w:rPr>
                <w:rFonts w:cs="Arial"/>
                <w:sz w:val="18"/>
              </w:rPr>
            </w:pPr>
            <w:r>
              <w:rPr>
                <w:rFonts w:cs="Arial"/>
                <w:sz w:val="18"/>
              </w:rPr>
              <w:t>LghtAmb_D_Sns</w:t>
            </w:r>
          </w:p>
        </w:tc>
        <w:tc>
          <w:tcPr>
            <w:tcW w:w="1843" w:type="dxa"/>
            <w:shd w:val="clear" w:color="auto" w:fill="D6E3BC" w:themeFill="accent3" w:themeFillTint="66"/>
          </w:tcPr>
          <w:p w14:paraId="413479A3" w14:textId="77777777" w:rsidR="00FD0560" w:rsidRPr="00FD1E8B" w:rsidRDefault="00FD0560" w:rsidP="00DB4EEF">
            <w:pPr>
              <w:spacing w:line="240" w:lineRule="atLeast"/>
              <w:rPr>
                <w:rFonts w:cs="Arial"/>
                <w:sz w:val="18"/>
              </w:rPr>
            </w:pPr>
          </w:p>
        </w:tc>
        <w:tc>
          <w:tcPr>
            <w:tcW w:w="1984" w:type="dxa"/>
            <w:shd w:val="clear" w:color="auto" w:fill="D6E3BC" w:themeFill="accent3" w:themeFillTint="66"/>
          </w:tcPr>
          <w:p w14:paraId="38768805" w14:textId="77777777" w:rsidR="00F31687" w:rsidRDefault="00F31687" w:rsidP="00DB4EEF">
            <w:pPr>
              <w:spacing w:line="240" w:lineRule="atLeast"/>
              <w:rPr>
                <w:rFonts w:cs="Arial"/>
                <w:sz w:val="18"/>
              </w:rPr>
            </w:pPr>
            <w:r>
              <w:rPr>
                <w:rFonts w:cs="Arial"/>
                <w:sz w:val="18"/>
              </w:rPr>
              <w:t>From GWM</w:t>
            </w:r>
          </w:p>
          <w:p w14:paraId="364CEA94" w14:textId="77777777" w:rsidR="00F31687" w:rsidRDefault="00F31687" w:rsidP="00DB4EEF">
            <w:pPr>
              <w:spacing w:line="240" w:lineRule="atLeast"/>
              <w:rPr>
                <w:rFonts w:cs="Arial"/>
                <w:sz w:val="18"/>
              </w:rPr>
            </w:pPr>
            <w:r>
              <w:rPr>
                <w:rFonts w:cs="Arial"/>
                <w:sz w:val="18"/>
              </w:rPr>
              <w:t xml:space="preserve">To BCM and </w:t>
            </w:r>
          </w:p>
          <w:p w14:paraId="152B33AA" w14:textId="3FD00389" w:rsidR="00FD0560" w:rsidRPr="00FD1E8B" w:rsidRDefault="00F31687" w:rsidP="00DB4EEF">
            <w:pPr>
              <w:spacing w:line="240" w:lineRule="atLeast"/>
              <w:rPr>
                <w:rFonts w:cs="Arial"/>
                <w:sz w:val="18"/>
              </w:rPr>
            </w:pPr>
            <w:r>
              <w:rPr>
                <w:rFonts w:cs="Arial"/>
                <w:sz w:val="18"/>
              </w:rPr>
              <w:t>HCM_FD1</w:t>
            </w:r>
          </w:p>
        </w:tc>
        <w:tc>
          <w:tcPr>
            <w:tcW w:w="2693" w:type="dxa"/>
            <w:shd w:val="clear" w:color="auto" w:fill="D6E3BC" w:themeFill="accent3" w:themeFillTint="66"/>
          </w:tcPr>
          <w:p w14:paraId="7FB2793D" w14:textId="77777777" w:rsidR="00D66A53" w:rsidRDefault="00D66A53" w:rsidP="00DB4EEF">
            <w:pPr>
              <w:spacing w:line="240" w:lineRule="atLeast"/>
              <w:rPr>
                <w:rFonts w:cs="Arial"/>
                <w:sz w:val="18"/>
              </w:rPr>
            </w:pPr>
            <w:r>
              <w:rPr>
                <w:rFonts w:cs="Arial"/>
                <w:sz w:val="18"/>
              </w:rPr>
              <w:t>Steering_Data_FD1</w:t>
            </w:r>
          </w:p>
          <w:p w14:paraId="3569C53E" w14:textId="7CE20EA5" w:rsidR="00D66A53" w:rsidRPr="00FD1E8B" w:rsidRDefault="00D66A53" w:rsidP="00DB4EEF">
            <w:pPr>
              <w:spacing w:line="240" w:lineRule="atLeast"/>
              <w:rPr>
                <w:rFonts w:cs="Arial"/>
                <w:sz w:val="18"/>
              </w:rPr>
            </w:pPr>
            <w:r>
              <w:rPr>
                <w:rFonts w:cs="Arial"/>
                <w:sz w:val="18"/>
              </w:rPr>
              <w:t>0X83</w:t>
            </w:r>
          </w:p>
        </w:tc>
      </w:tr>
      <w:tr w:rsidR="00810E31" w:rsidRPr="003F473D" w14:paraId="5F74F320" w14:textId="77777777" w:rsidTr="00FE696B">
        <w:trPr>
          <w:trHeight w:val="70"/>
        </w:trPr>
        <w:tc>
          <w:tcPr>
            <w:tcW w:w="1696" w:type="dxa"/>
            <w:shd w:val="clear" w:color="auto" w:fill="D6E3BC" w:themeFill="accent3" w:themeFillTint="66"/>
            <w:noWrap/>
          </w:tcPr>
          <w:p w14:paraId="03EB6B43" w14:textId="2F2230F9" w:rsidR="00810E31" w:rsidRDefault="00033D6F" w:rsidP="00DB4EEF">
            <w:pPr>
              <w:spacing w:line="240" w:lineRule="atLeast"/>
              <w:rPr>
                <w:rFonts w:cs="Arial"/>
                <w:sz w:val="18"/>
              </w:rPr>
            </w:pPr>
            <w:r>
              <w:rPr>
                <w:rFonts w:cs="Arial"/>
                <w:sz w:val="18"/>
              </w:rPr>
              <w:t>LghtAmbDrvMde_D_Reg</w:t>
            </w:r>
          </w:p>
        </w:tc>
        <w:tc>
          <w:tcPr>
            <w:tcW w:w="1985" w:type="dxa"/>
            <w:shd w:val="clear" w:color="auto" w:fill="D6E3BC" w:themeFill="accent3" w:themeFillTint="66"/>
          </w:tcPr>
          <w:p w14:paraId="797EA5BB" w14:textId="77777777" w:rsidR="00810E31" w:rsidRDefault="00810E31" w:rsidP="00DB4EEF">
            <w:pPr>
              <w:spacing w:line="240" w:lineRule="atLeast"/>
              <w:rPr>
                <w:rFonts w:cs="Arial"/>
                <w:sz w:val="18"/>
              </w:rPr>
            </w:pPr>
          </w:p>
        </w:tc>
        <w:tc>
          <w:tcPr>
            <w:tcW w:w="1843" w:type="dxa"/>
            <w:shd w:val="clear" w:color="auto" w:fill="D6E3BC" w:themeFill="accent3" w:themeFillTint="66"/>
          </w:tcPr>
          <w:p w14:paraId="0AA8E036" w14:textId="77777777" w:rsidR="00810E31" w:rsidRPr="00FD1E8B" w:rsidRDefault="00810E31" w:rsidP="00DB4EEF">
            <w:pPr>
              <w:spacing w:line="240" w:lineRule="atLeast"/>
              <w:rPr>
                <w:rFonts w:cs="Arial"/>
                <w:sz w:val="18"/>
              </w:rPr>
            </w:pPr>
          </w:p>
        </w:tc>
        <w:tc>
          <w:tcPr>
            <w:tcW w:w="1984" w:type="dxa"/>
            <w:shd w:val="clear" w:color="auto" w:fill="D6E3BC" w:themeFill="accent3" w:themeFillTint="66"/>
          </w:tcPr>
          <w:p w14:paraId="20379EB4" w14:textId="77777777" w:rsidR="00514C35" w:rsidRDefault="00514C35" w:rsidP="00DB4EEF">
            <w:pPr>
              <w:spacing w:line="240" w:lineRule="atLeast"/>
              <w:rPr>
                <w:rFonts w:cs="Arial"/>
                <w:sz w:val="18"/>
              </w:rPr>
            </w:pPr>
            <w:r>
              <w:rPr>
                <w:rFonts w:cs="Arial"/>
                <w:sz w:val="18"/>
              </w:rPr>
              <w:t>From GWM</w:t>
            </w:r>
          </w:p>
          <w:p w14:paraId="0BAE330A" w14:textId="46C0AA6A" w:rsidR="00810E31" w:rsidRDefault="00514C35" w:rsidP="00DB4EEF">
            <w:pPr>
              <w:spacing w:line="240" w:lineRule="atLeast"/>
              <w:rPr>
                <w:rFonts w:cs="Arial"/>
                <w:sz w:val="18"/>
              </w:rPr>
            </w:pPr>
            <w:r>
              <w:rPr>
                <w:rFonts w:cs="Arial"/>
                <w:sz w:val="18"/>
              </w:rPr>
              <w:t xml:space="preserve">To BCM </w:t>
            </w:r>
          </w:p>
        </w:tc>
        <w:tc>
          <w:tcPr>
            <w:tcW w:w="2693" w:type="dxa"/>
            <w:shd w:val="clear" w:color="auto" w:fill="D6E3BC" w:themeFill="accent3" w:themeFillTint="66"/>
          </w:tcPr>
          <w:p w14:paraId="038029FF" w14:textId="77777777" w:rsidR="00810E31" w:rsidRDefault="001D2294" w:rsidP="00DB4EEF">
            <w:pPr>
              <w:spacing w:line="240" w:lineRule="atLeast"/>
              <w:rPr>
                <w:rFonts w:cs="Arial"/>
                <w:sz w:val="18"/>
              </w:rPr>
            </w:pPr>
            <w:r>
              <w:rPr>
                <w:rFonts w:cs="Arial"/>
                <w:sz w:val="18"/>
              </w:rPr>
              <w:t>CAN FD Standard</w:t>
            </w:r>
          </w:p>
          <w:p w14:paraId="34E8BBAF" w14:textId="127C5E70" w:rsidR="001D2294" w:rsidRDefault="0073219E" w:rsidP="00DB4EEF">
            <w:pPr>
              <w:spacing w:line="240" w:lineRule="atLeast"/>
              <w:rPr>
                <w:rFonts w:cs="Arial"/>
                <w:sz w:val="18"/>
              </w:rPr>
            </w:pPr>
            <w:r>
              <w:rPr>
                <w:rFonts w:cs="Arial"/>
                <w:sz w:val="18"/>
              </w:rPr>
              <w:t>0x215</w:t>
            </w:r>
          </w:p>
        </w:tc>
      </w:tr>
      <w:tr w:rsidR="00FC2F79" w:rsidRPr="003F473D" w14:paraId="38AA7AAC" w14:textId="77777777" w:rsidTr="00A04097">
        <w:trPr>
          <w:trHeight w:val="70"/>
        </w:trPr>
        <w:tc>
          <w:tcPr>
            <w:tcW w:w="1696" w:type="dxa"/>
            <w:shd w:val="clear" w:color="auto" w:fill="D6E3BC" w:themeFill="accent3" w:themeFillTint="66"/>
            <w:noWrap/>
          </w:tcPr>
          <w:p w14:paraId="13ACE9DE" w14:textId="716AB2A7" w:rsidR="00FC2F79" w:rsidRDefault="00FC2F79" w:rsidP="00DB4EEF">
            <w:pPr>
              <w:spacing w:line="240" w:lineRule="atLeast"/>
              <w:rPr>
                <w:rFonts w:cs="Arial"/>
                <w:sz w:val="18"/>
              </w:rPr>
            </w:pPr>
            <w:r>
              <w:rPr>
                <w:rFonts w:cs="Arial"/>
                <w:sz w:val="18"/>
              </w:rPr>
              <w:t>LghtAmb</w:t>
            </w:r>
            <w:r w:rsidR="00B67B7D">
              <w:rPr>
                <w:rFonts w:cs="Arial"/>
                <w:sz w:val="18"/>
              </w:rPr>
              <w:t>Intsty_N</w:t>
            </w:r>
            <w:r w:rsidR="00380FF4">
              <w:rPr>
                <w:rFonts w:cs="Arial"/>
                <w:sz w:val="18"/>
              </w:rPr>
              <w:t>o</w:t>
            </w:r>
            <w:r w:rsidR="00B67B7D">
              <w:rPr>
                <w:rFonts w:cs="Arial"/>
                <w:sz w:val="18"/>
              </w:rPr>
              <w:t>_Rq</w:t>
            </w:r>
          </w:p>
        </w:tc>
        <w:tc>
          <w:tcPr>
            <w:tcW w:w="1985" w:type="dxa"/>
            <w:shd w:val="clear" w:color="auto" w:fill="D6E3BC" w:themeFill="accent3" w:themeFillTint="66"/>
          </w:tcPr>
          <w:p w14:paraId="6B94AE21" w14:textId="77777777" w:rsidR="00FC2F79" w:rsidRDefault="00FC2F79" w:rsidP="00DB4EEF">
            <w:pPr>
              <w:spacing w:line="240" w:lineRule="atLeast"/>
              <w:rPr>
                <w:rFonts w:cs="Arial"/>
                <w:sz w:val="18"/>
              </w:rPr>
            </w:pPr>
          </w:p>
        </w:tc>
        <w:tc>
          <w:tcPr>
            <w:tcW w:w="1843" w:type="dxa"/>
            <w:shd w:val="clear" w:color="auto" w:fill="D6E3BC" w:themeFill="accent3" w:themeFillTint="66"/>
          </w:tcPr>
          <w:p w14:paraId="41E928F1" w14:textId="77777777" w:rsidR="00FC2F79" w:rsidRPr="00FD1E8B" w:rsidRDefault="00FC2F79" w:rsidP="00DB4EEF">
            <w:pPr>
              <w:spacing w:line="240" w:lineRule="atLeast"/>
              <w:rPr>
                <w:rFonts w:cs="Arial"/>
                <w:sz w:val="18"/>
              </w:rPr>
            </w:pPr>
          </w:p>
        </w:tc>
        <w:tc>
          <w:tcPr>
            <w:tcW w:w="1984" w:type="dxa"/>
            <w:shd w:val="clear" w:color="auto" w:fill="D6E3BC" w:themeFill="accent3" w:themeFillTint="66"/>
          </w:tcPr>
          <w:p w14:paraId="28D47042" w14:textId="77777777" w:rsidR="00FC2F79" w:rsidRDefault="00FC2F79" w:rsidP="00DB4EEF">
            <w:pPr>
              <w:spacing w:line="240" w:lineRule="atLeast"/>
              <w:rPr>
                <w:rFonts w:cs="Arial"/>
                <w:sz w:val="18"/>
              </w:rPr>
            </w:pPr>
            <w:r>
              <w:rPr>
                <w:rFonts w:cs="Arial"/>
                <w:sz w:val="18"/>
              </w:rPr>
              <w:t>From GWM</w:t>
            </w:r>
          </w:p>
          <w:p w14:paraId="78E34B1F" w14:textId="77777777" w:rsidR="00FC2F79" w:rsidRDefault="00FC2F79" w:rsidP="00DB4EEF">
            <w:pPr>
              <w:spacing w:line="240" w:lineRule="atLeast"/>
              <w:rPr>
                <w:rFonts w:cs="Arial"/>
                <w:sz w:val="18"/>
              </w:rPr>
            </w:pPr>
            <w:r>
              <w:rPr>
                <w:rFonts w:cs="Arial"/>
                <w:sz w:val="18"/>
              </w:rPr>
              <w:t xml:space="preserve">To BCM </w:t>
            </w:r>
          </w:p>
        </w:tc>
        <w:tc>
          <w:tcPr>
            <w:tcW w:w="2693" w:type="dxa"/>
            <w:shd w:val="clear" w:color="auto" w:fill="D6E3BC" w:themeFill="accent3" w:themeFillTint="66"/>
          </w:tcPr>
          <w:p w14:paraId="42C5D87A" w14:textId="77777777" w:rsidR="00FC2F79" w:rsidRDefault="00FC2F79" w:rsidP="00DB4EEF">
            <w:pPr>
              <w:spacing w:line="240" w:lineRule="atLeast"/>
              <w:rPr>
                <w:rFonts w:cs="Arial"/>
                <w:sz w:val="18"/>
              </w:rPr>
            </w:pPr>
            <w:r>
              <w:rPr>
                <w:rFonts w:cs="Arial"/>
                <w:sz w:val="18"/>
              </w:rPr>
              <w:t>CAN FD Standard</w:t>
            </w:r>
          </w:p>
          <w:p w14:paraId="3B0E8FAC" w14:textId="0F7CFA85" w:rsidR="00FC2F79" w:rsidRDefault="00FC2F79" w:rsidP="00DB4EEF">
            <w:pPr>
              <w:spacing w:line="240" w:lineRule="atLeast"/>
              <w:rPr>
                <w:rFonts w:cs="Arial"/>
                <w:sz w:val="18"/>
              </w:rPr>
            </w:pPr>
            <w:r>
              <w:rPr>
                <w:rFonts w:cs="Arial"/>
                <w:sz w:val="18"/>
              </w:rPr>
              <w:t>0x</w:t>
            </w:r>
            <w:r w:rsidR="00380FF4">
              <w:rPr>
                <w:rFonts w:cs="Arial"/>
                <w:sz w:val="18"/>
              </w:rPr>
              <w:t>3DA</w:t>
            </w:r>
          </w:p>
        </w:tc>
      </w:tr>
      <w:bookmarkEnd w:id="228"/>
      <w:tr w:rsidR="00104A67" w:rsidRPr="003F473D" w14:paraId="4325E626" w14:textId="77777777" w:rsidTr="00FE696B">
        <w:trPr>
          <w:trHeight w:val="70"/>
        </w:trPr>
        <w:tc>
          <w:tcPr>
            <w:tcW w:w="1696" w:type="dxa"/>
            <w:shd w:val="clear" w:color="auto" w:fill="D6E3BC" w:themeFill="accent3" w:themeFillTint="66"/>
            <w:noWrap/>
          </w:tcPr>
          <w:p w14:paraId="60CFA027" w14:textId="4BBD5CA1" w:rsidR="00104A67" w:rsidRDefault="00610F28" w:rsidP="00DB4EEF">
            <w:pPr>
              <w:spacing w:line="240" w:lineRule="atLeast"/>
              <w:rPr>
                <w:rFonts w:cs="Arial"/>
                <w:sz w:val="18"/>
              </w:rPr>
            </w:pPr>
            <w:r>
              <w:rPr>
                <w:rFonts w:cs="Arial"/>
                <w:sz w:val="18"/>
              </w:rPr>
              <w:t>Flash to Pass</w:t>
            </w:r>
            <w:r w:rsidR="00C53304">
              <w:rPr>
                <w:rFonts w:cs="Arial"/>
                <w:sz w:val="18"/>
              </w:rPr>
              <w:t>, Man and Auto (H</w:t>
            </w:r>
            <w:r w:rsidR="00597099">
              <w:rPr>
                <w:rFonts w:cs="Arial"/>
                <w:sz w:val="18"/>
              </w:rPr>
              <w:t>i/Lo)</w:t>
            </w:r>
          </w:p>
        </w:tc>
        <w:tc>
          <w:tcPr>
            <w:tcW w:w="1985" w:type="dxa"/>
            <w:shd w:val="clear" w:color="auto" w:fill="D6E3BC" w:themeFill="accent3" w:themeFillTint="66"/>
          </w:tcPr>
          <w:p w14:paraId="183FD9E1" w14:textId="26B23DDE" w:rsidR="00104A67" w:rsidRDefault="002E29DA" w:rsidP="00DB4EEF">
            <w:pPr>
              <w:spacing w:line="240" w:lineRule="atLeast"/>
              <w:rPr>
                <w:rFonts w:cs="Arial"/>
                <w:sz w:val="18"/>
              </w:rPr>
            </w:pPr>
            <w:r>
              <w:rPr>
                <w:rFonts w:cs="Arial"/>
                <w:sz w:val="18"/>
              </w:rPr>
              <w:t>HeadLghtHICtrl_D_R</w:t>
            </w:r>
            <w:r w:rsidR="00B351CB">
              <w:rPr>
                <w:rFonts w:cs="Arial"/>
                <w:sz w:val="18"/>
              </w:rPr>
              <w:t>q</w:t>
            </w:r>
            <w:r>
              <w:rPr>
                <w:rFonts w:cs="Arial"/>
                <w:sz w:val="18"/>
              </w:rPr>
              <w:t>Ahb</w:t>
            </w:r>
          </w:p>
        </w:tc>
        <w:tc>
          <w:tcPr>
            <w:tcW w:w="1843" w:type="dxa"/>
            <w:shd w:val="clear" w:color="auto" w:fill="D6E3BC" w:themeFill="accent3" w:themeFillTint="66"/>
          </w:tcPr>
          <w:p w14:paraId="64963AD1" w14:textId="77777777" w:rsidR="00104A67" w:rsidRPr="00FD1E8B" w:rsidRDefault="00104A67" w:rsidP="00DB4EEF">
            <w:pPr>
              <w:spacing w:line="240" w:lineRule="atLeast"/>
              <w:rPr>
                <w:rFonts w:cs="Arial"/>
                <w:sz w:val="18"/>
              </w:rPr>
            </w:pPr>
          </w:p>
        </w:tc>
        <w:tc>
          <w:tcPr>
            <w:tcW w:w="1984" w:type="dxa"/>
            <w:shd w:val="clear" w:color="auto" w:fill="D6E3BC" w:themeFill="accent3" w:themeFillTint="66"/>
          </w:tcPr>
          <w:p w14:paraId="7381A919" w14:textId="77777777" w:rsidR="002E29DA" w:rsidRDefault="002E29DA" w:rsidP="00DB4EEF">
            <w:pPr>
              <w:spacing w:line="240" w:lineRule="atLeast"/>
              <w:rPr>
                <w:rFonts w:cs="Arial"/>
                <w:sz w:val="18"/>
              </w:rPr>
            </w:pPr>
            <w:r>
              <w:rPr>
                <w:rFonts w:cs="Arial"/>
                <w:sz w:val="18"/>
              </w:rPr>
              <w:t>From GWM</w:t>
            </w:r>
          </w:p>
          <w:p w14:paraId="50410E8E" w14:textId="507C797D" w:rsidR="002E29DA" w:rsidRDefault="002E29DA" w:rsidP="00DB4EEF">
            <w:pPr>
              <w:spacing w:line="240" w:lineRule="atLeast"/>
              <w:rPr>
                <w:rFonts w:cs="Arial"/>
                <w:sz w:val="18"/>
              </w:rPr>
            </w:pPr>
            <w:r>
              <w:rPr>
                <w:rFonts w:cs="Arial"/>
                <w:sz w:val="18"/>
              </w:rPr>
              <w:t xml:space="preserve">To BCM </w:t>
            </w:r>
          </w:p>
          <w:p w14:paraId="725B58F6" w14:textId="61D4A47D" w:rsidR="00104A67" w:rsidRDefault="00104A67" w:rsidP="00DB4EEF">
            <w:pPr>
              <w:spacing w:line="240" w:lineRule="atLeast"/>
              <w:rPr>
                <w:rFonts w:cs="Arial"/>
                <w:sz w:val="18"/>
              </w:rPr>
            </w:pPr>
          </w:p>
        </w:tc>
        <w:tc>
          <w:tcPr>
            <w:tcW w:w="2693" w:type="dxa"/>
            <w:shd w:val="clear" w:color="auto" w:fill="D6E3BC" w:themeFill="accent3" w:themeFillTint="66"/>
          </w:tcPr>
          <w:p w14:paraId="12D5707A" w14:textId="77777777" w:rsidR="002E29DA" w:rsidRDefault="002E29DA" w:rsidP="00DB4EEF">
            <w:pPr>
              <w:spacing w:line="240" w:lineRule="atLeast"/>
              <w:rPr>
                <w:rFonts w:cs="Arial"/>
                <w:sz w:val="18"/>
              </w:rPr>
            </w:pPr>
            <w:r>
              <w:rPr>
                <w:rFonts w:cs="Arial"/>
                <w:sz w:val="18"/>
              </w:rPr>
              <w:t>Steering_Data_FD1</w:t>
            </w:r>
          </w:p>
          <w:p w14:paraId="3570CAEE" w14:textId="2148A7E7" w:rsidR="00104A67" w:rsidRDefault="002E29DA" w:rsidP="00DB4EEF">
            <w:pPr>
              <w:spacing w:line="240" w:lineRule="atLeast"/>
              <w:rPr>
                <w:rFonts w:cs="Arial"/>
                <w:sz w:val="18"/>
              </w:rPr>
            </w:pPr>
            <w:r>
              <w:rPr>
                <w:rFonts w:cs="Arial"/>
                <w:sz w:val="18"/>
              </w:rPr>
              <w:t>0X83</w:t>
            </w:r>
          </w:p>
        </w:tc>
      </w:tr>
    </w:tbl>
    <w:tbl>
      <w:tblPr>
        <w:tblStyle w:val="TableGrid"/>
        <w:tblpPr w:leftFromText="180" w:rightFromText="180" w:vertAnchor="text" w:tblpY="1"/>
        <w:tblOverlap w:val="never"/>
        <w:tblW w:w="10201" w:type="dxa"/>
        <w:tblLayout w:type="fixed"/>
        <w:tblLook w:val="04A0" w:firstRow="1" w:lastRow="0" w:firstColumn="1" w:lastColumn="0" w:noHBand="0" w:noVBand="1"/>
      </w:tblPr>
      <w:tblGrid>
        <w:gridCol w:w="1696"/>
        <w:gridCol w:w="1985"/>
        <w:gridCol w:w="1843"/>
        <w:gridCol w:w="1984"/>
        <w:gridCol w:w="2693"/>
      </w:tblGrid>
      <w:tr w:rsidR="00D34962" w:rsidRPr="003F473D" w14:paraId="6FCFA61F" w14:textId="77777777" w:rsidTr="00D34962">
        <w:trPr>
          <w:trHeight w:val="70"/>
        </w:trPr>
        <w:tc>
          <w:tcPr>
            <w:tcW w:w="1696" w:type="dxa"/>
            <w:shd w:val="clear" w:color="auto" w:fill="D6E3BC" w:themeFill="accent3" w:themeFillTint="66"/>
            <w:noWrap/>
          </w:tcPr>
          <w:p w14:paraId="09565D57" w14:textId="0A76A124" w:rsidR="00D34962" w:rsidRPr="00D34962" w:rsidRDefault="00CB326F" w:rsidP="00DB4EEF">
            <w:pPr>
              <w:spacing w:line="240" w:lineRule="atLeast"/>
              <w:rPr>
                <w:rFonts w:cs="Arial"/>
                <w:sz w:val="18"/>
              </w:rPr>
            </w:pPr>
            <w:r w:rsidRPr="003773F6">
              <w:rPr>
                <w:rFonts w:cs="Arial"/>
                <w:sz w:val="18"/>
              </w:rPr>
              <w:t>Trailer_Tow_Present_Status</w:t>
            </w:r>
          </w:p>
        </w:tc>
        <w:tc>
          <w:tcPr>
            <w:tcW w:w="1985" w:type="dxa"/>
            <w:shd w:val="clear" w:color="auto" w:fill="D6E3BC" w:themeFill="accent3" w:themeFillTint="66"/>
          </w:tcPr>
          <w:p w14:paraId="514784E2" w14:textId="77777777" w:rsidR="00D34962" w:rsidRPr="00D34962" w:rsidRDefault="00D34962" w:rsidP="00DB4EEF">
            <w:pPr>
              <w:spacing w:line="240" w:lineRule="atLeast"/>
              <w:rPr>
                <w:rFonts w:cs="Arial"/>
                <w:sz w:val="18"/>
              </w:rPr>
            </w:pPr>
            <w:r w:rsidRPr="00D34962">
              <w:rPr>
                <w:rFonts w:cs="Arial"/>
                <w:sz w:val="18"/>
              </w:rPr>
              <w:t>TrlrLampCnnct_B_Actl</w:t>
            </w:r>
          </w:p>
        </w:tc>
        <w:tc>
          <w:tcPr>
            <w:tcW w:w="1843" w:type="dxa"/>
            <w:shd w:val="clear" w:color="auto" w:fill="D6E3BC" w:themeFill="accent3" w:themeFillTint="66"/>
          </w:tcPr>
          <w:p w14:paraId="3FC1A75F" w14:textId="77777777" w:rsidR="00D34962" w:rsidRPr="00D34962" w:rsidRDefault="00D34962" w:rsidP="00DB4EEF">
            <w:pPr>
              <w:spacing w:line="240" w:lineRule="atLeast"/>
              <w:rPr>
                <w:rFonts w:cs="Arial"/>
                <w:sz w:val="18"/>
              </w:rPr>
            </w:pPr>
          </w:p>
        </w:tc>
        <w:tc>
          <w:tcPr>
            <w:tcW w:w="1984" w:type="dxa"/>
            <w:shd w:val="clear" w:color="auto" w:fill="D6E3BC" w:themeFill="accent3" w:themeFillTint="66"/>
          </w:tcPr>
          <w:p w14:paraId="033EB61E" w14:textId="77777777" w:rsidR="00D34962" w:rsidRDefault="00D34962" w:rsidP="00DB4EEF">
            <w:pPr>
              <w:spacing w:line="240" w:lineRule="atLeast"/>
              <w:rPr>
                <w:rFonts w:cs="Arial"/>
                <w:sz w:val="18"/>
              </w:rPr>
            </w:pPr>
            <w:r>
              <w:rPr>
                <w:rFonts w:cs="Arial"/>
                <w:sz w:val="18"/>
              </w:rPr>
              <w:t>From GWM</w:t>
            </w:r>
          </w:p>
          <w:p w14:paraId="17DD3EC5" w14:textId="77777777" w:rsidR="00D34962" w:rsidRPr="00422BFD" w:rsidRDefault="00D34962" w:rsidP="00DB4EEF">
            <w:pPr>
              <w:spacing w:line="240" w:lineRule="atLeast"/>
              <w:rPr>
                <w:rFonts w:cs="Arial"/>
                <w:sz w:val="18"/>
              </w:rPr>
            </w:pPr>
            <w:r>
              <w:rPr>
                <w:rFonts w:cs="Arial"/>
                <w:sz w:val="18"/>
              </w:rPr>
              <w:t xml:space="preserve">To BCM </w:t>
            </w:r>
          </w:p>
        </w:tc>
        <w:tc>
          <w:tcPr>
            <w:tcW w:w="2693" w:type="dxa"/>
            <w:shd w:val="clear" w:color="auto" w:fill="D6E3BC" w:themeFill="accent3" w:themeFillTint="66"/>
          </w:tcPr>
          <w:p w14:paraId="1DBDC2F1" w14:textId="77777777" w:rsidR="00D34962" w:rsidRDefault="00D34962" w:rsidP="00DB4EEF">
            <w:pPr>
              <w:spacing w:line="240" w:lineRule="atLeast"/>
              <w:rPr>
                <w:rFonts w:cs="Arial"/>
                <w:sz w:val="18"/>
              </w:rPr>
            </w:pPr>
            <w:r>
              <w:rPr>
                <w:rFonts w:cs="Arial"/>
                <w:sz w:val="18"/>
              </w:rPr>
              <w:t>CAN FD Standard</w:t>
            </w:r>
          </w:p>
          <w:p w14:paraId="13EC6AF3" w14:textId="77777777" w:rsidR="00D34962" w:rsidRPr="00D34962" w:rsidRDefault="00D34962" w:rsidP="00DB4EEF">
            <w:pPr>
              <w:spacing w:line="240" w:lineRule="atLeast"/>
              <w:rPr>
                <w:rFonts w:cs="Arial"/>
                <w:sz w:val="18"/>
              </w:rPr>
            </w:pPr>
            <w:r>
              <w:rPr>
                <w:rFonts w:cs="Arial"/>
                <w:sz w:val="18"/>
              </w:rPr>
              <w:t>0x443</w:t>
            </w:r>
          </w:p>
        </w:tc>
      </w:tr>
    </w:tbl>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B66CA9" w:rsidRPr="003F473D" w14:paraId="59C809DC" w14:textId="77777777" w:rsidTr="00A04097">
        <w:trPr>
          <w:trHeight w:val="70"/>
        </w:trPr>
        <w:tc>
          <w:tcPr>
            <w:tcW w:w="1696" w:type="dxa"/>
            <w:shd w:val="clear" w:color="auto" w:fill="D6E3BC" w:themeFill="accent3" w:themeFillTint="66"/>
            <w:noWrap/>
          </w:tcPr>
          <w:p w14:paraId="68A8E2F1" w14:textId="2C7CC0C5" w:rsidR="00B66CA9" w:rsidRPr="00D20BE7" w:rsidRDefault="006D0BE8" w:rsidP="00DB4EEF">
            <w:pPr>
              <w:spacing w:line="240" w:lineRule="atLeast"/>
              <w:rPr>
                <w:color w:val="000000" w:themeColor="text1"/>
                <w:sz w:val="18"/>
              </w:rPr>
            </w:pPr>
            <w:r w:rsidRPr="00BB29AD">
              <w:rPr>
                <w:rFonts w:cs="Arial"/>
                <w:sz w:val="18"/>
              </w:rPr>
              <w:t>Trailer_Connected_Input_Ckt</w:t>
            </w:r>
          </w:p>
        </w:tc>
        <w:tc>
          <w:tcPr>
            <w:tcW w:w="1985" w:type="dxa"/>
            <w:shd w:val="clear" w:color="auto" w:fill="D6E3BC" w:themeFill="accent3" w:themeFillTint="66"/>
          </w:tcPr>
          <w:p w14:paraId="32171B95" w14:textId="77777777" w:rsidR="00B66CA9" w:rsidRPr="00D20BE7" w:rsidRDefault="00B66CA9" w:rsidP="00DB4EEF">
            <w:pPr>
              <w:spacing w:line="240" w:lineRule="atLeast"/>
              <w:rPr>
                <w:color w:val="000000" w:themeColor="text1"/>
                <w:sz w:val="18"/>
              </w:rPr>
            </w:pPr>
            <w:r w:rsidRPr="008B002F">
              <w:rPr>
                <w:color w:val="000000" w:themeColor="text1"/>
                <w:sz w:val="18"/>
              </w:rPr>
              <w:t>LcwaMsgTxt_D_Stat</w:t>
            </w:r>
          </w:p>
        </w:tc>
        <w:tc>
          <w:tcPr>
            <w:tcW w:w="1843" w:type="dxa"/>
            <w:shd w:val="clear" w:color="auto" w:fill="D6E3BC" w:themeFill="accent3" w:themeFillTint="66"/>
          </w:tcPr>
          <w:p w14:paraId="3B89E96A" w14:textId="77777777" w:rsidR="00B66CA9" w:rsidRPr="00D20BE7" w:rsidRDefault="00B66CA9" w:rsidP="00DB4EEF">
            <w:pPr>
              <w:spacing w:line="240" w:lineRule="atLeast"/>
              <w:rPr>
                <w:color w:val="000000" w:themeColor="text1"/>
                <w:sz w:val="18"/>
              </w:rPr>
            </w:pPr>
          </w:p>
        </w:tc>
        <w:tc>
          <w:tcPr>
            <w:tcW w:w="1984" w:type="dxa"/>
            <w:shd w:val="clear" w:color="auto" w:fill="D6E3BC" w:themeFill="accent3" w:themeFillTint="66"/>
          </w:tcPr>
          <w:p w14:paraId="34CC4985" w14:textId="77777777" w:rsidR="00B66CA9" w:rsidRPr="00D20BE7" w:rsidRDefault="00B66CA9" w:rsidP="00DB4EEF">
            <w:pPr>
              <w:spacing w:line="240" w:lineRule="atLeast"/>
              <w:rPr>
                <w:color w:val="000000" w:themeColor="text1"/>
                <w:sz w:val="18"/>
              </w:rPr>
            </w:pPr>
            <w:r>
              <w:rPr>
                <w:color w:val="000000" w:themeColor="text1"/>
                <w:sz w:val="18"/>
              </w:rPr>
              <w:t>GWM to BCM</w:t>
            </w:r>
          </w:p>
        </w:tc>
        <w:tc>
          <w:tcPr>
            <w:tcW w:w="2693" w:type="dxa"/>
            <w:shd w:val="clear" w:color="auto" w:fill="D6E3BC" w:themeFill="accent3" w:themeFillTint="66"/>
          </w:tcPr>
          <w:p w14:paraId="1C2D4E22" w14:textId="77777777" w:rsidR="00B66CA9" w:rsidRDefault="00B66CA9" w:rsidP="00DB4EEF">
            <w:pPr>
              <w:spacing w:line="240" w:lineRule="atLeast"/>
              <w:rPr>
                <w:color w:val="000000" w:themeColor="text1"/>
                <w:sz w:val="18"/>
              </w:rPr>
            </w:pPr>
            <w:r w:rsidRPr="003E22CA">
              <w:rPr>
                <w:color w:val="000000" w:themeColor="text1"/>
                <w:sz w:val="18"/>
              </w:rPr>
              <w:t>IPMA_Data2_FD1</w:t>
            </w:r>
          </w:p>
          <w:p w14:paraId="111B2786" w14:textId="77777777" w:rsidR="00B66CA9" w:rsidRPr="00D20BE7" w:rsidRDefault="00B66CA9" w:rsidP="00DB4EEF">
            <w:pPr>
              <w:spacing w:line="240" w:lineRule="atLeast"/>
              <w:rPr>
                <w:color w:val="000000" w:themeColor="text1"/>
                <w:sz w:val="18"/>
              </w:rPr>
            </w:pPr>
            <w:r>
              <w:rPr>
                <w:color w:val="000000" w:themeColor="text1"/>
                <w:sz w:val="18"/>
              </w:rPr>
              <w:t>0X3D9</w:t>
            </w:r>
          </w:p>
        </w:tc>
      </w:tr>
    </w:tbl>
    <w:tbl>
      <w:tblPr>
        <w:tblStyle w:val="TableGrid"/>
        <w:tblpPr w:leftFromText="180" w:rightFromText="180" w:vertAnchor="text" w:tblpY="1"/>
        <w:tblOverlap w:val="never"/>
        <w:tblW w:w="10201" w:type="dxa"/>
        <w:tblLayout w:type="fixed"/>
        <w:tblLook w:val="04A0" w:firstRow="1" w:lastRow="0" w:firstColumn="1" w:lastColumn="0" w:noHBand="0" w:noVBand="1"/>
      </w:tblPr>
      <w:tblGrid>
        <w:gridCol w:w="1696"/>
        <w:gridCol w:w="1985"/>
        <w:gridCol w:w="1843"/>
        <w:gridCol w:w="1984"/>
        <w:gridCol w:w="2693"/>
      </w:tblGrid>
      <w:tr w:rsidR="00277EBE" w:rsidRPr="003F473D" w14:paraId="0FCDB9E3" w14:textId="77777777" w:rsidTr="00EE2332">
        <w:trPr>
          <w:trHeight w:val="70"/>
        </w:trPr>
        <w:tc>
          <w:tcPr>
            <w:tcW w:w="1696" w:type="dxa"/>
            <w:shd w:val="clear" w:color="auto" w:fill="D6E3BC" w:themeFill="accent3" w:themeFillTint="66"/>
            <w:noWrap/>
          </w:tcPr>
          <w:p w14:paraId="5F302F8E" w14:textId="77777777" w:rsidR="00C904B1" w:rsidRPr="00EE2332" w:rsidRDefault="00C904B1" w:rsidP="00EE2332">
            <w:pPr>
              <w:spacing w:line="240" w:lineRule="atLeast"/>
              <w:rPr>
                <w:rFonts w:cs="Arial"/>
                <w:sz w:val="18"/>
              </w:rPr>
            </w:pPr>
            <w:r w:rsidRPr="00EE2332">
              <w:rPr>
                <w:rFonts w:cs="Arial"/>
                <w:sz w:val="18"/>
              </w:rPr>
              <w:t>Rear Fog</w:t>
            </w:r>
          </w:p>
          <w:p w14:paraId="42732405" w14:textId="569D4788" w:rsidR="00277EBE" w:rsidRPr="00EE2332" w:rsidRDefault="00C904B1" w:rsidP="00EE2332">
            <w:pPr>
              <w:spacing w:line="240" w:lineRule="atLeast"/>
              <w:rPr>
                <w:rFonts w:cs="Arial"/>
                <w:sz w:val="18"/>
              </w:rPr>
            </w:pPr>
            <w:r w:rsidRPr="00EE2332">
              <w:rPr>
                <w:rFonts w:cs="Arial"/>
                <w:sz w:val="18"/>
              </w:rPr>
              <w:t>Switch</w:t>
            </w:r>
          </w:p>
        </w:tc>
        <w:tc>
          <w:tcPr>
            <w:tcW w:w="1985" w:type="dxa"/>
            <w:shd w:val="clear" w:color="auto" w:fill="D6E3BC" w:themeFill="accent3" w:themeFillTint="66"/>
          </w:tcPr>
          <w:p w14:paraId="5639BC44" w14:textId="47286957" w:rsidR="00277EBE" w:rsidRPr="00EE2332" w:rsidRDefault="00DF1D8A" w:rsidP="00EE2332">
            <w:pPr>
              <w:spacing w:line="240" w:lineRule="atLeast"/>
              <w:rPr>
                <w:rFonts w:cs="Arial"/>
                <w:sz w:val="18"/>
              </w:rPr>
            </w:pPr>
            <w:r w:rsidRPr="00EE2332">
              <w:rPr>
                <w:rFonts w:cs="Arial"/>
                <w:sz w:val="18"/>
              </w:rPr>
              <w:t>RR_Fog_Input_Ckt</w:t>
            </w:r>
          </w:p>
        </w:tc>
        <w:tc>
          <w:tcPr>
            <w:tcW w:w="1843" w:type="dxa"/>
            <w:shd w:val="clear" w:color="auto" w:fill="D6E3BC" w:themeFill="accent3" w:themeFillTint="66"/>
          </w:tcPr>
          <w:p w14:paraId="7FF85E7B" w14:textId="240BC00A" w:rsidR="00277EBE" w:rsidRPr="00EE2332" w:rsidRDefault="00277EBE" w:rsidP="00EE2332">
            <w:pPr>
              <w:spacing w:line="240" w:lineRule="atLeast"/>
              <w:rPr>
                <w:rFonts w:cs="Arial"/>
                <w:sz w:val="18"/>
              </w:rPr>
            </w:pPr>
          </w:p>
        </w:tc>
        <w:tc>
          <w:tcPr>
            <w:tcW w:w="1984" w:type="dxa"/>
            <w:shd w:val="clear" w:color="auto" w:fill="D6E3BC" w:themeFill="accent3" w:themeFillTint="66"/>
          </w:tcPr>
          <w:p w14:paraId="764D9675" w14:textId="5641C06B" w:rsidR="00277EBE" w:rsidRPr="00EE2332" w:rsidRDefault="001C48D0" w:rsidP="00EE2332">
            <w:pPr>
              <w:spacing w:line="240" w:lineRule="atLeast"/>
              <w:rPr>
                <w:rFonts w:cs="Arial"/>
                <w:sz w:val="18"/>
              </w:rPr>
            </w:pPr>
            <w:r w:rsidRPr="00EE2332">
              <w:rPr>
                <w:rFonts w:cs="Arial"/>
                <w:sz w:val="18"/>
              </w:rPr>
              <w:t>LINHSM to BCM</w:t>
            </w:r>
          </w:p>
        </w:tc>
        <w:tc>
          <w:tcPr>
            <w:tcW w:w="2693" w:type="dxa"/>
            <w:shd w:val="clear" w:color="auto" w:fill="D6E3BC" w:themeFill="accent3" w:themeFillTint="66"/>
          </w:tcPr>
          <w:p w14:paraId="1991F76C" w14:textId="77777777" w:rsidR="00277EBE" w:rsidRPr="00EE2332" w:rsidRDefault="00277EBE" w:rsidP="00EE2332">
            <w:pPr>
              <w:spacing w:line="240" w:lineRule="atLeast"/>
              <w:rPr>
                <w:rFonts w:cs="Arial"/>
                <w:sz w:val="18"/>
              </w:rPr>
            </w:pPr>
          </w:p>
        </w:tc>
      </w:tr>
      <w:tr w:rsidR="00277EBE" w:rsidRPr="003F473D" w14:paraId="56DC6416" w14:textId="77777777" w:rsidTr="00EE2332">
        <w:trPr>
          <w:trHeight w:val="70"/>
        </w:trPr>
        <w:tc>
          <w:tcPr>
            <w:tcW w:w="1696" w:type="dxa"/>
            <w:shd w:val="clear" w:color="auto" w:fill="D6E3BC" w:themeFill="accent3" w:themeFillTint="66"/>
            <w:noWrap/>
          </w:tcPr>
          <w:p w14:paraId="655EC2FB" w14:textId="77777777" w:rsidR="001B7D9E" w:rsidRPr="00EE2332" w:rsidRDefault="001B7D9E" w:rsidP="00EE2332">
            <w:pPr>
              <w:spacing w:line="240" w:lineRule="atLeast"/>
              <w:rPr>
                <w:rFonts w:cs="Arial"/>
                <w:sz w:val="18"/>
              </w:rPr>
            </w:pPr>
            <w:r w:rsidRPr="00EE2332">
              <w:rPr>
                <w:rFonts w:cs="Arial"/>
                <w:sz w:val="18"/>
              </w:rPr>
              <w:t>Front Fog</w:t>
            </w:r>
          </w:p>
          <w:p w14:paraId="6EF409FE" w14:textId="7F6B0879" w:rsidR="00277EBE" w:rsidRPr="00EE2332" w:rsidRDefault="001B7D9E" w:rsidP="00EE2332">
            <w:pPr>
              <w:spacing w:line="240" w:lineRule="atLeast"/>
              <w:rPr>
                <w:rFonts w:cs="Arial"/>
                <w:sz w:val="18"/>
              </w:rPr>
            </w:pPr>
            <w:r w:rsidRPr="00EE2332">
              <w:rPr>
                <w:rFonts w:cs="Arial"/>
                <w:sz w:val="18"/>
              </w:rPr>
              <w:t>Switch</w:t>
            </w:r>
          </w:p>
        </w:tc>
        <w:tc>
          <w:tcPr>
            <w:tcW w:w="1985" w:type="dxa"/>
            <w:shd w:val="clear" w:color="auto" w:fill="D6E3BC" w:themeFill="accent3" w:themeFillTint="66"/>
          </w:tcPr>
          <w:p w14:paraId="233041B2" w14:textId="214B2F62" w:rsidR="00277EBE" w:rsidRPr="00EE2332" w:rsidRDefault="001B7D9E" w:rsidP="00EE2332">
            <w:pPr>
              <w:spacing w:line="240" w:lineRule="atLeast"/>
              <w:rPr>
                <w:rFonts w:cs="Arial"/>
                <w:sz w:val="18"/>
              </w:rPr>
            </w:pPr>
            <w:r w:rsidRPr="00EE2332">
              <w:rPr>
                <w:rFonts w:cs="Arial"/>
                <w:sz w:val="18"/>
              </w:rPr>
              <w:t>FR_Fog_Input_Ckt</w:t>
            </w:r>
          </w:p>
        </w:tc>
        <w:tc>
          <w:tcPr>
            <w:tcW w:w="1843" w:type="dxa"/>
            <w:shd w:val="clear" w:color="auto" w:fill="D6E3BC" w:themeFill="accent3" w:themeFillTint="66"/>
          </w:tcPr>
          <w:p w14:paraId="0D551D36" w14:textId="22E7F4A3" w:rsidR="00277EBE" w:rsidRPr="00EE2332" w:rsidRDefault="00277EBE" w:rsidP="00EE2332">
            <w:pPr>
              <w:spacing w:line="240" w:lineRule="atLeast"/>
              <w:rPr>
                <w:rFonts w:cs="Arial"/>
                <w:sz w:val="18"/>
              </w:rPr>
            </w:pPr>
          </w:p>
        </w:tc>
        <w:tc>
          <w:tcPr>
            <w:tcW w:w="1984" w:type="dxa"/>
            <w:shd w:val="clear" w:color="auto" w:fill="D6E3BC" w:themeFill="accent3" w:themeFillTint="66"/>
          </w:tcPr>
          <w:p w14:paraId="154E6867" w14:textId="4C767D36" w:rsidR="00277EBE" w:rsidRPr="00EE2332" w:rsidRDefault="001C48D0" w:rsidP="00EE2332">
            <w:pPr>
              <w:spacing w:line="240" w:lineRule="atLeast"/>
              <w:rPr>
                <w:rFonts w:cs="Arial"/>
                <w:sz w:val="18"/>
              </w:rPr>
            </w:pPr>
            <w:r w:rsidRPr="00EE2332">
              <w:rPr>
                <w:rFonts w:cs="Arial"/>
                <w:sz w:val="18"/>
              </w:rPr>
              <w:t>LINHSM to BCM</w:t>
            </w:r>
          </w:p>
        </w:tc>
        <w:tc>
          <w:tcPr>
            <w:tcW w:w="2693" w:type="dxa"/>
            <w:shd w:val="clear" w:color="auto" w:fill="D6E3BC" w:themeFill="accent3" w:themeFillTint="66"/>
          </w:tcPr>
          <w:p w14:paraId="7C07EB57" w14:textId="77777777" w:rsidR="00277EBE" w:rsidRPr="00EE2332" w:rsidRDefault="00277EBE" w:rsidP="00EE2332">
            <w:pPr>
              <w:spacing w:line="240" w:lineRule="atLeast"/>
              <w:rPr>
                <w:rFonts w:cs="Arial"/>
                <w:sz w:val="18"/>
              </w:rPr>
            </w:pPr>
          </w:p>
        </w:tc>
      </w:tr>
      <w:tr w:rsidR="00277EBE" w:rsidRPr="003F473D" w14:paraId="601D8486" w14:textId="77777777" w:rsidTr="00EE2332">
        <w:trPr>
          <w:trHeight w:val="70"/>
        </w:trPr>
        <w:tc>
          <w:tcPr>
            <w:tcW w:w="1696" w:type="dxa"/>
            <w:shd w:val="clear" w:color="auto" w:fill="D6E3BC" w:themeFill="accent3" w:themeFillTint="66"/>
            <w:noWrap/>
          </w:tcPr>
          <w:p w14:paraId="0189A4DD" w14:textId="48811154" w:rsidR="00277EBE" w:rsidRPr="00EE2332" w:rsidRDefault="00B74FC3" w:rsidP="00277EBE">
            <w:pPr>
              <w:overflowPunct/>
              <w:autoSpaceDE/>
              <w:autoSpaceDN/>
              <w:adjustRightInd/>
              <w:spacing w:line="240" w:lineRule="atLeast"/>
              <w:jc w:val="center"/>
              <w:textAlignment w:val="auto"/>
              <w:rPr>
                <w:rFonts w:cs="Arial"/>
                <w:sz w:val="18"/>
              </w:rPr>
            </w:pPr>
            <w:r w:rsidRPr="00EE2332">
              <w:rPr>
                <w:rFonts w:cs="Arial"/>
                <w:sz w:val="18"/>
              </w:rPr>
              <w:lastRenderedPageBreak/>
              <w:t>Front_Fog_Switch_Request</w:t>
            </w:r>
          </w:p>
        </w:tc>
        <w:tc>
          <w:tcPr>
            <w:tcW w:w="1985" w:type="dxa"/>
            <w:shd w:val="clear" w:color="auto" w:fill="D6E3BC" w:themeFill="accent3" w:themeFillTint="66"/>
          </w:tcPr>
          <w:p w14:paraId="188654D4" w14:textId="212E9EBE" w:rsidR="00277EBE" w:rsidRPr="00EE2332" w:rsidRDefault="00277EBE" w:rsidP="00277EBE">
            <w:pPr>
              <w:spacing w:line="240" w:lineRule="atLeast"/>
              <w:rPr>
                <w:rFonts w:cs="Arial"/>
                <w:sz w:val="18"/>
              </w:rPr>
            </w:pPr>
            <w:r w:rsidRPr="00EE2332">
              <w:rPr>
                <w:rFonts w:cs="Arial"/>
                <w:sz w:val="18"/>
              </w:rPr>
              <w:t>FogLghtFrontButtn_B_Rq</w:t>
            </w:r>
          </w:p>
        </w:tc>
        <w:tc>
          <w:tcPr>
            <w:tcW w:w="1843" w:type="dxa"/>
            <w:shd w:val="clear" w:color="auto" w:fill="D6E3BC" w:themeFill="accent3" w:themeFillTint="66"/>
          </w:tcPr>
          <w:p w14:paraId="747118BD" w14:textId="77777777" w:rsidR="00277EBE" w:rsidRPr="00EE2332" w:rsidRDefault="00277EBE" w:rsidP="00277EBE">
            <w:pPr>
              <w:spacing w:line="240" w:lineRule="atLeast"/>
              <w:rPr>
                <w:rFonts w:cs="Arial"/>
                <w:sz w:val="18"/>
              </w:rPr>
            </w:pPr>
          </w:p>
        </w:tc>
        <w:tc>
          <w:tcPr>
            <w:tcW w:w="1984" w:type="dxa"/>
            <w:shd w:val="clear" w:color="auto" w:fill="D6E3BC" w:themeFill="accent3" w:themeFillTint="66"/>
          </w:tcPr>
          <w:p w14:paraId="31CEFA31" w14:textId="1285F7A3" w:rsidR="00277EBE" w:rsidRPr="00EE2332" w:rsidRDefault="00277EBE" w:rsidP="00277EBE">
            <w:pPr>
              <w:spacing w:line="240" w:lineRule="atLeast"/>
              <w:rPr>
                <w:rFonts w:cs="Arial"/>
                <w:sz w:val="18"/>
              </w:rPr>
            </w:pPr>
            <w:r w:rsidRPr="00EE2332">
              <w:rPr>
                <w:rFonts w:cs="Arial"/>
                <w:sz w:val="18"/>
              </w:rPr>
              <w:t>From APIM_CDC</w:t>
            </w:r>
            <w:r w:rsidR="00F45D81" w:rsidRPr="00EE2332">
              <w:rPr>
                <w:rFonts w:cs="Arial"/>
                <w:sz w:val="18"/>
              </w:rPr>
              <w:t xml:space="preserve"> / APIM_CIM</w:t>
            </w:r>
            <w:r w:rsidRPr="00EE2332">
              <w:rPr>
                <w:rFonts w:cs="Arial"/>
                <w:sz w:val="18"/>
              </w:rPr>
              <w:t xml:space="preserve"> to BCM</w:t>
            </w:r>
          </w:p>
        </w:tc>
        <w:tc>
          <w:tcPr>
            <w:tcW w:w="2693" w:type="dxa"/>
            <w:shd w:val="clear" w:color="auto" w:fill="D6E3BC" w:themeFill="accent3" w:themeFillTint="66"/>
          </w:tcPr>
          <w:p w14:paraId="6C60FED8" w14:textId="14DBCB7E" w:rsidR="00277EBE" w:rsidRPr="00DE6816" w:rsidRDefault="00277EBE" w:rsidP="00277EBE">
            <w:pPr>
              <w:spacing w:line="240" w:lineRule="atLeast"/>
              <w:rPr>
                <w:rFonts w:cs="Arial"/>
                <w:color w:val="000000" w:themeColor="text1"/>
                <w:sz w:val="18"/>
              </w:rPr>
            </w:pPr>
          </w:p>
        </w:tc>
      </w:tr>
      <w:tr w:rsidR="00277EBE" w:rsidRPr="003F473D" w14:paraId="10E660AC" w14:textId="77777777" w:rsidTr="00EE2332">
        <w:trPr>
          <w:trHeight w:val="70"/>
        </w:trPr>
        <w:tc>
          <w:tcPr>
            <w:tcW w:w="1696" w:type="dxa"/>
            <w:shd w:val="clear" w:color="auto" w:fill="D6E3BC" w:themeFill="accent3" w:themeFillTint="66"/>
            <w:noWrap/>
          </w:tcPr>
          <w:p w14:paraId="677203C9" w14:textId="58D38266" w:rsidR="00277EBE" w:rsidRPr="00EE2332" w:rsidRDefault="00B74FC3" w:rsidP="00277EBE">
            <w:pPr>
              <w:overflowPunct/>
              <w:autoSpaceDE/>
              <w:autoSpaceDN/>
              <w:adjustRightInd/>
              <w:spacing w:line="240" w:lineRule="atLeast"/>
              <w:jc w:val="center"/>
              <w:textAlignment w:val="auto"/>
              <w:rPr>
                <w:rFonts w:cs="Arial"/>
                <w:sz w:val="18"/>
              </w:rPr>
            </w:pPr>
            <w:r w:rsidRPr="00EE2332">
              <w:rPr>
                <w:rFonts w:cs="Arial"/>
                <w:sz w:val="18"/>
              </w:rPr>
              <w:t>Rear_Fog_Switch_Request</w:t>
            </w:r>
          </w:p>
        </w:tc>
        <w:tc>
          <w:tcPr>
            <w:tcW w:w="1985" w:type="dxa"/>
            <w:shd w:val="clear" w:color="auto" w:fill="D6E3BC" w:themeFill="accent3" w:themeFillTint="66"/>
          </w:tcPr>
          <w:p w14:paraId="1C082092" w14:textId="148C9D97" w:rsidR="00277EBE" w:rsidRPr="00EE2332" w:rsidRDefault="00277EBE" w:rsidP="00277EBE">
            <w:pPr>
              <w:spacing w:line="240" w:lineRule="atLeast"/>
              <w:rPr>
                <w:rFonts w:cs="Arial"/>
                <w:sz w:val="18"/>
              </w:rPr>
            </w:pPr>
            <w:r w:rsidRPr="00EE2332">
              <w:rPr>
                <w:rFonts w:cs="Arial"/>
                <w:sz w:val="18"/>
              </w:rPr>
              <w:t>FogLghtRearButtn_B_Rq</w:t>
            </w:r>
          </w:p>
        </w:tc>
        <w:tc>
          <w:tcPr>
            <w:tcW w:w="1843" w:type="dxa"/>
            <w:shd w:val="clear" w:color="auto" w:fill="D6E3BC" w:themeFill="accent3" w:themeFillTint="66"/>
          </w:tcPr>
          <w:p w14:paraId="7ED63FC0" w14:textId="77777777" w:rsidR="00277EBE" w:rsidRPr="00EE2332" w:rsidRDefault="00277EBE" w:rsidP="00277EBE">
            <w:pPr>
              <w:spacing w:line="240" w:lineRule="atLeast"/>
              <w:rPr>
                <w:rFonts w:cs="Arial"/>
                <w:sz w:val="18"/>
              </w:rPr>
            </w:pPr>
          </w:p>
        </w:tc>
        <w:tc>
          <w:tcPr>
            <w:tcW w:w="1984" w:type="dxa"/>
            <w:shd w:val="clear" w:color="auto" w:fill="D6E3BC" w:themeFill="accent3" w:themeFillTint="66"/>
          </w:tcPr>
          <w:p w14:paraId="7C58AA39" w14:textId="7FBD7233" w:rsidR="00277EBE" w:rsidRPr="00EE2332" w:rsidRDefault="00277EBE" w:rsidP="00277EBE">
            <w:pPr>
              <w:spacing w:line="240" w:lineRule="atLeast"/>
              <w:rPr>
                <w:rFonts w:cs="Arial"/>
                <w:sz w:val="18"/>
              </w:rPr>
            </w:pPr>
            <w:r w:rsidRPr="00EE2332">
              <w:rPr>
                <w:rFonts w:cs="Arial"/>
                <w:sz w:val="18"/>
              </w:rPr>
              <w:t xml:space="preserve">From APIM_CDC </w:t>
            </w:r>
            <w:r w:rsidR="00F45D81" w:rsidRPr="00EE2332">
              <w:rPr>
                <w:rFonts w:cs="Arial"/>
                <w:sz w:val="18"/>
              </w:rPr>
              <w:t>APIM</w:t>
            </w:r>
            <w:r w:rsidR="00206E52" w:rsidRPr="00EE2332">
              <w:rPr>
                <w:rFonts w:cs="Arial"/>
                <w:sz w:val="18"/>
              </w:rPr>
              <w:t xml:space="preserve">_CIM </w:t>
            </w:r>
            <w:r w:rsidRPr="00EE2332">
              <w:rPr>
                <w:rFonts w:cs="Arial"/>
                <w:sz w:val="18"/>
              </w:rPr>
              <w:t>to BCM</w:t>
            </w:r>
          </w:p>
        </w:tc>
        <w:tc>
          <w:tcPr>
            <w:tcW w:w="2693" w:type="dxa"/>
            <w:shd w:val="clear" w:color="auto" w:fill="D6E3BC" w:themeFill="accent3" w:themeFillTint="66"/>
          </w:tcPr>
          <w:p w14:paraId="7087481C" w14:textId="4F1A5CCA" w:rsidR="00277EBE" w:rsidRPr="00DE6816" w:rsidRDefault="00277EBE" w:rsidP="00277EBE">
            <w:pPr>
              <w:spacing w:line="240" w:lineRule="atLeast"/>
              <w:rPr>
                <w:rFonts w:cs="Arial"/>
                <w:color w:val="000000" w:themeColor="text1"/>
                <w:sz w:val="18"/>
              </w:rPr>
            </w:pPr>
          </w:p>
        </w:tc>
      </w:tr>
    </w:tbl>
    <w:p w14:paraId="22E0500E" w14:textId="08FDC1EE" w:rsidR="00651AAD" w:rsidRPr="00702453" w:rsidRDefault="00651AAD" w:rsidP="00DB4EEF">
      <w:pPr>
        <w:pStyle w:val="Caption"/>
        <w:spacing w:line="240" w:lineRule="atLeast"/>
      </w:pPr>
      <w:bookmarkStart w:id="229" w:name="_Toc89265552"/>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2</w:t>
      </w:r>
      <w:r w:rsidR="00A378CF">
        <w:rPr>
          <w:noProof/>
        </w:rPr>
        <w:fldChar w:fldCharType="end"/>
      </w:r>
      <w:r w:rsidRPr="00702453">
        <w:t xml:space="preserve">: </w:t>
      </w:r>
      <w:r>
        <w:t xml:space="preserve">Input Signal mappings of </w:t>
      </w:r>
      <w:r w:rsidR="007B2483">
        <w:rPr>
          <w:lang w:val="en-GB"/>
        </w:rPr>
        <w:t>Fog Function</w:t>
      </w:r>
      <w:bookmarkEnd w:id="229"/>
    </w:p>
    <w:p w14:paraId="126BFD02" w14:textId="77777777" w:rsidR="00651AAD" w:rsidRPr="00E23282" w:rsidRDefault="00651AAD" w:rsidP="00DB4EEF">
      <w:pPr>
        <w:spacing w:line="240" w:lineRule="atLeast"/>
      </w:pPr>
    </w:p>
    <w:p w14:paraId="53D5F9FC" w14:textId="020649FA" w:rsidR="003305ED" w:rsidRDefault="00996793" w:rsidP="00DB4EEF">
      <w:pPr>
        <w:pStyle w:val="Heading6"/>
        <w:spacing w:line="240" w:lineRule="atLeast"/>
        <w:rPr>
          <w:lang w:val="en-GB"/>
        </w:rPr>
      </w:pPr>
      <w:bookmarkStart w:id="230" w:name="_Toc89265460"/>
      <w:r>
        <w:rPr>
          <w:lang w:val="en-GB"/>
        </w:rPr>
        <w:t xml:space="preserve">BCM </w:t>
      </w:r>
      <w:r w:rsidR="003305ED">
        <w:rPr>
          <w:lang w:val="en-GB"/>
        </w:rPr>
        <w:t>Output</w:t>
      </w:r>
      <w:r w:rsidR="003305ED" w:rsidRPr="002824C9">
        <w:rPr>
          <w:lang w:val="en-GB"/>
        </w:rPr>
        <w:t>s</w:t>
      </w:r>
      <w:bookmarkEnd w:id="230"/>
    </w:p>
    <w:p w14:paraId="52E42498" w14:textId="77777777" w:rsidR="00651AAD" w:rsidRDefault="00651AAD" w:rsidP="00DB4EEF">
      <w:pPr>
        <w:spacing w:line="240" w:lineRule="atLeast"/>
      </w:pPr>
    </w:p>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B85D0F" w:rsidRPr="00E54DEA" w14:paraId="0096FD90" w14:textId="77777777" w:rsidTr="00DE6816">
        <w:trPr>
          <w:trHeight w:val="173"/>
        </w:trPr>
        <w:tc>
          <w:tcPr>
            <w:tcW w:w="1696" w:type="dxa"/>
            <w:shd w:val="clear" w:color="auto" w:fill="D9D9D9" w:themeFill="background1" w:themeFillShade="D9"/>
            <w:noWrap/>
            <w:hideMark/>
          </w:tcPr>
          <w:p w14:paraId="155CB237" w14:textId="77777777" w:rsidR="00B85D0F" w:rsidRPr="00E54DEA" w:rsidRDefault="00B85D0F" w:rsidP="00DB4EEF">
            <w:pPr>
              <w:overflowPunct/>
              <w:autoSpaceDE/>
              <w:autoSpaceDN/>
              <w:adjustRightInd/>
              <w:spacing w:line="240" w:lineRule="atLeast"/>
              <w:textAlignment w:val="auto"/>
              <w:rPr>
                <w:rFonts w:cs="Arial"/>
                <w:b/>
                <w:bCs/>
                <w:color w:val="000000"/>
              </w:rPr>
            </w:pPr>
            <w:bookmarkStart w:id="231" w:name="_Toc530489338"/>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202D970A"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100810CF"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Mapping Details</w:t>
            </w:r>
          </w:p>
          <w:p w14:paraId="20799531" w14:textId="77777777" w:rsidR="006350FD" w:rsidRPr="001321BD" w:rsidRDefault="006350FD" w:rsidP="00DB4EEF">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14:paraId="735D30EB"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14:paraId="592AA972" w14:textId="77777777" w:rsidR="00B85D0F" w:rsidRDefault="008313F9" w:rsidP="00DB4EEF">
            <w:pPr>
              <w:overflowPunct/>
              <w:autoSpaceDE/>
              <w:autoSpaceDN/>
              <w:adjustRightInd/>
              <w:spacing w:line="240" w:lineRule="atLeast"/>
              <w:textAlignment w:val="auto"/>
              <w:rPr>
                <w:rFonts w:cs="Arial"/>
                <w:b/>
                <w:bCs/>
                <w:color w:val="000000"/>
              </w:rPr>
            </w:pPr>
            <w:r>
              <w:rPr>
                <w:rFonts w:cs="Arial"/>
                <w:b/>
                <w:bCs/>
                <w:color w:val="000000"/>
              </w:rPr>
              <w:t>Connection</w:t>
            </w:r>
          </w:p>
          <w:p w14:paraId="54B360D7" w14:textId="77777777" w:rsidR="006350FD" w:rsidRDefault="006350FD" w:rsidP="00DB4EEF">
            <w:pPr>
              <w:overflowPunct/>
              <w:autoSpaceDE/>
              <w:autoSpaceDN/>
              <w:adjustRightInd/>
              <w:spacing w:line="240" w:lineRule="atLeast"/>
              <w:textAlignment w:val="auto"/>
              <w:rPr>
                <w:rFonts w:cs="Arial"/>
                <w:b/>
                <w:bCs/>
                <w:color w:val="000000"/>
              </w:rPr>
            </w:pPr>
            <w:r w:rsidRPr="001321BD">
              <w:rPr>
                <w:i/>
              </w:rPr>
              <w:t>(Optional)</w:t>
            </w:r>
          </w:p>
        </w:tc>
      </w:tr>
      <w:tr w:rsidR="00601CDE" w:rsidRPr="003F473D" w14:paraId="74F302C1" w14:textId="77777777" w:rsidTr="00901FE0">
        <w:trPr>
          <w:trHeight w:val="70"/>
        </w:trPr>
        <w:tc>
          <w:tcPr>
            <w:tcW w:w="1696" w:type="dxa"/>
            <w:shd w:val="clear" w:color="auto" w:fill="D6E3BC" w:themeFill="accent3" w:themeFillTint="66"/>
            <w:noWrap/>
          </w:tcPr>
          <w:p w14:paraId="30EDFD87" w14:textId="77777777" w:rsidR="00601CDE" w:rsidRPr="00D20BE7" w:rsidRDefault="00601CDE" w:rsidP="00DB4EEF">
            <w:pPr>
              <w:spacing w:line="240" w:lineRule="atLeast"/>
              <w:rPr>
                <w:color w:val="000000" w:themeColor="text1"/>
                <w:sz w:val="18"/>
              </w:rPr>
            </w:pPr>
            <w:r w:rsidRPr="008B002F">
              <w:rPr>
                <w:color w:val="000000" w:themeColor="text1"/>
                <w:sz w:val="18"/>
              </w:rPr>
              <w:t>Exterior_RF_Rear_Fog_Lamp</w:t>
            </w:r>
          </w:p>
        </w:tc>
        <w:tc>
          <w:tcPr>
            <w:tcW w:w="1985" w:type="dxa"/>
            <w:shd w:val="clear" w:color="auto" w:fill="D6E3BC" w:themeFill="accent3" w:themeFillTint="66"/>
          </w:tcPr>
          <w:p w14:paraId="3523FD5C" w14:textId="77777777" w:rsidR="00601CDE" w:rsidRPr="008B002F" w:rsidRDefault="00601CDE" w:rsidP="00DB4EEF">
            <w:pPr>
              <w:spacing w:line="240" w:lineRule="atLeast"/>
              <w:rPr>
                <w:color w:val="000000" w:themeColor="text1"/>
                <w:sz w:val="18"/>
              </w:rPr>
            </w:pPr>
            <w:r w:rsidRPr="008B002F">
              <w:rPr>
                <w:color w:val="000000" w:themeColor="text1"/>
                <w:sz w:val="18"/>
              </w:rPr>
              <w:t>Rear_Fog_Lamp_Ckt</w:t>
            </w:r>
          </w:p>
        </w:tc>
        <w:tc>
          <w:tcPr>
            <w:tcW w:w="1843" w:type="dxa"/>
            <w:shd w:val="clear" w:color="auto" w:fill="D6E3BC" w:themeFill="accent3" w:themeFillTint="66"/>
          </w:tcPr>
          <w:p w14:paraId="40BB79AE" w14:textId="77777777" w:rsidR="00601CDE" w:rsidRPr="00D20BE7" w:rsidRDefault="00601CDE" w:rsidP="00DB4EEF">
            <w:pPr>
              <w:spacing w:line="240" w:lineRule="atLeast"/>
              <w:rPr>
                <w:color w:val="000000" w:themeColor="text1"/>
                <w:sz w:val="18"/>
              </w:rPr>
            </w:pPr>
          </w:p>
        </w:tc>
        <w:tc>
          <w:tcPr>
            <w:tcW w:w="1984" w:type="dxa"/>
            <w:shd w:val="clear" w:color="auto" w:fill="D6E3BC" w:themeFill="accent3" w:themeFillTint="66"/>
          </w:tcPr>
          <w:p w14:paraId="7337D815" w14:textId="77777777" w:rsidR="00601CDE" w:rsidRPr="00D20BE7" w:rsidRDefault="00601CDE" w:rsidP="00DB4EEF">
            <w:pPr>
              <w:spacing w:line="240" w:lineRule="atLeast"/>
              <w:rPr>
                <w:color w:val="000000" w:themeColor="text1"/>
                <w:sz w:val="18"/>
              </w:rPr>
            </w:pPr>
            <w:r>
              <w:rPr>
                <w:color w:val="000000" w:themeColor="text1"/>
                <w:sz w:val="18"/>
              </w:rPr>
              <w:t>BCM</w:t>
            </w:r>
          </w:p>
        </w:tc>
        <w:tc>
          <w:tcPr>
            <w:tcW w:w="2693" w:type="dxa"/>
            <w:shd w:val="clear" w:color="auto" w:fill="D6E3BC" w:themeFill="accent3" w:themeFillTint="66"/>
          </w:tcPr>
          <w:p w14:paraId="40698F98" w14:textId="77777777" w:rsidR="00601CDE" w:rsidRDefault="00601CDE" w:rsidP="00DB4EEF">
            <w:pPr>
              <w:spacing w:line="240" w:lineRule="atLeast"/>
              <w:rPr>
                <w:color w:val="000000" w:themeColor="text1"/>
                <w:sz w:val="18"/>
              </w:rPr>
            </w:pPr>
            <w:r>
              <w:rPr>
                <w:color w:val="000000" w:themeColor="text1"/>
                <w:sz w:val="18"/>
              </w:rPr>
              <w:t>Hardwired output to Fog Ckt</w:t>
            </w:r>
          </w:p>
          <w:p w14:paraId="2CB69EB3" w14:textId="77777777" w:rsidR="00601CDE" w:rsidRPr="00D20BE7" w:rsidRDefault="00601CDE" w:rsidP="00DB4EEF">
            <w:pPr>
              <w:spacing w:line="240" w:lineRule="atLeast"/>
              <w:rPr>
                <w:color w:val="000000" w:themeColor="text1"/>
                <w:sz w:val="18"/>
              </w:rPr>
            </w:pPr>
            <w:r>
              <w:rPr>
                <w:color w:val="000000" w:themeColor="text1"/>
                <w:sz w:val="18"/>
              </w:rPr>
              <w:t>FET_Ctrl_Index 23</w:t>
            </w:r>
          </w:p>
        </w:tc>
      </w:tr>
      <w:tr w:rsidR="00601CDE" w:rsidRPr="003F473D" w14:paraId="2FEF440F" w14:textId="77777777" w:rsidTr="00901FE0">
        <w:trPr>
          <w:trHeight w:val="70"/>
        </w:trPr>
        <w:tc>
          <w:tcPr>
            <w:tcW w:w="1696" w:type="dxa"/>
            <w:shd w:val="clear" w:color="auto" w:fill="D6E3BC" w:themeFill="accent3" w:themeFillTint="66"/>
            <w:noWrap/>
          </w:tcPr>
          <w:p w14:paraId="29BD9C21" w14:textId="77777777" w:rsidR="00601CDE" w:rsidRPr="00D20BE7" w:rsidRDefault="00601CDE" w:rsidP="00DB4EEF">
            <w:pPr>
              <w:spacing w:line="240" w:lineRule="atLeast"/>
              <w:rPr>
                <w:color w:val="000000" w:themeColor="text1"/>
                <w:sz w:val="18"/>
              </w:rPr>
            </w:pPr>
            <w:r w:rsidRPr="008B002F">
              <w:rPr>
                <w:color w:val="000000" w:themeColor="text1"/>
                <w:sz w:val="18"/>
              </w:rPr>
              <w:t>Exterior_LF_Rear_Fog_Lamp</w:t>
            </w:r>
          </w:p>
        </w:tc>
        <w:tc>
          <w:tcPr>
            <w:tcW w:w="1985" w:type="dxa"/>
            <w:shd w:val="clear" w:color="auto" w:fill="D6E3BC" w:themeFill="accent3" w:themeFillTint="66"/>
          </w:tcPr>
          <w:p w14:paraId="6A1B54C2" w14:textId="77777777" w:rsidR="00601CDE" w:rsidRPr="008B002F" w:rsidRDefault="00601CDE" w:rsidP="00DB4EEF">
            <w:pPr>
              <w:spacing w:line="240" w:lineRule="atLeast"/>
              <w:rPr>
                <w:color w:val="000000" w:themeColor="text1"/>
                <w:sz w:val="18"/>
              </w:rPr>
            </w:pPr>
            <w:r w:rsidRPr="008B002F">
              <w:rPr>
                <w:color w:val="000000" w:themeColor="text1"/>
                <w:sz w:val="18"/>
              </w:rPr>
              <w:t>Rear_Fog_Lamp_Ckt</w:t>
            </w:r>
          </w:p>
        </w:tc>
        <w:tc>
          <w:tcPr>
            <w:tcW w:w="1843" w:type="dxa"/>
            <w:shd w:val="clear" w:color="auto" w:fill="D6E3BC" w:themeFill="accent3" w:themeFillTint="66"/>
          </w:tcPr>
          <w:p w14:paraId="358F8E37" w14:textId="77777777" w:rsidR="00601CDE" w:rsidRPr="00D20BE7" w:rsidRDefault="00601CDE" w:rsidP="00DB4EEF">
            <w:pPr>
              <w:spacing w:line="240" w:lineRule="atLeast"/>
              <w:rPr>
                <w:color w:val="000000" w:themeColor="text1"/>
                <w:sz w:val="18"/>
              </w:rPr>
            </w:pPr>
          </w:p>
        </w:tc>
        <w:tc>
          <w:tcPr>
            <w:tcW w:w="1984" w:type="dxa"/>
            <w:shd w:val="clear" w:color="auto" w:fill="D6E3BC" w:themeFill="accent3" w:themeFillTint="66"/>
          </w:tcPr>
          <w:p w14:paraId="5F4F917F" w14:textId="77777777" w:rsidR="00601CDE" w:rsidRPr="00D20BE7" w:rsidRDefault="00601CDE" w:rsidP="00DB4EEF">
            <w:pPr>
              <w:spacing w:line="240" w:lineRule="atLeast"/>
              <w:rPr>
                <w:color w:val="000000" w:themeColor="text1"/>
                <w:sz w:val="18"/>
              </w:rPr>
            </w:pPr>
            <w:r>
              <w:rPr>
                <w:color w:val="000000" w:themeColor="text1"/>
                <w:sz w:val="18"/>
              </w:rPr>
              <w:t>BCM</w:t>
            </w:r>
          </w:p>
        </w:tc>
        <w:tc>
          <w:tcPr>
            <w:tcW w:w="2693" w:type="dxa"/>
            <w:shd w:val="clear" w:color="auto" w:fill="D6E3BC" w:themeFill="accent3" w:themeFillTint="66"/>
          </w:tcPr>
          <w:p w14:paraId="0A8D93DA" w14:textId="77777777" w:rsidR="00601CDE" w:rsidRDefault="00601CDE" w:rsidP="00DB4EEF">
            <w:pPr>
              <w:spacing w:line="240" w:lineRule="atLeast"/>
              <w:rPr>
                <w:color w:val="000000" w:themeColor="text1"/>
                <w:sz w:val="18"/>
              </w:rPr>
            </w:pPr>
            <w:r>
              <w:rPr>
                <w:color w:val="000000" w:themeColor="text1"/>
                <w:sz w:val="18"/>
              </w:rPr>
              <w:t>Hardwired output to Fog Ckt</w:t>
            </w:r>
          </w:p>
          <w:p w14:paraId="746DB615" w14:textId="77777777" w:rsidR="00601CDE" w:rsidRPr="00D20BE7" w:rsidRDefault="00601CDE" w:rsidP="00DB4EEF">
            <w:pPr>
              <w:spacing w:line="240" w:lineRule="atLeast"/>
              <w:rPr>
                <w:color w:val="000000" w:themeColor="text1"/>
                <w:sz w:val="18"/>
              </w:rPr>
            </w:pPr>
            <w:r>
              <w:rPr>
                <w:color w:val="000000" w:themeColor="text1"/>
                <w:sz w:val="18"/>
              </w:rPr>
              <w:t>FET_Ctrl_Index 23</w:t>
            </w:r>
          </w:p>
        </w:tc>
      </w:tr>
      <w:tr w:rsidR="00601CDE" w:rsidRPr="003F473D" w14:paraId="7D5ADFD3" w14:textId="77777777" w:rsidTr="00901FE0">
        <w:trPr>
          <w:trHeight w:val="70"/>
        </w:trPr>
        <w:tc>
          <w:tcPr>
            <w:tcW w:w="1696" w:type="dxa"/>
            <w:shd w:val="clear" w:color="auto" w:fill="D6E3BC" w:themeFill="accent3" w:themeFillTint="66"/>
            <w:noWrap/>
          </w:tcPr>
          <w:p w14:paraId="0912B3D1" w14:textId="77777777" w:rsidR="00601CDE" w:rsidRPr="008B002F" w:rsidRDefault="00601CDE" w:rsidP="00DB4EEF">
            <w:pPr>
              <w:spacing w:line="240" w:lineRule="atLeast"/>
              <w:rPr>
                <w:color w:val="000000" w:themeColor="text1"/>
                <w:sz w:val="18"/>
              </w:rPr>
            </w:pPr>
            <w:r w:rsidRPr="008B002F">
              <w:rPr>
                <w:color w:val="000000" w:themeColor="text1"/>
                <w:sz w:val="18"/>
              </w:rPr>
              <w:t>Exterior_RF_Front_Fog_Lamp</w:t>
            </w:r>
          </w:p>
        </w:tc>
        <w:tc>
          <w:tcPr>
            <w:tcW w:w="1985" w:type="dxa"/>
            <w:shd w:val="clear" w:color="auto" w:fill="D6E3BC" w:themeFill="accent3" w:themeFillTint="66"/>
          </w:tcPr>
          <w:p w14:paraId="2D890D87" w14:textId="77777777" w:rsidR="00601CDE" w:rsidRPr="008B002F" w:rsidRDefault="00601CDE" w:rsidP="00DB4EEF">
            <w:pPr>
              <w:spacing w:line="240" w:lineRule="atLeast"/>
              <w:rPr>
                <w:color w:val="000000" w:themeColor="text1"/>
                <w:sz w:val="18"/>
              </w:rPr>
            </w:pPr>
            <w:r w:rsidRPr="008B002F">
              <w:rPr>
                <w:color w:val="000000" w:themeColor="text1"/>
                <w:sz w:val="18"/>
              </w:rPr>
              <w:t>RF_Fog_Lamp_Ckt</w:t>
            </w:r>
          </w:p>
        </w:tc>
        <w:tc>
          <w:tcPr>
            <w:tcW w:w="1843" w:type="dxa"/>
            <w:shd w:val="clear" w:color="auto" w:fill="D6E3BC" w:themeFill="accent3" w:themeFillTint="66"/>
          </w:tcPr>
          <w:p w14:paraId="7DD8BB25" w14:textId="77777777" w:rsidR="00601CDE" w:rsidRPr="00D20BE7" w:rsidRDefault="00601CDE" w:rsidP="00DB4EEF">
            <w:pPr>
              <w:spacing w:line="240" w:lineRule="atLeast"/>
              <w:rPr>
                <w:color w:val="000000" w:themeColor="text1"/>
                <w:sz w:val="18"/>
              </w:rPr>
            </w:pPr>
          </w:p>
        </w:tc>
        <w:tc>
          <w:tcPr>
            <w:tcW w:w="1984" w:type="dxa"/>
            <w:shd w:val="clear" w:color="auto" w:fill="D6E3BC" w:themeFill="accent3" w:themeFillTint="66"/>
          </w:tcPr>
          <w:p w14:paraId="7E90891A" w14:textId="77777777" w:rsidR="00601CDE" w:rsidRDefault="00601CDE" w:rsidP="00DB4EEF">
            <w:pPr>
              <w:spacing w:line="240" w:lineRule="atLeast"/>
            </w:pPr>
            <w:r w:rsidRPr="00294A19">
              <w:rPr>
                <w:color w:val="000000" w:themeColor="text1"/>
                <w:sz w:val="18"/>
              </w:rPr>
              <w:t>BCM</w:t>
            </w:r>
          </w:p>
        </w:tc>
        <w:tc>
          <w:tcPr>
            <w:tcW w:w="2693" w:type="dxa"/>
            <w:shd w:val="clear" w:color="auto" w:fill="D6E3BC" w:themeFill="accent3" w:themeFillTint="66"/>
          </w:tcPr>
          <w:p w14:paraId="09E8A4A8" w14:textId="77777777" w:rsidR="00601CDE" w:rsidRDefault="00601CDE" w:rsidP="00DB4EEF">
            <w:pPr>
              <w:spacing w:line="240" w:lineRule="atLeast"/>
              <w:rPr>
                <w:color w:val="000000" w:themeColor="text1"/>
                <w:sz w:val="18"/>
              </w:rPr>
            </w:pPr>
            <w:r>
              <w:rPr>
                <w:color w:val="000000" w:themeColor="text1"/>
                <w:sz w:val="18"/>
              </w:rPr>
              <w:t>Hardwired output to Fog Ckt</w:t>
            </w:r>
          </w:p>
          <w:p w14:paraId="3D017E66" w14:textId="77777777" w:rsidR="00601CDE" w:rsidRPr="00D20BE7" w:rsidRDefault="00601CDE" w:rsidP="00DB4EEF">
            <w:pPr>
              <w:spacing w:line="240" w:lineRule="atLeast"/>
              <w:rPr>
                <w:color w:val="000000" w:themeColor="text1"/>
                <w:sz w:val="18"/>
              </w:rPr>
            </w:pPr>
            <w:r>
              <w:rPr>
                <w:color w:val="000000" w:themeColor="text1"/>
                <w:sz w:val="18"/>
              </w:rPr>
              <w:t>FET_Ctrl_Index 22</w:t>
            </w:r>
          </w:p>
        </w:tc>
      </w:tr>
      <w:tr w:rsidR="003651A9" w:rsidRPr="003F473D" w14:paraId="0C07E44C" w14:textId="77777777" w:rsidTr="00901FE0">
        <w:trPr>
          <w:trHeight w:val="70"/>
        </w:trPr>
        <w:tc>
          <w:tcPr>
            <w:tcW w:w="1696" w:type="dxa"/>
            <w:shd w:val="clear" w:color="auto" w:fill="D6E3BC" w:themeFill="accent3" w:themeFillTint="66"/>
            <w:noWrap/>
          </w:tcPr>
          <w:p w14:paraId="22499A84" w14:textId="77777777" w:rsidR="003651A9" w:rsidRPr="008B002F" w:rsidRDefault="003651A9" w:rsidP="00DB4EEF">
            <w:pPr>
              <w:spacing w:line="240" w:lineRule="atLeast"/>
              <w:rPr>
                <w:color w:val="000000" w:themeColor="text1"/>
                <w:sz w:val="18"/>
              </w:rPr>
            </w:pPr>
            <w:r w:rsidRPr="008B002F">
              <w:rPr>
                <w:color w:val="000000" w:themeColor="text1"/>
                <w:sz w:val="18"/>
              </w:rPr>
              <w:t>Exterior_LF_Front_Fog_Lamp</w:t>
            </w:r>
          </w:p>
        </w:tc>
        <w:tc>
          <w:tcPr>
            <w:tcW w:w="1985" w:type="dxa"/>
            <w:shd w:val="clear" w:color="auto" w:fill="D6E3BC" w:themeFill="accent3" w:themeFillTint="66"/>
          </w:tcPr>
          <w:p w14:paraId="7CB96CFA" w14:textId="77777777" w:rsidR="003651A9" w:rsidRPr="008B002F" w:rsidRDefault="003651A9" w:rsidP="00DB4EEF">
            <w:pPr>
              <w:spacing w:line="240" w:lineRule="atLeast"/>
              <w:rPr>
                <w:color w:val="000000" w:themeColor="text1"/>
                <w:sz w:val="18"/>
              </w:rPr>
            </w:pPr>
            <w:r w:rsidRPr="008B002F">
              <w:rPr>
                <w:color w:val="000000" w:themeColor="text1"/>
                <w:sz w:val="18"/>
              </w:rPr>
              <w:t>LF_Fog_Lamp_Ckt</w:t>
            </w:r>
          </w:p>
        </w:tc>
        <w:tc>
          <w:tcPr>
            <w:tcW w:w="1843" w:type="dxa"/>
            <w:shd w:val="clear" w:color="auto" w:fill="D6E3BC" w:themeFill="accent3" w:themeFillTint="66"/>
          </w:tcPr>
          <w:p w14:paraId="7096A768" w14:textId="77777777" w:rsidR="003651A9" w:rsidRPr="00D20BE7" w:rsidRDefault="003651A9" w:rsidP="00DB4EEF">
            <w:pPr>
              <w:spacing w:line="240" w:lineRule="atLeast"/>
              <w:rPr>
                <w:color w:val="000000" w:themeColor="text1"/>
                <w:sz w:val="18"/>
              </w:rPr>
            </w:pPr>
          </w:p>
        </w:tc>
        <w:tc>
          <w:tcPr>
            <w:tcW w:w="1984" w:type="dxa"/>
            <w:shd w:val="clear" w:color="auto" w:fill="D6E3BC" w:themeFill="accent3" w:themeFillTint="66"/>
          </w:tcPr>
          <w:p w14:paraId="5EA132E5" w14:textId="77777777" w:rsidR="003651A9" w:rsidRDefault="003651A9" w:rsidP="00DB4EEF">
            <w:pPr>
              <w:spacing w:line="240" w:lineRule="atLeast"/>
            </w:pPr>
            <w:r w:rsidRPr="00294A19">
              <w:rPr>
                <w:color w:val="000000" w:themeColor="text1"/>
                <w:sz w:val="18"/>
              </w:rPr>
              <w:t>BCM</w:t>
            </w:r>
          </w:p>
        </w:tc>
        <w:tc>
          <w:tcPr>
            <w:tcW w:w="2693" w:type="dxa"/>
            <w:shd w:val="clear" w:color="auto" w:fill="D6E3BC" w:themeFill="accent3" w:themeFillTint="66"/>
          </w:tcPr>
          <w:p w14:paraId="692A6D9B" w14:textId="77777777" w:rsidR="003651A9" w:rsidRDefault="003651A9" w:rsidP="00DB4EEF">
            <w:pPr>
              <w:spacing w:line="240" w:lineRule="atLeast"/>
              <w:rPr>
                <w:color w:val="000000" w:themeColor="text1"/>
                <w:sz w:val="18"/>
              </w:rPr>
            </w:pPr>
            <w:r>
              <w:rPr>
                <w:color w:val="000000" w:themeColor="text1"/>
                <w:sz w:val="18"/>
              </w:rPr>
              <w:t>Hardwired output to Fog Ckt</w:t>
            </w:r>
          </w:p>
          <w:p w14:paraId="1BBBBB29" w14:textId="77777777" w:rsidR="00601CDE" w:rsidRPr="00D20BE7" w:rsidRDefault="00601CDE" w:rsidP="00DB4EEF">
            <w:pPr>
              <w:spacing w:line="240" w:lineRule="atLeast"/>
              <w:rPr>
                <w:color w:val="000000" w:themeColor="text1"/>
                <w:sz w:val="18"/>
              </w:rPr>
            </w:pPr>
            <w:r>
              <w:rPr>
                <w:color w:val="000000" w:themeColor="text1"/>
                <w:sz w:val="18"/>
              </w:rPr>
              <w:t>FET_Ctrl_Index 21</w:t>
            </w:r>
          </w:p>
        </w:tc>
      </w:tr>
      <w:tr w:rsidR="00C12E56" w:rsidRPr="003F473D" w14:paraId="4DBED72E" w14:textId="77777777" w:rsidTr="00A14356">
        <w:trPr>
          <w:trHeight w:val="70"/>
        </w:trPr>
        <w:tc>
          <w:tcPr>
            <w:tcW w:w="1696" w:type="dxa"/>
            <w:shd w:val="clear" w:color="auto" w:fill="D6E3BC" w:themeFill="accent3" w:themeFillTint="66"/>
            <w:noWrap/>
          </w:tcPr>
          <w:p w14:paraId="1617B128" w14:textId="3B211AA5" w:rsidR="009A1A09" w:rsidRPr="008B002F" w:rsidRDefault="009A1A09" w:rsidP="00DB4EEF">
            <w:pPr>
              <w:spacing w:line="240" w:lineRule="atLeast"/>
              <w:rPr>
                <w:color w:val="000000" w:themeColor="text1"/>
                <w:sz w:val="18"/>
              </w:rPr>
            </w:pPr>
            <w:r w:rsidRPr="0054242C">
              <w:rPr>
                <w:color w:val="000000" w:themeColor="text1"/>
                <w:sz w:val="18"/>
              </w:rPr>
              <w:t>Front_Fog_Light_R</w:t>
            </w:r>
            <w:r w:rsidR="009927B3" w:rsidRPr="0054242C">
              <w:rPr>
                <w:color w:val="000000" w:themeColor="text1"/>
                <w:sz w:val="18"/>
              </w:rPr>
              <w:t>q</w:t>
            </w:r>
            <w:r w:rsidRPr="0054242C">
              <w:rPr>
                <w:color w:val="000000" w:themeColor="text1"/>
                <w:sz w:val="18"/>
              </w:rPr>
              <w:t>st</w:t>
            </w:r>
          </w:p>
        </w:tc>
        <w:tc>
          <w:tcPr>
            <w:tcW w:w="1985" w:type="dxa"/>
            <w:shd w:val="clear" w:color="auto" w:fill="D6E3BC" w:themeFill="accent3" w:themeFillTint="66"/>
          </w:tcPr>
          <w:p w14:paraId="25F3F917" w14:textId="2B2AF027" w:rsidR="00C12E56" w:rsidRPr="009A1A09" w:rsidRDefault="00C12E56" w:rsidP="00DB4EEF">
            <w:pPr>
              <w:spacing w:line="240" w:lineRule="atLeast"/>
              <w:rPr>
                <w:color w:val="000000" w:themeColor="text1"/>
                <w:sz w:val="18"/>
                <w:highlight w:val="green"/>
              </w:rPr>
            </w:pPr>
            <w:r w:rsidRPr="0054242C">
              <w:rPr>
                <w:color w:val="000000" w:themeColor="text1"/>
                <w:sz w:val="18"/>
              </w:rPr>
              <w:t>FogLghtFrontON_B_Stat</w:t>
            </w:r>
          </w:p>
        </w:tc>
        <w:tc>
          <w:tcPr>
            <w:tcW w:w="1843" w:type="dxa"/>
            <w:shd w:val="clear" w:color="auto" w:fill="D6E3BC" w:themeFill="accent3" w:themeFillTint="66"/>
          </w:tcPr>
          <w:p w14:paraId="1BA7AB9E" w14:textId="77777777" w:rsidR="00C12E56" w:rsidRPr="00D20BE7" w:rsidRDefault="00C12E56" w:rsidP="00DB4EEF">
            <w:pPr>
              <w:spacing w:line="240" w:lineRule="atLeast"/>
              <w:rPr>
                <w:color w:val="000000" w:themeColor="text1"/>
                <w:sz w:val="18"/>
              </w:rPr>
            </w:pPr>
          </w:p>
        </w:tc>
        <w:tc>
          <w:tcPr>
            <w:tcW w:w="1984" w:type="dxa"/>
            <w:shd w:val="clear" w:color="auto" w:fill="D6E3BC" w:themeFill="accent3" w:themeFillTint="66"/>
          </w:tcPr>
          <w:p w14:paraId="377F4C8C" w14:textId="77777777" w:rsidR="00C12E56" w:rsidRPr="00EE2332" w:rsidRDefault="00C12E56" w:rsidP="00DB4EEF">
            <w:pPr>
              <w:spacing w:line="240" w:lineRule="atLeast"/>
              <w:rPr>
                <w:rFonts w:cs="Arial"/>
                <w:sz w:val="18"/>
              </w:rPr>
            </w:pPr>
            <w:r w:rsidRPr="00EE2332">
              <w:rPr>
                <w:rFonts w:cs="Arial"/>
                <w:sz w:val="18"/>
              </w:rPr>
              <w:t>BCM (TX) to</w:t>
            </w:r>
          </w:p>
          <w:p w14:paraId="29A86623" w14:textId="77777777" w:rsidR="00C12E56" w:rsidRPr="00EE2332" w:rsidRDefault="00C12E56" w:rsidP="00DB4EEF">
            <w:pPr>
              <w:spacing w:line="240" w:lineRule="atLeast"/>
              <w:rPr>
                <w:rFonts w:cs="Arial"/>
                <w:sz w:val="18"/>
              </w:rPr>
            </w:pPr>
            <w:r w:rsidRPr="00EE2332">
              <w:rPr>
                <w:rFonts w:cs="Arial"/>
                <w:sz w:val="18"/>
              </w:rPr>
              <w:t>IPMA_ADAS_FD1</w:t>
            </w:r>
          </w:p>
          <w:p w14:paraId="0A6F9216" w14:textId="6251B9ED" w:rsidR="00C12E56" w:rsidRPr="00EE2332" w:rsidRDefault="00C12E56" w:rsidP="00DB4EEF">
            <w:pPr>
              <w:spacing w:line="240" w:lineRule="atLeast"/>
              <w:rPr>
                <w:sz w:val="18"/>
              </w:rPr>
            </w:pPr>
            <w:r w:rsidRPr="00EE2332">
              <w:rPr>
                <w:rFonts w:cs="Arial"/>
                <w:sz w:val="18"/>
              </w:rPr>
              <w:t>HCM_FD1</w:t>
            </w:r>
            <w:r w:rsidR="00C04DE7" w:rsidRPr="00EE2332">
              <w:rPr>
                <w:rFonts w:cs="Arial"/>
                <w:sz w:val="18"/>
              </w:rPr>
              <w:t>/</w:t>
            </w:r>
            <w:r w:rsidR="00D17984" w:rsidRPr="00EE2332">
              <w:rPr>
                <w:rFonts w:cs="Arial"/>
                <w:sz w:val="18"/>
              </w:rPr>
              <w:t xml:space="preserve"> APIM_CDC / APIM_CIM</w:t>
            </w:r>
          </w:p>
        </w:tc>
        <w:tc>
          <w:tcPr>
            <w:tcW w:w="2693" w:type="dxa"/>
            <w:shd w:val="clear" w:color="auto" w:fill="D6E3BC" w:themeFill="accent3" w:themeFillTint="66"/>
          </w:tcPr>
          <w:p w14:paraId="70076EA0" w14:textId="77777777" w:rsidR="00C12E56" w:rsidRDefault="00C12E56" w:rsidP="00DB4EEF">
            <w:pPr>
              <w:spacing w:line="240" w:lineRule="atLeast"/>
              <w:rPr>
                <w:rFonts w:cs="Arial"/>
                <w:sz w:val="18"/>
              </w:rPr>
            </w:pPr>
            <w:r>
              <w:rPr>
                <w:rFonts w:cs="Arial"/>
                <w:sz w:val="18"/>
              </w:rPr>
              <w:t>BodyInfo_3</w:t>
            </w:r>
          </w:p>
          <w:p w14:paraId="7544069E" w14:textId="682BD44D" w:rsidR="00C12E56" w:rsidRPr="00D20BE7" w:rsidRDefault="00C12E56" w:rsidP="00DB4EEF">
            <w:pPr>
              <w:spacing w:line="240" w:lineRule="atLeast"/>
              <w:rPr>
                <w:color w:val="000000" w:themeColor="text1"/>
                <w:sz w:val="18"/>
              </w:rPr>
            </w:pPr>
            <w:r>
              <w:rPr>
                <w:rFonts w:cs="Arial"/>
                <w:sz w:val="18"/>
              </w:rPr>
              <w:t>0x3B3</w:t>
            </w:r>
          </w:p>
        </w:tc>
      </w:tr>
      <w:tr w:rsidR="00C12E56" w:rsidRPr="003F473D" w14:paraId="471D512C" w14:textId="77777777" w:rsidTr="00A14356">
        <w:trPr>
          <w:trHeight w:val="70"/>
        </w:trPr>
        <w:tc>
          <w:tcPr>
            <w:tcW w:w="1696" w:type="dxa"/>
            <w:shd w:val="clear" w:color="auto" w:fill="D6E3BC" w:themeFill="accent3" w:themeFillTint="66"/>
            <w:noWrap/>
          </w:tcPr>
          <w:p w14:paraId="2D51DC40" w14:textId="7C91BC90" w:rsidR="0005481A" w:rsidRPr="008B002F" w:rsidRDefault="0005481A" w:rsidP="00DB4EEF">
            <w:pPr>
              <w:spacing w:line="240" w:lineRule="atLeast"/>
              <w:rPr>
                <w:color w:val="000000" w:themeColor="text1"/>
                <w:sz w:val="18"/>
              </w:rPr>
            </w:pPr>
            <w:r w:rsidRPr="0054242C">
              <w:rPr>
                <w:color w:val="000000" w:themeColor="text1"/>
                <w:sz w:val="18"/>
              </w:rPr>
              <w:t>Rear_Fog_Light_Rqst</w:t>
            </w:r>
          </w:p>
        </w:tc>
        <w:tc>
          <w:tcPr>
            <w:tcW w:w="1985" w:type="dxa"/>
            <w:shd w:val="clear" w:color="auto" w:fill="D6E3BC" w:themeFill="accent3" w:themeFillTint="66"/>
          </w:tcPr>
          <w:p w14:paraId="387B433D" w14:textId="294BD173" w:rsidR="00C12E56" w:rsidRPr="00D20BE7" w:rsidRDefault="00C12E56" w:rsidP="00DB4EEF">
            <w:pPr>
              <w:spacing w:line="240" w:lineRule="atLeast"/>
              <w:rPr>
                <w:color w:val="000000" w:themeColor="text1"/>
                <w:sz w:val="18"/>
              </w:rPr>
            </w:pPr>
            <w:r w:rsidRPr="0054242C">
              <w:rPr>
                <w:color w:val="000000" w:themeColor="text1"/>
                <w:sz w:val="18"/>
              </w:rPr>
              <w:t>FogLghtRearON_B_Stat</w:t>
            </w:r>
          </w:p>
        </w:tc>
        <w:tc>
          <w:tcPr>
            <w:tcW w:w="1843" w:type="dxa"/>
            <w:shd w:val="clear" w:color="auto" w:fill="D6E3BC" w:themeFill="accent3" w:themeFillTint="66"/>
          </w:tcPr>
          <w:p w14:paraId="6BCF59A4" w14:textId="77777777" w:rsidR="00C12E56" w:rsidRPr="00D20BE7" w:rsidRDefault="00C12E56" w:rsidP="00DB4EEF">
            <w:pPr>
              <w:spacing w:line="240" w:lineRule="atLeast"/>
              <w:rPr>
                <w:color w:val="000000" w:themeColor="text1"/>
                <w:sz w:val="18"/>
              </w:rPr>
            </w:pPr>
          </w:p>
        </w:tc>
        <w:tc>
          <w:tcPr>
            <w:tcW w:w="1984" w:type="dxa"/>
            <w:shd w:val="clear" w:color="auto" w:fill="D6E3BC" w:themeFill="accent3" w:themeFillTint="66"/>
          </w:tcPr>
          <w:p w14:paraId="747C88A1" w14:textId="4A03F3A7" w:rsidR="00C12E56" w:rsidRPr="00EE2332" w:rsidRDefault="00C12E56" w:rsidP="00DB4EEF">
            <w:pPr>
              <w:spacing w:line="240" w:lineRule="atLeast"/>
              <w:rPr>
                <w:rFonts w:cs="Arial"/>
                <w:sz w:val="18"/>
              </w:rPr>
            </w:pPr>
            <w:r w:rsidRPr="00EE2332">
              <w:rPr>
                <w:rFonts w:cs="Arial"/>
                <w:sz w:val="18"/>
              </w:rPr>
              <w:t>BCM (TX) to</w:t>
            </w:r>
          </w:p>
          <w:p w14:paraId="14A72EDA" w14:textId="254B4DB0" w:rsidR="00C12E56" w:rsidRPr="00EE2332" w:rsidRDefault="00C12E56" w:rsidP="00DB4EEF">
            <w:pPr>
              <w:spacing w:line="240" w:lineRule="atLeast"/>
              <w:rPr>
                <w:rFonts w:cs="Arial"/>
                <w:sz w:val="18"/>
              </w:rPr>
            </w:pPr>
            <w:r w:rsidRPr="00EE2332">
              <w:rPr>
                <w:rFonts w:cs="Arial"/>
                <w:sz w:val="18"/>
              </w:rPr>
              <w:t>IPMA_ADAS_FD1</w:t>
            </w:r>
          </w:p>
          <w:p w14:paraId="0CAEEAA8" w14:textId="1677F99C" w:rsidR="00C12E56" w:rsidRPr="00EE2332" w:rsidRDefault="00C12E56" w:rsidP="00DB4EEF">
            <w:pPr>
              <w:spacing w:line="240" w:lineRule="atLeast"/>
              <w:rPr>
                <w:sz w:val="18"/>
              </w:rPr>
            </w:pPr>
            <w:r w:rsidRPr="00EE2332">
              <w:rPr>
                <w:rFonts w:cs="Arial"/>
                <w:sz w:val="18"/>
              </w:rPr>
              <w:t>HCM_FD1</w:t>
            </w:r>
            <w:r w:rsidR="00C04DE7" w:rsidRPr="00EE2332">
              <w:rPr>
                <w:rFonts w:cs="Arial"/>
                <w:sz w:val="18"/>
              </w:rPr>
              <w:t>/</w:t>
            </w:r>
            <w:r w:rsidR="00E70EA2" w:rsidRPr="00EE2332">
              <w:rPr>
                <w:rFonts w:cs="Arial"/>
                <w:sz w:val="18"/>
              </w:rPr>
              <w:t xml:space="preserve"> </w:t>
            </w:r>
            <w:r w:rsidR="00C04DE7" w:rsidRPr="00EE2332">
              <w:rPr>
                <w:rFonts w:cs="Arial"/>
                <w:sz w:val="18"/>
              </w:rPr>
              <w:t>APIM_CDC / APIM_CIM</w:t>
            </w:r>
          </w:p>
        </w:tc>
        <w:tc>
          <w:tcPr>
            <w:tcW w:w="2693" w:type="dxa"/>
            <w:shd w:val="clear" w:color="auto" w:fill="D6E3BC" w:themeFill="accent3" w:themeFillTint="66"/>
          </w:tcPr>
          <w:p w14:paraId="54CFCB4C" w14:textId="77777777" w:rsidR="00C12E56" w:rsidRDefault="00C12E56" w:rsidP="00DB4EEF">
            <w:pPr>
              <w:spacing w:line="240" w:lineRule="atLeast"/>
              <w:rPr>
                <w:rFonts w:cs="Arial"/>
                <w:sz w:val="18"/>
              </w:rPr>
            </w:pPr>
            <w:r>
              <w:rPr>
                <w:rFonts w:cs="Arial"/>
                <w:sz w:val="18"/>
              </w:rPr>
              <w:t>BodyInfo_3</w:t>
            </w:r>
          </w:p>
          <w:p w14:paraId="2D6CEF19" w14:textId="42B6FB79" w:rsidR="00C12E56" w:rsidRPr="00D20BE7" w:rsidRDefault="00C12E56" w:rsidP="00DB4EEF">
            <w:pPr>
              <w:spacing w:line="240" w:lineRule="atLeast"/>
              <w:rPr>
                <w:color w:val="000000" w:themeColor="text1"/>
                <w:sz w:val="18"/>
              </w:rPr>
            </w:pPr>
            <w:r>
              <w:rPr>
                <w:rFonts w:cs="Arial"/>
                <w:sz w:val="18"/>
              </w:rPr>
              <w:t>0x3B3</w:t>
            </w:r>
          </w:p>
        </w:tc>
      </w:tr>
    </w:tbl>
    <w:tbl>
      <w:tblPr>
        <w:tblStyle w:val="TableGrid"/>
        <w:tblpPr w:leftFromText="180" w:rightFromText="180" w:vertAnchor="text" w:tblpX="-5" w:tblpY="1"/>
        <w:tblOverlap w:val="never"/>
        <w:tblW w:w="10206" w:type="dxa"/>
        <w:tblLayout w:type="fixed"/>
        <w:tblLook w:val="04A0" w:firstRow="1" w:lastRow="0" w:firstColumn="1" w:lastColumn="0" w:noHBand="0" w:noVBand="1"/>
      </w:tblPr>
      <w:tblGrid>
        <w:gridCol w:w="1701"/>
        <w:gridCol w:w="1985"/>
        <w:gridCol w:w="1843"/>
        <w:gridCol w:w="1984"/>
        <w:gridCol w:w="2693"/>
      </w:tblGrid>
      <w:tr w:rsidR="00926DB0" w:rsidRPr="003F473D" w14:paraId="773C3646" w14:textId="77777777" w:rsidTr="00DC33D6">
        <w:trPr>
          <w:trHeight w:val="143"/>
        </w:trPr>
        <w:tc>
          <w:tcPr>
            <w:tcW w:w="1701" w:type="dxa"/>
            <w:shd w:val="clear" w:color="auto" w:fill="D6E3BC" w:themeFill="accent3" w:themeFillTint="66"/>
            <w:noWrap/>
          </w:tcPr>
          <w:p w14:paraId="0D079953" w14:textId="77777777" w:rsidR="00926DB0" w:rsidRDefault="00926DB0" w:rsidP="00DB4EEF">
            <w:pPr>
              <w:overflowPunct/>
              <w:autoSpaceDE/>
              <w:autoSpaceDN/>
              <w:adjustRightInd/>
              <w:spacing w:line="240" w:lineRule="atLeast"/>
              <w:textAlignment w:val="auto"/>
              <w:rPr>
                <w:rFonts w:cs="Arial"/>
                <w:sz w:val="18"/>
              </w:rPr>
            </w:pPr>
            <w:r w:rsidRPr="00CC4B87">
              <w:rPr>
                <w:rFonts w:cs="Arial"/>
                <w:sz w:val="18"/>
              </w:rPr>
              <w:t>Ignition_Status</w:t>
            </w:r>
          </w:p>
        </w:tc>
        <w:tc>
          <w:tcPr>
            <w:tcW w:w="1985" w:type="dxa"/>
            <w:shd w:val="clear" w:color="auto" w:fill="D6E3BC" w:themeFill="accent3" w:themeFillTint="66"/>
          </w:tcPr>
          <w:p w14:paraId="7791CCA2" w14:textId="77777777" w:rsidR="00926DB0" w:rsidRPr="00A7358B" w:rsidRDefault="00926DB0" w:rsidP="00DB4EEF">
            <w:pPr>
              <w:spacing w:line="240" w:lineRule="atLeast"/>
              <w:rPr>
                <w:rFonts w:cs="Arial"/>
                <w:sz w:val="18"/>
              </w:rPr>
            </w:pPr>
            <w:r w:rsidRPr="00CC4B87">
              <w:rPr>
                <w:rFonts w:cs="Arial"/>
                <w:sz w:val="18"/>
              </w:rPr>
              <w:t>Ignition_Status</w:t>
            </w:r>
          </w:p>
        </w:tc>
        <w:tc>
          <w:tcPr>
            <w:tcW w:w="1843" w:type="dxa"/>
            <w:shd w:val="clear" w:color="auto" w:fill="D6E3BC" w:themeFill="accent3" w:themeFillTint="66"/>
          </w:tcPr>
          <w:p w14:paraId="2F6447A2" w14:textId="77777777" w:rsidR="00926DB0" w:rsidRPr="00DE6816" w:rsidRDefault="00926DB0" w:rsidP="00DB4EEF">
            <w:pPr>
              <w:spacing w:line="240" w:lineRule="atLeast"/>
              <w:rPr>
                <w:rFonts w:cs="Arial"/>
                <w:sz w:val="18"/>
              </w:rPr>
            </w:pPr>
          </w:p>
        </w:tc>
        <w:tc>
          <w:tcPr>
            <w:tcW w:w="1984" w:type="dxa"/>
            <w:shd w:val="clear" w:color="auto" w:fill="D6E3BC" w:themeFill="accent3" w:themeFillTint="66"/>
          </w:tcPr>
          <w:p w14:paraId="351CD12B" w14:textId="1EE960D8" w:rsidR="00926DB0" w:rsidRDefault="00926DB0" w:rsidP="00DB4EEF">
            <w:pPr>
              <w:spacing w:line="240" w:lineRule="atLeast"/>
              <w:rPr>
                <w:rFonts w:cs="Arial"/>
                <w:sz w:val="18"/>
              </w:rPr>
            </w:pPr>
            <w:r>
              <w:rPr>
                <w:rFonts w:cs="Arial"/>
                <w:sz w:val="18"/>
              </w:rPr>
              <w:t>BCM</w:t>
            </w:r>
            <w:r w:rsidR="000B6CE9">
              <w:rPr>
                <w:rFonts w:cs="Arial"/>
                <w:sz w:val="18"/>
              </w:rPr>
              <w:t xml:space="preserve"> (TX)</w:t>
            </w:r>
            <w:r w:rsidR="00DC3809">
              <w:rPr>
                <w:rFonts w:cs="Arial"/>
                <w:sz w:val="18"/>
              </w:rPr>
              <w:t xml:space="preserve"> to HCM</w:t>
            </w:r>
          </w:p>
        </w:tc>
        <w:tc>
          <w:tcPr>
            <w:tcW w:w="2693" w:type="dxa"/>
            <w:shd w:val="clear" w:color="auto" w:fill="D6E3BC" w:themeFill="accent3" w:themeFillTint="66"/>
          </w:tcPr>
          <w:p w14:paraId="72E179C1" w14:textId="77777777" w:rsidR="00653579" w:rsidRDefault="00653579" w:rsidP="00DB4EEF">
            <w:pPr>
              <w:spacing w:line="240" w:lineRule="atLeast"/>
              <w:rPr>
                <w:rFonts w:cs="Arial"/>
                <w:sz w:val="18"/>
              </w:rPr>
            </w:pPr>
            <w:r>
              <w:rPr>
                <w:rFonts w:cs="Arial"/>
                <w:sz w:val="18"/>
              </w:rPr>
              <w:t>BodyInfo_3</w:t>
            </w:r>
          </w:p>
          <w:p w14:paraId="343BDA8E" w14:textId="4F08D314" w:rsidR="00926DB0" w:rsidRDefault="00653579" w:rsidP="00DB4EEF">
            <w:pPr>
              <w:spacing w:line="240" w:lineRule="atLeast"/>
              <w:rPr>
                <w:rFonts w:cs="Arial"/>
                <w:sz w:val="18"/>
              </w:rPr>
            </w:pPr>
            <w:r>
              <w:rPr>
                <w:rFonts w:cs="Arial"/>
                <w:sz w:val="18"/>
              </w:rPr>
              <w:t>0x3B3</w:t>
            </w:r>
          </w:p>
        </w:tc>
      </w:tr>
    </w:tbl>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926DB0" w:rsidRPr="003F473D" w14:paraId="5DFB4EB7" w14:textId="77777777" w:rsidTr="00EE2332">
        <w:trPr>
          <w:trHeight w:val="246"/>
        </w:trPr>
        <w:tc>
          <w:tcPr>
            <w:tcW w:w="1696" w:type="dxa"/>
            <w:shd w:val="clear" w:color="auto" w:fill="D6E3BC" w:themeFill="accent3" w:themeFillTint="66"/>
            <w:noWrap/>
          </w:tcPr>
          <w:p w14:paraId="0692AB92" w14:textId="65DD8825" w:rsidR="00926DB0" w:rsidRDefault="00F479DD" w:rsidP="00DB4EEF">
            <w:pPr>
              <w:overflowPunct/>
              <w:autoSpaceDE/>
              <w:autoSpaceDN/>
              <w:adjustRightInd/>
              <w:spacing w:line="240" w:lineRule="atLeast"/>
              <w:textAlignment w:val="auto"/>
              <w:rPr>
                <w:rFonts w:cs="Arial"/>
              </w:rPr>
            </w:pPr>
            <w:r>
              <w:rPr>
                <w:rFonts w:cs="Arial"/>
                <w:sz w:val="18"/>
              </w:rPr>
              <w:t>HeadlghtSwitch_D_Stat</w:t>
            </w:r>
          </w:p>
        </w:tc>
        <w:tc>
          <w:tcPr>
            <w:tcW w:w="1985" w:type="dxa"/>
            <w:shd w:val="clear" w:color="auto" w:fill="D6E3BC" w:themeFill="accent3" w:themeFillTint="66"/>
          </w:tcPr>
          <w:p w14:paraId="43CCB1F1" w14:textId="07533365" w:rsidR="00926DB0" w:rsidRDefault="00B7737B" w:rsidP="00DB4EEF">
            <w:pPr>
              <w:spacing w:line="240" w:lineRule="atLeast"/>
              <w:rPr>
                <w:color w:val="000000" w:themeColor="text1"/>
                <w:sz w:val="18"/>
              </w:rPr>
            </w:pPr>
            <w:r>
              <w:rPr>
                <w:rFonts w:cs="Arial"/>
                <w:sz w:val="18"/>
              </w:rPr>
              <w:t>HeadlghtSwitch_D_Stat</w:t>
            </w:r>
          </w:p>
        </w:tc>
        <w:tc>
          <w:tcPr>
            <w:tcW w:w="1843" w:type="dxa"/>
            <w:shd w:val="clear" w:color="auto" w:fill="D6E3BC" w:themeFill="accent3" w:themeFillTint="66"/>
          </w:tcPr>
          <w:p w14:paraId="1ED34358" w14:textId="77777777" w:rsidR="00926DB0" w:rsidRPr="00D20BE7" w:rsidRDefault="00926DB0" w:rsidP="00DB4EEF">
            <w:pPr>
              <w:spacing w:line="240" w:lineRule="atLeast"/>
              <w:rPr>
                <w:color w:val="000000" w:themeColor="text1"/>
                <w:sz w:val="18"/>
              </w:rPr>
            </w:pPr>
          </w:p>
        </w:tc>
        <w:tc>
          <w:tcPr>
            <w:tcW w:w="1984" w:type="dxa"/>
            <w:shd w:val="clear" w:color="auto" w:fill="D6E3BC" w:themeFill="accent3" w:themeFillTint="66"/>
          </w:tcPr>
          <w:p w14:paraId="29CB43D0" w14:textId="37B908F0" w:rsidR="00926DB0" w:rsidRDefault="00F479DD" w:rsidP="00DB4EEF">
            <w:pPr>
              <w:spacing w:line="240" w:lineRule="atLeast"/>
              <w:rPr>
                <w:rFonts w:cs="Arial"/>
                <w:sz w:val="18"/>
              </w:rPr>
            </w:pPr>
            <w:r>
              <w:rPr>
                <w:rFonts w:cs="Arial"/>
                <w:sz w:val="18"/>
              </w:rPr>
              <w:t>BCM (TX) to HCM</w:t>
            </w:r>
          </w:p>
        </w:tc>
        <w:tc>
          <w:tcPr>
            <w:tcW w:w="2693" w:type="dxa"/>
            <w:shd w:val="clear" w:color="auto" w:fill="D6E3BC" w:themeFill="accent3" w:themeFillTint="66"/>
          </w:tcPr>
          <w:p w14:paraId="4CD38B77" w14:textId="77777777" w:rsidR="00926DB0" w:rsidRDefault="003D0E65" w:rsidP="00DB4EEF">
            <w:pPr>
              <w:spacing w:line="240" w:lineRule="atLeast"/>
              <w:rPr>
                <w:rFonts w:cs="Arial"/>
                <w:sz w:val="18"/>
              </w:rPr>
            </w:pPr>
            <w:r>
              <w:rPr>
                <w:rFonts w:cs="Arial"/>
                <w:sz w:val="18"/>
              </w:rPr>
              <w:t>BCM_Lamp_Stat</w:t>
            </w:r>
          </w:p>
          <w:p w14:paraId="75F548EB" w14:textId="34D0732E" w:rsidR="00800DBA" w:rsidRDefault="00800DBA" w:rsidP="00DB4EEF">
            <w:pPr>
              <w:spacing w:line="240" w:lineRule="atLeast"/>
              <w:rPr>
                <w:rFonts w:cs="Arial"/>
                <w:sz w:val="18"/>
              </w:rPr>
            </w:pPr>
            <w:r>
              <w:rPr>
                <w:rFonts w:cs="Arial"/>
                <w:sz w:val="18"/>
              </w:rPr>
              <w:t>0x3C3</w:t>
            </w:r>
          </w:p>
        </w:tc>
      </w:tr>
      <w:tr w:rsidR="0023541D" w:rsidRPr="003F473D" w14:paraId="2E42A1F1" w14:textId="77777777" w:rsidTr="0023541D">
        <w:trPr>
          <w:trHeight w:val="70"/>
        </w:trPr>
        <w:tc>
          <w:tcPr>
            <w:tcW w:w="1696" w:type="dxa"/>
            <w:shd w:val="clear" w:color="auto" w:fill="000000" w:themeFill="text1"/>
            <w:noWrap/>
          </w:tcPr>
          <w:p w14:paraId="7D49341D" w14:textId="77777777" w:rsidR="0023541D" w:rsidRDefault="0023541D" w:rsidP="00DB4EEF">
            <w:pPr>
              <w:overflowPunct/>
              <w:autoSpaceDE/>
              <w:autoSpaceDN/>
              <w:adjustRightInd/>
              <w:spacing w:line="240" w:lineRule="atLeast"/>
              <w:textAlignment w:val="auto"/>
              <w:rPr>
                <w:rFonts w:cs="Arial"/>
                <w:sz w:val="18"/>
              </w:rPr>
            </w:pPr>
          </w:p>
        </w:tc>
        <w:tc>
          <w:tcPr>
            <w:tcW w:w="1985" w:type="dxa"/>
            <w:shd w:val="clear" w:color="auto" w:fill="000000" w:themeFill="text1"/>
          </w:tcPr>
          <w:p w14:paraId="7C6127D4" w14:textId="77777777" w:rsidR="0023541D" w:rsidRDefault="0023541D" w:rsidP="00DB4EEF">
            <w:pPr>
              <w:spacing w:line="240" w:lineRule="atLeast"/>
              <w:rPr>
                <w:rFonts w:cs="Arial"/>
                <w:sz w:val="18"/>
              </w:rPr>
            </w:pPr>
          </w:p>
        </w:tc>
        <w:tc>
          <w:tcPr>
            <w:tcW w:w="1843" w:type="dxa"/>
            <w:shd w:val="clear" w:color="auto" w:fill="000000" w:themeFill="text1"/>
          </w:tcPr>
          <w:p w14:paraId="3641F46A" w14:textId="77777777" w:rsidR="0023541D" w:rsidRPr="00D20BE7" w:rsidRDefault="0023541D" w:rsidP="00DB4EEF">
            <w:pPr>
              <w:spacing w:line="240" w:lineRule="atLeast"/>
              <w:rPr>
                <w:color w:val="000000" w:themeColor="text1"/>
                <w:sz w:val="18"/>
              </w:rPr>
            </w:pPr>
          </w:p>
        </w:tc>
        <w:tc>
          <w:tcPr>
            <w:tcW w:w="1984" w:type="dxa"/>
            <w:shd w:val="clear" w:color="auto" w:fill="000000" w:themeFill="text1"/>
          </w:tcPr>
          <w:p w14:paraId="1B4A5EDA" w14:textId="77777777" w:rsidR="0023541D" w:rsidRDefault="0023541D" w:rsidP="00DB4EEF">
            <w:pPr>
              <w:spacing w:line="240" w:lineRule="atLeast"/>
              <w:rPr>
                <w:rFonts w:cs="Arial"/>
                <w:sz w:val="18"/>
              </w:rPr>
            </w:pPr>
          </w:p>
        </w:tc>
        <w:tc>
          <w:tcPr>
            <w:tcW w:w="2693" w:type="dxa"/>
            <w:shd w:val="clear" w:color="auto" w:fill="000000" w:themeFill="text1"/>
          </w:tcPr>
          <w:p w14:paraId="0F258A98" w14:textId="77777777" w:rsidR="0023541D" w:rsidRDefault="0023541D" w:rsidP="00DB4EEF">
            <w:pPr>
              <w:spacing w:line="240" w:lineRule="atLeast"/>
              <w:rPr>
                <w:rFonts w:cs="Arial"/>
                <w:sz w:val="18"/>
              </w:rPr>
            </w:pPr>
          </w:p>
        </w:tc>
      </w:tr>
      <w:tr w:rsidR="00F83667" w:rsidRPr="003F473D" w14:paraId="6674718B" w14:textId="77777777" w:rsidTr="00F83667">
        <w:trPr>
          <w:trHeight w:val="70"/>
        </w:trPr>
        <w:tc>
          <w:tcPr>
            <w:tcW w:w="1696" w:type="dxa"/>
            <w:shd w:val="clear" w:color="auto" w:fill="D6E3BC" w:themeFill="accent3" w:themeFillTint="66"/>
            <w:noWrap/>
          </w:tcPr>
          <w:p w14:paraId="478F32C5" w14:textId="1498EA51" w:rsidR="00F83667" w:rsidRPr="0080670E" w:rsidRDefault="00F83667" w:rsidP="00DB4EEF">
            <w:pPr>
              <w:overflowPunct/>
              <w:autoSpaceDE/>
              <w:autoSpaceDN/>
              <w:adjustRightInd/>
              <w:spacing w:line="240" w:lineRule="atLeast"/>
              <w:textAlignment w:val="auto"/>
              <w:rPr>
                <w:rFonts w:cs="Arial"/>
                <w:sz w:val="18"/>
              </w:rPr>
            </w:pPr>
            <w:bookmarkStart w:id="232" w:name="_Hlk67554346"/>
            <w:r w:rsidRPr="009927B3">
              <w:rPr>
                <w:rFonts w:cs="Arial"/>
                <w:sz w:val="18"/>
              </w:rPr>
              <w:t>Ignition_Status</w:t>
            </w:r>
          </w:p>
        </w:tc>
        <w:tc>
          <w:tcPr>
            <w:tcW w:w="1985" w:type="dxa"/>
            <w:shd w:val="clear" w:color="auto" w:fill="D6E3BC" w:themeFill="accent3" w:themeFillTint="66"/>
          </w:tcPr>
          <w:p w14:paraId="5B9B8BA7" w14:textId="172E78B7" w:rsidR="00F83667" w:rsidRPr="0080670E" w:rsidRDefault="00F83667" w:rsidP="00DB4EEF">
            <w:pPr>
              <w:spacing w:line="240" w:lineRule="atLeast"/>
              <w:rPr>
                <w:rFonts w:cs="Arial"/>
                <w:sz w:val="18"/>
              </w:rPr>
            </w:pPr>
            <w:r w:rsidRPr="0080670E">
              <w:rPr>
                <w:rFonts w:cs="Arial"/>
                <w:sz w:val="18"/>
              </w:rPr>
              <w:t>Ignition_Status</w:t>
            </w:r>
          </w:p>
        </w:tc>
        <w:tc>
          <w:tcPr>
            <w:tcW w:w="1843" w:type="dxa"/>
            <w:shd w:val="clear" w:color="auto" w:fill="D6E3BC" w:themeFill="accent3" w:themeFillTint="66"/>
          </w:tcPr>
          <w:p w14:paraId="79496892" w14:textId="77777777" w:rsidR="00F83667" w:rsidRPr="0080670E" w:rsidRDefault="00F83667" w:rsidP="00DB4EEF">
            <w:pPr>
              <w:spacing w:line="240" w:lineRule="atLeast"/>
              <w:rPr>
                <w:rFonts w:cs="Arial"/>
                <w:sz w:val="18"/>
              </w:rPr>
            </w:pPr>
          </w:p>
        </w:tc>
        <w:tc>
          <w:tcPr>
            <w:tcW w:w="1984" w:type="dxa"/>
            <w:shd w:val="clear" w:color="auto" w:fill="D6E3BC" w:themeFill="accent3" w:themeFillTint="66"/>
          </w:tcPr>
          <w:p w14:paraId="103DA041" w14:textId="36EEA5BD" w:rsidR="00F83667" w:rsidRDefault="00F83667" w:rsidP="00DB4EEF">
            <w:pPr>
              <w:spacing w:line="240" w:lineRule="atLeast"/>
              <w:rPr>
                <w:rFonts w:cs="Arial"/>
                <w:sz w:val="18"/>
              </w:rPr>
            </w:pPr>
            <w:r>
              <w:rPr>
                <w:rFonts w:cs="Arial"/>
                <w:sz w:val="18"/>
              </w:rPr>
              <w:t>BCM to LINHSM</w:t>
            </w:r>
          </w:p>
        </w:tc>
        <w:tc>
          <w:tcPr>
            <w:tcW w:w="2693" w:type="dxa"/>
            <w:shd w:val="clear" w:color="auto" w:fill="D6E3BC" w:themeFill="accent3" w:themeFillTint="66"/>
          </w:tcPr>
          <w:p w14:paraId="273990CB" w14:textId="63B07999" w:rsidR="00F83667" w:rsidRDefault="00F83667" w:rsidP="00DB4EEF">
            <w:pPr>
              <w:spacing w:line="240" w:lineRule="atLeast"/>
              <w:rPr>
                <w:rFonts w:cs="Arial"/>
                <w:sz w:val="18"/>
              </w:rPr>
            </w:pPr>
            <w:r w:rsidRPr="00BB3712">
              <w:rPr>
                <w:rFonts w:cs="Arial"/>
                <w:sz w:val="18"/>
              </w:rPr>
              <w:t>BCM_LIN_Frm01(7)</w:t>
            </w:r>
          </w:p>
        </w:tc>
      </w:tr>
      <w:tr w:rsidR="00F83667" w:rsidRPr="003F473D" w14:paraId="59993B95" w14:textId="77777777" w:rsidTr="00F83667">
        <w:trPr>
          <w:trHeight w:val="70"/>
        </w:trPr>
        <w:tc>
          <w:tcPr>
            <w:tcW w:w="1696" w:type="dxa"/>
            <w:shd w:val="clear" w:color="auto" w:fill="D6E3BC" w:themeFill="accent3" w:themeFillTint="66"/>
            <w:noWrap/>
          </w:tcPr>
          <w:p w14:paraId="2397BBAC" w14:textId="696162C5" w:rsidR="00F83667" w:rsidRPr="0080670E" w:rsidRDefault="00F83667" w:rsidP="00DB4EEF">
            <w:pPr>
              <w:overflowPunct/>
              <w:autoSpaceDE/>
              <w:autoSpaceDN/>
              <w:adjustRightInd/>
              <w:spacing w:line="240" w:lineRule="atLeast"/>
              <w:textAlignment w:val="auto"/>
              <w:rPr>
                <w:rFonts w:cs="Arial"/>
                <w:sz w:val="18"/>
              </w:rPr>
            </w:pPr>
            <w:r w:rsidRPr="0080670E">
              <w:rPr>
                <w:rFonts w:cs="Arial"/>
                <w:sz w:val="18"/>
              </w:rPr>
              <w:t>Parklamp_Status</w:t>
            </w:r>
          </w:p>
        </w:tc>
        <w:tc>
          <w:tcPr>
            <w:tcW w:w="1985" w:type="dxa"/>
            <w:shd w:val="clear" w:color="auto" w:fill="D6E3BC" w:themeFill="accent3" w:themeFillTint="66"/>
          </w:tcPr>
          <w:p w14:paraId="0F077CAB" w14:textId="6CD9BC4D" w:rsidR="00F83667" w:rsidRPr="0080670E" w:rsidRDefault="00F83667" w:rsidP="00DB4EEF">
            <w:pPr>
              <w:spacing w:line="240" w:lineRule="atLeast"/>
              <w:rPr>
                <w:rFonts w:cs="Arial"/>
                <w:sz w:val="18"/>
              </w:rPr>
            </w:pPr>
            <w:r w:rsidRPr="0080670E">
              <w:rPr>
                <w:rFonts w:cs="Arial"/>
                <w:sz w:val="18"/>
              </w:rPr>
              <w:t>Parklamp_Status</w:t>
            </w:r>
          </w:p>
        </w:tc>
        <w:tc>
          <w:tcPr>
            <w:tcW w:w="1843" w:type="dxa"/>
            <w:shd w:val="clear" w:color="auto" w:fill="D6E3BC" w:themeFill="accent3" w:themeFillTint="66"/>
          </w:tcPr>
          <w:p w14:paraId="2D467507" w14:textId="77777777" w:rsidR="00F83667" w:rsidRPr="0080670E" w:rsidRDefault="00F83667" w:rsidP="00DB4EEF">
            <w:pPr>
              <w:spacing w:line="240" w:lineRule="atLeast"/>
              <w:rPr>
                <w:rFonts w:cs="Arial"/>
                <w:sz w:val="18"/>
              </w:rPr>
            </w:pPr>
          </w:p>
        </w:tc>
        <w:tc>
          <w:tcPr>
            <w:tcW w:w="1984" w:type="dxa"/>
            <w:shd w:val="clear" w:color="auto" w:fill="D6E3BC" w:themeFill="accent3" w:themeFillTint="66"/>
          </w:tcPr>
          <w:p w14:paraId="03045D45" w14:textId="36BCA6F1" w:rsidR="00F83667" w:rsidRDefault="00F83667" w:rsidP="00DB4EEF">
            <w:pPr>
              <w:spacing w:line="240" w:lineRule="atLeast"/>
              <w:rPr>
                <w:rFonts w:cs="Arial"/>
                <w:sz w:val="18"/>
              </w:rPr>
            </w:pPr>
            <w:r w:rsidRPr="00F40F05">
              <w:rPr>
                <w:rFonts w:cs="Arial"/>
                <w:sz w:val="18"/>
              </w:rPr>
              <w:t>BCM to LINHSM</w:t>
            </w:r>
          </w:p>
        </w:tc>
        <w:tc>
          <w:tcPr>
            <w:tcW w:w="2693" w:type="dxa"/>
            <w:shd w:val="clear" w:color="auto" w:fill="D6E3BC" w:themeFill="accent3" w:themeFillTint="66"/>
          </w:tcPr>
          <w:p w14:paraId="597ADDBB" w14:textId="04281B87" w:rsidR="00F83667" w:rsidRPr="00BB3712" w:rsidRDefault="00F83667" w:rsidP="00DB4EEF">
            <w:pPr>
              <w:spacing w:line="240" w:lineRule="atLeast"/>
              <w:rPr>
                <w:rFonts w:cs="Arial"/>
                <w:sz w:val="18"/>
              </w:rPr>
            </w:pPr>
            <w:r w:rsidRPr="008D4C05">
              <w:rPr>
                <w:rFonts w:cs="Arial"/>
                <w:sz w:val="18"/>
              </w:rPr>
              <w:t>BCM_LIN_Frm01(7)</w:t>
            </w:r>
          </w:p>
        </w:tc>
      </w:tr>
      <w:tr w:rsidR="00F83667" w:rsidRPr="003F473D" w14:paraId="0B95417E" w14:textId="77777777" w:rsidTr="00F83667">
        <w:trPr>
          <w:trHeight w:val="70"/>
        </w:trPr>
        <w:tc>
          <w:tcPr>
            <w:tcW w:w="1696" w:type="dxa"/>
            <w:shd w:val="clear" w:color="auto" w:fill="D6E3BC" w:themeFill="accent3" w:themeFillTint="66"/>
            <w:noWrap/>
          </w:tcPr>
          <w:p w14:paraId="53C186A0" w14:textId="18223D96" w:rsidR="00F83667" w:rsidRPr="0080670E" w:rsidRDefault="00F83667" w:rsidP="00DB4EEF">
            <w:pPr>
              <w:overflowPunct/>
              <w:autoSpaceDE/>
              <w:autoSpaceDN/>
              <w:adjustRightInd/>
              <w:spacing w:line="240" w:lineRule="atLeast"/>
              <w:textAlignment w:val="auto"/>
              <w:rPr>
                <w:rFonts w:cs="Arial"/>
                <w:sz w:val="18"/>
              </w:rPr>
            </w:pPr>
            <w:r w:rsidRPr="0080670E">
              <w:rPr>
                <w:rFonts w:cs="Arial"/>
                <w:sz w:val="18"/>
              </w:rPr>
              <w:t>HeadLghtEnbl_B_Stat</w:t>
            </w:r>
          </w:p>
        </w:tc>
        <w:tc>
          <w:tcPr>
            <w:tcW w:w="1985" w:type="dxa"/>
            <w:shd w:val="clear" w:color="auto" w:fill="D6E3BC" w:themeFill="accent3" w:themeFillTint="66"/>
          </w:tcPr>
          <w:p w14:paraId="42569AC4" w14:textId="7819BC2C" w:rsidR="00F83667" w:rsidRPr="0080670E" w:rsidRDefault="00F83667" w:rsidP="00DB4EEF">
            <w:pPr>
              <w:spacing w:line="240" w:lineRule="atLeast"/>
              <w:rPr>
                <w:rFonts w:cs="Arial"/>
                <w:sz w:val="18"/>
              </w:rPr>
            </w:pPr>
            <w:r w:rsidRPr="0080670E">
              <w:rPr>
                <w:rFonts w:cs="Arial"/>
                <w:sz w:val="18"/>
              </w:rPr>
              <w:t>HeadLghtEnbl_B_Stat</w:t>
            </w:r>
          </w:p>
        </w:tc>
        <w:tc>
          <w:tcPr>
            <w:tcW w:w="1843" w:type="dxa"/>
            <w:shd w:val="clear" w:color="auto" w:fill="D6E3BC" w:themeFill="accent3" w:themeFillTint="66"/>
          </w:tcPr>
          <w:p w14:paraId="0F7C2799" w14:textId="77777777" w:rsidR="00F83667" w:rsidRPr="0080670E" w:rsidRDefault="00F83667" w:rsidP="00DB4EEF">
            <w:pPr>
              <w:spacing w:line="240" w:lineRule="atLeast"/>
              <w:rPr>
                <w:rFonts w:cs="Arial"/>
                <w:sz w:val="18"/>
              </w:rPr>
            </w:pPr>
          </w:p>
        </w:tc>
        <w:tc>
          <w:tcPr>
            <w:tcW w:w="1984" w:type="dxa"/>
            <w:shd w:val="clear" w:color="auto" w:fill="D6E3BC" w:themeFill="accent3" w:themeFillTint="66"/>
          </w:tcPr>
          <w:p w14:paraId="2907DC9E" w14:textId="7E5D3B7F" w:rsidR="00F83667" w:rsidRDefault="00F83667" w:rsidP="00DB4EEF">
            <w:pPr>
              <w:spacing w:line="240" w:lineRule="atLeast"/>
              <w:rPr>
                <w:rFonts w:cs="Arial"/>
                <w:sz w:val="18"/>
              </w:rPr>
            </w:pPr>
            <w:r w:rsidRPr="00F40F05">
              <w:rPr>
                <w:rFonts w:cs="Arial"/>
                <w:sz w:val="18"/>
              </w:rPr>
              <w:t>BCM to LINHSM</w:t>
            </w:r>
          </w:p>
        </w:tc>
        <w:tc>
          <w:tcPr>
            <w:tcW w:w="2693" w:type="dxa"/>
            <w:shd w:val="clear" w:color="auto" w:fill="D6E3BC" w:themeFill="accent3" w:themeFillTint="66"/>
          </w:tcPr>
          <w:p w14:paraId="2DA7708B" w14:textId="11B4AACA" w:rsidR="00F83667" w:rsidRPr="00BB3712" w:rsidRDefault="00F83667" w:rsidP="00DB4EEF">
            <w:pPr>
              <w:spacing w:line="240" w:lineRule="atLeast"/>
              <w:rPr>
                <w:rFonts w:cs="Arial"/>
                <w:sz w:val="18"/>
              </w:rPr>
            </w:pPr>
            <w:r w:rsidRPr="008D4C05">
              <w:rPr>
                <w:rFonts w:cs="Arial"/>
                <w:sz w:val="18"/>
              </w:rPr>
              <w:t>BCM_LIN_Frm01(7)</w:t>
            </w:r>
          </w:p>
        </w:tc>
      </w:tr>
      <w:tr w:rsidR="00F83667" w:rsidRPr="003F473D" w14:paraId="340B40C6" w14:textId="77777777" w:rsidTr="00F83667">
        <w:trPr>
          <w:trHeight w:val="70"/>
        </w:trPr>
        <w:tc>
          <w:tcPr>
            <w:tcW w:w="1696" w:type="dxa"/>
            <w:shd w:val="clear" w:color="auto" w:fill="D6E3BC" w:themeFill="accent3" w:themeFillTint="66"/>
            <w:noWrap/>
          </w:tcPr>
          <w:p w14:paraId="4060523B" w14:textId="50FE3EA2" w:rsidR="00F83667" w:rsidRPr="0080670E" w:rsidRDefault="00F83667" w:rsidP="00DB4EEF">
            <w:pPr>
              <w:overflowPunct/>
              <w:autoSpaceDE/>
              <w:autoSpaceDN/>
              <w:adjustRightInd/>
              <w:spacing w:line="240" w:lineRule="atLeast"/>
              <w:textAlignment w:val="auto"/>
              <w:rPr>
                <w:rFonts w:cs="Arial"/>
                <w:sz w:val="18"/>
              </w:rPr>
            </w:pPr>
            <w:r w:rsidRPr="00505075">
              <w:rPr>
                <w:rFonts w:cs="Arial"/>
                <w:sz w:val="18"/>
              </w:rPr>
              <w:t>HS_Ind_Pos</w:t>
            </w:r>
          </w:p>
        </w:tc>
        <w:tc>
          <w:tcPr>
            <w:tcW w:w="1985" w:type="dxa"/>
            <w:shd w:val="clear" w:color="auto" w:fill="D6E3BC" w:themeFill="accent3" w:themeFillTint="66"/>
          </w:tcPr>
          <w:p w14:paraId="4A3F7C2C" w14:textId="0E54DAE6" w:rsidR="00F83667" w:rsidRPr="0080670E" w:rsidRDefault="00F83667" w:rsidP="00DB4EEF">
            <w:pPr>
              <w:spacing w:line="240" w:lineRule="atLeast"/>
              <w:rPr>
                <w:rFonts w:cs="Arial"/>
                <w:sz w:val="18"/>
              </w:rPr>
            </w:pPr>
            <w:r w:rsidRPr="00505075">
              <w:rPr>
                <w:rFonts w:cs="Arial"/>
                <w:sz w:val="18"/>
              </w:rPr>
              <w:t>HS_Ind_Pos</w:t>
            </w:r>
          </w:p>
        </w:tc>
        <w:tc>
          <w:tcPr>
            <w:tcW w:w="1843" w:type="dxa"/>
            <w:shd w:val="clear" w:color="auto" w:fill="D6E3BC" w:themeFill="accent3" w:themeFillTint="66"/>
          </w:tcPr>
          <w:p w14:paraId="008B7C8E" w14:textId="77777777" w:rsidR="00F83667" w:rsidRPr="0080670E" w:rsidRDefault="00F83667" w:rsidP="00DB4EEF">
            <w:pPr>
              <w:spacing w:line="240" w:lineRule="atLeast"/>
              <w:rPr>
                <w:rFonts w:cs="Arial"/>
                <w:sz w:val="18"/>
              </w:rPr>
            </w:pPr>
          </w:p>
        </w:tc>
        <w:tc>
          <w:tcPr>
            <w:tcW w:w="1984" w:type="dxa"/>
            <w:shd w:val="clear" w:color="auto" w:fill="D6E3BC" w:themeFill="accent3" w:themeFillTint="66"/>
          </w:tcPr>
          <w:p w14:paraId="0235FB87" w14:textId="59C07012" w:rsidR="00F83667" w:rsidRDefault="00F83667" w:rsidP="00DB4EEF">
            <w:pPr>
              <w:spacing w:line="240" w:lineRule="atLeast"/>
              <w:rPr>
                <w:rFonts w:cs="Arial"/>
                <w:sz w:val="18"/>
              </w:rPr>
            </w:pPr>
            <w:r w:rsidRPr="00F40F05">
              <w:rPr>
                <w:rFonts w:cs="Arial"/>
                <w:sz w:val="18"/>
              </w:rPr>
              <w:t>BCM to LINHSM</w:t>
            </w:r>
          </w:p>
        </w:tc>
        <w:tc>
          <w:tcPr>
            <w:tcW w:w="2693" w:type="dxa"/>
            <w:shd w:val="clear" w:color="auto" w:fill="D6E3BC" w:themeFill="accent3" w:themeFillTint="66"/>
          </w:tcPr>
          <w:p w14:paraId="6BFF1666" w14:textId="5B08C952" w:rsidR="00F83667" w:rsidRDefault="00F83667" w:rsidP="00DB4EEF">
            <w:pPr>
              <w:spacing w:line="240" w:lineRule="atLeast"/>
              <w:rPr>
                <w:rFonts w:cs="Arial"/>
                <w:sz w:val="18"/>
              </w:rPr>
            </w:pPr>
            <w:r w:rsidRPr="008D4C05">
              <w:rPr>
                <w:rFonts w:cs="Arial"/>
                <w:sz w:val="18"/>
              </w:rPr>
              <w:t>BCM_LIN_Frm01(7)</w:t>
            </w:r>
          </w:p>
        </w:tc>
      </w:tr>
    </w:tbl>
    <w:tbl>
      <w:tblPr>
        <w:tblStyle w:val="TableGrid"/>
        <w:tblpPr w:leftFromText="180" w:rightFromText="180" w:vertAnchor="text" w:tblpX="-5" w:tblpY="1"/>
        <w:tblOverlap w:val="never"/>
        <w:tblW w:w="10206" w:type="dxa"/>
        <w:shd w:val="clear" w:color="auto" w:fill="D6E3BC" w:themeFill="accent3" w:themeFillTint="66"/>
        <w:tblLayout w:type="fixed"/>
        <w:tblLook w:val="04A0" w:firstRow="1" w:lastRow="0" w:firstColumn="1" w:lastColumn="0" w:noHBand="0" w:noVBand="1"/>
      </w:tblPr>
      <w:tblGrid>
        <w:gridCol w:w="1701"/>
        <w:gridCol w:w="1985"/>
        <w:gridCol w:w="1843"/>
        <w:gridCol w:w="1984"/>
        <w:gridCol w:w="2693"/>
      </w:tblGrid>
      <w:tr w:rsidR="008022A6" w:rsidRPr="003F473D" w14:paraId="7E7062A9" w14:textId="77777777" w:rsidTr="001A7AFA">
        <w:trPr>
          <w:trHeight w:val="143"/>
        </w:trPr>
        <w:tc>
          <w:tcPr>
            <w:tcW w:w="1701" w:type="dxa"/>
            <w:shd w:val="clear" w:color="auto" w:fill="D6E3BC" w:themeFill="accent3" w:themeFillTint="66"/>
            <w:noWrap/>
          </w:tcPr>
          <w:p w14:paraId="03043D39" w14:textId="77777777" w:rsidR="008022A6" w:rsidRDefault="008022A6" w:rsidP="00DB4EEF">
            <w:pPr>
              <w:overflowPunct/>
              <w:autoSpaceDE/>
              <w:autoSpaceDN/>
              <w:adjustRightInd/>
              <w:spacing w:line="240" w:lineRule="atLeast"/>
              <w:textAlignment w:val="auto"/>
              <w:rPr>
                <w:rFonts w:cs="Arial"/>
                <w:sz w:val="18"/>
              </w:rPr>
            </w:pPr>
            <w:r>
              <w:rPr>
                <w:rFonts w:cs="Arial"/>
                <w:sz w:val="18"/>
              </w:rPr>
              <w:t>FTP_Status</w:t>
            </w:r>
          </w:p>
        </w:tc>
        <w:tc>
          <w:tcPr>
            <w:tcW w:w="1985" w:type="dxa"/>
            <w:shd w:val="clear" w:color="auto" w:fill="D6E3BC" w:themeFill="accent3" w:themeFillTint="66"/>
          </w:tcPr>
          <w:p w14:paraId="54AD580C" w14:textId="77777777" w:rsidR="008022A6" w:rsidRPr="00F600F9" w:rsidRDefault="008022A6" w:rsidP="00DB4EEF">
            <w:pPr>
              <w:spacing w:line="240" w:lineRule="atLeast"/>
              <w:rPr>
                <w:rFonts w:cs="Arial"/>
                <w:sz w:val="18"/>
              </w:rPr>
            </w:pPr>
            <w:r>
              <w:rPr>
                <w:rFonts w:cs="Arial"/>
                <w:sz w:val="18"/>
              </w:rPr>
              <w:t>FTP_Status</w:t>
            </w:r>
          </w:p>
        </w:tc>
        <w:tc>
          <w:tcPr>
            <w:tcW w:w="1843" w:type="dxa"/>
            <w:shd w:val="clear" w:color="auto" w:fill="D6E3BC" w:themeFill="accent3" w:themeFillTint="66"/>
          </w:tcPr>
          <w:p w14:paraId="1917A1E0" w14:textId="77777777" w:rsidR="008022A6" w:rsidRPr="00DE6816" w:rsidRDefault="008022A6" w:rsidP="00DB4EEF">
            <w:pPr>
              <w:spacing w:line="240" w:lineRule="atLeast"/>
              <w:rPr>
                <w:rFonts w:cs="Arial"/>
                <w:sz w:val="18"/>
              </w:rPr>
            </w:pPr>
          </w:p>
        </w:tc>
        <w:tc>
          <w:tcPr>
            <w:tcW w:w="1984" w:type="dxa"/>
            <w:shd w:val="clear" w:color="auto" w:fill="D6E3BC" w:themeFill="accent3" w:themeFillTint="66"/>
          </w:tcPr>
          <w:p w14:paraId="3AA9CCDE" w14:textId="77777777" w:rsidR="008022A6" w:rsidRDefault="008022A6" w:rsidP="00DB4EEF">
            <w:pPr>
              <w:spacing w:line="240" w:lineRule="atLeast"/>
              <w:rPr>
                <w:rFonts w:cs="Arial"/>
                <w:sz w:val="18"/>
              </w:rPr>
            </w:pPr>
            <w:r>
              <w:rPr>
                <w:rFonts w:cs="Arial"/>
                <w:sz w:val="18"/>
              </w:rPr>
              <w:t>BCM to LDM</w:t>
            </w:r>
          </w:p>
        </w:tc>
        <w:tc>
          <w:tcPr>
            <w:tcW w:w="2693" w:type="dxa"/>
            <w:shd w:val="clear" w:color="auto" w:fill="D6E3BC" w:themeFill="accent3" w:themeFillTint="66"/>
          </w:tcPr>
          <w:p w14:paraId="1F2526DC" w14:textId="77777777" w:rsidR="008022A6" w:rsidRDefault="008022A6" w:rsidP="00DB4EEF">
            <w:pPr>
              <w:spacing w:line="240" w:lineRule="atLeast"/>
              <w:rPr>
                <w:rFonts w:cs="Arial"/>
                <w:sz w:val="18"/>
              </w:rPr>
            </w:pPr>
            <w:r>
              <w:rPr>
                <w:rFonts w:cs="Arial"/>
                <w:sz w:val="18"/>
              </w:rPr>
              <w:t>LIN</w:t>
            </w:r>
          </w:p>
          <w:p w14:paraId="6F5080F6" w14:textId="77777777" w:rsidR="008022A6" w:rsidRDefault="008022A6" w:rsidP="00DB4EEF">
            <w:pPr>
              <w:spacing w:line="240" w:lineRule="atLeast"/>
              <w:rPr>
                <w:rFonts w:cs="Arial"/>
                <w:sz w:val="18"/>
              </w:rPr>
            </w:pPr>
            <w:r>
              <w:rPr>
                <w:rFonts w:cs="Arial"/>
                <w:sz w:val="18"/>
              </w:rPr>
              <w:t>BCM_L5_FC1(0) - 15</w:t>
            </w:r>
          </w:p>
        </w:tc>
      </w:tr>
      <w:tr w:rsidR="008022A6" w:rsidRPr="003F473D" w14:paraId="44ACDA37" w14:textId="77777777" w:rsidTr="001A7AFA">
        <w:trPr>
          <w:trHeight w:val="143"/>
        </w:trPr>
        <w:tc>
          <w:tcPr>
            <w:tcW w:w="1701" w:type="dxa"/>
            <w:shd w:val="clear" w:color="auto" w:fill="D6E3BC" w:themeFill="accent3" w:themeFillTint="66"/>
            <w:noWrap/>
          </w:tcPr>
          <w:p w14:paraId="3885F2FE" w14:textId="77777777" w:rsidR="008022A6" w:rsidRDefault="008022A6" w:rsidP="00DB4EEF">
            <w:pPr>
              <w:overflowPunct/>
              <w:autoSpaceDE/>
              <w:autoSpaceDN/>
              <w:adjustRightInd/>
              <w:spacing w:line="240" w:lineRule="atLeast"/>
              <w:textAlignment w:val="auto"/>
              <w:rPr>
                <w:rFonts w:cs="Arial"/>
                <w:sz w:val="18"/>
              </w:rPr>
            </w:pPr>
            <w:r w:rsidRPr="00B900DD">
              <w:rPr>
                <w:rFonts w:cs="Arial"/>
                <w:sz w:val="18"/>
              </w:rPr>
              <w:t>High_Beam_Status</w:t>
            </w:r>
          </w:p>
        </w:tc>
        <w:tc>
          <w:tcPr>
            <w:tcW w:w="1985" w:type="dxa"/>
            <w:shd w:val="clear" w:color="auto" w:fill="D6E3BC" w:themeFill="accent3" w:themeFillTint="66"/>
          </w:tcPr>
          <w:p w14:paraId="05C7CF05" w14:textId="77777777" w:rsidR="008022A6" w:rsidRDefault="008022A6" w:rsidP="00DB4EEF">
            <w:pPr>
              <w:spacing w:line="240" w:lineRule="atLeast"/>
              <w:rPr>
                <w:rFonts w:cs="Arial"/>
                <w:sz w:val="18"/>
              </w:rPr>
            </w:pPr>
            <w:r w:rsidRPr="00B900DD">
              <w:rPr>
                <w:rFonts w:cs="Arial"/>
                <w:sz w:val="18"/>
              </w:rPr>
              <w:t>High_Beam_Status</w:t>
            </w:r>
          </w:p>
        </w:tc>
        <w:tc>
          <w:tcPr>
            <w:tcW w:w="1843" w:type="dxa"/>
            <w:shd w:val="clear" w:color="auto" w:fill="D6E3BC" w:themeFill="accent3" w:themeFillTint="66"/>
          </w:tcPr>
          <w:p w14:paraId="5D5DB700" w14:textId="77777777" w:rsidR="008022A6" w:rsidRPr="00DE6816" w:rsidRDefault="008022A6" w:rsidP="00DB4EEF">
            <w:pPr>
              <w:spacing w:line="240" w:lineRule="atLeast"/>
              <w:rPr>
                <w:rFonts w:cs="Arial"/>
                <w:sz w:val="18"/>
              </w:rPr>
            </w:pPr>
          </w:p>
        </w:tc>
        <w:tc>
          <w:tcPr>
            <w:tcW w:w="1984" w:type="dxa"/>
            <w:shd w:val="clear" w:color="auto" w:fill="D6E3BC" w:themeFill="accent3" w:themeFillTint="66"/>
          </w:tcPr>
          <w:p w14:paraId="6F426013" w14:textId="77777777" w:rsidR="008022A6" w:rsidRDefault="008022A6" w:rsidP="00DB4EEF">
            <w:pPr>
              <w:spacing w:line="240" w:lineRule="atLeast"/>
              <w:rPr>
                <w:rFonts w:cs="Arial"/>
                <w:sz w:val="18"/>
              </w:rPr>
            </w:pPr>
            <w:r>
              <w:rPr>
                <w:rFonts w:cs="Arial"/>
                <w:sz w:val="18"/>
              </w:rPr>
              <w:t>BCM to LDM</w:t>
            </w:r>
          </w:p>
        </w:tc>
        <w:tc>
          <w:tcPr>
            <w:tcW w:w="2693" w:type="dxa"/>
            <w:shd w:val="clear" w:color="auto" w:fill="D6E3BC" w:themeFill="accent3" w:themeFillTint="66"/>
          </w:tcPr>
          <w:p w14:paraId="606CBA60" w14:textId="77777777" w:rsidR="008022A6" w:rsidRDefault="008022A6" w:rsidP="00DB4EEF">
            <w:pPr>
              <w:spacing w:line="240" w:lineRule="atLeast"/>
              <w:rPr>
                <w:rFonts w:cs="Arial"/>
                <w:sz w:val="18"/>
              </w:rPr>
            </w:pPr>
            <w:r>
              <w:rPr>
                <w:rFonts w:cs="Arial"/>
                <w:sz w:val="18"/>
              </w:rPr>
              <w:t>LIN</w:t>
            </w:r>
          </w:p>
          <w:p w14:paraId="4636F048" w14:textId="77777777" w:rsidR="008022A6" w:rsidRDefault="008022A6" w:rsidP="00DB4EEF">
            <w:pPr>
              <w:spacing w:line="240" w:lineRule="atLeast"/>
              <w:rPr>
                <w:rFonts w:cs="Arial"/>
                <w:sz w:val="18"/>
              </w:rPr>
            </w:pPr>
            <w:r>
              <w:rPr>
                <w:rFonts w:cs="Arial"/>
                <w:sz w:val="18"/>
              </w:rPr>
              <w:t>BCM_L5_FC1(0) - 14</w:t>
            </w:r>
          </w:p>
        </w:tc>
      </w:tr>
      <w:tr w:rsidR="008B0997" w:rsidRPr="003F473D" w14:paraId="6F55BF64" w14:textId="77777777" w:rsidTr="00AA001C">
        <w:tblPrEx>
          <w:shd w:val="clear" w:color="auto" w:fill="auto"/>
        </w:tblPrEx>
        <w:trPr>
          <w:trHeight w:val="143"/>
        </w:trPr>
        <w:tc>
          <w:tcPr>
            <w:tcW w:w="1701" w:type="dxa"/>
            <w:shd w:val="clear" w:color="auto" w:fill="D6E3BC" w:themeFill="accent3" w:themeFillTint="66"/>
            <w:noWrap/>
          </w:tcPr>
          <w:p w14:paraId="244C69DE" w14:textId="77777777" w:rsidR="008B0997" w:rsidRPr="003773F6" w:rsidRDefault="008B0997" w:rsidP="00DB4EEF">
            <w:pPr>
              <w:overflowPunct/>
              <w:autoSpaceDE/>
              <w:autoSpaceDN/>
              <w:adjustRightInd/>
              <w:spacing w:line="240" w:lineRule="atLeast"/>
              <w:jc w:val="center"/>
              <w:textAlignment w:val="auto"/>
              <w:rPr>
                <w:rFonts w:cs="Arial"/>
                <w:sz w:val="18"/>
              </w:rPr>
            </w:pPr>
            <w:r w:rsidRPr="003773F6">
              <w:rPr>
                <w:rFonts w:cs="Arial"/>
                <w:sz w:val="18"/>
              </w:rPr>
              <w:t>Rear_Fog_HMI_Status</w:t>
            </w:r>
          </w:p>
        </w:tc>
        <w:tc>
          <w:tcPr>
            <w:tcW w:w="1985" w:type="dxa"/>
            <w:shd w:val="clear" w:color="auto" w:fill="D6E3BC" w:themeFill="accent3" w:themeFillTint="66"/>
          </w:tcPr>
          <w:p w14:paraId="22862E23" w14:textId="77777777" w:rsidR="008B0997" w:rsidRDefault="008B0997" w:rsidP="00DB4EEF">
            <w:pPr>
              <w:spacing w:line="240" w:lineRule="atLeast"/>
              <w:rPr>
                <w:rFonts w:cs="Arial"/>
                <w:sz w:val="18"/>
              </w:rPr>
            </w:pPr>
            <w:r w:rsidRPr="00B900DD">
              <w:rPr>
                <w:rFonts w:cs="Arial"/>
                <w:sz w:val="18"/>
              </w:rPr>
              <w:t>Rear_Foglamp_Rqst</w:t>
            </w:r>
          </w:p>
        </w:tc>
        <w:tc>
          <w:tcPr>
            <w:tcW w:w="1843" w:type="dxa"/>
            <w:shd w:val="clear" w:color="auto" w:fill="D6E3BC" w:themeFill="accent3" w:themeFillTint="66"/>
          </w:tcPr>
          <w:p w14:paraId="10A4A8F1" w14:textId="77777777" w:rsidR="008B0997" w:rsidRPr="00DE6816" w:rsidRDefault="008B0997" w:rsidP="00DB4EEF">
            <w:pPr>
              <w:spacing w:line="240" w:lineRule="atLeast"/>
              <w:rPr>
                <w:rFonts w:cs="Arial"/>
                <w:sz w:val="18"/>
              </w:rPr>
            </w:pPr>
          </w:p>
        </w:tc>
        <w:tc>
          <w:tcPr>
            <w:tcW w:w="1984" w:type="dxa"/>
            <w:shd w:val="clear" w:color="auto" w:fill="D6E3BC" w:themeFill="accent3" w:themeFillTint="66"/>
          </w:tcPr>
          <w:p w14:paraId="17F1F02F" w14:textId="78488667" w:rsidR="008B0997" w:rsidRDefault="008B0997" w:rsidP="00DB4EEF">
            <w:pPr>
              <w:spacing w:line="240" w:lineRule="atLeast"/>
              <w:rPr>
                <w:rFonts w:cs="Arial"/>
                <w:sz w:val="18"/>
              </w:rPr>
            </w:pPr>
            <w:r w:rsidRPr="00D96D48">
              <w:rPr>
                <w:rFonts w:cs="Arial"/>
                <w:sz w:val="18"/>
              </w:rPr>
              <w:t>BCM to LDM</w:t>
            </w:r>
          </w:p>
        </w:tc>
        <w:tc>
          <w:tcPr>
            <w:tcW w:w="2693" w:type="dxa"/>
            <w:shd w:val="clear" w:color="auto" w:fill="D6E3BC" w:themeFill="accent3" w:themeFillTint="66"/>
          </w:tcPr>
          <w:p w14:paraId="3797EB41" w14:textId="77777777" w:rsidR="008B0997" w:rsidRDefault="008B0997" w:rsidP="00DB4EEF">
            <w:pPr>
              <w:spacing w:line="240" w:lineRule="atLeast"/>
              <w:rPr>
                <w:rFonts w:cs="Arial"/>
                <w:sz w:val="18"/>
              </w:rPr>
            </w:pPr>
            <w:r>
              <w:rPr>
                <w:rFonts w:cs="Arial"/>
                <w:sz w:val="18"/>
              </w:rPr>
              <w:t>LIN</w:t>
            </w:r>
          </w:p>
          <w:p w14:paraId="5A28EE95" w14:textId="77777777" w:rsidR="008B0997" w:rsidRDefault="008B0997" w:rsidP="00DB4EEF">
            <w:pPr>
              <w:spacing w:line="240" w:lineRule="atLeast"/>
              <w:rPr>
                <w:rFonts w:cs="Arial"/>
                <w:sz w:val="18"/>
              </w:rPr>
            </w:pPr>
            <w:r>
              <w:rPr>
                <w:rFonts w:cs="Arial"/>
                <w:sz w:val="18"/>
              </w:rPr>
              <w:t>BCM_L5_FC1(0) - 29</w:t>
            </w:r>
          </w:p>
        </w:tc>
      </w:tr>
      <w:tr w:rsidR="008B0997" w:rsidRPr="003F473D" w14:paraId="6DF9629A" w14:textId="77777777" w:rsidTr="00AA001C">
        <w:tblPrEx>
          <w:shd w:val="clear" w:color="auto" w:fill="auto"/>
        </w:tblPrEx>
        <w:trPr>
          <w:trHeight w:val="143"/>
        </w:trPr>
        <w:tc>
          <w:tcPr>
            <w:tcW w:w="1701" w:type="dxa"/>
            <w:shd w:val="clear" w:color="auto" w:fill="D6E3BC" w:themeFill="accent3" w:themeFillTint="66"/>
            <w:noWrap/>
          </w:tcPr>
          <w:p w14:paraId="479C436F" w14:textId="77777777" w:rsidR="008B0997" w:rsidRPr="003773F6" w:rsidRDefault="008B0997" w:rsidP="00DB4EEF">
            <w:pPr>
              <w:overflowPunct/>
              <w:autoSpaceDE/>
              <w:autoSpaceDN/>
              <w:adjustRightInd/>
              <w:spacing w:line="240" w:lineRule="atLeast"/>
              <w:jc w:val="center"/>
              <w:textAlignment w:val="auto"/>
              <w:rPr>
                <w:rFonts w:cs="Arial"/>
                <w:sz w:val="18"/>
              </w:rPr>
            </w:pPr>
            <w:r w:rsidRPr="003773F6">
              <w:rPr>
                <w:rFonts w:cs="Arial"/>
                <w:sz w:val="18"/>
              </w:rPr>
              <w:t>Front_Fog_HMI_Status</w:t>
            </w:r>
          </w:p>
        </w:tc>
        <w:tc>
          <w:tcPr>
            <w:tcW w:w="1985" w:type="dxa"/>
            <w:shd w:val="clear" w:color="auto" w:fill="D6E3BC" w:themeFill="accent3" w:themeFillTint="66"/>
          </w:tcPr>
          <w:p w14:paraId="50D3C693" w14:textId="77777777" w:rsidR="008B0997" w:rsidRDefault="008B0997" w:rsidP="00DB4EEF">
            <w:pPr>
              <w:spacing w:line="240" w:lineRule="atLeast"/>
              <w:rPr>
                <w:rFonts w:cs="Arial"/>
                <w:sz w:val="18"/>
              </w:rPr>
            </w:pPr>
            <w:r w:rsidRPr="00B900DD">
              <w:rPr>
                <w:rFonts w:cs="Arial"/>
                <w:sz w:val="18"/>
              </w:rPr>
              <w:t>Front_Foglamp_Rqst</w:t>
            </w:r>
          </w:p>
        </w:tc>
        <w:tc>
          <w:tcPr>
            <w:tcW w:w="1843" w:type="dxa"/>
            <w:shd w:val="clear" w:color="auto" w:fill="D6E3BC" w:themeFill="accent3" w:themeFillTint="66"/>
          </w:tcPr>
          <w:p w14:paraId="6775D9A8" w14:textId="77777777" w:rsidR="008B0997" w:rsidRPr="00DE6816" w:rsidRDefault="008B0997" w:rsidP="00DB4EEF">
            <w:pPr>
              <w:spacing w:line="240" w:lineRule="atLeast"/>
              <w:rPr>
                <w:rFonts w:cs="Arial"/>
                <w:sz w:val="18"/>
              </w:rPr>
            </w:pPr>
          </w:p>
        </w:tc>
        <w:tc>
          <w:tcPr>
            <w:tcW w:w="1984" w:type="dxa"/>
            <w:shd w:val="clear" w:color="auto" w:fill="D6E3BC" w:themeFill="accent3" w:themeFillTint="66"/>
          </w:tcPr>
          <w:p w14:paraId="2F2BDD38" w14:textId="23EBE1D6" w:rsidR="008B0997" w:rsidRDefault="008B0997" w:rsidP="00DB4EEF">
            <w:pPr>
              <w:spacing w:line="240" w:lineRule="atLeast"/>
              <w:rPr>
                <w:rFonts w:cs="Arial"/>
                <w:sz w:val="18"/>
              </w:rPr>
            </w:pPr>
            <w:r w:rsidRPr="00D96D48">
              <w:rPr>
                <w:rFonts w:cs="Arial"/>
                <w:sz w:val="18"/>
              </w:rPr>
              <w:t>BCM to LDM</w:t>
            </w:r>
          </w:p>
        </w:tc>
        <w:tc>
          <w:tcPr>
            <w:tcW w:w="2693" w:type="dxa"/>
            <w:shd w:val="clear" w:color="auto" w:fill="D6E3BC" w:themeFill="accent3" w:themeFillTint="66"/>
          </w:tcPr>
          <w:p w14:paraId="40D2895B" w14:textId="77777777" w:rsidR="008B0997" w:rsidRDefault="008B0997" w:rsidP="00DB4EEF">
            <w:pPr>
              <w:spacing w:line="240" w:lineRule="atLeast"/>
              <w:rPr>
                <w:rFonts w:cs="Arial"/>
                <w:sz w:val="18"/>
              </w:rPr>
            </w:pPr>
            <w:r>
              <w:rPr>
                <w:rFonts w:cs="Arial"/>
                <w:sz w:val="18"/>
              </w:rPr>
              <w:t>LIN</w:t>
            </w:r>
          </w:p>
          <w:p w14:paraId="67EC43FE" w14:textId="77777777" w:rsidR="008B0997" w:rsidRDefault="008B0997" w:rsidP="00DB4EEF">
            <w:pPr>
              <w:spacing w:line="240" w:lineRule="atLeast"/>
              <w:rPr>
                <w:rFonts w:cs="Arial"/>
                <w:sz w:val="18"/>
              </w:rPr>
            </w:pPr>
            <w:r>
              <w:rPr>
                <w:rFonts w:cs="Arial"/>
                <w:sz w:val="18"/>
              </w:rPr>
              <w:t>BCM_L5_FC1(0) - 30</w:t>
            </w:r>
          </w:p>
        </w:tc>
      </w:tr>
      <w:tr w:rsidR="008B0997" w:rsidRPr="003F473D" w14:paraId="58CAD3C8" w14:textId="77777777" w:rsidTr="00AA001C">
        <w:tblPrEx>
          <w:shd w:val="clear" w:color="auto" w:fill="auto"/>
        </w:tblPrEx>
        <w:trPr>
          <w:trHeight w:val="143"/>
        </w:trPr>
        <w:tc>
          <w:tcPr>
            <w:tcW w:w="1701" w:type="dxa"/>
            <w:shd w:val="clear" w:color="auto" w:fill="D6E3BC" w:themeFill="accent3" w:themeFillTint="66"/>
            <w:noWrap/>
          </w:tcPr>
          <w:p w14:paraId="1348AD67" w14:textId="77777777" w:rsidR="008B0997" w:rsidRDefault="008B0997" w:rsidP="00DB4EEF">
            <w:pPr>
              <w:overflowPunct/>
              <w:autoSpaceDE/>
              <w:autoSpaceDN/>
              <w:adjustRightInd/>
              <w:spacing w:line="240" w:lineRule="atLeast"/>
              <w:textAlignment w:val="auto"/>
              <w:rPr>
                <w:rFonts w:cs="Arial"/>
                <w:sz w:val="18"/>
              </w:rPr>
            </w:pPr>
            <w:r w:rsidRPr="003773F6">
              <w:rPr>
                <w:rFonts w:cs="Arial"/>
                <w:sz w:val="18"/>
              </w:rPr>
              <w:t>HeadLamp_HMI_SW_</w:t>
            </w:r>
            <w:r>
              <w:rPr>
                <w:rFonts w:cs="Arial"/>
                <w:sz w:val="18"/>
              </w:rPr>
              <w:t>AutoLamp</w:t>
            </w:r>
          </w:p>
        </w:tc>
        <w:tc>
          <w:tcPr>
            <w:tcW w:w="1985" w:type="dxa"/>
            <w:shd w:val="clear" w:color="auto" w:fill="D6E3BC" w:themeFill="accent3" w:themeFillTint="66"/>
          </w:tcPr>
          <w:p w14:paraId="6630FAD8" w14:textId="77777777" w:rsidR="008B0997" w:rsidRDefault="008B0997" w:rsidP="00DB4EEF">
            <w:pPr>
              <w:spacing w:line="240" w:lineRule="atLeast"/>
              <w:rPr>
                <w:rFonts w:cs="Arial"/>
                <w:sz w:val="18"/>
              </w:rPr>
            </w:pPr>
            <w:r w:rsidRPr="00A7358B">
              <w:rPr>
                <w:rFonts w:cs="Arial"/>
                <w:sz w:val="18"/>
              </w:rPr>
              <w:t>Autolamp_Rqst</w:t>
            </w:r>
          </w:p>
        </w:tc>
        <w:tc>
          <w:tcPr>
            <w:tcW w:w="1843" w:type="dxa"/>
            <w:shd w:val="clear" w:color="auto" w:fill="D6E3BC" w:themeFill="accent3" w:themeFillTint="66"/>
          </w:tcPr>
          <w:p w14:paraId="001413AE" w14:textId="77777777" w:rsidR="008B0997" w:rsidRPr="00DE6816" w:rsidRDefault="008B0997" w:rsidP="00DB4EEF">
            <w:pPr>
              <w:spacing w:line="240" w:lineRule="atLeast"/>
              <w:rPr>
                <w:rFonts w:cs="Arial"/>
                <w:sz w:val="18"/>
              </w:rPr>
            </w:pPr>
          </w:p>
        </w:tc>
        <w:tc>
          <w:tcPr>
            <w:tcW w:w="1984" w:type="dxa"/>
            <w:shd w:val="clear" w:color="auto" w:fill="D6E3BC" w:themeFill="accent3" w:themeFillTint="66"/>
          </w:tcPr>
          <w:p w14:paraId="1D439A35" w14:textId="5B992577" w:rsidR="008B0997" w:rsidRDefault="008B0997" w:rsidP="00DB4EEF">
            <w:pPr>
              <w:spacing w:line="240" w:lineRule="atLeast"/>
              <w:rPr>
                <w:rFonts w:cs="Arial"/>
                <w:sz w:val="18"/>
              </w:rPr>
            </w:pPr>
            <w:r w:rsidRPr="00D96D48">
              <w:rPr>
                <w:rFonts w:cs="Arial"/>
                <w:sz w:val="18"/>
              </w:rPr>
              <w:t>BCM to LDM</w:t>
            </w:r>
          </w:p>
        </w:tc>
        <w:tc>
          <w:tcPr>
            <w:tcW w:w="2693" w:type="dxa"/>
            <w:shd w:val="clear" w:color="auto" w:fill="D6E3BC" w:themeFill="accent3" w:themeFillTint="66"/>
          </w:tcPr>
          <w:p w14:paraId="457FAC3C" w14:textId="77777777" w:rsidR="008B0997" w:rsidRDefault="008B0997" w:rsidP="00DB4EEF">
            <w:pPr>
              <w:spacing w:line="240" w:lineRule="atLeast"/>
              <w:rPr>
                <w:rFonts w:cs="Arial"/>
                <w:sz w:val="18"/>
              </w:rPr>
            </w:pPr>
            <w:r>
              <w:rPr>
                <w:rFonts w:cs="Arial"/>
                <w:sz w:val="18"/>
              </w:rPr>
              <w:t>LIN</w:t>
            </w:r>
          </w:p>
          <w:p w14:paraId="4DFF5E20" w14:textId="77777777" w:rsidR="008B0997" w:rsidRDefault="008B0997" w:rsidP="00DB4EEF">
            <w:pPr>
              <w:spacing w:line="240" w:lineRule="atLeast"/>
              <w:rPr>
                <w:rFonts w:cs="Arial"/>
                <w:sz w:val="18"/>
              </w:rPr>
            </w:pPr>
            <w:r>
              <w:rPr>
                <w:rFonts w:cs="Arial"/>
                <w:sz w:val="18"/>
              </w:rPr>
              <w:t>BCM_L5_FC1(0) - 23</w:t>
            </w:r>
          </w:p>
        </w:tc>
      </w:tr>
      <w:tr w:rsidR="00411DBE" w:rsidRPr="003F473D" w14:paraId="6A442749" w14:textId="77777777" w:rsidTr="006510C5">
        <w:tblPrEx>
          <w:shd w:val="clear" w:color="auto" w:fill="auto"/>
        </w:tblPrEx>
        <w:trPr>
          <w:trHeight w:val="143"/>
        </w:trPr>
        <w:tc>
          <w:tcPr>
            <w:tcW w:w="1701" w:type="dxa"/>
            <w:shd w:val="clear" w:color="auto" w:fill="D6E3BC" w:themeFill="accent3" w:themeFillTint="66"/>
            <w:noWrap/>
          </w:tcPr>
          <w:p w14:paraId="3D996C95" w14:textId="77777777" w:rsidR="00411DBE" w:rsidRDefault="00411DBE" w:rsidP="00DB4EEF">
            <w:pPr>
              <w:overflowPunct/>
              <w:autoSpaceDE/>
              <w:autoSpaceDN/>
              <w:adjustRightInd/>
              <w:spacing w:line="240" w:lineRule="atLeast"/>
              <w:textAlignment w:val="auto"/>
              <w:rPr>
                <w:rFonts w:cs="Arial"/>
                <w:sz w:val="18"/>
              </w:rPr>
            </w:pPr>
            <w:r w:rsidRPr="00CC4B87">
              <w:rPr>
                <w:rFonts w:cs="Arial"/>
                <w:sz w:val="18"/>
              </w:rPr>
              <w:t>Ignition_Status</w:t>
            </w:r>
          </w:p>
        </w:tc>
        <w:tc>
          <w:tcPr>
            <w:tcW w:w="1985" w:type="dxa"/>
            <w:shd w:val="clear" w:color="auto" w:fill="D6E3BC" w:themeFill="accent3" w:themeFillTint="66"/>
          </w:tcPr>
          <w:p w14:paraId="41E75E34" w14:textId="77777777" w:rsidR="00411DBE" w:rsidRPr="00A7358B" w:rsidRDefault="00411DBE" w:rsidP="00DB4EEF">
            <w:pPr>
              <w:spacing w:line="240" w:lineRule="atLeast"/>
              <w:rPr>
                <w:rFonts w:cs="Arial"/>
                <w:sz w:val="18"/>
              </w:rPr>
            </w:pPr>
            <w:r w:rsidRPr="00CC4B87">
              <w:rPr>
                <w:rFonts w:cs="Arial"/>
                <w:sz w:val="18"/>
              </w:rPr>
              <w:t>Ignition_Status</w:t>
            </w:r>
          </w:p>
        </w:tc>
        <w:tc>
          <w:tcPr>
            <w:tcW w:w="1843" w:type="dxa"/>
            <w:shd w:val="clear" w:color="auto" w:fill="D6E3BC" w:themeFill="accent3" w:themeFillTint="66"/>
          </w:tcPr>
          <w:p w14:paraId="6415D511" w14:textId="77777777" w:rsidR="00411DBE" w:rsidRPr="00DE6816" w:rsidRDefault="00411DBE" w:rsidP="00DB4EEF">
            <w:pPr>
              <w:spacing w:line="240" w:lineRule="atLeast"/>
              <w:rPr>
                <w:rFonts w:cs="Arial"/>
                <w:sz w:val="18"/>
              </w:rPr>
            </w:pPr>
          </w:p>
        </w:tc>
        <w:tc>
          <w:tcPr>
            <w:tcW w:w="1984" w:type="dxa"/>
            <w:shd w:val="clear" w:color="auto" w:fill="D6E3BC" w:themeFill="accent3" w:themeFillTint="66"/>
          </w:tcPr>
          <w:p w14:paraId="349BE7C2" w14:textId="77777777" w:rsidR="00411DBE" w:rsidRDefault="00411DBE" w:rsidP="00DB4EEF">
            <w:pPr>
              <w:spacing w:line="240" w:lineRule="atLeast"/>
              <w:rPr>
                <w:rFonts w:cs="Arial"/>
                <w:sz w:val="18"/>
              </w:rPr>
            </w:pPr>
            <w:r>
              <w:rPr>
                <w:rFonts w:cs="Arial"/>
                <w:sz w:val="18"/>
              </w:rPr>
              <w:t>BCM to LDM</w:t>
            </w:r>
          </w:p>
        </w:tc>
        <w:tc>
          <w:tcPr>
            <w:tcW w:w="2693" w:type="dxa"/>
            <w:shd w:val="clear" w:color="auto" w:fill="D6E3BC" w:themeFill="accent3" w:themeFillTint="66"/>
          </w:tcPr>
          <w:p w14:paraId="5C16DD9C" w14:textId="77777777" w:rsidR="00411DBE" w:rsidRDefault="00411DBE" w:rsidP="00DB4EEF">
            <w:pPr>
              <w:spacing w:line="240" w:lineRule="atLeast"/>
              <w:rPr>
                <w:rFonts w:cs="Arial"/>
                <w:sz w:val="18"/>
              </w:rPr>
            </w:pPr>
            <w:r>
              <w:rPr>
                <w:rFonts w:cs="Arial"/>
                <w:sz w:val="18"/>
              </w:rPr>
              <w:t>LIN</w:t>
            </w:r>
          </w:p>
          <w:p w14:paraId="7440853B" w14:textId="77777777" w:rsidR="00411DBE" w:rsidRDefault="00411DBE" w:rsidP="00DB4EEF">
            <w:pPr>
              <w:spacing w:line="240" w:lineRule="atLeast"/>
              <w:rPr>
                <w:rFonts w:cs="Arial"/>
                <w:sz w:val="18"/>
              </w:rPr>
            </w:pPr>
            <w:r>
              <w:rPr>
                <w:rFonts w:cs="Arial"/>
                <w:sz w:val="18"/>
              </w:rPr>
              <w:t>BCM_L5_FC1(0) - 0</w:t>
            </w:r>
          </w:p>
        </w:tc>
      </w:tr>
      <w:bookmarkEnd w:id="232"/>
    </w:tbl>
    <w:p w14:paraId="4ABFDC93" w14:textId="77777777" w:rsidR="00FA3369" w:rsidRDefault="00FA3369" w:rsidP="00DB4EEF">
      <w:pPr>
        <w:spacing w:line="240" w:lineRule="atLeast"/>
      </w:pPr>
    </w:p>
    <w:p w14:paraId="3D7DDA34" w14:textId="5A9E3356" w:rsidR="003305ED" w:rsidRDefault="003305ED" w:rsidP="00DB4EEF">
      <w:pPr>
        <w:pStyle w:val="Caption"/>
        <w:spacing w:line="240" w:lineRule="atLeast"/>
        <w:rPr>
          <w:lang w:val="en-GB"/>
        </w:rPr>
      </w:pPr>
      <w:bookmarkStart w:id="233" w:name="_Toc89265553"/>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3</w:t>
      </w:r>
      <w:r w:rsidR="00A378CF">
        <w:rPr>
          <w:noProof/>
        </w:rPr>
        <w:fldChar w:fldCharType="end"/>
      </w:r>
      <w:r w:rsidRPr="00702453">
        <w:t xml:space="preserve">: </w:t>
      </w:r>
      <w:r>
        <w:t xml:space="preserve">Output Signal mappings of </w:t>
      </w:r>
      <w:r w:rsidR="004E68F8">
        <w:rPr>
          <w:lang w:val="en-GB"/>
        </w:rPr>
        <w:t xml:space="preserve">Fog </w:t>
      </w:r>
      <w:r w:rsidR="00CF4E4C">
        <w:rPr>
          <w:lang w:val="en-GB"/>
        </w:rPr>
        <w:t>LogicalFunction</w:t>
      </w:r>
      <w:bookmarkEnd w:id="231"/>
      <w:bookmarkEnd w:id="233"/>
    </w:p>
    <w:p w14:paraId="0720BAAB" w14:textId="77777777" w:rsidR="00945381" w:rsidRPr="00945381" w:rsidRDefault="00945381" w:rsidP="00945381">
      <w:pPr>
        <w:rPr>
          <w:lang w:val="en-GB"/>
        </w:rPr>
      </w:pPr>
    </w:p>
    <w:p w14:paraId="2028DED3" w14:textId="77777777" w:rsidR="003305ED" w:rsidRPr="00612064" w:rsidRDefault="003305ED" w:rsidP="00DB4EEF">
      <w:pPr>
        <w:spacing w:before="20" w:line="240" w:lineRule="atLeast"/>
        <w:rPr>
          <w:vanish/>
        </w:rPr>
      </w:pPr>
    </w:p>
    <w:p w14:paraId="5AF907A3" w14:textId="16508D6E" w:rsidR="003305ED" w:rsidRDefault="00996793" w:rsidP="00DB4EEF">
      <w:pPr>
        <w:pStyle w:val="Heading6"/>
        <w:spacing w:line="240" w:lineRule="atLeast"/>
      </w:pPr>
      <w:bookmarkStart w:id="234" w:name="_BCM_Parameters"/>
      <w:bookmarkStart w:id="235" w:name="_Ref531361235"/>
      <w:bookmarkStart w:id="236" w:name="_Toc89265461"/>
      <w:bookmarkEnd w:id="234"/>
      <w:r>
        <w:lastRenderedPageBreak/>
        <w:t xml:space="preserve">BCM </w:t>
      </w:r>
      <w:r w:rsidR="003305ED">
        <w:t>Parameters</w:t>
      </w:r>
      <w:bookmarkEnd w:id="235"/>
      <w:bookmarkEnd w:id="236"/>
    </w:p>
    <w:p w14:paraId="1EA6E0E4" w14:textId="77777777" w:rsidR="003305ED" w:rsidRPr="00A57D05" w:rsidRDefault="003305ED" w:rsidP="00DB4EEF">
      <w:pPr>
        <w:spacing w:line="240" w:lineRule="atLeast"/>
      </w:pP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B85D0F" w:rsidRPr="00E54DEA" w14:paraId="6E8C86B4" w14:textId="77777777" w:rsidTr="00F21C8A">
        <w:trPr>
          <w:trHeight w:val="161"/>
        </w:trPr>
        <w:tc>
          <w:tcPr>
            <w:tcW w:w="1838" w:type="dxa"/>
            <w:shd w:val="clear" w:color="auto" w:fill="D9D9D9" w:themeFill="background1" w:themeFillShade="D9"/>
            <w:noWrap/>
            <w:hideMark/>
          </w:tcPr>
          <w:p w14:paraId="030E5B28" w14:textId="77777777" w:rsidR="00B85D0F" w:rsidRPr="00E54DEA" w:rsidRDefault="00B85D0F" w:rsidP="00DB4EEF">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8CBB637"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1A1A4E07" w14:textId="77777777" w:rsidR="003428F5" w:rsidRDefault="00B85D0F" w:rsidP="00DB4EEF">
            <w:pPr>
              <w:overflowPunct/>
              <w:autoSpaceDE/>
              <w:autoSpaceDN/>
              <w:adjustRightInd/>
              <w:spacing w:line="240" w:lineRule="atLeast"/>
              <w:textAlignment w:val="auto"/>
              <w:rPr>
                <w:rFonts w:cs="Arial"/>
                <w:b/>
                <w:bCs/>
                <w:color w:val="000000"/>
              </w:rPr>
            </w:pPr>
            <w:r>
              <w:rPr>
                <w:rFonts w:cs="Arial"/>
                <w:b/>
                <w:bCs/>
                <w:color w:val="000000"/>
              </w:rPr>
              <w:t>Mapping Details</w:t>
            </w:r>
            <w:r w:rsidR="003428F5">
              <w:rPr>
                <w:rFonts w:cs="Arial"/>
                <w:b/>
                <w:bCs/>
                <w:color w:val="000000"/>
              </w:rPr>
              <w:br/>
            </w:r>
            <w:r w:rsidR="003428F5" w:rsidRPr="001321BD">
              <w:rPr>
                <w:i/>
              </w:rPr>
              <w:t>(Conditional)</w:t>
            </w:r>
          </w:p>
        </w:tc>
        <w:tc>
          <w:tcPr>
            <w:tcW w:w="1417" w:type="dxa"/>
            <w:shd w:val="clear" w:color="auto" w:fill="D9D9D9" w:themeFill="background1" w:themeFillShade="D9"/>
            <w:noWrap/>
            <w:hideMark/>
          </w:tcPr>
          <w:p w14:paraId="7E301830" w14:textId="77777777" w:rsidR="00B85D0F" w:rsidRPr="00E54DEA" w:rsidRDefault="00B85D0F" w:rsidP="00DB4EEF">
            <w:pPr>
              <w:overflowPunct/>
              <w:autoSpaceDE/>
              <w:autoSpaceDN/>
              <w:adjustRightInd/>
              <w:spacing w:line="240" w:lineRule="atLeast"/>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61CEBBE" w14:textId="77777777" w:rsidR="00B85D0F" w:rsidRDefault="00B85D0F" w:rsidP="00DB4EEF">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3428F5" w:rsidRPr="003F473D" w14:paraId="6A792C77" w14:textId="77777777" w:rsidTr="00F21C8A">
        <w:trPr>
          <w:trHeight w:val="70"/>
        </w:trPr>
        <w:tc>
          <w:tcPr>
            <w:tcW w:w="1838" w:type="dxa"/>
            <w:noWrap/>
          </w:tcPr>
          <w:p w14:paraId="20188773" w14:textId="573B1F3C" w:rsidR="003428F5" w:rsidRPr="00D20BE7" w:rsidRDefault="003428F5" w:rsidP="00DB4EEF">
            <w:pPr>
              <w:overflowPunct/>
              <w:autoSpaceDE/>
              <w:autoSpaceDN/>
              <w:adjustRightInd/>
              <w:spacing w:line="240" w:lineRule="atLeast"/>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ED442C" w:rsidRPr="00ED442C">
              <w:rPr>
                <w:i/>
                <w:color w:val="0000FF"/>
                <w:sz w:val="18"/>
              </w:rPr>
              <w:t>Logical Parameters</w:t>
            </w:r>
            <w:r w:rsidRPr="00D20BE7">
              <w:rPr>
                <w:i/>
                <w:color w:val="0000FF"/>
                <w:sz w:val="18"/>
              </w:rPr>
              <w:fldChar w:fldCharType="end"/>
            </w:r>
            <w:r w:rsidRPr="00D20BE7">
              <w:rPr>
                <w:sz w:val="18"/>
              </w:rPr>
              <w:t>” name bookmark in the Data Dic</w:t>
            </w:r>
            <w:r w:rsidR="00F13A15" w:rsidRPr="00D20BE7">
              <w:rPr>
                <w:sz w:val="18"/>
              </w:rPr>
              <w:t>tionary</w:t>
            </w:r>
          </w:p>
        </w:tc>
        <w:tc>
          <w:tcPr>
            <w:tcW w:w="1843" w:type="dxa"/>
          </w:tcPr>
          <w:p w14:paraId="68111B85" w14:textId="0A80DE8A" w:rsidR="003428F5" w:rsidRPr="00D20BE7" w:rsidRDefault="003428F5" w:rsidP="00DB4EEF">
            <w:pPr>
              <w:spacing w:line="240" w:lineRule="atLeast"/>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ED442C" w:rsidRPr="00ED442C">
              <w:rPr>
                <w:i/>
                <w:color w:val="0000FF"/>
                <w:sz w:val="18"/>
              </w:rPr>
              <w:t>Technical Parameters</w:t>
            </w:r>
            <w:r w:rsidRPr="00D20BE7">
              <w:rPr>
                <w:sz w:val="18"/>
              </w:rPr>
              <w:fldChar w:fldCharType="end"/>
            </w:r>
            <w:r w:rsidRPr="00D20BE7">
              <w:rPr>
                <w:sz w:val="18"/>
              </w:rPr>
              <w:t xml:space="preserve">” name </w:t>
            </w:r>
            <w:r w:rsidR="00F13A15" w:rsidRPr="00D20BE7">
              <w:rPr>
                <w:sz w:val="18"/>
              </w:rPr>
              <w:t>bookmark in the Data Dictionary</w:t>
            </w:r>
          </w:p>
        </w:tc>
        <w:tc>
          <w:tcPr>
            <w:tcW w:w="1701" w:type="dxa"/>
          </w:tcPr>
          <w:p w14:paraId="7359A7DD" w14:textId="7E746B24" w:rsidR="003428F5" w:rsidRPr="00D20BE7" w:rsidRDefault="003428F5" w:rsidP="00DB4EEF">
            <w:pPr>
              <w:spacing w:line="240" w:lineRule="atLeast"/>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ED442C" w:rsidRPr="00ED442C">
              <w:rPr>
                <w:i/>
                <w:color w:val="0000FF"/>
                <w:sz w:val="18"/>
              </w:rPr>
              <w:t>Mappings</w:t>
            </w:r>
            <w:r w:rsidRPr="00D20BE7">
              <w:rPr>
                <w:i/>
                <w:color w:val="0000FF"/>
                <w:sz w:val="18"/>
              </w:rPr>
              <w:fldChar w:fldCharType="end"/>
            </w:r>
            <w:r w:rsidRPr="00D20BE7">
              <w:rPr>
                <w:i/>
                <w:color w:val="0000FF"/>
                <w:sz w:val="18"/>
              </w:rPr>
              <w:t xml:space="preserve"> </w:t>
            </w:r>
            <w:r w:rsidR="00F13A15" w:rsidRPr="00D20BE7">
              <w:rPr>
                <w:sz w:val="18"/>
              </w:rPr>
              <w:t>section</w:t>
            </w:r>
          </w:p>
        </w:tc>
        <w:sdt>
          <w:sdtPr>
            <w:rPr>
              <w:sz w:val="18"/>
            </w:rPr>
            <w:alias w:val="Method"/>
            <w:tag w:val="Method"/>
            <w:id w:val="-1270847649"/>
            <w:placeholder>
              <w:docPart w:val="21BAA6A5A0014E10AECE4F5D037C407C"/>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189AE5D" w14:textId="77777777" w:rsidR="003428F5" w:rsidRPr="00D20BE7" w:rsidRDefault="003428F5" w:rsidP="00DB4EEF">
                <w:pPr>
                  <w:spacing w:line="240" w:lineRule="atLeast"/>
                  <w:rPr>
                    <w:color w:val="000000" w:themeColor="text1"/>
                    <w:sz w:val="18"/>
                  </w:rPr>
                </w:pPr>
                <w:r w:rsidRPr="00D20BE7">
                  <w:rPr>
                    <w:sz w:val="18"/>
                  </w:rPr>
                  <w:t>Choose an item.</w:t>
                </w:r>
              </w:p>
            </w:tc>
          </w:sdtContent>
        </w:sdt>
        <w:tc>
          <w:tcPr>
            <w:tcW w:w="3402" w:type="dxa"/>
          </w:tcPr>
          <w:p w14:paraId="29F300F9" w14:textId="77777777" w:rsidR="003428F5" w:rsidRPr="00D20BE7" w:rsidRDefault="003428F5" w:rsidP="00DB4EEF">
            <w:pPr>
              <w:spacing w:line="240" w:lineRule="atLeast"/>
              <w:rPr>
                <w:sz w:val="18"/>
              </w:rPr>
            </w:pPr>
            <w:r w:rsidRPr="00D20BE7">
              <w:rPr>
                <w:sz w:val="18"/>
              </w:rPr>
              <w:t>Depends on Method selection. For Method 2 a DID including start bit and length could be given. For Central Car Conf</w:t>
            </w:r>
            <w:r w:rsidR="00F13A15" w:rsidRPr="00D20BE7">
              <w:rPr>
                <w:sz w:val="18"/>
              </w:rPr>
              <w:t>ig a signal could be referenced</w:t>
            </w:r>
          </w:p>
        </w:tc>
      </w:tr>
      <w:tr w:rsidR="00DE70B4" w:rsidRPr="003F473D" w14:paraId="6D221809" w14:textId="77777777" w:rsidTr="00F21C8A">
        <w:trPr>
          <w:trHeight w:val="71"/>
        </w:trPr>
        <w:tc>
          <w:tcPr>
            <w:tcW w:w="1838" w:type="dxa"/>
            <w:noWrap/>
          </w:tcPr>
          <w:p w14:paraId="45ABD388" w14:textId="354942CA" w:rsidR="00DE70B4" w:rsidRDefault="00DE70B4" w:rsidP="00DB4EEF">
            <w:pPr>
              <w:overflowPunct/>
              <w:autoSpaceDE/>
              <w:autoSpaceDN/>
              <w:adjustRightInd/>
              <w:spacing w:line="240" w:lineRule="atLeast"/>
              <w:textAlignment w:val="auto"/>
              <w:rPr>
                <w:rFonts w:cs="Arial"/>
              </w:rPr>
            </w:pPr>
          </w:p>
        </w:tc>
        <w:tc>
          <w:tcPr>
            <w:tcW w:w="1843" w:type="dxa"/>
          </w:tcPr>
          <w:p w14:paraId="6BDEDD5F" w14:textId="74D72D17" w:rsidR="00DE70B4" w:rsidRPr="00D14691" w:rsidRDefault="00DE70B4" w:rsidP="00DB4EEF">
            <w:pPr>
              <w:spacing w:line="240" w:lineRule="atLeast"/>
              <w:rPr>
                <w:color w:val="000000" w:themeColor="text1"/>
              </w:rPr>
            </w:pPr>
          </w:p>
        </w:tc>
        <w:tc>
          <w:tcPr>
            <w:tcW w:w="1701" w:type="dxa"/>
          </w:tcPr>
          <w:p w14:paraId="5FDF84F7" w14:textId="036E0A53" w:rsidR="00DE70B4" w:rsidRPr="00494623" w:rsidRDefault="00B10057" w:rsidP="00DB4EEF">
            <w:pPr>
              <w:spacing w:line="240" w:lineRule="atLeast"/>
              <w:rPr>
                <w:color w:val="000000" w:themeColor="text1"/>
                <w:sz w:val="16"/>
                <w:szCs w:val="16"/>
              </w:rPr>
            </w:pPr>
            <w:r w:rsidRPr="00494623">
              <w:rPr>
                <w:color w:val="000000" w:themeColor="text1"/>
                <w:sz w:val="16"/>
                <w:szCs w:val="16"/>
              </w:rPr>
              <w:t>Part 2</w:t>
            </w:r>
            <w:r w:rsidR="00FF50A2" w:rsidRPr="00494623">
              <w:rPr>
                <w:color w:val="000000" w:themeColor="text1"/>
                <w:sz w:val="16"/>
                <w:szCs w:val="16"/>
              </w:rPr>
              <w:t xml:space="preserve"> DIAGNOSTIC</w:t>
            </w:r>
            <w:r w:rsidRPr="00494623">
              <w:rPr>
                <w:color w:val="000000" w:themeColor="text1"/>
                <w:sz w:val="16"/>
                <w:szCs w:val="16"/>
              </w:rPr>
              <w:t xml:space="preserve"> spec of the BCM</w:t>
            </w:r>
            <w:r w:rsidR="001620DE" w:rsidRPr="00494623">
              <w:rPr>
                <w:color w:val="000000" w:themeColor="text1"/>
                <w:sz w:val="16"/>
                <w:szCs w:val="16"/>
              </w:rPr>
              <w:t xml:space="preserve"> to ECU spec.  </w:t>
            </w:r>
          </w:p>
        </w:tc>
        <w:tc>
          <w:tcPr>
            <w:tcW w:w="1417" w:type="dxa"/>
            <w:noWrap/>
          </w:tcPr>
          <w:p w14:paraId="1CFCD086" w14:textId="6FD36421" w:rsidR="00DE70B4" w:rsidRPr="00494623" w:rsidRDefault="00240B2B" w:rsidP="00DB4EEF">
            <w:pPr>
              <w:spacing w:line="240" w:lineRule="atLeast"/>
              <w:rPr>
                <w:color w:val="000000" w:themeColor="text1"/>
                <w:sz w:val="16"/>
                <w:szCs w:val="16"/>
              </w:rPr>
            </w:pPr>
            <w:r w:rsidRPr="00494623">
              <w:rPr>
                <w:color w:val="000000" w:themeColor="text1"/>
                <w:sz w:val="16"/>
                <w:szCs w:val="16"/>
              </w:rPr>
              <w:t>Hard coded.  M2 (changeable) downloaded at EOL (based on market).  M3 fixed download at EOL. Check with BCM.</w:t>
            </w:r>
          </w:p>
        </w:tc>
        <w:tc>
          <w:tcPr>
            <w:tcW w:w="3402" w:type="dxa"/>
          </w:tcPr>
          <w:p w14:paraId="05EE66E2" w14:textId="77777777" w:rsidR="00DE70B4" w:rsidRDefault="00B10057" w:rsidP="00DB4EEF">
            <w:pPr>
              <w:spacing w:line="240" w:lineRule="atLeast"/>
              <w:rPr>
                <w:sz w:val="18"/>
              </w:rPr>
            </w:pPr>
            <w:r w:rsidRPr="00D20BE7">
              <w:rPr>
                <w:sz w:val="18"/>
              </w:rPr>
              <w:t>Method 2 a DID</w:t>
            </w:r>
            <w:r>
              <w:rPr>
                <w:sz w:val="18"/>
              </w:rPr>
              <w:t xml:space="preserve"> (changeable)</w:t>
            </w:r>
          </w:p>
          <w:p w14:paraId="29D86186" w14:textId="5CE630E3" w:rsidR="00B10057" w:rsidRPr="00D14691" w:rsidRDefault="00B10057" w:rsidP="00DB4EEF">
            <w:pPr>
              <w:spacing w:line="240" w:lineRule="atLeast"/>
              <w:rPr>
                <w:color w:val="000000" w:themeColor="text1"/>
              </w:rPr>
            </w:pPr>
          </w:p>
        </w:tc>
      </w:tr>
      <w:tr w:rsidR="00DE70B4" w:rsidRPr="003F473D" w14:paraId="69B26B63" w14:textId="77777777" w:rsidTr="00F21C8A">
        <w:trPr>
          <w:trHeight w:val="71"/>
        </w:trPr>
        <w:tc>
          <w:tcPr>
            <w:tcW w:w="1838" w:type="dxa"/>
            <w:noWrap/>
          </w:tcPr>
          <w:p w14:paraId="2BD31A04" w14:textId="77777777" w:rsidR="00DE70B4" w:rsidRPr="0005481A" w:rsidRDefault="00DE70B4" w:rsidP="00DB4EEF">
            <w:pPr>
              <w:overflowPunct/>
              <w:autoSpaceDE/>
              <w:autoSpaceDN/>
              <w:adjustRightInd/>
              <w:spacing w:line="240" w:lineRule="atLeast"/>
              <w:textAlignment w:val="auto"/>
              <w:rPr>
                <w:rFonts w:cs="Arial"/>
              </w:rPr>
            </w:pPr>
            <w:r w:rsidRPr="0005481A">
              <w:rPr>
                <w:rFonts w:cs="Arial"/>
              </w:rPr>
              <w:t>FrontFog_Enable_Cfg</w:t>
            </w:r>
          </w:p>
        </w:tc>
        <w:tc>
          <w:tcPr>
            <w:tcW w:w="1843" w:type="dxa"/>
          </w:tcPr>
          <w:p w14:paraId="5C99C825" w14:textId="101630F2" w:rsidR="00DE70B4" w:rsidRPr="00D14691" w:rsidRDefault="00DE70B4" w:rsidP="00DB4EEF">
            <w:pPr>
              <w:spacing w:line="240" w:lineRule="atLeast"/>
              <w:rPr>
                <w:color w:val="000000" w:themeColor="text1"/>
              </w:rPr>
            </w:pPr>
            <w:r>
              <w:rPr>
                <w:rFonts w:cs="Arial"/>
              </w:rPr>
              <w:t>FrontFog_Enable_Cfg</w:t>
            </w:r>
          </w:p>
        </w:tc>
        <w:tc>
          <w:tcPr>
            <w:tcW w:w="1701" w:type="dxa"/>
          </w:tcPr>
          <w:p w14:paraId="12A0123B" w14:textId="77777777" w:rsidR="00DE70B4" w:rsidRPr="00D14691" w:rsidRDefault="00DE70B4" w:rsidP="00DB4EEF">
            <w:pPr>
              <w:spacing w:line="240" w:lineRule="atLeast"/>
              <w:rPr>
                <w:color w:val="000000" w:themeColor="text1"/>
              </w:rPr>
            </w:pPr>
          </w:p>
        </w:tc>
        <w:tc>
          <w:tcPr>
            <w:tcW w:w="1417" w:type="dxa"/>
            <w:noWrap/>
          </w:tcPr>
          <w:p w14:paraId="21E80C4B" w14:textId="5E07BBAF" w:rsidR="00DE70B4" w:rsidRPr="00D14691" w:rsidRDefault="00052A51" w:rsidP="00DB4EEF">
            <w:pPr>
              <w:spacing w:line="240" w:lineRule="atLeast"/>
              <w:rPr>
                <w:color w:val="000000" w:themeColor="text1"/>
              </w:rPr>
            </w:pPr>
            <w:r>
              <w:rPr>
                <w:color w:val="000000" w:themeColor="text1"/>
              </w:rPr>
              <w:t>Method 2</w:t>
            </w:r>
          </w:p>
        </w:tc>
        <w:tc>
          <w:tcPr>
            <w:tcW w:w="3402" w:type="dxa"/>
          </w:tcPr>
          <w:p w14:paraId="5B63E981" w14:textId="77777777" w:rsidR="00DE70B4" w:rsidRDefault="00C07370" w:rsidP="00DB4EEF">
            <w:pPr>
              <w:spacing w:line="240" w:lineRule="atLeast"/>
              <w:rPr>
                <w:rFonts w:ascii="Times New Roman" w:hAnsi="Times New Roman"/>
              </w:rPr>
            </w:pPr>
            <w:r>
              <w:rPr>
                <w:rFonts w:ascii="Times New Roman" w:hAnsi="Times New Roman"/>
              </w:rPr>
              <w:t>Non-Volatile -- Factory Set Method 2</w:t>
            </w:r>
          </w:p>
          <w:p w14:paraId="5E2C6F30" w14:textId="2301EC35" w:rsidR="007E415D" w:rsidRPr="00D14691" w:rsidRDefault="007E415D" w:rsidP="00DB4EEF">
            <w:pPr>
              <w:spacing w:line="240" w:lineRule="atLeast"/>
              <w:rPr>
                <w:color w:val="000000" w:themeColor="text1"/>
              </w:rPr>
            </w:pPr>
            <w:r>
              <w:rPr>
                <w:rFonts w:ascii="Times New Roman" w:hAnsi="Times New Roman"/>
              </w:rPr>
              <w:t>This parameter enables/disables the Front Fog Lighting feature.</w:t>
            </w:r>
          </w:p>
        </w:tc>
      </w:tr>
      <w:tr w:rsidR="00B07014" w:rsidRPr="003F473D" w14:paraId="1CEA4836" w14:textId="77777777" w:rsidTr="00F21C8A">
        <w:trPr>
          <w:trHeight w:val="71"/>
        </w:trPr>
        <w:tc>
          <w:tcPr>
            <w:tcW w:w="1838" w:type="dxa"/>
            <w:noWrap/>
          </w:tcPr>
          <w:p w14:paraId="7CCEA4D4" w14:textId="77777777" w:rsidR="00B07014" w:rsidRDefault="00B07014" w:rsidP="00DB4EEF">
            <w:pPr>
              <w:overflowPunct/>
              <w:autoSpaceDE/>
              <w:autoSpaceDN/>
              <w:adjustRightInd/>
              <w:spacing w:line="240" w:lineRule="atLeast"/>
              <w:textAlignment w:val="auto"/>
              <w:rPr>
                <w:rFonts w:cs="Arial"/>
              </w:rPr>
            </w:pPr>
            <w:r w:rsidRPr="0005481A">
              <w:rPr>
                <w:rFonts w:cs="Arial"/>
              </w:rPr>
              <w:t>FrontFog_AutoCancel_Cfg</w:t>
            </w:r>
          </w:p>
        </w:tc>
        <w:tc>
          <w:tcPr>
            <w:tcW w:w="1843" w:type="dxa"/>
          </w:tcPr>
          <w:p w14:paraId="1E96607D" w14:textId="3E607F4B" w:rsidR="00B07014" w:rsidRPr="00D14691" w:rsidRDefault="00B07014" w:rsidP="00DB4EEF">
            <w:pPr>
              <w:spacing w:line="240" w:lineRule="atLeast"/>
              <w:rPr>
                <w:color w:val="000000" w:themeColor="text1"/>
              </w:rPr>
            </w:pPr>
            <w:r>
              <w:rPr>
                <w:rFonts w:cs="Arial"/>
              </w:rPr>
              <w:t>FrontFog_AutoCancel_Cfg</w:t>
            </w:r>
          </w:p>
        </w:tc>
        <w:tc>
          <w:tcPr>
            <w:tcW w:w="1701" w:type="dxa"/>
          </w:tcPr>
          <w:p w14:paraId="0A005E79" w14:textId="77777777" w:rsidR="00B07014" w:rsidRPr="00D14691" w:rsidRDefault="00B07014" w:rsidP="00DB4EEF">
            <w:pPr>
              <w:spacing w:line="240" w:lineRule="atLeast"/>
              <w:rPr>
                <w:color w:val="000000" w:themeColor="text1"/>
              </w:rPr>
            </w:pPr>
          </w:p>
        </w:tc>
        <w:tc>
          <w:tcPr>
            <w:tcW w:w="1417" w:type="dxa"/>
            <w:noWrap/>
          </w:tcPr>
          <w:p w14:paraId="4B35113D" w14:textId="0B99A9A7" w:rsidR="00B07014" w:rsidRPr="00D14691" w:rsidRDefault="00B07014" w:rsidP="00DB4EEF">
            <w:pPr>
              <w:spacing w:line="240" w:lineRule="atLeast"/>
              <w:rPr>
                <w:color w:val="000000" w:themeColor="text1"/>
              </w:rPr>
            </w:pPr>
            <w:r>
              <w:rPr>
                <w:color w:val="000000" w:themeColor="text1"/>
              </w:rPr>
              <w:t>Method 2</w:t>
            </w:r>
          </w:p>
        </w:tc>
        <w:tc>
          <w:tcPr>
            <w:tcW w:w="3402" w:type="dxa"/>
          </w:tcPr>
          <w:p w14:paraId="497FE7EA" w14:textId="77777777" w:rsidR="00B07014" w:rsidRDefault="00B07014" w:rsidP="00DB4EEF">
            <w:pPr>
              <w:spacing w:line="240" w:lineRule="atLeast"/>
              <w:rPr>
                <w:rFonts w:ascii="Times New Roman" w:hAnsi="Times New Roman"/>
              </w:rPr>
            </w:pPr>
            <w:r>
              <w:rPr>
                <w:rFonts w:ascii="Times New Roman" w:hAnsi="Times New Roman"/>
              </w:rPr>
              <w:t>Non-Volatile -- Factory Set Method 2</w:t>
            </w:r>
          </w:p>
          <w:p w14:paraId="4DE31D5D" w14:textId="54D47CBD" w:rsidR="00CB255F" w:rsidRPr="00D14691" w:rsidRDefault="00CB255F" w:rsidP="00DB4EEF">
            <w:pPr>
              <w:overflowPunct/>
              <w:spacing w:line="240" w:lineRule="atLeast"/>
              <w:textAlignment w:val="auto"/>
              <w:rPr>
                <w:color w:val="000000" w:themeColor="text1"/>
              </w:rPr>
            </w:pPr>
            <w:r>
              <w:rPr>
                <w:rFonts w:ascii="Times New Roman" w:hAnsi="Times New Roman"/>
              </w:rPr>
              <w:t>This configuration parameter indicates auto cancel behavior for Front_Fog_Light_SW_Status when ignition status changes to OFF or ACC or Position/Parklamps are OFF.</w:t>
            </w:r>
          </w:p>
        </w:tc>
      </w:tr>
      <w:tr w:rsidR="00B07014" w:rsidRPr="003F473D" w14:paraId="68F92E4A" w14:textId="77777777" w:rsidTr="00F21C8A">
        <w:trPr>
          <w:trHeight w:val="71"/>
        </w:trPr>
        <w:tc>
          <w:tcPr>
            <w:tcW w:w="1838" w:type="dxa"/>
            <w:noWrap/>
          </w:tcPr>
          <w:p w14:paraId="62E107C5" w14:textId="77777777" w:rsidR="00B07014" w:rsidRDefault="00B07014" w:rsidP="00DB4EEF">
            <w:pPr>
              <w:overflowPunct/>
              <w:autoSpaceDE/>
              <w:autoSpaceDN/>
              <w:adjustRightInd/>
              <w:spacing w:line="240" w:lineRule="atLeast"/>
              <w:textAlignment w:val="auto"/>
              <w:rPr>
                <w:rFonts w:cs="Arial"/>
              </w:rPr>
            </w:pPr>
            <w:r>
              <w:rPr>
                <w:rFonts w:cs="Arial"/>
              </w:rPr>
              <w:t>FogLampCkt_Switch_Cfg</w:t>
            </w:r>
          </w:p>
        </w:tc>
        <w:tc>
          <w:tcPr>
            <w:tcW w:w="1843" w:type="dxa"/>
          </w:tcPr>
          <w:p w14:paraId="6DF40DB2" w14:textId="17002FBF" w:rsidR="00B07014" w:rsidRPr="00D14691" w:rsidRDefault="00B07014" w:rsidP="00DB4EEF">
            <w:pPr>
              <w:spacing w:line="240" w:lineRule="atLeast"/>
              <w:rPr>
                <w:color w:val="000000" w:themeColor="text1"/>
              </w:rPr>
            </w:pPr>
            <w:r>
              <w:rPr>
                <w:rFonts w:cs="Arial"/>
              </w:rPr>
              <w:t>FogLampCkt_Switch_Cfg</w:t>
            </w:r>
          </w:p>
        </w:tc>
        <w:tc>
          <w:tcPr>
            <w:tcW w:w="1701" w:type="dxa"/>
          </w:tcPr>
          <w:p w14:paraId="46BE4C8A" w14:textId="77777777" w:rsidR="00B07014" w:rsidRPr="00D14691" w:rsidRDefault="00B07014" w:rsidP="00DB4EEF">
            <w:pPr>
              <w:spacing w:line="240" w:lineRule="atLeast"/>
              <w:rPr>
                <w:color w:val="000000" w:themeColor="text1"/>
              </w:rPr>
            </w:pPr>
          </w:p>
        </w:tc>
        <w:tc>
          <w:tcPr>
            <w:tcW w:w="1417" w:type="dxa"/>
            <w:noWrap/>
          </w:tcPr>
          <w:p w14:paraId="0D8B331C" w14:textId="1F7F01BD" w:rsidR="00B07014" w:rsidRPr="00D14691" w:rsidRDefault="00865D60" w:rsidP="00DB4EEF">
            <w:pPr>
              <w:spacing w:line="240" w:lineRule="atLeast"/>
              <w:rPr>
                <w:color w:val="000000" w:themeColor="text1"/>
              </w:rPr>
            </w:pPr>
            <w:r>
              <w:rPr>
                <w:color w:val="000000" w:themeColor="text1"/>
              </w:rPr>
              <w:t>Method 2</w:t>
            </w:r>
          </w:p>
        </w:tc>
        <w:tc>
          <w:tcPr>
            <w:tcW w:w="3402" w:type="dxa"/>
          </w:tcPr>
          <w:p w14:paraId="39C17B6C" w14:textId="77777777" w:rsidR="004C74F5" w:rsidRDefault="004C74F5"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6AC8CD2D" w14:textId="429A6FD8" w:rsidR="00B07014" w:rsidRDefault="00D30FAD" w:rsidP="00DB4EEF">
            <w:pPr>
              <w:overflowPunct/>
              <w:spacing w:line="240" w:lineRule="atLeast"/>
              <w:textAlignment w:val="auto"/>
              <w:rPr>
                <w:rFonts w:ascii="Times New Roman" w:hAnsi="Times New Roman"/>
              </w:rPr>
            </w:pPr>
            <w:r>
              <w:rPr>
                <w:rFonts w:ascii="Times New Roman" w:hAnsi="Times New Roman"/>
              </w:rPr>
              <w:t>DIAG: Indicates if Input Switch for Front Fog Lampare used or not.</w:t>
            </w:r>
          </w:p>
          <w:p w14:paraId="30347F02" w14:textId="34743933" w:rsidR="00865D60" w:rsidRPr="00D14691" w:rsidRDefault="00865D60" w:rsidP="00DB4EEF">
            <w:pPr>
              <w:overflowPunct/>
              <w:spacing w:line="240" w:lineRule="atLeast"/>
              <w:textAlignment w:val="auto"/>
              <w:rPr>
                <w:color w:val="000000" w:themeColor="text1"/>
              </w:rPr>
            </w:pPr>
            <w:r>
              <w:rPr>
                <w:rFonts w:ascii="Times New Roman" w:hAnsi="Times New Roman"/>
              </w:rPr>
              <w:t>Non-Volatile -- Factory Set Method 2</w:t>
            </w:r>
          </w:p>
        </w:tc>
      </w:tr>
      <w:tr w:rsidR="00B07014" w:rsidRPr="003F473D" w14:paraId="3AC4CF2F" w14:textId="77777777" w:rsidTr="00F21C8A">
        <w:trPr>
          <w:trHeight w:val="71"/>
        </w:trPr>
        <w:tc>
          <w:tcPr>
            <w:tcW w:w="1838" w:type="dxa"/>
            <w:noWrap/>
          </w:tcPr>
          <w:p w14:paraId="3A71C06C" w14:textId="77777777" w:rsidR="00B07014" w:rsidRPr="0005481A" w:rsidRDefault="00B07014" w:rsidP="00DB4EEF">
            <w:pPr>
              <w:overflowPunct/>
              <w:autoSpaceDE/>
              <w:autoSpaceDN/>
              <w:adjustRightInd/>
              <w:spacing w:line="240" w:lineRule="atLeast"/>
              <w:textAlignment w:val="auto"/>
              <w:rPr>
                <w:rFonts w:cs="Arial"/>
              </w:rPr>
            </w:pPr>
            <w:r w:rsidRPr="0005481A">
              <w:rPr>
                <w:rFonts w:cs="Arial"/>
              </w:rPr>
              <w:t>FogLampSwitchType_Cfg</w:t>
            </w:r>
          </w:p>
        </w:tc>
        <w:tc>
          <w:tcPr>
            <w:tcW w:w="1843" w:type="dxa"/>
          </w:tcPr>
          <w:p w14:paraId="38EFCC85" w14:textId="7D348182" w:rsidR="00B07014" w:rsidRPr="00A043F0" w:rsidRDefault="00B07014" w:rsidP="00DB4EEF">
            <w:pPr>
              <w:spacing w:line="240" w:lineRule="atLeast"/>
              <w:rPr>
                <w:color w:val="000000" w:themeColor="text1"/>
                <w:highlight w:val="yellow"/>
              </w:rPr>
            </w:pPr>
            <w:r w:rsidRPr="00820BCB">
              <w:rPr>
                <w:rFonts w:cs="Arial"/>
              </w:rPr>
              <w:t>FogLampSwitchType_Cfg</w:t>
            </w:r>
          </w:p>
        </w:tc>
        <w:tc>
          <w:tcPr>
            <w:tcW w:w="1701" w:type="dxa"/>
          </w:tcPr>
          <w:p w14:paraId="6285E9A0" w14:textId="77777777" w:rsidR="00B07014" w:rsidRPr="00D14691" w:rsidRDefault="00B07014" w:rsidP="00DB4EEF">
            <w:pPr>
              <w:spacing w:line="240" w:lineRule="atLeast"/>
              <w:rPr>
                <w:color w:val="000000" w:themeColor="text1"/>
              </w:rPr>
            </w:pPr>
          </w:p>
        </w:tc>
        <w:tc>
          <w:tcPr>
            <w:tcW w:w="1417" w:type="dxa"/>
            <w:noWrap/>
          </w:tcPr>
          <w:p w14:paraId="46607AC3" w14:textId="33D85C30" w:rsidR="00B07014" w:rsidRPr="00D14691" w:rsidRDefault="004C74F5" w:rsidP="00DB4EEF">
            <w:pPr>
              <w:spacing w:line="240" w:lineRule="atLeast"/>
              <w:rPr>
                <w:color w:val="000000" w:themeColor="text1"/>
              </w:rPr>
            </w:pPr>
            <w:r>
              <w:rPr>
                <w:color w:val="000000" w:themeColor="text1"/>
              </w:rPr>
              <w:t>Method 2</w:t>
            </w:r>
          </w:p>
        </w:tc>
        <w:tc>
          <w:tcPr>
            <w:tcW w:w="3402" w:type="dxa"/>
          </w:tcPr>
          <w:p w14:paraId="65432FE6" w14:textId="77777777" w:rsidR="002724BA" w:rsidRPr="00447344" w:rsidRDefault="002724BA" w:rsidP="00DB4EEF">
            <w:pPr>
              <w:spacing w:line="240" w:lineRule="atLeast"/>
              <w:rPr>
                <w:rFonts w:ascii="Times New Roman" w:hAnsi="Times New Roman"/>
              </w:rPr>
            </w:pPr>
            <w:r w:rsidRPr="00447344">
              <w:rPr>
                <w:rFonts w:ascii="Times New Roman" w:hAnsi="Times New Roman"/>
              </w:rPr>
              <w:t>Non-Volatile -- Factory Set Method 2</w:t>
            </w:r>
          </w:p>
          <w:p w14:paraId="6BF4F356" w14:textId="0CB550AC" w:rsidR="002724BA" w:rsidRPr="00447344" w:rsidRDefault="004C74F5" w:rsidP="00DB4EEF">
            <w:pPr>
              <w:overflowPunct/>
              <w:spacing w:line="240" w:lineRule="atLeast"/>
              <w:textAlignment w:val="auto"/>
              <w:rPr>
                <w:rFonts w:ascii="Times New Roman" w:hAnsi="Times New Roman"/>
              </w:rPr>
            </w:pPr>
            <w:r w:rsidRPr="00447344">
              <w:rPr>
                <w:rFonts w:ascii="Times New Roman" w:hAnsi="Times New Roman"/>
              </w:rPr>
              <w:t>D</w:t>
            </w:r>
            <w:r w:rsidR="002724BA" w:rsidRPr="00447344">
              <w:rPr>
                <w:rFonts w:ascii="Times New Roman" w:hAnsi="Times New Roman"/>
              </w:rPr>
              <w:t>ecides the front/rear fog lighting</w:t>
            </w:r>
          </w:p>
          <w:p w14:paraId="7E526A4C" w14:textId="221DA5B3" w:rsidR="00B07014" w:rsidRPr="00D14691" w:rsidRDefault="002724BA" w:rsidP="00DB4EEF">
            <w:pPr>
              <w:spacing w:line="240" w:lineRule="atLeast"/>
              <w:rPr>
                <w:color w:val="000000" w:themeColor="text1"/>
              </w:rPr>
            </w:pPr>
            <w:r w:rsidRPr="00447344">
              <w:rPr>
                <w:rFonts w:ascii="Times New Roman" w:hAnsi="Times New Roman"/>
              </w:rPr>
              <w:t>switch input types which can be either HARDWIRED</w:t>
            </w:r>
            <w:r w:rsidR="00B81BF7" w:rsidRPr="00447344">
              <w:rPr>
                <w:rFonts w:ascii="Times New Roman" w:hAnsi="Times New Roman"/>
              </w:rPr>
              <w:t xml:space="preserve">, </w:t>
            </w:r>
            <w:r w:rsidRPr="00447344">
              <w:rPr>
                <w:rFonts w:ascii="Times New Roman" w:hAnsi="Times New Roman"/>
              </w:rPr>
              <w:t>LIN</w:t>
            </w:r>
            <w:r w:rsidR="00B81BF7" w:rsidRPr="00447344">
              <w:rPr>
                <w:rFonts w:ascii="Times New Roman" w:hAnsi="Times New Roman"/>
              </w:rPr>
              <w:t xml:space="preserve"> </w:t>
            </w:r>
            <w:r w:rsidR="003C2500" w:rsidRPr="00447344">
              <w:rPr>
                <w:rFonts w:ascii="Times New Roman" w:hAnsi="Times New Roman"/>
              </w:rPr>
              <w:t>or</w:t>
            </w:r>
            <w:r w:rsidR="00B81BF7" w:rsidRPr="00447344">
              <w:rPr>
                <w:rFonts w:ascii="Times New Roman" w:hAnsi="Times New Roman"/>
              </w:rPr>
              <w:t xml:space="preserve"> CAN</w:t>
            </w:r>
            <w:r w:rsidRPr="00447344">
              <w:rPr>
                <w:rFonts w:ascii="Times New Roman" w:hAnsi="Times New Roman"/>
              </w:rPr>
              <w:t>.</w:t>
            </w:r>
          </w:p>
        </w:tc>
      </w:tr>
      <w:tr w:rsidR="00B07014" w:rsidRPr="003F473D" w14:paraId="1EC20DD2" w14:textId="77777777" w:rsidTr="00F21C8A">
        <w:trPr>
          <w:trHeight w:val="71"/>
        </w:trPr>
        <w:tc>
          <w:tcPr>
            <w:tcW w:w="1838" w:type="dxa"/>
            <w:noWrap/>
          </w:tcPr>
          <w:p w14:paraId="2B4D155E" w14:textId="77777777" w:rsidR="00B07014" w:rsidRPr="0005481A" w:rsidRDefault="00B07014" w:rsidP="00DB4EEF">
            <w:pPr>
              <w:overflowPunct/>
              <w:autoSpaceDE/>
              <w:autoSpaceDN/>
              <w:adjustRightInd/>
              <w:spacing w:line="240" w:lineRule="atLeast"/>
              <w:textAlignment w:val="auto"/>
              <w:rPr>
                <w:rFonts w:cs="Arial"/>
              </w:rPr>
            </w:pPr>
            <w:r w:rsidRPr="0005481A">
              <w:rPr>
                <w:rFonts w:cs="Arial"/>
              </w:rPr>
              <w:t>FogLampOffDelayFast_Cfg</w:t>
            </w:r>
          </w:p>
        </w:tc>
        <w:tc>
          <w:tcPr>
            <w:tcW w:w="1843" w:type="dxa"/>
          </w:tcPr>
          <w:p w14:paraId="47398214" w14:textId="6259513C" w:rsidR="00B07014" w:rsidRPr="00D14691" w:rsidRDefault="00B07014" w:rsidP="00DB4EEF">
            <w:pPr>
              <w:spacing w:line="240" w:lineRule="atLeast"/>
              <w:rPr>
                <w:color w:val="000000" w:themeColor="text1"/>
              </w:rPr>
            </w:pPr>
            <w:r>
              <w:rPr>
                <w:rFonts w:cs="Arial"/>
              </w:rPr>
              <w:t>FogLampOffDelayFast_Cfg</w:t>
            </w:r>
          </w:p>
        </w:tc>
        <w:tc>
          <w:tcPr>
            <w:tcW w:w="1701" w:type="dxa"/>
          </w:tcPr>
          <w:p w14:paraId="04400552" w14:textId="77777777" w:rsidR="00B07014" w:rsidRPr="00D14691" w:rsidRDefault="00B07014" w:rsidP="00DB4EEF">
            <w:pPr>
              <w:spacing w:line="240" w:lineRule="atLeast"/>
              <w:rPr>
                <w:color w:val="000000" w:themeColor="text1"/>
              </w:rPr>
            </w:pPr>
          </w:p>
        </w:tc>
        <w:tc>
          <w:tcPr>
            <w:tcW w:w="1417" w:type="dxa"/>
            <w:noWrap/>
          </w:tcPr>
          <w:p w14:paraId="2718DC47" w14:textId="20BF521D" w:rsidR="00B07014" w:rsidRPr="00D14691" w:rsidRDefault="00583577" w:rsidP="00DB4EEF">
            <w:pPr>
              <w:spacing w:line="240" w:lineRule="atLeast"/>
              <w:rPr>
                <w:color w:val="000000" w:themeColor="text1"/>
              </w:rPr>
            </w:pPr>
            <w:r>
              <w:rPr>
                <w:color w:val="000000" w:themeColor="text1"/>
              </w:rPr>
              <w:t>Method 2</w:t>
            </w:r>
          </w:p>
        </w:tc>
        <w:tc>
          <w:tcPr>
            <w:tcW w:w="3402" w:type="dxa"/>
          </w:tcPr>
          <w:p w14:paraId="61FB2833" w14:textId="77777777" w:rsidR="00583577" w:rsidRDefault="00583577"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7FC76030" w14:textId="1F16CC99" w:rsidR="00B07014" w:rsidRPr="00D14691" w:rsidRDefault="00583577" w:rsidP="00DB4EEF">
            <w:pPr>
              <w:spacing w:line="240" w:lineRule="atLeast"/>
              <w:rPr>
                <w:color w:val="000000" w:themeColor="text1"/>
              </w:rPr>
            </w:pPr>
            <w:r>
              <w:rPr>
                <w:color w:val="000000" w:themeColor="text1"/>
              </w:rPr>
              <w:t xml:space="preserve">Dependent on </w:t>
            </w:r>
            <w:r w:rsidR="00145834">
              <w:rPr>
                <w:rFonts w:ascii="Times New Roman" w:hAnsi="Times New Roman"/>
              </w:rPr>
              <w:t>FrontFog_WithHighBeams_Cfg being set to INHIBIT.</w:t>
            </w:r>
          </w:p>
        </w:tc>
      </w:tr>
      <w:tr w:rsidR="0005481A" w:rsidRPr="003F473D" w14:paraId="0D2225D4" w14:textId="77777777" w:rsidTr="00F21C8A">
        <w:trPr>
          <w:trHeight w:val="71"/>
        </w:trPr>
        <w:tc>
          <w:tcPr>
            <w:tcW w:w="1838" w:type="dxa"/>
            <w:noWrap/>
          </w:tcPr>
          <w:p w14:paraId="28C54C03" w14:textId="4401914E" w:rsidR="0005481A" w:rsidRPr="00447344" w:rsidRDefault="0005481A" w:rsidP="00DB4EEF">
            <w:pPr>
              <w:overflowPunct/>
              <w:autoSpaceDE/>
              <w:autoSpaceDN/>
              <w:adjustRightInd/>
              <w:spacing w:line="240" w:lineRule="atLeast"/>
              <w:textAlignment w:val="auto"/>
              <w:rPr>
                <w:rFonts w:cs="Arial"/>
              </w:rPr>
            </w:pPr>
            <w:r w:rsidRPr="00447344">
              <w:rPr>
                <w:rFonts w:ascii="Calibri" w:hAnsi="Calibri"/>
                <w:sz w:val="22"/>
                <w:szCs w:val="22"/>
              </w:rPr>
              <w:t>FogLampOffDelayMid_Cfg</w:t>
            </w:r>
          </w:p>
        </w:tc>
        <w:tc>
          <w:tcPr>
            <w:tcW w:w="1843" w:type="dxa"/>
          </w:tcPr>
          <w:p w14:paraId="3401D872" w14:textId="7928C0A8" w:rsidR="0005481A" w:rsidRPr="00447344" w:rsidRDefault="0005481A" w:rsidP="00DB4EEF">
            <w:pPr>
              <w:spacing w:line="240" w:lineRule="atLeast"/>
              <w:rPr>
                <w:rFonts w:cs="Arial"/>
              </w:rPr>
            </w:pPr>
            <w:r w:rsidRPr="00447344">
              <w:rPr>
                <w:rFonts w:ascii="Calibri" w:hAnsi="Calibri"/>
                <w:sz w:val="22"/>
                <w:szCs w:val="22"/>
              </w:rPr>
              <w:t>FogLampOffDelayMid_Cfg</w:t>
            </w:r>
          </w:p>
        </w:tc>
        <w:tc>
          <w:tcPr>
            <w:tcW w:w="1701" w:type="dxa"/>
          </w:tcPr>
          <w:p w14:paraId="45D96096" w14:textId="77777777" w:rsidR="0005481A" w:rsidRPr="00447344" w:rsidRDefault="0005481A" w:rsidP="00DB4EEF">
            <w:pPr>
              <w:spacing w:line="240" w:lineRule="atLeast"/>
              <w:rPr>
                <w:color w:val="000000" w:themeColor="text1"/>
              </w:rPr>
            </w:pPr>
          </w:p>
        </w:tc>
        <w:tc>
          <w:tcPr>
            <w:tcW w:w="1417" w:type="dxa"/>
            <w:noWrap/>
          </w:tcPr>
          <w:p w14:paraId="3F5B25CC" w14:textId="0FDD6E98" w:rsidR="0005481A" w:rsidRPr="00447344" w:rsidRDefault="0005481A" w:rsidP="00DB4EEF">
            <w:pPr>
              <w:spacing w:line="240" w:lineRule="atLeast"/>
              <w:rPr>
                <w:color w:val="000000" w:themeColor="text1"/>
              </w:rPr>
            </w:pPr>
            <w:r w:rsidRPr="00447344">
              <w:rPr>
                <w:color w:val="000000" w:themeColor="text1"/>
              </w:rPr>
              <w:t>Method 2</w:t>
            </w:r>
          </w:p>
        </w:tc>
        <w:tc>
          <w:tcPr>
            <w:tcW w:w="3402" w:type="dxa"/>
          </w:tcPr>
          <w:p w14:paraId="1AA73AB5" w14:textId="77777777" w:rsidR="0005481A" w:rsidRPr="00447344" w:rsidRDefault="0005481A" w:rsidP="0005481A">
            <w:pPr>
              <w:overflowPunct/>
              <w:spacing w:line="240" w:lineRule="atLeast"/>
              <w:textAlignment w:val="auto"/>
              <w:rPr>
                <w:rFonts w:ascii="Times New Roman" w:hAnsi="Times New Roman"/>
              </w:rPr>
            </w:pPr>
            <w:r w:rsidRPr="00447344">
              <w:rPr>
                <w:rFonts w:ascii="Times New Roman" w:hAnsi="Times New Roman"/>
              </w:rPr>
              <w:t>Non-Volatile -- Factory Set Method 2</w:t>
            </w:r>
          </w:p>
          <w:p w14:paraId="26C5CBA4" w14:textId="77777777" w:rsidR="0005481A" w:rsidRPr="00447344" w:rsidRDefault="0005481A" w:rsidP="00DB4EEF">
            <w:pPr>
              <w:overflowPunct/>
              <w:spacing w:line="240" w:lineRule="atLeast"/>
              <w:textAlignment w:val="auto"/>
              <w:rPr>
                <w:rFonts w:ascii="Times New Roman" w:hAnsi="Times New Roman"/>
              </w:rPr>
            </w:pPr>
          </w:p>
        </w:tc>
      </w:tr>
      <w:tr w:rsidR="00BD0EE3" w:rsidRPr="003F473D" w14:paraId="302DB963" w14:textId="77777777" w:rsidTr="00F21C8A">
        <w:trPr>
          <w:trHeight w:val="71"/>
        </w:trPr>
        <w:tc>
          <w:tcPr>
            <w:tcW w:w="1838" w:type="dxa"/>
            <w:noWrap/>
          </w:tcPr>
          <w:p w14:paraId="1598F8D9" w14:textId="77777777" w:rsidR="00BD0EE3" w:rsidRPr="0005481A" w:rsidRDefault="00BD0EE3" w:rsidP="00DB4EEF">
            <w:pPr>
              <w:overflowPunct/>
              <w:autoSpaceDE/>
              <w:autoSpaceDN/>
              <w:adjustRightInd/>
              <w:spacing w:line="240" w:lineRule="atLeast"/>
              <w:textAlignment w:val="auto"/>
              <w:rPr>
                <w:rFonts w:cs="Arial"/>
              </w:rPr>
            </w:pPr>
            <w:r w:rsidRPr="0005481A">
              <w:rPr>
                <w:rFonts w:cs="Arial"/>
              </w:rPr>
              <w:t>FrontFog_WithHighBeams_Cfg</w:t>
            </w:r>
          </w:p>
        </w:tc>
        <w:tc>
          <w:tcPr>
            <w:tcW w:w="1843" w:type="dxa"/>
          </w:tcPr>
          <w:p w14:paraId="288F6238" w14:textId="178E5220" w:rsidR="00BD0EE3" w:rsidRPr="00D14691" w:rsidRDefault="00BD0EE3" w:rsidP="00DB4EEF">
            <w:pPr>
              <w:spacing w:line="240" w:lineRule="atLeast"/>
              <w:rPr>
                <w:color w:val="000000" w:themeColor="text1"/>
              </w:rPr>
            </w:pPr>
            <w:r>
              <w:rPr>
                <w:rFonts w:cs="Arial"/>
              </w:rPr>
              <w:t>FrontFog_WithHighBeams_Cfg</w:t>
            </w:r>
          </w:p>
        </w:tc>
        <w:tc>
          <w:tcPr>
            <w:tcW w:w="1701" w:type="dxa"/>
          </w:tcPr>
          <w:p w14:paraId="1FB7B977" w14:textId="77777777" w:rsidR="00BD0EE3" w:rsidRPr="00D14691" w:rsidRDefault="00BD0EE3" w:rsidP="00DB4EEF">
            <w:pPr>
              <w:spacing w:line="240" w:lineRule="atLeast"/>
              <w:rPr>
                <w:color w:val="000000" w:themeColor="text1"/>
              </w:rPr>
            </w:pPr>
          </w:p>
        </w:tc>
        <w:tc>
          <w:tcPr>
            <w:tcW w:w="1417" w:type="dxa"/>
            <w:noWrap/>
          </w:tcPr>
          <w:p w14:paraId="6652C9C5" w14:textId="2087A680"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3D530370"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46FCB1CD" w14:textId="77777777" w:rsidR="00467787" w:rsidRDefault="00467787" w:rsidP="00DB4EEF">
            <w:pPr>
              <w:overflowPunct/>
              <w:spacing w:line="240" w:lineRule="atLeast"/>
              <w:textAlignment w:val="auto"/>
              <w:rPr>
                <w:rFonts w:ascii="Times New Roman" w:hAnsi="Times New Roman"/>
              </w:rPr>
            </w:pPr>
            <w:r>
              <w:rPr>
                <w:rFonts w:ascii="Times New Roman" w:hAnsi="Times New Roman"/>
              </w:rPr>
              <w:t>This configuration parameter indicates whether the front fog lamps are allowed/inhibited to be on when high</w:t>
            </w:r>
          </w:p>
          <w:p w14:paraId="1113659C" w14:textId="673DE408" w:rsidR="00BD0EE3" w:rsidRPr="00D14691" w:rsidRDefault="00467787" w:rsidP="00DB4EEF">
            <w:pPr>
              <w:spacing w:line="240" w:lineRule="atLeast"/>
              <w:rPr>
                <w:color w:val="000000" w:themeColor="text1"/>
              </w:rPr>
            </w:pPr>
            <w:r>
              <w:rPr>
                <w:rFonts w:ascii="Times New Roman" w:hAnsi="Times New Roman"/>
              </w:rPr>
              <w:t>beams or flash-to-pass are on.</w:t>
            </w:r>
          </w:p>
        </w:tc>
      </w:tr>
      <w:tr w:rsidR="00BD0EE3" w:rsidRPr="003F473D" w14:paraId="497E50B5" w14:textId="77777777" w:rsidTr="00F21C8A">
        <w:trPr>
          <w:trHeight w:val="71"/>
        </w:trPr>
        <w:tc>
          <w:tcPr>
            <w:tcW w:w="1838" w:type="dxa"/>
            <w:noWrap/>
          </w:tcPr>
          <w:p w14:paraId="652DC8C7" w14:textId="77777777" w:rsidR="00BD0EE3" w:rsidRPr="0005481A" w:rsidRDefault="00BD0EE3" w:rsidP="00DB4EEF">
            <w:pPr>
              <w:overflowPunct/>
              <w:autoSpaceDE/>
              <w:autoSpaceDN/>
              <w:adjustRightInd/>
              <w:spacing w:line="240" w:lineRule="atLeast"/>
              <w:textAlignment w:val="auto"/>
              <w:rPr>
                <w:rFonts w:cs="Arial"/>
              </w:rPr>
            </w:pPr>
            <w:r w:rsidRPr="0005481A">
              <w:rPr>
                <w:rFonts w:cs="Arial"/>
              </w:rPr>
              <w:t>FogLampOffDelaySlow_Cfg</w:t>
            </w:r>
          </w:p>
        </w:tc>
        <w:tc>
          <w:tcPr>
            <w:tcW w:w="1843" w:type="dxa"/>
          </w:tcPr>
          <w:p w14:paraId="287C74E1" w14:textId="49F15B9C" w:rsidR="00BD0EE3" w:rsidRPr="00D14691" w:rsidRDefault="00BD0EE3" w:rsidP="00DB4EEF">
            <w:pPr>
              <w:spacing w:line="240" w:lineRule="atLeast"/>
              <w:rPr>
                <w:color w:val="000000" w:themeColor="text1"/>
              </w:rPr>
            </w:pPr>
            <w:r>
              <w:rPr>
                <w:rFonts w:cs="Arial"/>
              </w:rPr>
              <w:t>FogLampOffDelaySlow_Cfg</w:t>
            </w:r>
          </w:p>
        </w:tc>
        <w:tc>
          <w:tcPr>
            <w:tcW w:w="1701" w:type="dxa"/>
          </w:tcPr>
          <w:p w14:paraId="499C9582" w14:textId="77777777" w:rsidR="00BD0EE3" w:rsidRPr="00D14691" w:rsidRDefault="00BD0EE3" w:rsidP="00DB4EEF">
            <w:pPr>
              <w:spacing w:line="240" w:lineRule="atLeast"/>
              <w:rPr>
                <w:color w:val="000000" w:themeColor="text1"/>
              </w:rPr>
            </w:pPr>
          </w:p>
        </w:tc>
        <w:tc>
          <w:tcPr>
            <w:tcW w:w="1417" w:type="dxa"/>
            <w:noWrap/>
          </w:tcPr>
          <w:p w14:paraId="172077CB" w14:textId="7C80CB60"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746ABDAE"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53A058DF" w14:textId="77777777" w:rsidR="00BD0EE3" w:rsidRPr="00D14691" w:rsidRDefault="00BD0EE3" w:rsidP="00DB4EEF">
            <w:pPr>
              <w:spacing w:line="240" w:lineRule="atLeast"/>
              <w:rPr>
                <w:color w:val="000000" w:themeColor="text1"/>
              </w:rPr>
            </w:pPr>
          </w:p>
        </w:tc>
      </w:tr>
      <w:tr w:rsidR="00BD0EE3" w:rsidRPr="003F473D" w14:paraId="28550278" w14:textId="77777777" w:rsidTr="00F21C8A">
        <w:trPr>
          <w:trHeight w:val="71"/>
        </w:trPr>
        <w:tc>
          <w:tcPr>
            <w:tcW w:w="1838" w:type="dxa"/>
            <w:noWrap/>
          </w:tcPr>
          <w:p w14:paraId="0DEB0699" w14:textId="77777777" w:rsidR="00BD0EE3" w:rsidRPr="0005481A" w:rsidRDefault="00BD0EE3" w:rsidP="00DB4EEF">
            <w:pPr>
              <w:overflowPunct/>
              <w:autoSpaceDE/>
              <w:autoSpaceDN/>
              <w:adjustRightInd/>
              <w:spacing w:line="240" w:lineRule="atLeast"/>
              <w:textAlignment w:val="auto"/>
              <w:rPr>
                <w:rFonts w:cs="Arial"/>
              </w:rPr>
            </w:pPr>
            <w:r w:rsidRPr="0005481A">
              <w:rPr>
                <w:rFonts w:cs="Arial"/>
              </w:rPr>
              <w:t>FogLampOnDelayFast_Cfg</w:t>
            </w:r>
          </w:p>
        </w:tc>
        <w:tc>
          <w:tcPr>
            <w:tcW w:w="1843" w:type="dxa"/>
          </w:tcPr>
          <w:p w14:paraId="0C68E311" w14:textId="4B543C2C" w:rsidR="00BD0EE3" w:rsidRPr="00D14691" w:rsidRDefault="00BD0EE3" w:rsidP="00DB4EEF">
            <w:pPr>
              <w:spacing w:line="240" w:lineRule="atLeast"/>
              <w:rPr>
                <w:color w:val="000000" w:themeColor="text1"/>
              </w:rPr>
            </w:pPr>
            <w:r>
              <w:rPr>
                <w:rFonts w:cs="Arial"/>
              </w:rPr>
              <w:t>FogLampOnDelayFast_Cfg</w:t>
            </w:r>
          </w:p>
        </w:tc>
        <w:tc>
          <w:tcPr>
            <w:tcW w:w="1701" w:type="dxa"/>
          </w:tcPr>
          <w:p w14:paraId="2EDBC198" w14:textId="77777777" w:rsidR="00BD0EE3" w:rsidRPr="00D14691" w:rsidRDefault="00BD0EE3" w:rsidP="00DB4EEF">
            <w:pPr>
              <w:spacing w:line="240" w:lineRule="atLeast"/>
              <w:rPr>
                <w:color w:val="000000" w:themeColor="text1"/>
              </w:rPr>
            </w:pPr>
          </w:p>
        </w:tc>
        <w:tc>
          <w:tcPr>
            <w:tcW w:w="1417" w:type="dxa"/>
            <w:noWrap/>
          </w:tcPr>
          <w:p w14:paraId="3F9EA375" w14:textId="218B8AED"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015D6B1C"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43F1A508" w14:textId="77777777" w:rsidR="00BD0EE3" w:rsidRPr="00D14691" w:rsidRDefault="00BD0EE3" w:rsidP="00DB4EEF">
            <w:pPr>
              <w:spacing w:line="240" w:lineRule="atLeast"/>
              <w:rPr>
                <w:color w:val="000000" w:themeColor="text1"/>
              </w:rPr>
            </w:pPr>
          </w:p>
        </w:tc>
      </w:tr>
      <w:tr w:rsidR="00BD0EE3" w:rsidRPr="003F473D" w14:paraId="6AEA9363" w14:textId="77777777" w:rsidTr="00F21C8A">
        <w:trPr>
          <w:trHeight w:val="71"/>
        </w:trPr>
        <w:tc>
          <w:tcPr>
            <w:tcW w:w="1838" w:type="dxa"/>
            <w:noWrap/>
          </w:tcPr>
          <w:p w14:paraId="604C71E9" w14:textId="77777777" w:rsidR="00BD0EE3" w:rsidRPr="0005481A" w:rsidRDefault="00BD0EE3" w:rsidP="00DB4EEF">
            <w:pPr>
              <w:overflowPunct/>
              <w:autoSpaceDE/>
              <w:autoSpaceDN/>
              <w:adjustRightInd/>
              <w:spacing w:line="240" w:lineRule="atLeast"/>
              <w:textAlignment w:val="auto"/>
              <w:rPr>
                <w:rFonts w:cs="Arial"/>
              </w:rPr>
            </w:pPr>
            <w:r w:rsidRPr="0005481A">
              <w:rPr>
                <w:rFonts w:cs="Arial"/>
              </w:rPr>
              <w:t>FogLampOnDelayMid_Cfg</w:t>
            </w:r>
          </w:p>
        </w:tc>
        <w:tc>
          <w:tcPr>
            <w:tcW w:w="1843" w:type="dxa"/>
          </w:tcPr>
          <w:p w14:paraId="6FBAD9F3" w14:textId="79954F47" w:rsidR="00BD0EE3" w:rsidRPr="00D14691" w:rsidRDefault="00BD0EE3" w:rsidP="00DB4EEF">
            <w:pPr>
              <w:spacing w:line="240" w:lineRule="atLeast"/>
              <w:rPr>
                <w:color w:val="000000" w:themeColor="text1"/>
              </w:rPr>
            </w:pPr>
            <w:r>
              <w:rPr>
                <w:rFonts w:cs="Arial"/>
              </w:rPr>
              <w:t>FogLampOnDelayMid_Cfg</w:t>
            </w:r>
          </w:p>
        </w:tc>
        <w:tc>
          <w:tcPr>
            <w:tcW w:w="1701" w:type="dxa"/>
          </w:tcPr>
          <w:p w14:paraId="6E48251A" w14:textId="77777777" w:rsidR="00BD0EE3" w:rsidRPr="00D14691" w:rsidRDefault="00BD0EE3" w:rsidP="00DB4EEF">
            <w:pPr>
              <w:spacing w:line="240" w:lineRule="atLeast"/>
              <w:rPr>
                <w:color w:val="000000" w:themeColor="text1"/>
              </w:rPr>
            </w:pPr>
          </w:p>
        </w:tc>
        <w:tc>
          <w:tcPr>
            <w:tcW w:w="1417" w:type="dxa"/>
            <w:noWrap/>
          </w:tcPr>
          <w:p w14:paraId="60C450F4" w14:textId="5C1D6BCD"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6FBD8803"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666279E1" w14:textId="77777777" w:rsidR="00BD0EE3" w:rsidRPr="00D14691" w:rsidRDefault="00BD0EE3" w:rsidP="00DB4EEF">
            <w:pPr>
              <w:spacing w:line="240" w:lineRule="atLeast"/>
              <w:rPr>
                <w:color w:val="000000" w:themeColor="text1"/>
              </w:rPr>
            </w:pPr>
          </w:p>
        </w:tc>
      </w:tr>
      <w:tr w:rsidR="00BD0EE3" w:rsidRPr="003F473D" w14:paraId="42739E7B" w14:textId="77777777" w:rsidTr="00F21C8A">
        <w:trPr>
          <w:trHeight w:val="71"/>
        </w:trPr>
        <w:tc>
          <w:tcPr>
            <w:tcW w:w="1838" w:type="dxa"/>
            <w:noWrap/>
          </w:tcPr>
          <w:p w14:paraId="44253753" w14:textId="77777777" w:rsidR="00BD0EE3" w:rsidRPr="0005481A" w:rsidRDefault="00BD0EE3" w:rsidP="00DB4EEF">
            <w:pPr>
              <w:overflowPunct/>
              <w:autoSpaceDE/>
              <w:autoSpaceDN/>
              <w:adjustRightInd/>
              <w:spacing w:line="240" w:lineRule="atLeast"/>
              <w:textAlignment w:val="auto"/>
              <w:rPr>
                <w:rFonts w:cs="Arial"/>
              </w:rPr>
            </w:pPr>
            <w:r w:rsidRPr="0005481A">
              <w:rPr>
                <w:rFonts w:cs="Arial"/>
              </w:rPr>
              <w:t>FogLampOnDelaySlow_Cfg</w:t>
            </w:r>
          </w:p>
        </w:tc>
        <w:tc>
          <w:tcPr>
            <w:tcW w:w="1843" w:type="dxa"/>
          </w:tcPr>
          <w:p w14:paraId="62C83674" w14:textId="700F5B30" w:rsidR="00BD0EE3" w:rsidRPr="00D14691" w:rsidRDefault="00BD0EE3" w:rsidP="00DB4EEF">
            <w:pPr>
              <w:spacing w:line="240" w:lineRule="atLeast"/>
              <w:rPr>
                <w:color w:val="000000" w:themeColor="text1"/>
              </w:rPr>
            </w:pPr>
            <w:r>
              <w:rPr>
                <w:rFonts w:cs="Arial"/>
              </w:rPr>
              <w:t>FogLampOnDelaySlow_Cfg</w:t>
            </w:r>
          </w:p>
        </w:tc>
        <w:tc>
          <w:tcPr>
            <w:tcW w:w="1701" w:type="dxa"/>
          </w:tcPr>
          <w:p w14:paraId="35DDEF09" w14:textId="77777777" w:rsidR="00BD0EE3" w:rsidRPr="00D14691" w:rsidRDefault="00BD0EE3" w:rsidP="00DB4EEF">
            <w:pPr>
              <w:spacing w:line="240" w:lineRule="atLeast"/>
              <w:rPr>
                <w:color w:val="000000" w:themeColor="text1"/>
              </w:rPr>
            </w:pPr>
          </w:p>
        </w:tc>
        <w:tc>
          <w:tcPr>
            <w:tcW w:w="1417" w:type="dxa"/>
            <w:noWrap/>
          </w:tcPr>
          <w:p w14:paraId="1E27FF84" w14:textId="551853D3"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2154A0FE"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7F823D39" w14:textId="77777777" w:rsidR="00BD0EE3" w:rsidRPr="00D14691" w:rsidRDefault="00BD0EE3" w:rsidP="00DB4EEF">
            <w:pPr>
              <w:spacing w:line="240" w:lineRule="atLeast"/>
              <w:rPr>
                <w:color w:val="000000" w:themeColor="text1"/>
              </w:rPr>
            </w:pPr>
          </w:p>
        </w:tc>
      </w:tr>
      <w:tr w:rsidR="00BD0EE3" w:rsidRPr="003F473D" w14:paraId="1697407A" w14:textId="77777777" w:rsidTr="00F21C8A">
        <w:trPr>
          <w:trHeight w:val="71"/>
        </w:trPr>
        <w:tc>
          <w:tcPr>
            <w:tcW w:w="1838" w:type="dxa"/>
            <w:noWrap/>
          </w:tcPr>
          <w:p w14:paraId="6893A860" w14:textId="77777777" w:rsidR="00BD0EE3" w:rsidRPr="0005481A" w:rsidRDefault="00BD0EE3" w:rsidP="00DB4EEF">
            <w:pPr>
              <w:overflowPunct/>
              <w:autoSpaceDE/>
              <w:autoSpaceDN/>
              <w:adjustRightInd/>
              <w:spacing w:line="240" w:lineRule="atLeast"/>
              <w:textAlignment w:val="auto"/>
              <w:rPr>
                <w:rFonts w:cs="Arial"/>
              </w:rPr>
            </w:pPr>
            <w:r w:rsidRPr="0005481A">
              <w:rPr>
                <w:rFonts w:cs="Arial"/>
              </w:rPr>
              <w:lastRenderedPageBreak/>
              <w:t>FogLamp_Start_Delay_Cfg</w:t>
            </w:r>
          </w:p>
        </w:tc>
        <w:tc>
          <w:tcPr>
            <w:tcW w:w="1843" w:type="dxa"/>
          </w:tcPr>
          <w:p w14:paraId="03AF66F6" w14:textId="182A3F25" w:rsidR="00BD0EE3" w:rsidRPr="00D14691" w:rsidRDefault="00BD0EE3" w:rsidP="00DB4EEF">
            <w:pPr>
              <w:spacing w:line="240" w:lineRule="atLeast"/>
              <w:rPr>
                <w:color w:val="000000" w:themeColor="text1"/>
              </w:rPr>
            </w:pPr>
            <w:r>
              <w:rPr>
                <w:rFonts w:cs="Arial"/>
              </w:rPr>
              <w:t>FogLamp_Start_Delay_Cfg</w:t>
            </w:r>
          </w:p>
        </w:tc>
        <w:tc>
          <w:tcPr>
            <w:tcW w:w="1701" w:type="dxa"/>
          </w:tcPr>
          <w:p w14:paraId="7B0D970C" w14:textId="77777777" w:rsidR="00BD0EE3" w:rsidRPr="00D14691" w:rsidRDefault="00BD0EE3" w:rsidP="00DB4EEF">
            <w:pPr>
              <w:spacing w:line="240" w:lineRule="atLeast"/>
              <w:rPr>
                <w:color w:val="000000" w:themeColor="text1"/>
              </w:rPr>
            </w:pPr>
          </w:p>
        </w:tc>
        <w:tc>
          <w:tcPr>
            <w:tcW w:w="1417" w:type="dxa"/>
            <w:noWrap/>
          </w:tcPr>
          <w:p w14:paraId="5368A397" w14:textId="117D90C1" w:rsidR="00BD0EE3" w:rsidRPr="00D14691" w:rsidRDefault="00BD0EE3" w:rsidP="00DB4EEF">
            <w:pPr>
              <w:spacing w:line="240" w:lineRule="atLeast"/>
              <w:rPr>
                <w:color w:val="000000" w:themeColor="text1"/>
              </w:rPr>
            </w:pPr>
            <w:r>
              <w:rPr>
                <w:color w:val="000000" w:themeColor="text1"/>
              </w:rPr>
              <w:t>Method 3</w:t>
            </w:r>
          </w:p>
        </w:tc>
        <w:tc>
          <w:tcPr>
            <w:tcW w:w="3402" w:type="dxa"/>
          </w:tcPr>
          <w:p w14:paraId="7058B7FC" w14:textId="519EA0FD" w:rsidR="00BD0EE3" w:rsidRPr="00D14691" w:rsidRDefault="00BD0EE3" w:rsidP="00DB4EEF">
            <w:pPr>
              <w:spacing w:line="240" w:lineRule="atLeast"/>
              <w:rPr>
                <w:color w:val="000000" w:themeColor="text1"/>
              </w:rPr>
            </w:pPr>
            <w:r>
              <w:rPr>
                <w:rFonts w:ascii="Times New Roman" w:hAnsi="Times New Roman"/>
              </w:rPr>
              <w:t>Non-Volatile -- Factory Set Method 3</w:t>
            </w:r>
          </w:p>
        </w:tc>
      </w:tr>
      <w:tr w:rsidR="00BD0EE3" w:rsidRPr="003F473D" w14:paraId="7CFDF25C" w14:textId="77777777" w:rsidTr="00F21C8A">
        <w:trPr>
          <w:trHeight w:val="71"/>
        </w:trPr>
        <w:tc>
          <w:tcPr>
            <w:tcW w:w="1838" w:type="dxa"/>
            <w:noWrap/>
          </w:tcPr>
          <w:p w14:paraId="43913A99" w14:textId="77777777" w:rsidR="00BD0EE3" w:rsidRDefault="00BD0EE3" w:rsidP="00DB4EEF">
            <w:pPr>
              <w:overflowPunct/>
              <w:autoSpaceDE/>
              <w:autoSpaceDN/>
              <w:adjustRightInd/>
              <w:spacing w:line="240" w:lineRule="atLeast"/>
              <w:textAlignment w:val="auto"/>
              <w:rPr>
                <w:rFonts w:cs="Arial"/>
              </w:rPr>
            </w:pPr>
            <w:r>
              <w:rPr>
                <w:rFonts w:cs="Arial"/>
              </w:rPr>
              <w:t>Fog_Lamp_Usage_Cfg</w:t>
            </w:r>
          </w:p>
        </w:tc>
        <w:tc>
          <w:tcPr>
            <w:tcW w:w="1843" w:type="dxa"/>
          </w:tcPr>
          <w:p w14:paraId="3581D4DA" w14:textId="27C527EA" w:rsidR="00BD0EE3" w:rsidRPr="00D14691" w:rsidRDefault="00BD0EE3" w:rsidP="00DB4EEF">
            <w:pPr>
              <w:spacing w:line="240" w:lineRule="atLeast"/>
              <w:rPr>
                <w:color w:val="000000" w:themeColor="text1"/>
              </w:rPr>
            </w:pPr>
            <w:r>
              <w:rPr>
                <w:rFonts w:cs="Arial"/>
              </w:rPr>
              <w:t>Fog_Lamp_Usage_Cfg</w:t>
            </w:r>
          </w:p>
        </w:tc>
        <w:tc>
          <w:tcPr>
            <w:tcW w:w="1701" w:type="dxa"/>
          </w:tcPr>
          <w:p w14:paraId="50CF7DCB" w14:textId="77777777" w:rsidR="00BD0EE3" w:rsidRPr="00D14691" w:rsidRDefault="00BD0EE3" w:rsidP="00DB4EEF">
            <w:pPr>
              <w:spacing w:line="240" w:lineRule="atLeast"/>
              <w:rPr>
                <w:color w:val="000000" w:themeColor="text1"/>
              </w:rPr>
            </w:pPr>
          </w:p>
        </w:tc>
        <w:tc>
          <w:tcPr>
            <w:tcW w:w="1417" w:type="dxa"/>
            <w:noWrap/>
          </w:tcPr>
          <w:p w14:paraId="4319C357" w14:textId="637CE1FF"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20BC0F25"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4E67BE57" w14:textId="078281EB" w:rsidR="00BD0EE3" w:rsidRPr="00D14691" w:rsidRDefault="00BD0EE3" w:rsidP="00DB4EEF">
            <w:pPr>
              <w:spacing w:line="240" w:lineRule="atLeast"/>
              <w:rPr>
                <w:color w:val="000000" w:themeColor="text1"/>
              </w:rPr>
            </w:pPr>
            <w:r>
              <w:rPr>
                <w:rFonts w:ascii="Times New Roman" w:hAnsi="Times New Roman"/>
              </w:rPr>
              <w:t>Determine the usage of foglamps</w:t>
            </w:r>
          </w:p>
        </w:tc>
      </w:tr>
      <w:tr w:rsidR="00BD0EE3" w:rsidRPr="003F473D" w14:paraId="0BCE7E14" w14:textId="77777777" w:rsidTr="00F21C8A">
        <w:trPr>
          <w:trHeight w:val="71"/>
        </w:trPr>
        <w:tc>
          <w:tcPr>
            <w:tcW w:w="1838" w:type="dxa"/>
            <w:noWrap/>
          </w:tcPr>
          <w:p w14:paraId="35479CB2" w14:textId="77777777" w:rsidR="00BD0EE3" w:rsidRPr="00DE6816" w:rsidRDefault="00BD0EE3" w:rsidP="00DB4EEF">
            <w:pPr>
              <w:overflowPunct/>
              <w:autoSpaceDE/>
              <w:autoSpaceDN/>
              <w:adjustRightInd/>
              <w:spacing w:line="240" w:lineRule="atLeast"/>
              <w:textAlignment w:val="auto"/>
              <w:rPr>
                <w:rFonts w:cs="Arial"/>
                <w:color w:val="000000" w:themeColor="text1"/>
                <w:sz w:val="18"/>
              </w:rPr>
            </w:pPr>
            <w:r>
              <w:rPr>
                <w:rFonts w:cs="Arial"/>
              </w:rPr>
              <w:t>FrontFogCkt_WithTurn_Cfg</w:t>
            </w:r>
          </w:p>
        </w:tc>
        <w:tc>
          <w:tcPr>
            <w:tcW w:w="1843" w:type="dxa"/>
          </w:tcPr>
          <w:p w14:paraId="17533A73" w14:textId="5198FBB2" w:rsidR="00BD0EE3" w:rsidRPr="00D14691" w:rsidRDefault="00BD0EE3" w:rsidP="00DB4EEF">
            <w:pPr>
              <w:spacing w:line="240" w:lineRule="atLeast"/>
              <w:rPr>
                <w:color w:val="000000" w:themeColor="text1"/>
              </w:rPr>
            </w:pPr>
            <w:r>
              <w:rPr>
                <w:rFonts w:cs="Arial"/>
              </w:rPr>
              <w:t>FrontFogCkt_WithTurn_Cfg</w:t>
            </w:r>
          </w:p>
        </w:tc>
        <w:tc>
          <w:tcPr>
            <w:tcW w:w="1701" w:type="dxa"/>
          </w:tcPr>
          <w:p w14:paraId="6EF602D3" w14:textId="77777777" w:rsidR="00BD0EE3" w:rsidRPr="00D14691" w:rsidRDefault="00BD0EE3" w:rsidP="00DB4EEF">
            <w:pPr>
              <w:spacing w:line="240" w:lineRule="atLeast"/>
              <w:rPr>
                <w:color w:val="000000" w:themeColor="text1"/>
              </w:rPr>
            </w:pPr>
          </w:p>
        </w:tc>
        <w:tc>
          <w:tcPr>
            <w:tcW w:w="1417" w:type="dxa"/>
            <w:noWrap/>
          </w:tcPr>
          <w:p w14:paraId="6ED74991" w14:textId="0A5DB5B2"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48102DA7"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542E35B0" w14:textId="77777777" w:rsidR="00BD0EE3" w:rsidRPr="00D14691" w:rsidRDefault="00BD0EE3" w:rsidP="00DB4EEF">
            <w:pPr>
              <w:spacing w:line="240" w:lineRule="atLeast"/>
              <w:rPr>
                <w:color w:val="000000" w:themeColor="text1"/>
              </w:rPr>
            </w:pPr>
          </w:p>
        </w:tc>
      </w:tr>
      <w:tr w:rsidR="00BD0EE3" w:rsidRPr="003F473D" w14:paraId="1BB59C59" w14:textId="77777777" w:rsidTr="00F21C8A">
        <w:trPr>
          <w:trHeight w:val="71"/>
        </w:trPr>
        <w:tc>
          <w:tcPr>
            <w:tcW w:w="1838" w:type="dxa"/>
            <w:noWrap/>
          </w:tcPr>
          <w:p w14:paraId="0BC77047" w14:textId="77777777" w:rsidR="00BD0EE3" w:rsidRDefault="00BD0EE3" w:rsidP="00DB4EEF">
            <w:pPr>
              <w:overflowPunct/>
              <w:autoSpaceDE/>
              <w:autoSpaceDN/>
              <w:adjustRightInd/>
              <w:spacing w:line="240" w:lineRule="atLeast"/>
              <w:textAlignment w:val="auto"/>
              <w:rPr>
                <w:rFonts w:cs="Arial"/>
              </w:rPr>
            </w:pPr>
            <w:r>
              <w:rPr>
                <w:rFonts w:cs="Arial"/>
              </w:rPr>
              <w:t>FrontFog_WithHighBeams_Cfg</w:t>
            </w:r>
          </w:p>
        </w:tc>
        <w:tc>
          <w:tcPr>
            <w:tcW w:w="1843" w:type="dxa"/>
          </w:tcPr>
          <w:p w14:paraId="7D2B114E" w14:textId="74FCC4A3" w:rsidR="00BD0EE3" w:rsidRPr="00D14691" w:rsidRDefault="00BD0EE3" w:rsidP="00DB4EEF">
            <w:pPr>
              <w:spacing w:line="240" w:lineRule="atLeast"/>
              <w:rPr>
                <w:color w:val="000000" w:themeColor="text1"/>
              </w:rPr>
            </w:pPr>
            <w:r>
              <w:rPr>
                <w:rFonts w:cs="Arial"/>
              </w:rPr>
              <w:t>FrontFog_WithHighBeams_Cfg</w:t>
            </w:r>
          </w:p>
        </w:tc>
        <w:tc>
          <w:tcPr>
            <w:tcW w:w="1701" w:type="dxa"/>
          </w:tcPr>
          <w:p w14:paraId="7843E268" w14:textId="77777777" w:rsidR="00BD0EE3" w:rsidRPr="00D14691" w:rsidRDefault="00BD0EE3" w:rsidP="00DB4EEF">
            <w:pPr>
              <w:spacing w:line="240" w:lineRule="atLeast"/>
              <w:rPr>
                <w:color w:val="000000" w:themeColor="text1"/>
              </w:rPr>
            </w:pPr>
          </w:p>
        </w:tc>
        <w:tc>
          <w:tcPr>
            <w:tcW w:w="1417" w:type="dxa"/>
            <w:noWrap/>
          </w:tcPr>
          <w:p w14:paraId="5F51A066" w14:textId="37C42086"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7A20963C"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59834331" w14:textId="77777777" w:rsidR="00BD0EE3" w:rsidRPr="00D14691" w:rsidRDefault="00BD0EE3" w:rsidP="00DB4EEF">
            <w:pPr>
              <w:spacing w:line="240" w:lineRule="atLeast"/>
              <w:rPr>
                <w:color w:val="000000" w:themeColor="text1"/>
              </w:rPr>
            </w:pPr>
          </w:p>
        </w:tc>
      </w:tr>
      <w:tr w:rsidR="00BD0EE3" w:rsidRPr="003F473D" w14:paraId="06E18B29" w14:textId="77777777" w:rsidTr="00F21C8A">
        <w:trPr>
          <w:trHeight w:val="71"/>
        </w:trPr>
        <w:tc>
          <w:tcPr>
            <w:tcW w:w="1838" w:type="dxa"/>
            <w:noWrap/>
          </w:tcPr>
          <w:p w14:paraId="5819A5A2" w14:textId="77777777" w:rsidR="00BD0EE3" w:rsidRDefault="00BD0EE3" w:rsidP="00DB4EEF">
            <w:pPr>
              <w:overflowPunct/>
              <w:autoSpaceDE/>
              <w:autoSpaceDN/>
              <w:adjustRightInd/>
              <w:spacing w:line="240" w:lineRule="atLeast"/>
              <w:textAlignment w:val="auto"/>
              <w:rPr>
                <w:rFonts w:cs="Arial"/>
              </w:rPr>
            </w:pPr>
            <w:r>
              <w:rPr>
                <w:rFonts w:cs="Arial"/>
              </w:rPr>
              <w:t>FrontTurn_Position_Lamps_Cfg</w:t>
            </w:r>
          </w:p>
        </w:tc>
        <w:tc>
          <w:tcPr>
            <w:tcW w:w="1843" w:type="dxa"/>
          </w:tcPr>
          <w:p w14:paraId="6AF42877" w14:textId="360DDA13" w:rsidR="00BD0EE3" w:rsidRPr="00D14691" w:rsidRDefault="00BD0EE3" w:rsidP="00DB4EEF">
            <w:pPr>
              <w:spacing w:line="240" w:lineRule="atLeast"/>
              <w:rPr>
                <w:color w:val="000000" w:themeColor="text1"/>
              </w:rPr>
            </w:pPr>
            <w:r>
              <w:rPr>
                <w:rFonts w:cs="Arial"/>
              </w:rPr>
              <w:t>FrontTurn_Position_Lamps_Cfg</w:t>
            </w:r>
          </w:p>
        </w:tc>
        <w:tc>
          <w:tcPr>
            <w:tcW w:w="1701" w:type="dxa"/>
          </w:tcPr>
          <w:p w14:paraId="33C15DA9" w14:textId="77777777" w:rsidR="00BD0EE3" w:rsidRPr="00D14691" w:rsidRDefault="00BD0EE3" w:rsidP="00DB4EEF">
            <w:pPr>
              <w:spacing w:line="240" w:lineRule="atLeast"/>
              <w:rPr>
                <w:color w:val="000000" w:themeColor="text1"/>
              </w:rPr>
            </w:pPr>
          </w:p>
        </w:tc>
        <w:tc>
          <w:tcPr>
            <w:tcW w:w="1417" w:type="dxa"/>
            <w:noWrap/>
          </w:tcPr>
          <w:p w14:paraId="1C32DCC3" w14:textId="1EAF4D69"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4639841E" w14:textId="060DB03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664BD970" w14:textId="44778444" w:rsidR="00BD0EE3" w:rsidRPr="00D14691" w:rsidRDefault="00BD0EE3" w:rsidP="00DB4EEF">
            <w:pPr>
              <w:overflowPunct/>
              <w:spacing w:line="240" w:lineRule="atLeast"/>
              <w:textAlignment w:val="auto"/>
              <w:rPr>
                <w:color w:val="000000" w:themeColor="text1"/>
              </w:rPr>
            </w:pPr>
            <w:r>
              <w:rPr>
                <w:rFonts w:ascii="Times New Roman" w:hAnsi="Times New Roman"/>
              </w:rPr>
              <w:t>determines if LF_Turn_Lamp_Ckt and RF_Turn_Lamp_Ckt are configured</w:t>
            </w:r>
          </w:p>
        </w:tc>
      </w:tr>
      <w:tr w:rsidR="00BD0EE3" w:rsidRPr="003F473D" w14:paraId="2D550CE6" w14:textId="77777777" w:rsidTr="00F21C8A">
        <w:trPr>
          <w:trHeight w:val="71"/>
        </w:trPr>
        <w:tc>
          <w:tcPr>
            <w:tcW w:w="1838" w:type="dxa"/>
            <w:noWrap/>
          </w:tcPr>
          <w:p w14:paraId="15A465D6" w14:textId="77777777" w:rsidR="00BD0EE3" w:rsidRDefault="00BD0EE3" w:rsidP="00DB4EEF">
            <w:pPr>
              <w:overflowPunct/>
              <w:autoSpaceDE/>
              <w:autoSpaceDN/>
              <w:adjustRightInd/>
              <w:spacing w:line="240" w:lineRule="atLeast"/>
              <w:textAlignment w:val="auto"/>
              <w:rPr>
                <w:rFonts w:cs="Arial"/>
              </w:rPr>
            </w:pPr>
            <w:r>
              <w:rPr>
                <w:rFonts w:cs="Arial"/>
              </w:rPr>
              <w:t>Fog_InRushTimeDelay_Cfg</w:t>
            </w:r>
          </w:p>
        </w:tc>
        <w:tc>
          <w:tcPr>
            <w:tcW w:w="1843" w:type="dxa"/>
          </w:tcPr>
          <w:p w14:paraId="5EE37039" w14:textId="4C73D814" w:rsidR="00BD0EE3" w:rsidRPr="00D14691" w:rsidRDefault="00BD0EE3" w:rsidP="00DB4EEF">
            <w:pPr>
              <w:spacing w:line="240" w:lineRule="atLeast"/>
              <w:rPr>
                <w:color w:val="000000" w:themeColor="text1"/>
              </w:rPr>
            </w:pPr>
            <w:r>
              <w:rPr>
                <w:rFonts w:cs="Arial"/>
              </w:rPr>
              <w:t>Fog_InRushTimeDelay_Cfg</w:t>
            </w:r>
          </w:p>
        </w:tc>
        <w:tc>
          <w:tcPr>
            <w:tcW w:w="1701" w:type="dxa"/>
          </w:tcPr>
          <w:p w14:paraId="56551E5C" w14:textId="77777777" w:rsidR="00BD0EE3" w:rsidRPr="00D14691" w:rsidRDefault="00BD0EE3" w:rsidP="00DB4EEF">
            <w:pPr>
              <w:spacing w:line="240" w:lineRule="atLeast"/>
              <w:rPr>
                <w:color w:val="000000" w:themeColor="text1"/>
              </w:rPr>
            </w:pPr>
          </w:p>
        </w:tc>
        <w:tc>
          <w:tcPr>
            <w:tcW w:w="1417" w:type="dxa"/>
            <w:noWrap/>
          </w:tcPr>
          <w:p w14:paraId="1A7A9F98" w14:textId="04C314C3" w:rsidR="00BD0EE3" w:rsidRPr="00D14691" w:rsidRDefault="00BD0EE3" w:rsidP="00DB4EEF">
            <w:pPr>
              <w:spacing w:line="240" w:lineRule="atLeast"/>
              <w:rPr>
                <w:color w:val="000000" w:themeColor="text1"/>
              </w:rPr>
            </w:pPr>
            <w:r>
              <w:rPr>
                <w:color w:val="000000" w:themeColor="text1"/>
              </w:rPr>
              <w:t>Method 3</w:t>
            </w:r>
          </w:p>
        </w:tc>
        <w:tc>
          <w:tcPr>
            <w:tcW w:w="3402" w:type="dxa"/>
          </w:tcPr>
          <w:p w14:paraId="6D493A78" w14:textId="4B0040A6" w:rsidR="00BD0EE3" w:rsidRPr="00D14691" w:rsidRDefault="00BD0EE3" w:rsidP="00DB4EEF">
            <w:pPr>
              <w:spacing w:line="240" w:lineRule="atLeast"/>
              <w:rPr>
                <w:color w:val="000000" w:themeColor="text1"/>
              </w:rPr>
            </w:pPr>
            <w:r>
              <w:rPr>
                <w:rFonts w:ascii="Times New Roman" w:hAnsi="Times New Roman"/>
              </w:rPr>
              <w:t>Non-Volatile -- Factory Set Method 3</w:t>
            </w:r>
          </w:p>
        </w:tc>
      </w:tr>
      <w:tr w:rsidR="00BD0EE3" w:rsidRPr="003F473D" w14:paraId="72C06238" w14:textId="77777777" w:rsidTr="00F21C8A">
        <w:trPr>
          <w:trHeight w:val="71"/>
        </w:trPr>
        <w:tc>
          <w:tcPr>
            <w:tcW w:w="1838" w:type="dxa"/>
            <w:noWrap/>
          </w:tcPr>
          <w:p w14:paraId="32DC9E69" w14:textId="77777777" w:rsidR="00BD0EE3" w:rsidRDefault="00BD0EE3" w:rsidP="00DB4EEF">
            <w:pPr>
              <w:overflowPunct/>
              <w:autoSpaceDE/>
              <w:autoSpaceDN/>
              <w:adjustRightInd/>
              <w:spacing w:line="240" w:lineRule="atLeast"/>
              <w:textAlignment w:val="auto"/>
              <w:rPr>
                <w:rFonts w:cs="Arial"/>
              </w:rPr>
            </w:pPr>
            <w:r>
              <w:rPr>
                <w:rFonts w:cs="Arial"/>
              </w:rPr>
              <w:t>Fog_Lamp_Ckt_Usage_DutyCycleRamp_Cfg</w:t>
            </w:r>
          </w:p>
        </w:tc>
        <w:tc>
          <w:tcPr>
            <w:tcW w:w="1843" w:type="dxa"/>
          </w:tcPr>
          <w:p w14:paraId="54B5E73A" w14:textId="1335548E" w:rsidR="00BD0EE3" w:rsidRPr="00D14691" w:rsidRDefault="00BD0EE3" w:rsidP="00DB4EEF">
            <w:pPr>
              <w:spacing w:line="240" w:lineRule="atLeast"/>
              <w:rPr>
                <w:color w:val="000000" w:themeColor="text1"/>
              </w:rPr>
            </w:pPr>
            <w:r>
              <w:rPr>
                <w:rFonts w:cs="Arial"/>
              </w:rPr>
              <w:t>Fog_Lamp_Ckt_Usage_DutyCycleRamp_Cfg</w:t>
            </w:r>
          </w:p>
        </w:tc>
        <w:tc>
          <w:tcPr>
            <w:tcW w:w="1701" w:type="dxa"/>
          </w:tcPr>
          <w:p w14:paraId="6174880A" w14:textId="77777777" w:rsidR="00BD0EE3" w:rsidRPr="00D14691" w:rsidRDefault="00BD0EE3" w:rsidP="00DB4EEF">
            <w:pPr>
              <w:spacing w:line="240" w:lineRule="atLeast"/>
              <w:rPr>
                <w:color w:val="000000" w:themeColor="text1"/>
              </w:rPr>
            </w:pPr>
          </w:p>
        </w:tc>
        <w:tc>
          <w:tcPr>
            <w:tcW w:w="1417" w:type="dxa"/>
            <w:noWrap/>
          </w:tcPr>
          <w:p w14:paraId="4E93DE05" w14:textId="2FF6641B"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1A6B3408"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1975A85E"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Determines if LF/RF_Fog_Lamp_Ckt ramping, as a Cornering Light, is optimized for halogen bulbs, or for</w:t>
            </w:r>
          </w:p>
          <w:p w14:paraId="19B93F5C" w14:textId="51C8ED46" w:rsidR="00BD0EE3" w:rsidRPr="00D14691" w:rsidRDefault="00BD0EE3" w:rsidP="00DB4EEF">
            <w:pPr>
              <w:spacing w:line="240" w:lineRule="atLeast"/>
              <w:rPr>
                <w:color w:val="000000" w:themeColor="text1"/>
              </w:rPr>
            </w:pPr>
            <w:r>
              <w:rPr>
                <w:rFonts w:ascii="Times New Roman" w:hAnsi="Times New Roman"/>
              </w:rPr>
              <w:t>LEDs to appear linear without jitter.</w:t>
            </w:r>
          </w:p>
        </w:tc>
      </w:tr>
      <w:tr w:rsidR="00BD0EE3" w:rsidRPr="003F473D" w14:paraId="37296204" w14:textId="77777777" w:rsidTr="00F21C8A">
        <w:trPr>
          <w:trHeight w:val="71"/>
        </w:trPr>
        <w:tc>
          <w:tcPr>
            <w:tcW w:w="1838" w:type="dxa"/>
            <w:noWrap/>
          </w:tcPr>
          <w:p w14:paraId="5984E837" w14:textId="77777777" w:rsidR="00BD0EE3" w:rsidRDefault="00BD0EE3" w:rsidP="00DB4EEF">
            <w:pPr>
              <w:overflowPunct/>
              <w:autoSpaceDE/>
              <w:autoSpaceDN/>
              <w:adjustRightInd/>
              <w:spacing w:line="240" w:lineRule="atLeast"/>
              <w:textAlignment w:val="auto"/>
              <w:rPr>
                <w:rFonts w:cs="Arial"/>
              </w:rPr>
            </w:pPr>
            <w:r>
              <w:rPr>
                <w:rFonts w:cs="Arial"/>
              </w:rPr>
              <w:t>FrontFogCkt_WithTurn_Cfg</w:t>
            </w:r>
          </w:p>
        </w:tc>
        <w:tc>
          <w:tcPr>
            <w:tcW w:w="1843" w:type="dxa"/>
          </w:tcPr>
          <w:p w14:paraId="5ACD7925" w14:textId="7FF98487" w:rsidR="00BD0EE3" w:rsidRPr="00D14691" w:rsidRDefault="00BD0EE3" w:rsidP="00DB4EEF">
            <w:pPr>
              <w:spacing w:line="240" w:lineRule="atLeast"/>
              <w:rPr>
                <w:color w:val="000000" w:themeColor="text1"/>
              </w:rPr>
            </w:pPr>
            <w:r>
              <w:rPr>
                <w:rFonts w:cs="Arial"/>
              </w:rPr>
              <w:t>FrontFogCkt_WithTurn_Cfg</w:t>
            </w:r>
          </w:p>
        </w:tc>
        <w:tc>
          <w:tcPr>
            <w:tcW w:w="1701" w:type="dxa"/>
          </w:tcPr>
          <w:p w14:paraId="17AD6140" w14:textId="77777777" w:rsidR="00BD0EE3" w:rsidRPr="00D14691" w:rsidRDefault="00BD0EE3" w:rsidP="00DB4EEF">
            <w:pPr>
              <w:spacing w:line="240" w:lineRule="atLeast"/>
              <w:rPr>
                <w:color w:val="000000" w:themeColor="text1"/>
              </w:rPr>
            </w:pPr>
          </w:p>
        </w:tc>
        <w:tc>
          <w:tcPr>
            <w:tcW w:w="1417" w:type="dxa"/>
            <w:noWrap/>
          </w:tcPr>
          <w:p w14:paraId="7178A1CC" w14:textId="434FE633"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6B3EFE0E"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3BE40F3D" w14:textId="5FBAB750" w:rsidR="00BD0EE3" w:rsidRPr="00D14691" w:rsidRDefault="00BD0EE3" w:rsidP="00DB4EEF">
            <w:pPr>
              <w:spacing w:line="240" w:lineRule="atLeast"/>
              <w:rPr>
                <w:color w:val="000000" w:themeColor="text1"/>
              </w:rPr>
            </w:pPr>
            <w:r>
              <w:rPr>
                <w:rFonts w:ascii="Times New Roman" w:hAnsi="Times New Roman"/>
              </w:rPr>
              <w:t>Determines if a Front Fog Lamp is shut off while an adjacent turn signal is flashing.</w:t>
            </w:r>
          </w:p>
        </w:tc>
      </w:tr>
      <w:tr w:rsidR="00BD0EE3" w:rsidRPr="003F473D" w14:paraId="4778F25B" w14:textId="77777777" w:rsidTr="00F21C8A">
        <w:trPr>
          <w:trHeight w:val="71"/>
        </w:trPr>
        <w:tc>
          <w:tcPr>
            <w:tcW w:w="1838" w:type="dxa"/>
            <w:noWrap/>
          </w:tcPr>
          <w:p w14:paraId="49A1F889" w14:textId="77777777" w:rsidR="00BD0EE3" w:rsidRDefault="00BD0EE3" w:rsidP="00DB4EEF">
            <w:pPr>
              <w:overflowPunct/>
              <w:autoSpaceDE/>
              <w:autoSpaceDN/>
              <w:adjustRightInd/>
              <w:spacing w:line="240" w:lineRule="atLeast"/>
              <w:textAlignment w:val="auto"/>
              <w:rPr>
                <w:rFonts w:cs="Arial"/>
              </w:rPr>
            </w:pPr>
            <w:r>
              <w:rPr>
                <w:rFonts w:cs="Arial"/>
              </w:rPr>
              <w:t>FrontFog_WithHighBeams_Cfg</w:t>
            </w:r>
          </w:p>
        </w:tc>
        <w:tc>
          <w:tcPr>
            <w:tcW w:w="1843" w:type="dxa"/>
          </w:tcPr>
          <w:p w14:paraId="65C88BBD" w14:textId="225E310C" w:rsidR="00BD0EE3" w:rsidRPr="00D14691" w:rsidRDefault="00BD0EE3" w:rsidP="00DB4EEF">
            <w:pPr>
              <w:spacing w:line="240" w:lineRule="atLeast"/>
              <w:rPr>
                <w:color w:val="000000" w:themeColor="text1"/>
              </w:rPr>
            </w:pPr>
            <w:r>
              <w:rPr>
                <w:rFonts w:cs="Arial"/>
              </w:rPr>
              <w:t>FrontFog_WithHighBeams_Cfg</w:t>
            </w:r>
          </w:p>
        </w:tc>
        <w:tc>
          <w:tcPr>
            <w:tcW w:w="1701" w:type="dxa"/>
          </w:tcPr>
          <w:p w14:paraId="59A5C80C" w14:textId="77777777" w:rsidR="00BD0EE3" w:rsidRPr="00D14691" w:rsidRDefault="00BD0EE3" w:rsidP="00DB4EEF">
            <w:pPr>
              <w:spacing w:line="240" w:lineRule="atLeast"/>
              <w:rPr>
                <w:color w:val="000000" w:themeColor="text1"/>
              </w:rPr>
            </w:pPr>
          </w:p>
        </w:tc>
        <w:tc>
          <w:tcPr>
            <w:tcW w:w="1417" w:type="dxa"/>
            <w:noWrap/>
          </w:tcPr>
          <w:p w14:paraId="47F84DE6" w14:textId="3E7A78D0"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7B799335"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1BD14CB8" w14:textId="77777777" w:rsidR="00BD0EE3" w:rsidRPr="00D14691" w:rsidRDefault="00BD0EE3" w:rsidP="00DB4EEF">
            <w:pPr>
              <w:spacing w:line="240" w:lineRule="atLeast"/>
              <w:rPr>
                <w:color w:val="000000" w:themeColor="text1"/>
              </w:rPr>
            </w:pPr>
          </w:p>
        </w:tc>
      </w:tr>
      <w:tr w:rsidR="00BD0EE3" w:rsidRPr="003F473D" w14:paraId="225A68BA" w14:textId="77777777" w:rsidTr="00F21C8A">
        <w:trPr>
          <w:trHeight w:val="71"/>
        </w:trPr>
        <w:tc>
          <w:tcPr>
            <w:tcW w:w="1838" w:type="dxa"/>
            <w:noWrap/>
          </w:tcPr>
          <w:p w14:paraId="36C1878D" w14:textId="77777777" w:rsidR="00BD0EE3" w:rsidRPr="00DE6816" w:rsidRDefault="00BD0EE3" w:rsidP="00DB4EEF">
            <w:pPr>
              <w:overflowPunct/>
              <w:autoSpaceDE/>
              <w:autoSpaceDN/>
              <w:adjustRightInd/>
              <w:spacing w:line="240" w:lineRule="atLeast"/>
              <w:textAlignment w:val="auto"/>
              <w:rPr>
                <w:rFonts w:cs="Arial"/>
                <w:color w:val="000000" w:themeColor="text1"/>
                <w:sz w:val="18"/>
              </w:rPr>
            </w:pPr>
            <w:r>
              <w:rPr>
                <w:rFonts w:cs="Arial"/>
              </w:rPr>
              <w:t>LF_Fog_Lamp_Ckt_Usage_Cfg</w:t>
            </w:r>
          </w:p>
        </w:tc>
        <w:tc>
          <w:tcPr>
            <w:tcW w:w="1843" w:type="dxa"/>
          </w:tcPr>
          <w:p w14:paraId="397A0816" w14:textId="25FBBB31" w:rsidR="00BD0EE3" w:rsidRPr="00D14691" w:rsidRDefault="00BD0EE3" w:rsidP="00DB4EEF">
            <w:pPr>
              <w:spacing w:line="240" w:lineRule="atLeast"/>
              <w:rPr>
                <w:color w:val="000000" w:themeColor="text1"/>
              </w:rPr>
            </w:pPr>
            <w:r>
              <w:rPr>
                <w:rFonts w:cs="Arial"/>
              </w:rPr>
              <w:t>LF_Fog_Lamp_Ckt_Usage_Cfg</w:t>
            </w:r>
          </w:p>
        </w:tc>
        <w:tc>
          <w:tcPr>
            <w:tcW w:w="1701" w:type="dxa"/>
          </w:tcPr>
          <w:p w14:paraId="199501FF" w14:textId="77777777" w:rsidR="00BD0EE3" w:rsidRPr="00D14691" w:rsidRDefault="00BD0EE3" w:rsidP="00DB4EEF">
            <w:pPr>
              <w:spacing w:line="240" w:lineRule="atLeast"/>
              <w:rPr>
                <w:color w:val="000000" w:themeColor="text1"/>
              </w:rPr>
            </w:pPr>
          </w:p>
        </w:tc>
        <w:tc>
          <w:tcPr>
            <w:tcW w:w="1417" w:type="dxa"/>
            <w:noWrap/>
          </w:tcPr>
          <w:p w14:paraId="047A4A7D" w14:textId="5B600B73" w:rsidR="00BD0EE3" w:rsidRPr="00D14691" w:rsidRDefault="00BD0EE3" w:rsidP="00DB4EEF">
            <w:pPr>
              <w:spacing w:line="240" w:lineRule="atLeast"/>
              <w:rPr>
                <w:color w:val="000000" w:themeColor="text1"/>
              </w:rPr>
            </w:pPr>
            <w:r>
              <w:rPr>
                <w:color w:val="000000" w:themeColor="text1"/>
              </w:rPr>
              <w:t>Method 2</w:t>
            </w:r>
          </w:p>
        </w:tc>
        <w:tc>
          <w:tcPr>
            <w:tcW w:w="3402" w:type="dxa"/>
          </w:tcPr>
          <w:p w14:paraId="0EA40FE6"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62884F63" w14:textId="1716CD42" w:rsidR="00BD0EE3" w:rsidRPr="00D14691" w:rsidRDefault="00BD0EE3" w:rsidP="00DB4EEF">
            <w:pPr>
              <w:spacing w:line="240" w:lineRule="atLeast"/>
              <w:rPr>
                <w:color w:val="000000" w:themeColor="text1"/>
              </w:rPr>
            </w:pPr>
            <w:r>
              <w:rPr>
                <w:rFonts w:ascii="Times New Roman" w:hAnsi="Times New Roman"/>
              </w:rPr>
              <w:t>Determines LF_Fog_Lamp_Ckt are used as fog lamp only, etc.</w:t>
            </w:r>
          </w:p>
        </w:tc>
      </w:tr>
      <w:tr w:rsidR="00BD0EE3" w:rsidRPr="003F473D" w14:paraId="5770A3D6" w14:textId="77777777" w:rsidTr="00F21C8A">
        <w:trPr>
          <w:trHeight w:val="71"/>
        </w:trPr>
        <w:tc>
          <w:tcPr>
            <w:tcW w:w="1838" w:type="dxa"/>
            <w:noWrap/>
          </w:tcPr>
          <w:p w14:paraId="0170604C" w14:textId="68085001" w:rsidR="00BD0EE3" w:rsidRDefault="00BD0EE3" w:rsidP="00DB4EEF">
            <w:pPr>
              <w:overflowPunct/>
              <w:autoSpaceDE/>
              <w:autoSpaceDN/>
              <w:adjustRightInd/>
              <w:spacing w:line="240" w:lineRule="atLeast"/>
              <w:textAlignment w:val="auto"/>
              <w:rPr>
                <w:rFonts w:cs="Arial"/>
              </w:rPr>
            </w:pPr>
            <w:r w:rsidRPr="00C00FCF">
              <w:rPr>
                <w:rFonts w:cs="Arial"/>
              </w:rPr>
              <w:t>SnowPlowModeDisableDelay_Cfg</w:t>
            </w:r>
          </w:p>
        </w:tc>
        <w:tc>
          <w:tcPr>
            <w:tcW w:w="1843" w:type="dxa"/>
          </w:tcPr>
          <w:p w14:paraId="4F2AE3FA" w14:textId="0027AD9F" w:rsidR="00BD0EE3" w:rsidRPr="00D14691" w:rsidRDefault="00BD0EE3" w:rsidP="00DB4EEF">
            <w:pPr>
              <w:spacing w:line="240" w:lineRule="atLeast"/>
              <w:rPr>
                <w:color w:val="000000" w:themeColor="text1"/>
              </w:rPr>
            </w:pPr>
            <w:r w:rsidRPr="00C00FCF">
              <w:rPr>
                <w:rFonts w:cs="Arial"/>
              </w:rPr>
              <w:t>SnowPlowModeDisableDelay_Cfg</w:t>
            </w:r>
          </w:p>
        </w:tc>
        <w:tc>
          <w:tcPr>
            <w:tcW w:w="1701" w:type="dxa"/>
          </w:tcPr>
          <w:p w14:paraId="3B78D9A5" w14:textId="77777777" w:rsidR="00BD0EE3" w:rsidRPr="00D14691" w:rsidRDefault="00BD0EE3" w:rsidP="00DB4EEF">
            <w:pPr>
              <w:spacing w:line="240" w:lineRule="atLeast"/>
              <w:rPr>
                <w:color w:val="000000" w:themeColor="text1"/>
              </w:rPr>
            </w:pPr>
          </w:p>
        </w:tc>
        <w:tc>
          <w:tcPr>
            <w:tcW w:w="1417" w:type="dxa"/>
            <w:noWrap/>
          </w:tcPr>
          <w:p w14:paraId="26425C7E" w14:textId="1258ECAE" w:rsidR="00BD0EE3" w:rsidRPr="00D14691" w:rsidRDefault="00BD0EE3" w:rsidP="00DB4EEF">
            <w:pPr>
              <w:spacing w:line="240" w:lineRule="atLeast"/>
              <w:rPr>
                <w:color w:val="000000" w:themeColor="text1"/>
              </w:rPr>
            </w:pPr>
            <w:r>
              <w:rPr>
                <w:color w:val="000000" w:themeColor="text1"/>
              </w:rPr>
              <w:t>Method 3</w:t>
            </w:r>
          </w:p>
        </w:tc>
        <w:tc>
          <w:tcPr>
            <w:tcW w:w="3402" w:type="dxa"/>
          </w:tcPr>
          <w:p w14:paraId="6D27C64C" w14:textId="77777777" w:rsidR="00BD0EE3" w:rsidRDefault="00BD0EE3" w:rsidP="00DB4EEF">
            <w:pPr>
              <w:spacing w:line="240" w:lineRule="atLeast"/>
              <w:rPr>
                <w:rFonts w:ascii="Times New Roman" w:hAnsi="Times New Roman"/>
              </w:rPr>
            </w:pPr>
            <w:r>
              <w:rPr>
                <w:rFonts w:ascii="Times New Roman" w:hAnsi="Times New Roman"/>
              </w:rPr>
              <w:t>Non-Volatile -- Factory Set Method 3</w:t>
            </w:r>
          </w:p>
          <w:p w14:paraId="7BF022F9" w14:textId="77777777" w:rsidR="00BD0EE3" w:rsidRDefault="00BD0EE3" w:rsidP="00DB4EEF">
            <w:pPr>
              <w:overflowPunct/>
              <w:spacing w:line="240" w:lineRule="atLeast"/>
              <w:textAlignment w:val="auto"/>
              <w:rPr>
                <w:rFonts w:ascii="Times New Roman" w:hAnsi="Times New Roman"/>
              </w:rPr>
            </w:pPr>
            <w:r>
              <w:rPr>
                <w:rFonts w:ascii="Times New Roman" w:hAnsi="Times New Roman"/>
              </w:rPr>
              <w:t>Indicates the maximum time that the snow plow mode will wait,after the CAN signal indicates that the snow</w:t>
            </w:r>
          </w:p>
          <w:p w14:paraId="5AE32789" w14:textId="467AAF9B" w:rsidR="00BD0EE3" w:rsidRPr="00D14691" w:rsidRDefault="00BD0EE3" w:rsidP="00DB4EEF">
            <w:pPr>
              <w:spacing w:line="240" w:lineRule="atLeast"/>
              <w:rPr>
                <w:color w:val="000000" w:themeColor="text1"/>
              </w:rPr>
            </w:pPr>
            <w:r>
              <w:rPr>
                <w:rFonts w:ascii="Times New Roman" w:hAnsi="Times New Roman"/>
              </w:rPr>
              <w:t>plow mode is no longer requested.</w:t>
            </w:r>
          </w:p>
        </w:tc>
      </w:tr>
      <w:tr w:rsidR="00487352" w:rsidRPr="003F473D" w14:paraId="483F5241" w14:textId="77777777" w:rsidTr="00F21C8A">
        <w:trPr>
          <w:trHeight w:val="71"/>
        </w:trPr>
        <w:tc>
          <w:tcPr>
            <w:tcW w:w="1838" w:type="dxa"/>
            <w:noWrap/>
          </w:tcPr>
          <w:p w14:paraId="1ABD39DC" w14:textId="327ECD73" w:rsidR="00487352" w:rsidRPr="00C00FCF" w:rsidRDefault="00487352" w:rsidP="00DB4EEF">
            <w:pPr>
              <w:overflowPunct/>
              <w:autoSpaceDE/>
              <w:autoSpaceDN/>
              <w:adjustRightInd/>
              <w:spacing w:line="240" w:lineRule="atLeast"/>
              <w:textAlignment w:val="auto"/>
              <w:rPr>
                <w:rFonts w:cs="Arial"/>
              </w:rPr>
            </w:pPr>
            <w:r>
              <w:rPr>
                <w:rFonts w:cs="Arial"/>
              </w:rPr>
              <w:t>RearFog_Enable_Cfg</w:t>
            </w:r>
          </w:p>
        </w:tc>
        <w:tc>
          <w:tcPr>
            <w:tcW w:w="1843" w:type="dxa"/>
          </w:tcPr>
          <w:p w14:paraId="68617766" w14:textId="42EC22A8" w:rsidR="00487352" w:rsidRPr="00C00FCF" w:rsidRDefault="00487352" w:rsidP="00DB4EEF">
            <w:pPr>
              <w:spacing w:line="240" w:lineRule="atLeast"/>
              <w:rPr>
                <w:rFonts w:cs="Arial"/>
              </w:rPr>
            </w:pPr>
            <w:r w:rsidRPr="00A667F1">
              <w:t>RearFog_Enable_Cfg</w:t>
            </w:r>
          </w:p>
        </w:tc>
        <w:tc>
          <w:tcPr>
            <w:tcW w:w="1701" w:type="dxa"/>
          </w:tcPr>
          <w:p w14:paraId="7E2E7305" w14:textId="77777777" w:rsidR="00487352" w:rsidRPr="00D14691" w:rsidRDefault="00487352" w:rsidP="00DB4EEF">
            <w:pPr>
              <w:spacing w:line="240" w:lineRule="atLeast"/>
              <w:rPr>
                <w:color w:val="000000" w:themeColor="text1"/>
              </w:rPr>
            </w:pPr>
          </w:p>
        </w:tc>
        <w:tc>
          <w:tcPr>
            <w:tcW w:w="1417" w:type="dxa"/>
            <w:noWrap/>
          </w:tcPr>
          <w:p w14:paraId="56FF8764" w14:textId="11F9C9C7" w:rsidR="00487352" w:rsidRDefault="00487352" w:rsidP="00DB4EEF">
            <w:pPr>
              <w:spacing w:line="240" w:lineRule="atLeast"/>
              <w:rPr>
                <w:color w:val="000000" w:themeColor="text1"/>
              </w:rPr>
            </w:pPr>
            <w:r>
              <w:rPr>
                <w:color w:val="000000" w:themeColor="text1"/>
              </w:rPr>
              <w:t>Method 2</w:t>
            </w:r>
          </w:p>
        </w:tc>
        <w:tc>
          <w:tcPr>
            <w:tcW w:w="3402" w:type="dxa"/>
          </w:tcPr>
          <w:p w14:paraId="36BE9DCD" w14:textId="77777777" w:rsidR="00487352" w:rsidRDefault="00487352"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23F9FBD8" w14:textId="07DF0B92" w:rsidR="00487352" w:rsidRDefault="00487352" w:rsidP="00DB4EEF">
            <w:pPr>
              <w:spacing w:line="240" w:lineRule="atLeast"/>
              <w:rPr>
                <w:rFonts w:ascii="Times New Roman" w:hAnsi="Times New Roman"/>
              </w:rPr>
            </w:pPr>
            <w:r>
              <w:rPr>
                <w:rFonts w:ascii="Times New Roman" w:hAnsi="Times New Roman"/>
              </w:rPr>
              <w:t>This parameter indicates whether the rear fog lights are enabled or disabled</w:t>
            </w:r>
          </w:p>
        </w:tc>
      </w:tr>
      <w:tr w:rsidR="00487352" w:rsidRPr="003F473D" w14:paraId="6D0ADFBF" w14:textId="77777777" w:rsidTr="00F21C8A">
        <w:trPr>
          <w:trHeight w:val="71"/>
        </w:trPr>
        <w:tc>
          <w:tcPr>
            <w:tcW w:w="1838" w:type="dxa"/>
            <w:noWrap/>
          </w:tcPr>
          <w:p w14:paraId="7F77DB5A" w14:textId="53E8C03A" w:rsidR="00487352" w:rsidRDefault="00487352" w:rsidP="00DB4EEF">
            <w:pPr>
              <w:overflowPunct/>
              <w:autoSpaceDE/>
              <w:autoSpaceDN/>
              <w:adjustRightInd/>
              <w:spacing w:line="240" w:lineRule="atLeast"/>
              <w:textAlignment w:val="auto"/>
              <w:rPr>
                <w:rFonts w:cs="Arial"/>
              </w:rPr>
            </w:pPr>
            <w:r w:rsidRPr="00D265AB">
              <w:rPr>
                <w:rFonts w:cs="Arial"/>
              </w:rPr>
              <w:t>RearFogWithTrailer_Cfg</w:t>
            </w:r>
          </w:p>
        </w:tc>
        <w:tc>
          <w:tcPr>
            <w:tcW w:w="1843" w:type="dxa"/>
          </w:tcPr>
          <w:p w14:paraId="34270BE6" w14:textId="77FA6B6F" w:rsidR="00487352" w:rsidRPr="00C00FCF" w:rsidRDefault="00487352" w:rsidP="00DB4EEF">
            <w:pPr>
              <w:spacing w:line="240" w:lineRule="atLeast"/>
              <w:rPr>
                <w:rFonts w:cs="Arial"/>
              </w:rPr>
            </w:pPr>
            <w:r w:rsidRPr="00A667F1">
              <w:t>RearFogWithTrailer_Cfg</w:t>
            </w:r>
          </w:p>
        </w:tc>
        <w:tc>
          <w:tcPr>
            <w:tcW w:w="1701" w:type="dxa"/>
          </w:tcPr>
          <w:p w14:paraId="5900484D" w14:textId="77777777" w:rsidR="00487352" w:rsidRPr="00D14691" w:rsidRDefault="00487352" w:rsidP="00DB4EEF">
            <w:pPr>
              <w:spacing w:line="240" w:lineRule="atLeast"/>
              <w:rPr>
                <w:color w:val="000000" w:themeColor="text1"/>
              </w:rPr>
            </w:pPr>
          </w:p>
        </w:tc>
        <w:tc>
          <w:tcPr>
            <w:tcW w:w="1417" w:type="dxa"/>
            <w:noWrap/>
          </w:tcPr>
          <w:p w14:paraId="7AE29254" w14:textId="2575E4DD" w:rsidR="00487352" w:rsidRDefault="00487352" w:rsidP="00DB4EEF">
            <w:pPr>
              <w:spacing w:line="240" w:lineRule="atLeast"/>
              <w:rPr>
                <w:color w:val="000000" w:themeColor="text1"/>
              </w:rPr>
            </w:pPr>
            <w:r>
              <w:rPr>
                <w:color w:val="000000" w:themeColor="text1"/>
              </w:rPr>
              <w:t>Method 2</w:t>
            </w:r>
          </w:p>
        </w:tc>
        <w:tc>
          <w:tcPr>
            <w:tcW w:w="3402" w:type="dxa"/>
          </w:tcPr>
          <w:p w14:paraId="36D9AF81" w14:textId="77777777" w:rsidR="00487352" w:rsidRDefault="00487352" w:rsidP="00DB4EEF">
            <w:pPr>
              <w:overflowPunct/>
              <w:spacing w:line="240" w:lineRule="atLeast"/>
              <w:textAlignment w:val="auto"/>
              <w:rPr>
                <w:rFonts w:ascii="Times New Roman" w:hAnsi="Times New Roman"/>
              </w:rPr>
            </w:pPr>
            <w:r>
              <w:rPr>
                <w:rFonts w:ascii="Times New Roman" w:hAnsi="Times New Roman"/>
              </w:rPr>
              <w:t>Non-Volatile -- Factory Set Method 2</w:t>
            </w:r>
          </w:p>
          <w:p w14:paraId="611490FB" w14:textId="1E30578B" w:rsidR="00487352" w:rsidRDefault="00487352" w:rsidP="00DB4EEF">
            <w:pPr>
              <w:overflowPunct/>
              <w:spacing w:line="240" w:lineRule="atLeast"/>
              <w:textAlignment w:val="auto"/>
              <w:rPr>
                <w:rFonts w:ascii="Times New Roman" w:hAnsi="Times New Roman"/>
              </w:rPr>
            </w:pPr>
            <w:r>
              <w:rPr>
                <w:rFonts w:ascii="Times New Roman" w:hAnsi="Times New Roman"/>
              </w:rPr>
              <w:t>Determines if vehicle Rear Fog Lamps are allowed to operate when a trailer is connected</w:t>
            </w:r>
          </w:p>
        </w:tc>
      </w:tr>
      <w:tr w:rsidR="00487352" w:rsidRPr="003F473D" w14:paraId="3DC1B448" w14:textId="77777777" w:rsidTr="00F21C8A">
        <w:trPr>
          <w:trHeight w:val="71"/>
        </w:trPr>
        <w:tc>
          <w:tcPr>
            <w:tcW w:w="1838" w:type="dxa"/>
            <w:noWrap/>
          </w:tcPr>
          <w:p w14:paraId="1D0896FF" w14:textId="3D6ED068" w:rsidR="00487352" w:rsidRPr="00D265AB" w:rsidRDefault="00487352" w:rsidP="00DB4EEF">
            <w:pPr>
              <w:overflowPunct/>
              <w:autoSpaceDE/>
              <w:autoSpaceDN/>
              <w:adjustRightInd/>
              <w:spacing w:line="240" w:lineRule="atLeast"/>
              <w:textAlignment w:val="auto"/>
              <w:rPr>
                <w:rFonts w:cs="Arial"/>
              </w:rPr>
            </w:pPr>
            <w:r w:rsidRPr="00D265AB">
              <w:rPr>
                <w:rFonts w:cs="Arial"/>
              </w:rPr>
              <w:t>RearFogLamp_Start_Delay_Cfg</w:t>
            </w:r>
          </w:p>
        </w:tc>
        <w:tc>
          <w:tcPr>
            <w:tcW w:w="1843" w:type="dxa"/>
          </w:tcPr>
          <w:p w14:paraId="6D95633D" w14:textId="5CF86A72" w:rsidR="00487352" w:rsidRPr="00C00FCF" w:rsidRDefault="00487352" w:rsidP="00DB4EEF">
            <w:pPr>
              <w:spacing w:line="240" w:lineRule="atLeast"/>
              <w:rPr>
                <w:rFonts w:cs="Arial"/>
              </w:rPr>
            </w:pPr>
            <w:r w:rsidRPr="00A667F1">
              <w:t>RearFogLamp_Start_Delay_Cfg</w:t>
            </w:r>
          </w:p>
        </w:tc>
        <w:tc>
          <w:tcPr>
            <w:tcW w:w="1701" w:type="dxa"/>
          </w:tcPr>
          <w:p w14:paraId="170D1A9E" w14:textId="77777777" w:rsidR="00487352" w:rsidRPr="00D14691" w:rsidRDefault="00487352" w:rsidP="00DB4EEF">
            <w:pPr>
              <w:spacing w:line="240" w:lineRule="atLeast"/>
              <w:rPr>
                <w:color w:val="000000" w:themeColor="text1"/>
              </w:rPr>
            </w:pPr>
          </w:p>
        </w:tc>
        <w:tc>
          <w:tcPr>
            <w:tcW w:w="1417" w:type="dxa"/>
            <w:noWrap/>
          </w:tcPr>
          <w:p w14:paraId="6CC2D1D3" w14:textId="45633AE3" w:rsidR="00487352" w:rsidRDefault="00487352" w:rsidP="00DB4EEF">
            <w:pPr>
              <w:spacing w:line="240" w:lineRule="atLeast"/>
              <w:rPr>
                <w:color w:val="000000" w:themeColor="text1"/>
              </w:rPr>
            </w:pPr>
            <w:r>
              <w:rPr>
                <w:color w:val="000000" w:themeColor="text1"/>
              </w:rPr>
              <w:t>Method 3</w:t>
            </w:r>
          </w:p>
        </w:tc>
        <w:tc>
          <w:tcPr>
            <w:tcW w:w="3402" w:type="dxa"/>
          </w:tcPr>
          <w:p w14:paraId="7CD84373" w14:textId="2416B18F" w:rsidR="00487352" w:rsidRDefault="00487352" w:rsidP="00DB4EEF">
            <w:pPr>
              <w:overflowPunct/>
              <w:spacing w:line="240" w:lineRule="atLeast"/>
              <w:textAlignment w:val="auto"/>
              <w:rPr>
                <w:rFonts w:ascii="Times New Roman" w:hAnsi="Times New Roman"/>
              </w:rPr>
            </w:pPr>
            <w:r>
              <w:rPr>
                <w:rFonts w:ascii="Times New Roman" w:hAnsi="Times New Roman"/>
              </w:rPr>
              <w:t>Non-Volatile -- Factory Set Method 3</w:t>
            </w:r>
          </w:p>
          <w:p w14:paraId="08F86EDC" w14:textId="379900AF" w:rsidR="00487352" w:rsidRDefault="00487352" w:rsidP="00DB4EEF">
            <w:pPr>
              <w:overflowPunct/>
              <w:spacing w:line="240" w:lineRule="atLeast"/>
              <w:textAlignment w:val="auto"/>
              <w:rPr>
                <w:rFonts w:ascii="Times New Roman" w:hAnsi="Times New Roman"/>
              </w:rPr>
            </w:pPr>
            <w:r>
              <w:rPr>
                <w:rFonts w:ascii="Times New Roman" w:hAnsi="Times New Roman"/>
              </w:rPr>
              <w:t>A delay time to allow updated status of Front_Fog_Light_Rqst and Headlamps_Command</w:t>
            </w:r>
          </w:p>
        </w:tc>
      </w:tr>
    </w:tbl>
    <w:p w14:paraId="174A2641" w14:textId="5966B252" w:rsidR="003305ED" w:rsidRPr="00702453" w:rsidRDefault="003305ED" w:rsidP="00DB4EEF">
      <w:pPr>
        <w:pStyle w:val="Caption"/>
        <w:spacing w:line="240" w:lineRule="atLeast"/>
      </w:pPr>
      <w:bookmarkStart w:id="237" w:name="_Toc529546324"/>
      <w:bookmarkStart w:id="238" w:name="_Toc530489340"/>
      <w:bookmarkStart w:id="239" w:name="_Toc89265554"/>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4</w:t>
      </w:r>
      <w:r w:rsidR="00A378CF">
        <w:rPr>
          <w:noProof/>
        </w:rPr>
        <w:fldChar w:fldCharType="end"/>
      </w:r>
      <w:r w:rsidRPr="00702453">
        <w:t xml:space="preserve">: </w:t>
      </w:r>
      <w:r>
        <w:t xml:space="preserve">Parameter mappings of </w:t>
      </w:r>
      <w:bookmarkEnd w:id="237"/>
      <w:bookmarkEnd w:id="238"/>
      <w:r w:rsidR="004E68F8">
        <w:rPr>
          <w:lang w:val="en-GB"/>
        </w:rPr>
        <w:t>Fog</w:t>
      </w:r>
      <w:r w:rsidR="00235E1C">
        <w:rPr>
          <w:lang w:val="en-GB"/>
        </w:rPr>
        <w:t xml:space="preserve"> </w:t>
      </w:r>
      <w:r w:rsidR="00CF4E4C">
        <w:rPr>
          <w:lang w:val="en-GB"/>
        </w:rPr>
        <w:t>Function</w:t>
      </w:r>
      <w:bookmarkEnd w:id="239"/>
    </w:p>
    <w:p w14:paraId="12AA5978" w14:textId="77777777" w:rsidR="00B90ADA" w:rsidRPr="003E2313" w:rsidRDefault="00B90ADA" w:rsidP="00DB4EEF">
      <w:pPr>
        <w:pStyle w:val="Heading6"/>
        <w:spacing w:line="240" w:lineRule="atLeast"/>
      </w:pPr>
      <w:bookmarkStart w:id="240" w:name="_Ref536800029"/>
      <w:bookmarkStart w:id="241" w:name="_Toc89265462"/>
      <w:r>
        <w:t>Interface</w:t>
      </w:r>
      <w:r w:rsidRPr="003E2313">
        <w:t xml:space="preserve"> Requirements</w:t>
      </w:r>
      <w:bookmarkEnd w:id="240"/>
      <w:bookmarkEnd w:id="241"/>
    </w:p>
    <w:p w14:paraId="2C36F982" w14:textId="2F4A12D5" w:rsidR="00B90ADA" w:rsidRPr="003E2313" w:rsidRDefault="00B90ADA" w:rsidP="00DB4EEF">
      <w:pPr>
        <w:shd w:val="clear" w:color="auto" w:fill="D6E3BC" w:themeFill="accent3" w:themeFillTint="66"/>
        <w:spacing w:line="240" w:lineRule="atLeast"/>
        <w:rPr>
          <w:b/>
          <w:i/>
          <w:color w:val="808080" w:themeColor="background1" w:themeShade="80"/>
          <w:lang w:val="en-GB"/>
        </w:rPr>
      </w:pPr>
      <w:r w:rsidRPr="003E2313">
        <w:rPr>
          <w:b/>
          <w:i/>
          <w:color w:val="808080" w:themeColor="background1" w:themeShade="80"/>
          <w:lang w:val="en-GB"/>
        </w:rPr>
        <w:t>#Hint:</w:t>
      </w:r>
      <w:r w:rsidRPr="003E2313">
        <w:rPr>
          <w:i/>
          <w:color w:val="808080" w:themeColor="background1" w:themeShade="80"/>
          <w:lang w:val="en-GB"/>
        </w:rPr>
        <w:t xml:space="preserve"> </w:t>
      </w:r>
      <w:r>
        <w:rPr>
          <w:i/>
          <w:color w:val="808080" w:themeColor="background1" w:themeShade="80"/>
          <w:lang w:val="en-GB"/>
        </w:rPr>
        <w:t xml:space="preserve">This section provides a place where to specify </w:t>
      </w:r>
      <w:r w:rsidRPr="00A85494">
        <w:rPr>
          <w:i/>
          <w:color w:val="808080" w:themeColor="background1" w:themeShade="80"/>
          <w:u w:val="single"/>
          <w:lang w:val="en-GB"/>
        </w:rPr>
        <w:t>interface specific</w:t>
      </w:r>
      <w:r>
        <w:rPr>
          <w:i/>
          <w:color w:val="808080" w:themeColor="background1" w:themeShade="80"/>
          <w:lang w:val="en-GB"/>
        </w:rPr>
        <w:t xml:space="preserve"> requirements of the </w:t>
      </w:r>
      <w:r w:rsidR="0095557F">
        <w:rPr>
          <w:i/>
          <w:color w:val="808080" w:themeColor="background1" w:themeShade="80"/>
          <w:lang w:val="en-GB"/>
        </w:rPr>
        <w:t>Technology</w:t>
      </w:r>
      <w:r>
        <w:rPr>
          <w:i/>
          <w:color w:val="808080" w:themeColor="background1" w:themeShade="80"/>
          <w:lang w:val="en-GB"/>
        </w:rPr>
        <w:t xml:space="preserve"> Function, if Interface objects </w:t>
      </w:r>
      <w:r w:rsidRPr="00632CA2">
        <w:rPr>
          <w:i/>
          <w:color w:val="808080" w:themeColor="background1" w:themeShade="80"/>
          <w:lang w:val="en-GB"/>
        </w:rPr>
        <w:t>from</w:t>
      </w:r>
      <w:r>
        <w:t xml:space="preserve"> </w:t>
      </w:r>
      <w:r>
        <w:fldChar w:fldCharType="begin"/>
      </w:r>
      <w:r>
        <w:instrText xml:space="preserve"> REF _Ref536800499 \h  \* MERGEFORMAT </w:instrText>
      </w:r>
      <w:r>
        <w:fldChar w:fldCharType="separate"/>
      </w:r>
      <w:r w:rsidR="00ED442C" w:rsidRPr="00ED442C">
        <w:rPr>
          <w:i/>
          <w:color w:val="0000FF"/>
        </w:rPr>
        <w:t>Technical Interfaces</w:t>
      </w:r>
      <w:r>
        <w:fldChar w:fldCharType="end"/>
      </w:r>
      <w:r>
        <w:t xml:space="preserve"> </w:t>
      </w:r>
      <w:r w:rsidRPr="00632CA2">
        <w:rPr>
          <w:i/>
          <w:color w:val="808080" w:themeColor="background1" w:themeShade="80"/>
          <w:lang w:val="en-GB"/>
        </w:rPr>
        <w:t xml:space="preserve">and </w:t>
      </w:r>
      <w:r w:rsidRPr="00632CA2">
        <w:rPr>
          <w:i/>
          <w:color w:val="0000FF"/>
        </w:rPr>
        <w:fldChar w:fldCharType="begin"/>
      </w:r>
      <w:r w:rsidRPr="00632CA2">
        <w:rPr>
          <w:i/>
          <w:color w:val="0000FF"/>
        </w:rPr>
        <w:instrText xml:space="preserve"> REF _Ref529785662 \h  \* MERGEFORMAT </w:instrText>
      </w:r>
      <w:r w:rsidRPr="00632CA2">
        <w:rPr>
          <w:i/>
          <w:color w:val="0000FF"/>
        </w:rPr>
      </w:r>
      <w:r w:rsidRPr="00632CA2">
        <w:rPr>
          <w:i/>
          <w:color w:val="0000FF"/>
        </w:rPr>
        <w:fldChar w:fldCharType="separate"/>
      </w:r>
      <w:r w:rsidR="00ED442C" w:rsidRPr="00ED442C">
        <w:rPr>
          <w:i/>
          <w:color w:val="0000FF"/>
        </w:rPr>
        <w:t>Mappings</w:t>
      </w:r>
      <w:r w:rsidRPr="00632CA2">
        <w:rPr>
          <w:i/>
          <w:color w:val="0000FF"/>
        </w:rPr>
        <w:fldChar w:fldCharType="end"/>
      </w:r>
      <w:r w:rsidRPr="00632CA2">
        <w:rPr>
          <w:i/>
          <w:color w:val="0000FF"/>
        </w:rPr>
        <w:t xml:space="preserve"> </w:t>
      </w:r>
      <w:r w:rsidRPr="00632CA2">
        <w:rPr>
          <w:i/>
          <w:color w:val="808080" w:themeColor="background1" w:themeShade="80"/>
          <w:lang w:val="en-GB"/>
        </w:rPr>
        <w:t>objects</w:t>
      </w:r>
      <w:r>
        <w:rPr>
          <w:i/>
          <w:color w:val="808080" w:themeColor="background1" w:themeShade="80"/>
          <w:lang w:val="en-GB"/>
        </w:rPr>
        <w:t xml:space="preserve"> cannot be used (e.g. requirement is not covered by AIS attribute). </w:t>
      </w:r>
      <w:r w:rsidRPr="00A85494">
        <w:rPr>
          <w:i/>
          <w:color w:val="808080" w:themeColor="background1" w:themeShade="80"/>
          <w:u w:val="single"/>
          <w:lang w:val="en-GB"/>
        </w:rPr>
        <w:t>Deployment specific requirements</w:t>
      </w:r>
      <w:r>
        <w:rPr>
          <w:i/>
          <w:color w:val="808080" w:themeColor="background1" w:themeShade="80"/>
          <w:lang w:val="en-GB"/>
        </w:rPr>
        <w:t xml:space="preserve">, which are not related to the interface directly, should be specified in section </w:t>
      </w:r>
      <w:r w:rsidRPr="00FB16F9">
        <w:rPr>
          <w:i/>
          <w:color w:val="0000FF"/>
        </w:rPr>
        <w:fldChar w:fldCharType="begin"/>
      </w:r>
      <w:r w:rsidRPr="00FB16F9">
        <w:rPr>
          <w:i/>
          <w:color w:val="0000FF"/>
        </w:rPr>
        <w:instrText xml:space="preserve"> REF _Ref536800028 \h </w:instrText>
      </w:r>
      <w:r>
        <w:rPr>
          <w:i/>
          <w:color w:val="0000FF"/>
        </w:rPr>
        <w:instrText xml:space="preserve"> \* MERGEFORMAT </w:instrText>
      </w:r>
      <w:r w:rsidRPr="00FB16F9">
        <w:rPr>
          <w:i/>
          <w:color w:val="0000FF"/>
        </w:rPr>
      </w:r>
      <w:r w:rsidRPr="00FB16F9">
        <w:rPr>
          <w:i/>
          <w:color w:val="0000FF"/>
        </w:rPr>
        <w:fldChar w:fldCharType="separate"/>
      </w:r>
      <w:r w:rsidR="00ED442C" w:rsidRPr="00ED442C">
        <w:rPr>
          <w:i/>
          <w:color w:val="0000FF"/>
        </w:rPr>
        <w:t>Function Requirements</w:t>
      </w:r>
      <w:r w:rsidRPr="00FB16F9">
        <w:rPr>
          <w:i/>
          <w:color w:val="0000FF"/>
        </w:rPr>
        <w:fldChar w:fldCharType="end"/>
      </w:r>
      <w:r>
        <w:rPr>
          <w:i/>
          <w:color w:val="0000FF"/>
        </w:rPr>
        <w:t>.</w:t>
      </w:r>
    </w:p>
    <w:p w14:paraId="540EAA72" w14:textId="77777777" w:rsidR="00B90ADA" w:rsidRDefault="00B90ADA" w:rsidP="00DB4EEF">
      <w:pPr>
        <w:shd w:val="clear" w:color="auto" w:fill="D6E3BC" w:themeFill="accent3" w:themeFillTint="66"/>
        <w:spacing w:line="240" w:lineRule="atLeast"/>
        <w:rPr>
          <w:i/>
          <w:color w:val="808080" w:themeColor="background1" w:themeShade="80"/>
        </w:rPr>
      </w:pPr>
    </w:p>
    <w:p w14:paraId="51ADB66C" w14:textId="77777777" w:rsidR="00B90ADA" w:rsidRDefault="00B90ADA" w:rsidP="00DB4EEF">
      <w:pPr>
        <w:shd w:val="clear" w:color="auto" w:fill="D6E3BC" w:themeFill="accent3" w:themeFillTint="66"/>
        <w:spacing w:line="240" w:lineRule="atLeast"/>
        <w:rPr>
          <w:i/>
          <w:color w:val="808080" w:themeColor="background1" w:themeShade="80"/>
        </w:rPr>
      </w:pPr>
      <w:r>
        <w:rPr>
          <w:i/>
          <w:color w:val="808080" w:themeColor="background1" w:themeShade="80"/>
        </w:rPr>
        <w:t>Naming Convention for interface requirements</w:t>
      </w:r>
      <w:r w:rsidRPr="005C6111">
        <w:rPr>
          <w:i/>
          <w:color w:val="808080" w:themeColor="background1" w:themeShade="80"/>
        </w:rPr>
        <w:t>:</w:t>
      </w:r>
    </w:p>
    <w:p w14:paraId="103C335D" w14:textId="77777777" w:rsidR="00B90ADA" w:rsidRDefault="00B90ADA" w:rsidP="00DB4EEF">
      <w:pPr>
        <w:shd w:val="clear" w:color="auto" w:fill="D6E3BC" w:themeFill="accent3" w:themeFillTint="66"/>
        <w:spacing w:line="240" w:lineRule="atLeast"/>
        <w:rPr>
          <w:i/>
          <w:color w:val="808080" w:themeColor="background1" w:themeShade="80"/>
        </w:rPr>
      </w:pPr>
      <w:r>
        <w:rPr>
          <w:i/>
          <w:color w:val="808080" w:themeColor="background1" w:themeShade="80"/>
        </w:rPr>
        <w:t>“PubIfReq_TechnicalSignalName: InterfaceAttribute” (e.g. “PubIfReq_</w:t>
      </w:r>
      <w:r w:rsidRPr="00701791">
        <w:rPr>
          <w:i/>
          <w:color w:val="808080" w:themeColor="background1" w:themeShade="80"/>
        </w:rPr>
        <w:t>Veh_V_ActlBrk</w:t>
      </w:r>
      <w:r>
        <w:rPr>
          <w:i/>
          <w:color w:val="808080" w:themeColor="background1" w:themeShade="80"/>
        </w:rPr>
        <w:t>: Timing”)</w:t>
      </w:r>
    </w:p>
    <w:p w14:paraId="708B405D" w14:textId="77777777" w:rsidR="00B90ADA" w:rsidRDefault="00B90ADA" w:rsidP="00DB4EEF">
      <w:pPr>
        <w:shd w:val="clear" w:color="auto" w:fill="D6E3BC" w:themeFill="accent3" w:themeFillTint="66"/>
        <w:spacing w:line="240" w:lineRule="atLeast"/>
        <w:rPr>
          <w:i/>
          <w:color w:val="808080" w:themeColor="background1" w:themeShade="80"/>
        </w:rPr>
      </w:pPr>
      <w:r>
        <w:rPr>
          <w:i/>
          <w:color w:val="808080" w:themeColor="background1" w:themeShade="80"/>
        </w:rPr>
        <w:t>“SubIfReq_TechnicalSignalName: InterfaceAttribute” (e.g. “SubIfReq_</w:t>
      </w:r>
      <w:r w:rsidRPr="00701791">
        <w:rPr>
          <w:i/>
          <w:color w:val="808080" w:themeColor="background1" w:themeShade="80"/>
        </w:rPr>
        <w:t>Veh_V_ActlBrk</w:t>
      </w:r>
      <w:r>
        <w:rPr>
          <w:i/>
          <w:color w:val="808080" w:themeColor="background1" w:themeShade="80"/>
        </w:rPr>
        <w:t>: Missing/Invalid Signal”)</w:t>
      </w:r>
    </w:p>
    <w:p w14:paraId="293117DD" w14:textId="77777777" w:rsidR="00B90ADA" w:rsidRDefault="00B90ADA" w:rsidP="00DB4EEF">
      <w:pPr>
        <w:shd w:val="clear" w:color="auto" w:fill="D6E3BC" w:themeFill="accent3" w:themeFillTint="66"/>
        <w:spacing w:line="240" w:lineRule="atLeast"/>
        <w:rPr>
          <w:i/>
          <w:color w:val="808080" w:themeColor="background1" w:themeShade="80"/>
        </w:rPr>
      </w:pPr>
      <w:r>
        <w:rPr>
          <w:i/>
          <w:color w:val="808080" w:themeColor="background1" w:themeShade="80"/>
        </w:rPr>
        <w:t>“MapReq_LogicalSignalName_TechnicalSignalName” (e.g. “MapReq_LSG_VehicleSpeed_</w:t>
      </w:r>
      <w:r w:rsidRPr="00701791">
        <w:rPr>
          <w:i/>
          <w:color w:val="808080" w:themeColor="background1" w:themeShade="80"/>
        </w:rPr>
        <w:t>Veh_V_ActlBrk</w:t>
      </w:r>
      <w:r>
        <w:rPr>
          <w:i/>
          <w:color w:val="808080" w:themeColor="background1" w:themeShade="80"/>
        </w:rPr>
        <w:t>”)</w:t>
      </w:r>
    </w:p>
    <w:p w14:paraId="5B6D384C" w14:textId="77777777" w:rsidR="00B90ADA" w:rsidRDefault="00B90ADA" w:rsidP="00DB4EEF">
      <w:pPr>
        <w:shd w:val="clear" w:color="auto" w:fill="D6E3BC" w:themeFill="accent3" w:themeFillTint="66"/>
        <w:spacing w:line="240" w:lineRule="atLeast"/>
        <w:rPr>
          <w:i/>
          <w:color w:val="808080" w:themeColor="background1" w:themeShade="80"/>
        </w:rPr>
      </w:pPr>
      <w:r>
        <w:rPr>
          <w:i/>
          <w:color w:val="808080" w:themeColor="background1" w:themeShade="80"/>
        </w:rPr>
        <w:t>For a selection of interface attributes refer to the list below</w:t>
      </w:r>
    </w:p>
    <w:p w14:paraId="0815B299" w14:textId="77777777" w:rsidR="00B90ADA" w:rsidRDefault="00B90ADA" w:rsidP="00DB4EEF">
      <w:pPr>
        <w:shd w:val="clear" w:color="auto" w:fill="D6E3BC" w:themeFill="accent3" w:themeFillTint="66"/>
        <w:spacing w:line="240" w:lineRule="atLeast"/>
        <w:rPr>
          <w:i/>
          <w:color w:val="808080" w:themeColor="background1" w:themeShade="80"/>
        </w:rPr>
      </w:pPr>
    </w:p>
    <w:p w14:paraId="43715C24" w14:textId="77777777" w:rsidR="00B90ADA" w:rsidRPr="00EE135E" w:rsidRDefault="00B90ADA" w:rsidP="00DB4EEF">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lastRenderedPageBreak/>
        <w:t xml:space="preserve">List of possible interface </w:t>
      </w:r>
      <w:r w:rsidR="00DD6BC6">
        <w:rPr>
          <w:i/>
          <w:color w:val="808080" w:themeColor="background1" w:themeShade="80"/>
        </w:rPr>
        <w:t>attribute groups/attributes</w:t>
      </w:r>
      <w:r>
        <w:rPr>
          <w:i/>
          <w:color w:val="808080" w:themeColor="background1" w:themeShade="80"/>
        </w:rPr>
        <w:t xml:space="preserve"> of a signal subscriber: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DD6BC6" w:rsidRPr="00DD6BC6" w14:paraId="2B5BD933" w14:textId="77777777" w:rsidTr="00724563">
        <w:trPr>
          <w:trHeight w:val="495"/>
        </w:trPr>
        <w:tc>
          <w:tcPr>
            <w:tcW w:w="1134" w:type="dxa"/>
            <w:shd w:val="clear" w:color="auto" w:fill="D6E3BC" w:themeFill="accent3" w:themeFillTint="66"/>
          </w:tcPr>
          <w:p w14:paraId="6EE8B2A2"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9044" w:type="dxa"/>
            <w:shd w:val="clear" w:color="auto" w:fill="D6E3BC" w:themeFill="accent3" w:themeFillTint="66"/>
          </w:tcPr>
          <w:p w14:paraId="7019DDB8"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Signal refresh rate, Publishing Interval (ms), Publisher Latency Requirements, Signal Transmit Cycle Time, End-to-End Latency Requirements</w:t>
            </w:r>
          </w:p>
        </w:tc>
      </w:tr>
      <w:tr w:rsidR="00DD6BC6" w:rsidRPr="00DD6BC6" w14:paraId="51B86A05" w14:textId="77777777" w:rsidTr="00724563">
        <w:tc>
          <w:tcPr>
            <w:tcW w:w="1134" w:type="dxa"/>
            <w:shd w:val="clear" w:color="auto" w:fill="D6E3BC" w:themeFill="accent3" w:themeFillTint="66"/>
          </w:tcPr>
          <w:p w14:paraId="7DA84F04"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9044" w:type="dxa"/>
            <w:shd w:val="clear" w:color="auto" w:fill="D6E3BC" w:themeFill="accent3" w:themeFillTint="66"/>
          </w:tcPr>
          <w:p w14:paraId="3CEC5652"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Publishing Network Sleep Inhibitor, Updates Signal while asleep, Network Wake Up, fresh data on Network wakeup, Max latency before signal is valid on Network wakeup</w:t>
            </w:r>
          </w:p>
        </w:tc>
      </w:tr>
      <w:tr w:rsidR="00DD6BC6" w:rsidRPr="00DD6BC6" w14:paraId="70230274" w14:textId="77777777" w:rsidTr="00724563">
        <w:tc>
          <w:tcPr>
            <w:tcW w:w="1134" w:type="dxa"/>
            <w:shd w:val="clear" w:color="auto" w:fill="D6E3BC" w:themeFill="accent3" w:themeFillTint="66"/>
          </w:tcPr>
          <w:p w14:paraId="2AC820AD"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Reset</w:t>
            </w:r>
          </w:p>
        </w:tc>
        <w:tc>
          <w:tcPr>
            <w:tcW w:w="9044" w:type="dxa"/>
            <w:shd w:val="clear" w:color="auto" w:fill="D6E3BC" w:themeFill="accent3" w:themeFillTint="66"/>
          </w:tcPr>
          <w:p w14:paraId="5A9A6509"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Fresh data on ECU Reset, Max latency before signal is valid on reset</w:t>
            </w:r>
          </w:p>
        </w:tc>
      </w:tr>
      <w:tr w:rsidR="00DD6BC6" w:rsidRPr="00DD6BC6" w14:paraId="53E35223" w14:textId="77777777" w:rsidTr="00724563">
        <w:tc>
          <w:tcPr>
            <w:tcW w:w="1134" w:type="dxa"/>
            <w:shd w:val="clear" w:color="auto" w:fill="D6E3BC" w:themeFill="accent3" w:themeFillTint="66"/>
          </w:tcPr>
          <w:p w14:paraId="0A220378" w14:textId="77777777" w:rsidR="00DD6BC6" w:rsidRPr="00DD6BC6" w:rsidRDefault="00DD6BC6" w:rsidP="00DB4EEF">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9044" w:type="dxa"/>
            <w:shd w:val="clear" w:color="auto" w:fill="D6E3BC" w:themeFill="accent3" w:themeFillTint="66"/>
          </w:tcPr>
          <w:p w14:paraId="55EBD8A7"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Quality Factor, MAC, Functional Safety Relevant,</w:t>
            </w:r>
          </w:p>
        </w:tc>
      </w:tr>
      <w:tr w:rsidR="00DD6BC6" w:rsidRPr="00DD6BC6" w14:paraId="0992E4E8" w14:textId="77777777" w:rsidTr="00724563">
        <w:tc>
          <w:tcPr>
            <w:tcW w:w="1134" w:type="dxa"/>
            <w:shd w:val="clear" w:color="auto" w:fill="D6E3BC" w:themeFill="accent3" w:themeFillTint="66"/>
          </w:tcPr>
          <w:p w14:paraId="52D2EFE4" w14:textId="77777777" w:rsidR="00DD6BC6" w:rsidRPr="00DD6BC6" w:rsidRDefault="00DD6BC6" w:rsidP="00DB4EEF">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9044" w:type="dxa"/>
            <w:shd w:val="clear" w:color="auto" w:fill="D6E3BC" w:themeFill="accent3" w:themeFillTint="66"/>
          </w:tcPr>
          <w:p w14:paraId="0149DC3E"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 xml:space="preserve">ECU Power Mode, Functional Voltage Range (Min, Max), Performance Voltage Range (Min, Max), CAN Node Type, Standardization Category, Fault Type, </w:t>
            </w:r>
          </w:p>
        </w:tc>
      </w:tr>
    </w:tbl>
    <w:p w14:paraId="63645C77" w14:textId="77777777" w:rsidR="00B90ADA" w:rsidRDefault="00B90ADA" w:rsidP="00DB4EEF">
      <w:pPr>
        <w:shd w:val="clear" w:color="auto" w:fill="D6E3BC" w:themeFill="accent3" w:themeFillTint="66"/>
        <w:tabs>
          <w:tab w:val="left" w:pos="709"/>
        </w:tabs>
        <w:spacing w:line="240" w:lineRule="atLeast"/>
        <w:ind w:left="709" w:hanging="709"/>
        <w:rPr>
          <w:i/>
          <w:color w:val="808080" w:themeColor="background1" w:themeShade="80"/>
        </w:rPr>
      </w:pPr>
    </w:p>
    <w:p w14:paraId="1C3C31D0" w14:textId="77777777" w:rsidR="00B90ADA" w:rsidRPr="00EE135E" w:rsidRDefault="00B90ADA" w:rsidP="00DB4EEF">
      <w:pPr>
        <w:shd w:val="clear" w:color="auto" w:fill="D6E3BC" w:themeFill="accent3" w:themeFillTint="66"/>
        <w:tabs>
          <w:tab w:val="left" w:pos="709"/>
        </w:tabs>
        <w:spacing w:line="240" w:lineRule="atLeast"/>
        <w:ind w:left="709" w:hanging="709"/>
        <w:rPr>
          <w:i/>
          <w:color w:val="808080" w:themeColor="background1" w:themeShade="80"/>
        </w:rPr>
      </w:pPr>
      <w:r>
        <w:rPr>
          <w:i/>
          <w:color w:val="808080" w:themeColor="background1" w:themeShade="80"/>
        </w:rPr>
        <w:t>List of possible interface attributes</w:t>
      </w:r>
      <w:r w:rsidR="00DD6BC6">
        <w:rPr>
          <w:i/>
          <w:color w:val="808080" w:themeColor="background1" w:themeShade="80"/>
        </w:rPr>
        <w:t>/attribute groups</w:t>
      </w:r>
      <w:r>
        <w:rPr>
          <w:i/>
          <w:color w:val="808080" w:themeColor="background1" w:themeShade="80"/>
        </w:rPr>
        <w:t xml:space="preserve"> of a signal publisher:</w:t>
      </w:r>
    </w:p>
    <w:tbl>
      <w:tblPr>
        <w:tblStyle w:val="TableGrid"/>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40"/>
        <w:gridCol w:w="8422"/>
      </w:tblGrid>
      <w:tr w:rsidR="00DD6BC6" w:rsidRPr="00DD6BC6" w14:paraId="60721D6F" w14:textId="77777777" w:rsidTr="00724563">
        <w:tc>
          <w:tcPr>
            <w:tcW w:w="1701" w:type="dxa"/>
            <w:shd w:val="clear" w:color="auto" w:fill="D6E3BC" w:themeFill="accent3" w:themeFillTint="66"/>
          </w:tcPr>
          <w:p w14:paraId="4C4FBBFF"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Timing</w:t>
            </w:r>
          </w:p>
        </w:tc>
        <w:tc>
          <w:tcPr>
            <w:tcW w:w="8477" w:type="dxa"/>
            <w:shd w:val="clear" w:color="auto" w:fill="D6E3BC" w:themeFill="accent3" w:themeFillTint="66"/>
          </w:tcPr>
          <w:p w14:paraId="29EC11C3"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Subscribing Interval (ms), Subscriber Latency Requirements, End-to-End Latency Requirements</w:t>
            </w:r>
          </w:p>
        </w:tc>
      </w:tr>
      <w:tr w:rsidR="00DD6BC6" w:rsidRPr="00DD6BC6" w14:paraId="3B573D56" w14:textId="77777777" w:rsidTr="00724563">
        <w:tc>
          <w:tcPr>
            <w:tcW w:w="1701" w:type="dxa"/>
            <w:shd w:val="clear" w:color="auto" w:fill="D6E3BC" w:themeFill="accent3" w:themeFillTint="66"/>
          </w:tcPr>
          <w:p w14:paraId="14E022FD"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Missing/Invalid Signals</w:t>
            </w:r>
            <w:r>
              <w:rPr>
                <w:i/>
                <w:color w:val="808080" w:themeColor="background1" w:themeShade="80"/>
              </w:rPr>
              <w:t xml:space="preserve"> Strategy</w:t>
            </w:r>
          </w:p>
        </w:tc>
        <w:tc>
          <w:tcPr>
            <w:tcW w:w="8477" w:type="dxa"/>
            <w:shd w:val="clear" w:color="auto" w:fill="D6E3BC" w:themeFill="accent3" w:themeFillTint="66"/>
          </w:tcPr>
          <w:p w14:paraId="75AAFA74"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Missing Message Strategy, Use Last Signal Value when Missing Message, Timeout period when Last Signal Value cannot be used for missing message, Use Default Value when Missing Message, Missing Message Default Value, Missing Message DTC, Update Bit, Update Bit Signal Logic</w:t>
            </w:r>
          </w:p>
        </w:tc>
      </w:tr>
      <w:tr w:rsidR="00DD6BC6" w:rsidRPr="00DD6BC6" w14:paraId="5E5A038A" w14:textId="77777777" w:rsidTr="00724563">
        <w:tc>
          <w:tcPr>
            <w:tcW w:w="1701" w:type="dxa"/>
            <w:shd w:val="clear" w:color="auto" w:fill="D6E3BC" w:themeFill="accent3" w:themeFillTint="66"/>
          </w:tcPr>
          <w:p w14:paraId="1CD8D633" w14:textId="77777777" w:rsidR="00DD6BC6" w:rsidRPr="00DD6BC6" w:rsidRDefault="00DD6BC6" w:rsidP="00DB4EEF">
            <w:pPr>
              <w:shd w:val="clear" w:color="auto" w:fill="D6E3BC" w:themeFill="accent3" w:themeFillTint="66"/>
              <w:spacing w:line="240" w:lineRule="atLeast"/>
              <w:rPr>
                <w:i/>
                <w:color w:val="808080" w:themeColor="background1" w:themeShade="80"/>
              </w:rPr>
            </w:pPr>
            <w:r>
              <w:rPr>
                <w:i/>
                <w:color w:val="808080" w:themeColor="background1" w:themeShade="80"/>
              </w:rPr>
              <w:t>Robustness/</w:t>
            </w:r>
            <w:r w:rsidRPr="00DD6BC6">
              <w:rPr>
                <w:i/>
                <w:color w:val="808080" w:themeColor="background1" w:themeShade="80"/>
              </w:rPr>
              <w:t>Integrity</w:t>
            </w:r>
          </w:p>
        </w:tc>
        <w:tc>
          <w:tcPr>
            <w:tcW w:w="8477" w:type="dxa"/>
            <w:shd w:val="clear" w:color="auto" w:fill="D6E3BC" w:themeFill="accent3" w:themeFillTint="66"/>
          </w:tcPr>
          <w:p w14:paraId="459E20B8"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Checksum, Counter, MAC, Quality Factor, Functional Safety Relevant, ASIL Rating</w:t>
            </w:r>
          </w:p>
        </w:tc>
      </w:tr>
      <w:tr w:rsidR="00DD6BC6" w:rsidRPr="00DD6BC6" w14:paraId="1DB6FA48" w14:textId="77777777" w:rsidTr="00724563">
        <w:tc>
          <w:tcPr>
            <w:tcW w:w="1701" w:type="dxa"/>
            <w:shd w:val="clear" w:color="auto" w:fill="D6E3BC" w:themeFill="accent3" w:themeFillTint="66"/>
          </w:tcPr>
          <w:p w14:paraId="3E46B706"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Wakeup / Sleep</w:t>
            </w:r>
          </w:p>
        </w:tc>
        <w:tc>
          <w:tcPr>
            <w:tcW w:w="8477" w:type="dxa"/>
            <w:shd w:val="clear" w:color="auto" w:fill="D6E3BC" w:themeFill="accent3" w:themeFillTint="66"/>
          </w:tcPr>
          <w:p w14:paraId="39E83E9E"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Network Wake Up, Subscribing Network Sleep Inhibitor</w:t>
            </w:r>
          </w:p>
        </w:tc>
      </w:tr>
      <w:tr w:rsidR="00DD6BC6" w:rsidRPr="00DD6BC6" w14:paraId="6FF3E27D" w14:textId="77777777" w:rsidTr="00724563">
        <w:tc>
          <w:tcPr>
            <w:tcW w:w="1701" w:type="dxa"/>
            <w:shd w:val="clear" w:color="auto" w:fill="D6E3BC" w:themeFill="accent3" w:themeFillTint="66"/>
          </w:tcPr>
          <w:p w14:paraId="0FAC6F8E"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Routing</w:t>
            </w:r>
          </w:p>
        </w:tc>
        <w:tc>
          <w:tcPr>
            <w:tcW w:w="8477" w:type="dxa"/>
            <w:shd w:val="clear" w:color="auto" w:fill="D6E3BC" w:themeFill="accent3" w:themeFillTint="66"/>
          </w:tcPr>
          <w:p w14:paraId="6540546E"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Gateway Required, Gateway Message Type, Max Gateway Latency</w:t>
            </w:r>
          </w:p>
        </w:tc>
      </w:tr>
      <w:tr w:rsidR="00DD6BC6" w:rsidRPr="00DD6BC6" w14:paraId="26A9BBF1" w14:textId="77777777" w:rsidTr="00724563">
        <w:tc>
          <w:tcPr>
            <w:tcW w:w="1701" w:type="dxa"/>
            <w:shd w:val="clear" w:color="auto" w:fill="D6E3BC" w:themeFill="accent3" w:themeFillTint="66"/>
          </w:tcPr>
          <w:p w14:paraId="7A44D024" w14:textId="77777777" w:rsidR="00DD6BC6" w:rsidRPr="00DD6BC6" w:rsidRDefault="00DD6BC6" w:rsidP="00DB4EEF">
            <w:pPr>
              <w:shd w:val="clear" w:color="auto" w:fill="D6E3BC" w:themeFill="accent3" w:themeFillTint="66"/>
              <w:spacing w:line="240" w:lineRule="atLeast"/>
              <w:rPr>
                <w:i/>
                <w:color w:val="808080" w:themeColor="background1" w:themeShade="80"/>
              </w:rPr>
            </w:pPr>
            <w:r>
              <w:rPr>
                <w:i/>
                <w:color w:val="808080" w:themeColor="background1" w:themeShade="80"/>
              </w:rPr>
              <w:t>Functional</w:t>
            </w:r>
          </w:p>
        </w:tc>
        <w:tc>
          <w:tcPr>
            <w:tcW w:w="8477" w:type="dxa"/>
            <w:shd w:val="clear" w:color="auto" w:fill="D6E3BC" w:themeFill="accent3" w:themeFillTint="66"/>
          </w:tcPr>
          <w:p w14:paraId="3CF1E34C" w14:textId="77777777" w:rsidR="00DD6BC6" w:rsidRPr="00DD6BC6" w:rsidRDefault="00DD6BC6" w:rsidP="00DB4EEF">
            <w:pPr>
              <w:shd w:val="clear" w:color="auto" w:fill="D6E3BC" w:themeFill="accent3" w:themeFillTint="66"/>
              <w:spacing w:line="240" w:lineRule="atLeast"/>
              <w:rPr>
                <w:i/>
                <w:color w:val="808080" w:themeColor="background1" w:themeShade="80"/>
              </w:rPr>
            </w:pPr>
            <w:r w:rsidRPr="00DD6BC6">
              <w:rPr>
                <w:i/>
                <w:color w:val="808080" w:themeColor="background1" w:themeShade="80"/>
              </w:rPr>
              <w:t>ECU Power Mode, Functional Voltage Range (Min, Max), Performance Voltage Range (Min, Max), CAN Node Type</w:t>
            </w:r>
          </w:p>
        </w:tc>
      </w:tr>
    </w:tbl>
    <w:p w14:paraId="589BE484" w14:textId="1AA4B4DD" w:rsidR="00B90ADA" w:rsidRDefault="00B90ADA" w:rsidP="00DB4EEF">
      <w:pPr>
        <w:tabs>
          <w:tab w:val="left" w:pos="284"/>
          <w:tab w:val="left" w:pos="851"/>
        </w:tabs>
        <w:spacing w:line="240" w:lineRule="atLeast"/>
      </w:pPr>
    </w:p>
    <w:p w14:paraId="5BD6A864" w14:textId="77777777" w:rsidR="00941E30" w:rsidRDefault="00941E30" w:rsidP="00DB4EEF">
      <w:pPr>
        <w:tabs>
          <w:tab w:val="left" w:pos="284"/>
          <w:tab w:val="left" w:pos="851"/>
        </w:tabs>
        <w:spacing w:line="240" w:lineRule="atLeast"/>
      </w:pPr>
    </w:p>
    <w:p w14:paraId="18CE8902" w14:textId="6178F417" w:rsidR="00941E30" w:rsidRPr="001D5817" w:rsidRDefault="00941E30" w:rsidP="00941E30">
      <w:pPr>
        <w:pStyle w:val="RERequirement"/>
        <w:spacing w:line="240" w:lineRule="atLeast"/>
      </w:pPr>
      <w:r w:rsidRPr="001D5817">
        <w:t>###</w:t>
      </w:r>
      <w:bookmarkStart w:id="242" w:name="R_CMP_00304_ID_360_Lighting_BCM_Hardwire"/>
      <w:r w:rsidRPr="001D5817">
        <w:t>R_FNC_</w:t>
      </w:r>
      <w:r w:rsidR="005F598A" w:rsidRPr="001D5817">
        <w:t xml:space="preserve">Front </w:t>
      </w:r>
      <w:r w:rsidRPr="001D5817">
        <w:t>Fog Light Status_00</w:t>
      </w:r>
      <w:bookmarkEnd w:id="242"/>
      <w:r w:rsidR="004E08F9">
        <w:t>01</w:t>
      </w:r>
      <w:r w:rsidRPr="001D5817">
        <w:t xml:space="preserve">### </w:t>
      </w:r>
      <w:r w:rsidR="005F598A" w:rsidRPr="001D5817">
        <w:t xml:space="preserve">Front </w:t>
      </w:r>
      <w:r w:rsidRPr="001D5817">
        <w:t>Fog Light Status</w:t>
      </w:r>
      <w:r w:rsidR="005F598A" w:rsidRPr="001D5817">
        <w:t xml:space="preserve"> to </w:t>
      </w:r>
      <w:r w:rsidR="00205197" w:rsidRPr="001D5817">
        <w:t>Center Stack</w:t>
      </w:r>
    </w:p>
    <w:p w14:paraId="466AD6A9" w14:textId="7FA16D36" w:rsidR="00941E30" w:rsidRPr="001D5817" w:rsidRDefault="00941E30" w:rsidP="00941E30">
      <w:pPr>
        <w:spacing w:line="240" w:lineRule="atLeast"/>
        <w:rPr>
          <w:rFonts w:cs="Arial"/>
        </w:rPr>
      </w:pPr>
      <w:r w:rsidRPr="001D5817">
        <w:rPr>
          <w:rFonts w:cs="Arial"/>
        </w:rPr>
        <w:t xml:space="preserve">BCM module shall </w:t>
      </w:r>
      <w:r w:rsidR="005F598A" w:rsidRPr="001D5817">
        <w:rPr>
          <w:rFonts w:cs="Arial"/>
        </w:rPr>
        <w:t>transmit a Signal</w:t>
      </w:r>
      <w:r w:rsidR="00E84383" w:rsidRPr="001D5817">
        <w:rPr>
          <w:rFonts w:cs="Arial"/>
        </w:rPr>
        <w:t xml:space="preserve"> (</w:t>
      </w:r>
      <w:bookmarkStart w:id="243" w:name="_Hlk88150893"/>
      <w:r w:rsidR="004C6C8F" w:rsidRPr="001D5817">
        <w:rPr>
          <w:rFonts w:cs="Arial"/>
        </w:rPr>
        <w:t>FogLghtFrontON_B_Stat</w:t>
      </w:r>
      <w:bookmarkEnd w:id="243"/>
      <w:r w:rsidR="00E84383" w:rsidRPr="001D5817">
        <w:rPr>
          <w:rFonts w:cs="Arial"/>
        </w:rPr>
        <w:t>)</w:t>
      </w:r>
      <w:r w:rsidR="005F598A" w:rsidRPr="001D5817">
        <w:rPr>
          <w:rFonts w:cs="Arial"/>
        </w:rPr>
        <w:t xml:space="preserve"> to </w:t>
      </w:r>
      <w:r w:rsidR="00205197" w:rsidRPr="001D5817">
        <w:rPr>
          <w:rFonts w:cs="Arial"/>
        </w:rPr>
        <w:t>Center Stack</w:t>
      </w:r>
      <w:r w:rsidR="0036654A" w:rsidRPr="001D5817">
        <w:rPr>
          <w:rFonts w:cs="Arial"/>
        </w:rPr>
        <w:t xml:space="preserve"> Sc</w:t>
      </w:r>
      <w:r w:rsidR="00EF1884" w:rsidRPr="001D5817">
        <w:rPr>
          <w:rFonts w:cs="Arial"/>
        </w:rPr>
        <w:t xml:space="preserve">reen </w:t>
      </w:r>
      <w:r w:rsidR="0036654A" w:rsidRPr="001D5817">
        <w:rPr>
          <w:rFonts w:cs="Arial"/>
        </w:rPr>
        <w:t xml:space="preserve">via </w:t>
      </w:r>
      <w:r w:rsidR="00205197" w:rsidRPr="001D5817">
        <w:rPr>
          <w:rFonts w:cs="Arial"/>
        </w:rPr>
        <w:t xml:space="preserve">Phoenix Domain Controller </w:t>
      </w:r>
      <w:r w:rsidR="005F598A" w:rsidRPr="001D5817">
        <w:rPr>
          <w:rFonts w:cs="Arial"/>
        </w:rPr>
        <w:t>module to inform Front Fog Light Status</w:t>
      </w:r>
      <w:r w:rsidR="00E84383" w:rsidRPr="001D5817">
        <w:rPr>
          <w:rFonts w:cs="Arial"/>
        </w:rPr>
        <w:t xml:space="preserve"> (Front Fog Light Activated / Deactivated)</w:t>
      </w:r>
    </w:p>
    <w:p w14:paraId="7A233026" w14:textId="44BE5A32" w:rsidR="00192A53" w:rsidRPr="001D5817" w:rsidRDefault="00192A53" w:rsidP="00DB4EEF">
      <w:pPr>
        <w:tabs>
          <w:tab w:val="left" w:pos="284"/>
          <w:tab w:val="left" w:pos="851"/>
        </w:tabs>
        <w:spacing w:line="240" w:lineRule="atLeast"/>
      </w:pPr>
    </w:p>
    <w:p w14:paraId="1E257D03" w14:textId="1D94CC01" w:rsidR="005F598A" w:rsidRPr="001D5817" w:rsidRDefault="005F598A" w:rsidP="005F598A">
      <w:pPr>
        <w:pStyle w:val="RERequirement"/>
        <w:spacing w:line="240" w:lineRule="atLeast"/>
      </w:pPr>
      <w:r w:rsidRPr="001D5817">
        <w:t>###R_FNC_Rear Fog Light Status_00</w:t>
      </w:r>
      <w:r w:rsidR="004E08F9">
        <w:t>02</w:t>
      </w:r>
      <w:r w:rsidRPr="001D5817">
        <w:t xml:space="preserve">### Rear Fog Light Status to </w:t>
      </w:r>
      <w:r w:rsidR="00205197" w:rsidRPr="001D5817">
        <w:t>Center Stack</w:t>
      </w:r>
    </w:p>
    <w:p w14:paraId="1F39A12D" w14:textId="79AD71B2" w:rsidR="005F598A" w:rsidRPr="001D5817" w:rsidRDefault="005F598A" w:rsidP="005F598A">
      <w:pPr>
        <w:spacing w:line="240" w:lineRule="atLeast"/>
        <w:rPr>
          <w:rFonts w:cs="Arial"/>
        </w:rPr>
      </w:pPr>
      <w:r w:rsidRPr="001D5817">
        <w:rPr>
          <w:rFonts w:cs="Arial"/>
        </w:rPr>
        <w:t xml:space="preserve">BCM module shall transmit a Signal </w:t>
      </w:r>
      <w:r w:rsidR="00E84383" w:rsidRPr="001D5817">
        <w:rPr>
          <w:rFonts w:cs="Arial"/>
        </w:rPr>
        <w:t>(</w:t>
      </w:r>
      <w:r w:rsidR="004C6C8F" w:rsidRPr="001D5817">
        <w:rPr>
          <w:rFonts w:cs="Arial"/>
        </w:rPr>
        <w:t>FogLghtRearON_B_Stat</w:t>
      </w:r>
      <w:r w:rsidR="00E84383" w:rsidRPr="001D5817">
        <w:rPr>
          <w:rFonts w:cs="Arial"/>
        </w:rPr>
        <w:t xml:space="preserve">) </w:t>
      </w:r>
      <w:r w:rsidRPr="001D5817">
        <w:rPr>
          <w:rFonts w:cs="Arial"/>
        </w:rPr>
        <w:t>to</w:t>
      </w:r>
      <w:r w:rsidR="0036654A" w:rsidRPr="001D5817">
        <w:rPr>
          <w:rFonts w:cs="Arial"/>
        </w:rPr>
        <w:t xml:space="preserve"> Center Stack Screen</w:t>
      </w:r>
      <w:r w:rsidRPr="001D5817">
        <w:rPr>
          <w:rFonts w:cs="Arial"/>
        </w:rPr>
        <w:t xml:space="preserve"> </w:t>
      </w:r>
      <w:r w:rsidR="00EF1884" w:rsidRPr="001D5817">
        <w:rPr>
          <w:rFonts w:cs="Arial"/>
        </w:rPr>
        <w:t xml:space="preserve">via </w:t>
      </w:r>
      <w:r w:rsidR="00205197" w:rsidRPr="001D5817">
        <w:rPr>
          <w:rFonts w:cs="Arial"/>
        </w:rPr>
        <w:t>Phoenix Domain Controller</w:t>
      </w:r>
      <w:r w:rsidRPr="001D5817">
        <w:rPr>
          <w:rFonts w:cs="Arial"/>
        </w:rPr>
        <w:t xml:space="preserve"> module to inform Rear Fog Light Status</w:t>
      </w:r>
      <w:r w:rsidR="00E84383" w:rsidRPr="001D5817">
        <w:rPr>
          <w:rFonts w:cs="Arial"/>
        </w:rPr>
        <w:t xml:space="preserve"> (Rear Fog Light Activated / Deactivated)</w:t>
      </w:r>
      <w:r w:rsidRPr="001D5817">
        <w:rPr>
          <w:rFonts w:cs="Arial"/>
        </w:rPr>
        <w:t xml:space="preserve">.  </w:t>
      </w:r>
    </w:p>
    <w:p w14:paraId="11536BCB" w14:textId="485AF501" w:rsidR="005F598A" w:rsidRPr="001D5817" w:rsidRDefault="005F598A" w:rsidP="005F598A">
      <w:pPr>
        <w:spacing w:line="240" w:lineRule="atLeast"/>
        <w:rPr>
          <w:rFonts w:cs="Arial"/>
        </w:rPr>
      </w:pPr>
    </w:p>
    <w:p w14:paraId="657265CD" w14:textId="1D859D1A" w:rsidR="00E84383" w:rsidRPr="001D5817" w:rsidRDefault="00E84383" w:rsidP="00E84383">
      <w:pPr>
        <w:pStyle w:val="RERequirement"/>
        <w:spacing w:line="240" w:lineRule="atLeast"/>
      </w:pPr>
      <w:r w:rsidRPr="001D5817">
        <w:t>###R_FNC_Front Fog Light Status_00</w:t>
      </w:r>
      <w:r w:rsidR="004E08F9">
        <w:t>03</w:t>
      </w:r>
      <w:r w:rsidRPr="001D5817">
        <w:t xml:space="preserve">### Front Fog Light Status to </w:t>
      </w:r>
      <w:r w:rsidR="00D533DB" w:rsidRPr="001D5817">
        <w:t>Cluster</w:t>
      </w:r>
    </w:p>
    <w:p w14:paraId="7D4E39C4" w14:textId="6EE7B2FD" w:rsidR="00E84383" w:rsidRPr="001D5817" w:rsidRDefault="00E84383" w:rsidP="00E84383">
      <w:pPr>
        <w:spacing w:line="240" w:lineRule="atLeast"/>
        <w:rPr>
          <w:rFonts w:cs="Arial"/>
        </w:rPr>
      </w:pPr>
      <w:r w:rsidRPr="001D5817">
        <w:rPr>
          <w:rFonts w:cs="Arial"/>
        </w:rPr>
        <w:t>BCM module shall transmit a Signal (</w:t>
      </w:r>
      <w:r w:rsidR="004C6C8F" w:rsidRPr="001D5817">
        <w:rPr>
          <w:rFonts w:cs="Arial"/>
        </w:rPr>
        <w:t>FogLghtFrontON_B_Stat</w:t>
      </w:r>
      <w:r w:rsidRPr="001D5817">
        <w:rPr>
          <w:rFonts w:cs="Arial"/>
        </w:rPr>
        <w:t xml:space="preserve">) to </w:t>
      </w:r>
      <w:r w:rsidR="00C12106" w:rsidRPr="001D5817">
        <w:rPr>
          <w:rFonts w:cs="Arial"/>
        </w:rPr>
        <w:t>Cluster (</w:t>
      </w:r>
      <w:r w:rsidRPr="001D5817">
        <w:rPr>
          <w:rFonts w:cs="Arial"/>
        </w:rPr>
        <w:t>IPC</w:t>
      </w:r>
      <w:r w:rsidR="00C12106" w:rsidRPr="001D5817">
        <w:rPr>
          <w:rFonts w:cs="Arial"/>
        </w:rPr>
        <w:t>)</w:t>
      </w:r>
      <w:r w:rsidRPr="001D5817">
        <w:rPr>
          <w:rFonts w:cs="Arial"/>
        </w:rPr>
        <w:t xml:space="preserve"> </w:t>
      </w:r>
      <w:r w:rsidR="009A7CDF" w:rsidRPr="001D5817">
        <w:rPr>
          <w:rFonts w:cs="Arial"/>
        </w:rPr>
        <w:t>via</w:t>
      </w:r>
      <w:r w:rsidR="00955AD2" w:rsidRPr="001D5817">
        <w:rPr>
          <w:rFonts w:cs="Arial"/>
        </w:rPr>
        <w:t xml:space="preserve"> Phoenix </w:t>
      </w:r>
      <w:r w:rsidR="00A22CFB" w:rsidRPr="001D5817">
        <w:rPr>
          <w:rFonts w:cs="Arial"/>
        </w:rPr>
        <w:t xml:space="preserve">Domain Controller </w:t>
      </w:r>
      <w:r w:rsidRPr="001D5817">
        <w:rPr>
          <w:rFonts w:cs="Arial"/>
        </w:rPr>
        <w:t>to inform Front Fog Light Status (Front Fog Light Activated / Deactivated</w:t>
      </w:r>
      <w:r w:rsidR="007947AE" w:rsidRPr="001D5817">
        <w:rPr>
          <w:rFonts w:cs="Arial"/>
        </w:rPr>
        <w:t xml:space="preserve"> – telltale feedback</w:t>
      </w:r>
      <w:r w:rsidRPr="001D5817">
        <w:rPr>
          <w:rFonts w:cs="Arial"/>
        </w:rPr>
        <w:t>).</w:t>
      </w:r>
    </w:p>
    <w:p w14:paraId="6BC999E4" w14:textId="77777777" w:rsidR="00E84383" w:rsidRPr="001D5817" w:rsidRDefault="00E84383" w:rsidP="00E84383">
      <w:pPr>
        <w:tabs>
          <w:tab w:val="left" w:pos="284"/>
          <w:tab w:val="left" w:pos="851"/>
        </w:tabs>
        <w:spacing w:line="240" w:lineRule="atLeast"/>
      </w:pPr>
    </w:p>
    <w:p w14:paraId="3021AFB3" w14:textId="06C39E7C" w:rsidR="00E84383" w:rsidRPr="001D5817" w:rsidRDefault="00E84383" w:rsidP="00E84383">
      <w:pPr>
        <w:pStyle w:val="RERequirement"/>
        <w:spacing w:line="240" w:lineRule="atLeast"/>
      </w:pPr>
      <w:r w:rsidRPr="001D5817">
        <w:t>###R_FNC_Rear Fog Light Status_00</w:t>
      </w:r>
      <w:r w:rsidR="004E08F9">
        <w:t>04</w:t>
      </w:r>
      <w:r w:rsidRPr="001D5817">
        <w:t xml:space="preserve">### Rear Fog Light Status to </w:t>
      </w:r>
      <w:r w:rsidR="00D533DB" w:rsidRPr="001D5817">
        <w:t>Cluster</w:t>
      </w:r>
    </w:p>
    <w:p w14:paraId="3CAFC9FD" w14:textId="49CA9636" w:rsidR="00E84383" w:rsidRPr="001D5817" w:rsidRDefault="00E84383" w:rsidP="00E84383">
      <w:pPr>
        <w:spacing w:line="240" w:lineRule="atLeast"/>
        <w:rPr>
          <w:rFonts w:cs="Arial"/>
        </w:rPr>
      </w:pPr>
      <w:r w:rsidRPr="001D5817">
        <w:rPr>
          <w:rFonts w:cs="Arial"/>
        </w:rPr>
        <w:t>BCM module shall transmit a Signal (</w:t>
      </w:r>
      <w:r w:rsidR="004C6C8F" w:rsidRPr="001D5817">
        <w:rPr>
          <w:rFonts w:cs="Arial"/>
        </w:rPr>
        <w:t>FogLghtRearON_B_Stat</w:t>
      </w:r>
      <w:r w:rsidRPr="001D5817">
        <w:rPr>
          <w:rFonts w:cs="Arial"/>
        </w:rPr>
        <w:t>) to</w:t>
      </w:r>
      <w:r w:rsidR="00C12106" w:rsidRPr="001D5817">
        <w:rPr>
          <w:rFonts w:cs="Arial"/>
        </w:rPr>
        <w:t xml:space="preserve"> Cluster</w:t>
      </w:r>
      <w:r w:rsidRPr="001D5817">
        <w:rPr>
          <w:rFonts w:cs="Arial"/>
        </w:rPr>
        <w:t xml:space="preserve"> </w:t>
      </w:r>
      <w:r w:rsidR="00C12106" w:rsidRPr="001D5817">
        <w:rPr>
          <w:rFonts w:cs="Arial"/>
        </w:rPr>
        <w:t>(</w:t>
      </w:r>
      <w:r w:rsidRPr="001D5817">
        <w:rPr>
          <w:rFonts w:cs="Arial"/>
        </w:rPr>
        <w:t>IPC</w:t>
      </w:r>
      <w:r w:rsidR="00C12106" w:rsidRPr="001D5817">
        <w:rPr>
          <w:rFonts w:cs="Arial"/>
        </w:rPr>
        <w:t>)</w:t>
      </w:r>
      <w:r w:rsidRPr="001D5817">
        <w:rPr>
          <w:rFonts w:cs="Arial"/>
        </w:rPr>
        <w:t xml:space="preserve"> </w:t>
      </w:r>
      <w:r w:rsidR="00EF1884" w:rsidRPr="001D5817">
        <w:rPr>
          <w:rFonts w:cs="Arial"/>
        </w:rPr>
        <w:t xml:space="preserve">via Phoenix Domain Controller </w:t>
      </w:r>
      <w:r w:rsidRPr="001D5817">
        <w:rPr>
          <w:rFonts w:cs="Arial"/>
        </w:rPr>
        <w:t>to inform Rear Fog Light Status (Rear Fog Light Activated / Deactivated</w:t>
      </w:r>
      <w:r w:rsidR="007947AE" w:rsidRPr="001D5817">
        <w:rPr>
          <w:rFonts w:cs="Arial"/>
        </w:rPr>
        <w:t xml:space="preserve"> – telltale feedback</w:t>
      </w:r>
      <w:r w:rsidRPr="001D5817">
        <w:rPr>
          <w:rFonts w:cs="Arial"/>
        </w:rPr>
        <w:t>).</w:t>
      </w:r>
    </w:p>
    <w:p w14:paraId="68AE8E2A" w14:textId="77777777" w:rsidR="00E84383" w:rsidRPr="001D5817" w:rsidRDefault="00E84383" w:rsidP="00E84383">
      <w:pPr>
        <w:spacing w:line="240" w:lineRule="atLeast"/>
        <w:rPr>
          <w:rFonts w:cs="Arial"/>
        </w:rPr>
      </w:pPr>
    </w:p>
    <w:p w14:paraId="340B7840" w14:textId="05ADA425" w:rsidR="00C97285" w:rsidRPr="001D5817" w:rsidRDefault="00C97285" w:rsidP="00C97285">
      <w:pPr>
        <w:pStyle w:val="RERequirement"/>
        <w:spacing w:line="240" w:lineRule="atLeast"/>
      </w:pPr>
      <w:r w:rsidRPr="001D5817">
        <w:t>###R_FNC_Fog Lights_00</w:t>
      </w:r>
      <w:r w:rsidR="004E08F9">
        <w:t>05</w:t>
      </w:r>
      <w:r w:rsidRPr="001D5817">
        <w:t>### BCM publisher signal timing</w:t>
      </w:r>
    </w:p>
    <w:p w14:paraId="42287736" w14:textId="7795B573" w:rsidR="004C6C8F" w:rsidRPr="001D5817" w:rsidRDefault="004C6C8F" w:rsidP="004C6C8F">
      <w:pPr>
        <w:spacing w:line="240" w:lineRule="atLeast"/>
        <w:jc w:val="both"/>
        <w:rPr>
          <w:rFonts w:cs="Arial"/>
        </w:rPr>
      </w:pPr>
      <w:r w:rsidRPr="001D5817">
        <w:rPr>
          <w:rFonts w:cs="Arial"/>
        </w:rPr>
        <w:t>The signals FogLghtFrontON_B_Stat and FogLghtRearON_B_Stat shall be published within the timing of 1000 milli seconds.</w:t>
      </w:r>
    </w:p>
    <w:p w14:paraId="23E3750D" w14:textId="3EE4C035" w:rsidR="00E84383" w:rsidRPr="001D5817" w:rsidRDefault="00E84383" w:rsidP="00E84383">
      <w:pPr>
        <w:spacing w:line="240" w:lineRule="atLeast"/>
        <w:rPr>
          <w:rFonts w:cs="Arial"/>
        </w:rPr>
      </w:pPr>
      <w:r w:rsidRPr="001D5817">
        <w:rPr>
          <w:rFonts w:cs="Arial"/>
        </w:rPr>
        <w:t xml:space="preserve">  </w:t>
      </w:r>
    </w:p>
    <w:p w14:paraId="09773ECD" w14:textId="30733A21" w:rsidR="004C6C8F" w:rsidRPr="001D5817" w:rsidRDefault="004C6C8F" w:rsidP="004C6C8F">
      <w:pPr>
        <w:pStyle w:val="RERequirement"/>
        <w:spacing w:line="240" w:lineRule="atLeast"/>
      </w:pPr>
      <w:r w:rsidRPr="001D5817">
        <w:t>###R_FNC_Fog Lights_00</w:t>
      </w:r>
      <w:r w:rsidR="004E08F9">
        <w:t>06</w:t>
      </w:r>
      <w:r w:rsidRPr="001D5817">
        <w:t>### BCM publisher signal latency</w:t>
      </w:r>
    </w:p>
    <w:p w14:paraId="7E69054B" w14:textId="675883B9" w:rsidR="001408F3" w:rsidRPr="001D5817" w:rsidRDefault="004C6C8F" w:rsidP="001408F3">
      <w:pPr>
        <w:spacing w:line="240" w:lineRule="atLeast"/>
        <w:jc w:val="both"/>
        <w:rPr>
          <w:rFonts w:cs="Arial"/>
        </w:rPr>
      </w:pPr>
      <w:r w:rsidRPr="001D5817">
        <w:rPr>
          <w:rFonts w:cs="Arial"/>
        </w:rPr>
        <w:t xml:space="preserve">The signals FogLghtFrontON_B_Stat and FogLghtRearON_B_Stat shall be published </w:t>
      </w:r>
      <w:r w:rsidR="001408F3" w:rsidRPr="001D5817">
        <w:rPr>
          <w:rFonts w:cs="Arial"/>
        </w:rPr>
        <w:t>with a signal latency of 40 ms (awake) and 120 ms (asleep).</w:t>
      </w:r>
    </w:p>
    <w:p w14:paraId="64189DB8" w14:textId="1F6779CE" w:rsidR="00192A53" w:rsidRPr="001D5817" w:rsidRDefault="00192A53" w:rsidP="00DB4EEF">
      <w:pPr>
        <w:tabs>
          <w:tab w:val="left" w:pos="284"/>
          <w:tab w:val="left" w:pos="851"/>
        </w:tabs>
        <w:spacing w:line="240" w:lineRule="atLeast"/>
      </w:pPr>
    </w:p>
    <w:p w14:paraId="3146093F" w14:textId="015356B5" w:rsidR="00360D5F" w:rsidRPr="001D5817" w:rsidRDefault="00360D5F" w:rsidP="00360D5F">
      <w:pPr>
        <w:pStyle w:val="RERequirement"/>
        <w:spacing w:line="240" w:lineRule="atLeast"/>
      </w:pPr>
      <w:r w:rsidRPr="001D5817">
        <w:t>###R_FNC_</w:t>
      </w:r>
      <w:r w:rsidR="00256C66" w:rsidRPr="001D5817">
        <w:t>Soft Button</w:t>
      </w:r>
      <w:r w:rsidR="00C804CE" w:rsidRPr="001D5817">
        <w:t xml:space="preserve"> Activation</w:t>
      </w:r>
      <w:r w:rsidR="00E24E89" w:rsidRPr="001D5817">
        <w:t xml:space="preserve"> / Deactivation</w:t>
      </w:r>
      <w:r w:rsidRPr="001D5817">
        <w:t>_00</w:t>
      </w:r>
      <w:r w:rsidR="002A7BE5">
        <w:t>07</w:t>
      </w:r>
      <w:r w:rsidRPr="001D5817">
        <w:t xml:space="preserve">### </w:t>
      </w:r>
      <w:r w:rsidR="00CF5402" w:rsidRPr="001D5817">
        <w:t xml:space="preserve">Momentary </w:t>
      </w:r>
      <w:r w:rsidR="00744BE8" w:rsidRPr="001D5817">
        <w:t>Soft Button</w:t>
      </w:r>
      <w:r w:rsidR="00CF5402" w:rsidRPr="001D5817">
        <w:t xml:space="preserve"> behavior</w:t>
      </w:r>
    </w:p>
    <w:p w14:paraId="1B1AAF1A" w14:textId="36D1197C" w:rsidR="00AA2069" w:rsidRPr="001D5817" w:rsidRDefault="00AA2069" w:rsidP="00AA7E0B">
      <w:pPr>
        <w:tabs>
          <w:tab w:val="left" w:pos="284"/>
          <w:tab w:val="left" w:pos="851"/>
        </w:tabs>
        <w:spacing w:line="240" w:lineRule="atLeast"/>
        <w:rPr>
          <w:rFonts w:cs="Arial"/>
        </w:rPr>
      </w:pPr>
      <w:r w:rsidRPr="001D5817">
        <w:rPr>
          <w:rFonts w:cs="Arial"/>
        </w:rPr>
        <w:lastRenderedPageBreak/>
        <w:t>Wh</w:t>
      </w:r>
      <w:r w:rsidR="00A946A6" w:rsidRPr="001D5817">
        <w:rPr>
          <w:rFonts w:cs="Arial"/>
        </w:rPr>
        <w:t>ile</w:t>
      </w:r>
      <w:r w:rsidRPr="001D5817">
        <w:rPr>
          <w:rFonts w:cs="Arial"/>
        </w:rPr>
        <w:t xml:space="preserve"> </w:t>
      </w:r>
      <w:r w:rsidR="009A72A1" w:rsidRPr="001D5817">
        <w:rPr>
          <w:rFonts w:cs="Arial"/>
        </w:rPr>
        <w:t>pressing</w:t>
      </w:r>
      <w:r w:rsidRPr="001D5817">
        <w:rPr>
          <w:rFonts w:cs="Arial"/>
        </w:rPr>
        <w:t xml:space="preserve"> </w:t>
      </w:r>
      <w:r w:rsidR="009A72A1" w:rsidRPr="001D5817">
        <w:rPr>
          <w:rFonts w:cs="Arial"/>
        </w:rPr>
        <w:t xml:space="preserve">the </w:t>
      </w:r>
      <w:r w:rsidRPr="001D5817">
        <w:rPr>
          <w:rFonts w:cs="Arial"/>
        </w:rPr>
        <w:t>screen soft button</w:t>
      </w:r>
      <w:r w:rsidR="008D6739" w:rsidRPr="001D5817">
        <w:rPr>
          <w:rFonts w:cs="Arial"/>
        </w:rPr>
        <w:t>,</w:t>
      </w:r>
      <w:r w:rsidR="005D1F71" w:rsidRPr="001D5817">
        <w:rPr>
          <w:rFonts w:cs="Arial"/>
        </w:rPr>
        <w:t xml:space="preserve"> </w:t>
      </w:r>
      <w:r w:rsidR="00A946A6" w:rsidRPr="001D5817">
        <w:rPr>
          <w:rFonts w:cs="Arial"/>
        </w:rPr>
        <w:t>the</w:t>
      </w:r>
      <w:r w:rsidR="00DB7B23" w:rsidRPr="001D5817">
        <w:rPr>
          <w:rFonts w:cs="Arial"/>
        </w:rPr>
        <w:t xml:space="preserve"> signal</w:t>
      </w:r>
      <w:r w:rsidR="00A32B4D" w:rsidRPr="001D5817">
        <w:rPr>
          <w:rFonts w:cs="Arial"/>
        </w:rPr>
        <w:t xml:space="preserve"> </w:t>
      </w:r>
      <w:r w:rsidR="00765774" w:rsidRPr="001D5817">
        <w:rPr>
          <w:rFonts w:cs="Arial"/>
        </w:rPr>
        <w:t>status</w:t>
      </w:r>
      <w:r w:rsidR="00662AF7" w:rsidRPr="001D5817">
        <w:rPr>
          <w:b/>
          <w:bCs/>
        </w:rPr>
        <w:t xml:space="preserve"> </w:t>
      </w:r>
      <w:r w:rsidR="008D6739" w:rsidRPr="001D5817">
        <w:rPr>
          <w:rFonts w:cs="Arial"/>
        </w:rPr>
        <w:t>shall be</w:t>
      </w:r>
      <w:r w:rsidR="00A32B4D" w:rsidRPr="001D5817">
        <w:rPr>
          <w:rFonts w:cs="Arial"/>
        </w:rPr>
        <w:t xml:space="preserve"> </w:t>
      </w:r>
      <w:r w:rsidR="008D6739" w:rsidRPr="001D5817">
        <w:rPr>
          <w:rFonts w:cs="Arial"/>
        </w:rPr>
        <w:t>“</w:t>
      </w:r>
      <w:r w:rsidR="00A32B4D" w:rsidRPr="001D5817">
        <w:rPr>
          <w:rFonts w:cs="Arial"/>
        </w:rPr>
        <w:t>Pressed</w:t>
      </w:r>
      <w:r w:rsidR="008D6739" w:rsidRPr="001D5817">
        <w:rPr>
          <w:rFonts w:cs="Arial"/>
        </w:rPr>
        <w:t>”. Once the</w:t>
      </w:r>
      <w:r w:rsidR="00D6126F" w:rsidRPr="001D5817">
        <w:rPr>
          <w:rFonts w:cs="Arial"/>
        </w:rPr>
        <w:t xml:space="preserve"> screen soft button is released</w:t>
      </w:r>
      <w:r w:rsidR="00744BE8" w:rsidRPr="001D5817">
        <w:rPr>
          <w:rFonts w:cs="Arial"/>
        </w:rPr>
        <w:t>, the signal status shall be “Not Pressed”.</w:t>
      </w:r>
      <w:r w:rsidR="00B72038" w:rsidRPr="001D5817">
        <w:rPr>
          <w:rFonts w:cs="Arial"/>
        </w:rPr>
        <w:t xml:space="preserve"> </w:t>
      </w:r>
      <w:r w:rsidR="005461AE" w:rsidRPr="001D5817">
        <w:rPr>
          <w:rFonts w:cs="Arial"/>
        </w:rPr>
        <w:t xml:space="preserve">BCM will toggle the state of the fog lamps feature on a Not Pressed to Pressed transition. </w:t>
      </w:r>
      <w:bookmarkStart w:id="244" w:name="_Hlk85017317"/>
      <w:r w:rsidR="00E558B5" w:rsidRPr="001D5817">
        <w:rPr>
          <w:rFonts w:cs="Arial"/>
        </w:rPr>
        <w:t>The default value of this signal is Not Pressed</w:t>
      </w:r>
      <w:bookmarkEnd w:id="244"/>
      <w:r w:rsidR="00E558B5" w:rsidRPr="001D5817">
        <w:rPr>
          <w:rFonts w:cs="Arial"/>
        </w:rPr>
        <w:t>.</w:t>
      </w:r>
      <w:r w:rsidR="00EF5FA8" w:rsidRPr="001D5817">
        <w:rPr>
          <w:rFonts w:cs="Arial"/>
        </w:rPr>
        <w:t xml:space="preserve"> </w:t>
      </w:r>
    </w:p>
    <w:p w14:paraId="2F4BE346" w14:textId="0D5AD2FE" w:rsidR="00837F05" w:rsidRPr="001D5817" w:rsidRDefault="00837F05" w:rsidP="00DB4EEF">
      <w:pPr>
        <w:tabs>
          <w:tab w:val="left" w:pos="284"/>
          <w:tab w:val="left" w:pos="851"/>
        </w:tabs>
        <w:spacing w:line="240" w:lineRule="atLeast"/>
      </w:pPr>
    </w:p>
    <w:p w14:paraId="29012F16" w14:textId="77777777" w:rsidR="00765774" w:rsidRPr="001D5817" w:rsidRDefault="00765774" w:rsidP="00DB4EEF">
      <w:pPr>
        <w:tabs>
          <w:tab w:val="left" w:pos="284"/>
          <w:tab w:val="left" w:pos="851"/>
        </w:tabs>
        <w:spacing w:line="240" w:lineRule="atLeast"/>
      </w:pPr>
    </w:p>
    <w:p w14:paraId="0D599363" w14:textId="1D4C7DC8" w:rsidR="007F586D" w:rsidRPr="001D5817" w:rsidRDefault="007F586D" w:rsidP="007F586D">
      <w:pPr>
        <w:pStyle w:val="RERequirement"/>
        <w:spacing w:line="240" w:lineRule="atLeast"/>
      </w:pPr>
      <w:r w:rsidRPr="001D5817">
        <w:t>###R_FNC_</w:t>
      </w:r>
      <w:r w:rsidR="002C0483" w:rsidRPr="001D5817">
        <w:t xml:space="preserve">Front </w:t>
      </w:r>
      <w:r w:rsidRPr="001D5817">
        <w:t>Fog Lights_00</w:t>
      </w:r>
      <w:r w:rsidR="002A7BE5">
        <w:t>08</w:t>
      </w:r>
      <w:r w:rsidRPr="001D5817">
        <w:t xml:space="preserve">### </w:t>
      </w:r>
      <w:r w:rsidR="000F749F" w:rsidRPr="001D5817">
        <w:rPr>
          <w:rFonts w:cs="Arial"/>
          <w:sz w:val="20"/>
        </w:rPr>
        <w:t>FogLghtFrontButtn_B_Rq</w:t>
      </w:r>
      <w:r w:rsidR="000F749F" w:rsidRPr="001D5817">
        <w:rPr>
          <w:rFonts w:cs="Arial"/>
        </w:rPr>
        <w:t xml:space="preserve"> </w:t>
      </w:r>
      <w:r w:rsidR="00722E99" w:rsidRPr="001D5817">
        <w:rPr>
          <w:rFonts w:cs="Arial"/>
        </w:rPr>
        <w:t xml:space="preserve">Signal </w:t>
      </w:r>
      <w:r w:rsidR="00DF233E" w:rsidRPr="001D5817">
        <w:rPr>
          <w:rFonts w:cs="Arial"/>
        </w:rPr>
        <w:t>Un</w:t>
      </w:r>
      <w:r w:rsidR="00AE3DDE" w:rsidRPr="001D5817">
        <w:rPr>
          <w:rFonts w:cs="Arial"/>
        </w:rPr>
        <w:t xml:space="preserve">available </w:t>
      </w:r>
      <w:r w:rsidR="00DB4FDA" w:rsidRPr="001D5817">
        <w:rPr>
          <w:rFonts w:cs="Arial"/>
        </w:rPr>
        <w:t>for less than 5 seconds</w:t>
      </w:r>
    </w:p>
    <w:p w14:paraId="4077F589" w14:textId="7105DBC0" w:rsidR="007F586D" w:rsidRPr="001D5817" w:rsidRDefault="00373063" w:rsidP="007F586D">
      <w:pPr>
        <w:tabs>
          <w:tab w:val="left" w:pos="284"/>
          <w:tab w:val="left" w:pos="851"/>
        </w:tabs>
        <w:spacing w:line="240" w:lineRule="atLeast"/>
      </w:pPr>
      <w:r w:rsidRPr="001D5817">
        <w:rPr>
          <w:rFonts w:cs="Arial"/>
        </w:rPr>
        <w:t xml:space="preserve">When the FogLghtFrontButtn_B_Rq signal is delayed or missing, </w:t>
      </w:r>
      <w:r w:rsidR="00AA31CC" w:rsidRPr="001D5817">
        <w:rPr>
          <w:rFonts w:cs="Arial"/>
        </w:rPr>
        <w:t>BCM</w:t>
      </w:r>
      <w:r w:rsidRPr="001D5817">
        <w:rPr>
          <w:rFonts w:cs="Arial"/>
        </w:rPr>
        <w:t xml:space="preserve"> shall hold on to the previous value of the </w:t>
      </w:r>
      <w:r w:rsidR="00F13A61" w:rsidRPr="001D5817">
        <w:rPr>
          <w:rFonts w:cs="Arial"/>
        </w:rPr>
        <w:t xml:space="preserve">Front Fog Lights </w:t>
      </w:r>
      <w:r w:rsidRPr="001D5817">
        <w:rPr>
          <w:rFonts w:cs="Arial"/>
        </w:rPr>
        <w:t xml:space="preserve">signal </w:t>
      </w:r>
      <w:r w:rsidR="00F13A61" w:rsidRPr="001D5817">
        <w:rPr>
          <w:rFonts w:cs="Arial"/>
        </w:rPr>
        <w:t>request</w:t>
      </w:r>
      <w:r w:rsidR="00891AB0" w:rsidRPr="001D5817">
        <w:rPr>
          <w:rFonts w:cs="Arial"/>
        </w:rPr>
        <w:t>.</w:t>
      </w:r>
    </w:p>
    <w:p w14:paraId="18BFE7BA" w14:textId="15297848" w:rsidR="00837F05" w:rsidRPr="001D5817" w:rsidRDefault="00837F05" w:rsidP="00DB4EEF">
      <w:pPr>
        <w:tabs>
          <w:tab w:val="left" w:pos="284"/>
          <w:tab w:val="left" w:pos="851"/>
        </w:tabs>
        <w:spacing w:line="240" w:lineRule="atLeast"/>
      </w:pPr>
    </w:p>
    <w:p w14:paraId="13C53439" w14:textId="17FDF529" w:rsidR="000B28A4" w:rsidRPr="001D5817" w:rsidRDefault="000B28A4" w:rsidP="000B28A4">
      <w:pPr>
        <w:pStyle w:val="RERequirement"/>
        <w:spacing w:line="240" w:lineRule="atLeast"/>
      </w:pPr>
      <w:r w:rsidRPr="001D5817">
        <w:t>###R_FNC_</w:t>
      </w:r>
      <w:r w:rsidR="00B25DD9" w:rsidRPr="001D5817">
        <w:t>Rear</w:t>
      </w:r>
      <w:r w:rsidRPr="001D5817">
        <w:t xml:space="preserve"> Fog Lights_00</w:t>
      </w:r>
      <w:r w:rsidR="002A7BE5">
        <w:t>09</w:t>
      </w:r>
      <w:r w:rsidRPr="001D5817">
        <w:t xml:space="preserve">### </w:t>
      </w:r>
      <w:r w:rsidR="009B2596" w:rsidRPr="001D5817">
        <w:rPr>
          <w:rFonts w:cs="Arial"/>
          <w:sz w:val="20"/>
        </w:rPr>
        <w:t>FogLghtRearButtn_B_Rq</w:t>
      </w:r>
      <w:r w:rsidR="009B2596" w:rsidRPr="001D5817">
        <w:rPr>
          <w:rFonts w:cs="Arial"/>
        </w:rPr>
        <w:t xml:space="preserve"> </w:t>
      </w:r>
      <w:r w:rsidRPr="001D5817">
        <w:rPr>
          <w:rFonts w:cs="Arial"/>
        </w:rPr>
        <w:t xml:space="preserve">Signal Unavailable </w:t>
      </w:r>
      <w:r w:rsidR="00DB4FDA" w:rsidRPr="001D5817">
        <w:rPr>
          <w:rFonts w:cs="Arial"/>
        </w:rPr>
        <w:t>for less than 5 seconds</w:t>
      </w:r>
    </w:p>
    <w:p w14:paraId="0F712509" w14:textId="08CC5435" w:rsidR="000B28A4" w:rsidRPr="001D5817" w:rsidRDefault="000B28A4" w:rsidP="000B28A4">
      <w:pPr>
        <w:tabs>
          <w:tab w:val="left" w:pos="284"/>
          <w:tab w:val="left" w:pos="851"/>
        </w:tabs>
        <w:spacing w:line="240" w:lineRule="atLeast"/>
      </w:pPr>
      <w:r w:rsidRPr="001D5817">
        <w:rPr>
          <w:rFonts w:cs="Arial"/>
        </w:rPr>
        <w:t xml:space="preserve">When the </w:t>
      </w:r>
      <w:r w:rsidR="009B2596" w:rsidRPr="001D5817">
        <w:rPr>
          <w:rFonts w:cs="Arial"/>
        </w:rPr>
        <w:t xml:space="preserve">FogLghtRearButtn_B_Rq </w:t>
      </w:r>
      <w:r w:rsidRPr="001D5817">
        <w:rPr>
          <w:rFonts w:cs="Arial"/>
        </w:rPr>
        <w:t xml:space="preserve">signal is delayed or missing, </w:t>
      </w:r>
      <w:r w:rsidR="00AA31CC" w:rsidRPr="001D5817">
        <w:rPr>
          <w:rFonts w:cs="Arial"/>
        </w:rPr>
        <w:t>BCM</w:t>
      </w:r>
      <w:r w:rsidRPr="001D5817">
        <w:rPr>
          <w:rFonts w:cs="Arial"/>
        </w:rPr>
        <w:t xml:space="preserve"> shall hold on to the previous value of the </w:t>
      </w:r>
      <w:r w:rsidR="00B25DD9" w:rsidRPr="001D5817">
        <w:rPr>
          <w:rFonts w:cs="Arial"/>
        </w:rPr>
        <w:t>Rear</w:t>
      </w:r>
      <w:r w:rsidRPr="001D5817">
        <w:rPr>
          <w:rFonts w:cs="Arial"/>
        </w:rPr>
        <w:t xml:space="preserve"> Fog Lights signal request.</w:t>
      </w:r>
    </w:p>
    <w:p w14:paraId="72F80DFD" w14:textId="5284E00A" w:rsidR="00837F05" w:rsidRPr="001D5817" w:rsidRDefault="00837F05" w:rsidP="00DB4EEF">
      <w:pPr>
        <w:tabs>
          <w:tab w:val="left" w:pos="284"/>
          <w:tab w:val="left" w:pos="851"/>
        </w:tabs>
        <w:spacing w:line="240" w:lineRule="atLeast"/>
      </w:pPr>
    </w:p>
    <w:p w14:paraId="15CBD6C9" w14:textId="71995CF7" w:rsidR="00DB4FDA" w:rsidRPr="001D5817" w:rsidRDefault="00DB4FDA" w:rsidP="00DB4FDA">
      <w:pPr>
        <w:pStyle w:val="RERequirement"/>
        <w:spacing w:line="240" w:lineRule="atLeast"/>
      </w:pPr>
      <w:r w:rsidRPr="001D5817">
        <w:t>###R_FNC_Front Fog Lights_00</w:t>
      </w:r>
      <w:r w:rsidR="002A7BE5">
        <w:t>10</w:t>
      </w:r>
      <w:r w:rsidRPr="001D5817">
        <w:t xml:space="preserve">### </w:t>
      </w:r>
      <w:r w:rsidRPr="001D5817">
        <w:rPr>
          <w:rFonts w:cs="Arial"/>
          <w:sz w:val="20"/>
        </w:rPr>
        <w:t>FogLghtFrontButtn_B_Rq</w:t>
      </w:r>
      <w:r w:rsidRPr="001D5817">
        <w:rPr>
          <w:rFonts w:cs="Arial"/>
        </w:rPr>
        <w:t xml:space="preserve"> Signal Unavailable </w:t>
      </w:r>
      <w:r w:rsidR="005B4808" w:rsidRPr="001D5817">
        <w:rPr>
          <w:rFonts w:cs="Arial"/>
        </w:rPr>
        <w:t>for more than 5 seconds</w:t>
      </w:r>
    </w:p>
    <w:p w14:paraId="47FB96CA" w14:textId="1347419F" w:rsidR="00DB4FDA" w:rsidRPr="001D5817" w:rsidRDefault="00DB4FDA" w:rsidP="00A3020F">
      <w:pPr>
        <w:tabs>
          <w:tab w:val="left" w:pos="284"/>
          <w:tab w:val="left" w:pos="851"/>
        </w:tabs>
        <w:spacing w:line="240" w:lineRule="atLeast"/>
        <w:ind w:left="284"/>
      </w:pPr>
      <w:r w:rsidRPr="001D5817">
        <w:rPr>
          <w:rFonts w:cs="Arial"/>
        </w:rPr>
        <w:t>When the FogLghtFrontButtn_B_Rq signal is delayed or missing, BCM shall hold on to the previous value of the Front Fog Lights signal request</w:t>
      </w:r>
      <w:r w:rsidR="005B4808" w:rsidRPr="001D5817">
        <w:rPr>
          <w:rFonts w:cs="Arial"/>
        </w:rPr>
        <w:t>.</w:t>
      </w:r>
    </w:p>
    <w:p w14:paraId="19D49EF3" w14:textId="77777777" w:rsidR="00DB4FDA" w:rsidRPr="001D5817" w:rsidRDefault="00DB4FDA" w:rsidP="00DB4FDA">
      <w:pPr>
        <w:tabs>
          <w:tab w:val="left" w:pos="284"/>
          <w:tab w:val="left" w:pos="851"/>
        </w:tabs>
        <w:spacing w:line="240" w:lineRule="atLeast"/>
      </w:pPr>
    </w:p>
    <w:p w14:paraId="0CE28268" w14:textId="6207FBEB" w:rsidR="00DB4FDA" w:rsidRPr="001D5817" w:rsidRDefault="00DB4FDA" w:rsidP="00DB4FDA">
      <w:pPr>
        <w:pStyle w:val="RERequirement"/>
        <w:spacing w:line="240" w:lineRule="atLeast"/>
      </w:pPr>
      <w:r w:rsidRPr="001D5817">
        <w:t>###R_FNC_Rear Fog Lights_00</w:t>
      </w:r>
      <w:r w:rsidR="002A7BE5">
        <w:t>11</w:t>
      </w:r>
      <w:r w:rsidRPr="001D5817">
        <w:t xml:space="preserve">### </w:t>
      </w:r>
      <w:r w:rsidRPr="001D5817">
        <w:rPr>
          <w:rFonts w:cs="Arial"/>
          <w:sz w:val="20"/>
        </w:rPr>
        <w:t>FogLghtRearButtn_B_Rq</w:t>
      </w:r>
      <w:r w:rsidRPr="001D5817">
        <w:rPr>
          <w:rFonts w:cs="Arial"/>
        </w:rPr>
        <w:t xml:space="preserve"> Signal </w:t>
      </w:r>
      <w:r w:rsidR="005B4808" w:rsidRPr="001D5817">
        <w:rPr>
          <w:rFonts w:cs="Arial"/>
        </w:rPr>
        <w:t>Unavailable for more than 5 seconds</w:t>
      </w:r>
    </w:p>
    <w:p w14:paraId="68B1971C" w14:textId="2CFABE02" w:rsidR="00DB4FDA" w:rsidRPr="001D5817" w:rsidRDefault="00DB4FDA" w:rsidP="00DB4FDA">
      <w:pPr>
        <w:tabs>
          <w:tab w:val="left" w:pos="284"/>
          <w:tab w:val="left" w:pos="851"/>
        </w:tabs>
        <w:spacing w:line="240" w:lineRule="atLeast"/>
      </w:pPr>
      <w:r w:rsidRPr="001D5817">
        <w:rPr>
          <w:rFonts w:cs="Arial"/>
        </w:rPr>
        <w:t>When the FogLghtRearButtn_B_Rq signal is delayed or missing, BCM shall hold on to the previous value of the Rear Fog Lights signal request</w:t>
      </w:r>
      <w:r w:rsidR="005B4808" w:rsidRPr="001D5817">
        <w:rPr>
          <w:rFonts w:cs="Arial"/>
        </w:rPr>
        <w:t>.</w:t>
      </w:r>
    </w:p>
    <w:p w14:paraId="480149D4" w14:textId="4CF4AF57" w:rsidR="00CA779F" w:rsidRDefault="00CA779F" w:rsidP="00DB4EEF">
      <w:pPr>
        <w:tabs>
          <w:tab w:val="left" w:pos="284"/>
          <w:tab w:val="left" w:pos="851"/>
        </w:tabs>
        <w:spacing w:line="240" w:lineRule="atLeast"/>
      </w:pPr>
    </w:p>
    <w:p w14:paraId="432452D5" w14:textId="7F2A8211" w:rsidR="00D44B63" w:rsidRPr="001D5817" w:rsidRDefault="00D44B63" w:rsidP="00E81240">
      <w:pPr>
        <w:pStyle w:val="Heading4"/>
      </w:pPr>
      <w:bookmarkStart w:id="245" w:name="_Toc89265463"/>
      <w:r w:rsidRPr="001D5817">
        <w:t xml:space="preserve">Fog </w:t>
      </w:r>
      <w:r w:rsidR="005669CF" w:rsidRPr="001D5817">
        <w:t xml:space="preserve">Lights </w:t>
      </w:r>
      <w:r w:rsidR="00103560" w:rsidRPr="001D5817">
        <w:t>On/Off</w:t>
      </w:r>
      <w:r w:rsidRPr="001D5817">
        <w:t xml:space="preserve"> Function</w:t>
      </w:r>
      <w:bookmarkEnd w:id="245"/>
      <w:r w:rsidRPr="001D5817">
        <w:t xml:space="preserve"> </w:t>
      </w:r>
    </w:p>
    <w:p w14:paraId="4436E0C6" w14:textId="19AB6766" w:rsidR="00E90484" w:rsidRPr="00CF1C08" w:rsidRDefault="00E90484" w:rsidP="00E90484">
      <w:pPr>
        <w:tabs>
          <w:tab w:val="left" w:pos="284"/>
          <w:tab w:val="left" w:pos="851"/>
        </w:tabs>
        <w:spacing w:line="240" w:lineRule="atLeast"/>
      </w:pPr>
      <w:r w:rsidRPr="00CF1C08">
        <w:t>The Fogs Lights shall</w:t>
      </w:r>
      <w:r w:rsidR="00DD6613" w:rsidRPr="00CF1C08">
        <w:t xml:space="preserve"> be activated/deactivated only</w:t>
      </w:r>
      <w:r w:rsidRPr="00CF1C08">
        <w:t xml:space="preserve"> after Fog Delay Function or Fog Debounce Function conditions are met. </w:t>
      </w:r>
      <w:hyperlink w:anchor="_BCM_Parameters" w:history="1">
        <w:r w:rsidRPr="00CF1C08">
          <w:rPr>
            <w:rStyle w:val="Hyperlink"/>
          </w:rPr>
          <w:t>FogLampSwitchType_Cfg</w:t>
        </w:r>
      </w:hyperlink>
      <w:r w:rsidRPr="00CF1C08">
        <w:t xml:space="preserve"> provides the input request type. According to the market regulations, </w:t>
      </w:r>
      <w:hyperlink w:anchor="_BCM_Parameters" w:history="1">
        <w:r w:rsidRPr="00CF1C08">
          <w:rPr>
            <w:rStyle w:val="Hyperlink"/>
          </w:rPr>
          <w:t>FrontFog_WithHighBeams_Cfg</w:t>
        </w:r>
      </w:hyperlink>
      <w:r w:rsidRPr="00CF1C08">
        <w:t xml:space="preserve"> provides the information w</w:t>
      </w:r>
      <w:r w:rsidR="00670A81" w:rsidRPr="00CF1C08">
        <w:t>h</w:t>
      </w:r>
      <w:r w:rsidRPr="00CF1C08">
        <w:t>ether Fog Lights are allowed or not with High Beams.</w:t>
      </w:r>
    </w:p>
    <w:p w14:paraId="2DBC6FC5" w14:textId="77777777" w:rsidR="00E90484" w:rsidRPr="00CF1C08" w:rsidRDefault="00E90484" w:rsidP="00DB4EEF">
      <w:pPr>
        <w:tabs>
          <w:tab w:val="left" w:pos="284"/>
          <w:tab w:val="left" w:pos="851"/>
        </w:tabs>
        <w:spacing w:line="240" w:lineRule="atLeast"/>
      </w:pPr>
    </w:p>
    <w:p w14:paraId="52404A43" w14:textId="3723861F" w:rsidR="0017056B" w:rsidRPr="00CF1C08" w:rsidRDefault="004F4D6F" w:rsidP="00DB4EEF">
      <w:pPr>
        <w:tabs>
          <w:tab w:val="left" w:pos="284"/>
          <w:tab w:val="left" w:pos="851"/>
        </w:tabs>
        <w:spacing w:line="240" w:lineRule="atLeast"/>
      </w:pPr>
      <w:r w:rsidRPr="00CF1C08">
        <w:t xml:space="preserve">The </w:t>
      </w:r>
      <w:r w:rsidR="00103560" w:rsidRPr="00CF1C08">
        <w:t xml:space="preserve">BCM shall </w:t>
      </w:r>
      <w:r w:rsidRPr="00CF1C08">
        <w:t xml:space="preserve">use </w:t>
      </w:r>
      <w:r w:rsidR="00103560" w:rsidRPr="00CF1C08">
        <w:t xml:space="preserve">the </w:t>
      </w:r>
      <w:r w:rsidR="0036322F" w:rsidRPr="00CF1C08">
        <w:t>leading edge</w:t>
      </w:r>
      <w:r w:rsidR="00AE78AD" w:rsidRPr="00CF1C08">
        <w:t xml:space="preserve"> (from “</w:t>
      </w:r>
      <w:r w:rsidR="00447344" w:rsidRPr="00CF1C08">
        <w:t>Inactive</w:t>
      </w:r>
      <w:r w:rsidR="00AE78AD" w:rsidRPr="00CF1C08">
        <w:t>” to “</w:t>
      </w:r>
      <w:r w:rsidR="00447344" w:rsidRPr="00CF1C08">
        <w:t>Active</w:t>
      </w:r>
      <w:r w:rsidR="00AE78AD" w:rsidRPr="00CF1C08">
        <w:t>”)</w:t>
      </w:r>
      <w:r w:rsidR="0036322F" w:rsidRPr="00CF1C08">
        <w:t xml:space="preserve"> of </w:t>
      </w:r>
      <w:r w:rsidRPr="00CF1C08">
        <w:t xml:space="preserve">Fog Light Switch Input to toggle the </w:t>
      </w:r>
      <w:r w:rsidR="009C7F06" w:rsidRPr="00CF1C08">
        <w:t>user</w:t>
      </w:r>
      <w:r w:rsidR="006D5CC7" w:rsidRPr="00CF1C08">
        <w:t>’s</w:t>
      </w:r>
      <w:r w:rsidR="009C7F06" w:rsidRPr="00CF1C08">
        <w:t xml:space="preserve"> request</w:t>
      </w:r>
      <w:r w:rsidRPr="00CF1C08">
        <w:t>.</w:t>
      </w:r>
      <w:r w:rsidR="005D2A1C" w:rsidRPr="00CF1C08">
        <w:t xml:space="preserve"> When the Fog Light Switch is a CAN input BCM shall </w:t>
      </w:r>
      <w:r w:rsidR="00CA1BB8" w:rsidRPr="00CF1C08">
        <w:t xml:space="preserve">use the </w:t>
      </w:r>
      <w:r w:rsidR="009C7F06" w:rsidRPr="00CF1C08">
        <w:t>parameters</w:t>
      </w:r>
      <w:r w:rsidR="00CA1BB8" w:rsidRPr="00CF1C08">
        <w:t xml:space="preserve"> </w:t>
      </w:r>
      <w:r w:rsidR="009C7F06" w:rsidRPr="00CF1C08">
        <w:rPr>
          <w:rStyle w:val="Hyperlink"/>
          <w:rFonts w:cs="Arial"/>
          <w:bCs/>
        </w:rPr>
        <w:t>Front_Fog_Lamp_Rqst_CAN</w:t>
      </w:r>
      <w:r w:rsidR="009C7F06" w:rsidRPr="00CF1C08">
        <w:rPr>
          <w:b/>
          <w:bCs/>
          <w:color w:val="FF0000"/>
        </w:rPr>
        <w:t xml:space="preserve"> </w:t>
      </w:r>
      <w:r w:rsidR="009C7F06" w:rsidRPr="00CF1C08">
        <w:t>and</w:t>
      </w:r>
      <w:r w:rsidR="009C7F06" w:rsidRPr="00CF1C08">
        <w:rPr>
          <w:color w:val="FF0000"/>
        </w:rPr>
        <w:t xml:space="preserve"> </w:t>
      </w:r>
      <w:r w:rsidR="009C7F06" w:rsidRPr="00CF1C08">
        <w:rPr>
          <w:rStyle w:val="Hyperlink"/>
          <w:rFonts w:cs="Arial"/>
          <w:bCs/>
        </w:rPr>
        <w:t>Rear_Fog_Lamp_Rqst_Can</w:t>
      </w:r>
      <w:r w:rsidR="009C7F06" w:rsidRPr="00CF1C08">
        <w:rPr>
          <w:b/>
          <w:bCs/>
          <w:color w:val="FF0000"/>
        </w:rPr>
        <w:t xml:space="preserve"> </w:t>
      </w:r>
      <w:r w:rsidR="00CA1BB8" w:rsidRPr="00CF1C08">
        <w:t>to Activate or Deactivate the Fog Light</w:t>
      </w:r>
      <w:r w:rsidR="009C7F06" w:rsidRPr="00CF1C08">
        <w:t>s</w:t>
      </w:r>
      <w:r w:rsidR="008B3FBF" w:rsidRPr="00CF1C08">
        <w:t xml:space="preserve"> and the signals </w:t>
      </w:r>
      <w:r w:rsidR="008B3FBF" w:rsidRPr="00CF1C08">
        <w:rPr>
          <w:rFonts w:cs="Arial"/>
        </w:rPr>
        <w:t>FogLghtFrontON_B_Stat</w:t>
      </w:r>
      <w:r w:rsidR="008B3FBF" w:rsidRPr="00CF1C08">
        <w:t xml:space="preserve"> and </w:t>
      </w:r>
      <w:r w:rsidR="008B3FBF" w:rsidRPr="00CF1C08">
        <w:rPr>
          <w:rFonts w:cs="Arial"/>
        </w:rPr>
        <w:t>FogLghtRearON_B_Stat</w:t>
      </w:r>
      <w:r w:rsidR="008B3FBF" w:rsidRPr="00CF1C08">
        <w:t xml:space="preserve"> shall provide the status of the Fog Lights. </w:t>
      </w:r>
      <w:r w:rsidR="009D1EDF" w:rsidRPr="00CF1C08">
        <w:t>When</w:t>
      </w:r>
      <w:r w:rsidR="00CA1BB8" w:rsidRPr="00CF1C08">
        <w:t xml:space="preserve"> the </w:t>
      </w:r>
      <w:r w:rsidR="009C7F06" w:rsidRPr="00CF1C08">
        <w:t>Fog Light Switch is a L</w:t>
      </w:r>
      <w:r w:rsidR="00733A73" w:rsidRPr="00CF1C08">
        <w:t>IN</w:t>
      </w:r>
      <w:r w:rsidR="009C7F06" w:rsidRPr="00CF1C08">
        <w:t xml:space="preserve"> or H</w:t>
      </w:r>
      <w:r w:rsidR="00733A73" w:rsidRPr="00CF1C08">
        <w:t>ardwired</w:t>
      </w:r>
      <w:r w:rsidR="00C31A41" w:rsidRPr="00CF1C08">
        <w:t xml:space="preserve"> input</w:t>
      </w:r>
      <w:r w:rsidR="009C7F06" w:rsidRPr="00CF1C08">
        <w:t xml:space="preserve"> the parameters </w:t>
      </w:r>
      <w:r w:rsidR="00960A95" w:rsidRPr="00CF1C08">
        <w:rPr>
          <w:rStyle w:val="Hyperlink"/>
          <w:rFonts w:cs="Arial"/>
          <w:bCs/>
        </w:rPr>
        <w:t xml:space="preserve"> </w:t>
      </w:r>
      <w:r w:rsidR="00E90484" w:rsidRPr="00CF1C08">
        <w:t xml:space="preserve">and </w:t>
      </w:r>
      <w:r w:rsidR="00E90484" w:rsidRPr="00CF1C08">
        <w:rPr>
          <w:rStyle w:val="Hyperlink"/>
          <w:rFonts w:cs="Arial"/>
          <w:bCs/>
        </w:rPr>
        <w:t>Rear_Fog_Lamp_DbncV</w:t>
      </w:r>
      <w:r w:rsidR="00E90484" w:rsidRPr="00CF1C08">
        <w:rPr>
          <w:color w:val="FF0000"/>
        </w:rPr>
        <w:t xml:space="preserve"> </w:t>
      </w:r>
      <w:r w:rsidR="00E90484" w:rsidRPr="00CF1C08">
        <w:t>shall be used</w:t>
      </w:r>
      <w:r w:rsidR="008B3FBF" w:rsidRPr="00CF1C08">
        <w:t xml:space="preserve"> to Activate or Deactivate the Fog Lights</w:t>
      </w:r>
      <w:r w:rsidR="00E90484" w:rsidRPr="00CF1C08">
        <w:t>.</w:t>
      </w:r>
      <w:r w:rsidR="006F0DEA" w:rsidRPr="00CF1C08">
        <w:t xml:space="preserve"> </w:t>
      </w:r>
    </w:p>
    <w:p w14:paraId="5617C13E" w14:textId="77777777" w:rsidR="00CD7F9B" w:rsidRPr="00CF1C08" w:rsidRDefault="00CD7F9B" w:rsidP="00DB4EEF">
      <w:pPr>
        <w:tabs>
          <w:tab w:val="left" w:pos="284"/>
          <w:tab w:val="left" w:pos="851"/>
        </w:tabs>
        <w:spacing w:line="240" w:lineRule="atLeast"/>
      </w:pPr>
    </w:p>
    <w:p w14:paraId="15A7F490" w14:textId="77777777" w:rsidR="00B4795D" w:rsidRPr="00B4795D" w:rsidRDefault="00B4795D" w:rsidP="00B4795D">
      <w:pPr>
        <w:rPr>
          <w:rFonts w:ascii="Helvetica" w:hAnsi="Helvetica" w:cs="Helvetica"/>
        </w:rPr>
      </w:pPr>
      <w:r w:rsidRPr="00B4795D">
        <w:rPr>
          <w:rFonts w:ascii="Helvetica" w:hAnsi="Helvetica" w:cs="Helvetica"/>
        </w:rPr>
        <w:t>For EU Market, the BCM shall enable the Front Fog Lights as per user’s requests when Ignition_Status = RUN and</w:t>
      </w:r>
    </w:p>
    <w:p w14:paraId="675DE2DF" w14:textId="77777777" w:rsidR="00B4795D" w:rsidRPr="00D44F0E" w:rsidRDefault="00B4795D" w:rsidP="00B4795D">
      <w:pPr>
        <w:rPr>
          <w:rFonts w:ascii="Helvetica" w:hAnsi="Helvetica" w:cs="Helvetica"/>
        </w:rPr>
      </w:pPr>
      <w:r w:rsidRPr="00B4795D">
        <w:rPr>
          <w:rFonts w:ascii="Helvetica" w:hAnsi="Helvetica" w:cs="Helvetica"/>
        </w:rPr>
        <w:t>Headlight_Status is not OFF and Parklamps_Command = ON ( and SnowPlowMode_Status = Disabled. For US Market, Front Fog Lights are inhibited with High Beams and to enable Front Fog Lights is also needed that Headlamps_Command = OFF or LOW. If one of these conditions is not met, Front Fog Lights shall be turned disabled.</w:t>
      </w:r>
    </w:p>
    <w:p w14:paraId="7FC8A38D" w14:textId="40C9F8C5" w:rsidR="00E90484" w:rsidRPr="00CF1C08" w:rsidRDefault="00E90484" w:rsidP="00DB4EEF">
      <w:pPr>
        <w:tabs>
          <w:tab w:val="left" w:pos="284"/>
          <w:tab w:val="left" w:pos="851"/>
        </w:tabs>
        <w:spacing w:line="240" w:lineRule="atLeast"/>
      </w:pPr>
    </w:p>
    <w:p w14:paraId="32BD038B" w14:textId="61E6BCFD" w:rsidR="001E0D05" w:rsidRDefault="001E0D05" w:rsidP="001E0D05">
      <w:pPr>
        <w:rPr>
          <w:rFonts w:ascii="Helvetica" w:hAnsi="Helvetica" w:cs="Helvetica"/>
        </w:rPr>
      </w:pPr>
      <w:r w:rsidRPr="001E0D05">
        <w:rPr>
          <w:rFonts w:ascii="Helvetica" w:hAnsi="Helvetica" w:cs="Helvetica"/>
        </w:rPr>
        <w:t>BCM shall turn ON the Rear Fog Lights per user’s request when Ignition_Status = RUN and Front_Fog_Light_Rqst = ON or Headlamps_Command = HIGH or LOW. If one of these conditions is not met, Rear Fog Lights shall be turned OFF.</w:t>
      </w:r>
    </w:p>
    <w:p w14:paraId="6BED2686" w14:textId="03EBE31C" w:rsidR="001E0D05" w:rsidRDefault="001E0D05" w:rsidP="001E0D05">
      <w:pPr>
        <w:rPr>
          <w:rFonts w:ascii="Helvetica" w:hAnsi="Helvetica" w:cs="Helvetica"/>
        </w:rPr>
      </w:pPr>
    </w:p>
    <w:p w14:paraId="0B74698A" w14:textId="5AD915FC" w:rsidR="001E0D05" w:rsidRDefault="00DA7AD4" w:rsidP="00E81240">
      <w:pPr>
        <w:pStyle w:val="Heading4"/>
      </w:pPr>
      <w:r>
        <w:t xml:space="preserve">Front </w:t>
      </w:r>
      <w:r w:rsidR="001E0D05" w:rsidRPr="001D5817">
        <w:t xml:space="preserve">Fog Lights </w:t>
      </w:r>
      <w:r w:rsidR="0095061C">
        <w:t>Cancel</w:t>
      </w:r>
      <w:r w:rsidR="001E0D05" w:rsidRPr="001D5817">
        <w:t xml:space="preserve"> Function</w:t>
      </w:r>
    </w:p>
    <w:p w14:paraId="552D3FE2" w14:textId="77777777" w:rsidR="00DA7AD4" w:rsidRPr="00DA7AD4" w:rsidRDefault="00DA7AD4" w:rsidP="00DA7AD4"/>
    <w:p w14:paraId="0B24485A" w14:textId="1F8633CD" w:rsidR="0095061C" w:rsidRPr="00A60469" w:rsidRDefault="00BD5437" w:rsidP="0095061C">
      <w:pPr>
        <w:rPr>
          <w:rFonts w:cs="Arial"/>
        </w:rPr>
      </w:pPr>
      <w:r w:rsidRPr="00A60469">
        <w:rPr>
          <w:rFonts w:cs="Arial"/>
        </w:rPr>
        <w:t xml:space="preserve">Front Fog Lamps are automatically </w:t>
      </w:r>
      <w:r w:rsidRPr="00A60469">
        <w:rPr>
          <w:rFonts w:cs="Arial"/>
          <w:b/>
          <w:bCs/>
        </w:rPr>
        <w:t xml:space="preserve">de-selected </w:t>
      </w:r>
      <w:r w:rsidRPr="00A60469">
        <w:rPr>
          <w:rFonts w:cs="Arial"/>
        </w:rPr>
        <w:t>when:</w:t>
      </w:r>
    </w:p>
    <w:p w14:paraId="77C17885" w14:textId="47982043" w:rsidR="00DA7AD4" w:rsidRPr="00A60469" w:rsidRDefault="00DA7AD4" w:rsidP="00DA7AD4">
      <w:pPr>
        <w:pStyle w:val="Default"/>
        <w:numPr>
          <w:ilvl w:val="0"/>
          <w:numId w:val="30"/>
        </w:numPr>
        <w:rPr>
          <w:rFonts w:ascii="Arial" w:hAnsi="Arial" w:cs="Arial"/>
          <w:color w:val="auto"/>
          <w:sz w:val="20"/>
          <w:szCs w:val="20"/>
        </w:rPr>
      </w:pPr>
      <w:r w:rsidRPr="00A60469">
        <w:rPr>
          <w:rFonts w:ascii="Arial" w:hAnsi="Arial" w:cs="Arial"/>
          <w:color w:val="auto"/>
          <w:sz w:val="20"/>
          <w:szCs w:val="20"/>
        </w:rPr>
        <w:t xml:space="preserve">headlamp switch is off </w:t>
      </w:r>
    </w:p>
    <w:p w14:paraId="54398B50" w14:textId="63AFF451" w:rsidR="00DA7AD4" w:rsidRPr="00A60469" w:rsidRDefault="00DA7AD4" w:rsidP="00DA7AD4">
      <w:pPr>
        <w:pStyle w:val="Default"/>
        <w:numPr>
          <w:ilvl w:val="0"/>
          <w:numId w:val="30"/>
        </w:numPr>
        <w:rPr>
          <w:rFonts w:ascii="Arial" w:hAnsi="Arial" w:cs="Arial"/>
          <w:color w:val="auto"/>
          <w:sz w:val="20"/>
          <w:szCs w:val="20"/>
        </w:rPr>
      </w:pPr>
      <w:r w:rsidRPr="00A60469">
        <w:rPr>
          <w:rFonts w:ascii="Arial" w:hAnsi="Arial" w:cs="Arial"/>
          <w:color w:val="auto"/>
          <w:sz w:val="20"/>
          <w:szCs w:val="20"/>
        </w:rPr>
        <w:t xml:space="preserve">or ignition switch is off or acc (if </w:t>
      </w:r>
      <w:r w:rsidRPr="00A60469">
        <w:rPr>
          <w:rFonts w:ascii="Arial" w:hAnsi="Arial" w:cs="Arial"/>
          <w:b/>
          <w:bCs/>
          <w:color w:val="auto"/>
          <w:sz w:val="20"/>
          <w:szCs w:val="20"/>
        </w:rPr>
        <w:t xml:space="preserve">FrontFog_AutoCancel_Cfg </w:t>
      </w:r>
      <w:r w:rsidRPr="00A60469">
        <w:rPr>
          <w:rFonts w:ascii="Arial" w:hAnsi="Arial" w:cs="Arial"/>
          <w:color w:val="auto"/>
          <w:sz w:val="20"/>
          <w:szCs w:val="20"/>
        </w:rPr>
        <w:t xml:space="preserve">is CANCEL) </w:t>
      </w:r>
    </w:p>
    <w:p w14:paraId="3EA265C9" w14:textId="62371189" w:rsidR="00DA7AD4" w:rsidRPr="00A60469" w:rsidRDefault="00DA7AD4" w:rsidP="00DA7AD4">
      <w:pPr>
        <w:pStyle w:val="Default"/>
        <w:numPr>
          <w:ilvl w:val="0"/>
          <w:numId w:val="30"/>
        </w:numPr>
        <w:rPr>
          <w:rFonts w:ascii="Arial" w:hAnsi="Arial" w:cs="Arial"/>
          <w:color w:val="auto"/>
          <w:sz w:val="20"/>
          <w:szCs w:val="20"/>
        </w:rPr>
      </w:pPr>
      <w:r w:rsidRPr="00A60469">
        <w:rPr>
          <w:rFonts w:ascii="Arial" w:hAnsi="Arial" w:cs="Arial"/>
          <w:color w:val="auto"/>
          <w:sz w:val="20"/>
          <w:szCs w:val="20"/>
        </w:rPr>
        <w:t xml:space="preserve">or position/parklamps are off (if </w:t>
      </w:r>
      <w:r w:rsidRPr="00A60469">
        <w:rPr>
          <w:rFonts w:ascii="Arial" w:hAnsi="Arial" w:cs="Arial"/>
          <w:b/>
          <w:bCs/>
          <w:color w:val="auto"/>
          <w:sz w:val="20"/>
          <w:szCs w:val="20"/>
        </w:rPr>
        <w:t xml:space="preserve">FrontFog_AutoCancel_Cfg </w:t>
      </w:r>
      <w:r w:rsidRPr="00A60469">
        <w:rPr>
          <w:rFonts w:ascii="Arial" w:hAnsi="Arial" w:cs="Arial"/>
          <w:color w:val="auto"/>
          <w:sz w:val="20"/>
          <w:szCs w:val="20"/>
        </w:rPr>
        <w:t xml:space="preserve">is CANCEL) </w:t>
      </w:r>
    </w:p>
    <w:p w14:paraId="7727B52B" w14:textId="614DE77E" w:rsidR="00DA7AD4" w:rsidRPr="00A60469" w:rsidRDefault="00DA7AD4" w:rsidP="00DA7AD4">
      <w:pPr>
        <w:pStyle w:val="Default"/>
        <w:numPr>
          <w:ilvl w:val="0"/>
          <w:numId w:val="30"/>
        </w:numPr>
        <w:rPr>
          <w:rFonts w:ascii="Arial" w:hAnsi="Arial" w:cs="Arial"/>
          <w:color w:val="auto"/>
          <w:sz w:val="20"/>
          <w:szCs w:val="20"/>
        </w:rPr>
      </w:pPr>
      <w:r w:rsidRPr="00A60469">
        <w:rPr>
          <w:rFonts w:ascii="Arial" w:hAnsi="Arial" w:cs="Arial"/>
          <w:color w:val="auto"/>
          <w:sz w:val="20"/>
          <w:szCs w:val="20"/>
        </w:rPr>
        <w:lastRenderedPageBreak/>
        <w:t xml:space="preserve">or Snow Plow Mode is enabled (if </w:t>
      </w:r>
      <w:r w:rsidRPr="00A60469">
        <w:rPr>
          <w:rFonts w:ascii="Arial" w:hAnsi="Arial" w:cs="Arial"/>
          <w:b/>
          <w:bCs/>
          <w:color w:val="auto"/>
          <w:sz w:val="20"/>
          <w:szCs w:val="20"/>
        </w:rPr>
        <w:t xml:space="preserve">FrontFog_AutoCancel_Cfg </w:t>
      </w:r>
      <w:r w:rsidRPr="00A60469">
        <w:rPr>
          <w:rFonts w:ascii="Arial" w:hAnsi="Arial" w:cs="Arial"/>
          <w:color w:val="auto"/>
          <w:sz w:val="20"/>
          <w:szCs w:val="20"/>
        </w:rPr>
        <w:t xml:space="preserve">is CANCEL) </w:t>
      </w:r>
    </w:p>
    <w:p w14:paraId="7A7E0514" w14:textId="77777777" w:rsidR="00BD5437" w:rsidRPr="00A60469" w:rsidRDefault="00BD5437" w:rsidP="00DA7AD4">
      <w:pPr>
        <w:rPr>
          <w:rFonts w:cs="Arial"/>
        </w:rPr>
      </w:pPr>
    </w:p>
    <w:p w14:paraId="5E8B061B" w14:textId="354EE836" w:rsidR="00676E05" w:rsidRPr="00A60469" w:rsidRDefault="00676E05" w:rsidP="00676E05">
      <w:pPr>
        <w:rPr>
          <w:rFonts w:cs="Arial"/>
          <w:kern w:val="36"/>
        </w:rPr>
      </w:pPr>
      <w:r w:rsidRPr="00A60469">
        <w:rPr>
          <w:rFonts w:cs="Arial"/>
          <w:kern w:val="36"/>
        </w:rPr>
        <w:t xml:space="preserve">Ignition Switch cycling will turn Front Fog Lamps on and off.  However while </w:t>
      </w:r>
      <w:r w:rsidRPr="00A60469">
        <w:rPr>
          <w:rFonts w:cs="Arial"/>
          <w:b/>
          <w:kern w:val="36"/>
        </w:rPr>
        <w:t>FrontFog_AutoCancel_Cfg</w:t>
      </w:r>
      <w:r w:rsidRPr="00A60469">
        <w:rPr>
          <w:rFonts w:cs="Arial"/>
          <w:kern w:val="36"/>
        </w:rPr>
        <w:t xml:space="preserve"> is NO_CANCEL, Ignition Switch cycling does not cancel the user request for Front Fog Lamps.</w:t>
      </w:r>
    </w:p>
    <w:p w14:paraId="2F2F3689" w14:textId="77777777" w:rsidR="00676E05" w:rsidRPr="00A60469" w:rsidRDefault="00676E05" w:rsidP="00676E05">
      <w:pPr>
        <w:rPr>
          <w:rFonts w:cs="Arial"/>
          <w:kern w:val="36"/>
        </w:rPr>
      </w:pPr>
    </w:p>
    <w:p w14:paraId="16762FAC" w14:textId="7BBE6EA5" w:rsidR="00676E05" w:rsidRPr="00A60469" w:rsidRDefault="00676E05" w:rsidP="00676E05">
      <w:pPr>
        <w:rPr>
          <w:rFonts w:cs="Arial"/>
          <w:kern w:val="36"/>
        </w:rPr>
      </w:pPr>
      <w:r w:rsidRPr="00A60469">
        <w:rPr>
          <w:rFonts w:cs="Arial"/>
          <w:kern w:val="36"/>
        </w:rPr>
        <w:t xml:space="preserve">When </w:t>
      </w:r>
      <w:r w:rsidRPr="00A60469">
        <w:rPr>
          <w:rFonts w:cs="Arial"/>
          <w:b/>
          <w:bCs/>
          <w:kern w:val="36"/>
        </w:rPr>
        <w:t>FrontFog_AutoCancel_Cfg</w:t>
      </w:r>
      <w:r w:rsidRPr="00A60469">
        <w:rPr>
          <w:rFonts w:cs="Arial"/>
          <w:kern w:val="36"/>
        </w:rPr>
        <w:t xml:space="preserve"> is NO_CANCEL, Headlamp Switch Cycling (i.e. changing the headlamp switch to OFF and back to anything else other than OFF) will not retain the user request for Front Fog Lamps. Changing Headlamp Switch to OFF results in canelling the user request for front fog lamps for any </w:t>
      </w:r>
      <w:r w:rsidRPr="00A60469">
        <w:rPr>
          <w:rFonts w:cs="Arial"/>
          <w:b/>
          <w:bCs/>
          <w:kern w:val="36"/>
        </w:rPr>
        <w:t>FrontFog_AutoCancel_Cfg</w:t>
      </w:r>
      <w:r w:rsidRPr="00A60469">
        <w:rPr>
          <w:rFonts w:cs="Arial"/>
          <w:kern w:val="36"/>
        </w:rPr>
        <w:t>.</w:t>
      </w:r>
    </w:p>
    <w:p w14:paraId="53A7A727" w14:textId="77777777" w:rsidR="00676E05" w:rsidRPr="00A60469" w:rsidRDefault="00676E05" w:rsidP="00676E05">
      <w:pPr>
        <w:rPr>
          <w:rFonts w:cs="Arial"/>
          <w:kern w:val="36"/>
        </w:rPr>
      </w:pPr>
    </w:p>
    <w:p w14:paraId="4F0FA89C" w14:textId="61C45CB5" w:rsidR="00676E05" w:rsidRPr="00A60469" w:rsidRDefault="00676E05" w:rsidP="00676E05">
      <w:pPr>
        <w:rPr>
          <w:rFonts w:cs="Arial"/>
          <w:kern w:val="36"/>
        </w:rPr>
      </w:pPr>
      <w:r w:rsidRPr="00A60469">
        <w:rPr>
          <w:rFonts w:cs="Arial"/>
          <w:kern w:val="36"/>
        </w:rPr>
        <w:t xml:space="preserve">When </w:t>
      </w:r>
      <w:r w:rsidRPr="00A60469">
        <w:rPr>
          <w:rFonts w:cs="Arial"/>
          <w:b/>
          <w:kern w:val="36"/>
        </w:rPr>
        <w:t>FrontFog_AutoCancel_Cfg</w:t>
      </w:r>
      <w:r w:rsidRPr="00A60469">
        <w:rPr>
          <w:rFonts w:cs="Arial"/>
          <w:kern w:val="36"/>
        </w:rPr>
        <w:t xml:space="preserve"> is NO_CANCEL, the Headlamp Switch is in the Auto position, and conditions are correct for Front Fog Lamps operation (i.e. the Ignition Switch is in Run, and it is night such that Autolamps has headlamps &amp; parklamps on, and high beams are off, and Snow Plow Mode is disabled) and the user presses the Front Fog Lighting Switch, then Front Fog Lamps shall turn on.  Then, the Front Fog Lamps shall turn on and off coincident with Autolamps control of the parklamps, while the user request remains selected.</w:t>
      </w:r>
    </w:p>
    <w:p w14:paraId="452567EA" w14:textId="77777777" w:rsidR="00676E05" w:rsidRPr="00A60469" w:rsidRDefault="00676E05" w:rsidP="00676E05">
      <w:pPr>
        <w:rPr>
          <w:rFonts w:cs="Arial"/>
          <w:kern w:val="36"/>
        </w:rPr>
      </w:pPr>
    </w:p>
    <w:p w14:paraId="26C43B52" w14:textId="471065E2" w:rsidR="00676E05" w:rsidRPr="00A60469" w:rsidRDefault="00676E05" w:rsidP="00676E05">
      <w:pPr>
        <w:rPr>
          <w:rFonts w:cs="Arial"/>
          <w:kern w:val="36"/>
        </w:rPr>
      </w:pPr>
      <w:r w:rsidRPr="00A60469">
        <w:rPr>
          <w:rFonts w:cs="Arial"/>
          <w:kern w:val="36"/>
        </w:rPr>
        <w:t xml:space="preserve">For North American applications, </w:t>
      </w:r>
      <w:r w:rsidRPr="00A60469">
        <w:rPr>
          <w:rFonts w:cs="Arial"/>
          <w:b/>
          <w:kern w:val="36"/>
        </w:rPr>
        <w:t>FrontFog_AutoCancel_Cfg</w:t>
      </w:r>
      <w:r w:rsidRPr="00A60469">
        <w:rPr>
          <w:rFonts w:cs="Arial"/>
          <w:kern w:val="36"/>
        </w:rPr>
        <w:t xml:space="preserve"> shall be set to NO_CANCEL.  When the ignition switch changes to OFF or ACC, or the position/parklamps turn off, or Snow Plow Mode is enabled, the user request for fog lamps (</w:t>
      </w:r>
      <w:r w:rsidRPr="00A60469">
        <w:rPr>
          <w:rFonts w:cs="Arial"/>
          <w:b/>
          <w:kern w:val="36"/>
        </w:rPr>
        <w:t>Front_Fog_Light_SW_Status</w:t>
      </w:r>
      <w:r w:rsidRPr="00A60469">
        <w:rPr>
          <w:rFonts w:cs="Arial"/>
          <w:kern w:val="36"/>
        </w:rPr>
        <w:t>) shall not change, but the front fog lamps shall turn off.</w:t>
      </w:r>
    </w:p>
    <w:p w14:paraId="5B215BD4" w14:textId="77777777" w:rsidR="00676E05" w:rsidRPr="00A60469" w:rsidRDefault="00676E05" w:rsidP="00676E05">
      <w:pPr>
        <w:rPr>
          <w:rFonts w:cs="Arial"/>
          <w:kern w:val="36"/>
        </w:rPr>
      </w:pPr>
    </w:p>
    <w:p w14:paraId="512479AD" w14:textId="05408764" w:rsidR="00676E05" w:rsidRDefault="00676E05" w:rsidP="00676E05">
      <w:pPr>
        <w:rPr>
          <w:rFonts w:cs="Arial"/>
          <w:kern w:val="36"/>
        </w:rPr>
      </w:pPr>
      <w:r w:rsidRPr="00A60469">
        <w:rPr>
          <w:rFonts w:cs="Arial"/>
          <w:kern w:val="36"/>
        </w:rPr>
        <w:t xml:space="preserve">For European applications, </w:t>
      </w:r>
      <w:r w:rsidRPr="00A60469">
        <w:rPr>
          <w:rFonts w:cs="Arial"/>
          <w:b/>
          <w:kern w:val="36"/>
        </w:rPr>
        <w:t>FrontFog_AutoCancel_Cfg</w:t>
      </w:r>
      <w:r w:rsidRPr="00A60469">
        <w:rPr>
          <w:rFonts w:cs="Arial"/>
          <w:kern w:val="36"/>
        </w:rPr>
        <w:t xml:space="preserve"> shall be set to CANCEL.  When the ignition switch changes to OFF or ACC, or the position/parklamps turn off, or Snow Plow Mode is enabled,  the user request for foglamps (</w:t>
      </w:r>
      <w:r w:rsidRPr="00A60469">
        <w:rPr>
          <w:rFonts w:cs="Arial"/>
          <w:b/>
          <w:kern w:val="36"/>
        </w:rPr>
        <w:t>Front_Fog_Light_SW_Status</w:t>
      </w:r>
      <w:r w:rsidRPr="00A60469">
        <w:rPr>
          <w:rFonts w:cs="Arial"/>
          <w:kern w:val="36"/>
        </w:rPr>
        <w:t>) shall be cancelled and the front fog lamps shall turn off.</w:t>
      </w:r>
    </w:p>
    <w:p w14:paraId="5533D5E7" w14:textId="731BB181" w:rsidR="00BD5437" w:rsidRDefault="00BD5437" w:rsidP="0095061C"/>
    <w:p w14:paraId="0875A19F" w14:textId="23C5F8B3" w:rsidR="00847028" w:rsidRDefault="00847028" w:rsidP="0095061C"/>
    <w:p w14:paraId="7CE2BDBF" w14:textId="552EF381" w:rsidR="00847028" w:rsidRDefault="004F7257" w:rsidP="00E81240">
      <w:pPr>
        <w:pStyle w:val="Heading4"/>
      </w:pPr>
      <w:r>
        <w:t xml:space="preserve">Front </w:t>
      </w:r>
      <w:r w:rsidR="00847028">
        <w:t>Fog Light</w:t>
      </w:r>
      <w:r w:rsidR="00194307">
        <w:t>s</w:t>
      </w:r>
      <w:r w:rsidR="00847028">
        <w:t xml:space="preserve"> Enable</w:t>
      </w:r>
      <w:r w:rsidR="00CE4EBA">
        <w:t>/Disable Function</w:t>
      </w:r>
    </w:p>
    <w:p w14:paraId="7B3D0C93" w14:textId="7018561D" w:rsidR="00560A1D" w:rsidRDefault="00560A1D" w:rsidP="00560A1D"/>
    <w:p w14:paraId="38772BB0" w14:textId="77777777" w:rsidR="00942A47" w:rsidRPr="00583C50" w:rsidRDefault="00942A47" w:rsidP="00942A47">
      <w:pPr>
        <w:rPr>
          <w:rFonts w:cs="Arial"/>
        </w:rPr>
      </w:pPr>
      <w:r w:rsidRPr="00583C50">
        <w:rPr>
          <w:rFonts w:cs="Arial"/>
        </w:rPr>
        <w:t>This parameter enables/disables the Front Fog Lighting feature.  It may be set to ENABLED, even if the vehicle is not fitted with a Front Fog Lighting Switch and Front Fog Lamps. One reason to set it to DISABLED is for MY17 V36x, which connects FR_Fog_Input_Ckt to a physical switch, even when the vehicle is not fitted with Front Fog Lamps. In that application, this will disable the front fog CAN signal to the cluster telltale, and the front fog status to the Rear Fog Lighting feature</w:t>
      </w:r>
    </w:p>
    <w:p w14:paraId="70AC9A55" w14:textId="4E997A1A" w:rsidR="00560A1D" w:rsidRPr="00583C50" w:rsidRDefault="00560A1D" w:rsidP="00560A1D">
      <w:pPr>
        <w:rPr>
          <w:rFonts w:cs="Arial"/>
        </w:rPr>
      </w:pPr>
    </w:p>
    <w:p w14:paraId="0CCC83BC" w14:textId="77777777" w:rsidR="00583C50" w:rsidRPr="00583C50" w:rsidRDefault="00583C50" w:rsidP="00583C50">
      <w:pPr>
        <w:rPr>
          <w:rFonts w:cs="Arial"/>
        </w:rPr>
      </w:pPr>
      <w:r w:rsidRPr="00583C50">
        <w:rPr>
          <w:rFonts w:cs="Arial"/>
          <w:kern w:val="36"/>
        </w:rPr>
        <w:t xml:space="preserve">The Method 2 Configuration </w:t>
      </w:r>
      <w:r w:rsidRPr="00583C50">
        <w:rPr>
          <w:rFonts w:cs="Arial"/>
          <w:b/>
        </w:rPr>
        <w:t xml:space="preserve">FrontFog_Enable_Cfg </w:t>
      </w:r>
      <w:r w:rsidRPr="00583C50">
        <w:rPr>
          <w:rFonts w:cs="Arial"/>
        </w:rPr>
        <w:t>can be set to either:</w:t>
      </w:r>
    </w:p>
    <w:p w14:paraId="1CE67BCC" w14:textId="77777777" w:rsidR="00583C50" w:rsidRPr="00583C50" w:rsidRDefault="00583C50" w:rsidP="00583C50">
      <w:pPr>
        <w:pStyle w:val="ListParagraph"/>
        <w:numPr>
          <w:ilvl w:val="0"/>
          <w:numId w:val="32"/>
        </w:numPr>
        <w:spacing w:before="120"/>
        <w:rPr>
          <w:rFonts w:cs="Arial"/>
        </w:rPr>
      </w:pPr>
      <w:r w:rsidRPr="00583C50">
        <w:rPr>
          <w:rFonts w:cs="Arial"/>
          <w:b/>
        </w:rPr>
        <w:t>ENABLED</w:t>
      </w:r>
      <w:r w:rsidRPr="00583C50">
        <w:rPr>
          <w:rFonts w:cs="Arial"/>
        </w:rPr>
        <w:t xml:space="preserve"> – the Front Fog Lighting feature is enabled.</w:t>
      </w:r>
    </w:p>
    <w:p w14:paraId="5127F2F0" w14:textId="78D31AAB" w:rsidR="00583C50" w:rsidRDefault="00583C50" w:rsidP="00583C50">
      <w:pPr>
        <w:pStyle w:val="ListParagraph"/>
        <w:numPr>
          <w:ilvl w:val="0"/>
          <w:numId w:val="32"/>
        </w:numPr>
        <w:rPr>
          <w:rFonts w:cs="Arial"/>
        </w:rPr>
      </w:pPr>
      <w:r w:rsidRPr="00583C50">
        <w:rPr>
          <w:rFonts w:cs="Arial"/>
          <w:b/>
        </w:rPr>
        <w:t>DISABLED –</w:t>
      </w:r>
      <w:r w:rsidRPr="00583C50">
        <w:rPr>
          <w:rFonts w:cs="Arial"/>
        </w:rPr>
        <w:t xml:space="preserve"> the Front Fog Lighting feature is disabled</w:t>
      </w:r>
    </w:p>
    <w:p w14:paraId="55B30B21" w14:textId="77777777" w:rsidR="00EB71B5" w:rsidRPr="00EB71B5" w:rsidRDefault="00EB71B5" w:rsidP="00EB71B5">
      <w:pPr>
        <w:rPr>
          <w:rFonts w:cs="Arial"/>
        </w:rPr>
      </w:pPr>
    </w:p>
    <w:p w14:paraId="70EE10AF" w14:textId="3CB71876" w:rsidR="00942A47" w:rsidRDefault="00AF604D" w:rsidP="00E81240">
      <w:pPr>
        <w:pStyle w:val="Heading4"/>
      </w:pPr>
      <w:r>
        <w:t>Rear Fog Lights with Trailer Function</w:t>
      </w:r>
    </w:p>
    <w:p w14:paraId="6BBC1D65" w14:textId="77777777" w:rsidR="00C4006C" w:rsidRDefault="00C4006C" w:rsidP="00885C56">
      <w:pPr>
        <w:rPr>
          <w:rFonts w:cs="Arial"/>
        </w:rPr>
      </w:pPr>
    </w:p>
    <w:p w14:paraId="37E93289" w14:textId="77777777" w:rsidR="00C4006C" w:rsidRDefault="00885C56" w:rsidP="00AF604D">
      <w:pPr>
        <w:rPr>
          <w:rFonts w:cs="Arial"/>
        </w:rPr>
      </w:pPr>
      <w:r w:rsidRPr="00C4006C">
        <w:rPr>
          <w:rFonts w:cs="Arial"/>
        </w:rPr>
        <w:t>The Rear Fog Light on the trailer shall behave in the same way as on the vehicle such as all rear fog lamps on the trailer</w:t>
      </w:r>
      <w:r w:rsidR="00C4006C">
        <w:rPr>
          <w:rFonts w:cs="Arial"/>
        </w:rPr>
        <w:t xml:space="preserve"> </w:t>
      </w:r>
      <w:r w:rsidRPr="00C4006C">
        <w:rPr>
          <w:rFonts w:cs="Arial"/>
        </w:rPr>
        <w:t>must remain illuminated as long as Rear Fog Light is selected.</w:t>
      </w:r>
      <w:r w:rsidR="00C4006C">
        <w:rPr>
          <w:rFonts w:cs="Arial"/>
        </w:rPr>
        <w:t xml:space="preserve"> </w:t>
      </w:r>
    </w:p>
    <w:p w14:paraId="299F93F9" w14:textId="77777777" w:rsidR="00C4006C" w:rsidRDefault="00C4006C" w:rsidP="00AF604D">
      <w:pPr>
        <w:rPr>
          <w:rFonts w:cs="Arial"/>
        </w:rPr>
      </w:pPr>
    </w:p>
    <w:p w14:paraId="48DAAF46" w14:textId="354B6CF4" w:rsidR="00C4006C" w:rsidRDefault="00885C56" w:rsidP="00AF604D">
      <w:pPr>
        <w:rPr>
          <w:rFonts w:cs="Arial"/>
        </w:rPr>
      </w:pPr>
      <w:r w:rsidRPr="00C4006C">
        <w:rPr>
          <w:rFonts w:cs="Arial"/>
        </w:rPr>
        <w:t>In the case a trailer is connected to the vehicle, when RearFogWithTrailer_Cfg = INHIBI</w:t>
      </w:r>
      <w:r w:rsidR="00C4006C">
        <w:rPr>
          <w:rFonts w:cs="Arial"/>
        </w:rPr>
        <w:t>T</w:t>
      </w:r>
      <w:r w:rsidRPr="00C4006C">
        <w:rPr>
          <w:rFonts w:cs="Arial"/>
        </w:rPr>
        <w:t>, the rear fog lamp on the trailer</w:t>
      </w:r>
      <w:r w:rsidR="00C4006C">
        <w:rPr>
          <w:rFonts w:cs="Arial"/>
        </w:rPr>
        <w:t xml:space="preserve"> </w:t>
      </w:r>
      <w:r w:rsidRPr="00C4006C">
        <w:rPr>
          <w:rFonts w:cs="Arial"/>
        </w:rPr>
        <w:t xml:space="preserve">is illuminated, but the rear fog lamp on the vehicle is deactivated when Rear Fog Light is selected. </w:t>
      </w:r>
    </w:p>
    <w:p w14:paraId="18EBE775" w14:textId="77777777" w:rsidR="00C4006C" w:rsidRDefault="00C4006C" w:rsidP="00AF604D">
      <w:pPr>
        <w:rPr>
          <w:rFonts w:cs="Arial"/>
        </w:rPr>
      </w:pPr>
    </w:p>
    <w:p w14:paraId="61C3F2EE" w14:textId="0C401EC4" w:rsidR="00C4006C" w:rsidRDefault="00885C56" w:rsidP="00AF604D">
      <w:pPr>
        <w:rPr>
          <w:rFonts w:cs="Arial"/>
        </w:rPr>
      </w:pPr>
      <w:r w:rsidRPr="00C4006C">
        <w:rPr>
          <w:rFonts w:cs="Arial"/>
        </w:rPr>
        <w:t>This is required forEuropean applications and allowed by ECE regulations. However, when RearFogWithTrailer_Cfg = ALLOW, bothvehicle and trailer rear fog lamps will be</w:t>
      </w:r>
      <w:r w:rsidR="00C4006C">
        <w:rPr>
          <w:rFonts w:cs="Arial"/>
        </w:rPr>
        <w:t xml:space="preserve"> </w:t>
      </w:r>
      <w:r w:rsidRPr="00C4006C">
        <w:rPr>
          <w:rFonts w:cs="Arial"/>
        </w:rPr>
        <w:t>illuminated.This is required for Brazilian applications.</w:t>
      </w:r>
    </w:p>
    <w:p w14:paraId="12E902B9" w14:textId="77777777" w:rsidR="00C4006C" w:rsidRDefault="00C4006C" w:rsidP="00AF604D">
      <w:pPr>
        <w:rPr>
          <w:rFonts w:cs="Arial"/>
        </w:rPr>
      </w:pPr>
    </w:p>
    <w:p w14:paraId="57324726" w14:textId="400382F6" w:rsidR="00AF604D" w:rsidRPr="00C4006C" w:rsidRDefault="00C4006C" w:rsidP="00AF604D">
      <w:pPr>
        <w:rPr>
          <w:rFonts w:cs="Arial"/>
        </w:rPr>
      </w:pPr>
      <w:bookmarkStart w:id="246" w:name="_Toc89265464"/>
      <w:r w:rsidRPr="00C4006C">
        <w:rPr>
          <w:rFonts w:cs="Arial"/>
        </w:rPr>
        <w:t>The Rear Fog Light on the trailer shall behave in the same way as on the vehicle such as all rear fog lamps on the trailer mustremain illuminated as long as Rear Fog Light is selected.The user request for Rear Fog Lamps (Rear_Fog_Switch_Status) uses</w:t>
      </w:r>
      <w:r>
        <w:rPr>
          <w:rFonts w:cs="Arial"/>
        </w:rPr>
        <w:t xml:space="preserve"> </w:t>
      </w:r>
      <w:r w:rsidRPr="00C4006C">
        <w:rPr>
          <w:rFonts w:cs="Arial"/>
        </w:rPr>
        <w:t>non-volatile storage (shall not change due to a reset).</w:t>
      </w:r>
    </w:p>
    <w:p w14:paraId="448631F3" w14:textId="77777777" w:rsidR="00837E9F" w:rsidRDefault="00837E9F" w:rsidP="00E81240">
      <w:pPr>
        <w:pStyle w:val="Heading4"/>
      </w:pPr>
      <w:r>
        <w:t>Fog Delay Function</w:t>
      </w:r>
      <w:bookmarkEnd w:id="246"/>
      <w:r>
        <w:t xml:space="preserve"> </w:t>
      </w:r>
    </w:p>
    <w:p w14:paraId="6B37202D" w14:textId="77777777" w:rsidR="00837E9F" w:rsidRPr="00280354" w:rsidRDefault="00837E9F" w:rsidP="00DB4EEF">
      <w:pPr>
        <w:spacing w:line="240" w:lineRule="atLeast"/>
      </w:pPr>
    </w:p>
    <w:p w14:paraId="3CDA4394" w14:textId="282FF41F" w:rsidR="00837E9F" w:rsidRPr="00CF1C08" w:rsidRDefault="00837E9F" w:rsidP="00DB4EEF">
      <w:pPr>
        <w:overflowPunct/>
        <w:spacing w:line="240" w:lineRule="atLeast"/>
        <w:textAlignment w:val="auto"/>
        <w:rPr>
          <w:rFonts w:cs="Arial"/>
        </w:rPr>
      </w:pPr>
      <w:r w:rsidRPr="00CF1C08">
        <w:rPr>
          <w:rFonts w:cs="Arial"/>
        </w:rPr>
        <w:t xml:space="preserve">The delay function is used to handle the use-case I of starting the engine while front or rear fog lamps are already on. They apply to European configurations in which we expect front fog to turn off during START, but to turn back on when ignition returns to RUN (without cancelling). The use-case is changing ignition to RUN, waiting at least 2 seconds, then turning on headlamps and front fog before changing ignition to START. With headlamps selected, </w:t>
      </w:r>
      <w:r w:rsidRPr="00CF1C08">
        <w:rPr>
          <w:rFonts w:cs="Arial"/>
        </w:rPr>
        <w:lastRenderedPageBreak/>
        <w:t xml:space="preserve">Ignition_Status = START suspends position lamps, which would otherwise cancel front fog. </w:t>
      </w:r>
      <w:hyperlink w:anchor="LPR_N_FogLamp_Start_Delay_Cfg_00060" w:history="1">
        <w:r w:rsidRPr="00CF1C08">
          <w:rPr>
            <w:rStyle w:val="Hyperlink"/>
            <w:rFonts w:cs="Arial"/>
            <w:bCs/>
          </w:rPr>
          <w:t>FogLamp_Start_Delay_Cfg</w:t>
        </w:r>
      </w:hyperlink>
      <w:r w:rsidRPr="00CF1C08">
        <w:rPr>
          <w:rStyle w:val="Hyperlink"/>
          <w:rFonts w:cs="Arial"/>
          <w:bCs/>
        </w:rPr>
        <w:t xml:space="preserve"> </w:t>
      </w:r>
      <w:r w:rsidR="00227CCE" w:rsidRPr="00CF1C08">
        <w:rPr>
          <w:rStyle w:val="Hyperlink"/>
          <w:rFonts w:cs="Arial"/>
          <w:bCs/>
        </w:rPr>
        <w:t xml:space="preserve"> </w:t>
      </w:r>
      <w:r w:rsidRPr="00CF1C08">
        <w:rPr>
          <w:rFonts w:cs="Arial"/>
        </w:rPr>
        <w:t xml:space="preserve">provides a delay, following the return of ignition to RUN, to allow Parklamps_Command to return to ON, before the usual front fog cancellation conditions are evaluated. </w:t>
      </w:r>
      <w:hyperlink w:anchor="LPR_D_RearFogLamp_Start_Delay_Cfg_00061" w:history="1">
        <w:r w:rsidRPr="00CF1C08">
          <w:rPr>
            <w:rStyle w:val="Hyperlink"/>
            <w:rFonts w:cs="Arial"/>
            <w:bCs/>
          </w:rPr>
          <w:t>RearFogLamp_Start_Delay_Cfg</w:t>
        </w:r>
      </w:hyperlink>
      <w:r w:rsidRPr="00CF1C08">
        <w:rPr>
          <w:rStyle w:val="Hyperlink"/>
          <w:rFonts w:cs="Arial"/>
          <w:bCs/>
        </w:rPr>
        <w:t xml:space="preserve"> </w:t>
      </w:r>
      <w:r w:rsidR="00227CCE" w:rsidRPr="00CF1C08">
        <w:rPr>
          <w:rStyle w:val="Hyperlink"/>
          <w:rFonts w:cs="Arial"/>
          <w:bCs/>
        </w:rPr>
        <w:t xml:space="preserve"> </w:t>
      </w:r>
      <w:r w:rsidRPr="00CF1C08">
        <w:rPr>
          <w:rFonts w:cs="Arial"/>
        </w:rPr>
        <w:t>provides a delay, following the return of ignition to RUN, to allow updated status of Front_Fog_Light_Rqst and Headlamps_Command to be available to the Rear fog feature, before the usual Rear fog cancellation conditions are evaluated.</w:t>
      </w:r>
    </w:p>
    <w:p w14:paraId="1C5F4787" w14:textId="77777777" w:rsidR="00837E9F" w:rsidRPr="00CF1C08" w:rsidRDefault="00837E9F" w:rsidP="00DB4EEF">
      <w:pPr>
        <w:overflowPunct/>
        <w:spacing w:line="240" w:lineRule="atLeast"/>
        <w:textAlignment w:val="auto"/>
        <w:rPr>
          <w:rFonts w:cs="Arial"/>
        </w:rPr>
      </w:pPr>
    </w:p>
    <w:p w14:paraId="0E47D9D1" w14:textId="77777777" w:rsidR="00837E9F" w:rsidRPr="00CF1C08" w:rsidRDefault="00837E9F" w:rsidP="00DB4EEF">
      <w:pPr>
        <w:overflowPunct/>
        <w:spacing w:line="240" w:lineRule="atLeast"/>
        <w:textAlignment w:val="auto"/>
        <w:rPr>
          <w:rFonts w:cs="Arial"/>
        </w:rPr>
      </w:pPr>
      <w:r w:rsidRPr="00CF1C08">
        <w:rPr>
          <w:rFonts w:cs="Arial"/>
        </w:rPr>
        <w:t>For use-case II (U.S.), a delay came be applied to the fog lamps for smoothing out illumination transitions between head lamps and front fog lamps. The applied fog delay is inversely applied to the transition of the High Beams from HIGH to OFF or HIGH to LOW, and from OFF or LOW to HIGH. The fog lamp delay speed is correlated to the High Beam Ramp Speed but the execution of the delay can be sync’d (as an option, both delays start at the same time) or executed in series (Head Lights finish first before Fog Lamps start their delay transition). The later is currently defined in the BCM spec.  The following parameters are used for front fog delays:</w:t>
      </w:r>
    </w:p>
    <w:p w14:paraId="757BDD3F" w14:textId="77777777" w:rsidR="00837E9F" w:rsidRPr="00CF1C08" w:rsidRDefault="00837E9F" w:rsidP="00DB4EEF">
      <w:pPr>
        <w:overflowPunct/>
        <w:spacing w:line="240" w:lineRule="atLeast"/>
        <w:textAlignment w:val="auto"/>
        <w:rPr>
          <w:rFonts w:cs="Arial"/>
        </w:rPr>
      </w:pPr>
    </w:p>
    <w:p w14:paraId="4E2537CE" w14:textId="4145DAA8" w:rsidR="003F0360" w:rsidRPr="003F0360" w:rsidRDefault="003F0360" w:rsidP="003F0360">
      <w:r w:rsidRPr="003F0360">
        <w:rPr>
          <w:b/>
        </w:rPr>
        <w:t>Numeric_Zero</w:t>
      </w:r>
      <w:r w:rsidRPr="003F0360">
        <w:t xml:space="preserve"> is a constant which provides a zero delay to turn on/off the fog lamps.</w:t>
      </w:r>
    </w:p>
    <w:p w14:paraId="2FE248C2" w14:textId="77777777" w:rsidR="003F0360" w:rsidRPr="003F0360" w:rsidRDefault="003F0360" w:rsidP="003F0360"/>
    <w:p w14:paraId="04DAB973" w14:textId="170DF945" w:rsidR="003F0360" w:rsidRPr="003F0360" w:rsidRDefault="003F0360" w:rsidP="003F0360">
      <w:r w:rsidRPr="003F0360">
        <w:rPr>
          <w:b/>
        </w:rPr>
        <w:t>FogLampOffDelayFast_Cfg</w:t>
      </w:r>
      <w:r w:rsidRPr="003F0360">
        <w:t xml:space="preserve"> : When FrontFog_WithHighBeams_Cfg = INHIBIT, and Auto High Beam Control feature turns High Beams on with fast ramp-up (Ramping_Speed = FAST), </w:t>
      </w:r>
      <w:r w:rsidRPr="003F0360">
        <w:rPr>
          <w:b/>
          <w:bCs/>
        </w:rPr>
        <w:t>FogLampOffDelayFast_Cfg</w:t>
      </w:r>
      <w:r w:rsidRPr="003F0360">
        <w:t xml:space="preserve"> is the delay from the beginning of High Beam ramp-up until Front Fog turn-off.</w:t>
      </w:r>
    </w:p>
    <w:p w14:paraId="0E2087CA" w14:textId="77777777" w:rsidR="003F0360" w:rsidRPr="003F0360" w:rsidRDefault="003F0360" w:rsidP="003F0360"/>
    <w:p w14:paraId="56091B8F" w14:textId="1105FAF2" w:rsidR="003F0360" w:rsidRPr="003F0360" w:rsidRDefault="003F0360" w:rsidP="003F0360">
      <w:r w:rsidRPr="003F0360">
        <w:rPr>
          <w:b/>
        </w:rPr>
        <w:t>FogLampOnDelayFast_Cfg</w:t>
      </w:r>
      <w:r w:rsidRPr="003F0360">
        <w:t xml:space="preserve"> : When FrontFog_WithHighBeams_Cfg = INHIBIT, and Auto High Beam Control feature turns High Beams off with fast ramp-down (Ramping_Speed = FAST), </w:t>
      </w:r>
      <w:r w:rsidRPr="003F0360">
        <w:rPr>
          <w:b/>
          <w:bCs/>
        </w:rPr>
        <w:t>FogLampOnDelayFast_Cfg</w:t>
      </w:r>
      <w:r w:rsidRPr="003F0360">
        <w:t xml:space="preserve"> is the delay from the beginning of High Beam ramp-down until Front Fog turn-on.</w:t>
      </w:r>
    </w:p>
    <w:p w14:paraId="2D78CFFC" w14:textId="77777777" w:rsidR="003F0360" w:rsidRPr="003F0360" w:rsidRDefault="003F0360" w:rsidP="003F0360"/>
    <w:p w14:paraId="3673324A" w14:textId="77777777" w:rsidR="003F0360" w:rsidRPr="003F0360" w:rsidRDefault="003F0360" w:rsidP="003F0360">
      <w:r w:rsidRPr="003F0360">
        <w:rPr>
          <w:b/>
        </w:rPr>
        <w:t>FogLampOffDelaySlow_Cfg</w:t>
      </w:r>
      <w:r w:rsidRPr="003F0360">
        <w:t xml:space="preserve"> : When FrontFog_WithHighBeams_Cfg = INHIBIT, and Auto High Beam Control feature turns High Beams on with slow ramp-up (Ramping_Speed = SLOW), </w:t>
      </w:r>
      <w:r w:rsidRPr="003F0360">
        <w:rPr>
          <w:b/>
          <w:bCs/>
        </w:rPr>
        <w:t>FogLampOffDelaySlow_Cfg</w:t>
      </w:r>
      <w:r w:rsidRPr="003F0360">
        <w:t xml:space="preserve"> is the delay from the beginning of High Beam ramp-up until Front Fog turn-off.</w:t>
      </w:r>
    </w:p>
    <w:p w14:paraId="7C5D0597" w14:textId="0ECFC79F" w:rsidR="003F0360" w:rsidRPr="003F0360" w:rsidRDefault="003F0360" w:rsidP="003F0360">
      <w:r w:rsidRPr="003F0360">
        <w:rPr>
          <w:b/>
        </w:rPr>
        <w:t>FogLampOnDelaySlow_Cfg</w:t>
      </w:r>
      <w:r w:rsidRPr="003F0360">
        <w:t xml:space="preserve"> : When FrontFog_WithHighBeams_Cfg = INHIBIT, and Auto High Beam Control feature turns High Beams off with slow ramp-down (Ramping_Speed = SLOW), </w:t>
      </w:r>
      <w:r w:rsidRPr="003F0360">
        <w:rPr>
          <w:b/>
          <w:bCs/>
        </w:rPr>
        <w:t>FogLampOnDelaySlow_Cfg</w:t>
      </w:r>
      <w:r w:rsidRPr="003F0360">
        <w:t xml:space="preserve"> is the delay from the beginning of High Beam ramp-down until Front Fog turn-on.</w:t>
      </w:r>
    </w:p>
    <w:p w14:paraId="5429E6C4" w14:textId="77777777" w:rsidR="003F0360" w:rsidRPr="003F0360" w:rsidRDefault="003F0360" w:rsidP="003F0360"/>
    <w:p w14:paraId="17AC615A" w14:textId="6686DC65" w:rsidR="003F0360" w:rsidRPr="003F0360" w:rsidRDefault="003F0360" w:rsidP="003F0360">
      <w:r w:rsidRPr="003F0360">
        <w:rPr>
          <w:b/>
        </w:rPr>
        <w:t>FogLampOffDelayMid_Cfg :</w:t>
      </w:r>
      <w:r w:rsidRPr="003F0360">
        <w:t xml:space="preserve"> When FrontFog_WithHighBeams_Cfg = INHIBIT, and Auto High Beam Control feature turns High Beams on with medium ramp-up (Ramping_Speed = MEDIUM), </w:t>
      </w:r>
      <w:r w:rsidRPr="003F0360">
        <w:rPr>
          <w:b/>
          <w:bCs/>
        </w:rPr>
        <w:t>FogLampOffDelayMid_Cfg</w:t>
      </w:r>
      <w:r w:rsidRPr="003F0360">
        <w:t xml:space="preserve"> is the delay from the beginning of High Beam ramp-up until Front Fog turn-off.</w:t>
      </w:r>
    </w:p>
    <w:p w14:paraId="5EC1FDCF" w14:textId="77777777" w:rsidR="003F0360" w:rsidRPr="003F0360" w:rsidRDefault="003F0360" w:rsidP="003F0360"/>
    <w:p w14:paraId="4B1F77F6" w14:textId="77777777" w:rsidR="003F0360" w:rsidRPr="003F0360" w:rsidRDefault="003F0360" w:rsidP="003F0360">
      <w:bookmarkStart w:id="247" w:name="_Toc89265465"/>
      <w:r w:rsidRPr="003F0360">
        <w:rPr>
          <w:b/>
        </w:rPr>
        <w:t xml:space="preserve">FogLampOnDelayMid_Cfg : </w:t>
      </w:r>
      <w:r w:rsidRPr="003F0360">
        <w:t xml:space="preserve"> When FrontFog_WithHighBeams_Cfg = INHIBIT, and Auto High Beam Control feature turns High Beams off with medium ramp-down (Ramping_Speed = MEDIUM), </w:t>
      </w:r>
      <w:r w:rsidRPr="003F0360">
        <w:rPr>
          <w:b/>
          <w:bCs/>
        </w:rPr>
        <w:t>FogLampOnDelayMid_Cfg</w:t>
      </w:r>
      <w:r w:rsidRPr="003F0360">
        <w:t xml:space="preserve"> is the delay from the beginning of High Beam ramp-down until Front Fog turn-on.</w:t>
      </w:r>
    </w:p>
    <w:p w14:paraId="589DCA97" w14:textId="77777777" w:rsidR="00837E9F" w:rsidRPr="00CF1C08" w:rsidRDefault="00837E9F" w:rsidP="00E81240">
      <w:pPr>
        <w:pStyle w:val="Heading4"/>
      </w:pPr>
      <w:r w:rsidRPr="00CF1C08">
        <w:t>Fog Debounce Function</w:t>
      </w:r>
      <w:bookmarkEnd w:id="247"/>
    </w:p>
    <w:p w14:paraId="3871DF51" w14:textId="52B5183C" w:rsidR="00837E9F" w:rsidRPr="00CF1C08" w:rsidRDefault="00837E9F" w:rsidP="00DB4EEF">
      <w:pPr>
        <w:overflowPunct/>
        <w:spacing w:line="240" w:lineRule="atLeast"/>
        <w:textAlignment w:val="auto"/>
        <w:rPr>
          <w:rFonts w:cs="Arial"/>
        </w:rPr>
      </w:pPr>
      <w:r w:rsidRPr="00CF1C08">
        <w:rPr>
          <w:rFonts w:cs="Arial"/>
        </w:rPr>
        <w:t>For a Front Fog Lighting Switch which is a non-latching mechanically momentary type switch, a debounce of the switch input to the BCM is required.</w:t>
      </w:r>
      <w:r w:rsidR="0005481A" w:rsidRPr="00CF1C08">
        <w:rPr>
          <w:rFonts w:cs="Arial"/>
        </w:rPr>
        <w:t xml:space="preserve"> Parameter FogLampSwitchType_Cfg</w:t>
      </w:r>
      <w:r w:rsidRPr="00CF1C08">
        <w:rPr>
          <w:rFonts w:cs="Arial"/>
        </w:rPr>
        <w:t xml:space="preserve"> </w:t>
      </w:r>
      <w:r w:rsidR="0005481A" w:rsidRPr="00CF1C08">
        <w:rPr>
          <w:rFonts w:cs="Arial"/>
        </w:rPr>
        <w:t xml:space="preserve">provides the input request type. </w:t>
      </w:r>
      <w:r w:rsidRPr="00CF1C08">
        <w:rPr>
          <w:rFonts w:cs="Arial"/>
        </w:rPr>
        <w:t xml:space="preserve">The debounce function requires the battery voltage to be within a NORM_V range. The requirements for debouncing of the hardwired input circuit gets executed irrespective of whether it is a hardwired or LIN switch input. Parameter for debounce is </w:t>
      </w:r>
      <w:hyperlink w:anchor="LPR_D_Front_Fog_Lamp_DbncV_00051" w:history="1">
        <w:r w:rsidRPr="00CF1C08">
          <w:rPr>
            <w:rStyle w:val="Hyperlink"/>
            <w:rFonts w:cs="Arial"/>
          </w:rPr>
          <w:t>Front_Fog_Lamp_DbncV</w:t>
        </w:r>
      </w:hyperlink>
      <w:r w:rsidRPr="00CF1C08">
        <w:rPr>
          <w:rFonts w:cs="Arial"/>
        </w:rPr>
        <w:t>.</w:t>
      </w:r>
    </w:p>
    <w:p w14:paraId="56479F05" w14:textId="14AC5E9B" w:rsidR="00837E9F" w:rsidRDefault="00837E9F" w:rsidP="00DB4EEF">
      <w:pPr>
        <w:tabs>
          <w:tab w:val="left" w:pos="284"/>
          <w:tab w:val="left" w:pos="851"/>
        </w:tabs>
        <w:spacing w:line="240" w:lineRule="atLeast"/>
      </w:pPr>
    </w:p>
    <w:p w14:paraId="006437CE" w14:textId="77777777" w:rsidR="007F04BB" w:rsidRDefault="007F04BB" w:rsidP="00DB4EEF">
      <w:pPr>
        <w:spacing w:line="240" w:lineRule="atLeast"/>
        <w:rPr>
          <w:rFonts w:cs="Arial"/>
        </w:rPr>
      </w:pPr>
    </w:p>
    <w:p w14:paraId="1FBD7F61" w14:textId="107171C9" w:rsidR="007F04BB" w:rsidRPr="004051D0" w:rsidRDefault="007F04BB" w:rsidP="00DB4EEF">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8" w:name="R_ID_FNC_00035_Front_Fog_Delay"/>
      <w:r>
        <w:rPr>
          <w:rFonts w:ascii="Arial" w:hAnsi="Arial" w:cs="Arial"/>
        </w:rPr>
        <w:t>R_FNC_Fog_Delay_00</w:t>
      </w:r>
      <w:bookmarkEnd w:id="248"/>
      <w:r w:rsidR="00040487">
        <w:rPr>
          <w:rFonts w:ascii="Arial" w:hAnsi="Arial" w:cs="Arial"/>
        </w:rPr>
        <w:t>12</w:t>
      </w:r>
      <w:r w:rsidRPr="004051D0">
        <w:rPr>
          <w:rFonts w:ascii="Arial" w:hAnsi="Arial" w:cs="Arial"/>
        </w:rPr>
        <w:t xml:space="preserve">### </w:t>
      </w:r>
      <w:r>
        <w:rPr>
          <w:rFonts w:ascii="Arial" w:hAnsi="Arial" w:cs="Arial"/>
        </w:rPr>
        <w:t>Front_Fog_Delay_Duration</w:t>
      </w:r>
    </w:p>
    <w:p w14:paraId="43CC5FCA" w14:textId="5F74F5D2" w:rsidR="007F04BB" w:rsidRDefault="007F04BB" w:rsidP="00DB4EEF">
      <w:pPr>
        <w:spacing w:line="240" w:lineRule="atLeast"/>
        <w:rPr>
          <w:rFonts w:cs="Arial"/>
        </w:rPr>
      </w:pPr>
      <w:r>
        <w:rPr>
          <w:rFonts w:cs="Arial"/>
        </w:rPr>
        <w:t xml:space="preserve">The Front Fog </w:t>
      </w:r>
      <w:r w:rsidR="0066773B">
        <w:rPr>
          <w:rFonts w:cs="Arial"/>
        </w:rPr>
        <w:t xml:space="preserve"> (not relevant to rear fog) </w:t>
      </w:r>
      <w:r>
        <w:rPr>
          <w:rFonts w:cs="Arial"/>
        </w:rPr>
        <w:t xml:space="preserve">shall have a delay option to delay turning ON or to delay turning Off as High Beams ramp up or ramp down (optional) or after High Beams ramp up or ramp down. The High Beam ramp has the following category of ramp speeds: IMMEDIATELY, FAST, SLOW, and MEDIUM. These High Beam ramp speeds will be associated with each rise and fall of the fog lamp configuration parameters shown below: </w:t>
      </w:r>
    </w:p>
    <w:p w14:paraId="1283AF6A" w14:textId="77777777" w:rsidR="007F04BB" w:rsidRDefault="007F04BB" w:rsidP="00DB4EEF">
      <w:pPr>
        <w:spacing w:line="240" w:lineRule="atLeast"/>
        <w:rPr>
          <w:rFonts w:cs="Arial"/>
        </w:rPr>
      </w:pPr>
    </w:p>
    <w:p w14:paraId="60ED1F9E" w14:textId="77777777" w:rsidR="007F04BB" w:rsidRDefault="007F04BB" w:rsidP="00DB4EEF">
      <w:pPr>
        <w:spacing w:line="240" w:lineRule="atLeast"/>
        <w:rPr>
          <w:rFonts w:ascii="Times New Roman" w:hAnsi="Times New Roman"/>
          <w:b/>
          <w:bCs/>
        </w:rPr>
      </w:pPr>
      <w:r>
        <w:rPr>
          <w:rFonts w:ascii="Times New Roman" w:hAnsi="Times New Roman"/>
          <w:b/>
          <w:bCs/>
        </w:rPr>
        <w:t>FogLampOffDelayFast_Cfg , FogLampOnDelayFast_Cfg, -&gt; FAST (HIGH BEAM RAMP SPEED)</w:t>
      </w:r>
    </w:p>
    <w:p w14:paraId="03E2CD63" w14:textId="1EB26DC3" w:rsidR="007F04BB" w:rsidRDefault="007F04BB" w:rsidP="00DB4EEF">
      <w:pPr>
        <w:spacing w:line="240" w:lineRule="atLeast"/>
        <w:rPr>
          <w:rFonts w:ascii="Times New Roman" w:hAnsi="Times New Roman"/>
          <w:b/>
          <w:bCs/>
        </w:rPr>
      </w:pPr>
      <w:r>
        <w:rPr>
          <w:rFonts w:ascii="Times New Roman" w:hAnsi="Times New Roman"/>
          <w:b/>
          <w:bCs/>
        </w:rPr>
        <w:t>FogLampOffDelaySlow_Cfg, FogLampOnDelaySlow_Cfg, -&gt; SLOW (HIGH BEAM RAMP SPEED) FogLampOffDelayMid_Cfg, FogLampOnDelayMid_Cfg, -&gt; MEDIUM (HIGH BEAM RAMP SPEED)</w:t>
      </w:r>
    </w:p>
    <w:p w14:paraId="2EEE1267" w14:textId="77777777" w:rsidR="007F04BB" w:rsidRPr="004051D0" w:rsidRDefault="007F04BB" w:rsidP="00DB4EEF">
      <w:pPr>
        <w:spacing w:line="240" w:lineRule="atLeast"/>
        <w:rPr>
          <w:rFonts w:cs="Arial"/>
        </w:rPr>
      </w:pPr>
      <w:r>
        <w:rPr>
          <w:rFonts w:ascii="Times New Roman" w:hAnsi="Times New Roman"/>
          <w:b/>
          <w:bCs/>
        </w:rPr>
        <w:t>a</w:t>
      </w:r>
      <w:r w:rsidRPr="00585B87">
        <w:rPr>
          <w:rFonts w:cs="Arial"/>
        </w:rPr>
        <w:t>nd</w:t>
      </w:r>
      <w:r>
        <w:rPr>
          <w:rFonts w:ascii="Times New Roman" w:hAnsi="Times New Roman"/>
          <w:b/>
          <w:bCs/>
        </w:rPr>
        <w:t xml:space="preserve"> Numeric_Zero -&gt; IMMEDIATELY (HIGH BEAM RAMP SPEED)</w:t>
      </w:r>
    </w:p>
    <w:p w14:paraId="7E44BF2C" w14:textId="77777777" w:rsidR="007F04BB" w:rsidRPr="004051D0" w:rsidRDefault="007F04BB" w:rsidP="00DB4EEF">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7F04BB" w:rsidRPr="004051D0" w14:paraId="405D4B26" w14:textId="77777777" w:rsidTr="00987CF0">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66FF4F" w14:textId="77777777" w:rsidR="007F04BB" w:rsidRPr="004051D0" w:rsidRDefault="007F04BB" w:rsidP="00DB4EEF">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lastRenderedPageBreak/>
              <w:t>Requirement ID: ###</w:t>
            </w:r>
            <w:r>
              <w:rPr>
                <w:rFonts w:cs="Arial"/>
                <w:bCs/>
                <w:vanish/>
                <w:color w:val="808080" w:themeColor="background1" w:themeShade="80"/>
                <w:sz w:val="16"/>
                <w:szCs w:val="14"/>
              </w:rPr>
              <w:t>R_FNC_Fog_Delay_00035</w:t>
            </w:r>
            <w:r w:rsidRPr="004051D0">
              <w:rPr>
                <w:rFonts w:cs="Arial"/>
                <w:bCs/>
                <w:vanish/>
                <w:color w:val="808080" w:themeColor="background1" w:themeShade="80"/>
                <w:sz w:val="16"/>
                <w:szCs w:val="14"/>
              </w:rPr>
              <w:t>###</w:t>
            </w:r>
          </w:p>
        </w:tc>
      </w:tr>
      <w:tr w:rsidR="007F04BB" w:rsidRPr="004051D0" w14:paraId="629E9695"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18B54A" w14:textId="77777777" w:rsidR="007F04BB" w:rsidRPr="004051D0" w:rsidRDefault="007F04BB" w:rsidP="00DB4EEF">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EFB279"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4E6E3F92"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03CF08" w14:textId="77777777" w:rsidR="007F04BB" w:rsidRPr="004051D0" w:rsidRDefault="007F04BB" w:rsidP="00DB4EEF">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2A5E3E"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54273A4B"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89B614" w14:textId="77777777" w:rsidR="007F04BB" w:rsidRPr="004051D0" w:rsidRDefault="007F04BB" w:rsidP="00DB4EEF">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1B08A4"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6FE66AF8"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F42A5B" w14:textId="77777777" w:rsidR="007F04BB" w:rsidRPr="004051D0" w:rsidRDefault="007F04BB" w:rsidP="00DB4EEF">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09E077" w14:textId="77777777" w:rsidR="007F04BB" w:rsidRPr="004051D0" w:rsidRDefault="007F04BB" w:rsidP="00DB4EEF">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6F5155C" w14:textId="77777777" w:rsidR="007F04BB" w:rsidRPr="004051D0" w:rsidRDefault="007F04BB" w:rsidP="00DB4EEF">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416C59"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4D842567"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A2A7B9" w14:textId="77777777" w:rsidR="007F04BB" w:rsidRPr="004051D0" w:rsidRDefault="007F04BB" w:rsidP="00DB4EEF">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095951" w14:textId="77777777" w:rsidR="007F04BB" w:rsidRPr="004051D0" w:rsidRDefault="007F04BB" w:rsidP="00DB4EEF">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B47509" w14:textId="77777777" w:rsidR="007F04BB" w:rsidRPr="004051D0" w:rsidRDefault="007F04BB" w:rsidP="00DB4EEF">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FA9071"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66AE6244" w14:textId="77777777" w:rsidTr="00987CF0">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9BBEE7" w14:textId="77777777" w:rsidR="007F04BB" w:rsidRPr="004051D0" w:rsidRDefault="007F04BB" w:rsidP="00DB4EEF">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472337330"/>
            <w:placeholder>
              <w:docPart w:val="5185A9FA24E648D59773116F6BF5A6DA"/>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EF77FA2" w14:textId="77777777" w:rsidR="007F04BB" w:rsidRPr="004051D0" w:rsidRDefault="007F04BB" w:rsidP="00DB4EEF">
                <w:pPr>
                  <w:spacing w:line="240" w:lineRule="atLeast"/>
                  <w:rPr>
                    <w:rFonts w:cs="Arial"/>
                    <w:vanish/>
                    <w:color w:val="000000" w:themeColor="text1"/>
                    <w:sz w:val="16"/>
                    <w:szCs w:val="14"/>
                  </w:rPr>
                </w:pPr>
                <w:r>
                  <w:rPr>
                    <w:rFonts w:cs="Arial"/>
                    <w:vanish/>
                    <w:color w:val="000000" w:themeColor="text1"/>
                    <w:sz w:val="16"/>
                    <w:szCs w:val="14"/>
                  </w:rPr>
                  <w:t>Design</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E829EA" w14:textId="77777777" w:rsidR="007F04BB" w:rsidRPr="004051D0" w:rsidRDefault="007F04BB" w:rsidP="00DB4EEF">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398504526"/>
            <w:placeholder>
              <w:docPart w:val="6DFF60C50BE144D38FAE4CB80D2C7D03"/>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9CDB76" w14:textId="77777777" w:rsidR="007F04BB" w:rsidRPr="004051D0" w:rsidRDefault="007F04BB" w:rsidP="00DB4EEF">
                <w:pPr>
                  <w:spacing w:line="240" w:lineRule="atLeast"/>
                  <w:rPr>
                    <w:rFonts w:cs="Arial"/>
                    <w:vanish/>
                    <w:color w:val="000000" w:themeColor="text1"/>
                    <w:sz w:val="16"/>
                    <w:szCs w:val="14"/>
                  </w:rPr>
                </w:pPr>
                <w:r>
                  <w:rPr>
                    <w:rFonts w:cs="Arial"/>
                    <w:vanish/>
                    <w:color w:val="000000" w:themeColor="text1"/>
                    <w:sz w:val="16"/>
                    <w:szCs w:val="14"/>
                  </w:rPr>
                  <w:t>Medium (Highly Recommended)</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9C1576" w14:textId="77777777" w:rsidR="007F04BB" w:rsidRPr="004051D0" w:rsidRDefault="007F04BB" w:rsidP="00DB4EEF">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852713105"/>
            <w:placeholder>
              <w:docPart w:val="F8EBF779BF1A48288150352333430FBB"/>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F0104D" w14:textId="77777777" w:rsidR="007F04BB" w:rsidRPr="000302BF" w:rsidRDefault="007F04BB" w:rsidP="00DB4EEF">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7F04BB" w:rsidRPr="004051D0" w14:paraId="7E3B347D" w14:textId="77777777" w:rsidTr="00987CF0">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AFCB420" w14:textId="086FA0E0" w:rsidR="007F04BB" w:rsidRPr="004051D0" w:rsidRDefault="00491675" w:rsidP="00DB4EEF">
            <w:pPr>
              <w:spacing w:line="240" w:lineRule="atLeast"/>
              <w:rPr>
                <w:rFonts w:cs="Arial"/>
                <w:bCs/>
                <w:vanish/>
                <w:color w:val="808080" w:themeColor="background1" w:themeShade="80"/>
                <w:sz w:val="16"/>
                <w:szCs w:val="14"/>
              </w:rPr>
            </w:pPr>
            <w:hyperlink r:id="rId94" w:history="1">
              <w:r w:rsidR="007F04BB" w:rsidRPr="004051D0">
                <w:rPr>
                  <w:rStyle w:val="Hyperlink"/>
                  <w:rFonts w:cs="Arial"/>
                  <w:bCs/>
                  <w:vanish/>
                  <w:szCs w:val="14"/>
                </w:rPr>
                <w:t>Req. Template</w:t>
              </w:r>
            </w:hyperlink>
            <w:r w:rsidR="007F04BB"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971F44" w14:textId="3314F797" w:rsidR="007F04BB" w:rsidRPr="004051D0" w:rsidRDefault="007F04BB" w:rsidP="00DB4EEF">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A1368B">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A1368B">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F976645" w14:textId="77777777" w:rsidR="007F04BB" w:rsidRPr="004051D0" w:rsidRDefault="007F04BB" w:rsidP="00DB4EEF">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40598DEE" w14:textId="77777777" w:rsidR="007F04BB" w:rsidRPr="00C66B68" w:rsidRDefault="007F04BB" w:rsidP="00DB4EEF">
      <w:pPr>
        <w:spacing w:line="240" w:lineRule="atLeast"/>
        <w:rPr>
          <w:rFonts w:cs="Arial"/>
        </w:rPr>
      </w:pPr>
    </w:p>
    <w:p w14:paraId="46A6BA4E" w14:textId="77777777" w:rsidR="007F04BB" w:rsidRDefault="007F04BB" w:rsidP="00DB4EEF">
      <w:pPr>
        <w:spacing w:line="240" w:lineRule="atLeast"/>
        <w:rPr>
          <w:rFonts w:cs="Arial"/>
        </w:rPr>
      </w:pPr>
    </w:p>
    <w:p w14:paraId="054609D2" w14:textId="01540C88" w:rsidR="007F04BB" w:rsidRPr="004051D0" w:rsidRDefault="007F04BB" w:rsidP="00DB4EEF">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9" w:name="R_ID_FNC_00037_Fog_SW_Debounce"/>
      <w:r>
        <w:rPr>
          <w:rFonts w:ascii="Arial" w:hAnsi="Arial" w:cs="Arial"/>
        </w:rPr>
        <w:t>R_FNC_Fog_SW_Debounce_00</w:t>
      </w:r>
      <w:bookmarkEnd w:id="249"/>
      <w:r w:rsidR="00040487">
        <w:rPr>
          <w:rFonts w:ascii="Arial" w:hAnsi="Arial" w:cs="Arial"/>
        </w:rPr>
        <w:t>13</w:t>
      </w:r>
      <w:r w:rsidRPr="004051D0">
        <w:rPr>
          <w:rFonts w:ascii="Arial" w:hAnsi="Arial" w:cs="Arial"/>
        </w:rPr>
        <w:t xml:space="preserve">### </w:t>
      </w:r>
      <w:r>
        <w:rPr>
          <w:rFonts w:ascii="Arial" w:hAnsi="Arial" w:cs="Arial"/>
        </w:rPr>
        <w:t>Fog_SW_Debounce</w:t>
      </w:r>
    </w:p>
    <w:p w14:paraId="6AF37BB4" w14:textId="29C9BF64" w:rsidR="007F04BB" w:rsidRPr="001D5817" w:rsidRDefault="007F04BB" w:rsidP="00DB4EEF">
      <w:pPr>
        <w:spacing w:line="240" w:lineRule="atLeast"/>
        <w:rPr>
          <w:rFonts w:cs="Arial"/>
        </w:rPr>
      </w:pPr>
      <w:r w:rsidRPr="001D5817">
        <w:rPr>
          <w:rFonts w:cs="Arial"/>
        </w:rPr>
        <w:t xml:space="preserve">The Front Fog Lighting Switch, which is a non-latching mechanically momentary type switch, shall be debounced by the BCM using the debounce parameter </w:t>
      </w:r>
      <w:hyperlink w:anchor="LPR_D_Front_Fog_Lamp_DbncV_00051" w:history="1">
        <w:r w:rsidRPr="001D5817">
          <w:rPr>
            <w:rStyle w:val="Hyperlink"/>
            <w:rFonts w:cs="Arial"/>
          </w:rPr>
          <w:t>Front_Fog_Lamp_DbncV</w:t>
        </w:r>
      </w:hyperlink>
      <w:r w:rsidRPr="001D5817">
        <w:rPr>
          <w:rFonts w:cs="Arial"/>
        </w:rPr>
        <w:t>.</w:t>
      </w:r>
    </w:p>
    <w:p w14:paraId="19DD8DFF" w14:textId="77777777" w:rsidR="007F04BB" w:rsidRPr="004051D0" w:rsidRDefault="007F04BB" w:rsidP="00DB4EEF">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7F04BB" w:rsidRPr="004051D0" w14:paraId="20194D09" w14:textId="77777777" w:rsidTr="00987CF0">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9D2ECD" w14:textId="77777777" w:rsidR="007F04BB" w:rsidRPr="004051D0" w:rsidRDefault="007F04BB" w:rsidP="00DB4EEF">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R_FNC_Fog_SW_Debounce_00037</w:t>
            </w:r>
            <w:r w:rsidRPr="004051D0">
              <w:rPr>
                <w:rFonts w:cs="Arial"/>
                <w:bCs/>
                <w:vanish/>
                <w:color w:val="808080" w:themeColor="background1" w:themeShade="80"/>
                <w:sz w:val="16"/>
                <w:szCs w:val="14"/>
              </w:rPr>
              <w:t>###</w:t>
            </w:r>
          </w:p>
        </w:tc>
      </w:tr>
      <w:tr w:rsidR="007F04BB" w:rsidRPr="004051D0" w14:paraId="60E1E1EF"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AD0E97" w14:textId="77777777" w:rsidR="007F04BB" w:rsidRPr="004051D0" w:rsidRDefault="007F04BB" w:rsidP="00DB4EEF">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1572CC"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74B761C9"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A58842" w14:textId="77777777" w:rsidR="007F04BB" w:rsidRPr="004051D0" w:rsidRDefault="007F04BB" w:rsidP="00DB4EEF">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691E2C"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57F0558F"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2F5A20" w14:textId="77777777" w:rsidR="007F04BB" w:rsidRPr="004051D0" w:rsidRDefault="007F04BB" w:rsidP="00DB4EEF">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A14C13"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40290B43"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0F34ED" w14:textId="77777777" w:rsidR="007F04BB" w:rsidRPr="004051D0" w:rsidRDefault="007F04BB" w:rsidP="00DB4EEF">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6E4A1A" w14:textId="77777777" w:rsidR="007F04BB" w:rsidRPr="004051D0" w:rsidRDefault="007F04BB" w:rsidP="00DB4EEF">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61DB7C3" w14:textId="77777777" w:rsidR="007F04BB" w:rsidRPr="004051D0" w:rsidRDefault="007F04BB" w:rsidP="00DB4EEF">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D1F9877"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1510CF82"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A1D0E7" w14:textId="77777777" w:rsidR="007F04BB" w:rsidRPr="004051D0" w:rsidRDefault="007F04BB" w:rsidP="00DB4EEF">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D7CCF0" w14:textId="77777777" w:rsidR="007F04BB" w:rsidRPr="004051D0" w:rsidRDefault="007F04BB" w:rsidP="00DB4EEF">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DDF4AB" w14:textId="77777777" w:rsidR="007F04BB" w:rsidRPr="004051D0" w:rsidRDefault="007F04BB" w:rsidP="00DB4EEF">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00357E" w14:textId="77777777" w:rsidR="007F04BB" w:rsidRPr="004051D0" w:rsidRDefault="007F04BB" w:rsidP="00DB4EEF">
            <w:pPr>
              <w:spacing w:line="240" w:lineRule="atLeast"/>
              <w:rPr>
                <w:rFonts w:cs="Arial"/>
                <w:vanish/>
                <w:color w:val="000000" w:themeColor="text1"/>
                <w:sz w:val="16"/>
                <w:szCs w:val="14"/>
              </w:rPr>
            </w:pPr>
          </w:p>
        </w:tc>
      </w:tr>
      <w:tr w:rsidR="007F04BB" w:rsidRPr="004051D0" w14:paraId="42ECB594" w14:textId="77777777" w:rsidTr="00987CF0">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F57290" w14:textId="77777777" w:rsidR="007F04BB" w:rsidRPr="004051D0" w:rsidRDefault="007F04BB" w:rsidP="00DB4EEF">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515266922"/>
            <w:placeholder>
              <w:docPart w:val="CDFD9D63C422431BB19F05089F38A406"/>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38CAF7" w14:textId="77777777" w:rsidR="007F04BB" w:rsidRPr="004051D0" w:rsidRDefault="007F04BB" w:rsidP="00DB4EEF">
                <w:pPr>
                  <w:spacing w:line="240" w:lineRule="atLeast"/>
                  <w:rPr>
                    <w:rFonts w:cs="Arial"/>
                    <w:vanish/>
                    <w:color w:val="000000" w:themeColor="text1"/>
                    <w:sz w:val="16"/>
                    <w:szCs w:val="14"/>
                  </w:rPr>
                </w:pPr>
                <w:r>
                  <w:rPr>
                    <w:rFonts w:cs="Arial"/>
                    <w:vanish/>
                    <w:color w:val="000000" w:themeColor="text1"/>
                    <w:sz w:val="16"/>
                    <w:szCs w:val="14"/>
                  </w:rPr>
                  <w:t>Interface</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CF389A" w14:textId="77777777" w:rsidR="007F04BB" w:rsidRPr="004051D0" w:rsidRDefault="007F04BB" w:rsidP="00DB4EEF">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699941662"/>
            <w:placeholder>
              <w:docPart w:val="A5D4E670089045FE94DE985AE93C5F41"/>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BB41BD" w14:textId="77777777" w:rsidR="007F04BB" w:rsidRPr="004051D0" w:rsidRDefault="007F04BB" w:rsidP="00DB4EEF">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6D5C8AD" w14:textId="77777777" w:rsidR="007F04BB" w:rsidRPr="004051D0" w:rsidRDefault="007F04BB" w:rsidP="00DB4EEF">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351022733"/>
            <w:placeholder>
              <w:docPart w:val="33024F21457F408AB197B2410F243B26"/>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806697" w14:textId="77777777" w:rsidR="007F04BB" w:rsidRPr="000302BF" w:rsidRDefault="007F04BB" w:rsidP="00DB4EEF">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7F04BB" w:rsidRPr="004051D0" w14:paraId="16A01475" w14:textId="77777777" w:rsidTr="00987CF0">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DFEB906" w14:textId="3BC022B0" w:rsidR="007F04BB" w:rsidRPr="004051D0" w:rsidRDefault="00491675" w:rsidP="00DB4EEF">
            <w:pPr>
              <w:spacing w:line="240" w:lineRule="atLeast"/>
              <w:rPr>
                <w:rFonts w:cs="Arial"/>
                <w:bCs/>
                <w:vanish/>
                <w:color w:val="808080" w:themeColor="background1" w:themeShade="80"/>
                <w:sz w:val="16"/>
                <w:szCs w:val="14"/>
              </w:rPr>
            </w:pPr>
            <w:hyperlink r:id="rId95" w:history="1">
              <w:r w:rsidR="007F04BB" w:rsidRPr="004051D0">
                <w:rPr>
                  <w:rStyle w:val="Hyperlink"/>
                  <w:rFonts w:cs="Arial"/>
                  <w:bCs/>
                  <w:vanish/>
                  <w:szCs w:val="14"/>
                </w:rPr>
                <w:t>Req. Template</w:t>
              </w:r>
            </w:hyperlink>
            <w:r w:rsidR="007F04BB"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00CCEE2" w14:textId="498AAC47" w:rsidR="007F04BB" w:rsidRPr="004051D0" w:rsidRDefault="007F04BB" w:rsidP="00DB4EEF">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A1368B">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A1368B">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6697452" w14:textId="77777777" w:rsidR="007F04BB" w:rsidRPr="004051D0" w:rsidRDefault="007F04BB" w:rsidP="00DB4EEF">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163D8326" w14:textId="77777777" w:rsidR="007F04BB" w:rsidRPr="00C66B68" w:rsidRDefault="007F04BB" w:rsidP="00DB4EEF">
      <w:pPr>
        <w:spacing w:line="240" w:lineRule="atLeast"/>
        <w:rPr>
          <w:rFonts w:cs="Arial"/>
        </w:rPr>
      </w:pPr>
    </w:p>
    <w:p w14:paraId="0A247078" w14:textId="6C7C51BA" w:rsidR="00A10255" w:rsidRPr="004051D0" w:rsidRDefault="00A10255" w:rsidP="00DB4EEF">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50" w:name="R_ID_FNC_00034_Voltage_effect_on_Fog"/>
      <w:r>
        <w:rPr>
          <w:rFonts w:ascii="Arial" w:hAnsi="Arial" w:cs="Arial"/>
        </w:rPr>
        <w:t>R_FNC_Operational Voltage Range for Fog_00</w:t>
      </w:r>
      <w:bookmarkEnd w:id="250"/>
      <w:r w:rsidR="00040487">
        <w:rPr>
          <w:rFonts w:ascii="Arial" w:hAnsi="Arial" w:cs="Arial"/>
        </w:rPr>
        <w:t>14</w:t>
      </w:r>
      <w:r w:rsidRPr="004051D0">
        <w:rPr>
          <w:rFonts w:ascii="Arial" w:hAnsi="Arial" w:cs="Arial"/>
        </w:rPr>
        <w:t xml:space="preserve">### </w:t>
      </w:r>
      <w:r>
        <w:rPr>
          <w:rFonts w:ascii="Arial" w:hAnsi="Arial" w:cs="Arial"/>
        </w:rPr>
        <w:t>Voltage effect on Fog</w:t>
      </w:r>
    </w:p>
    <w:p w14:paraId="32FB5BA0" w14:textId="77777777" w:rsidR="00A10255" w:rsidRDefault="00A10255" w:rsidP="00DB4EEF">
      <w:pPr>
        <w:spacing w:line="240" w:lineRule="atLeast"/>
        <w:rPr>
          <w:rFonts w:cs="Arial"/>
        </w:rPr>
      </w:pPr>
      <w:r>
        <w:rPr>
          <w:rFonts w:cs="Arial"/>
        </w:rPr>
        <w:t>Conform to ELCOMP - RQT-191001-009906.  The operational voltage ranges shall be controlled by other functions and do not need to be considered by the fog lamp feature.  Therefore, will not to be considered be effected  by the fog lamp function.</w:t>
      </w:r>
    </w:p>
    <w:p w14:paraId="6FF6CD28" w14:textId="77777777" w:rsidR="00A10255" w:rsidRPr="004051D0" w:rsidRDefault="00A10255" w:rsidP="00DB4EEF">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10255" w:rsidRPr="004051D0" w14:paraId="537BBDB3" w14:textId="77777777" w:rsidTr="00987CF0">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297509" w14:textId="77777777" w:rsidR="00A10255" w:rsidRPr="004051D0" w:rsidRDefault="00A10255" w:rsidP="00DB4EEF">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R_FNC_Operational Voltage Range for Fog_00034</w:t>
            </w:r>
            <w:r w:rsidRPr="004051D0">
              <w:rPr>
                <w:rFonts w:cs="Arial"/>
                <w:bCs/>
                <w:vanish/>
                <w:color w:val="808080" w:themeColor="background1" w:themeShade="80"/>
                <w:sz w:val="16"/>
                <w:szCs w:val="14"/>
              </w:rPr>
              <w:t>###</w:t>
            </w:r>
          </w:p>
        </w:tc>
      </w:tr>
      <w:tr w:rsidR="00A10255" w:rsidRPr="004051D0" w14:paraId="0589BA1B"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29574A" w14:textId="77777777" w:rsidR="00A10255" w:rsidRPr="004051D0" w:rsidRDefault="00A10255" w:rsidP="00DB4EEF">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0694DD" w14:textId="77777777" w:rsidR="00A10255" w:rsidRPr="004051D0" w:rsidRDefault="00A10255" w:rsidP="00DB4EEF">
            <w:pPr>
              <w:spacing w:line="240" w:lineRule="atLeast"/>
              <w:rPr>
                <w:rFonts w:cs="Arial"/>
                <w:vanish/>
                <w:color w:val="000000" w:themeColor="text1"/>
                <w:sz w:val="16"/>
                <w:szCs w:val="14"/>
              </w:rPr>
            </w:pPr>
          </w:p>
        </w:tc>
      </w:tr>
      <w:tr w:rsidR="00A10255" w:rsidRPr="004051D0" w14:paraId="422A72C0"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B54CCB" w14:textId="77777777" w:rsidR="00A10255" w:rsidRPr="004051D0" w:rsidRDefault="00A10255" w:rsidP="00DB4EEF">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4FB6F4" w14:textId="77777777" w:rsidR="00A10255" w:rsidRPr="004051D0" w:rsidRDefault="00A10255" w:rsidP="00DB4EEF">
            <w:pPr>
              <w:spacing w:line="240" w:lineRule="atLeast"/>
              <w:rPr>
                <w:rFonts w:cs="Arial"/>
                <w:vanish/>
                <w:color w:val="000000" w:themeColor="text1"/>
                <w:sz w:val="16"/>
                <w:szCs w:val="14"/>
              </w:rPr>
            </w:pPr>
          </w:p>
        </w:tc>
      </w:tr>
      <w:tr w:rsidR="00A10255" w:rsidRPr="004051D0" w14:paraId="60902346"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810DDB" w14:textId="77777777" w:rsidR="00A10255" w:rsidRPr="004051D0" w:rsidRDefault="00A10255" w:rsidP="00DB4EEF">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FD9027" w14:textId="77777777" w:rsidR="00A10255" w:rsidRPr="004051D0" w:rsidRDefault="00A10255" w:rsidP="00DB4EEF">
            <w:pPr>
              <w:spacing w:line="240" w:lineRule="atLeast"/>
              <w:rPr>
                <w:rFonts w:cs="Arial"/>
                <w:vanish/>
                <w:color w:val="000000" w:themeColor="text1"/>
                <w:sz w:val="16"/>
                <w:szCs w:val="14"/>
              </w:rPr>
            </w:pPr>
          </w:p>
        </w:tc>
      </w:tr>
      <w:tr w:rsidR="00A10255" w:rsidRPr="004051D0" w14:paraId="7B802AAE"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A61F0E" w14:textId="77777777" w:rsidR="00A10255" w:rsidRPr="004051D0" w:rsidRDefault="00A10255" w:rsidP="00DB4EEF">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0221C5" w14:textId="77777777" w:rsidR="00A10255" w:rsidRPr="004051D0" w:rsidRDefault="00A10255" w:rsidP="00DB4EEF">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D6598F" w14:textId="77777777" w:rsidR="00A10255" w:rsidRPr="004051D0" w:rsidRDefault="00A10255" w:rsidP="00DB4EEF">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36985E" w14:textId="77777777" w:rsidR="00A10255" w:rsidRPr="004051D0" w:rsidRDefault="00A10255" w:rsidP="00DB4EEF">
            <w:pPr>
              <w:spacing w:line="240" w:lineRule="atLeast"/>
              <w:rPr>
                <w:rFonts w:cs="Arial"/>
                <w:vanish/>
                <w:color w:val="000000" w:themeColor="text1"/>
                <w:sz w:val="16"/>
                <w:szCs w:val="14"/>
              </w:rPr>
            </w:pPr>
          </w:p>
        </w:tc>
      </w:tr>
      <w:tr w:rsidR="00A10255" w:rsidRPr="004051D0" w14:paraId="5E953927" w14:textId="77777777" w:rsidTr="00987CF0">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F261EC" w14:textId="77777777" w:rsidR="00A10255" w:rsidRPr="004051D0" w:rsidRDefault="00A10255" w:rsidP="00DB4EEF">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A39FBC" w14:textId="77777777" w:rsidR="00A10255" w:rsidRPr="004051D0" w:rsidRDefault="00A10255" w:rsidP="00DB4EEF">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733B2A9" w14:textId="77777777" w:rsidR="00A10255" w:rsidRPr="004051D0" w:rsidRDefault="00A10255" w:rsidP="00DB4EEF">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59BC30" w14:textId="77777777" w:rsidR="00A10255" w:rsidRPr="004051D0" w:rsidRDefault="00A10255" w:rsidP="00DB4EEF">
            <w:pPr>
              <w:spacing w:line="240" w:lineRule="atLeast"/>
              <w:rPr>
                <w:rFonts w:cs="Arial"/>
                <w:vanish/>
                <w:color w:val="000000" w:themeColor="text1"/>
                <w:sz w:val="16"/>
                <w:szCs w:val="14"/>
              </w:rPr>
            </w:pPr>
          </w:p>
        </w:tc>
      </w:tr>
      <w:tr w:rsidR="00A10255" w:rsidRPr="004051D0" w14:paraId="44481E09" w14:textId="77777777" w:rsidTr="00987CF0">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BE8475" w14:textId="77777777" w:rsidR="00A10255" w:rsidRPr="004051D0" w:rsidRDefault="00A10255" w:rsidP="00DB4EEF">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099290764"/>
            <w:placeholder>
              <w:docPart w:val="6A56B657330B49289A038789869F9B34"/>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EC3693" w14:textId="77777777" w:rsidR="00A10255" w:rsidRPr="004051D0" w:rsidRDefault="00A10255" w:rsidP="00DB4EEF">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F67679" w14:textId="77777777" w:rsidR="00A10255" w:rsidRPr="004051D0" w:rsidRDefault="00A10255" w:rsidP="00DB4EEF">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749651913"/>
            <w:placeholder>
              <w:docPart w:val="E10DAE7621D7419092826EACB52160FF"/>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2BEE54" w14:textId="77777777" w:rsidR="00A10255" w:rsidRPr="004051D0" w:rsidRDefault="00A10255" w:rsidP="00DB4EEF">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62D56C" w14:textId="77777777" w:rsidR="00A10255" w:rsidRPr="004051D0" w:rsidRDefault="00A10255" w:rsidP="00DB4EEF">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386034795"/>
            <w:placeholder>
              <w:docPart w:val="235C50066DEF46CE8C6191885ABAD72B"/>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A25FF5" w14:textId="77777777" w:rsidR="00A10255" w:rsidRPr="000302BF" w:rsidRDefault="00A10255" w:rsidP="00DB4EEF">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A10255" w:rsidRPr="004051D0" w14:paraId="0B9AD43A" w14:textId="77777777" w:rsidTr="00987CF0">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DB5058E" w14:textId="46B00DF5" w:rsidR="00A10255" w:rsidRPr="004051D0" w:rsidRDefault="00491675" w:rsidP="00DB4EEF">
            <w:pPr>
              <w:spacing w:line="240" w:lineRule="atLeast"/>
              <w:rPr>
                <w:rFonts w:cs="Arial"/>
                <w:bCs/>
                <w:vanish/>
                <w:color w:val="808080" w:themeColor="background1" w:themeShade="80"/>
                <w:sz w:val="16"/>
                <w:szCs w:val="14"/>
              </w:rPr>
            </w:pPr>
            <w:hyperlink r:id="rId96" w:history="1">
              <w:r w:rsidR="00A10255" w:rsidRPr="004051D0">
                <w:rPr>
                  <w:rStyle w:val="Hyperlink"/>
                  <w:rFonts w:cs="Arial"/>
                  <w:bCs/>
                  <w:vanish/>
                  <w:szCs w:val="14"/>
                </w:rPr>
                <w:t>Req. Template</w:t>
              </w:r>
            </w:hyperlink>
            <w:r w:rsidR="00A10255"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4A2DA99" w14:textId="3C139B9E" w:rsidR="00A10255" w:rsidRPr="004051D0" w:rsidRDefault="00A10255" w:rsidP="00DB4EEF">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A1368B">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A1368B">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A8FA65" w14:textId="77777777" w:rsidR="00A10255" w:rsidRPr="004051D0" w:rsidRDefault="00A10255" w:rsidP="00DB4EEF">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4DCC7F40" w14:textId="77777777" w:rsidR="00A10255" w:rsidRPr="00C66B68" w:rsidRDefault="00A10255" w:rsidP="00DB4EEF">
      <w:pPr>
        <w:spacing w:line="240" w:lineRule="atLeast"/>
        <w:rPr>
          <w:rFonts w:cs="Arial"/>
        </w:rPr>
      </w:pPr>
    </w:p>
    <w:p w14:paraId="6F9A7F3B" w14:textId="77777777" w:rsidR="00B90ADA" w:rsidRDefault="00B90ADA" w:rsidP="00DB4EEF">
      <w:pPr>
        <w:pStyle w:val="Heading5"/>
        <w:spacing w:line="240" w:lineRule="atLeast"/>
        <w:rPr>
          <w:lang w:val="en-GB"/>
        </w:rPr>
      </w:pPr>
      <w:bookmarkStart w:id="251" w:name="_Ref536462221"/>
      <w:bookmarkStart w:id="252" w:name="_Ref536800028"/>
      <w:bookmarkStart w:id="253" w:name="_Toc89265466"/>
      <w:bookmarkStart w:id="254" w:name="_Toc531361726"/>
      <w:bookmarkStart w:id="255" w:name="_Toc531361728"/>
      <w:r>
        <w:rPr>
          <w:lang w:val="en-GB"/>
        </w:rPr>
        <w:t>Function</w:t>
      </w:r>
      <w:bookmarkEnd w:id="251"/>
      <w:r>
        <w:rPr>
          <w:lang w:val="en-GB"/>
        </w:rPr>
        <w:t xml:space="preserve"> Requirements</w:t>
      </w:r>
      <w:bookmarkEnd w:id="252"/>
      <w:bookmarkEnd w:id="253"/>
    </w:p>
    <w:bookmarkEnd w:id="254"/>
    <w:p w14:paraId="150FEE20" w14:textId="4C13D3C4" w:rsidR="00167AE9" w:rsidRDefault="00167AE9" w:rsidP="00DB4EEF">
      <w:pPr>
        <w:shd w:val="clear" w:color="auto" w:fill="D6E3BC" w:themeFill="accent3" w:themeFillTint="66"/>
        <w:spacing w:line="240" w:lineRule="atLeast"/>
        <w:rPr>
          <w:rFonts w:cs="Arial"/>
          <w:i/>
          <w:color w:val="808080" w:themeColor="background1" w:themeShade="80"/>
        </w:rPr>
      </w:pPr>
      <w:r w:rsidRPr="0039729E">
        <w:rPr>
          <w:b/>
          <w:i/>
          <w:color w:val="808080" w:themeColor="background1" w:themeShade="80"/>
        </w:rPr>
        <w:t>#Hint:</w:t>
      </w:r>
      <w:r>
        <w:rPr>
          <w:i/>
          <w:color w:val="808080" w:themeColor="background1" w:themeShade="80"/>
        </w:rPr>
        <w:t xml:space="preserve"> T</w:t>
      </w:r>
      <w:r w:rsidRPr="00B10740">
        <w:rPr>
          <w:i/>
          <w:iCs/>
          <w:color w:val="808080" w:themeColor="background1" w:themeShade="80"/>
        </w:rPr>
        <w:t>he 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ED442C" w:rsidRPr="00ED442C">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below lists those requirements of the Logical Function, which are removed/modified/added in context of the specific component, which the </w:t>
      </w:r>
      <w:r w:rsidR="0095557F">
        <w:rPr>
          <w:i/>
          <w:iCs/>
          <w:color w:val="808080" w:themeColor="background1" w:themeShade="80"/>
        </w:rPr>
        <w:t>Technology</w:t>
      </w:r>
      <w:r>
        <w:rPr>
          <w:i/>
          <w:iCs/>
          <w:color w:val="808080" w:themeColor="background1" w:themeShade="80"/>
        </w:rPr>
        <w:t xml:space="preserve"> Function is allocated to. </w:t>
      </w:r>
      <w:r>
        <w:rPr>
          <w:rFonts w:cs="Arial"/>
          <w:i/>
          <w:color w:val="808080" w:themeColor="background1" w:themeShade="80"/>
        </w:rPr>
        <w:t>If “Modification” is set to “Replaced” or “Added” specify the new requirement in subsection “</w:t>
      </w:r>
      <w:r>
        <w:rPr>
          <w:rFonts w:cs="Arial"/>
          <w:i/>
          <w:color w:val="808080" w:themeColor="background1" w:themeShade="80"/>
        </w:rPr>
        <w:fldChar w:fldCharType="begin"/>
      </w:r>
      <w:r>
        <w:rPr>
          <w:rFonts w:cs="Arial"/>
          <w:i/>
          <w:color w:val="808080" w:themeColor="background1" w:themeShade="80"/>
        </w:rPr>
        <w:instrText xml:space="preserve"> REF _Ref852885 \h  \* MERGEFORMAT </w:instrText>
      </w:r>
      <w:r>
        <w:rPr>
          <w:rFonts w:cs="Arial"/>
          <w:i/>
          <w:color w:val="808080" w:themeColor="background1" w:themeShade="80"/>
        </w:rPr>
      </w:r>
      <w:r>
        <w:rPr>
          <w:rFonts w:cs="Arial"/>
          <w:i/>
          <w:color w:val="808080" w:themeColor="background1" w:themeShade="80"/>
        </w:rPr>
        <w:fldChar w:fldCharType="separate"/>
      </w:r>
      <w:r w:rsidR="00ED442C" w:rsidRPr="00ED442C">
        <w:rPr>
          <w:rFonts w:cs="Arial"/>
          <w:i/>
          <w:color w:val="808080" w:themeColor="background1" w:themeShade="80"/>
        </w:rPr>
        <w:t>Component Specific Requirements</w:t>
      </w:r>
      <w:r>
        <w:rPr>
          <w:rFonts w:cs="Arial"/>
          <w:i/>
          <w:color w:val="808080" w:themeColor="background1" w:themeShade="80"/>
        </w:rPr>
        <w:fldChar w:fldCharType="end"/>
      </w:r>
      <w:r>
        <w:rPr>
          <w:rFonts w:cs="Arial"/>
          <w:i/>
          <w:color w:val="808080" w:themeColor="background1" w:themeShade="80"/>
        </w:rPr>
        <w:t xml:space="preserve">”. </w:t>
      </w:r>
      <w:r w:rsidRPr="00B10740">
        <w:rPr>
          <w:i/>
          <w:iCs/>
          <w:color w:val="808080" w:themeColor="background1" w:themeShade="80"/>
        </w:rPr>
        <w:t xml:space="preserve">Ideally, </w:t>
      </w:r>
      <w:r>
        <w:rPr>
          <w:i/>
          <w:iCs/>
          <w:color w:val="808080" w:themeColor="background1" w:themeShade="80"/>
        </w:rPr>
        <w:t xml:space="preserve">the table should remain empty </w:t>
      </w:r>
      <w:r w:rsidRPr="00B10740">
        <w:rPr>
          <w:i/>
          <w:iCs/>
          <w:color w:val="808080" w:themeColor="background1" w:themeShade="80"/>
        </w:rPr>
        <w:t>(100% reuse/carry over of the Lo</w:t>
      </w:r>
      <w:r>
        <w:rPr>
          <w:i/>
          <w:iCs/>
          <w:color w:val="808080" w:themeColor="background1" w:themeShade="80"/>
        </w:rPr>
        <w:t>gical Function r</w:t>
      </w:r>
      <w:r w:rsidRPr="00B10740">
        <w:rPr>
          <w:i/>
          <w:iCs/>
          <w:color w:val="808080" w:themeColor="background1" w:themeShade="80"/>
        </w:rPr>
        <w:t>equirements)</w:t>
      </w:r>
      <w:r>
        <w:rPr>
          <w:i/>
          <w:iCs/>
          <w:color w:val="808080" w:themeColor="background1" w:themeShade="80"/>
        </w:rPr>
        <w:t xml:space="preserve">. That is, </w:t>
      </w:r>
      <w:r>
        <w:rPr>
          <w:rFonts w:cs="Arial"/>
          <w:i/>
          <w:color w:val="808080" w:themeColor="background1" w:themeShade="80"/>
        </w:rPr>
        <w:t>modifications of the requirement set in context of the FIS should be kept to a minimum.</w:t>
      </w:r>
    </w:p>
    <w:p w14:paraId="1F2F067D" w14:textId="77777777" w:rsidR="00B90ADA" w:rsidRPr="003225C9" w:rsidRDefault="00B90ADA" w:rsidP="00DB4EEF">
      <w:pPr>
        <w:spacing w:line="240" w:lineRule="atLeast"/>
      </w:pPr>
    </w:p>
    <w:tbl>
      <w:tblPr>
        <w:tblStyle w:val="TableGrid"/>
        <w:tblpPr w:leftFromText="180" w:rightFromText="180" w:vertAnchor="text" w:tblpY="1"/>
        <w:tblOverlap w:val="never"/>
        <w:tblW w:w="10206" w:type="dxa"/>
        <w:tblLayout w:type="fixed"/>
        <w:tblLook w:val="04A0" w:firstRow="1" w:lastRow="0" w:firstColumn="1" w:lastColumn="0" w:noHBand="0" w:noVBand="1"/>
      </w:tblPr>
      <w:tblGrid>
        <w:gridCol w:w="1934"/>
        <w:gridCol w:w="2177"/>
        <w:gridCol w:w="1425"/>
        <w:gridCol w:w="1712"/>
        <w:gridCol w:w="2958"/>
      </w:tblGrid>
      <w:tr w:rsidR="00B90ADA" w14:paraId="199B1AE0" w14:textId="77777777" w:rsidTr="00B13FA7">
        <w:tc>
          <w:tcPr>
            <w:tcW w:w="1934" w:type="dxa"/>
            <w:shd w:val="clear" w:color="auto" w:fill="D9D9D9" w:themeFill="background1" w:themeFillShade="D9"/>
          </w:tcPr>
          <w:p w14:paraId="6A189A1C" w14:textId="77777777" w:rsidR="00B90ADA" w:rsidRDefault="00B90ADA" w:rsidP="00DB4EEF">
            <w:pPr>
              <w:spacing w:line="240" w:lineRule="atLeast"/>
              <w:rPr>
                <w:b/>
              </w:rPr>
            </w:pPr>
            <w:r w:rsidRPr="00AF169D">
              <w:rPr>
                <w:b/>
              </w:rPr>
              <w:t>Requirement ID</w:t>
            </w:r>
          </w:p>
          <w:p w14:paraId="4CDD26EC" w14:textId="1906941C" w:rsidR="00B90ADA" w:rsidRPr="00AF169D" w:rsidRDefault="00B90ADA" w:rsidP="00DB4EEF">
            <w:pPr>
              <w:spacing w:line="240" w:lineRule="atLeast"/>
              <w:rPr>
                <w:b/>
              </w:rPr>
            </w:pPr>
            <w:r w:rsidRPr="00EB7BB6">
              <w:t>(of Logical Function)</w:t>
            </w:r>
            <w:r w:rsidR="00A955E0">
              <w:t xml:space="preserve"> FS</w:t>
            </w:r>
          </w:p>
        </w:tc>
        <w:tc>
          <w:tcPr>
            <w:tcW w:w="2177" w:type="dxa"/>
            <w:shd w:val="clear" w:color="auto" w:fill="D9D9D9" w:themeFill="background1" w:themeFillShade="D9"/>
          </w:tcPr>
          <w:p w14:paraId="5B2B0426" w14:textId="77777777" w:rsidR="00B90ADA" w:rsidRDefault="00B90ADA" w:rsidP="00DB4EEF">
            <w:pPr>
              <w:spacing w:line="240" w:lineRule="atLeast"/>
              <w:rPr>
                <w:b/>
              </w:rPr>
            </w:pPr>
            <w:r w:rsidRPr="00AF169D">
              <w:rPr>
                <w:b/>
              </w:rPr>
              <w:t>Requirement Title</w:t>
            </w:r>
          </w:p>
        </w:tc>
        <w:tc>
          <w:tcPr>
            <w:tcW w:w="1425" w:type="dxa"/>
            <w:shd w:val="clear" w:color="auto" w:fill="D9D9D9" w:themeFill="background1" w:themeFillShade="D9"/>
          </w:tcPr>
          <w:p w14:paraId="1C4B0C89" w14:textId="77777777" w:rsidR="00B90ADA" w:rsidRDefault="00B90ADA" w:rsidP="00DB4EEF">
            <w:pPr>
              <w:spacing w:line="240" w:lineRule="atLeast"/>
              <w:rPr>
                <w:b/>
              </w:rPr>
            </w:pPr>
            <w:r>
              <w:rPr>
                <w:b/>
              </w:rPr>
              <w:t>Modification</w:t>
            </w:r>
          </w:p>
        </w:tc>
        <w:tc>
          <w:tcPr>
            <w:tcW w:w="1712" w:type="dxa"/>
            <w:shd w:val="clear" w:color="auto" w:fill="D9D9D9" w:themeFill="background1" w:themeFillShade="D9"/>
          </w:tcPr>
          <w:p w14:paraId="062C9860" w14:textId="77777777" w:rsidR="00B90ADA" w:rsidRDefault="00B90ADA" w:rsidP="00DB4EEF">
            <w:pPr>
              <w:spacing w:line="240" w:lineRule="atLeast"/>
              <w:rPr>
                <w:b/>
              </w:rPr>
            </w:pPr>
            <w:r w:rsidRPr="00AF169D">
              <w:rPr>
                <w:b/>
              </w:rPr>
              <w:t xml:space="preserve">Requirement </w:t>
            </w:r>
            <w:r>
              <w:rPr>
                <w:b/>
              </w:rPr>
              <w:t>ID</w:t>
            </w:r>
          </w:p>
          <w:p w14:paraId="77DE3B9E" w14:textId="2C6CB916" w:rsidR="00B90ADA" w:rsidRPr="00AF169D" w:rsidRDefault="00B90ADA" w:rsidP="00DB4EEF">
            <w:pPr>
              <w:spacing w:line="240" w:lineRule="atLeast"/>
              <w:rPr>
                <w:b/>
              </w:rPr>
            </w:pPr>
            <w:r w:rsidRPr="00EB7BB6">
              <w:t xml:space="preserve">(of </w:t>
            </w:r>
            <w:r w:rsidR="0095557F">
              <w:t>Technology</w:t>
            </w:r>
            <w:r w:rsidRPr="00EB7BB6">
              <w:t xml:space="preserve"> Function)</w:t>
            </w:r>
            <w:r w:rsidR="00A955E0">
              <w:t xml:space="preserve"> FIS</w:t>
            </w:r>
          </w:p>
        </w:tc>
        <w:tc>
          <w:tcPr>
            <w:tcW w:w="2958" w:type="dxa"/>
            <w:shd w:val="clear" w:color="auto" w:fill="D9D9D9" w:themeFill="background1" w:themeFillShade="D9"/>
          </w:tcPr>
          <w:p w14:paraId="23A204B3" w14:textId="77777777" w:rsidR="00B90ADA" w:rsidRPr="00AF169D" w:rsidRDefault="00B90ADA" w:rsidP="00DB4EEF">
            <w:pPr>
              <w:spacing w:line="240" w:lineRule="atLeast"/>
              <w:rPr>
                <w:b/>
              </w:rPr>
            </w:pPr>
            <w:r>
              <w:rPr>
                <w:b/>
              </w:rPr>
              <w:t>Comment</w:t>
            </w:r>
          </w:p>
        </w:tc>
      </w:tr>
      <w:tr w:rsidR="00B90ADA" w14:paraId="3ED3E1C6" w14:textId="77777777" w:rsidTr="00B13FA7">
        <w:tc>
          <w:tcPr>
            <w:tcW w:w="1934" w:type="dxa"/>
          </w:tcPr>
          <w:p w14:paraId="6E62C0AA" w14:textId="00B195AE" w:rsidR="00B90ADA" w:rsidRPr="000F4E8B" w:rsidRDefault="00B312AF" w:rsidP="00DB4EEF">
            <w:pPr>
              <w:spacing w:line="240" w:lineRule="atLeast"/>
            </w:pPr>
            <w:r>
              <w:rPr>
                <w:rFonts w:cs="Arial"/>
              </w:rPr>
              <w:t>R_FNC_Front Fog Active-US_00002</w:t>
            </w:r>
          </w:p>
        </w:tc>
        <w:tc>
          <w:tcPr>
            <w:tcW w:w="2177" w:type="dxa"/>
          </w:tcPr>
          <w:p w14:paraId="5D8629ED" w14:textId="57101A42" w:rsidR="00B90ADA" w:rsidRPr="000F4E8B" w:rsidRDefault="00B312AF" w:rsidP="00DB4EEF">
            <w:pPr>
              <w:spacing w:line="240" w:lineRule="atLeast"/>
            </w:pPr>
            <w:r>
              <w:rPr>
                <w:rFonts w:cs="Arial"/>
              </w:rPr>
              <w:t>Front Fog Lamp Active Input Conditions</w:t>
            </w:r>
          </w:p>
        </w:tc>
        <w:sdt>
          <w:sdtPr>
            <w:alias w:val="Modification"/>
            <w:tag w:val="Modification"/>
            <w:id w:val="2006086268"/>
            <w:placeholder>
              <w:docPart w:val="CD8A85C59D7645FCA14669ACE786872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F033FC9" w14:textId="05CEC2B0" w:rsidR="00B90ADA" w:rsidRPr="000F4E8B" w:rsidRDefault="00C863F0" w:rsidP="00DB4EEF">
                <w:pPr>
                  <w:spacing w:line="240" w:lineRule="atLeast"/>
                </w:pPr>
                <w:r>
                  <w:t>Unchanged</w:t>
                </w:r>
              </w:p>
            </w:tc>
          </w:sdtContent>
        </w:sdt>
        <w:tc>
          <w:tcPr>
            <w:tcW w:w="1712" w:type="dxa"/>
          </w:tcPr>
          <w:p w14:paraId="3AB3084B" w14:textId="15B1E414" w:rsidR="00B90ADA" w:rsidRPr="000F4E8B" w:rsidRDefault="0055615E" w:rsidP="00DB4EEF">
            <w:pPr>
              <w:spacing w:line="240" w:lineRule="atLeast"/>
            </w:pPr>
            <w:r>
              <w:t xml:space="preserve"> </w:t>
            </w:r>
          </w:p>
        </w:tc>
        <w:tc>
          <w:tcPr>
            <w:tcW w:w="2958" w:type="dxa"/>
          </w:tcPr>
          <w:p w14:paraId="0151EBE8" w14:textId="77777777" w:rsidR="00B90ADA" w:rsidRPr="000F4E8B" w:rsidRDefault="00B90ADA" w:rsidP="00DB4EEF">
            <w:pPr>
              <w:spacing w:line="240" w:lineRule="atLeast"/>
            </w:pPr>
          </w:p>
        </w:tc>
      </w:tr>
      <w:tr w:rsidR="00B90ADA" w14:paraId="3AD5AF5A" w14:textId="77777777" w:rsidTr="00B13FA7">
        <w:tc>
          <w:tcPr>
            <w:tcW w:w="1934" w:type="dxa"/>
          </w:tcPr>
          <w:p w14:paraId="61892F23" w14:textId="46783B45" w:rsidR="00B90ADA" w:rsidRPr="000F4E8B" w:rsidRDefault="00055701" w:rsidP="00DB4EEF">
            <w:pPr>
              <w:spacing w:line="240" w:lineRule="atLeast"/>
            </w:pPr>
            <w:bookmarkStart w:id="256" w:name="R_ID_FNC_00020_Front_Fog_Active_Input_Co"/>
            <w:r>
              <w:rPr>
                <w:rFonts w:cs="Arial"/>
              </w:rPr>
              <w:lastRenderedPageBreak/>
              <w:t>R_FNC_Front Fog Active-EU_00020</w:t>
            </w:r>
            <w:bookmarkEnd w:id="256"/>
          </w:p>
        </w:tc>
        <w:tc>
          <w:tcPr>
            <w:tcW w:w="2177" w:type="dxa"/>
          </w:tcPr>
          <w:p w14:paraId="66E23E95" w14:textId="0C057DCE" w:rsidR="00B90ADA" w:rsidRPr="000F4E8B" w:rsidRDefault="007A5907" w:rsidP="00DB4EEF">
            <w:pPr>
              <w:spacing w:line="240" w:lineRule="atLeast"/>
            </w:pPr>
            <w:r>
              <w:rPr>
                <w:rFonts w:cs="Arial"/>
              </w:rPr>
              <w:t>Front Fog Active Input Conditions</w:t>
            </w:r>
          </w:p>
        </w:tc>
        <w:sdt>
          <w:sdtPr>
            <w:alias w:val="Modification"/>
            <w:tag w:val="Modification"/>
            <w:id w:val="-245034609"/>
            <w:placeholder>
              <w:docPart w:val="1647C3A297394A48B04089DF2177DDA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087D76A" w14:textId="71FF6E51" w:rsidR="00B90ADA" w:rsidRPr="000F4E8B" w:rsidRDefault="00B106DC" w:rsidP="00DB4EEF">
                <w:pPr>
                  <w:spacing w:line="240" w:lineRule="atLeast"/>
                </w:pPr>
                <w:r>
                  <w:t>Unchanged</w:t>
                </w:r>
              </w:p>
            </w:tc>
          </w:sdtContent>
        </w:sdt>
        <w:tc>
          <w:tcPr>
            <w:tcW w:w="1712" w:type="dxa"/>
          </w:tcPr>
          <w:p w14:paraId="465FA598" w14:textId="3FAD68A9" w:rsidR="00B90ADA" w:rsidRPr="000F4E8B" w:rsidRDefault="0055615E" w:rsidP="00DB4EEF">
            <w:pPr>
              <w:spacing w:line="240" w:lineRule="atLeast"/>
            </w:pPr>
            <w:r>
              <w:t xml:space="preserve"> </w:t>
            </w:r>
          </w:p>
        </w:tc>
        <w:tc>
          <w:tcPr>
            <w:tcW w:w="2958" w:type="dxa"/>
          </w:tcPr>
          <w:p w14:paraId="5E6098E0" w14:textId="77777777" w:rsidR="00B90ADA" w:rsidRPr="000F4E8B" w:rsidRDefault="00B90ADA" w:rsidP="00DB4EEF">
            <w:pPr>
              <w:spacing w:line="240" w:lineRule="atLeast"/>
            </w:pPr>
          </w:p>
        </w:tc>
      </w:tr>
      <w:tr w:rsidR="00B90ADA" w14:paraId="020141A5" w14:textId="77777777" w:rsidTr="00B13FA7">
        <w:tc>
          <w:tcPr>
            <w:tcW w:w="1934" w:type="dxa"/>
          </w:tcPr>
          <w:p w14:paraId="32B4F1B4" w14:textId="239BFAE2" w:rsidR="00B90ADA" w:rsidRPr="000F4E8B" w:rsidRDefault="00F13301" w:rsidP="00DB4EEF">
            <w:pPr>
              <w:spacing w:line="240" w:lineRule="atLeast"/>
            </w:pPr>
            <w:bookmarkStart w:id="257" w:name="R_ID_FNC_00003_Front_Fog_InActive_Input_"/>
            <w:r>
              <w:rPr>
                <w:rFonts w:cs="Arial"/>
              </w:rPr>
              <w:t>R_FNC_Front Fog InActive_00003</w:t>
            </w:r>
            <w:bookmarkEnd w:id="257"/>
          </w:p>
        </w:tc>
        <w:tc>
          <w:tcPr>
            <w:tcW w:w="2177" w:type="dxa"/>
          </w:tcPr>
          <w:p w14:paraId="62A95058" w14:textId="521E9265" w:rsidR="00B90ADA" w:rsidRPr="000F4E8B" w:rsidRDefault="00B106DC" w:rsidP="00DB4EEF">
            <w:pPr>
              <w:spacing w:line="240" w:lineRule="atLeast"/>
            </w:pPr>
            <w:r>
              <w:rPr>
                <w:rFonts w:cs="Arial"/>
              </w:rPr>
              <w:t>Front Fog InActive Input Conditions</w:t>
            </w:r>
          </w:p>
        </w:tc>
        <w:sdt>
          <w:sdtPr>
            <w:alias w:val="Modification"/>
            <w:tag w:val="Modification"/>
            <w:id w:val="-1159228513"/>
            <w:placeholder>
              <w:docPart w:val="F530165F60534F92B2D30776209D01D4"/>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47C2487" w14:textId="5658C5F1" w:rsidR="00B90ADA" w:rsidRPr="000F4E8B" w:rsidRDefault="00B106DC" w:rsidP="00DB4EEF">
                <w:pPr>
                  <w:spacing w:line="240" w:lineRule="atLeast"/>
                </w:pPr>
                <w:r>
                  <w:t>Unchanged</w:t>
                </w:r>
              </w:p>
            </w:tc>
          </w:sdtContent>
        </w:sdt>
        <w:tc>
          <w:tcPr>
            <w:tcW w:w="1712" w:type="dxa"/>
          </w:tcPr>
          <w:p w14:paraId="7991F960" w14:textId="3DA82674" w:rsidR="00B90ADA" w:rsidRPr="000F4E8B" w:rsidRDefault="0055615E" w:rsidP="00DB4EEF">
            <w:pPr>
              <w:spacing w:line="240" w:lineRule="atLeast"/>
            </w:pPr>
            <w:r>
              <w:t xml:space="preserve"> </w:t>
            </w:r>
          </w:p>
        </w:tc>
        <w:tc>
          <w:tcPr>
            <w:tcW w:w="2958" w:type="dxa"/>
          </w:tcPr>
          <w:p w14:paraId="7018C9C3" w14:textId="77777777" w:rsidR="00B90ADA" w:rsidRPr="000F4E8B" w:rsidRDefault="00B90ADA" w:rsidP="00DB4EEF">
            <w:pPr>
              <w:spacing w:line="240" w:lineRule="atLeast"/>
            </w:pPr>
          </w:p>
        </w:tc>
      </w:tr>
      <w:tr w:rsidR="00B106DC" w14:paraId="1B9D714B" w14:textId="77777777" w:rsidTr="00B13FA7">
        <w:tc>
          <w:tcPr>
            <w:tcW w:w="1934" w:type="dxa"/>
          </w:tcPr>
          <w:p w14:paraId="7A6D948F" w14:textId="32880CD3" w:rsidR="00B106DC" w:rsidRPr="000F4E8B" w:rsidRDefault="00EF7521" w:rsidP="00DB4EEF">
            <w:pPr>
              <w:spacing w:line="240" w:lineRule="atLeast"/>
            </w:pPr>
            <w:r>
              <w:rPr>
                <w:rFonts w:cs="Arial"/>
              </w:rPr>
              <w:t xml:space="preserve"> </w:t>
            </w:r>
            <w:bookmarkStart w:id="258" w:name="R_ID_FNC_00021_Front_Fog_Turn_OFF_EU"/>
            <w:r w:rsidR="00B3046B">
              <w:rPr>
                <w:rFonts w:cs="Arial"/>
              </w:rPr>
              <w:t>R_FNC_Front Fog Turn OFF-EU_00021</w:t>
            </w:r>
            <w:bookmarkEnd w:id="258"/>
          </w:p>
        </w:tc>
        <w:tc>
          <w:tcPr>
            <w:tcW w:w="2177" w:type="dxa"/>
          </w:tcPr>
          <w:p w14:paraId="58E92F61" w14:textId="2C7B354D" w:rsidR="00B106DC" w:rsidRPr="000F4E8B" w:rsidRDefault="00EF7521" w:rsidP="00DB4EEF">
            <w:pPr>
              <w:spacing w:line="240" w:lineRule="atLeast"/>
            </w:pPr>
            <w:r>
              <w:rPr>
                <w:rFonts w:cs="Arial"/>
              </w:rPr>
              <w:t xml:space="preserve"> </w:t>
            </w:r>
            <w:r w:rsidR="008D0099">
              <w:rPr>
                <w:rFonts w:cs="Arial"/>
              </w:rPr>
              <w:t>Front Fog Turn OFF-EU</w:t>
            </w:r>
          </w:p>
        </w:tc>
        <w:sdt>
          <w:sdtPr>
            <w:alias w:val="Modification"/>
            <w:tag w:val="Modification"/>
            <w:id w:val="-575436719"/>
            <w:placeholder>
              <w:docPart w:val="67185FE227EC47B7A7E09D3F1A276403"/>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4CB78C7" w14:textId="77777777" w:rsidR="00B106DC" w:rsidRPr="000F4E8B" w:rsidRDefault="00B106DC" w:rsidP="00DB4EEF">
                <w:pPr>
                  <w:spacing w:line="240" w:lineRule="atLeast"/>
                </w:pPr>
                <w:r>
                  <w:t>Unchanged</w:t>
                </w:r>
              </w:p>
            </w:tc>
          </w:sdtContent>
        </w:sdt>
        <w:tc>
          <w:tcPr>
            <w:tcW w:w="1712" w:type="dxa"/>
          </w:tcPr>
          <w:p w14:paraId="0CE52A49" w14:textId="77777777" w:rsidR="00B106DC" w:rsidRPr="000F4E8B" w:rsidRDefault="00B106DC" w:rsidP="00DB4EEF">
            <w:pPr>
              <w:spacing w:line="240" w:lineRule="atLeast"/>
            </w:pPr>
            <w:r>
              <w:t xml:space="preserve"> </w:t>
            </w:r>
          </w:p>
        </w:tc>
        <w:tc>
          <w:tcPr>
            <w:tcW w:w="2958" w:type="dxa"/>
          </w:tcPr>
          <w:p w14:paraId="4E93EAA4" w14:textId="77777777" w:rsidR="00B106DC" w:rsidRPr="000F4E8B" w:rsidRDefault="00B106DC" w:rsidP="00DB4EEF">
            <w:pPr>
              <w:spacing w:line="240" w:lineRule="atLeast"/>
            </w:pPr>
          </w:p>
        </w:tc>
      </w:tr>
      <w:tr w:rsidR="00B106DC" w14:paraId="25296B59" w14:textId="77777777" w:rsidTr="00B13FA7">
        <w:tc>
          <w:tcPr>
            <w:tcW w:w="1934" w:type="dxa"/>
          </w:tcPr>
          <w:p w14:paraId="3366AF4C" w14:textId="6ACA8A46" w:rsidR="00B106DC" w:rsidRPr="000F4E8B" w:rsidRDefault="00EF7521" w:rsidP="00DB4EEF">
            <w:pPr>
              <w:spacing w:line="240" w:lineRule="atLeast"/>
            </w:pPr>
            <w:r>
              <w:rPr>
                <w:rFonts w:cs="Arial"/>
              </w:rPr>
              <w:t xml:space="preserve"> </w:t>
            </w:r>
            <w:bookmarkStart w:id="259" w:name="R_ID_FNC_00022_Front_Fog_Turn_OFF_US"/>
            <w:r w:rsidR="00BE72DE">
              <w:rPr>
                <w:rFonts w:cs="Arial"/>
              </w:rPr>
              <w:t>R_FNC_Front Fog Turn OFF-US_00022</w:t>
            </w:r>
            <w:bookmarkEnd w:id="259"/>
          </w:p>
        </w:tc>
        <w:tc>
          <w:tcPr>
            <w:tcW w:w="2177" w:type="dxa"/>
          </w:tcPr>
          <w:p w14:paraId="055FBF25" w14:textId="78747222" w:rsidR="00B106DC" w:rsidRPr="000F4E8B" w:rsidRDefault="00EF7521" w:rsidP="00DB4EEF">
            <w:pPr>
              <w:spacing w:line="240" w:lineRule="atLeast"/>
            </w:pPr>
            <w:r>
              <w:rPr>
                <w:rFonts w:cs="Arial"/>
              </w:rPr>
              <w:t xml:space="preserve"> </w:t>
            </w:r>
            <w:r w:rsidR="005755A9">
              <w:rPr>
                <w:rFonts w:cs="Arial"/>
              </w:rPr>
              <w:t>Front Fog Turn OFF-US</w:t>
            </w:r>
          </w:p>
        </w:tc>
        <w:sdt>
          <w:sdtPr>
            <w:alias w:val="Modification"/>
            <w:tag w:val="Modification"/>
            <w:id w:val="1315915822"/>
            <w:placeholder>
              <w:docPart w:val="CF8852906D03406DAB1B84DC8115EE6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5349B53" w14:textId="77777777" w:rsidR="00B106DC" w:rsidRPr="000F4E8B" w:rsidRDefault="00B106DC" w:rsidP="00DB4EEF">
                <w:pPr>
                  <w:spacing w:line="240" w:lineRule="atLeast"/>
                </w:pPr>
                <w:r>
                  <w:t>Unchanged</w:t>
                </w:r>
              </w:p>
            </w:tc>
          </w:sdtContent>
        </w:sdt>
        <w:tc>
          <w:tcPr>
            <w:tcW w:w="1712" w:type="dxa"/>
          </w:tcPr>
          <w:p w14:paraId="0E37916D" w14:textId="77777777" w:rsidR="00B106DC" w:rsidRPr="000F4E8B" w:rsidRDefault="00B106DC" w:rsidP="00DB4EEF">
            <w:pPr>
              <w:spacing w:line="240" w:lineRule="atLeast"/>
            </w:pPr>
            <w:r>
              <w:t xml:space="preserve"> </w:t>
            </w:r>
          </w:p>
        </w:tc>
        <w:tc>
          <w:tcPr>
            <w:tcW w:w="2958" w:type="dxa"/>
          </w:tcPr>
          <w:p w14:paraId="04D2C703" w14:textId="77777777" w:rsidR="00B106DC" w:rsidRPr="000F4E8B" w:rsidRDefault="00B106DC" w:rsidP="00DB4EEF">
            <w:pPr>
              <w:spacing w:line="240" w:lineRule="atLeast"/>
            </w:pPr>
          </w:p>
        </w:tc>
      </w:tr>
      <w:tr w:rsidR="00B106DC" w14:paraId="7B3F28E2" w14:textId="77777777" w:rsidTr="00B13FA7">
        <w:tc>
          <w:tcPr>
            <w:tcW w:w="1934" w:type="dxa"/>
          </w:tcPr>
          <w:p w14:paraId="4BF666F4" w14:textId="22F0CCAC" w:rsidR="00B106DC" w:rsidRPr="000F4E8B" w:rsidRDefault="00EF7521" w:rsidP="00DB4EEF">
            <w:pPr>
              <w:spacing w:line="240" w:lineRule="atLeast"/>
            </w:pPr>
            <w:r>
              <w:rPr>
                <w:rFonts w:cs="Arial"/>
              </w:rPr>
              <w:t xml:space="preserve"> </w:t>
            </w:r>
            <w:bookmarkStart w:id="260" w:name="R_ID_FNC_00004_Rear_Fog_Active_Input_Con"/>
            <w:r w:rsidR="007D67BF">
              <w:rPr>
                <w:rFonts w:cs="Arial"/>
              </w:rPr>
              <w:t>R_FNC_Rear Fog Active_00004</w:t>
            </w:r>
            <w:bookmarkEnd w:id="260"/>
          </w:p>
        </w:tc>
        <w:tc>
          <w:tcPr>
            <w:tcW w:w="2177" w:type="dxa"/>
          </w:tcPr>
          <w:p w14:paraId="46D87FF9" w14:textId="31CCB4B8" w:rsidR="00B106DC" w:rsidRPr="000F4E8B" w:rsidRDefault="00EF7521" w:rsidP="00DB4EEF">
            <w:pPr>
              <w:spacing w:line="240" w:lineRule="atLeast"/>
            </w:pPr>
            <w:r>
              <w:rPr>
                <w:rFonts w:cs="Arial"/>
              </w:rPr>
              <w:t xml:space="preserve"> </w:t>
            </w:r>
            <w:r w:rsidR="002855FE">
              <w:rPr>
                <w:rFonts w:cs="Arial"/>
              </w:rPr>
              <w:t>Rear Fog Active Input Conditions</w:t>
            </w:r>
          </w:p>
        </w:tc>
        <w:sdt>
          <w:sdtPr>
            <w:alias w:val="Modification"/>
            <w:tag w:val="Modification"/>
            <w:id w:val="-542057524"/>
            <w:placeholder>
              <w:docPart w:val="3CB71E66A61446B4A44FDD90D6545BC2"/>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AB24B6B" w14:textId="77777777" w:rsidR="00B106DC" w:rsidRPr="000F4E8B" w:rsidRDefault="00B106DC" w:rsidP="00DB4EEF">
                <w:pPr>
                  <w:spacing w:line="240" w:lineRule="atLeast"/>
                </w:pPr>
                <w:r>
                  <w:t>Unchanged</w:t>
                </w:r>
              </w:p>
            </w:tc>
          </w:sdtContent>
        </w:sdt>
        <w:tc>
          <w:tcPr>
            <w:tcW w:w="1712" w:type="dxa"/>
          </w:tcPr>
          <w:p w14:paraId="25045184" w14:textId="77777777" w:rsidR="00B106DC" w:rsidRPr="000F4E8B" w:rsidRDefault="00B106DC" w:rsidP="00DB4EEF">
            <w:pPr>
              <w:spacing w:line="240" w:lineRule="atLeast"/>
            </w:pPr>
            <w:r>
              <w:t xml:space="preserve"> </w:t>
            </w:r>
          </w:p>
        </w:tc>
        <w:tc>
          <w:tcPr>
            <w:tcW w:w="2958" w:type="dxa"/>
          </w:tcPr>
          <w:p w14:paraId="31B8025B" w14:textId="77777777" w:rsidR="00B106DC" w:rsidRPr="000F4E8B" w:rsidRDefault="00B106DC" w:rsidP="00DB4EEF">
            <w:pPr>
              <w:spacing w:line="240" w:lineRule="atLeast"/>
            </w:pPr>
          </w:p>
        </w:tc>
      </w:tr>
      <w:tr w:rsidR="00B106DC" w14:paraId="6E83E370" w14:textId="77777777" w:rsidTr="00B13FA7">
        <w:tc>
          <w:tcPr>
            <w:tcW w:w="1934" w:type="dxa"/>
          </w:tcPr>
          <w:p w14:paraId="3FA4D69A" w14:textId="073087D6" w:rsidR="00B106DC" w:rsidRPr="000F4E8B" w:rsidRDefault="00EF7521" w:rsidP="00DB4EEF">
            <w:pPr>
              <w:spacing w:line="240" w:lineRule="atLeast"/>
            </w:pPr>
            <w:r>
              <w:rPr>
                <w:rFonts w:cs="Arial"/>
              </w:rPr>
              <w:t xml:space="preserve"> </w:t>
            </w:r>
            <w:bookmarkStart w:id="261" w:name="R_ID_FNC_00023_Rear_Fog_Trailer_Light_US"/>
            <w:r w:rsidR="00C13A81">
              <w:rPr>
                <w:rFonts w:cs="Arial"/>
              </w:rPr>
              <w:t>R_FNC_Rear Fog Trailer-ALLOW_00023</w:t>
            </w:r>
            <w:bookmarkEnd w:id="261"/>
          </w:p>
        </w:tc>
        <w:tc>
          <w:tcPr>
            <w:tcW w:w="2177" w:type="dxa"/>
          </w:tcPr>
          <w:p w14:paraId="31C9BB25" w14:textId="09FAE261" w:rsidR="00B106DC" w:rsidRPr="000F4E8B" w:rsidRDefault="00EF7521" w:rsidP="00DB4EEF">
            <w:pPr>
              <w:spacing w:line="240" w:lineRule="atLeast"/>
            </w:pPr>
            <w:r>
              <w:rPr>
                <w:rFonts w:cs="Arial"/>
              </w:rPr>
              <w:t xml:space="preserve"> </w:t>
            </w:r>
            <w:r w:rsidR="000809E9">
              <w:rPr>
                <w:rFonts w:cs="Arial"/>
              </w:rPr>
              <w:t>Rear Fog Trailer Light-ALLOW</w:t>
            </w:r>
          </w:p>
        </w:tc>
        <w:sdt>
          <w:sdtPr>
            <w:alias w:val="Modification"/>
            <w:tag w:val="Modification"/>
            <w:id w:val="-862357253"/>
            <w:placeholder>
              <w:docPart w:val="44F3CBE7EC9F470F952933BAAEF8CC11"/>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31D552F" w14:textId="77777777" w:rsidR="00B106DC" w:rsidRPr="000F4E8B" w:rsidRDefault="00B106DC" w:rsidP="00DB4EEF">
                <w:pPr>
                  <w:spacing w:line="240" w:lineRule="atLeast"/>
                </w:pPr>
                <w:r>
                  <w:t>Unchanged</w:t>
                </w:r>
              </w:p>
            </w:tc>
          </w:sdtContent>
        </w:sdt>
        <w:tc>
          <w:tcPr>
            <w:tcW w:w="1712" w:type="dxa"/>
          </w:tcPr>
          <w:p w14:paraId="37599E47" w14:textId="77777777" w:rsidR="00B106DC" w:rsidRPr="000F4E8B" w:rsidRDefault="00B106DC" w:rsidP="00DB4EEF">
            <w:pPr>
              <w:spacing w:line="240" w:lineRule="atLeast"/>
            </w:pPr>
            <w:r>
              <w:t xml:space="preserve"> </w:t>
            </w:r>
          </w:p>
        </w:tc>
        <w:tc>
          <w:tcPr>
            <w:tcW w:w="2958" w:type="dxa"/>
          </w:tcPr>
          <w:p w14:paraId="0419D819" w14:textId="77777777" w:rsidR="00B106DC" w:rsidRPr="000F4E8B" w:rsidRDefault="00B106DC" w:rsidP="00DB4EEF">
            <w:pPr>
              <w:spacing w:line="240" w:lineRule="atLeast"/>
            </w:pPr>
          </w:p>
        </w:tc>
      </w:tr>
      <w:tr w:rsidR="00B106DC" w14:paraId="0A796568" w14:textId="77777777" w:rsidTr="00B13FA7">
        <w:tc>
          <w:tcPr>
            <w:tcW w:w="1934" w:type="dxa"/>
          </w:tcPr>
          <w:p w14:paraId="75E76AE7" w14:textId="571A435E" w:rsidR="00B106DC" w:rsidRPr="000F4E8B" w:rsidRDefault="00EF7521" w:rsidP="00DB4EEF">
            <w:pPr>
              <w:spacing w:line="240" w:lineRule="atLeast"/>
            </w:pPr>
            <w:r>
              <w:rPr>
                <w:rFonts w:cs="Arial"/>
              </w:rPr>
              <w:t xml:space="preserve"> </w:t>
            </w:r>
            <w:bookmarkStart w:id="262" w:name="R_ID_FNC_00024_Rear_Fog_Trailer_Light_EU"/>
            <w:r w:rsidR="005D44E3">
              <w:rPr>
                <w:rFonts w:cs="Arial"/>
              </w:rPr>
              <w:t>R_FNC_Rear Fog Trailer-INHIBIT_00024</w:t>
            </w:r>
            <w:bookmarkEnd w:id="262"/>
          </w:p>
        </w:tc>
        <w:tc>
          <w:tcPr>
            <w:tcW w:w="2177" w:type="dxa"/>
          </w:tcPr>
          <w:p w14:paraId="49FD1DB9" w14:textId="55D7862A" w:rsidR="00B106DC" w:rsidRPr="000F4E8B" w:rsidRDefault="00EF7521" w:rsidP="00DB4EEF">
            <w:pPr>
              <w:spacing w:line="240" w:lineRule="atLeast"/>
            </w:pPr>
            <w:r>
              <w:rPr>
                <w:rFonts w:cs="Arial"/>
              </w:rPr>
              <w:t xml:space="preserve"> </w:t>
            </w:r>
            <w:r w:rsidR="005673B2">
              <w:rPr>
                <w:rFonts w:cs="Arial"/>
              </w:rPr>
              <w:t>Rear Fog Trailer Light-INHIBIT</w:t>
            </w:r>
          </w:p>
        </w:tc>
        <w:sdt>
          <w:sdtPr>
            <w:alias w:val="Modification"/>
            <w:tag w:val="Modification"/>
            <w:id w:val="343831021"/>
            <w:placeholder>
              <w:docPart w:val="DE558CEC1E38489AA7A75F5D7542B449"/>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E6A1B26" w14:textId="77777777" w:rsidR="00B106DC" w:rsidRPr="000F4E8B" w:rsidRDefault="00B106DC" w:rsidP="00DB4EEF">
                <w:pPr>
                  <w:spacing w:line="240" w:lineRule="atLeast"/>
                </w:pPr>
                <w:r>
                  <w:t>Unchanged</w:t>
                </w:r>
              </w:p>
            </w:tc>
          </w:sdtContent>
        </w:sdt>
        <w:tc>
          <w:tcPr>
            <w:tcW w:w="1712" w:type="dxa"/>
          </w:tcPr>
          <w:p w14:paraId="17A04B96" w14:textId="77777777" w:rsidR="00B106DC" w:rsidRPr="000F4E8B" w:rsidRDefault="00B106DC" w:rsidP="00DB4EEF">
            <w:pPr>
              <w:spacing w:line="240" w:lineRule="atLeast"/>
            </w:pPr>
            <w:r>
              <w:t xml:space="preserve"> </w:t>
            </w:r>
          </w:p>
        </w:tc>
        <w:tc>
          <w:tcPr>
            <w:tcW w:w="2958" w:type="dxa"/>
          </w:tcPr>
          <w:p w14:paraId="7B80779B" w14:textId="77777777" w:rsidR="00B106DC" w:rsidRPr="000F4E8B" w:rsidRDefault="00B106DC" w:rsidP="00DB4EEF">
            <w:pPr>
              <w:spacing w:line="240" w:lineRule="atLeast"/>
            </w:pPr>
          </w:p>
        </w:tc>
      </w:tr>
      <w:tr w:rsidR="00590D35" w14:paraId="406253E3" w14:textId="77777777" w:rsidTr="00B13FA7">
        <w:tc>
          <w:tcPr>
            <w:tcW w:w="1934" w:type="dxa"/>
          </w:tcPr>
          <w:p w14:paraId="030D857F" w14:textId="7DA702FF" w:rsidR="00590D35" w:rsidRPr="000F4E8B" w:rsidRDefault="00590D35" w:rsidP="00DB4EEF">
            <w:pPr>
              <w:spacing w:line="240" w:lineRule="atLeast"/>
            </w:pPr>
            <w:bookmarkStart w:id="263" w:name="_Hlk71025203"/>
            <w:r>
              <w:rPr>
                <w:rFonts w:cs="Arial"/>
              </w:rPr>
              <w:t xml:space="preserve"> </w:t>
            </w:r>
            <w:bookmarkStart w:id="264" w:name="R_ID_FNC_00026_Rear_Fog_Disable_Conditio"/>
            <w:r w:rsidR="0041657F">
              <w:rPr>
                <w:rFonts w:cs="Arial"/>
              </w:rPr>
              <w:t>R_FNC_Rear Fog Disable-EU_00026</w:t>
            </w:r>
            <w:bookmarkEnd w:id="264"/>
          </w:p>
        </w:tc>
        <w:tc>
          <w:tcPr>
            <w:tcW w:w="2177" w:type="dxa"/>
          </w:tcPr>
          <w:p w14:paraId="38C6FF20" w14:textId="5895368B" w:rsidR="00590D35" w:rsidRPr="000F4E8B" w:rsidRDefault="00590D35" w:rsidP="00DB4EEF">
            <w:pPr>
              <w:spacing w:line="240" w:lineRule="atLeast"/>
            </w:pPr>
            <w:r>
              <w:rPr>
                <w:rFonts w:cs="Arial"/>
              </w:rPr>
              <w:t xml:space="preserve">  </w:t>
            </w:r>
            <w:r w:rsidR="00343A7A">
              <w:rPr>
                <w:rFonts w:cs="Arial"/>
              </w:rPr>
              <w:t>Rear Fog Disable Conditions-EU</w:t>
            </w:r>
          </w:p>
        </w:tc>
        <w:sdt>
          <w:sdtPr>
            <w:alias w:val="Modification"/>
            <w:tag w:val="Modification"/>
            <w:id w:val="719633904"/>
            <w:placeholder>
              <w:docPart w:val="7D9E5DCA582640119334052AB0CB4CAC"/>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5364BFD" w14:textId="77777777" w:rsidR="00590D35" w:rsidRPr="000F4E8B" w:rsidRDefault="00590D35" w:rsidP="00DB4EEF">
                <w:pPr>
                  <w:spacing w:line="240" w:lineRule="atLeast"/>
                </w:pPr>
                <w:r>
                  <w:t>Unchanged</w:t>
                </w:r>
              </w:p>
            </w:tc>
          </w:sdtContent>
        </w:sdt>
        <w:tc>
          <w:tcPr>
            <w:tcW w:w="1712" w:type="dxa"/>
          </w:tcPr>
          <w:p w14:paraId="4F0DFFD4" w14:textId="77777777" w:rsidR="00590D35" w:rsidRPr="000F4E8B" w:rsidRDefault="00590D35" w:rsidP="00DB4EEF">
            <w:pPr>
              <w:spacing w:line="240" w:lineRule="atLeast"/>
            </w:pPr>
            <w:r>
              <w:t xml:space="preserve"> </w:t>
            </w:r>
          </w:p>
        </w:tc>
        <w:tc>
          <w:tcPr>
            <w:tcW w:w="2958" w:type="dxa"/>
          </w:tcPr>
          <w:p w14:paraId="671C3677" w14:textId="77777777" w:rsidR="00590D35" w:rsidRPr="000F4E8B" w:rsidRDefault="00590D35" w:rsidP="00DB4EEF">
            <w:pPr>
              <w:spacing w:line="240" w:lineRule="atLeast"/>
            </w:pPr>
          </w:p>
        </w:tc>
      </w:tr>
      <w:tr w:rsidR="00590D35" w14:paraId="22994CFE" w14:textId="77777777" w:rsidTr="00B13FA7">
        <w:tc>
          <w:tcPr>
            <w:tcW w:w="1934" w:type="dxa"/>
          </w:tcPr>
          <w:p w14:paraId="0839EACD" w14:textId="656DDE6A" w:rsidR="00590D35" w:rsidRPr="000F4E8B" w:rsidRDefault="00590D35" w:rsidP="00DB4EEF">
            <w:pPr>
              <w:spacing w:line="240" w:lineRule="atLeast"/>
            </w:pPr>
            <w:r>
              <w:rPr>
                <w:rFonts w:cs="Arial"/>
              </w:rPr>
              <w:t xml:space="preserve"> </w:t>
            </w:r>
            <w:bookmarkStart w:id="265" w:name="R_ID_FNC_00007_Rear_Trailer_Configuratio"/>
            <w:r w:rsidR="004C0817">
              <w:rPr>
                <w:rFonts w:cs="Arial"/>
              </w:rPr>
              <w:t>R_FNC_Rear Trailer Mode_00007</w:t>
            </w:r>
            <w:bookmarkEnd w:id="265"/>
          </w:p>
        </w:tc>
        <w:tc>
          <w:tcPr>
            <w:tcW w:w="2177" w:type="dxa"/>
          </w:tcPr>
          <w:p w14:paraId="30F16F26" w14:textId="470F7FDB" w:rsidR="00590D35" w:rsidRPr="000F4E8B" w:rsidRDefault="00590D35" w:rsidP="00DB4EEF">
            <w:pPr>
              <w:spacing w:line="240" w:lineRule="atLeast"/>
            </w:pPr>
            <w:r>
              <w:rPr>
                <w:rFonts w:cs="Arial"/>
              </w:rPr>
              <w:t xml:space="preserve">  </w:t>
            </w:r>
            <w:r w:rsidR="00D90256">
              <w:rPr>
                <w:rFonts w:cs="Arial"/>
              </w:rPr>
              <w:t>Rear Trailer Configuration</w:t>
            </w:r>
          </w:p>
        </w:tc>
        <w:sdt>
          <w:sdtPr>
            <w:alias w:val="Modification"/>
            <w:tag w:val="Modification"/>
            <w:id w:val="434948903"/>
            <w:placeholder>
              <w:docPart w:val="50D594241A814EAABE511E049F3D3A9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941D2E1" w14:textId="77777777" w:rsidR="00590D35" w:rsidRPr="000F4E8B" w:rsidRDefault="00590D35" w:rsidP="00DB4EEF">
                <w:pPr>
                  <w:spacing w:line="240" w:lineRule="atLeast"/>
                </w:pPr>
                <w:r>
                  <w:t>Unchanged</w:t>
                </w:r>
              </w:p>
            </w:tc>
          </w:sdtContent>
        </w:sdt>
        <w:tc>
          <w:tcPr>
            <w:tcW w:w="1712" w:type="dxa"/>
          </w:tcPr>
          <w:p w14:paraId="2D43E5EB" w14:textId="77777777" w:rsidR="00590D35" w:rsidRPr="000F4E8B" w:rsidRDefault="00590D35" w:rsidP="00DB4EEF">
            <w:pPr>
              <w:spacing w:line="240" w:lineRule="atLeast"/>
            </w:pPr>
            <w:r>
              <w:t xml:space="preserve"> </w:t>
            </w:r>
          </w:p>
        </w:tc>
        <w:tc>
          <w:tcPr>
            <w:tcW w:w="2958" w:type="dxa"/>
          </w:tcPr>
          <w:p w14:paraId="20D83C98" w14:textId="77777777" w:rsidR="00590D35" w:rsidRPr="000F4E8B" w:rsidRDefault="00590D35" w:rsidP="00DB4EEF">
            <w:pPr>
              <w:spacing w:line="240" w:lineRule="atLeast"/>
            </w:pPr>
          </w:p>
        </w:tc>
      </w:tr>
      <w:bookmarkEnd w:id="263"/>
      <w:tr w:rsidR="00590D35" w14:paraId="54D486DF" w14:textId="77777777" w:rsidTr="00B13FA7">
        <w:tc>
          <w:tcPr>
            <w:tcW w:w="1934" w:type="dxa"/>
          </w:tcPr>
          <w:p w14:paraId="206D5AEF" w14:textId="6C8BA387" w:rsidR="00590D35" w:rsidRDefault="00590D35" w:rsidP="00DB4EEF">
            <w:pPr>
              <w:spacing w:line="240" w:lineRule="atLeast"/>
              <w:rPr>
                <w:rFonts w:cs="Arial"/>
              </w:rPr>
            </w:pPr>
            <w:r>
              <w:rPr>
                <w:rFonts w:cs="Arial"/>
              </w:rPr>
              <w:t xml:space="preserve"> </w:t>
            </w:r>
            <w:bookmarkStart w:id="266" w:name="R_ID_FNC_00012_Ext_Lighting_Ign_Status"/>
            <w:r w:rsidR="00964FD4">
              <w:rPr>
                <w:rFonts w:cs="Arial"/>
              </w:rPr>
              <w:t>R_FNC_Ext Lighting Ign Status_00012</w:t>
            </w:r>
            <w:bookmarkEnd w:id="266"/>
          </w:p>
        </w:tc>
        <w:tc>
          <w:tcPr>
            <w:tcW w:w="2177" w:type="dxa"/>
          </w:tcPr>
          <w:p w14:paraId="1E464391" w14:textId="261EDFE2" w:rsidR="00590D35" w:rsidRDefault="00590D35" w:rsidP="00DB4EEF">
            <w:pPr>
              <w:spacing w:line="240" w:lineRule="atLeast"/>
              <w:rPr>
                <w:rFonts w:cs="Arial"/>
              </w:rPr>
            </w:pPr>
            <w:r>
              <w:rPr>
                <w:rFonts w:cs="Arial"/>
              </w:rPr>
              <w:t xml:space="preserve">  </w:t>
            </w:r>
            <w:r w:rsidR="005934FC">
              <w:rPr>
                <w:rFonts w:cs="Arial"/>
              </w:rPr>
              <w:t>Ext Lighting Ign Status</w:t>
            </w:r>
          </w:p>
        </w:tc>
        <w:sdt>
          <w:sdtPr>
            <w:alias w:val="Modification"/>
            <w:tag w:val="Modification"/>
            <w:id w:val="1475027671"/>
            <w:placeholder>
              <w:docPart w:val="F412F21F774B4923B6BED314B36B18A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89AC2C2" w14:textId="5BBA7EB9" w:rsidR="00590D35" w:rsidRDefault="00590D35" w:rsidP="00DB4EEF">
                <w:pPr>
                  <w:spacing w:line="240" w:lineRule="atLeast"/>
                </w:pPr>
                <w:r>
                  <w:t>Unchanged</w:t>
                </w:r>
              </w:p>
            </w:tc>
          </w:sdtContent>
        </w:sdt>
        <w:tc>
          <w:tcPr>
            <w:tcW w:w="1712" w:type="dxa"/>
          </w:tcPr>
          <w:p w14:paraId="342E3EFB" w14:textId="66EDA0AC" w:rsidR="00590D35" w:rsidRDefault="00590D35" w:rsidP="00DB4EEF">
            <w:pPr>
              <w:spacing w:line="240" w:lineRule="atLeast"/>
            </w:pPr>
            <w:r>
              <w:t xml:space="preserve"> </w:t>
            </w:r>
          </w:p>
        </w:tc>
        <w:tc>
          <w:tcPr>
            <w:tcW w:w="2958" w:type="dxa"/>
          </w:tcPr>
          <w:p w14:paraId="6D32E6FE" w14:textId="77777777" w:rsidR="00590D35" w:rsidRPr="000F4E8B" w:rsidRDefault="00590D35" w:rsidP="00DB4EEF">
            <w:pPr>
              <w:spacing w:line="240" w:lineRule="atLeast"/>
            </w:pPr>
          </w:p>
        </w:tc>
      </w:tr>
      <w:tr w:rsidR="00590D35" w14:paraId="05178A2A" w14:textId="77777777" w:rsidTr="00B13FA7">
        <w:tc>
          <w:tcPr>
            <w:tcW w:w="1934" w:type="dxa"/>
          </w:tcPr>
          <w:p w14:paraId="150ABAE8" w14:textId="78BEF441" w:rsidR="00590D35" w:rsidRDefault="00590D35" w:rsidP="00DB4EEF">
            <w:pPr>
              <w:spacing w:line="240" w:lineRule="atLeast"/>
              <w:rPr>
                <w:rFonts w:cs="Arial"/>
              </w:rPr>
            </w:pPr>
            <w:r>
              <w:rPr>
                <w:rFonts w:cs="Arial"/>
              </w:rPr>
              <w:t xml:space="preserve"> </w:t>
            </w:r>
            <w:bookmarkStart w:id="267" w:name="R_ID_FNC_00008_Head_Beam_Ramp_Speed"/>
            <w:r w:rsidR="00FD3B45">
              <w:rPr>
                <w:rFonts w:cs="Arial"/>
              </w:rPr>
              <w:t xml:space="preserve"> R_FNC_Head Beam Ramp Speed_00008</w:t>
            </w:r>
            <w:bookmarkEnd w:id="267"/>
          </w:p>
        </w:tc>
        <w:tc>
          <w:tcPr>
            <w:tcW w:w="2177" w:type="dxa"/>
          </w:tcPr>
          <w:p w14:paraId="57B121BC" w14:textId="5313660E" w:rsidR="00590D35" w:rsidRDefault="00590D35" w:rsidP="00DB4EEF">
            <w:pPr>
              <w:spacing w:line="240" w:lineRule="atLeast"/>
              <w:rPr>
                <w:rFonts w:cs="Arial"/>
              </w:rPr>
            </w:pPr>
            <w:r>
              <w:rPr>
                <w:rFonts w:cs="Arial"/>
              </w:rPr>
              <w:t xml:space="preserve">  </w:t>
            </w:r>
            <w:r w:rsidR="00756415">
              <w:rPr>
                <w:rFonts w:cs="Arial"/>
              </w:rPr>
              <w:t xml:space="preserve"> Head Beam Ramp Speed</w:t>
            </w:r>
          </w:p>
        </w:tc>
        <w:sdt>
          <w:sdtPr>
            <w:alias w:val="Modification"/>
            <w:tag w:val="Modification"/>
            <w:id w:val="-1927104258"/>
            <w:placeholder>
              <w:docPart w:val="A366090F4FA042F8846F15473C19E864"/>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167FFC4" w14:textId="2AA6974D" w:rsidR="00590D35" w:rsidRDefault="00590D35" w:rsidP="00DB4EEF">
                <w:pPr>
                  <w:spacing w:line="240" w:lineRule="atLeast"/>
                </w:pPr>
                <w:r>
                  <w:t>Unchanged</w:t>
                </w:r>
              </w:p>
            </w:tc>
          </w:sdtContent>
        </w:sdt>
        <w:tc>
          <w:tcPr>
            <w:tcW w:w="1712" w:type="dxa"/>
          </w:tcPr>
          <w:p w14:paraId="4DCBCD35" w14:textId="3A03E76D" w:rsidR="00590D35" w:rsidRDefault="00590D35" w:rsidP="00DB4EEF">
            <w:pPr>
              <w:spacing w:line="240" w:lineRule="atLeast"/>
            </w:pPr>
            <w:r>
              <w:t xml:space="preserve"> </w:t>
            </w:r>
          </w:p>
        </w:tc>
        <w:tc>
          <w:tcPr>
            <w:tcW w:w="2958" w:type="dxa"/>
          </w:tcPr>
          <w:p w14:paraId="1E8C3D47" w14:textId="77777777" w:rsidR="00590D35" w:rsidRPr="000F4E8B" w:rsidRDefault="00590D35" w:rsidP="00DB4EEF">
            <w:pPr>
              <w:spacing w:line="240" w:lineRule="atLeast"/>
            </w:pPr>
          </w:p>
        </w:tc>
      </w:tr>
    </w:tbl>
    <w:p w14:paraId="053FF78A" w14:textId="0F18E7B7" w:rsidR="00B90ADA" w:rsidRDefault="00B13FA7" w:rsidP="00DB4EEF">
      <w:pPr>
        <w:pStyle w:val="Caption"/>
        <w:spacing w:line="240" w:lineRule="atLeast"/>
      </w:pPr>
      <w:bookmarkStart w:id="268" w:name="_Toc530489341"/>
      <w:bookmarkStart w:id="269" w:name="_Toc531361795"/>
      <w:bookmarkStart w:id="270" w:name="_Toc536710835"/>
      <w:bookmarkStart w:id="271" w:name="_Toc536800495"/>
      <w:r>
        <w:br w:type="textWrapping" w:clear="all"/>
      </w:r>
      <w:bookmarkStart w:id="272" w:name="_Toc89265555"/>
      <w:r w:rsidR="00B90ADA"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5</w:t>
      </w:r>
      <w:r w:rsidR="00A378CF">
        <w:rPr>
          <w:noProof/>
        </w:rPr>
        <w:fldChar w:fldCharType="end"/>
      </w:r>
      <w:r w:rsidR="00B90ADA" w:rsidRPr="00702453">
        <w:t xml:space="preserve">: </w:t>
      </w:r>
      <w:bookmarkStart w:id="273" w:name="_Ref536722042"/>
      <w:bookmarkEnd w:id="268"/>
      <w:bookmarkEnd w:id="269"/>
      <w:r w:rsidR="00BB3B5E">
        <w:t>Component</w:t>
      </w:r>
      <w:r w:rsidR="00B90ADA">
        <w:t xml:space="preserve"> Specific Requirements</w:t>
      </w:r>
      <w:bookmarkEnd w:id="270"/>
      <w:bookmarkEnd w:id="271"/>
      <w:bookmarkEnd w:id="272"/>
      <w:bookmarkEnd w:id="273"/>
    </w:p>
    <w:p w14:paraId="02081D24" w14:textId="77777777" w:rsidR="00B90ADA" w:rsidRDefault="00B90ADA" w:rsidP="00DB4EEF">
      <w:pPr>
        <w:spacing w:line="240" w:lineRule="atLeast"/>
      </w:pPr>
    </w:p>
    <w:p w14:paraId="0C52946F" w14:textId="6EE294BE" w:rsidR="0097211D" w:rsidRDefault="0097211D" w:rsidP="00DB4EEF">
      <w:pPr>
        <w:shd w:val="clear" w:color="auto" w:fill="D6E3BC" w:themeFill="accent3" w:themeFillTint="66"/>
        <w:spacing w:line="240" w:lineRule="atLeast"/>
        <w:rPr>
          <w:i/>
          <w:color w:val="808080" w:themeColor="background1" w:themeShade="80"/>
        </w:rPr>
      </w:pPr>
      <w:bookmarkStart w:id="274" w:name="_Hlk26881654"/>
      <w:r w:rsidRPr="0039729E">
        <w:rPr>
          <w:b/>
          <w:i/>
          <w:color w:val="808080" w:themeColor="background1" w:themeShade="80"/>
        </w:rPr>
        <w:t>#Hint:</w:t>
      </w:r>
      <w:r>
        <w:rPr>
          <w:i/>
          <w:color w:val="808080" w:themeColor="background1" w:themeShade="80"/>
        </w:rPr>
        <w:t xml:space="preserve"> Optionally, the table “Inherited</w:t>
      </w:r>
      <w:r w:rsidRPr="000222AE">
        <w:rPr>
          <w:i/>
          <w:color w:val="808080" w:themeColor="background1" w:themeShade="80"/>
        </w:rPr>
        <w:t xml:space="preserve"> Requirements</w:t>
      </w:r>
      <w:r>
        <w:rPr>
          <w:i/>
          <w:color w:val="808080" w:themeColor="background1" w:themeShade="80"/>
        </w:rPr>
        <w:t xml:space="preserve">” below defines which requirements of the corresponding Logical Function are reused without </w:t>
      </w:r>
      <w:r w:rsidRPr="00B10740">
        <w:rPr>
          <w:i/>
          <w:color w:val="808080" w:themeColor="background1" w:themeShade="80"/>
        </w:rPr>
        <w:t>change by the ECU</w:t>
      </w:r>
      <w:r>
        <w:rPr>
          <w:i/>
          <w:color w:val="808080" w:themeColor="background1" w:themeShade="80"/>
        </w:rPr>
        <w:t xml:space="preserve">. This table is optional, because the set of unchanged requirements can be derived implicitly from the list of requirements of the Logical Function and those listed in the table </w:t>
      </w:r>
      <w:r w:rsidRPr="00B10740">
        <w:rPr>
          <w:i/>
          <w:iCs/>
          <w:color w:val="808080" w:themeColor="background1" w:themeShade="80"/>
        </w:rPr>
        <w:t>“</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ED442C" w:rsidRPr="00ED442C">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w:t>
      </w:r>
    </w:p>
    <w:p w14:paraId="571530E8" w14:textId="77777777" w:rsidR="0097211D" w:rsidRDefault="0097211D" w:rsidP="00DB4EEF">
      <w:pPr>
        <w:spacing w:line="240" w:lineRule="atLeast"/>
      </w:pPr>
    </w:p>
    <w:tbl>
      <w:tblPr>
        <w:tblStyle w:val="TableGrid"/>
        <w:tblW w:w="10201" w:type="dxa"/>
        <w:tblLook w:val="04A0" w:firstRow="1" w:lastRow="0" w:firstColumn="1" w:lastColumn="0" w:noHBand="0" w:noVBand="1"/>
      </w:tblPr>
      <w:tblGrid>
        <w:gridCol w:w="1838"/>
        <w:gridCol w:w="4253"/>
        <w:gridCol w:w="4110"/>
      </w:tblGrid>
      <w:tr w:rsidR="00B90ADA" w14:paraId="5A3D7BA0" w14:textId="77777777" w:rsidTr="006A107F">
        <w:tc>
          <w:tcPr>
            <w:tcW w:w="1838" w:type="dxa"/>
            <w:shd w:val="clear" w:color="auto" w:fill="D9D9D9" w:themeFill="background1" w:themeFillShade="D9"/>
          </w:tcPr>
          <w:p w14:paraId="63022241" w14:textId="77777777" w:rsidR="00B90ADA" w:rsidRDefault="00B90ADA" w:rsidP="00DB4EEF">
            <w:pPr>
              <w:spacing w:line="240" w:lineRule="atLeast"/>
              <w:rPr>
                <w:b/>
              </w:rPr>
            </w:pPr>
            <w:r w:rsidRPr="00AF169D">
              <w:rPr>
                <w:b/>
              </w:rPr>
              <w:t>Requirement ID</w:t>
            </w:r>
          </w:p>
          <w:p w14:paraId="63E91232" w14:textId="77777777" w:rsidR="00B90ADA" w:rsidRPr="00AF169D" w:rsidRDefault="00B90ADA" w:rsidP="00DB4EEF">
            <w:pPr>
              <w:spacing w:line="240" w:lineRule="atLeast"/>
              <w:rPr>
                <w:b/>
              </w:rPr>
            </w:pPr>
            <w:r w:rsidRPr="00EB7BB6">
              <w:t>(of Logical Function)</w:t>
            </w:r>
          </w:p>
        </w:tc>
        <w:tc>
          <w:tcPr>
            <w:tcW w:w="4253" w:type="dxa"/>
            <w:shd w:val="clear" w:color="auto" w:fill="D9D9D9" w:themeFill="background1" w:themeFillShade="D9"/>
          </w:tcPr>
          <w:p w14:paraId="7F6BE84B" w14:textId="77777777" w:rsidR="00B90ADA" w:rsidRPr="00AF169D" w:rsidRDefault="00B90ADA" w:rsidP="00DB4EEF">
            <w:pPr>
              <w:spacing w:line="240" w:lineRule="atLeast"/>
              <w:rPr>
                <w:b/>
              </w:rPr>
            </w:pPr>
            <w:r w:rsidRPr="00AF169D">
              <w:rPr>
                <w:b/>
              </w:rPr>
              <w:t>Requirement Title</w:t>
            </w:r>
          </w:p>
        </w:tc>
        <w:tc>
          <w:tcPr>
            <w:tcW w:w="4110" w:type="dxa"/>
            <w:shd w:val="clear" w:color="auto" w:fill="D9D9D9" w:themeFill="background1" w:themeFillShade="D9"/>
          </w:tcPr>
          <w:p w14:paraId="69BB872B" w14:textId="77777777" w:rsidR="00B90ADA" w:rsidRPr="00AF169D" w:rsidRDefault="00B90ADA" w:rsidP="00DB4EEF">
            <w:pPr>
              <w:spacing w:line="240" w:lineRule="atLeast"/>
              <w:rPr>
                <w:b/>
              </w:rPr>
            </w:pPr>
            <w:r>
              <w:rPr>
                <w:b/>
              </w:rPr>
              <w:t>Comment</w:t>
            </w:r>
          </w:p>
        </w:tc>
      </w:tr>
      <w:tr w:rsidR="0076247C" w14:paraId="6B92A60E" w14:textId="77777777" w:rsidTr="006A107F">
        <w:tc>
          <w:tcPr>
            <w:tcW w:w="1838" w:type="dxa"/>
          </w:tcPr>
          <w:p w14:paraId="03BC7E66" w14:textId="2A6977E0" w:rsidR="0076247C" w:rsidRDefault="0055615E" w:rsidP="00DB4EEF">
            <w:pPr>
              <w:spacing w:line="240" w:lineRule="atLeast"/>
            </w:pPr>
            <w:r>
              <w:rPr>
                <w:rFonts w:cs="Arial"/>
              </w:rPr>
              <w:t xml:space="preserve"> </w:t>
            </w:r>
          </w:p>
        </w:tc>
        <w:tc>
          <w:tcPr>
            <w:tcW w:w="4253" w:type="dxa"/>
          </w:tcPr>
          <w:p w14:paraId="7149B74A" w14:textId="50AE66F7" w:rsidR="0076247C" w:rsidRDefault="0055615E" w:rsidP="00DB4EEF">
            <w:pPr>
              <w:spacing w:line="240" w:lineRule="atLeast"/>
            </w:pPr>
            <w:r>
              <w:rPr>
                <w:rFonts w:cs="Arial"/>
              </w:rPr>
              <w:t xml:space="preserve"> </w:t>
            </w:r>
          </w:p>
        </w:tc>
        <w:tc>
          <w:tcPr>
            <w:tcW w:w="4110" w:type="dxa"/>
          </w:tcPr>
          <w:p w14:paraId="3409807A" w14:textId="77777777" w:rsidR="0076247C" w:rsidRDefault="0076247C" w:rsidP="00DB4EEF">
            <w:pPr>
              <w:spacing w:line="240" w:lineRule="atLeast"/>
            </w:pPr>
          </w:p>
        </w:tc>
      </w:tr>
      <w:tr w:rsidR="0076247C" w14:paraId="5924A402" w14:textId="77777777" w:rsidTr="006A107F">
        <w:tc>
          <w:tcPr>
            <w:tcW w:w="1838" w:type="dxa"/>
          </w:tcPr>
          <w:p w14:paraId="73F949D7" w14:textId="77777777" w:rsidR="0076247C" w:rsidRDefault="0076247C" w:rsidP="00DB4EEF">
            <w:pPr>
              <w:spacing w:line="240" w:lineRule="atLeast"/>
            </w:pPr>
          </w:p>
        </w:tc>
        <w:tc>
          <w:tcPr>
            <w:tcW w:w="4253" w:type="dxa"/>
          </w:tcPr>
          <w:p w14:paraId="3D92A688" w14:textId="77777777" w:rsidR="0076247C" w:rsidRDefault="0076247C" w:rsidP="00DB4EEF">
            <w:pPr>
              <w:spacing w:line="240" w:lineRule="atLeast"/>
            </w:pPr>
          </w:p>
        </w:tc>
        <w:tc>
          <w:tcPr>
            <w:tcW w:w="4110" w:type="dxa"/>
          </w:tcPr>
          <w:p w14:paraId="3E0B78C3" w14:textId="77777777" w:rsidR="0076247C" w:rsidRDefault="0076247C" w:rsidP="00DB4EEF">
            <w:pPr>
              <w:spacing w:line="240" w:lineRule="atLeast"/>
            </w:pPr>
          </w:p>
        </w:tc>
      </w:tr>
      <w:tr w:rsidR="0076247C" w14:paraId="56C4C8E9" w14:textId="77777777" w:rsidTr="006A107F">
        <w:tc>
          <w:tcPr>
            <w:tcW w:w="1838" w:type="dxa"/>
          </w:tcPr>
          <w:p w14:paraId="6DB4D264" w14:textId="77777777" w:rsidR="0076247C" w:rsidRDefault="0076247C" w:rsidP="00DB4EEF">
            <w:pPr>
              <w:spacing w:line="240" w:lineRule="atLeast"/>
            </w:pPr>
            <w:r>
              <w:t>…</w:t>
            </w:r>
          </w:p>
        </w:tc>
        <w:tc>
          <w:tcPr>
            <w:tcW w:w="4253" w:type="dxa"/>
          </w:tcPr>
          <w:p w14:paraId="4CF83539" w14:textId="77777777" w:rsidR="0076247C" w:rsidRDefault="0076247C" w:rsidP="00DB4EEF">
            <w:pPr>
              <w:spacing w:line="240" w:lineRule="atLeast"/>
            </w:pPr>
          </w:p>
        </w:tc>
        <w:tc>
          <w:tcPr>
            <w:tcW w:w="4110" w:type="dxa"/>
          </w:tcPr>
          <w:p w14:paraId="691E9EF3" w14:textId="77777777" w:rsidR="0076247C" w:rsidRDefault="0076247C" w:rsidP="00DB4EEF">
            <w:pPr>
              <w:spacing w:line="240" w:lineRule="atLeast"/>
            </w:pPr>
          </w:p>
        </w:tc>
      </w:tr>
    </w:tbl>
    <w:p w14:paraId="565C7D6B" w14:textId="60B0D37A" w:rsidR="00B90ADA" w:rsidRPr="00702453" w:rsidRDefault="00B90ADA" w:rsidP="00DB4EEF">
      <w:pPr>
        <w:pStyle w:val="Caption"/>
        <w:spacing w:line="240" w:lineRule="atLeast"/>
      </w:pPr>
      <w:bookmarkStart w:id="275" w:name="_Toc536800496"/>
      <w:bookmarkStart w:id="276" w:name="_Toc89265556"/>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5</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6</w:t>
      </w:r>
      <w:r w:rsidR="00A378CF">
        <w:rPr>
          <w:noProof/>
        </w:rPr>
        <w:fldChar w:fldCharType="end"/>
      </w:r>
      <w:r w:rsidRPr="00702453">
        <w:t xml:space="preserve">: </w:t>
      </w:r>
      <w:r>
        <w:t>Inherited Requirements</w:t>
      </w:r>
      <w:bookmarkEnd w:id="275"/>
      <w:bookmarkEnd w:id="276"/>
    </w:p>
    <w:bookmarkEnd w:id="274"/>
    <w:p w14:paraId="3544457E" w14:textId="77777777" w:rsidR="00B90ADA" w:rsidRDefault="00B90ADA" w:rsidP="00DB4EEF">
      <w:pPr>
        <w:spacing w:line="240" w:lineRule="atLeast"/>
      </w:pPr>
    </w:p>
    <w:p w14:paraId="172AC187" w14:textId="77777777" w:rsidR="00BB3B5E" w:rsidRDefault="00BB3B5E" w:rsidP="00DB4EEF">
      <w:pPr>
        <w:pStyle w:val="Heading6"/>
        <w:spacing w:line="240" w:lineRule="atLeast"/>
        <w:rPr>
          <w:lang w:val="en-GB"/>
        </w:rPr>
      </w:pPr>
      <w:bookmarkStart w:id="277" w:name="_Ref852885"/>
      <w:bookmarkStart w:id="278" w:name="_Toc89265467"/>
      <w:r>
        <w:rPr>
          <w:lang w:val="en-GB"/>
        </w:rPr>
        <w:t>Component Specific Requirements</w:t>
      </w:r>
      <w:bookmarkEnd w:id="277"/>
      <w:bookmarkEnd w:id="278"/>
    </w:p>
    <w:p w14:paraId="5E4F07D8" w14:textId="0FE86E88" w:rsidR="00BB3B5E" w:rsidRDefault="00BB3B5E" w:rsidP="00DB4EEF">
      <w:pPr>
        <w:shd w:val="clear" w:color="auto" w:fill="D6E3BC" w:themeFill="accent3" w:themeFillTint="66"/>
        <w:spacing w:line="240" w:lineRule="atLeast"/>
        <w:rPr>
          <w:i/>
          <w:iCs/>
          <w:color w:val="808080" w:themeColor="background1" w:themeShade="80"/>
        </w:rPr>
      </w:pPr>
      <w:r w:rsidRPr="0039729E">
        <w:rPr>
          <w:b/>
          <w:i/>
          <w:color w:val="808080" w:themeColor="background1" w:themeShade="80"/>
        </w:rPr>
        <w:t>#Hint:</w:t>
      </w:r>
      <w:r>
        <w:rPr>
          <w:i/>
          <w:color w:val="808080" w:themeColor="background1" w:themeShade="80"/>
        </w:rPr>
        <w:t xml:space="preserve"> If in </w:t>
      </w:r>
      <w:r w:rsidRPr="00B10740">
        <w:rPr>
          <w:i/>
          <w:iCs/>
          <w:color w:val="808080" w:themeColor="background1" w:themeShade="80"/>
        </w:rPr>
        <w:t>table “</w:t>
      </w:r>
      <w:r w:rsidRPr="00B10740">
        <w:rPr>
          <w:i/>
          <w:iCs/>
          <w:color w:val="808080" w:themeColor="background1" w:themeShade="80"/>
        </w:rPr>
        <w:fldChar w:fldCharType="begin"/>
      </w:r>
      <w:r w:rsidRPr="00B10740">
        <w:rPr>
          <w:i/>
          <w:iCs/>
          <w:color w:val="808080" w:themeColor="background1" w:themeShade="80"/>
        </w:rPr>
        <w:instrText xml:space="preserve"> REF _Ref536722042 \h  \* MERGEFORMAT </w:instrText>
      </w:r>
      <w:r w:rsidRPr="00B10740">
        <w:rPr>
          <w:i/>
          <w:iCs/>
          <w:color w:val="808080" w:themeColor="background1" w:themeShade="80"/>
        </w:rPr>
      </w:r>
      <w:r w:rsidRPr="00B10740">
        <w:rPr>
          <w:i/>
          <w:iCs/>
          <w:color w:val="808080" w:themeColor="background1" w:themeShade="80"/>
        </w:rPr>
        <w:fldChar w:fldCharType="separate"/>
      </w:r>
      <w:r w:rsidR="00ED442C" w:rsidRPr="00ED442C">
        <w:rPr>
          <w:i/>
          <w:iCs/>
          <w:color w:val="808080" w:themeColor="background1" w:themeShade="80"/>
        </w:rPr>
        <w:t>Component Specific Requirements</w:t>
      </w:r>
      <w:r w:rsidRPr="00B10740">
        <w:rPr>
          <w:i/>
          <w:iCs/>
          <w:color w:val="808080" w:themeColor="background1" w:themeShade="80"/>
        </w:rPr>
        <w:fldChar w:fldCharType="end"/>
      </w:r>
      <w:r w:rsidRPr="00B10740">
        <w:rPr>
          <w:i/>
          <w:iCs/>
          <w:color w:val="808080" w:themeColor="background1" w:themeShade="80"/>
        </w:rPr>
        <w:t>”</w:t>
      </w:r>
      <w:r>
        <w:rPr>
          <w:i/>
          <w:iCs/>
          <w:color w:val="808080" w:themeColor="background1" w:themeShade="80"/>
        </w:rPr>
        <w:t xml:space="preserve"> requirements of the Logical Function are marked as modified/added place the modified/added requirements in this section.</w:t>
      </w:r>
    </w:p>
    <w:p w14:paraId="18ECE554" w14:textId="77777777" w:rsidR="00BB3B5E" w:rsidRDefault="00BB3B5E" w:rsidP="00DB4EEF">
      <w:pPr>
        <w:spacing w:line="240" w:lineRule="atLeast"/>
      </w:pPr>
    </w:p>
    <w:p w14:paraId="532684A8" w14:textId="7F44E3BE" w:rsidR="003305ED" w:rsidRDefault="003305ED" w:rsidP="00DB4EEF">
      <w:pPr>
        <w:pStyle w:val="Heading4"/>
        <w:spacing w:line="240" w:lineRule="atLeast"/>
        <w:rPr>
          <w:lang w:val="en-GB"/>
        </w:rPr>
      </w:pPr>
      <w:bookmarkStart w:id="279" w:name="_Toc89265468"/>
      <w:bookmarkEnd w:id="255"/>
      <w:r>
        <w:rPr>
          <w:lang w:val="en-GB"/>
        </w:rPr>
        <w:t>(</w:t>
      </w:r>
      <w:r w:rsidR="0095557F">
        <w:rPr>
          <w:lang w:val="en-GB"/>
        </w:rPr>
        <w:t>Technology</w:t>
      </w:r>
      <w:r>
        <w:rPr>
          <w:lang w:val="en-GB"/>
        </w:rPr>
        <w:t xml:space="preserve">) Function </w:t>
      </w:r>
      <w:r w:rsidR="00D30EE9">
        <w:rPr>
          <w:lang w:val="en-GB"/>
        </w:rPr>
        <w:t>“</w:t>
      </w:r>
      <w:r w:rsidR="00F65B57">
        <w:rPr>
          <w:lang w:val="en-GB"/>
        </w:rPr>
        <w:t xml:space="preserve">Front Fog </w:t>
      </w:r>
      <w:r w:rsidR="00D30EE9">
        <w:rPr>
          <w:lang w:val="en-GB"/>
        </w:rPr>
        <w:t>Function</w:t>
      </w:r>
      <w:r w:rsidR="004E7FA4">
        <w:rPr>
          <w:lang w:val="en-GB"/>
        </w:rPr>
        <w:t>_</w:t>
      </w:r>
      <w:r w:rsidR="00D30EE9">
        <w:rPr>
          <w:lang w:val="en-GB"/>
        </w:rPr>
        <w:t>Component1”</w:t>
      </w:r>
      <w:bookmarkEnd w:id="279"/>
    </w:p>
    <w:p w14:paraId="07BC0344" w14:textId="77777777" w:rsidR="003305ED" w:rsidRPr="00B66169" w:rsidRDefault="003305ED" w:rsidP="00DB4EEF">
      <w:pPr>
        <w:spacing w:line="240" w:lineRule="atLeast"/>
        <w:rPr>
          <w:lang w:val="en-GB"/>
        </w:rPr>
      </w:pPr>
    </w:p>
    <w:p w14:paraId="52D60033" w14:textId="374C59D5" w:rsidR="00614B9B" w:rsidRPr="00B56F4E" w:rsidRDefault="001E2B35" w:rsidP="00DB4EEF">
      <w:pPr>
        <w:pStyle w:val="Heading3"/>
        <w:spacing w:line="240" w:lineRule="atLeast"/>
        <w:rPr>
          <w:szCs w:val="20"/>
          <w:lang w:val="en-GB"/>
        </w:rPr>
      </w:pPr>
      <w:bookmarkStart w:id="280" w:name="_Toc89265469"/>
      <w:r>
        <w:rPr>
          <w:szCs w:val="20"/>
          <w:lang w:val="en-GB"/>
        </w:rPr>
        <w:t>Component</w:t>
      </w:r>
      <w:r w:rsidR="00B56F4E">
        <w:rPr>
          <w:szCs w:val="20"/>
          <w:lang w:val="en-GB"/>
        </w:rPr>
        <w:t xml:space="preserve"> 2</w:t>
      </w:r>
      <w:r w:rsidR="00DF062B">
        <w:rPr>
          <w:szCs w:val="20"/>
          <w:lang w:val="en-GB"/>
        </w:rPr>
        <w:t xml:space="preserve"> </w:t>
      </w:r>
      <w:r w:rsidR="0060373E">
        <w:rPr>
          <w:szCs w:val="20"/>
          <w:lang w:val="en-GB"/>
        </w:rPr>
        <w:t>–</w:t>
      </w:r>
      <w:r w:rsidR="00DF062B">
        <w:rPr>
          <w:szCs w:val="20"/>
          <w:lang w:val="en-GB"/>
        </w:rPr>
        <w:t xml:space="preserve"> HCM</w:t>
      </w:r>
      <w:r w:rsidR="0060373E">
        <w:rPr>
          <w:szCs w:val="20"/>
          <w:lang w:val="en-GB"/>
        </w:rPr>
        <w:t xml:space="preserve"> - Variant C</w:t>
      </w:r>
      <w:bookmarkEnd w:id="280"/>
    </w:p>
    <w:p w14:paraId="76D27CB7" w14:textId="77777777" w:rsidR="0053435C" w:rsidRPr="009E3B7C" w:rsidRDefault="0053435C" w:rsidP="00DB4EEF">
      <w:pPr>
        <w:spacing w:line="240" w:lineRule="atLeast"/>
        <w:rPr>
          <w:rFonts w:cs="Arial"/>
        </w:rPr>
      </w:pPr>
    </w:p>
    <w:p w14:paraId="1F435F76" w14:textId="5629AB0F" w:rsidR="00DE051A" w:rsidRDefault="00C63410" w:rsidP="00DB4EEF">
      <w:pPr>
        <w:pStyle w:val="Heading6"/>
        <w:spacing w:line="240" w:lineRule="atLeast"/>
        <w:rPr>
          <w:lang w:val="en-GB"/>
        </w:rPr>
      </w:pPr>
      <w:bookmarkStart w:id="281" w:name="_Toc89265470"/>
      <w:r>
        <w:rPr>
          <w:lang w:val="en-GB"/>
        </w:rPr>
        <w:t xml:space="preserve">HCM </w:t>
      </w:r>
      <w:r w:rsidR="00DE051A">
        <w:rPr>
          <w:lang w:val="en-GB"/>
        </w:rPr>
        <w:t>Inputs</w:t>
      </w:r>
      <w:bookmarkEnd w:id="281"/>
    </w:p>
    <w:p w14:paraId="76B1F021" w14:textId="77777777" w:rsidR="00DE051A" w:rsidRDefault="00DE051A" w:rsidP="00DB4EEF">
      <w:pPr>
        <w:spacing w:line="240" w:lineRule="atLeast"/>
        <w:jc w:val="right"/>
      </w:pPr>
    </w:p>
    <w:p w14:paraId="23562005" w14:textId="77777777" w:rsidR="00DE051A" w:rsidRPr="006143AB" w:rsidRDefault="00DE051A" w:rsidP="00DB4EEF">
      <w:pPr>
        <w:spacing w:line="240" w:lineRule="atLeast"/>
        <w:jc w:val="right"/>
      </w:pPr>
    </w:p>
    <w:tbl>
      <w:tblPr>
        <w:tblStyle w:val="TableGrid"/>
        <w:tblpPr w:leftFromText="180" w:rightFromText="180" w:vertAnchor="text" w:tblpY="1"/>
        <w:tblOverlap w:val="never"/>
        <w:tblW w:w="10201" w:type="dxa"/>
        <w:tblLayout w:type="fixed"/>
        <w:tblLook w:val="04A0" w:firstRow="1" w:lastRow="0" w:firstColumn="1" w:lastColumn="0" w:noHBand="0" w:noVBand="1"/>
      </w:tblPr>
      <w:tblGrid>
        <w:gridCol w:w="1696"/>
        <w:gridCol w:w="1985"/>
        <w:gridCol w:w="1843"/>
        <w:gridCol w:w="1984"/>
        <w:gridCol w:w="2693"/>
      </w:tblGrid>
      <w:tr w:rsidR="00DE051A" w:rsidRPr="00E54DEA" w14:paraId="3B7103F7" w14:textId="77777777" w:rsidTr="00B6608C">
        <w:trPr>
          <w:trHeight w:val="173"/>
        </w:trPr>
        <w:tc>
          <w:tcPr>
            <w:tcW w:w="1696" w:type="dxa"/>
            <w:shd w:val="clear" w:color="auto" w:fill="D9D9D9" w:themeFill="background1" w:themeFillShade="D9"/>
            <w:noWrap/>
            <w:hideMark/>
          </w:tcPr>
          <w:p w14:paraId="3A172760"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254E5343"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48DCEC75"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Mapping Details </w:t>
            </w:r>
            <w:r w:rsidRPr="001321BD">
              <w:rPr>
                <w:i/>
              </w:rPr>
              <w:t>(Conditional)</w:t>
            </w:r>
          </w:p>
        </w:tc>
        <w:tc>
          <w:tcPr>
            <w:tcW w:w="1984" w:type="dxa"/>
            <w:shd w:val="clear" w:color="auto" w:fill="D9D9D9" w:themeFill="background1" w:themeFillShade="D9"/>
          </w:tcPr>
          <w:p w14:paraId="5E682A68"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5D2FB2D1"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Connection</w:t>
            </w:r>
          </w:p>
          <w:p w14:paraId="09EBF05E" w14:textId="77777777" w:rsidR="00DE051A" w:rsidRDefault="00DE051A" w:rsidP="00DB4EEF">
            <w:pPr>
              <w:overflowPunct/>
              <w:autoSpaceDE/>
              <w:autoSpaceDN/>
              <w:adjustRightInd/>
              <w:spacing w:line="240" w:lineRule="atLeast"/>
              <w:textAlignment w:val="auto"/>
              <w:rPr>
                <w:rFonts w:cs="Arial"/>
                <w:b/>
                <w:bCs/>
                <w:color w:val="000000"/>
              </w:rPr>
            </w:pPr>
            <w:r>
              <w:t>(</w:t>
            </w:r>
            <w:r w:rsidRPr="001321BD">
              <w:rPr>
                <w:i/>
              </w:rPr>
              <w:t>Optional)</w:t>
            </w:r>
          </w:p>
        </w:tc>
      </w:tr>
      <w:tr w:rsidR="00522815" w:rsidRPr="003F473D" w14:paraId="3B366E6F" w14:textId="77777777" w:rsidTr="00A51880">
        <w:trPr>
          <w:trHeight w:val="143"/>
        </w:trPr>
        <w:tc>
          <w:tcPr>
            <w:tcW w:w="1696" w:type="dxa"/>
            <w:shd w:val="clear" w:color="auto" w:fill="D6E3BC" w:themeFill="accent3" w:themeFillTint="66"/>
            <w:noWrap/>
          </w:tcPr>
          <w:p w14:paraId="78FE95F2" w14:textId="0F91DA7D" w:rsidR="00522815" w:rsidRPr="00C56B4A" w:rsidRDefault="00522815" w:rsidP="00DB4EEF">
            <w:pPr>
              <w:overflowPunct/>
              <w:autoSpaceDE/>
              <w:autoSpaceDN/>
              <w:adjustRightInd/>
              <w:spacing w:line="240" w:lineRule="atLeast"/>
              <w:textAlignment w:val="auto"/>
              <w:rPr>
                <w:rFonts w:cs="Arial"/>
                <w:sz w:val="18"/>
              </w:rPr>
            </w:pPr>
            <w:r w:rsidRPr="007359E9">
              <w:rPr>
                <w:rFonts w:cs="Arial"/>
                <w:color w:val="000000"/>
              </w:rPr>
              <w:t>Ignition_Status</w:t>
            </w:r>
          </w:p>
        </w:tc>
        <w:tc>
          <w:tcPr>
            <w:tcW w:w="1985" w:type="dxa"/>
            <w:shd w:val="clear" w:color="auto" w:fill="D6E3BC" w:themeFill="accent3" w:themeFillTint="66"/>
          </w:tcPr>
          <w:p w14:paraId="1CEF1DC9" w14:textId="77777777" w:rsidR="00522815" w:rsidRDefault="00522815" w:rsidP="00DB4EEF">
            <w:pPr>
              <w:spacing w:line="240" w:lineRule="atLeast"/>
              <w:rPr>
                <w:rFonts w:cs="Arial"/>
                <w:color w:val="000000"/>
              </w:rPr>
            </w:pPr>
            <w:r w:rsidRPr="007359E9">
              <w:rPr>
                <w:rFonts w:cs="Arial"/>
                <w:color w:val="000000"/>
              </w:rPr>
              <w:t>Ignition_Status</w:t>
            </w:r>
            <w:r w:rsidR="00DC490E">
              <w:rPr>
                <w:rFonts w:cs="Arial"/>
                <w:color w:val="000000"/>
              </w:rPr>
              <w:t>:</w:t>
            </w:r>
          </w:p>
          <w:p w14:paraId="59CB5BF9" w14:textId="1C567978" w:rsidR="00DC490E" w:rsidRPr="00C56B4A" w:rsidRDefault="00DC490E" w:rsidP="00DB4EEF">
            <w:pPr>
              <w:spacing w:line="240" w:lineRule="atLeast"/>
              <w:rPr>
                <w:rFonts w:cs="Arial"/>
                <w:sz w:val="18"/>
              </w:rPr>
            </w:pPr>
            <w:r>
              <w:rPr>
                <w:rFonts w:cs="Arial"/>
                <w:sz w:val="18"/>
              </w:rPr>
              <w:t>Off, ACC, Run, Start</w:t>
            </w:r>
          </w:p>
        </w:tc>
        <w:tc>
          <w:tcPr>
            <w:tcW w:w="1843" w:type="dxa"/>
            <w:shd w:val="clear" w:color="auto" w:fill="D6E3BC" w:themeFill="accent3" w:themeFillTint="66"/>
          </w:tcPr>
          <w:p w14:paraId="6994516C" w14:textId="591634D0" w:rsidR="00522815" w:rsidRPr="00C56B4A"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51512EC0" w14:textId="77777777" w:rsidR="00431F8D" w:rsidRDefault="00431F8D" w:rsidP="00DB4EEF">
            <w:pPr>
              <w:spacing w:line="240" w:lineRule="atLeast"/>
              <w:rPr>
                <w:rFonts w:cs="Arial"/>
                <w:sz w:val="18"/>
              </w:rPr>
            </w:pPr>
            <w:r>
              <w:rPr>
                <w:rFonts w:cs="Arial"/>
                <w:sz w:val="18"/>
              </w:rPr>
              <w:t>TX from BCM through GWM (TX) to</w:t>
            </w:r>
          </w:p>
          <w:p w14:paraId="7A0480A3" w14:textId="5BE31155" w:rsidR="00522815" w:rsidRPr="00C56B4A" w:rsidRDefault="00522815"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1A25FCBC" w14:textId="77777777" w:rsidR="00522815" w:rsidRDefault="00522815" w:rsidP="00DB4EEF">
            <w:pPr>
              <w:spacing w:line="240" w:lineRule="atLeast"/>
              <w:rPr>
                <w:rFonts w:cs="Arial"/>
                <w:color w:val="000000"/>
              </w:rPr>
            </w:pPr>
            <w:r w:rsidRPr="007359E9">
              <w:rPr>
                <w:rFonts w:cs="Arial"/>
                <w:color w:val="000000"/>
              </w:rPr>
              <w:t>BodyInfo_3_FD3</w:t>
            </w:r>
          </w:p>
          <w:p w14:paraId="22769B74" w14:textId="3E5D675A" w:rsidR="00522815" w:rsidRPr="00DE6816" w:rsidRDefault="00522815" w:rsidP="00DB4EEF">
            <w:pPr>
              <w:spacing w:line="240" w:lineRule="atLeast"/>
              <w:rPr>
                <w:rFonts w:cs="Arial"/>
                <w:sz w:val="18"/>
              </w:rPr>
            </w:pPr>
            <w:r>
              <w:rPr>
                <w:rFonts w:cs="Arial"/>
                <w:color w:val="000000"/>
              </w:rPr>
              <w:t>0x3B3</w:t>
            </w:r>
          </w:p>
        </w:tc>
      </w:tr>
      <w:tr w:rsidR="00DE051A" w:rsidRPr="003F473D" w14:paraId="07EB2598" w14:textId="77777777" w:rsidTr="00A51880">
        <w:trPr>
          <w:trHeight w:val="143"/>
        </w:trPr>
        <w:tc>
          <w:tcPr>
            <w:tcW w:w="1696" w:type="dxa"/>
            <w:shd w:val="clear" w:color="auto" w:fill="D6E3BC" w:themeFill="accent3" w:themeFillTint="66"/>
            <w:noWrap/>
          </w:tcPr>
          <w:p w14:paraId="32376221" w14:textId="68B6415B" w:rsidR="00DE051A" w:rsidRPr="00DE6816" w:rsidRDefault="00522815" w:rsidP="00DB4EEF">
            <w:pPr>
              <w:overflowPunct/>
              <w:autoSpaceDE/>
              <w:autoSpaceDN/>
              <w:adjustRightInd/>
              <w:spacing w:line="240" w:lineRule="atLeast"/>
              <w:textAlignment w:val="auto"/>
              <w:rPr>
                <w:rFonts w:cs="Arial"/>
                <w:sz w:val="18"/>
              </w:rPr>
            </w:pPr>
            <w:r w:rsidRPr="007359E9">
              <w:rPr>
                <w:rFonts w:cs="Arial"/>
                <w:color w:val="000000"/>
              </w:rPr>
              <w:t>Parklamp_Status</w:t>
            </w:r>
            <w:r w:rsidR="00586B03">
              <w:rPr>
                <w:rFonts w:cs="Arial"/>
                <w:color w:val="000000"/>
              </w:rPr>
              <w:t xml:space="preserve"> </w:t>
            </w:r>
            <w:r w:rsidR="00C90BEE">
              <w:rPr>
                <w:rFonts w:cs="Arial"/>
                <w:sz w:val="18"/>
              </w:rPr>
              <w:t>( HeadLamp_HMI_SW_PositionLight)</w:t>
            </w:r>
          </w:p>
        </w:tc>
        <w:tc>
          <w:tcPr>
            <w:tcW w:w="1985" w:type="dxa"/>
            <w:shd w:val="clear" w:color="auto" w:fill="D6E3BC" w:themeFill="accent3" w:themeFillTint="66"/>
          </w:tcPr>
          <w:p w14:paraId="05504897" w14:textId="77777777" w:rsidR="00DE051A" w:rsidRDefault="00522815" w:rsidP="00DB4EEF">
            <w:pPr>
              <w:spacing w:line="240" w:lineRule="atLeast"/>
              <w:rPr>
                <w:rFonts w:cs="Arial"/>
                <w:color w:val="000000"/>
              </w:rPr>
            </w:pPr>
            <w:r w:rsidRPr="007359E9">
              <w:rPr>
                <w:rFonts w:cs="Arial"/>
                <w:color w:val="000000"/>
              </w:rPr>
              <w:t>Parklamp_Status</w:t>
            </w:r>
            <w:r w:rsidR="00236594">
              <w:rPr>
                <w:rFonts w:cs="Arial"/>
                <w:color w:val="000000"/>
              </w:rPr>
              <w:t>:</w:t>
            </w:r>
          </w:p>
          <w:p w14:paraId="11BC629C" w14:textId="73FD871E" w:rsidR="00236594" w:rsidRPr="00DE6816" w:rsidRDefault="00236594" w:rsidP="00DB4EEF">
            <w:pPr>
              <w:spacing w:line="240" w:lineRule="atLeast"/>
              <w:rPr>
                <w:rFonts w:cs="Arial"/>
                <w:sz w:val="18"/>
              </w:rPr>
            </w:pPr>
            <w:r>
              <w:rPr>
                <w:rFonts w:cs="Arial"/>
                <w:sz w:val="18"/>
              </w:rPr>
              <w:t>Off, ON</w:t>
            </w:r>
          </w:p>
        </w:tc>
        <w:tc>
          <w:tcPr>
            <w:tcW w:w="1843" w:type="dxa"/>
            <w:shd w:val="clear" w:color="auto" w:fill="D6E3BC" w:themeFill="accent3" w:themeFillTint="66"/>
          </w:tcPr>
          <w:p w14:paraId="031FAD41" w14:textId="37C6ED9D" w:rsidR="00DE051A"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60B2C0C4" w14:textId="77777777" w:rsidR="00431F8D" w:rsidRDefault="00431F8D" w:rsidP="00DB4EEF">
            <w:pPr>
              <w:spacing w:line="240" w:lineRule="atLeast"/>
              <w:rPr>
                <w:rFonts w:cs="Arial"/>
                <w:sz w:val="18"/>
              </w:rPr>
            </w:pPr>
            <w:r>
              <w:rPr>
                <w:rFonts w:cs="Arial"/>
                <w:sz w:val="18"/>
              </w:rPr>
              <w:t>TX from BCM through GWM (TX) to</w:t>
            </w:r>
          </w:p>
          <w:p w14:paraId="71463B07" w14:textId="0F3A8C0C" w:rsidR="00522815" w:rsidRPr="00DE6816" w:rsidRDefault="00522815"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2E536007" w14:textId="77777777" w:rsidR="00DE051A" w:rsidRPr="00522815" w:rsidRDefault="00DE051A" w:rsidP="00DB4EEF">
            <w:pPr>
              <w:spacing w:line="240" w:lineRule="atLeast"/>
              <w:rPr>
                <w:rFonts w:cs="Arial"/>
                <w:color w:val="000000"/>
              </w:rPr>
            </w:pPr>
            <w:r w:rsidRPr="00522815">
              <w:rPr>
                <w:rFonts w:cs="Arial"/>
                <w:color w:val="000000"/>
              </w:rPr>
              <w:t>BodyInfo_3</w:t>
            </w:r>
          </w:p>
          <w:p w14:paraId="4F97A6E9" w14:textId="77777777" w:rsidR="00DE051A" w:rsidRPr="00DE6816" w:rsidRDefault="00DE051A" w:rsidP="00DB4EEF">
            <w:pPr>
              <w:spacing w:line="240" w:lineRule="atLeast"/>
              <w:rPr>
                <w:rFonts w:cs="Arial"/>
                <w:sz w:val="18"/>
              </w:rPr>
            </w:pPr>
            <w:r w:rsidRPr="00522815">
              <w:rPr>
                <w:rFonts w:cs="Arial"/>
                <w:color w:val="000000"/>
              </w:rPr>
              <w:t>0x3B3</w:t>
            </w:r>
          </w:p>
        </w:tc>
      </w:tr>
      <w:tr w:rsidR="00522815" w:rsidRPr="003F473D" w14:paraId="0A0C7E86" w14:textId="77777777" w:rsidTr="00A51880">
        <w:trPr>
          <w:trHeight w:val="143"/>
        </w:trPr>
        <w:tc>
          <w:tcPr>
            <w:tcW w:w="1696" w:type="dxa"/>
            <w:shd w:val="clear" w:color="auto" w:fill="D6E3BC" w:themeFill="accent3" w:themeFillTint="66"/>
            <w:noWrap/>
          </w:tcPr>
          <w:p w14:paraId="2B880910" w14:textId="7F2C4A01" w:rsidR="00522815" w:rsidRPr="007359E9" w:rsidRDefault="000377E7" w:rsidP="00DB4EEF">
            <w:pPr>
              <w:overflowPunct/>
              <w:autoSpaceDE/>
              <w:autoSpaceDN/>
              <w:adjustRightInd/>
              <w:spacing w:line="240" w:lineRule="atLeast"/>
              <w:jc w:val="center"/>
              <w:textAlignment w:val="auto"/>
              <w:rPr>
                <w:rFonts w:cs="Arial"/>
                <w:color w:val="000000"/>
              </w:rPr>
            </w:pPr>
            <w:r w:rsidRPr="00E912D4">
              <w:rPr>
                <w:rFonts w:cs="Arial"/>
                <w:color w:val="000000"/>
              </w:rPr>
              <w:t>Rear_Fog_Switch_Status</w:t>
            </w:r>
          </w:p>
        </w:tc>
        <w:tc>
          <w:tcPr>
            <w:tcW w:w="1985" w:type="dxa"/>
            <w:shd w:val="clear" w:color="auto" w:fill="D6E3BC" w:themeFill="accent3" w:themeFillTint="66"/>
          </w:tcPr>
          <w:p w14:paraId="3D3ACA3E" w14:textId="77777777" w:rsidR="00522815" w:rsidRDefault="00522815" w:rsidP="00DB4EEF">
            <w:pPr>
              <w:spacing w:line="240" w:lineRule="atLeast"/>
              <w:rPr>
                <w:rFonts w:cs="Arial"/>
                <w:color w:val="000000"/>
              </w:rPr>
            </w:pPr>
            <w:r w:rsidRPr="007359E9">
              <w:rPr>
                <w:rFonts w:cs="Arial"/>
                <w:color w:val="000000"/>
              </w:rPr>
              <w:t>FogLghtRearOn_B_Stat</w:t>
            </w:r>
            <w:r w:rsidR="00236594">
              <w:rPr>
                <w:rFonts w:cs="Arial"/>
                <w:color w:val="000000"/>
              </w:rPr>
              <w:t>:</w:t>
            </w:r>
          </w:p>
          <w:p w14:paraId="1CD07EA9" w14:textId="136D8D7C" w:rsidR="00236594" w:rsidRPr="007359E9" w:rsidRDefault="00236594" w:rsidP="00DB4EEF">
            <w:pPr>
              <w:spacing w:line="240" w:lineRule="atLeast"/>
              <w:rPr>
                <w:rFonts w:cs="Arial"/>
                <w:color w:val="000000"/>
              </w:rPr>
            </w:pPr>
            <w:r>
              <w:rPr>
                <w:rFonts w:cs="Arial"/>
                <w:sz w:val="18"/>
              </w:rPr>
              <w:t>Off, ON</w:t>
            </w:r>
          </w:p>
        </w:tc>
        <w:tc>
          <w:tcPr>
            <w:tcW w:w="1843" w:type="dxa"/>
            <w:shd w:val="clear" w:color="auto" w:fill="D6E3BC" w:themeFill="accent3" w:themeFillTint="66"/>
          </w:tcPr>
          <w:p w14:paraId="0597D6B1" w14:textId="7DC57B87" w:rsidR="00522815"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7EC448F5" w14:textId="0938BFC6" w:rsidR="00522815" w:rsidRDefault="00431F8D" w:rsidP="00DB4EEF">
            <w:pPr>
              <w:spacing w:line="240" w:lineRule="atLeast"/>
              <w:rPr>
                <w:rFonts w:cs="Arial"/>
                <w:sz w:val="18"/>
              </w:rPr>
            </w:pPr>
            <w:r>
              <w:rPr>
                <w:rFonts w:cs="Arial"/>
                <w:sz w:val="18"/>
              </w:rPr>
              <w:t xml:space="preserve">TX from BCM through </w:t>
            </w:r>
            <w:r w:rsidR="00522815">
              <w:rPr>
                <w:rFonts w:cs="Arial"/>
                <w:sz w:val="18"/>
              </w:rPr>
              <w:t>GWM (TX)</w:t>
            </w:r>
            <w:r>
              <w:rPr>
                <w:rFonts w:cs="Arial"/>
                <w:sz w:val="18"/>
              </w:rPr>
              <w:t xml:space="preserve"> to</w:t>
            </w:r>
          </w:p>
          <w:p w14:paraId="2D13E7BE" w14:textId="4B2FE174" w:rsidR="00522815" w:rsidRDefault="00522815"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06E90220" w14:textId="77777777" w:rsidR="00522815" w:rsidRPr="00522815" w:rsidRDefault="00522815" w:rsidP="00DB4EEF">
            <w:pPr>
              <w:spacing w:line="240" w:lineRule="atLeast"/>
              <w:rPr>
                <w:rFonts w:cs="Arial"/>
                <w:color w:val="000000"/>
              </w:rPr>
            </w:pPr>
            <w:r w:rsidRPr="00522815">
              <w:rPr>
                <w:rFonts w:cs="Arial"/>
                <w:color w:val="000000"/>
              </w:rPr>
              <w:t>BodyInfo_3</w:t>
            </w:r>
          </w:p>
          <w:p w14:paraId="6FAE3AA3" w14:textId="34033714" w:rsidR="00522815" w:rsidRPr="00522815" w:rsidRDefault="00522815" w:rsidP="00DB4EEF">
            <w:pPr>
              <w:spacing w:line="240" w:lineRule="atLeast"/>
              <w:rPr>
                <w:rFonts w:cs="Arial"/>
                <w:color w:val="000000"/>
              </w:rPr>
            </w:pPr>
            <w:r w:rsidRPr="00522815">
              <w:rPr>
                <w:rFonts w:cs="Arial"/>
                <w:color w:val="000000"/>
              </w:rPr>
              <w:t>0x3B3</w:t>
            </w:r>
          </w:p>
        </w:tc>
      </w:tr>
      <w:tr w:rsidR="00522815" w:rsidRPr="003F473D" w14:paraId="6B0DB4EF" w14:textId="77777777" w:rsidTr="00A51880">
        <w:trPr>
          <w:trHeight w:val="143"/>
        </w:trPr>
        <w:tc>
          <w:tcPr>
            <w:tcW w:w="1696" w:type="dxa"/>
            <w:shd w:val="clear" w:color="auto" w:fill="D6E3BC" w:themeFill="accent3" w:themeFillTint="66"/>
            <w:noWrap/>
          </w:tcPr>
          <w:p w14:paraId="36DD14A4" w14:textId="26695511" w:rsidR="00AC557B" w:rsidRPr="00AC557B" w:rsidRDefault="00AC557B" w:rsidP="00DB4EEF">
            <w:pPr>
              <w:overflowPunct/>
              <w:autoSpaceDE/>
              <w:autoSpaceDN/>
              <w:adjustRightInd/>
              <w:spacing w:line="240" w:lineRule="atLeast"/>
              <w:jc w:val="center"/>
              <w:textAlignment w:val="auto"/>
              <w:rPr>
                <w:rFonts w:cs="Arial"/>
                <w:color w:val="000000"/>
              </w:rPr>
            </w:pPr>
            <w:r w:rsidRPr="0054242C">
              <w:rPr>
                <w:rFonts w:cs="Arial"/>
              </w:rPr>
              <w:t>Front_Fog_Light_Rqst</w:t>
            </w:r>
          </w:p>
        </w:tc>
        <w:tc>
          <w:tcPr>
            <w:tcW w:w="1985" w:type="dxa"/>
            <w:shd w:val="clear" w:color="auto" w:fill="D6E3BC" w:themeFill="accent3" w:themeFillTint="66"/>
          </w:tcPr>
          <w:p w14:paraId="16995916" w14:textId="77777777" w:rsidR="00522815" w:rsidRDefault="00522815" w:rsidP="00DB4EEF">
            <w:pPr>
              <w:spacing w:line="240" w:lineRule="atLeast"/>
              <w:rPr>
                <w:rFonts w:cs="Arial"/>
                <w:color w:val="000000"/>
              </w:rPr>
            </w:pPr>
            <w:r w:rsidRPr="007359E9">
              <w:rPr>
                <w:rFonts w:cs="Arial"/>
                <w:color w:val="000000"/>
              </w:rPr>
              <w:t>FogLghtFrontOn_B_Stat</w:t>
            </w:r>
            <w:r w:rsidR="00236594">
              <w:rPr>
                <w:rFonts w:cs="Arial"/>
                <w:color w:val="000000"/>
              </w:rPr>
              <w:t>:</w:t>
            </w:r>
          </w:p>
          <w:p w14:paraId="5A6D9B76" w14:textId="13FB6FE5" w:rsidR="00236594" w:rsidRPr="007359E9" w:rsidRDefault="00236594" w:rsidP="00DB4EEF">
            <w:pPr>
              <w:spacing w:line="240" w:lineRule="atLeast"/>
              <w:rPr>
                <w:rFonts w:cs="Arial"/>
                <w:color w:val="000000"/>
              </w:rPr>
            </w:pPr>
            <w:r>
              <w:rPr>
                <w:rFonts w:cs="Arial"/>
                <w:sz w:val="18"/>
              </w:rPr>
              <w:t>Off, ON</w:t>
            </w:r>
          </w:p>
        </w:tc>
        <w:tc>
          <w:tcPr>
            <w:tcW w:w="1843" w:type="dxa"/>
            <w:shd w:val="clear" w:color="auto" w:fill="D6E3BC" w:themeFill="accent3" w:themeFillTint="66"/>
          </w:tcPr>
          <w:p w14:paraId="39F1ED70" w14:textId="0B72B035" w:rsidR="00522815"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7593DAD1" w14:textId="6DAB8D69" w:rsidR="00522815" w:rsidRDefault="00431F8D" w:rsidP="00DB4EEF">
            <w:pPr>
              <w:spacing w:line="240" w:lineRule="atLeast"/>
              <w:rPr>
                <w:rFonts w:cs="Arial"/>
                <w:sz w:val="18"/>
              </w:rPr>
            </w:pPr>
            <w:r>
              <w:rPr>
                <w:rFonts w:cs="Arial"/>
                <w:sz w:val="18"/>
              </w:rPr>
              <w:t xml:space="preserve">TX from BCM through </w:t>
            </w:r>
            <w:r w:rsidR="00522815">
              <w:rPr>
                <w:rFonts w:cs="Arial"/>
                <w:sz w:val="18"/>
              </w:rPr>
              <w:t>GWM (TX)</w:t>
            </w:r>
            <w:r>
              <w:rPr>
                <w:rFonts w:cs="Arial"/>
                <w:sz w:val="18"/>
              </w:rPr>
              <w:t xml:space="preserve"> to</w:t>
            </w:r>
          </w:p>
          <w:p w14:paraId="112EA6ED" w14:textId="443E6BC7" w:rsidR="00522815" w:rsidRDefault="00522815"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29B981D8" w14:textId="77777777" w:rsidR="00522815" w:rsidRPr="00522815" w:rsidRDefault="00522815" w:rsidP="00DB4EEF">
            <w:pPr>
              <w:spacing w:line="240" w:lineRule="atLeast"/>
              <w:rPr>
                <w:rFonts w:cs="Arial"/>
                <w:color w:val="000000"/>
              </w:rPr>
            </w:pPr>
            <w:r w:rsidRPr="00522815">
              <w:rPr>
                <w:rFonts w:cs="Arial"/>
                <w:color w:val="000000"/>
              </w:rPr>
              <w:t>BodyInfo_3</w:t>
            </w:r>
          </w:p>
          <w:p w14:paraId="45C67F48" w14:textId="4CB6F90F" w:rsidR="00522815" w:rsidRPr="00522815" w:rsidRDefault="00522815" w:rsidP="00DB4EEF">
            <w:pPr>
              <w:spacing w:line="240" w:lineRule="atLeast"/>
              <w:rPr>
                <w:rFonts w:cs="Arial"/>
                <w:color w:val="000000"/>
              </w:rPr>
            </w:pPr>
            <w:r w:rsidRPr="00522815">
              <w:rPr>
                <w:rFonts w:cs="Arial"/>
                <w:color w:val="000000"/>
              </w:rPr>
              <w:t>0x3B3</w:t>
            </w:r>
          </w:p>
        </w:tc>
      </w:tr>
      <w:tr w:rsidR="001B5458" w:rsidRPr="003F473D" w14:paraId="3B2F4641" w14:textId="77777777" w:rsidTr="0001758D">
        <w:trPr>
          <w:trHeight w:val="143"/>
        </w:trPr>
        <w:tc>
          <w:tcPr>
            <w:tcW w:w="1696" w:type="dxa"/>
            <w:shd w:val="clear" w:color="auto" w:fill="D6E3BC" w:themeFill="accent3" w:themeFillTint="66"/>
            <w:noWrap/>
          </w:tcPr>
          <w:p w14:paraId="7B5532F8" w14:textId="42595C30" w:rsidR="001B5458" w:rsidRPr="007359E9" w:rsidRDefault="001B5458" w:rsidP="00DB4EEF">
            <w:pPr>
              <w:overflowPunct/>
              <w:autoSpaceDE/>
              <w:autoSpaceDN/>
              <w:adjustRightInd/>
              <w:spacing w:line="240" w:lineRule="atLeast"/>
              <w:jc w:val="center"/>
              <w:textAlignment w:val="auto"/>
              <w:rPr>
                <w:rFonts w:cs="Arial"/>
                <w:color w:val="000000"/>
              </w:rPr>
            </w:pPr>
            <w:r w:rsidRPr="00EC1775">
              <w:rPr>
                <w:rFonts w:cs="Arial"/>
                <w:color w:val="000000"/>
              </w:rPr>
              <w:t>HeadLampLoActv_B_Stat</w:t>
            </w:r>
          </w:p>
        </w:tc>
        <w:tc>
          <w:tcPr>
            <w:tcW w:w="1985" w:type="dxa"/>
            <w:shd w:val="clear" w:color="auto" w:fill="D6E3BC" w:themeFill="accent3" w:themeFillTint="66"/>
          </w:tcPr>
          <w:p w14:paraId="147475B9" w14:textId="4E02807F" w:rsidR="001B5458" w:rsidRDefault="001B5458" w:rsidP="00DB4EEF">
            <w:pPr>
              <w:spacing w:line="240" w:lineRule="atLeast"/>
              <w:rPr>
                <w:rFonts w:cs="Arial"/>
                <w:color w:val="000000"/>
              </w:rPr>
            </w:pPr>
            <w:r w:rsidRPr="00EC1775">
              <w:rPr>
                <w:rFonts w:cs="Arial"/>
                <w:color w:val="000000"/>
              </w:rPr>
              <w:t>HeadLampLoActv_B_Stat</w:t>
            </w:r>
            <w:r w:rsidR="00236594">
              <w:rPr>
                <w:rFonts w:cs="Arial"/>
                <w:color w:val="000000"/>
              </w:rPr>
              <w:t>:</w:t>
            </w:r>
          </w:p>
          <w:p w14:paraId="0E9159D8" w14:textId="43DCEF9F" w:rsidR="00236594" w:rsidRPr="007359E9" w:rsidRDefault="00236594" w:rsidP="00DB4EEF">
            <w:pPr>
              <w:spacing w:line="240" w:lineRule="atLeast"/>
              <w:rPr>
                <w:rFonts w:cs="Arial"/>
                <w:color w:val="000000"/>
              </w:rPr>
            </w:pPr>
            <w:r>
              <w:rPr>
                <w:rFonts w:cs="Arial"/>
                <w:sz w:val="18"/>
              </w:rPr>
              <w:t>Off, ON</w:t>
            </w:r>
          </w:p>
        </w:tc>
        <w:tc>
          <w:tcPr>
            <w:tcW w:w="1843" w:type="dxa"/>
            <w:shd w:val="clear" w:color="auto" w:fill="D6E3BC" w:themeFill="accent3" w:themeFillTint="66"/>
          </w:tcPr>
          <w:p w14:paraId="79306FC8" w14:textId="4F2C465F" w:rsidR="001B5458"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4FE2BCDE" w14:textId="77777777" w:rsidR="00431F8D" w:rsidRDefault="00431F8D" w:rsidP="00DB4EEF">
            <w:pPr>
              <w:spacing w:line="240" w:lineRule="atLeast"/>
              <w:rPr>
                <w:rFonts w:cs="Arial"/>
                <w:sz w:val="18"/>
              </w:rPr>
            </w:pPr>
            <w:r>
              <w:rPr>
                <w:rFonts w:cs="Arial"/>
                <w:sz w:val="18"/>
              </w:rPr>
              <w:t>TX from BCM through GWM (TX) to</w:t>
            </w:r>
          </w:p>
          <w:p w14:paraId="523D5453" w14:textId="441A02BA" w:rsidR="001B5458" w:rsidRPr="001B5458" w:rsidRDefault="001B5458" w:rsidP="00DB4EEF">
            <w:pPr>
              <w:spacing w:line="240" w:lineRule="atLeast"/>
              <w:rPr>
                <w:rFonts w:cs="Arial"/>
                <w:b/>
                <w:bCs/>
                <w:sz w:val="18"/>
              </w:rPr>
            </w:pPr>
            <w:r>
              <w:rPr>
                <w:rFonts w:cs="Arial"/>
                <w:sz w:val="18"/>
              </w:rPr>
              <w:t>HCM (RX)</w:t>
            </w:r>
          </w:p>
        </w:tc>
        <w:tc>
          <w:tcPr>
            <w:tcW w:w="2693" w:type="dxa"/>
            <w:shd w:val="clear" w:color="auto" w:fill="D6E3BC" w:themeFill="accent3" w:themeFillTint="66"/>
          </w:tcPr>
          <w:p w14:paraId="34E771C3" w14:textId="7F97E0BA" w:rsidR="001B5458" w:rsidRDefault="001B5458" w:rsidP="00DB4EEF">
            <w:pPr>
              <w:spacing w:line="240" w:lineRule="atLeast"/>
              <w:rPr>
                <w:rFonts w:cs="Arial"/>
                <w:color w:val="000000"/>
              </w:rPr>
            </w:pPr>
            <w:r>
              <w:rPr>
                <w:rFonts w:cs="Arial"/>
                <w:color w:val="000000"/>
              </w:rPr>
              <w:t>BCM_Lamp_Stat_FD3</w:t>
            </w:r>
          </w:p>
          <w:p w14:paraId="1F833E15" w14:textId="2B178185" w:rsidR="001B5458" w:rsidRPr="00522815" w:rsidRDefault="001B5458" w:rsidP="00DB4EEF">
            <w:pPr>
              <w:spacing w:line="240" w:lineRule="atLeast"/>
              <w:rPr>
                <w:rFonts w:cs="Arial"/>
                <w:color w:val="000000"/>
              </w:rPr>
            </w:pPr>
            <w:r>
              <w:rPr>
                <w:rFonts w:cs="Arial"/>
                <w:color w:val="000000"/>
              </w:rPr>
              <w:t>03C3</w:t>
            </w:r>
          </w:p>
          <w:p w14:paraId="15D8D9FC" w14:textId="2E616CC5" w:rsidR="001B5458" w:rsidRPr="00522815" w:rsidRDefault="001B5458" w:rsidP="00DB4EEF">
            <w:pPr>
              <w:spacing w:line="240" w:lineRule="atLeast"/>
              <w:rPr>
                <w:rFonts w:cs="Arial"/>
                <w:color w:val="000000"/>
              </w:rPr>
            </w:pPr>
          </w:p>
        </w:tc>
      </w:tr>
      <w:tr w:rsidR="001B5458" w:rsidRPr="003F473D" w14:paraId="767D8418" w14:textId="77777777" w:rsidTr="00FF5A2E">
        <w:trPr>
          <w:trHeight w:val="143"/>
        </w:trPr>
        <w:tc>
          <w:tcPr>
            <w:tcW w:w="1696" w:type="dxa"/>
            <w:shd w:val="clear" w:color="auto" w:fill="D6E3BC" w:themeFill="accent3" w:themeFillTint="66"/>
            <w:noWrap/>
          </w:tcPr>
          <w:p w14:paraId="06DE83FC" w14:textId="32D97C4C" w:rsidR="001B5458" w:rsidRPr="00EC1775" w:rsidRDefault="001B5458" w:rsidP="00DB4EEF">
            <w:pPr>
              <w:overflowPunct/>
              <w:autoSpaceDE/>
              <w:autoSpaceDN/>
              <w:adjustRightInd/>
              <w:spacing w:line="240" w:lineRule="atLeast"/>
              <w:jc w:val="center"/>
              <w:textAlignment w:val="auto"/>
              <w:rPr>
                <w:rFonts w:cs="Arial"/>
                <w:color w:val="000000"/>
              </w:rPr>
            </w:pPr>
            <w:r w:rsidRPr="00EC1775">
              <w:rPr>
                <w:rFonts w:cs="Arial"/>
                <w:color w:val="000000"/>
              </w:rPr>
              <w:t>HeadLampLoFlOn_B_Stat</w:t>
            </w:r>
          </w:p>
        </w:tc>
        <w:tc>
          <w:tcPr>
            <w:tcW w:w="1985" w:type="dxa"/>
            <w:shd w:val="clear" w:color="auto" w:fill="D6E3BC" w:themeFill="accent3" w:themeFillTint="66"/>
          </w:tcPr>
          <w:p w14:paraId="436F0FBB" w14:textId="77777777" w:rsidR="001B5458" w:rsidRDefault="001B5458" w:rsidP="00DB4EEF">
            <w:pPr>
              <w:spacing w:line="240" w:lineRule="atLeast"/>
              <w:rPr>
                <w:rFonts w:cs="Arial"/>
                <w:color w:val="000000"/>
              </w:rPr>
            </w:pPr>
            <w:r w:rsidRPr="00EC1775">
              <w:rPr>
                <w:rFonts w:cs="Arial"/>
                <w:color w:val="000000"/>
              </w:rPr>
              <w:t>HeadLampLoFlOn_B_Stat</w:t>
            </w:r>
            <w:r w:rsidR="00D75C07">
              <w:rPr>
                <w:rFonts w:cs="Arial"/>
                <w:color w:val="000000"/>
              </w:rPr>
              <w:t>:</w:t>
            </w:r>
          </w:p>
          <w:p w14:paraId="16BB4523" w14:textId="77777777" w:rsidR="00D75C07" w:rsidRDefault="00D75C07" w:rsidP="00DB4EEF">
            <w:pPr>
              <w:spacing w:line="240" w:lineRule="atLeast"/>
              <w:rPr>
                <w:rFonts w:cs="Arial"/>
                <w:sz w:val="18"/>
              </w:rPr>
            </w:pPr>
            <w:r>
              <w:rPr>
                <w:rFonts w:cs="Arial"/>
                <w:sz w:val="18"/>
              </w:rPr>
              <w:t>Not_Low,</w:t>
            </w:r>
          </w:p>
          <w:p w14:paraId="2179FCDE" w14:textId="29581F24" w:rsidR="00D75C07" w:rsidRPr="00EC1775" w:rsidRDefault="00D75C07" w:rsidP="00DB4EEF">
            <w:pPr>
              <w:spacing w:line="240" w:lineRule="atLeast"/>
              <w:rPr>
                <w:rFonts w:cs="Arial"/>
                <w:color w:val="000000"/>
              </w:rPr>
            </w:pPr>
            <w:r>
              <w:rPr>
                <w:rFonts w:cs="Arial"/>
                <w:sz w:val="18"/>
              </w:rPr>
              <w:t>Low</w:t>
            </w:r>
          </w:p>
        </w:tc>
        <w:tc>
          <w:tcPr>
            <w:tcW w:w="1843" w:type="dxa"/>
            <w:shd w:val="clear" w:color="auto" w:fill="D6E3BC" w:themeFill="accent3" w:themeFillTint="66"/>
          </w:tcPr>
          <w:p w14:paraId="5FE68B77" w14:textId="28E8DF73" w:rsidR="001B5458"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7E82F903" w14:textId="77777777" w:rsidR="00431F8D" w:rsidRDefault="00431F8D" w:rsidP="00DB4EEF">
            <w:pPr>
              <w:spacing w:line="240" w:lineRule="atLeast"/>
              <w:rPr>
                <w:rFonts w:cs="Arial"/>
                <w:sz w:val="18"/>
              </w:rPr>
            </w:pPr>
            <w:r>
              <w:rPr>
                <w:rFonts w:cs="Arial"/>
                <w:sz w:val="18"/>
              </w:rPr>
              <w:t>TX from BCM through GWM (TX) to</w:t>
            </w:r>
          </w:p>
          <w:p w14:paraId="2A8144A0" w14:textId="4402C1C2" w:rsidR="001B5458" w:rsidRDefault="001B5458"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38CFFB3B" w14:textId="77777777" w:rsidR="001B5458" w:rsidRDefault="001B5458" w:rsidP="00DB4EEF">
            <w:pPr>
              <w:spacing w:line="240" w:lineRule="atLeast"/>
              <w:rPr>
                <w:rFonts w:cs="Arial"/>
                <w:color w:val="000000"/>
              </w:rPr>
            </w:pPr>
            <w:r>
              <w:rPr>
                <w:rFonts w:cs="Arial"/>
                <w:color w:val="000000"/>
              </w:rPr>
              <w:t>BCM_Lamp_Stat_FD3</w:t>
            </w:r>
          </w:p>
          <w:p w14:paraId="1DE5D26A" w14:textId="77777777" w:rsidR="001B5458" w:rsidRPr="00522815" w:rsidRDefault="001B5458" w:rsidP="00DB4EEF">
            <w:pPr>
              <w:spacing w:line="240" w:lineRule="atLeast"/>
              <w:rPr>
                <w:rFonts w:cs="Arial"/>
                <w:color w:val="000000"/>
              </w:rPr>
            </w:pPr>
            <w:r>
              <w:rPr>
                <w:rFonts w:cs="Arial"/>
                <w:color w:val="000000"/>
              </w:rPr>
              <w:t>03C3</w:t>
            </w:r>
          </w:p>
          <w:p w14:paraId="3C327349" w14:textId="77777777" w:rsidR="001B5458" w:rsidRDefault="001B5458" w:rsidP="00DB4EEF">
            <w:pPr>
              <w:spacing w:line="240" w:lineRule="atLeast"/>
              <w:rPr>
                <w:rFonts w:cs="Arial"/>
                <w:color w:val="000000"/>
              </w:rPr>
            </w:pPr>
          </w:p>
        </w:tc>
      </w:tr>
      <w:tr w:rsidR="001B5458" w:rsidRPr="003F473D" w14:paraId="1B8B0AC4" w14:textId="77777777" w:rsidTr="003C0415">
        <w:trPr>
          <w:trHeight w:val="143"/>
        </w:trPr>
        <w:tc>
          <w:tcPr>
            <w:tcW w:w="1696" w:type="dxa"/>
            <w:shd w:val="clear" w:color="auto" w:fill="D6E3BC" w:themeFill="accent3" w:themeFillTint="66"/>
            <w:noWrap/>
          </w:tcPr>
          <w:p w14:paraId="65BA3D75" w14:textId="77777777" w:rsidR="001B5458" w:rsidRPr="00EC1775" w:rsidRDefault="001B5458" w:rsidP="00DB4EEF">
            <w:pPr>
              <w:overflowPunct/>
              <w:autoSpaceDE/>
              <w:autoSpaceDN/>
              <w:adjustRightInd/>
              <w:spacing w:line="240" w:lineRule="atLeast"/>
              <w:jc w:val="center"/>
              <w:textAlignment w:val="auto"/>
              <w:rPr>
                <w:rFonts w:cs="Arial"/>
                <w:color w:val="000000"/>
              </w:rPr>
            </w:pPr>
            <w:r w:rsidRPr="00EC1775">
              <w:rPr>
                <w:rFonts w:cs="Arial"/>
                <w:color w:val="000000"/>
              </w:rPr>
              <w:t>HeadLampLoFrOn_B_Stat</w:t>
            </w:r>
          </w:p>
        </w:tc>
        <w:tc>
          <w:tcPr>
            <w:tcW w:w="1985" w:type="dxa"/>
            <w:shd w:val="clear" w:color="auto" w:fill="D6E3BC" w:themeFill="accent3" w:themeFillTint="66"/>
          </w:tcPr>
          <w:p w14:paraId="5F7C6178" w14:textId="77777777" w:rsidR="001B5458" w:rsidRDefault="001B5458" w:rsidP="00DB4EEF">
            <w:pPr>
              <w:spacing w:line="240" w:lineRule="atLeast"/>
              <w:rPr>
                <w:rFonts w:cs="Arial"/>
                <w:color w:val="000000"/>
              </w:rPr>
            </w:pPr>
            <w:r w:rsidRPr="00EC1775">
              <w:rPr>
                <w:rFonts w:cs="Arial"/>
                <w:color w:val="000000"/>
              </w:rPr>
              <w:t>HeadLampLoFrOn_B_Stat</w:t>
            </w:r>
            <w:r w:rsidR="00D75C07">
              <w:rPr>
                <w:rFonts w:cs="Arial"/>
                <w:color w:val="000000"/>
              </w:rPr>
              <w:t>:</w:t>
            </w:r>
          </w:p>
          <w:p w14:paraId="41B421A5" w14:textId="77777777" w:rsidR="00D75C07" w:rsidRDefault="00D75C07" w:rsidP="00DB4EEF">
            <w:pPr>
              <w:spacing w:line="240" w:lineRule="atLeast"/>
              <w:rPr>
                <w:rFonts w:cs="Arial"/>
                <w:sz w:val="18"/>
              </w:rPr>
            </w:pPr>
            <w:r>
              <w:rPr>
                <w:rFonts w:cs="Arial"/>
                <w:sz w:val="18"/>
              </w:rPr>
              <w:t>Not_Low,</w:t>
            </w:r>
          </w:p>
          <w:p w14:paraId="34D4AF03" w14:textId="367B83BE" w:rsidR="00D75C07" w:rsidRPr="00EC1775" w:rsidRDefault="00D75C07" w:rsidP="00DB4EEF">
            <w:pPr>
              <w:spacing w:line="240" w:lineRule="atLeast"/>
              <w:rPr>
                <w:rFonts w:cs="Arial"/>
                <w:color w:val="000000"/>
              </w:rPr>
            </w:pPr>
            <w:r>
              <w:rPr>
                <w:rFonts w:cs="Arial"/>
                <w:sz w:val="18"/>
              </w:rPr>
              <w:t>Low</w:t>
            </w:r>
          </w:p>
        </w:tc>
        <w:tc>
          <w:tcPr>
            <w:tcW w:w="1843" w:type="dxa"/>
            <w:shd w:val="clear" w:color="auto" w:fill="D6E3BC" w:themeFill="accent3" w:themeFillTint="66"/>
          </w:tcPr>
          <w:p w14:paraId="5E4AC314" w14:textId="04D7EF60" w:rsidR="001B5458"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73BB9CB7" w14:textId="77777777" w:rsidR="00431F8D" w:rsidRDefault="00431F8D" w:rsidP="00DB4EEF">
            <w:pPr>
              <w:spacing w:line="240" w:lineRule="atLeast"/>
              <w:rPr>
                <w:rFonts w:cs="Arial"/>
                <w:sz w:val="18"/>
              </w:rPr>
            </w:pPr>
            <w:r>
              <w:rPr>
                <w:rFonts w:cs="Arial"/>
                <w:sz w:val="18"/>
              </w:rPr>
              <w:t>TX from BCM through GWM (TX) to</w:t>
            </w:r>
          </w:p>
          <w:p w14:paraId="069DD4D7" w14:textId="77777777" w:rsidR="001B5458" w:rsidRDefault="001B5458"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6FFAED2E" w14:textId="77777777" w:rsidR="001B5458" w:rsidRDefault="001B5458" w:rsidP="00DB4EEF">
            <w:pPr>
              <w:spacing w:line="240" w:lineRule="atLeast"/>
              <w:rPr>
                <w:rFonts w:cs="Arial"/>
                <w:color w:val="000000"/>
              </w:rPr>
            </w:pPr>
            <w:r>
              <w:rPr>
                <w:rFonts w:cs="Arial"/>
                <w:color w:val="000000"/>
              </w:rPr>
              <w:t>BCM_Lamp_Stat_FD3</w:t>
            </w:r>
          </w:p>
          <w:p w14:paraId="0869FCF1" w14:textId="77777777" w:rsidR="001B5458" w:rsidRPr="00522815" w:rsidRDefault="001B5458" w:rsidP="00DB4EEF">
            <w:pPr>
              <w:spacing w:line="240" w:lineRule="atLeast"/>
              <w:rPr>
                <w:rFonts w:cs="Arial"/>
                <w:color w:val="000000"/>
              </w:rPr>
            </w:pPr>
            <w:r>
              <w:rPr>
                <w:rFonts w:cs="Arial"/>
                <w:color w:val="000000"/>
              </w:rPr>
              <w:t>03C3</w:t>
            </w:r>
          </w:p>
          <w:p w14:paraId="65196D82" w14:textId="77777777" w:rsidR="001B5458" w:rsidRDefault="001B5458" w:rsidP="00DB4EEF">
            <w:pPr>
              <w:spacing w:line="240" w:lineRule="atLeast"/>
              <w:rPr>
                <w:rFonts w:cs="Arial"/>
                <w:color w:val="000000"/>
              </w:rPr>
            </w:pPr>
          </w:p>
        </w:tc>
      </w:tr>
      <w:tr w:rsidR="001B5458" w:rsidRPr="003F473D" w14:paraId="40F73CF7" w14:textId="77777777" w:rsidTr="00477662">
        <w:trPr>
          <w:trHeight w:val="143"/>
        </w:trPr>
        <w:tc>
          <w:tcPr>
            <w:tcW w:w="1696" w:type="dxa"/>
            <w:shd w:val="clear" w:color="auto" w:fill="D6E3BC" w:themeFill="accent3" w:themeFillTint="66"/>
            <w:noWrap/>
          </w:tcPr>
          <w:p w14:paraId="0644F644" w14:textId="45CE790E" w:rsidR="001B5458" w:rsidRPr="00EC1775" w:rsidRDefault="001B5458" w:rsidP="00DB4EEF">
            <w:pPr>
              <w:overflowPunct/>
              <w:autoSpaceDE/>
              <w:autoSpaceDN/>
              <w:adjustRightInd/>
              <w:spacing w:line="240" w:lineRule="atLeast"/>
              <w:jc w:val="center"/>
              <w:textAlignment w:val="auto"/>
              <w:rPr>
                <w:rFonts w:cs="Arial"/>
                <w:color w:val="000000"/>
              </w:rPr>
            </w:pPr>
            <w:r w:rsidRPr="00EC1775">
              <w:rPr>
                <w:rFonts w:cs="Arial"/>
                <w:color w:val="000000"/>
              </w:rPr>
              <w:t>HeadLghtHiOn_B_Stat</w:t>
            </w:r>
          </w:p>
        </w:tc>
        <w:tc>
          <w:tcPr>
            <w:tcW w:w="1985" w:type="dxa"/>
            <w:shd w:val="clear" w:color="auto" w:fill="D6E3BC" w:themeFill="accent3" w:themeFillTint="66"/>
          </w:tcPr>
          <w:p w14:paraId="5B193D31" w14:textId="77777777" w:rsidR="001B5458" w:rsidRDefault="001B5458" w:rsidP="00DB4EEF">
            <w:pPr>
              <w:spacing w:line="240" w:lineRule="atLeast"/>
              <w:rPr>
                <w:rFonts w:cs="Arial"/>
                <w:color w:val="000000"/>
              </w:rPr>
            </w:pPr>
            <w:r w:rsidRPr="00EC1775">
              <w:rPr>
                <w:rFonts w:cs="Arial"/>
                <w:color w:val="000000"/>
              </w:rPr>
              <w:t>HeadLghtHiOn_B_Stat</w:t>
            </w:r>
            <w:r w:rsidR="00D75C07">
              <w:rPr>
                <w:rFonts w:cs="Arial"/>
                <w:color w:val="000000"/>
              </w:rPr>
              <w:t>:</w:t>
            </w:r>
          </w:p>
          <w:p w14:paraId="1EA83179" w14:textId="724D6161" w:rsidR="00D75C07" w:rsidRPr="00EC1775" w:rsidRDefault="00D75C07" w:rsidP="00DB4EEF">
            <w:pPr>
              <w:spacing w:line="240" w:lineRule="atLeast"/>
              <w:rPr>
                <w:rFonts w:cs="Arial"/>
                <w:color w:val="000000"/>
              </w:rPr>
            </w:pPr>
            <w:r>
              <w:rPr>
                <w:rFonts w:cs="Arial"/>
                <w:sz w:val="18"/>
              </w:rPr>
              <w:t>Off, ON</w:t>
            </w:r>
          </w:p>
        </w:tc>
        <w:tc>
          <w:tcPr>
            <w:tcW w:w="1843" w:type="dxa"/>
            <w:shd w:val="clear" w:color="auto" w:fill="D6E3BC" w:themeFill="accent3" w:themeFillTint="66"/>
          </w:tcPr>
          <w:p w14:paraId="357EAD39" w14:textId="6BFF01CC" w:rsidR="001B5458" w:rsidRPr="00DE6816" w:rsidRDefault="00D75C07" w:rsidP="00DB4EEF">
            <w:pPr>
              <w:spacing w:line="240" w:lineRule="atLeast"/>
              <w:rPr>
                <w:rFonts w:cs="Arial"/>
                <w:sz w:val="18"/>
              </w:rPr>
            </w:pPr>
            <w:r>
              <w:rPr>
                <w:rFonts w:cs="Arial"/>
                <w:sz w:val="18"/>
              </w:rPr>
              <w:t xml:space="preserve"> </w:t>
            </w:r>
          </w:p>
        </w:tc>
        <w:tc>
          <w:tcPr>
            <w:tcW w:w="1984" w:type="dxa"/>
            <w:shd w:val="clear" w:color="auto" w:fill="D6E3BC" w:themeFill="accent3" w:themeFillTint="66"/>
          </w:tcPr>
          <w:p w14:paraId="52880FF6" w14:textId="77777777" w:rsidR="00431F8D" w:rsidRDefault="00431F8D" w:rsidP="00DB4EEF">
            <w:pPr>
              <w:spacing w:line="240" w:lineRule="atLeast"/>
              <w:rPr>
                <w:rFonts w:cs="Arial"/>
                <w:sz w:val="18"/>
              </w:rPr>
            </w:pPr>
            <w:r>
              <w:rPr>
                <w:rFonts w:cs="Arial"/>
                <w:sz w:val="18"/>
              </w:rPr>
              <w:t>TX from BCM through GWM (TX) to</w:t>
            </w:r>
          </w:p>
          <w:p w14:paraId="57C83B5F" w14:textId="6DC0D820" w:rsidR="001B5458" w:rsidRDefault="001B5458"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1A302CC1" w14:textId="77777777" w:rsidR="001B5458" w:rsidRDefault="001B5458" w:rsidP="00DB4EEF">
            <w:pPr>
              <w:spacing w:line="240" w:lineRule="atLeast"/>
              <w:rPr>
                <w:rFonts w:cs="Arial"/>
                <w:color w:val="000000"/>
              </w:rPr>
            </w:pPr>
            <w:r>
              <w:rPr>
                <w:rFonts w:cs="Arial"/>
                <w:color w:val="000000"/>
              </w:rPr>
              <w:t>BCM_Lamp_Stat_FD3</w:t>
            </w:r>
          </w:p>
          <w:p w14:paraId="45319598" w14:textId="77777777" w:rsidR="001B5458" w:rsidRPr="00522815" w:rsidRDefault="001B5458" w:rsidP="00DB4EEF">
            <w:pPr>
              <w:spacing w:line="240" w:lineRule="atLeast"/>
              <w:rPr>
                <w:rFonts w:cs="Arial"/>
                <w:color w:val="000000"/>
              </w:rPr>
            </w:pPr>
            <w:r>
              <w:rPr>
                <w:rFonts w:cs="Arial"/>
                <w:color w:val="000000"/>
              </w:rPr>
              <w:t>03C3</w:t>
            </w:r>
          </w:p>
          <w:p w14:paraId="379A9948" w14:textId="77777777" w:rsidR="001B5458" w:rsidRDefault="001B5458" w:rsidP="00DB4EEF">
            <w:pPr>
              <w:spacing w:line="240" w:lineRule="atLeast"/>
              <w:rPr>
                <w:rFonts w:cs="Arial"/>
                <w:color w:val="000000"/>
              </w:rPr>
            </w:pPr>
          </w:p>
        </w:tc>
      </w:tr>
      <w:tr w:rsidR="001B5458" w:rsidRPr="003F473D" w14:paraId="38B2D736" w14:textId="77777777" w:rsidTr="003D39E5">
        <w:trPr>
          <w:trHeight w:val="143"/>
        </w:trPr>
        <w:tc>
          <w:tcPr>
            <w:tcW w:w="1696" w:type="dxa"/>
            <w:shd w:val="clear" w:color="auto" w:fill="D6E3BC" w:themeFill="accent3" w:themeFillTint="66"/>
            <w:noWrap/>
          </w:tcPr>
          <w:p w14:paraId="10B94B7B" w14:textId="1097D9D0" w:rsidR="001B5458" w:rsidRPr="0003492F" w:rsidRDefault="000377E7" w:rsidP="00DB4EEF">
            <w:pPr>
              <w:overflowPunct/>
              <w:autoSpaceDE/>
              <w:autoSpaceDN/>
              <w:adjustRightInd/>
              <w:spacing w:line="240" w:lineRule="atLeast"/>
              <w:textAlignment w:val="auto"/>
              <w:rPr>
                <w:rFonts w:cs="Arial"/>
                <w:color w:val="000000"/>
                <w:highlight w:val="green"/>
              </w:rPr>
            </w:pPr>
            <w:r w:rsidRPr="0054242C">
              <w:rPr>
                <w:rFonts w:cs="Arial"/>
                <w:color w:val="000000"/>
              </w:rPr>
              <w:t>Headlight_Status</w:t>
            </w:r>
            <w:r w:rsidR="00C90BEE" w:rsidRPr="0054242C">
              <w:rPr>
                <w:rFonts w:cs="Arial"/>
                <w:sz w:val="18"/>
              </w:rPr>
              <w:t xml:space="preserve"> ( HeadLamp_HMI_SW_PositionLight)</w:t>
            </w:r>
          </w:p>
        </w:tc>
        <w:tc>
          <w:tcPr>
            <w:tcW w:w="1985" w:type="dxa"/>
            <w:shd w:val="clear" w:color="auto" w:fill="D6E3BC" w:themeFill="accent3" w:themeFillTint="66"/>
          </w:tcPr>
          <w:p w14:paraId="697B67CA" w14:textId="77777777" w:rsidR="001B5458" w:rsidRDefault="001B5458" w:rsidP="00DB4EEF">
            <w:pPr>
              <w:spacing w:line="240" w:lineRule="atLeast"/>
              <w:rPr>
                <w:rFonts w:cs="Arial"/>
                <w:color w:val="000000"/>
              </w:rPr>
            </w:pPr>
            <w:r w:rsidRPr="00EC1775">
              <w:rPr>
                <w:rFonts w:cs="Arial"/>
                <w:color w:val="000000"/>
              </w:rPr>
              <w:t>HeadLghtSwtch_D_Stat</w:t>
            </w:r>
            <w:r w:rsidR="00D75C07">
              <w:rPr>
                <w:rFonts w:cs="Arial"/>
                <w:color w:val="000000"/>
              </w:rPr>
              <w:t>:</w:t>
            </w:r>
          </w:p>
          <w:p w14:paraId="2F91632F" w14:textId="3E498EDE" w:rsidR="00D75C07" w:rsidRPr="007359E9" w:rsidRDefault="00D75C07" w:rsidP="00DB4EEF">
            <w:pPr>
              <w:spacing w:line="240" w:lineRule="atLeast"/>
              <w:rPr>
                <w:rFonts w:cs="Arial"/>
                <w:color w:val="000000"/>
              </w:rPr>
            </w:pPr>
            <w:r>
              <w:rPr>
                <w:rFonts w:cs="Arial"/>
                <w:sz w:val="18"/>
              </w:rPr>
              <w:t>Off, Parklamp, Headlamp, Autolamp</w:t>
            </w:r>
          </w:p>
        </w:tc>
        <w:tc>
          <w:tcPr>
            <w:tcW w:w="1843" w:type="dxa"/>
            <w:shd w:val="clear" w:color="auto" w:fill="D6E3BC" w:themeFill="accent3" w:themeFillTint="66"/>
          </w:tcPr>
          <w:p w14:paraId="7796D012" w14:textId="7BD65DA9" w:rsidR="001B5458" w:rsidRPr="00DE6816" w:rsidRDefault="001B5458" w:rsidP="00DB4EEF">
            <w:pPr>
              <w:spacing w:line="240" w:lineRule="atLeast"/>
              <w:rPr>
                <w:rFonts w:cs="Arial"/>
                <w:sz w:val="18"/>
              </w:rPr>
            </w:pPr>
          </w:p>
        </w:tc>
        <w:tc>
          <w:tcPr>
            <w:tcW w:w="1984" w:type="dxa"/>
            <w:shd w:val="clear" w:color="auto" w:fill="D6E3BC" w:themeFill="accent3" w:themeFillTint="66"/>
          </w:tcPr>
          <w:p w14:paraId="0452BC48" w14:textId="77777777" w:rsidR="00431F8D" w:rsidRDefault="00431F8D" w:rsidP="00DB4EEF">
            <w:pPr>
              <w:spacing w:line="240" w:lineRule="atLeast"/>
              <w:rPr>
                <w:rFonts w:cs="Arial"/>
                <w:sz w:val="18"/>
              </w:rPr>
            </w:pPr>
            <w:r>
              <w:rPr>
                <w:rFonts w:cs="Arial"/>
                <w:sz w:val="18"/>
              </w:rPr>
              <w:t>TX from BCM through GWM (TX) to</w:t>
            </w:r>
          </w:p>
          <w:p w14:paraId="6FB9461C" w14:textId="4640146B" w:rsidR="001B5458" w:rsidRDefault="001B5458" w:rsidP="00DB4EEF">
            <w:pPr>
              <w:spacing w:line="240" w:lineRule="atLeast"/>
              <w:rPr>
                <w:rFonts w:cs="Arial"/>
                <w:sz w:val="18"/>
              </w:rPr>
            </w:pPr>
            <w:r>
              <w:rPr>
                <w:rFonts w:cs="Arial"/>
                <w:sz w:val="18"/>
              </w:rPr>
              <w:t>HCM (RX)</w:t>
            </w:r>
          </w:p>
        </w:tc>
        <w:tc>
          <w:tcPr>
            <w:tcW w:w="2693" w:type="dxa"/>
            <w:shd w:val="clear" w:color="auto" w:fill="D6E3BC" w:themeFill="accent3" w:themeFillTint="66"/>
          </w:tcPr>
          <w:p w14:paraId="235C242A" w14:textId="77777777" w:rsidR="001B5458" w:rsidRDefault="001B5458" w:rsidP="00DB4EEF">
            <w:pPr>
              <w:spacing w:line="240" w:lineRule="atLeast"/>
              <w:rPr>
                <w:rFonts w:cs="Arial"/>
                <w:color w:val="000000"/>
              </w:rPr>
            </w:pPr>
            <w:r>
              <w:rPr>
                <w:rFonts w:cs="Arial"/>
                <w:color w:val="000000"/>
              </w:rPr>
              <w:t>BCM_Lamp_Stat_FD3</w:t>
            </w:r>
          </w:p>
          <w:p w14:paraId="20E42A30" w14:textId="77777777" w:rsidR="001B5458" w:rsidRPr="00522815" w:rsidRDefault="001B5458" w:rsidP="00DB4EEF">
            <w:pPr>
              <w:spacing w:line="240" w:lineRule="atLeast"/>
              <w:rPr>
                <w:rFonts w:cs="Arial"/>
                <w:color w:val="000000"/>
              </w:rPr>
            </w:pPr>
            <w:r>
              <w:rPr>
                <w:rFonts w:cs="Arial"/>
                <w:color w:val="000000"/>
              </w:rPr>
              <w:t>03C3</w:t>
            </w:r>
          </w:p>
          <w:p w14:paraId="31C39EE0" w14:textId="77777777" w:rsidR="001B5458" w:rsidRPr="00522815" w:rsidRDefault="001B5458" w:rsidP="00DB4EEF">
            <w:pPr>
              <w:spacing w:line="240" w:lineRule="atLeast"/>
              <w:rPr>
                <w:rFonts w:cs="Arial"/>
                <w:color w:val="000000"/>
              </w:rPr>
            </w:pPr>
          </w:p>
        </w:tc>
      </w:tr>
      <w:tr w:rsidR="00BB5E51" w:rsidRPr="003F473D" w14:paraId="3F670560" w14:textId="77777777" w:rsidTr="003C0415">
        <w:trPr>
          <w:trHeight w:val="143"/>
        </w:trPr>
        <w:tc>
          <w:tcPr>
            <w:tcW w:w="1696" w:type="dxa"/>
            <w:shd w:val="clear" w:color="auto" w:fill="D6E3BC" w:themeFill="accent3" w:themeFillTint="66"/>
            <w:noWrap/>
          </w:tcPr>
          <w:p w14:paraId="4E4AC2AA" w14:textId="1FCA7F2D" w:rsidR="00BB5E51" w:rsidRPr="00EC1775" w:rsidRDefault="00BB5E51" w:rsidP="00DB4EEF">
            <w:pPr>
              <w:overflowPunct/>
              <w:autoSpaceDE/>
              <w:autoSpaceDN/>
              <w:adjustRightInd/>
              <w:spacing w:line="240" w:lineRule="atLeast"/>
              <w:textAlignment w:val="auto"/>
              <w:rPr>
                <w:rFonts w:cs="Arial"/>
                <w:color w:val="000000"/>
              </w:rPr>
            </w:pPr>
            <w:r>
              <w:rPr>
                <w:rFonts w:cs="Arial"/>
                <w:color w:val="000000"/>
              </w:rPr>
              <w:t>TesterPhysicalResLDCMA</w:t>
            </w:r>
          </w:p>
        </w:tc>
        <w:tc>
          <w:tcPr>
            <w:tcW w:w="1985" w:type="dxa"/>
            <w:shd w:val="clear" w:color="auto" w:fill="D6E3BC" w:themeFill="accent3" w:themeFillTint="66"/>
          </w:tcPr>
          <w:p w14:paraId="251AD850" w14:textId="00AC522A" w:rsidR="00BB5E51" w:rsidRPr="00EC1775" w:rsidRDefault="00BB5E51" w:rsidP="00DB4EEF">
            <w:pPr>
              <w:spacing w:line="240" w:lineRule="atLeast"/>
              <w:rPr>
                <w:rFonts w:cs="Arial"/>
                <w:color w:val="000000"/>
              </w:rPr>
            </w:pPr>
            <w:r>
              <w:rPr>
                <w:rFonts w:cs="Arial"/>
                <w:color w:val="000000"/>
              </w:rPr>
              <w:t>TesterPhysicalResLDCMA</w:t>
            </w:r>
          </w:p>
        </w:tc>
        <w:tc>
          <w:tcPr>
            <w:tcW w:w="1843" w:type="dxa"/>
            <w:shd w:val="clear" w:color="auto" w:fill="D6E3BC" w:themeFill="accent3" w:themeFillTint="66"/>
          </w:tcPr>
          <w:p w14:paraId="11E945C3" w14:textId="0655D598" w:rsidR="00BB5E51" w:rsidRDefault="00BB5E51" w:rsidP="00DB4EEF">
            <w:pPr>
              <w:spacing w:line="240" w:lineRule="atLeast"/>
              <w:rPr>
                <w:rFonts w:cs="Arial"/>
                <w:sz w:val="18"/>
              </w:rPr>
            </w:pPr>
          </w:p>
        </w:tc>
        <w:tc>
          <w:tcPr>
            <w:tcW w:w="1984" w:type="dxa"/>
            <w:shd w:val="clear" w:color="auto" w:fill="D6E3BC" w:themeFill="accent3" w:themeFillTint="66"/>
          </w:tcPr>
          <w:p w14:paraId="5F6014C2" w14:textId="77777777" w:rsidR="00BB5E51" w:rsidRDefault="00BB5E51" w:rsidP="00DB4EEF">
            <w:pPr>
              <w:spacing w:line="240" w:lineRule="atLeast"/>
              <w:rPr>
                <w:rFonts w:cs="Arial"/>
                <w:sz w:val="18"/>
              </w:rPr>
            </w:pPr>
            <w:r>
              <w:rPr>
                <w:rFonts w:cs="Arial"/>
                <w:sz w:val="18"/>
              </w:rPr>
              <w:t>LDCMB and LDCMA</w:t>
            </w:r>
          </w:p>
          <w:p w14:paraId="0409435A" w14:textId="26F1D72A" w:rsidR="00BB5E51" w:rsidRDefault="00BB5E51" w:rsidP="00DB4EEF">
            <w:pPr>
              <w:spacing w:line="240" w:lineRule="atLeast"/>
              <w:rPr>
                <w:rFonts w:cs="Arial"/>
                <w:sz w:val="18"/>
              </w:rPr>
            </w:pPr>
            <w:r>
              <w:rPr>
                <w:rFonts w:cs="Arial"/>
                <w:sz w:val="18"/>
              </w:rPr>
              <w:t>To HCM</w:t>
            </w:r>
            <w:r w:rsidR="00917F57">
              <w:rPr>
                <w:rFonts w:cs="Arial"/>
                <w:sz w:val="18"/>
              </w:rPr>
              <w:t xml:space="preserve"> TSTR </w:t>
            </w:r>
            <w:r>
              <w:rPr>
                <w:rFonts w:cs="Arial"/>
                <w:sz w:val="18"/>
              </w:rPr>
              <w:t>(RX)</w:t>
            </w:r>
          </w:p>
          <w:p w14:paraId="3D26155E" w14:textId="1387E4C5" w:rsidR="00BB5E51" w:rsidRDefault="00BB5E51" w:rsidP="00DB4EEF">
            <w:pPr>
              <w:spacing w:line="240" w:lineRule="atLeast"/>
              <w:rPr>
                <w:rFonts w:cs="Arial"/>
                <w:sz w:val="18"/>
              </w:rPr>
            </w:pPr>
          </w:p>
        </w:tc>
        <w:tc>
          <w:tcPr>
            <w:tcW w:w="2693" w:type="dxa"/>
            <w:shd w:val="clear" w:color="auto" w:fill="D6E3BC" w:themeFill="accent3" w:themeFillTint="66"/>
          </w:tcPr>
          <w:p w14:paraId="790E9495" w14:textId="20881CDD" w:rsidR="00BB5E51" w:rsidRDefault="00BB5E51" w:rsidP="00DB4EEF">
            <w:pPr>
              <w:spacing w:line="240" w:lineRule="atLeast"/>
              <w:rPr>
                <w:rFonts w:cs="Arial"/>
                <w:color w:val="000000"/>
              </w:rPr>
            </w:pPr>
            <w:r w:rsidRPr="00BB5E51">
              <w:rPr>
                <w:rFonts w:cs="Arial"/>
                <w:color w:val="000000"/>
              </w:rPr>
              <w:t>TesterPhysicalResLDCMA 0x6FE</w:t>
            </w:r>
          </w:p>
        </w:tc>
      </w:tr>
      <w:tr w:rsidR="00BB5E51" w:rsidRPr="003F473D" w14:paraId="598B17D2" w14:textId="77777777" w:rsidTr="003C0415">
        <w:trPr>
          <w:trHeight w:val="143"/>
        </w:trPr>
        <w:tc>
          <w:tcPr>
            <w:tcW w:w="1696" w:type="dxa"/>
            <w:shd w:val="clear" w:color="auto" w:fill="D6E3BC" w:themeFill="accent3" w:themeFillTint="66"/>
            <w:noWrap/>
          </w:tcPr>
          <w:p w14:paraId="6FDD5592" w14:textId="38E0B69D" w:rsidR="00BB5E51" w:rsidRPr="007359E9" w:rsidRDefault="00BB5E51" w:rsidP="00DB4EEF">
            <w:pPr>
              <w:overflowPunct/>
              <w:autoSpaceDE/>
              <w:autoSpaceDN/>
              <w:adjustRightInd/>
              <w:spacing w:line="240" w:lineRule="atLeast"/>
              <w:textAlignment w:val="auto"/>
              <w:rPr>
                <w:rFonts w:cs="Arial"/>
                <w:color w:val="000000"/>
              </w:rPr>
            </w:pPr>
            <w:r>
              <w:rPr>
                <w:rFonts w:cs="Arial"/>
                <w:color w:val="000000"/>
              </w:rPr>
              <w:t>TesterPhysicalResLDCMB</w:t>
            </w:r>
          </w:p>
        </w:tc>
        <w:tc>
          <w:tcPr>
            <w:tcW w:w="1985" w:type="dxa"/>
            <w:shd w:val="clear" w:color="auto" w:fill="D6E3BC" w:themeFill="accent3" w:themeFillTint="66"/>
          </w:tcPr>
          <w:p w14:paraId="1928A579" w14:textId="308866BF" w:rsidR="00BB5E51" w:rsidRPr="007359E9" w:rsidRDefault="00BB5E51" w:rsidP="00DB4EEF">
            <w:pPr>
              <w:spacing w:line="240" w:lineRule="atLeast"/>
              <w:rPr>
                <w:rFonts w:cs="Arial"/>
                <w:color w:val="000000"/>
              </w:rPr>
            </w:pPr>
            <w:r>
              <w:rPr>
                <w:rFonts w:cs="Arial"/>
                <w:color w:val="000000"/>
              </w:rPr>
              <w:t>TesterPhysicalResLDCMB</w:t>
            </w:r>
          </w:p>
        </w:tc>
        <w:tc>
          <w:tcPr>
            <w:tcW w:w="1843" w:type="dxa"/>
            <w:shd w:val="clear" w:color="auto" w:fill="D6E3BC" w:themeFill="accent3" w:themeFillTint="66"/>
          </w:tcPr>
          <w:p w14:paraId="4760C7EE" w14:textId="3771083D" w:rsidR="00BB5E51" w:rsidRDefault="00BB5E51" w:rsidP="00DB4EEF">
            <w:pPr>
              <w:spacing w:line="240" w:lineRule="atLeast"/>
              <w:rPr>
                <w:rFonts w:cs="Arial"/>
                <w:sz w:val="18"/>
              </w:rPr>
            </w:pPr>
          </w:p>
        </w:tc>
        <w:tc>
          <w:tcPr>
            <w:tcW w:w="1984" w:type="dxa"/>
            <w:shd w:val="clear" w:color="auto" w:fill="D6E3BC" w:themeFill="accent3" w:themeFillTint="66"/>
          </w:tcPr>
          <w:p w14:paraId="7F47516D" w14:textId="77777777" w:rsidR="00BB5E51" w:rsidRDefault="00BB5E51" w:rsidP="00DB4EEF">
            <w:pPr>
              <w:spacing w:line="240" w:lineRule="atLeast"/>
              <w:rPr>
                <w:rFonts w:cs="Arial"/>
                <w:sz w:val="18"/>
              </w:rPr>
            </w:pPr>
            <w:r>
              <w:rPr>
                <w:rFonts w:cs="Arial"/>
                <w:sz w:val="18"/>
              </w:rPr>
              <w:t>LDCMB and LDCMA</w:t>
            </w:r>
          </w:p>
          <w:p w14:paraId="6E0BBD07" w14:textId="658EEEEE" w:rsidR="00BB5E51" w:rsidRDefault="00BB5E51" w:rsidP="00DB4EEF">
            <w:pPr>
              <w:spacing w:line="240" w:lineRule="atLeast"/>
              <w:rPr>
                <w:rFonts w:cs="Arial"/>
                <w:sz w:val="18"/>
              </w:rPr>
            </w:pPr>
            <w:r>
              <w:rPr>
                <w:rFonts w:cs="Arial"/>
                <w:sz w:val="18"/>
              </w:rPr>
              <w:t>To HCM</w:t>
            </w:r>
            <w:r w:rsidR="00917F57">
              <w:rPr>
                <w:rFonts w:cs="Arial"/>
                <w:sz w:val="18"/>
              </w:rPr>
              <w:t xml:space="preserve"> TSTR </w:t>
            </w:r>
            <w:r>
              <w:rPr>
                <w:rFonts w:cs="Arial"/>
                <w:sz w:val="18"/>
              </w:rPr>
              <w:t>(RX)</w:t>
            </w:r>
          </w:p>
          <w:p w14:paraId="66E2DF68" w14:textId="77777777" w:rsidR="00BB5E51" w:rsidRDefault="00BB5E51" w:rsidP="00DB4EEF">
            <w:pPr>
              <w:spacing w:line="240" w:lineRule="atLeast"/>
              <w:rPr>
                <w:rFonts w:cs="Arial"/>
                <w:sz w:val="18"/>
              </w:rPr>
            </w:pPr>
          </w:p>
        </w:tc>
        <w:tc>
          <w:tcPr>
            <w:tcW w:w="2693" w:type="dxa"/>
            <w:shd w:val="clear" w:color="auto" w:fill="D6E3BC" w:themeFill="accent3" w:themeFillTint="66"/>
          </w:tcPr>
          <w:p w14:paraId="533ADE0F" w14:textId="77777777" w:rsidR="00BB5E51" w:rsidRDefault="00BB5E51" w:rsidP="00DB4EEF">
            <w:pPr>
              <w:spacing w:line="240" w:lineRule="atLeast"/>
              <w:rPr>
                <w:rFonts w:cs="Arial"/>
                <w:color w:val="000000"/>
              </w:rPr>
            </w:pPr>
            <w:r w:rsidRPr="00BB5E51">
              <w:rPr>
                <w:rFonts w:cs="Arial"/>
                <w:color w:val="000000"/>
              </w:rPr>
              <w:t>TesterPhysicalResLDCMB</w:t>
            </w:r>
          </w:p>
          <w:p w14:paraId="28A192D7" w14:textId="1465B8FF" w:rsidR="00BB5E51" w:rsidRPr="007359E9" w:rsidRDefault="00BB5E51" w:rsidP="00DB4EEF">
            <w:pPr>
              <w:spacing w:line="240" w:lineRule="atLeast"/>
              <w:rPr>
                <w:rFonts w:cs="Arial"/>
                <w:color w:val="000000"/>
              </w:rPr>
            </w:pPr>
            <w:r w:rsidRPr="00BB5E51">
              <w:rPr>
                <w:rFonts w:cs="Arial"/>
                <w:color w:val="000000"/>
              </w:rPr>
              <w:t>0x6FF</w:t>
            </w:r>
          </w:p>
        </w:tc>
      </w:tr>
      <w:tr w:rsidR="009C5AE4" w:rsidRPr="003F473D" w14:paraId="5C62964E" w14:textId="77777777" w:rsidTr="00BF7C27">
        <w:trPr>
          <w:trHeight w:val="143"/>
        </w:trPr>
        <w:tc>
          <w:tcPr>
            <w:tcW w:w="1696" w:type="dxa"/>
            <w:shd w:val="clear" w:color="auto" w:fill="D6E3BC" w:themeFill="accent3" w:themeFillTint="66"/>
            <w:noWrap/>
          </w:tcPr>
          <w:p w14:paraId="27872551" w14:textId="0E520A79" w:rsidR="009C5AE4" w:rsidRDefault="009C5AE4" w:rsidP="00DB4EEF">
            <w:pPr>
              <w:spacing w:line="240" w:lineRule="atLeast"/>
              <w:rPr>
                <w:rFonts w:cs="Arial"/>
                <w:color w:val="000000"/>
              </w:rPr>
            </w:pPr>
            <w:r w:rsidRPr="00E912D4">
              <w:rPr>
                <w:rFonts w:cs="Arial"/>
                <w:color w:val="000000"/>
              </w:rPr>
              <w:t>FTP_Status</w:t>
            </w:r>
          </w:p>
        </w:tc>
        <w:tc>
          <w:tcPr>
            <w:tcW w:w="1985" w:type="dxa"/>
            <w:shd w:val="clear" w:color="auto" w:fill="D6E3BC" w:themeFill="accent3" w:themeFillTint="66"/>
          </w:tcPr>
          <w:p w14:paraId="53C7C836" w14:textId="77777777" w:rsidR="009C5AE4" w:rsidRDefault="009C5AE4" w:rsidP="00DB4EEF">
            <w:pPr>
              <w:spacing w:line="240" w:lineRule="atLeast"/>
              <w:rPr>
                <w:rFonts w:cs="Arial"/>
                <w:sz w:val="18"/>
              </w:rPr>
            </w:pPr>
            <w:r w:rsidRPr="00440FB5">
              <w:rPr>
                <w:rFonts w:cs="Arial"/>
                <w:sz w:val="18"/>
              </w:rPr>
              <w:t>HeadLghtHiFlash_D_Actl</w:t>
            </w:r>
            <w:r w:rsidR="00D75C07">
              <w:rPr>
                <w:rFonts w:cs="Arial"/>
                <w:sz w:val="18"/>
              </w:rPr>
              <w:t>:</w:t>
            </w:r>
          </w:p>
          <w:p w14:paraId="3258AAC4" w14:textId="77777777" w:rsidR="00D75C07" w:rsidRDefault="00D75C07" w:rsidP="00DB4EEF">
            <w:pPr>
              <w:spacing w:line="240" w:lineRule="atLeast"/>
              <w:rPr>
                <w:rFonts w:cs="Arial"/>
                <w:sz w:val="18"/>
              </w:rPr>
            </w:pPr>
            <w:r>
              <w:rPr>
                <w:rFonts w:cs="Arial"/>
                <w:sz w:val="18"/>
              </w:rPr>
              <w:t>Flash_to_Pass</w:t>
            </w:r>
          </w:p>
          <w:p w14:paraId="06AF510C" w14:textId="0E9BF14E" w:rsidR="00D75C07" w:rsidRDefault="00D75C07" w:rsidP="00DB4EEF">
            <w:pPr>
              <w:spacing w:line="240" w:lineRule="atLeast"/>
              <w:rPr>
                <w:rFonts w:cs="Arial"/>
                <w:color w:val="000000"/>
              </w:rPr>
            </w:pPr>
            <w:r>
              <w:rPr>
                <w:rFonts w:cs="Arial"/>
                <w:sz w:val="18"/>
              </w:rPr>
              <w:t>HIGH</w:t>
            </w:r>
          </w:p>
        </w:tc>
        <w:tc>
          <w:tcPr>
            <w:tcW w:w="1843" w:type="dxa"/>
            <w:shd w:val="clear" w:color="auto" w:fill="D6E3BC" w:themeFill="accent3" w:themeFillTint="66"/>
          </w:tcPr>
          <w:p w14:paraId="0EC4EAD1" w14:textId="48C5DB79" w:rsidR="009C5AE4" w:rsidRDefault="009C5AE4" w:rsidP="00DB4EEF">
            <w:pPr>
              <w:spacing w:line="240" w:lineRule="atLeast"/>
              <w:rPr>
                <w:rFonts w:cs="Arial"/>
                <w:sz w:val="18"/>
              </w:rPr>
            </w:pPr>
          </w:p>
        </w:tc>
        <w:tc>
          <w:tcPr>
            <w:tcW w:w="1984" w:type="dxa"/>
            <w:shd w:val="clear" w:color="auto" w:fill="D6E3BC" w:themeFill="accent3" w:themeFillTint="66"/>
          </w:tcPr>
          <w:p w14:paraId="2D9CCAF2" w14:textId="77777777" w:rsidR="009C5AE4" w:rsidRDefault="009C5AE4" w:rsidP="00DB4EEF">
            <w:pPr>
              <w:spacing w:line="240" w:lineRule="atLeast"/>
              <w:rPr>
                <w:rFonts w:cs="Arial"/>
                <w:sz w:val="18"/>
              </w:rPr>
            </w:pPr>
            <w:r>
              <w:rPr>
                <w:rFonts w:cs="Arial"/>
                <w:sz w:val="18"/>
              </w:rPr>
              <w:t>GWM (TX) to</w:t>
            </w:r>
          </w:p>
          <w:p w14:paraId="337102E8" w14:textId="73226586" w:rsidR="009C5AE4" w:rsidRDefault="009C5AE4" w:rsidP="00DB4EEF">
            <w:pPr>
              <w:spacing w:line="240" w:lineRule="atLeast"/>
              <w:rPr>
                <w:rFonts w:cs="Arial"/>
                <w:sz w:val="18"/>
              </w:rPr>
            </w:pPr>
            <w:r>
              <w:rPr>
                <w:rFonts w:cs="Arial"/>
                <w:sz w:val="18"/>
              </w:rPr>
              <w:t>HCM_FD1</w:t>
            </w:r>
          </w:p>
        </w:tc>
        <w:tc>
          <w:tcPr>
            <w:tcW w:w="2693" w:type="dxa"/>
            <w:shd w:val="clear" w:color="auto" w:fill="D6E3BC" w:themeFill="accent3" w:themeFillTint="66"/>
          </w:tcPr>
          <w:p w14:paraId="099DCE0E" w14:textId="77777777" w:rsidR="009C5AE4" w:rsidRPr="00E912D4" w:rsidRDefault="009C5AE4" w:rsidP="00DB4EEF">
            <w:pPr>
              <w:spacing w:line="240" w:lineRule="atLeast"/>
              <w:rPr>
                <w:rFonts w:cs="Arial"/>
                <w:color w:val="000000"/>
              </w:rPr>
            </w:pPr>
            <w:r w:rsidRPr="00E912D4">
              <w:rPr>
                <w:rFonts w:cs="Arial"/>
                <w:color w:val="000000"/>
              </w:rPr>
              <w:t>Steering_Data_FD1</w:t>
            </w:r>
          </w:p>
          <w:p w14:paraId="118953DA" w14:textId="05F692AE" w:rsidR="009C5AE4" w:rsidRPr="00BB5E51" w:rsidRDefault="009C5AE4" w:rsidP="00DB4EEF">
            <w:pPr>
              <w:spacing w:line="240" w:lineRule="atLeast"/>
              <w:rPr>
                <w:rFonts w:cs="Arial"/>
                <w:color w:val="000000"/>
              </w:rPr>
            </w:pPr>
            <w:r w:rsidRPr="00E912D4">
              <w:rPr>
                <w:rFonts w:cs="Arial"/>
                <w:color w:val="000000"/>
              </w:rPr>
              <w:t>0X83</w:t>
            </w:r>
          </w:p>
        </w:tc>
      </w:tr>
      <w:tr w:rsidR="00367142" w:rsidRPr="003F473D" w14:paraId="6C63517D" w14:textId="77777777" w:rsidTr="00BF7C27">
        <w:trPr>
          <w:trHeight w:val="143"/>
        </w:trPr>
        <w:tc>
          <w:tcPr>
            <w:tcW w:w="1696" w:type="dxa"/>
            <w:shd w:val="clear" w:color="auto" w:fill="D6E3BC" w:themeFill="accent3" w:themeFillTint="66"/>
            <w:noWrap/>
          </w:tcPr>
          <w:p w14:paraId="20410BC5" w14:textId="0D79A50E" w:rsidR="00367142" w:rsidRDefault="00367142" w:rsidP="00DB4EEF">
            <w:pPr>
              <w:spacing w:line="240" w:lineRule="atLeast"/>
              <w:rPr>
                <w:rFonts w:cs="Arial"/>
                <w:sz w:val="18"/>
              </w:rPr>
            </w:pPr>
            <w:r w:rsidRPr="00E912D4">
              <w:rPr>
                <w:rFonts w:cs="Arial"/>
                <w:color w:val="000000"/>
              </w:rPr>
              <w:t>Hight_Beam_Indicator_Rqst</w:t>
            </w:r>
          </w:p>
        </w:tc>
        <w:tc>
          <w:tcPr>
            <w:tcW w:w="1985" w:type="dxa"/>
            <w:shd w:val="clear" w:color="auto" w:fill="D6E3BC" w:themeFill="accent3" w:themeFillTint="66"/>
          </w:tcPr>
          <w:p w14:paraId="56FFF822" w14:textId="77777777" w:rsidR="00367142" w:rsidRDefault="00367142" w:rsidP="00DB4EEF">
            <w:pPr>
              <w:spacing w:line="240" w:lineRule="atLeast"/>
              <w:rPr>
                <w:rFonts w:cs="Arial"/>
                <w:sz w:val="18"/>
              </w:rPr>
            </w:pPr>
            <w:r w:rsidRPr="00440FB5">
              <w:rPr>
                <w:rFonts w:cs="Arial"/>
                <w:sz w:val="18"/>
              </w:rPr>
              <w:t>HeadLghtH</w:t>
            </w:r>
            <w:r>
              <w:rPr>
                <w:rFonts w:cs="Arial"/>
                <w:sz w:val="18"/>
              </w:rPr>
              <w:t>iCtrl</w:t>
            </w:r>
            <w:r w:rsidRPr="00440FB5">
              <w:rPr>
                <w:rFonts w:cs="Arial"/>
                <w:sz w:val="18"/>
              </w:rPr>
              <w:t>_</w:t>
            </w:r>
            <w:r>
              <w:rPr>
                <w:rFonts w:cs="Arial"/>
                <w:sz w:val="18"/>
              </w:rPr>
              <w:t>D</w:t>
            </w:r>
            <w:r w:rsidRPr="00440FB5">
              <w:rPr>
                <w:rFonts w:cs="Arial"/>
                <w:sz w:val="18"/>
              </w:rPr>
              <w:t>_</w:t>
            </w:r>
            <w:r>
              <w:rPr>
                <w:rFonts w:cs="Arial"/>
                <w:sz w:val="18"/>
              </w:rPr>
              <w:t>RqAhb</w:t>
            </w:r>
            <w:r w:rsidR="00D75C07">
              <w:rPr>
                <w:rFonts w:cs="Arial"/>
                <w:sz w:val="18"/>
              </w:rPr>
              <w:t>:</w:t>
            </w:r>
          </w:p>
          <w:p w14:paraId="34DF1E46" w14:textId="77777777" w:rsidR="00D75C07" w:rsidRDefault="00D75C07" w:rsidP="00DB4EEF">
            <w:pPr>
              <w:spacing w:line="240" w:lineRule="atLeast"/>
              <w:rPr>
                <w:rFonts w:cs="Arial"/>
                <w:sz w:val="18"/>
              </w:rPr>
            </w:pPr>
            <w:r>
              <w:rPr>
                <w:rFonts w:cs="Arial"/>
                <w:sz w:val="18"/>
              </w:rPr>
              <w:t>Lo/HI Beam</w:t>
            </w:r>
          </w:p>
          <w:p w14:paraId="6E9928D0" w14:textId="77777777" w:rsidR="00D75C07" w:rsidRDefault="00D75C07" w:rsidP="00DB4EEF">
            <w:pPr>
              <w:spacing w:line="240" w:lineRule="atLeast"/>
              <w:rPr>
                <w:rFonts w:cs="Arial"/>
                <w:sz w:val="18"/>
              </w:rPr>
            </w:pPr>
            <w:r>
              <w:rPr>
                <w:rFonts w:cs="Arial"/>
                <w:sz w:val="18"/>
              </w:rPr>
              <w:t>Flash</w:t>
            </w:r>
          </w:p>
          <w:p w14:paraId="7A6D5064" w14:textId="04BF950C" w:rsidR="00D75C07" w:rsidRPr="00440FB5" w:rsidRDefault="00D75C07" w:rsidP="00DB4EEF">
            <w:pPr>
              <w:spacing w:line="240" w:lineRule="atLeast"/>
              <w:rPr>
                <w:rFonts w:cs="Arial"/>
                <w:sz w:val="18"/>
              </w:rPr>
            </w:pPr>
            <w:r>
              <w:rPr>
                <w:rFonts w:cs="Arial"/>
                <w:sz w:val="18"/>
              </w:rPr>
              <w:t>Auto_Lo/HI Beam</w:t>
            </w:r>
          </w:p>
        </w:tc>
        <w:tc>
          <w:tcPr>
            <w:tcW w:w="1843" w:type="dxa"/>
            <w:shd w:val="clear" w:color="auto" w:fill="D6E3BC" w:themeFill="accent3" w:themeFillTint="66"/>
          </w:tcPr>
          <w:p w14:paraId="4EB205A3" w14:textId="0FCBAC2F" w:rsidR="00367142" w:rsidRDefault="00367142" w:rsidP="00DB4EEF">
            <w:pPr>
              <w:spacing w:line="240" w:lineRule="atLeast"/>
              <w:rPr>
                <w:rFonts w:cs="Arial"/>
                <w:sz w:val="18"/>
              </w:rPr>
            </w:pPr>
          </w:p>
        </w:tc>
        <w:tc>
          <w:tcPr>
            <w:tcW w:w="1984" w:type="dxa"/>
            <w:shd w:val="clear" w:color="auto" w:fill="D6E3BC" w:themeFill="accent3" w:themeFillTint="66"/>
          </w:tcPr>
          <w:p w14:paraId="5AFC0500" w14:textId="77777777" w:rsidR="00367142" w:rsidRDefault="00367142" w:rsidP="00DB4EEF">
            <w:pPr>
              <w:spacing w:line="240" w:lineRule="atLeast"/>
              <w:rPr>
                <w:rFonts w:cs="Arial"/>
                <w:sz w:val="18"/>
              </w:rPr>
            </w:pPr>
            <w:r>
              <w:rPr>
                <w:rFonts w:cs="Arial"/>
                <w:sz w:val="18"/>
              </w:rPr>
              <w:t>GWM</w:t>
            </w:r>
          </w:p>
          <w:p w14:paraId="1158C4FE" w14:textId="77777777" w:rsidR="00367142" w:rsidRDefault="00367142" w:rsidP="00DB4EEF">
            <w:pPr>
              <w:spacing w:line="240" w:lineRule="atLeast"/>
              <w:rPr>
                <w:rFonts w:cs="Arial"/>
                <w:sz w:val="18"/>
              </w:rPr>
            </w:pPr>
            <w:r>
              <w:rPr>
                <w:rFonts w:cs="Arial"/>
                <w:sz w:val="18"/>
              </w:rPr>
              <w:t xml:space="preserve">To BCM and </w:t>
            </w:r>
          </w:p>
          <w:p w14:paraId="1E8F1B0E" w14:textId="1589FEA5" w:rsidR="00367142" w:rsidRDefault="00367142" w:rsidP="00DB4EEF">
            <w:pPr>
              <w:spacing w:line="240" w:lineRule="atLeast"/>
              <w:rPr>
                <w:rFonts w:cs="Arial"/>
                <w:sz w:val="18"/>
              </w:rPr>
            </w:pPr>
            <w:r>
              <w:rPr>
                <w:rFonts w:cs="Arial"/>
                <w:sz w:val="18"/>
              </w:rPr>
              <w:t>HCM_FD1</w:t>
            </w:r>
          </w:p>
        </w:tc>
        <w:tc>
          <w:tcPr>
            <w:tcW w:w="2693" w:type="dxa"/>
            <w:shd w:val="clear" w:color="auto" w:fill="D6E3BC" w:themeFill="accent3" w:themeFillTint="66"/>
          </w:tcPr>
          <w:p w14:paraId="69FAC686" w14:textId="77777777" w:rsidR="00367142" w:rsidRPr="00E912D4" w:rsidRDefault="00367142" w:rsidP="00DB4EEF">
            <w:pPr>
              <w:spacing w:line="240" w:lineRule="atLeast"/>
              <w:rPr>
                <w:rFonts w:cs="Arial"/>
                <w:color w:val="000000"/>
              </w:rPr>
            </w:pPr>
            <w:r w:rsidRPr="00E912D4">
              <w:rPr>
                <w:rFonts w:cs="Arial"/>
                <w:color w:val="000000"/>
              </w:rPr>
              <w:t>Steering_Data_FD1</w:t>
            </w:r>
          </w:p>
          <w:p w14:paraId="730D9D95" w14:textId="549EE090" w:rsidR="00367142" w:rsidRDefault="00367142" w:rsidP="00DB4EEF">
            <w:pPr>
              <w:spacing w:line="240" w:lineRule="atLeast"/>
              <w:rPr>
                <w:rFonts w:cs="Arial"/>
                <w:sz w:val="18"/>
              </w:rPr>
            </w:pPr>
            <w:r w:rsidRPr="00E912D4">
              <w:rPr>
                <w:rFonts w:cs="Arial"/>
                <w:color w:val="000000"/>
              </w:rPr>
              <w:t>0X83</w:t>
            </w:r>
          </w:p>
        </w:tc>
      </w:tr>
    </w:tbl>
    <w:tbl>
      <w:tblPr>
        <w:tblStyle w:val="TableGrid"/>
        <w:tblW w:w="10201" w:type="dxa"/>
        <w:shd w:val="clear" w:color="auto" w:fill="D6E3BC" w:themeFill="accent3" w:themeFillTint="66"/>
        <w:tblLayout w:type="fixed"/>
        <w:tblLook w:val="04A0" w:firstRow="1" w:lastRow="0" w:firstColumn="1" w:lastColumn="0" w:noHBand="0" w:noVBand="1"/>
      </w:tblPr>
      <w:tblGrid>
        <w:gridCol w:w="1696"/>
        <w:gridCol w:w="1985"/>
        <w:gridCol w:w="1843"/>
        <w:gridCol w:w="1984"/>
        <w:gridCol w:w="2693"/>
      </w:tblGrid>
      <w:tr w:rsidR="007E770A" w:rsidRPr="003F473D" w14:paraId="4E2179D1" w14:textId="77777777" w:rsidTr="00A04097">
        <w:trPr>
          <w:trHeight w:val="70"/>
        </w:trPr>
        <w:tc>
          <w:tcPr>
            <w:tcW w:w="1696" w:type="dxa"/>
            <w:shd w:val="clear" w:color="auto" w:fill="D6E3BC" w:themeFill="accent3" w:themeFillTint="66"/>
            <w:noWrap/>
          </w:tcPr>
          <w:p w14:paraId="0FD69A02" w14:textId="77777777" w:rsidR="007E770A" w:rsidRPr="00FD1E8B" w:rsidRDefault="007E770A" w:rsidP="00DB4EEF">
            <w:pPr>
              <w:spacing w:line="240" w:lineRule="atLeast"/>
              <w:rPr>
                <w:rFonts w:cs="Arial"/>
                <w:sz w:val="18"/>
              </w:rPr>
            </w:pPr>
            <w:r w:rsidRPr="00E912D4">
              <w:rPr>
                <w:rFonts w:cs="Arial"/>
                <w:color w:val="000000"/>
              </w:rPr>
              <w:t>Ambient Light Sensor</w:t>
            </w:r>
          </w:p>
        </w:tc>
        <w:tc>
          <w:tcPr>
            <w:tcW w:w="1985" w:type="dxa"/>
            <w:shd w:val="clear" w:color="auto" w:fill="D6E3BC" w:themeFill="accent3" w:themeFillTint="66"/>
          </w:tcPr>
          <w:p w14:paraId="36DEF44D" w14:textId="77777777" w:rsidR="007E770A" w:rsidRPr="00FD1E8B" w:rsidRDefault="007E770A" w:rsidP="00DB4EEF">
            <w:pPr>
              <w:spacing w:line="240" w:lineRule="atLeast"/>
              <w:rPr>
                <w:rFonts w:cs="Arial"/>
                <w:sz w:val="18"/>
              </w:rPr>
            </w:pPr>
            <w:r>
              <w:rPr>
                <w:rFonts w:cs="Arial"/>
                <w:sz w:val="18"/>
              </w:rPr>
              <w:t>LghtAmb_D_Sns</w:t>
            </w:r>
          </w:p>
        </w:tc>
        <w:tc>
          <w:tcPr>
            <w:tcW w:w="1843" w:type="dxa"/>
            <w:shd w:val="clear" w:color="auto" w:fill="D6E3BC" w:themeFill="accent3" w:themeFillTint="66"/>
          </w:tcPr>
          <w:p w14:paraId="224F02F2" w14:textId="77777777" w:rsidR="007E770A" w:rsidRPr="00FD1E8B" w:rsidRDefault="007E770A" w:rsidP="00DB4EEF">
            <w:pPr>
              <w:spacing w:line="240" w:lineRule="atLeast"/>
              <w:rPr>
                <w:rFonts w:cs="Arial"/>
                <w:sz w:val="18"/>
              </w:rPr>
            </w:pPr>
          </w:p>
        </w:tc>
        <w:tc>
          <w:tcPr>
            <w:tcW w:w="1984" w:type="dxa"/>
            <w:shd w:val="clear" w:color="auto" w:fill="D6E3BC" w:themeFill="accent3" w:themeFillTint="66"/>
          </w:tcPr>
          <w:p w14:paraId="4C30B0A4" w14:textId="77777777" w:rsidR="007E770A" w:rsidRDefault="007E770A" w:rsidP="00DB4EEF">
            <w:pPr>
              <w:spacing w:line="240" w:lineRule="atLeast"/>
              <w:rPr>
                <w:rFonts w:cs="Arial"/>
                <w:sz w:val="18"/>
              </w:rPr>
            </w:pPr>
            <w:r>
              <w:rPr>
                <w:rFonts w:cs="Arial"/>
                <w:sz w:val="18"/>
              </w:rPr>
              <w:t>From GWM</w:t>
            </w:r>
          </w:p>
          <w:p w14:paraId="02F55C4C" w14:textId="77777777" w:rsidR="007E770A" w:rsidRDefault="007E770A" w:rsidP="00DB4EEF">
            <w:pPr>
              <w:spacing w:line="240" w:lineRule="atLeast"/>
              <w:rPr>
                <w:rFonts w:cs="Arial"/>
                <w:sz w:val="18"/>
              </w:rPr>
            </w:pPr>
            <w:r>
              <w:rPr>
                <w:rFonts w:cs="Arial"/>
                <w:sz w:val="18"/>
              </w:rPr>
              <w:t xml:space="preserve">To BCM and </w:t>
            </w:r>
          </w:p>
          <w:p w14:paraId="19E2857C" w14:textId="77777777" w:rsidR="007E770A" w:rsidRPr="00FD1E8B" w:rsidRDefault="007E770A" w:rsidP="00DB4EEF">
            <w:pPr>
              <w:spacing w:line="240" w:lineRule="atLeast"/>
              <w:rPr>
                <w:rFonts w:cs="Arial"/>
                <w:sz w:val="18"/>
              </w:rPr>
            </w:pPr>
            <w:r>
              <w:rPr>
                <w:rFonts w:cs="Arial"/>
                <w:sz w:val="18"/>
              </w:rPr>
              <w:lastRenderedPageBreak/>
              <w:t>HCM_FD1</w:t>
            </w:r>
          </w:p>
        </w:tc>
        <w:tc>
          <w:tcPr>
            <w:tcW w:w="2693" w:type="dxa"/>
            <w:shd w:val="clear" w:color="auto" w:fill="D6E3BC" w:themeFill="accent3" w:themeFillTint="66"/>
          </w:tcPr>
          <w:p w14:paraId="2227B088" w14:textId="77777777" w:rsidR="007E770A" w:rsidRPr="00E912D4" w:rsidRDefault="007E770A" w:rsidP="00DB4EEF">
            <w:pPr>
              <w:spacing w:line="240" w:lineRule="atLeast"/>
              <w:rPr>
                <w:rFonts w:cs="Arial"/>
                <w:color w:val="000000"/>
              </w:rPr>
            </w:pPr>
            <w:r w:rsidRPr="00E912D4">
              <w:rPr>
                <w:rFonts w:cs="Arial"/>
                <w:color w:val="000000"/>
              </w:rPr>
              <w:lastRenderedPageBreak/>
              <w:t>Steering_Data_FD1</w:t>
            </w:r>
          </w:p>
          <w:p w14:paraId="67AC0AA6" w14:textId="77777777" w:rsidR="007E770A" w:rsidRPr="00FD1E8B" w:rsidRDefault="007E770A" w:rsidP="00DB4EEF">
            <w:pPr>
              <w:spacing w:line="240" w:lineRule="atLeast"/>
              <w:rPr>
                <w:rFonts w:cs="Arial"/>
                <w:sz w:val="18"/>
              </w:rPr>
            </w:pPr>
            <w:r w:rsidRPr="00E912D4">
              <w:rPr>
                <w:rFonts w:cs="Arial"/>
                <w:color w:val="000000"/>
              </w:rPr>
              <w:t>0X83</w:t>
            </w:r>
          </w:p>
        </w:tc>
      </w:tr>
      <w:tr w:rsidR="00C12E56" w:rsidRPr="003F473D" w14:paraId="4186B5BE" w14:textId="77777777" w:rsidTr="002053C5">
        <w:trPr>
          <w:trHeight w:val="70"/>
        </w:trPr>
        <w:tc>
          <w:tcPr>
            <w:tcW w:w="1696" w:type="dxa"/>
            <w:shd w:val="clear" w:color="auto" w:fill="D6E3BC" w:themeFill="accent3" w:themeFillTint="66"/>
            <w:noWrap/>
          </w:tcPr>
          <w:p w14:paraId="24228479" w14:textId="77777777" w:rsidR="00C12E56" w:rsidRDefault="00C12E56" w:rsidP="00DB4EEF">
            <w:pPr>
              <w:overflowPunct/>
              <w:autoSpaceDE/>
              <w:autoSpaceDN/>
              <w:adjustRightInd/>
              <w:spacing w:line="240" w:lineRule="atLeast"/>
              <w:textAlignment w:val="auto"/>
              <w:rPr>
                <w:rFonts w:cs="Arial"/>
              </w:rPr>
            </w:pPr>
            <w:r>
              <w:rPr>
                <w:rFonts w:cs="Arial"/>
              </w:rPr>
              <w:t>Front_Telltale_Lamp</w:t>
            </w:r>
          </w:p>
        </w:tc>
        <w:tc>
          <w:tcPr>
            <w:tcW w:w="1985" w:type="dxa"/>
            <w:shd w:val="clear" w:color="auto" w:fill="D6E3BC" w:themeFill="accent3" w:themeFillTint="66"/>
          </w:tcPr>
          <w:p w14:paraId="5B40CA2E" w14:textId="45E9C134" w:rsidR="00C12E56" w:rsidRPr="00D20BE7" w:rsidRDefault="00C12E56" w:rsidP="00DB4EEF">
            <w:pPr>
              <w:spacing w:line="240" w:lineRule="atLeast"/>
              <w:rPr>
                <w:color w:val="000000" w:themeColor="text1"/>
                <w:sz w:val="18"/>
              </w:rPr>
            </w:pPr>
            <w:r>
              <w:rPr>
                <w:color w:val="000000" w:themeColor="text1"/>
                <w:sz w:val="18"/>
              </w:rPr>
              <w:t>FogLghtFrontON_B_Stat</w:t>
            </w:r>
          </w:p>
        </w:tc>
        <w:tc>
          <w:tcPr>
            <w:tcW w:w="1843" w:type="dxa"/>
            <w:shd w:val="clear" w:color="auto" w:fill="D6E3BC" w:themeFill="accent3" w:themeFillTint="66"/>
          </w:tcPr>
          <w:p w14:paraId="5F9937B4" w14:textId="77777777" w:rsidR="00C12E56" w:rsidRPr="00D20BE7" w:rsidRDefault="00C12E56" w:rsidP="00DB4EEF">
            <w:pPr>
              <w:spacing w:line="240" w:lineRule="atLeast"/>
              <w:rPr>
                <w:color w:val="000000" w:themeColor="text1"/>
                <w:sz w:val="18"/>
              </w:rPr>
            </w:pPr>
          </w:p>
        </w:tc>
        <w:tc>
          <w:tcPr>
            <w:tcW w:w="1984" w:type="dxa"/>
            <w:shd w:val="clear" w:color="auto" w:fill="D6E3BC" w:themeFill="accent3" w:themeFillTint="66"/>
          </w:tcPr>
          <w:p w14:paraId="13FACAF0" w14:textId="77777777" w:rsidR="00C12E56" w:rsidRDefault="00C12E56" w:rsidP="00DB4EEF">
            <w:pPr>
              <w:spacing w:line="240" w:lineRule="atLeast"/>
              <w:rPr>
                <w:rFonts w:cs="Arial"/>
                <w:sz w:val="18"/>
              </w:rPr>
            </w:pPr>
            <w:r>
              <w:rPr>
                <w:rFonts w:cs="Arial"/>
                <w:sz w:val="18"/>
              </w:rPr>
              <w:t>BCM (TX) to</w:t>
            </w:r>
          </w:p>
          <w:p w14:paraId="174804CC" w14:textId="77777777" w:rsidR="00C12E56" w:rsidRDefault="00C12E56" w:rsidP="00DB4EEF">
            <w:pPr>
              <w:spacing w:line="240" w:lineRule="atLeast"/>
              <w:rPr>
                <w:rFonts w:cs="Arial"/>
                <w:sz w:val="18"/>
              </w:rPr>
            </w:pPr>
            <w:r>
              <w:rPr>
                <w:rFonts w:cs="Arial"/>
                <w:sz w:val="18"/>
              </w:rPr>
              <w:t>IPMA_ADAS_FD1</w:t>
            </w:r>
          </w:p>
          <w:p w14:paraId="40ECD502" w14:textId="77777777" w:rsidR="00C12E56" w:rsidRPr="00D20BE7" w:rsidRDefault="00C12E56" w:rsidP="00DB4EEF">
            <w:pPr>
              <w:spacing w:line="240" w:lineRule="atLeast"/>
              <w:rPr>
                <w:color w:val="000000" w:themeColor="text1"/>
                <w:sz w:val="18"/>
              </w:rPr>
            </w:pPr>
            <w:r>
              <w:rPr>
                <w:rFonts w:cs="Arial"/>
                <w:sz w:val="18"/>
              </w:rPr>
              <w:t>HCM_FD1</w:t>
            </w:r>
          </w:p>
        </w:tc>
        <w:tc>
          <w:tcPr>
            <w:tcW w:w="2693" w:type="dxa"/>
            <w:shd w:val="clear" w:color="auto" w:fill="D6E3BC" w:themeFill="accent3" w:themeFillTint="66"/>
          </w:tcPr>
          <w:p w14:paraId="58B491D4" w14:textId="77777777" w:rsidR="00C12E56" w:rsidRPr="00E912D4" w:rsidRDefault="00C12E56" w:rsidP="00DB4EEF">
            <w:pPr>
              <w:spacing w:line="240" w:lineRule="atLeast"/>
              <w:rPr>
                <w:rFonts w:cs="Arial"/>
                <w:color w:val="000000"/>
              </w:rPr>
            </w:pPr>
            <w:r w:rsidRPr="00E912D4">
              <w:rPr>
                <w:rFonts w:cs="Arial"/>
                <w:color w:val="000000"/>
              </w:rPr>
              <w:t>BodyInfo_3</w:t>
            </w:r>
          </w:p>
          <w:p w14:paraId="224B65A2" w14:textId="77777777" w:rsidR="00C12E56" w:rsidRPr="00D20BE7" w:rsidRDefault="00C12E56" w:rsidP="00DB4EEF">
            <w:pPr>
              <w:spacing w:line="240" w:lineRule="atLeast"/>
              <w:rPr>
                <w:color w:val="000000" w:themeColor="text1"/>
                <w:sz w:val="18"/>
              </w:rPr>
            </w:pPr>
            <w:r w:rsidRPr="00E912D4">
              <w:rPr>
                <w:rFonts w:cs="Arial"/>
                <w:color w:val="000000"/>
              </w:rPr>
              <w:t>0x3B3</w:t>
            </w:r>
          </w:p>
        </w:tc>
      </w:tr>
      <w:tr w:rsidR="00C12E56" w:rsidRPr="003F473D" w14:paraId="2A8DE2C6" w14:textId="77777777" w:rsidTr="002053C5">
        <w:trPr>
          <w:trHeight w:val="70"/>
        </w:trPr>
        <w:tc>
          <w:tcPr>
            <w:tcW w:w="1696" w:type="dxa"/>
            <w:shd w:val="clear" w:color="auto" w:fill="D6E3BC" w:themeFill="accent3" w:themeFillTint="66"/>
            <w:noWrap/>
          </w:tcPr>
          <w:p w14:paraId="67F71536" w14:textId="77777777" w:rsidR="00C12E56" w:rsidRDefault="00C12E56" w:rsidP="00DB4EEF">
            <w:pPr>
              <w:overflowPunct/>
              <w:autoSpaceDE/>
              <w:autoSpaceDN/>
              <w:adjustRightInd/>
              <w:spacing w:line="240" w:lineRule="atLeast"/>
              <w:textAlignment w:val="auto"/>
              <w:rPr>
                <w:rFonts w:cs="Arial"/>
              </w:rPr>
            </w:pPr>
            <w:r>
              <w:rPr>
                <w:rFonts w:cs="Arial"/>
              </w:rPr>
              <w:t>Rear_Telltale_Lamp</w:t>
            </w:r>
          </w:p>
        </w:tc>
        <w:tc>
          <w:tcPr>
            <w:tcW w:w="1985" w:type="dxa"/>
            <w:shd w:val="clear" w:color="auto" w:fill="D6E3BC" w:themeFill="accent3" w:themeFillTint="66"/>
          </w:tcPr>
          <w:p w14:paraId="0CF594A2" w14:textId="32A710FC" w:rsidR="00C12E56" w:rsidRPr="00D20BE7" w:rsidRDefault="00C12E56" w:rsidP="00DB4EEF">
            <w:pPr>
              <w:spacing w:line="240" w:lineRule="atLeast"/>
              <w:rPr>
                <w:color w:val="000000" w:themeColor="text1"/>
                <w:sz w:val="18"/>
              </w:rPr>
            </w:pPr>
            <w:r>
              <w:rPr>
                <w:color w:val="000000" w:themeColor="text1"/>
                <w:sz w:val="18"/>
              </w:rPr>
              <w:t>FogLghtRearON_B_Stat</w:t>
            </w:r>
          </w:p>
        </w:tc>
        <w:tc>
          <w:tcPr>
            <w:tcW w:w="1843" w:type="dxa"/>
            <w:shd w:val="clear" w:color="auto" w:fill="D6E3BC" w:themeFill="accent3" w:themeFillTint="66"/>
          </w:tcPr>
          <w:p w14:paraId="4453C06D" w14:textId="77777777" w:rsidR="00C12E56" w:rsidRPr="00D20BE7" w:rsidRDefault="00C12E56" w:rsidP="00DB4EEF">
            <w:pPr>
              <w:spacing w:line="240" w:lineRule="atLeast"/>
              <w:rPr>
                <w:color w:val="000000" w:themeColor="text1"/>
                <w:sz w:val="18"/>
              </w:rPr>
            </w:pPr>
          </w:p>
        </w:tc>
        <w:tc>
          <w:tcPr>
            <w:tcW w:w="1984" w:type="dxa"/>
            <w:shd w:val="clear" w:color="auto" w:fill="D6E3BC" w:themeFill="accent3" w:themeFillTint="66"/>
          </w:tcPr>
          <w:p w14:paraId="5C09EA91" w14:textId="77777777" w:rsidR="00C12E56" w:rsidRDefault="00C12E56" w:rsidP="00DB4EEF">
            <w:pPr>
              <w:spacing w:line="240" w:lineRule="atLeast"/>
              <w:rPr>
                <w:rFonts w:cs="Arial"/>
                <w:sz w:val="18"/>
              </w:rPr>
            </w:pPr>
            <w:r>
              <w:rPr>
                <w:rFonts w:cs="Arial"/>
                <w:sz w:val="18"/>
              </w:rPr>
              <w:t>BCM (TX) to</w:t>
            </w:r>
          </w:p>
          <w:p w14:paraId="037895C5" w14:textId="77777777" w:rsidR="00C12E56" w:rsidRDefault="00C12E56" w:rsidP="00DB4EEF">
            <w:pPr>
              <w:spacing w:line="240" w:lineRule="atLeast"/>
              <w:rPr>
                <w:rFonts w:cs="Arial"/>
                <w:sz w:val="18"/>
              </w:rPr>
            </w:pPr>
            <w:r>
              <w:rPr>
                <w:rFonts w:cs="Arial"/>
                <w:sz w:val="18"/>
              </w:rPr>
              <w:t>IPMA_ADAS_FD1</w:t>
            </w:r>
          </w:p>
          <w:p w14:paraId="441658EB" w14:textId="77777777" w:rsidR="00C12E56" w:rsidRPr="00D20BE7" w:rsidRDefault="00C12E56" w:rsidP="00DB4EEF">
            <w:pPr>
              <w:spacing w:line="240" w:lineRule="atLeast"/>
              <w:rPr>
                <w:color w:val="000000" w:themeColor="text1"/>
                <w:sz w:val="18"/>
              </w:rPr>
            </w:pPr>
            <w:r>
              <w:rPr>
                <w:rFonts w:cs="Arial"/>
                <w:sz w:val="18"/>
              </w:rPr>
              <w:t>HCM_FD1</w:t>
            </w:r>
          </w:p>
        </w:tc>
        <w:tc>
          <w:tcPr>
            <w:tcW w:w="2693" w:type="dxa"/>
            <w:shd w:val="clear" w:color="auto" w:fill="D6E3BC" w:themeFill="accent3" w:themeFillTint="66"/>
          </w:tcPr>
          <w:p w14:paraId="285E0B9C" w14:textId="77777777" w:rsidR="00C12E56" w:rsidRPr="00E912D4" w:rsidRDefault="00C12E56" w:rsidP="00DB4EEF">
            <w:pPr>
              <w:spacing w:line="240" w:lineRule="atLeast"/>
              <w:rPr>
                <w:rFonts w:cs="Arial"/>
                <w:color w:val="000000"/>
              </w:rPr>
            </w:pPr>
            <w:r w:rsidRPr="00E912D4">
              <w:rPr>
                <w:rFonts w:cs="Arial"/>
                <w:color w:val="000000"/>
              </w:rPr>
              <w:t>BodyInfo_3</w:t>
            </w:r>
          </w:p>
          <w:p w14:paraId="3AF02A27" w14:textId="77777777" w:rsidR="00C12E56" w:rsidRPr="00D20BE7" w:rsidRDefault="00C12E56" w:rsidP="00DB4EEF">
            <w:pPr>
              <w:spacing w:line="240" w:lineRule="atLeast"/>
              <w:rPr>
                <w:color w:val="000000" w:themeColor="text1"/>
                <w:sz w:val="18"/>
              </w:rPr>
            </w:pPr>
            <w:r w:rsidRPr="00E912D4">
              <w:rPr>
                <w:rFonts w:cs="Arial"/>
                <w:color w:val="000000"/>
              </w:rPr>
              <w:t>0x3B3</w:t>
            </w:r>
          </w:p>
        </w:tc>
      </w:tr>
    </w:tbl>
    <w:p w14:paraId="28B3165B" w14:textId="49E03DAD" w:rsidR="00DE051A" w:rsidRDefault="00DE051A" w:rsidP="00DB4EEF">
      <w:pPr>
        <w:pStyle w:val="Caption"/>
        <w:spacing w:line="240" w:lineRule="atLeast"/>
        <w:rPr>
          <w:lang w:val="en-GB"/>
        </w:rPr>
      </w:pPr>
      <w:bookmarkStart w:id="282" w:name="_Toc89265557"/>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7</w:t>
      </w:r>
      <w:r>
        <w:rPr>
          <w:noProof/>
        </w:rPr>
        <w:fldChar w:fldCharType="end"/>
      </w:r>
      <w:r w:rsidRPr="00702453">
        <w:t xml:space="preserve">: </w:t>
      </w:r>
      <w:r>
        <w:t xml:space="preserve">Input Signal mappings of </w:t>
      </w:r>
      <w:r>
        <w:rPr>
          <w:lang w:val="en-GB"/>
        </w:rPr>
        <w:t>Fog Function</w:t>
      </w:r>
      <w:bookmarkEnd w:id="282"/>
    </w:p>
    <w:p w14:paraId="4F636C2E" w14:textId="77777777" w:rsidR="00D04B1E" w:rsidRPr="00D04B1E" w:rsidRDefault="00D04B1E" w:rsidP="00DB4EEF">
      <w:pPr>
        <w:spacing w:line="240" w:lineRule="atLeast"/>
        <w:rPr>
          <w:lang w:val="en-GB"/>
        </w:rPr>
      </w:pPr>
    </w:p>
    <w:p w14:paraId="4E3CBC6B" w14:textId="5D576800" w:rsidR="00DE051A" w:rsidRDefault="00F17385" w:rsidP="00DB4EEF">
      <w:pPr>
        <w:pStyle w:val="Heading6"/>
        <w:spacing w:line="240" w:lineRule="atLeast"/>
        <w:rPr>
          <w:lang w:val="en-GB"/>
        </w:rPr>
      </w:pPr>
      <w:bookmarkStart w:id="283" w:name="_Toc89265471"/>
      <w:r>
        <w:rPr>
          <w:lang w:val="en-GB"/>
        </w:rPr>
        <w:t xml:space="preserve">HCM </w:t>
      </w:r>
      <w:r w:rsidR="00DE051A">
        <w:rPr>
          <w:lang w:val="en-GB"/>
        </w:rPr>
        <w:t>Output</w:t>
      </w:r>
      <w:r w:rsidR="00DE051A" w:rsidRPr="002824C9">
        <w:rPr>
          <w:lang w:val="en-GB"/>
        </w:rPr>
        <w:t>s</w:t>
      </w:r>
      <w:bookmarkEnd w:id="283"/>
    </w:p>
    <w:p w14:paraId="0B152F2A" w14:textId="77777777" w:rsidR="00DE051A" w:rsidRDefault="00DE051A" w:rsidP="00DB4EEF">
      <w:pPr>
        <w:spacing w:line="240" w:lineRule="atLeast"/>
      </w:pPr>
    </w:p>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DE051A" w:rsidRPr="00E54DEA" w14:paraId="1F3A17AD" w14:textId="77777777" w:rsidTr="00B6608C">
        <w:trPr>
          <w:trHeight w:val="173"/>
        </w:trPr>
        <w:tc>
          <w:tcPr>
            <w:tcW w:w="1696" w:type="dxa"/>
            <w:shd w:val="clear" w:color="auto" w:fill="D9D9D9" w:themeFill="background1" w:themeFillShade="D9"/>
            <w:noWrap/>
            <w:hideMark/>
          </w:tcPr>
          <w:p w14:paraId="46BF0D03"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2A63131E"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35E1365F"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Mapping Details</w:t>
            </w:r>
          </w:p>
          <w:p w14:paraId="1BEFB780" w14:textId="77777777" w:rsidR="00DE051A" w:rsidRPr="001321BD" w:rsidRDefault="00DE051A" w:rsidP="00DB4EEF">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14:paraId="565F6CEF"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14:paraId="25E2F8F3"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Connection</w:t>
            </w:r>
          </w:p>
          <w:p w14:paraId="0F7539E1" w14:textId="77777777" w:rsidR="00DE051A" w:rsidRDefault="00DE051A" w:rsidP="00DB4EEF">
            <w:pPr>
              <w:overflowPunct/>
              <w:autoSpaceDE/>
              <w:autoSpaceDN/>
              <w:adjustRightInd/>
              <w:spacing w:line="240" w:lineRule="atLeast"/>
              <w:textAlignment w:val="auto"/>
              <w:rPr>
                <w:rFonts w:cs="Arial"/>
                <w:b/>
                <w:bCs/>
                <w:color w:val="000000"/>
              </w:rPr>
            </w:pPr>
            <w:r w:rsidRPr="001321BD">
              <w:rPr>
                <w:i/>
              </w:rPr>
              <w:t>(Optional)</w:t>
            </w:r>
          </w:p>
        </w:tc>
      </w:tr>
      <w:tr w:rsidR="00D04B1E" w:rsidRPr="003F473D" w14:paraId="02C1ED7C" w14:textId="77777777" w:rsidTr="007021C0">
        <w:trPr>
          <w:trHeight w:val="70"/>
        </w:trPr>
        <w:tc>
          <w:tcPr>
            <w:tcW w:w="1696" w:type="dxa"/>
            <w:shd w:val="clear" w:color="auto" w:fill="D6E3BC" w:themeFill="accent3" w:themeFillTint="66"/>
            <w:noWrap/>
          </w:tcPr>
          <w:p w14:paraId="572E2CA7" w14:textId="7EF9DB67" w:rsidR="00D04B1E" w:rsidRPr="00D20BE7" w:rsidRDefault="00D04B1E" w:rsidP="00DB4EEF">
            <w:pPr>
              <w:overflowPunct/>
              <w:autoSpaceDE/>
              <w:autoSpaceDN/>
              <w:adjustRightInd/>
              <w:spacing w:line="240" w:lineRule="atLeast"/>
              <w:textAlignment w:val="auto"/>
              <w:rPr>
                <w:color w:val="000000" w:themeColor="text1"/>
                <w:sz w:val="18"/>
              </w:rPr>
            </w:pPr>
            <w:bookmarkStart w:id="284" w:name="_Hlk67639583"/>
            <w:r w:rsidRPr="007359E9">
              <w:rPr>
                <w:rFonts w:cs="Arial"/>
                <w:color w:val="000000"/>
              </w:rPr>
              <w:t>Ignition_Status</w:t>
            </w:r>
          </w:p>
        </w:tc>
        <w:tc>
          <w:tcPr>
            <w:tcW w:w="1985" w:type="dxa"/>
            <w:shd w:val="clear" w:color="auto" w:fill="D6E3BC" w:themeFill="accent3" w:themeFillTint="66"/>
          </w:tcPr>
          <w:p w14:paraId="0CD2AE52" w14:textId="77777777" w:rsidR="00D04B1E" w:rsidRDefault="00D04B1E" w:rsidP="00DB4EEF">
            <w:pPr>
              <w:overflowPunct/>
              <w:autoSpaceDE/>
              <w:autoSpaceDN/>
              <w:adjustRightInd/>
              <w:spacing w:line="240" w:lineRule="atLeast"/>
              <w:textAlignment w:val="auto"/>
              <w:rPr>
                <w:rFonts w:cs="Arial"/>
                <w:color w:val="000000"/>
              </w:rPr>
            </w:pPr>
            <w:r w:rsidRPr="007359E9">
              <w:rPr>
                <w:rFonts w:cs="Arial"/>
                <w:color w:val="000000"/>
              </w:rPr>
              <w:t>Ignition_Status</w:t>
            </w:r>
            <w:r w:rsidR="003E7162">
              <w:rPr>
                <w:rFonts w:cs="Arial"/>
                <w:color w:val="000000"/>
              </w:rPr>
              <w:t>:</w:t>
            </w:r>
          </w:p>
          <w:p w14:paraId="2173EB92" w14:textId="09764301" w:rsidR="003E7162" w:rsidRPr="00601CDE" w:rsidRDefault="003E7162" w:rsidP="00DB4EEF">
            <w:pPr>
              <w:overflowPunct/>
              <w:autoSpaceDE/>
              <w:autoSpaceDN/>
              <w:adjustRightInd/>
              <w:spacing w:line="240" w:lineRule="atLeast"/>
              <w:textAlignment w:val="auto"/>
              <w:rPr>
                <w:rFonts w:cs="Arial"/>
              </w:rPr>
            </w:pPr>
            <w:r>
              <w:rPr>
                <w:rFonts w:cs="Arial"/>
                <w:sz w:val="18"/>
              </w:rPr>
              <w:t>Off, ACC, Run, Start</w:t>
            </w:r>
          </w:p>
        </w:tc>
        <w:tc>
          <w:tcPr>
            <w:tcW w:w="1843" w:type="dxa"/>
            <w:shd w:val="clear" w:color="auto" w:fill="D6E3BC" w:themeFill="accent3" w:themeFillTint="66"/>
          </w:tcPr>
          <w:p w14:paraId="7720FEE7" w14:textId="42E530B4" w:rsidR="00D04B1E" w:rsidRPr="00D20BE7" w:rsidRDefault="003E7162" w:rsidP="00DB4EEF">
            <w:pPr>
              <w:spacing w:line="240" w:lineRule="atLeast"/>
              <w:rPr>
                <w:color w:val="000000" w:themeColor="text1"/>
                <w:sz w:val="18"/>
              </w:rPr>
            </w:pPr>
            <w:r>
              <w:rPr>
                <w:rFonts w:cs="Arial"/>
                <w:sz w:val="18"/>
              </w:rPr>
              <w:t xml:space="preserve"> </w:t>
            </w:r>
          </w:p>
        </w:tc>
        <w:tc>
          <w:tcPr>
            <w:tcW w:w="1984" w:type="dxa"/>
            <w:shd w:val="clear" w:color="auto" w:fill="D6E3BC" w:themeFill="accent3" w:themeFillTint="66"/>
          </w:tcPr>
          <w:p w14:paraId="5D1A5B19" w14:textId="77777777" w:rsidR="00D04B1E" w:rsidRDefault="00D04B1E" w:rsidP="00DB4EEF">
            <w:pPr>
              <w:spacing w:line="240" w:lineRule="atLeast"/>
              <w:rPr>
                <w:rFonts w:cs="Arial"/>
                <w:sz w:val="18"/>
              </w:rPr>
            </w:pPr>
            <w:r>
              <w:rPr>
                <w:rFonts w:cs="Arial"/>
                <w:sz w:val="18"/>
              </w:rPr>
              <w:t>HCM (TX)</w:t>
            </w:r>
          </w:p>
          <w:p w14:paraId="3F3EC550" w14:textId="77777777" w:rsidR="00D04B1E" w:rsidRDefault="00D04B1E" w:rsidP="00DB4EEF">
            <w:pPr>
              <w:spacing w:line="240" w:lineRule="atLeast"/>
              <w:rPr>
                <w:rFonts w:cs="Arial"/>
                <w:sz w:val="18"/>
              </w:rPr>
            </w:pPr>
            <w:r>
              <w:rPr>
                <w:rFonts w:cs="Arial"/>
                <w:sz w:val="18"/>
              </w:rPr>
              <w:t xml:space="preserve">To </w:t>
            </w:r>
          </w:p>
          <w:p w14:paraId="47DFCCF8" w14:textId="2756CEA7" w:rsidR="00D04B1E" w:rsidRPr="00D20BE7" w:rsidRDefault="00D04B1E" w:rsidP="00DB4EEF">
            <w:pPr>
              <w:spacing w:line="240" w:lineRule="atLeast"/>
              <w:rPr>
                <w:color w:val="000000" w:themeColor="text1"/>
                <w:sz w:val="18"/>
              </w:rPr>
            </w:pPr>
            <w:r>
              <w:rPr>
                <w:rFonts w:cs="Arial"/>
                <w:sz w:val="18"/>
              </w:rPr>
              <w:t>LDCMB and LDCMA</w:t>
            </w:r>
          </w:p>
        </w:tc>
        <w:tc>
          <w:tcPr>
            <w:tcW w:w="2693" w:type="dxa"/>
            <w:shd w:val="clear" w:color="auto" w:fill="D6E3BC" w:themeFill="accent3" w:themeFillTint="66"/>
          </w:tcPr>
          <w:p w14:paraId="244312A8" w14:textId="77777777" w:rsidR="003E7162" w:rsidRDefault="00D3589A" w:rsidP="00DB4EEF">
            <w:pPr>
              <w:spacing w:line="240" w:lineRule="atLeast"/>
              <w:rPr>
                <w:rFonts w:cs="Arial"/>
                <w:color w:val="000000"/>
              </w:rPr>
            </w:pPr>
            <w:r>
              <w:rPr>
                <w:rFonts w:cs="Arial"/>
                <w:color w:val="000000"/>
              </w:rPr>
              <w:t>VehicleOperationgModes</w:t>
            </w:r>
          </w:p>
          <w:p w14:paraId="5B5F06C3" w14:textId="77777777" w:rsidR="003E7162" w:rsidRDefault="003E7162" w:rsidP="00DB4EEF">
            <w:pPr>
              <w:spacing w:line="240" w:lineRule="atLeast"/>
              <w:rPr>
                <w:rFonts w:cs="Arial"/>
                <w:color w:val="000000"/>
              </w:rPr>
            </w:pPr>
            <w:r>
              <w:rPr>
                <w:rFonts w:cs="Arial"/>
                <w:color w:val="000000"/>
              </w:rPr>
              <w:t>0x55</w:t>
            </w:r>
          </w:p>
          <w:p w14:paraId="58E8354A" w14:textId="14E61FCF" w:rsidR="00D04B1E" w:rsidRDefault="00D04B1E" w:rsidP="00DB4EEF">
            <w:pPr>
              <w:spacing w:line="240" w:lineRule="atLeast"/>
              <w:rPr>
                <w:rFonts w:cs="Arial"/>
                <w:color w:val="000000"/>
              </w:rPr>
            </w:pPr>
            <w:r w:rsidRPr="007359E9">
              <w:rPr>
                <w:rFonts w:cs="Arial"/>
                <w:color w:val="000000"/>
              </w:rPr>
              <w:t>BodyInfo_3_</w:t>
            </w:r>
            <w:r>
              <w:rPr>
                <w:rFonts w:cs="Arial"/>
                <w:color w:val="000000"/>
              </w:rPr>
              <w:t>HS2</w:t>
            </w:r>
          </w:p>
          <w:p w14:paraId="43327BBE" w14:textId="5F514A12" w:rsidR="00D04B1E" w:rsidRPr="00D20BE7" w:rsidRDefault="00D04B1E" w:rsidP="00DB4EEF">
            <w:pPr>
              <w:spacing w:line="240" w:lineRule="atLeast"/>
              <w:rPr>
                <w:color w:val="000000" w:themeColor="text1"/>
                <w:sz w:val="18"/>
              </w:rPr>
            </w:pPr>
            <w:r>
              <w:rPr>
                <w:rFonts w:cs="Arial"/>
                <w:color w:val="000000"/>
              </w:rPr>
              <w:t>0x3B3</w:t>
            </w:r>
          </w:p>
        </w:tc>
      </w:tr>
      <w:tr w:rsidR="00D04B1E" w:rsidRPr="003F473D" w14:paraId="03F5D36E" w14:textId="77777777" w:rsidTr="00063EDC">
        <w:trPr>
          <w:trHeight w:val="70"/>
        </w:trPr>
        <w:tc>
          <w:tcPr>
            <w:tcW w:w="1696" w:type="dxa"/>
            <w:shd w:val="clear" w:color="auto" w:fill="D6E3BC" w:themeFill="accent3" w:themeFillTint="66"/>
            <w:noWrap/>
          </w:tcPr>
          <w:p w14:paraId="19EAB35F" w14:textId="48B1EFF5" w:rsidR="00D04B1E" w:rsidRPr="007359E9" w:rsidRDefault="00917F57" w:rsidP="00DB4EEF">
            <w:pPr>
              <w:overflowPunct/>
              <w:autoSpaceDE/>
              <w:autoSpaceDN/>
              <w:adjustRightInd/>
              <w:spacing w:line="240" w:lineRule="atLeast"/>
              <w:textAlignment w:val="auto"/>
              <w:rPr>
                <w:rFonts w:cs="Arial"/>
                <w:color w:val="000000"/>
              </w:rPr>
            </w:pPr>
            <w:r>
              <w:rPr>
                <w:rFonts w:cs="Arial"/>
                <w:color w:val="000000"/>
              </w:rPr>
              <w:t>Front_Fog_Actv_Rq</w:t>
            </w:r>
          </w:p>
        </w:tc>
        <w:tc>
          <w:tcPr>
            <w:tcW w:w="1985" w:type="dxa"/>
            <w:shd w:val="clear" w:color="auto" w:fill="D6E3BC" w:themeFill="accent3" w:themeFillTint="66"/>
          </w:tcPr>
          <w:p w14:paraId="4B75F505" w14:textId="77777777" w:rsidR="00D04B1E" w:rsidRDefault="00917F57" w:rsidP="00DB4EEF">
            <w:pPr>
              <w:overflowPunct/>
              <w:autoSpaceDE/>
              <w:autoSpaceDN/>
              <w:adjustRightInd/>
              <w:spacing w:line="240" w:lineRule="atLeast"/>
              <w:textAlignment w:val="auto"/>
              <w:rPr>
                <w:rFonts w:cs="Arial"/>
                <w:color w:val="000000"/>
              </w:rPr>
            </w:pPr>
            <w:r>
              <w:rPr>
                <w:rFonts w:cs="Arial"/>
                <w:color w:val="000000"/>
              </w:rPr>
              <w:t>Front_Fog_Actv_Rq</w:t>
            </w:r>
            <w:r w:rsidR="00D1745A">
              <w:rPr>
                <w:rFonts w:cs="Arial"/>
                <w:color w:val="000000"/>
              </w:rPr>
              <w:t>:</w:t>
            </w:r>
          </w:p>
          <w:p w14:paraId="0745AF0A" w14:textId="77777777" w:rsidR="00D1745A" w:rsidRDefault="00D1745A" w:rsidP="00DB4EEF">
            <w:pPr>
              <w:spacing w:line="240" w:lineRule="atLeast"/>
              <w:rPr>
                <w:rFonts w:cs="Arial"/>
                <w:sz w:val="18"/>
              </w:rPr>
            </w:pPr>
            <w:r>
              <w:rPr>
                <w:rFonts w:cs="Arial"/>
                <w:sz w:val="18"/>
              </w:rPr>
              <w:t>Front Fog OFF</w:t>
            </w:r>
          </w:p>
          <w:p w14:paraId="5BF00778" w14:textId="1758CD87" w:rsidR="00D1745A" w:rsidRPr="007359E9" w:rsidRDefault="00D1745A" w:rsidP="00DB4EEF">
            <w:pPr>
              <w:overflowPunct/>
              <w:autoSpaceDE/>
              <w:autoSpaceDN/>
              <w:adjustRightInd/>
              <w:spacing w:line="240" w:lineRule="atLeast"/>
              <w:textAlignment w:val="auto"/>
              <w:rPr>
                <w:rFonts w:cs="Arial"/>
                <w:color w:val="000000"/>
              </w:rPr>
            </w:pPr>
            <w:r>
              <w:rPr>
                <w:rFonts w:cs="Arial"/>
                <w:sz w:val="18"/>
              </w:rPr>
              <w:t>Front Fog ON</w:t>
            </w:r>
          </w:p>
        </w:tc>
        <w:tc>
          <w:tcPr>
            <w:tcW w:w="1843" w:type="dxa"/>
            <w:shd w:val="clear" w:color="auto" w:fill="D6E3BC" w:themeFill="accent3" w:themeFillTint="66"/>
          </w:tcPr>
          <w:p w14:paraId="225B7D22" w14:textId="6D643BBA" w:rsidR="00917F57" w:rsidRDefault="00917F57" w:rsidP="00DB4EEF">
            <w:pPr>
              <w:spacing w:line="240" w:lineRule="atLeast"/>
              <w:rPr>
                <w:rFonts w:cs="Arial"/>
                <w:sz w:val="18"/>
              </w:rPr>
            </w:pPr>
          </w:p>
        </w:tc>
        <w:tc>
          <w:tcPr>
            <w:tcW w:w="1984" w:type="dxa"/>
            <w:shd w:val="clear" w:color="auto" w:fill="D6E3BC" w:themeFill="accent3" w:themeFillTint="66"/>
          </w:tcPr>
          <w:p w14:paraId="4F2CD47C" w14:textId="77777777" w:rsidR="00917F57" w:rsidRDefault="00917F57" w:rsidP="00DB4EEF">
            <w:pPr>
              <w:spacing w:line="240" w:lineRule="atLeast"/>
              <w:rPr>
                <w:rFonts w:cs="Arial"/>
                <w:sz w:val="18"/>
              </w:rPr>
            </w:pPr>
            <w:r>
              <w:rPr>
                <w:rFonts w:cs="Arial"/>
                <w:sz w:val="18"/>
              </w:rPr>
              <w:t>HCM (TX)</w:t>
            </w:r>
          </w:p>
          <w:p w14:paraId="05E08865" w14:textId="77777777" w:rsidR="00917F57" w:rsidRDefault="00917F57" w:rsidP="00DB4EEF">
            <w:pPr>
              <w:spacing w:line="240" w:lineRule="atLeast"/>
              <w:rPr>
                <w:rFonts w:cs="Arial"/>
                <w:sz w:val="18"/>
              </w:rPr>
            </w:pPr>
            <w:r>
              <w:rPr>
                <w:rFonts w:cs="Arial"/>
                <w:sz w:val="18"/>
              </w:rPr>
              <w:t xml:space="preserve">To </w:t>
            </w:r>
          </w:p>
          <w:p w14:paraId="2ADC4277" w14:textId="11DD3B06" w:rsidR="00D04B1E" w:rsidRDefault="00917F57" w:rsidP="00DB4EEF">
            <w:pPr>
              <w:spacing w:line="240" w:lineRule="atLeast"/>
              <w:rPr>
                <w:rFonts w:cs="Arial"/>
                <w:sz w:val="18"/>
              </w:rPr>
            </w:pPr>
            <w:r>
              <w:rPr>
                <w:rFonts w:cs="Arial"/>
                <w:sz w:val="18"/>
              </w:rPr>
              <w:t>LDCMB and LDCMA</w:t>
            </w:r>
          </w:p>
        </w:tc>
        <w:tc>
          <w:tcPr>
            <w:tcW w:w="2693" w:type="dxa"/>
            <w:shd w:val="clear" w:color="auto" w:fill="D6E3BC" w:themeFill="accent3" w:themeFillTint="66"/>
          </w:tcPr>
          <w:p w14:paraId="2E50E31E" w14:textId="77777777" w:rsidR="00063EDC" w:rsidRDefault="00063EDC" w:rsidP="00DB4EEF">
            <w:pPr>
              <w:spacing w:line="240" w:lineRule="atLeast"/>
              <w:rPr>
                <w:rFonts w:cs="Arial"/>
                <w:color w:val="000000"/>
              </w:rPr>
            </w:pPr>
            <w:r>
              <w:rPr>
                <w:rFonts w:cs="Arial"/>
                <w:color w:val="000000"/>
              </w:rPr>
              <w:t>BaseFeaturesActvRq</w:t>
            </w:r>
          </w:p>
          <w:p w14:paraId="5EEEA326" w14:textId="2D8F1BE1" w:rsidR="00D04B1E" w:rsidRPr="007359E9" w:rsidRDefault="00063EDC" w:rsidP="00DB4EEF">
            <w:pPr>
              <w:spacing w:line="240" w:lineRule="atLeast"/>
              <w:rPr>
                <w:rFonts w:cs="Arial"/>
                <w:color w:val="000000"/>
              </w:rPr>
            </w:pPr>
            <w:r>
              <w:rPr>
                <w:rFonts w:cs="Arial"/>
                <w:color w:val="000000"/>
              </w:rPr>
              <w:t>0x50</w:t>
            </w:r>
            <w:r w:rsidR="00917F57" w:rsidRPr="00917F57">
              <w:rPr>
                <w:rFonts w:cs="Arial"/>
                <w:color w:val="000000"/>
              </w:rPr>
              <w:t xml:space="preserve"> </w:t>
            </w:r>
          </w:p>
        </w:tc>
      </w:tr>
      <w:tr w:rsidR="00917F57" w:rsidRPr="00123945" w14:paraId="6EE0FB30" w14:textId="77777777" w:rsidTr="007D4704">
        <w:trPr>
          <w:trHeight w:val="70"/>
        </w:trPr>
        <w:tc>
          <w:tcPr>
            <w:tcW w:w="1696" w:type="dxa"/>
            <w:shd w:val="clear" w:color="auto" w:fill="D6E3BC" w:themeFill="accent3" w:themeFillTint="66"/>
            <w:noWrap/>
          </w:tcPr>
          <w:p w14:paraId="467415B9" w14:textId="3B6E0200" w:rsidR="00917F57" w:rsidRPr="007359E9" w:rsidRDefault="00917F57" w:rsidP="00DB4EEF">
            <w:pPr>
              <w:overflowPunct/>
              <w:autoSpaceDE/>
              <w:autoSpaceDN/>
              <w:adjustRightInd/>
              <w:spacing w:line="240" w:lineRule="atLeast"/>
              <w:textAlignment w:val="auto"/>
              <w:rPr>
                <w:rFonts w:cs="Arial"/>
                <w:color w:val="000000"/>
              </w:rPr>
            </w:pPr>
            <w:r>
              <w:rPr>
                <w:rFonts w:cs="Arial"/>
                <w:color w:val="000000"/>
              </w:rPr>
              <w:t>LowBeam_Stat</w:t>
            </w:r>
          </w:p>
        </w:tc>
        <w:tc>
          <w:tcPr>
            <w:tcW w:w="1985" w:type="dxa"/>
            <w:shd w:val="clear" w:color="auto" w:fill="D6E3BC" w:themeFill="accent3" w:themeFillTint="66"/>
          </w:tcPr>
          <w:p w14:paraId="338C8903" w14:textId="77777777" w:rsidR="00917F57" w:rsidRDefault="00917F57" w:rsidP="00DB4EEF">
            <w:pPr>
              <w:overflowPunct/>
              <w:autoSpaceDE/>
              <w:autoSpaceDN/>
              <w:adjustRightInd/>
              <w:spacing w:line="240" w:lineRule="atLeast"/>
              <w:textAlignment w:val="auto"/>
              <w:rPr>
                <w:rFonts w:cs="Arial"/>
                <w:color w:val="000000"/>
              </w:rPr>
            </w:pPr>
            <w:r>
              <w:rPr>
                <w:rFonts w:cs="Arial"/>
                <w:color w:val="000000"/>
              </w:rPr>
              <w:t>LowBeam_Stat</w:t>
            </w:r>
          </w:p>
          <w:p w14:paraId="3171027F" w14:textId="77777777" w:rsidR="008D1724" w:rsidRDefault="008D1724" w:rsidP="00DB4EEF">
            <w:pPr>
              <w:spacing w:line="240" w:lineRule="atLeast"/>
              <w:rPr>
                <w:rFonts w:cs="Arial"/>
                <w:sz w:val="18"/>
              </w:rPr>
            </w:pPr>
            <w:r>
              <w:rPr>
                <w:rFonts w:cs="Arial"/>
                <w:sz w:val="18"/>
              </w:rPr>
              <w:t>Default</w:t>
            </w:r>
          </w:p>
          <w:p w14:paraId="6E722E93" w14:textId="577983C6" w:rsidR="008D1724" w:rsidRPr="007359E9" w:rsidRDefault="008D1724" w:rsidP="00DB4EEF">
            <w:pPr>
              <w:overflowPunct/>
              <w:autoSpaceDE/>
              <w:autoSpaceDN/>
              <w:adjustRightInd/>
              <w:spacing w:line="240" w:lineRule="atLeast"/>
              <w:textAlignment w:val="auto"/>
              <w:rPr>
                <w:rFonts w:cs="Arial"/>
                <w:color w:val="000000"/>
              </w:rPr>
            </w:pPr>
            <w:r>
              <w:rPr>
                <w:rFonts w:cs="Arial"/>
                <w:sz w:val="18"/>
              </w:rPr>
              <w:t>Low Beam Active</w:t>
            </w:r>
          </w:p>
        </w:tc>
        <w:tc>
          <w:tcPr>
            <w:tcW w:w="1843" w:type="dxa"/>
            <w:shd w:val="clear" w:color="auto" w:fill="D6E3BC" w:themeFill="accent3" w:themeFillTint="66"/>
          </w:tcPr>
          <w:p w14:paraId="003E8C94" w14:textId="5D1F41FC" w:rsidR="00917F57" w:rsidRDefault="00917F57" w:rsidP="00DB4EEF">
            <w:pPr>
              <w:spacing w:line="240" w:lineRule="atLeast"/>
              <w:rPr>
                <w:rFonts w:cs="Arial"/>
                <w:sz w:val="18"/>
              </w:rPr>
            </w:pPr>
          </w:p>
        </w:tc>
        <w:tc>
          <w:tcPr>
            <w:tcW w:w="1984" w:type="dxa"/>
            <w:shd w:val="clear" w:color="auto" w:fill="D6E3BC" w:themeFill="accent3" w:themeFillTint="66"/>
          </w:tcPr>
          <w:p w14:paraId="7AA3BD77" w14:textId="77777777" w:rsidR="00917F57" w:rsidRDefault="00917F57" w:rsidP="00DB4EEF">
            <w:pPr>
              <w:spacing w:line="240" w:lineRule="atLeast"/>
              <w:rPr>
                <w:rFonts w:cs="Arial"/>
                <w:sz w:val="18"/>
              </w:rPr>
            </w:pPr>
            <w:r>
              <w:rPr>
                <w:rFonts w:cs="Arial"/>
                <w:sz w:val="18"/>
              </w:rPr>
              <w:t>HCM (TX)</w:t>
            </w:r>
          </w:p>
          <w:p w14:paraId="76A864CE" w14:textId="77777777" w:rsidR="00917F57" w:rsidRDefault="00917F57" w:rsidP="00DB4EEF">
            <w:pPr>
              <w:spacing w:line="240" w:lineRule="atLeast"/>
              <w:rPr>
                <w:rFonts w:cs="Arial"/>
                <w:sz w:val="18"/>
              </w:rPr>
            </w:pPr>
            <w:r>
              <w:rPr>
                <w:rFonts w:cs="Arial"/>
                <w:sz w:val="18"/>
              </w:rPr>
              <w:t xml:space="preserve">To </w:t>
            </w:r>
          </w:p>
          <w:p w14:paraId="353034B0" w14:textId="77777777" w:rsidR="00917F57" w:rsidRDefault="00917F57" w:rsidP="00DB4EEF">
            <w:pPr>
              <w:spacing w:line="240" w:lineRule="atLeast"/>
              <w:rPr>
                <w:rFonts w:cs="Arial"/>
                <w:sz w:val="18"/>
              </w:rPr>
            </w:pPr>
            <w:r>
              <w:rPr>
                <w:rFonts w:cs="Arial"/>
                <w:sz w:val="18"/>
              </w:rPr>
              <w:t>LDCMB and LDCMA</w:t>
            </w:r>
          </w:p>
        </w:tc>
        <w:tc>
          <w:tcPr>
            <w:tcW w:w="2693" w:type="dxa"/>
            <w:shd w:val="clear" w:color="auto" w:fill="D6E3BC" w:themeFill="accent3" w:themeFillTint="66"/>
          </w:tcPr>
          <w:p w14:paraId="24552FC3" w14:textId="77777777" w:rsidR="000D0311" w:rsidRPr="00123945" w:rsidRDefault="000D0311" w:rsidP="00DB4EEF">
            <w:pPr>
              <w:spacing w:line="240" w:lineRule="atLeast"/>
              <w:rPr>
                <w:rFonts w:cs="Arial"/>
                <w:color w:val="000000"/>
                <w:lang w:val="pt-BR"/>
              </w:rPr>
            </w:pPr>
            <w:r w:rsidRPr="00123945">
              <w:rPr>
                <w:rFonts w:cs="Arial"/>
                <w:color w:val="000000"/>
                <w:lang w:val="pt-BR"/>
              </w:rPr>
              <w:t>BaseFeaturesActvRq</w:t>
            </w:r>
          </w:p>
          <w:p w14:paraId="3CAB04DA" w14:textId="77777777" w:rsidR="000D0311" w:rsidRPr="00123945" w:rsidRDefault="000D0311" w:rsidP="00DB4EEF">
            <w:pPr>
              <w:spacing w:line="240" w:lineRule="atLeast"/>
              <w:rPr>
                <w:rFonts w:cs="Arial"/>
                <w:color w:val="000000"/>
                <w:lang w:val="pt-BR"/>
              </w:rPr>
            </w:pPr>
            <w:r w:rsidRPr="00123945">
              <w:rPr>
                <w:rFonts w:cs="Arial"/>
                <w:color w:val="000000"/>
                <w:lang w:val="pt-BR"/>
              </w:rPr>
              <w:t xml:space="preserve">0x50 </w:t>
            </w:r>
          </w:p>
          <w:p w14:paraId="2CE9708B" w14:textId="309419B5" w:rsidR="00E732DE" w:rsidRPr="00123945" w:rsidRDefault="00E732DE" w:rsidP="00DB4EEF">
            <w:pPr>
              <w:spacing w:line="240" w:lineRule="atLeast"/>
              <w:rPr>
                <w:rFonts w:cs="Arial"/>
                <w:color w:val="000000"/>
                <w:lang w:val="pt-BR"/>
              </w:rPr>
            </w:pPr>
            <w:r w:rsidRPr="00123945">
              <w:rPr>
                <w:rFonts w:cs="Arial"/>
                <w:color w:val="000000"/>
                <w:lang w:val="pt-BR"/>
              </w:rPr>
              <w:t xml:space="preserve">E2E_BCMtoLDCM </w:t>
            </w:r>
          </w:p>
          <w:p w14:paraId="1562158A" w14:textId="128F3E92" w:rsidR="00917F57" w:rsidRPr="00123945" w:rsidRDefault="00E732DE" w:rsidP="00DB4EEF">
            <w:pPr>
              <w:spacing w:line="240" w:lineRule="atLeast"/>
              <w:rPr>
                <w:rFonts w:cs="Arial"/>
                <w:color w:val="000000"/>
                <w:lang w:val="pt-BR"/>
              </w:rPr>
            </w:pPr>
            <w:r w:rsidRPr="00123945">
              <w:rPr>
                <w:rFonts w:cs="Arial"/>
                <w:color w:val="000000"/>
                <w:lang w:val="pt-BR"/>
              </w:rPr>
              <w:t>0x320</w:t>
            </w:r>
          </w:p>
        </w:tc>
      </w:tr>
    </w:tbl>
    <w:p w14:paraId="678CA3D7" w14:textId="57BD8CD1" w:rsidR="00DE051A" w:rsidRPr="00702453" w:rsidRDefault="00DE051A" w:rsidP="00DB4EEF">
      <w:pPr>
        <w:pStyle w:val="Caption"/>
        <w:spacing w:line="240" w:lineRule="atLeast"/>
      </w:pPr>
      <w:bookmarkStart w:id="285" w:name="_Toc89265558"/>
      <w:bookmarkEnd w:id="284"/>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8</w:t>
      </w:r>
      <w:r>
        <w:rPr>
          <w:noProof/>
        </w:rPr>
        <w:fldChar w:fldCharType="end"/>
      </w:r>
      <w:r w:rsidRPr="00702453">
        <w:t xml:space="preserve">: </w:t>
      </w:r>
      <w:r>
        <w:t xml:space="preserve">Output Signal mappings of </w:t>
      </w:r>
      <w:r>
        <w:rPr>
          <w:lang w:val="en-GB"/>
        </w:rPr>
        <w:t>Fog LogicalFunction</w:t>
      </w:r>
      <w:bookmarkEnd w:id="285"/>
    </w:p>
    <w:p w14:paraId="040770AB" w14:textId="478E04F1" w:rsidR="00222BAA" w:rsidRDefault="00222BAA" w:rsidP="00DB4EEF">
      <w:pPr>
        <w:spacing w:line="240" w:lineRule="atLeast"/>
        <w:rPr>
          <w:lang w:val="en-GB"/>
        </w:rPr>
      </w:pPr>
    </w:p>
    <w:p w14:paraId="2E606EB0" w14:textId="6A663B92" w:rsidR="00DE051A" w:rsidRDefault="00DE051A" w:rsidP="00DB4EEF">
      <w:pPr>
        <w:spacing w:line="240" w:lineRule="atLeast"/>
        <w:rPr>
          <w:lang w:val="en-GB"/>
        </w:rPr>
      </w:pPr>
    </w:p>
    <w:p w14:paraId="193F3427" w14:textId="25E1252F" w:rsidR="00DE051A" w:rsidRDefault="00F17385" w:rsidP="00DB4EEF">
      <w:pPr>
        <w:pStyle w:val="Heading6"/>
        <w:spacing w:line="240" w:lineRule="atLeast"/>
      </w:pPr>
      <w:bookmarkStart w:id="286" w:name="_Toc89265472"/>
      <w:r>
        <w:t xml:space="preserve">HCM </w:t>
      </w:r>
      <w:r w:rsidR="00DE051A">
        <w:t>Parameters</w:t>
      </w:r>
      <w:bookmarkEnd w:id="286"/>
    </w:p>
    <w:p w14:paraId="28C06CA6" w14:textId="77777777" w:rsidR="00DE051A" w:rsidRPr="00A57D05" w:rsidRDefault="00DE051A" w:rsidP="00DB4EEF">
      <w:pPr>
        <w:spacing w:line="240" w:lineRule="atLeast"/>
      </w:pP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DE051A" w:rsidRPr="00E54DEA" w14:paraId="461B4962" w14:textId="77777777" w:rsidTr="00B6608C">
        <w:trPr>
          <w:trHeight w:val="161"/>
        </w:trPr>
        <w:tc>
          <w:tcPr>
            <w:tcW w:w="1838" w:type="dxa"/>
            <w:shd w:val="clear" w:color="auto" w:fill="D9D9D9" w:themeFill="background1" w:themeFillShade="D9"/>
            <w:noWrap/>
            <w:hideMark/>
          </w:tcPr>
          <w:p w14:paraId="7914E3C8"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1737ACD"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63AC9CA"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85C1085"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4EF27264"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DE051A" w:rsidRPr="003F473D" w14:paraId="65F44F2F" w14:textId="77777777" w:rsidTr="00B6608C">
        <w:trPr>
          <w:trHeight w:val="70"/>
        </w:trPr>
        <w:tc>
          <w:tcPr>
            <w:tcW w:w="1838" w:type="dxa"/>
            <w:noWrap/>
          </w:tcPr>
          <w:p w14:paraId="1FDB1363" w14:textId="503E2E3A" w:rsidR="00DE051A" w:rsidRPr="00D20BE7" w:rsidRDefault="00DE051A" w:rsidP="00DB4EEF">
            <w:pPr>
              <w:overflowPunct/>
              <w:autoSpaceDE/>
              <w:autoSpaceDN/>
              <w:adjustRightInd/>
              <w:spacing w:line="240" w:lineRule="atLeast"/>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ED442C" w:rsidRPr="00ED442C">
              <w:rPr>
                <w:i/>
                <w:color w:val="0000FF"/>
                <w:sz w:val="18"/>
              </w:rPr>
              <w:t>Logical Parameters</w:t>
            </w:r>
            <w:r w:rsidRPr="00D20BE7">
              <w:rPr>
                <w:i/>
                <w:color w:val="0000FF"/>
                <w:sz w:val="18"/>
              </w:rPr>
              <w:fldChar w:fldCharType="end"/>
            </w:r>
            <w:r w:rsidRPr="00D20BE7">
              <w:rPr>
                <w:sz w:val="18"/>
              </w:rPr>
              <w:t>” name bookmark in the Data Dictionary</w:t>
            </w:r>
          </w:p>
        </w:tc>
        <w:tc>
          <w:tcPr>
            <w:tcW w:w="1843" w:type="dxa"/>
          </w:tcPr>
          <w:p w14:paraId="32838E30" w14:textId="19A5F39E" w:rsidR="00DE051A" w:rsidRPr="00D20BE7" w:rsidRDefault="00DE051A" w:rsidP="00DB4EEF">
            <w:pPr>
              <w:spacing w:line="240" w:lineRule="atLeast"/>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ED442C" w:rsidRPr="00ED442C">
              <w:rPr>
                <w:i/>
                <w:color w:val="0000FF"/>
                <w:sz w:val="18"/>
              </w:rPr>
              <w:t>Technical Parameters</w:t>
            </w:r>
            <w:r w:rsidRPr="00D20BE7">
              <w:rPr>
                <w:sz w:val="18"/>
              </w:rPr>
              <w:fldChar w:fldCharType="end"/>
            </w:r>
            <w:r w:rsidRPr="00D20BE7">
              <w:rPr>
                <w:sz w:val="18"/>
              </w:rPr>
              <w:t>” name bookmark in the Data Dictionary</w:t>
            </w:r>
          </w:p>
        </w:tc>
        <w:tc>
          <w:tcPr>
            <w:tcW w:w="1701" w:type="dxa"/>
          </w:tcPr>
          <w:p w14:paraId="7BF29D60" w14:textId="28AA6106" w:rsidR="00DE051A" w:rsidRPr="00D20BE7" w:rsidRDefault="00DE051A" w:rsidP="00DB4EEF">
            <w:pPr>
              <w:spacing w:line="240" w:lineRule="atLeast"/>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ED442C" w:rsidRPr="00ED442C">
              <w:rPr>
                <w:i/>
                <w:color w:val="0000FF"/>
                <w:sz w:val="18"/>
              </w:rPr>
              <w:t>Mappings</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52664034"/>
            <w:placeholder>
              <w:docPart w:val="CB58D5EE82D846D493BD2EACE45C37C4"/>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58C7931" w14:textId="77777777" w:rsidR="00DE051A" w:rsidRPr="00D20BE7" w:rsidRDefault="00DE051A" w:rsidP="00DB4EEF">
                <w:pPr>
                  <w:spacing w:line="240" w:lineRule="atLeast"/>
                  <w:rPr>
                    <w:color w:val="000000" w:themeColor="text1"/>
                    <w:sz w:val="18"/>
                  </w:rPr>
                </w:pPr>
                <w:r w:rsidRPr="00D20BE7">
                  <w:rPr>
                    <w:sz w:val="18"/>
                  </w:rPr>
                  <w:t>Choose an item.</w:t>
                </w:r>
              </w:p>
            </w:tc>
          </w:sdtContent>
        </w:sdt>
        <w:tc>
          <w:tcPr>
            <w:tcW w:w="3402" w:type="dxa"/>
          </w:tcPr>
          <w:p w14:paraId="19121675" w14:textId="77777777" w:rsidR="00DE051A" w:rsidRPr="00D20BE7" w:rsidRDefault="00DE051A" w:rsidP="00DB4EEF">
            <w:pPr>
              <w:spacing w:line="240" w:lineRule="atLeast"/>
              <w:rPr>
                <w:sz w:val="18"/>
              </w:rPr>
            </w:pPr>
            <w:r w:rsidRPr="00D20BE7">
              <w:rPr>
                <w:sz w:val="18"/>
              </w:rPr>
              <w:t>Depends on Method selection. For Method 2 a DID including start bit and length could be given. For Central Car Config a signal could be referenced</w:t>
            </w:r>
          </w:p>
        </w:tc>
      </w:tr>
      <w:tr w:rsidR="00DE051A" w:rsidRPr="003F473D" w14:paraId="43200D78" w14:textId="77777777" w:rsidTr="00B6608C">
        <w:trPr>
          <w:trHeight w:val="71"/>
        </w:trPr>
        <w:tc>
          <w:tcPr>
            <w:tcW w:w="1838" w:type="dxa"/>
            <w:noWrap/>
          </w:tcPr>
          <w:p w14:paraId="688E9F41" w14:textId="3C9EDBFA" w:rsidR="00DE051A" w:rsidRDefault="00FE76DD" w:rsidP="00DB4EEF">
            <w:pPr>
              <w:overflowPunct/>
              <w:autoSpaceDE/>
              <w:autoSpaceDN/>
              <w:adjustRightInd/>
              <w:spacing w:line="240" w:lineRule="atLeast"/>
              <w:textAlignment w:val="auto"/>
              <w:rPr>
                <w:rFonts w:cs="Arial"/>
              </w:rPr>
            </w:pPr>
            <w:r>
              <w:rPr>
                <w:rFonts w:cs="Arial"/>
              </w:rPr>
              <w:t xml:space="preserve"> </w:t>
            </w:r>
          </w:p>
        </w:tc>
        <w:tc>
          <w:tcPr>
            <w:tcW w:w="1843" w:type="dxa"/>
          </w:tcPr>
          <w:p w14:paraId="42807102" w14:textId="77777777" w:rsidR="00DE051A" w:rsidRPr="00D14691" w:rsidRDefault="00DE051A" w:rsidP="00DB4EEF">
            <w:pPr>
              <w:spacing w:line="240" w:lineRule="atLeast"/>
              <w:rPr>
                <w:color w:val="000000" w:themeColor="text1"/>
              </w:rPr>
            </w:pPr>
          </w:p>
        </w:tc>
        <w:tc>
          <w:tcPr>
            <w:tcW w:w="1701" w:type="dxa"/>
          </w:tcPr>
          <w:p w14:paraId="547C1EE2" w14:textId="77777777" w:rsidR="00DE051A" w:rsidRPr="00D14691" w:rsidRDefault="00DE051A" w:rsidP="00DB4EEF">
            <w:pPr>
              <w:spacing w:line="240" w:lineRule="atLeast"/>
              <w:rPr>
                <w:color w:val="000000" w:themeColor="text1"/>
              </w:rPr>
            </w:pPr>
          </w:p>
        </w:tc>
        <w:tc>
          <w:tcPr>
            <w:tcW w:w="1417" w:type="dxa"/>
            <w:noWrap/>
          </w:tcPr>
          <w:p w14:paraId="38B9B70B" w14:textId="77777777" w:rsidR="00DE051A" w:rsidRPr="00D14691" w:rsidRDefault="00DE051A" w:rsidP="00DB4EEF">
            <w:pPr>
              <w:spacing w:line="240" w:lineRule="atLeast"/>
              <w:rPr>
                <w:color w:val="000000" w:themeColor="text1"/>
              </w:rPr>
            </w:pPr>
          </w:p>
        </w:tc>
        <w:tc>
          <w:tcPr>
            <w:tcW w:w="3402" w:type="dxa"/>
          </w:tcPr>
          <w:p w14:paraId="47AFECE6" w14:textId="77777777" w:rsidR="00DE051A" w:rsidRPr="00D14691" w:rsidRDefault="00DE051A" w:rsidP="00DB4EEF">
            <w:pPr>
              <w:spacing w:line="240" w:lineRule="atLeast"/>
              <w:rPr>
                <w:color w:val="000000" w:themeColor="text1"/>
              </w:rPr>
            </w:pPr>
          </w:p>
        </w:tc>
      </w:tr>
      <w:tr w:rsidR="00DE051A" w:rsidRPr="003F473D" w14:paraId="31642744" w14:textId="77777777" w:rsidTr="00B6608C">
        <w:trPr>
          <w:trHeight w:val="71"/>
        </w:trPr>
        <w:tc>
          <w:tcPr>
            <w:tcW w:w="1838" w:type="dxa"/>
            <w:noWrap/>
          </w:tcPr>
          <w:p w14:paraId="3FB18D3C" w14:textId="06A0E103" w:rsidR="00DE051A" w:rsidRDefault="00FE76DD" w:rsidP="00DB4EEF">
            <w:pPr>
              <w:overflowPunct/>
              <w:autoSpaceDE/>
              <w:autoSpaceDN/>
              <w:adjustRightInd/>
              <w:spacing w:line="240" w:lineRule="atLeast"/>
              <w:textAlignment w:val="auto"/>
              <w:rPr>
                <w:rFonts w:cs="Arial"/>
              </w:rPr>
            </w:pPr>
            <w:r>
              <w:rPr>
                <w:rFonts w:cs="Arial"/>
              </w:rPr>
              <w:t xml:space="preserve"> </w:t>
            </w:r>
          </w:p>
        </w:tc>
        <w:tc>
          <w:tcPr>
            <w:tcW w:w="1843" w:type="dxa"/>
          </w:tcPr>
          <w:p w14:paraId="19840C11" w14:textId="77777777" w:rsidR="00DE051A" w:rsidRPr="00D14691" w:rsidRDefault="00DE051A" w:rsidP="00DB4EEF">
            <w:pPr>
              <w:spacing w:line="240" w:lineRule="atLeast"/>
              <w:rPr>
                <w:color w:val="000000" w:themeColor="text1"/>
              </w:rPr>
            </w:pPr>
          </w:p>
        </w:tc>
        <w:tc>
          <w:tcPr>
            <w:tcW w:w="1701" w:type="dxa"/>
          </w:tcPr>
          <w:p w14:paraId="79CFB6C6" w14:textId="77777777" w:rsidR="00DE051A" w:rsidRPr="00D14691" w:rsidRDefault="00DE051A" w:rsidP="00DB4EEF">
            <w:pPr>
              <w:spacing w:line="240" w:lineRule="atLeast"/>
              <w:rPr>
                <w:color w:val="000000" w:themeColor="text1"/>
              </w:rPr>
            </w:pPr>
          </w:p>
        </w:tc>
        <w:tc>
          <w:tcPr>
            <w:tcW w:w="1417" w:type="dxa"/>
            <w:noWrap/>
          </w:tcPr>
          <w:p w14:paraId="30A3B886" w14:textId="77777777" w:rsidR="00DE051A" w:rsidRPr="00D14691" w:rsidRDefault="00DE051A" w:rsidP="00DB4EEF">
            <w:pPr>
              <w:spacing w:line="240" w:lineRule="atLeast"/>
              <w:rPr>
                <w:color w:val="000000" w:themeColor="text1"/>
              </w:rPr>
            </w:pPr>
          </w:p>
        </w:tc>
        <w:tc>
          <w:tcPr>
            <w:tcW w:w="3402" w:type="dxa"/>
          </w:tcPr>
          <w:p w14:paraId="13EACA6B" w14:textId="77777777" w:rsidR="00DE051A" w:rsidRPr="00D14691" w:rsidRDefault="00DE051A" w:rsidP="00DB4EEF">
            <w:pPr>
              <w:spacing w:line="240" w:lineRule="atLeast"/>
              <w:rPr>
                <w:color w:val="000000" w:themeColor="text1"/>
              </w:rPr>
            </w:pPr>
          </w:p>
        </w:tc>
      </w:tr>
    </w:tbl>
    <w:p w14:paraId="1E4D838F" w14:textId="697AB699" w:rsidR="00DE051A" w:rsidRPr="00702453" w:rsidRDefault="00DE051A" w:rsidP="00DB4EEF">
      <w:pPr>
        <w:pStyle w:val="Caption"/>
        <w:spacing w:line="240" w:lineRule="atLeast"/>
      </w:pPr>
      <w:bookmarkStart w:id="287" w:name="_Toc89265559"/>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9</w:t>
      </w:r>
      <w:r>
        <w:rPr>
          <w:noProof/>
        </w:rPr>
        <w:fldChar w:fldCharType="end"/>
      </w:r>
      <w:r w:rsidRPr="00702453">
        <w:t xml:space="preserve">: </w:t>
      </w:r>
      <w:r>
        <w:t xml:space="preserve">Parameter mappings of </w:t>
      </w:r>
      <w:r>
        <w:rPr>
          <w:lang w:val="en-GB"/>
        </w:rPr>
        <w:t>Fog Function</w:t>
      </w:r>
      <w:bookmarkEnd w:id="287"/>
    </w:p>
    <w:p w14:paraId="6F085077" w14:textId="50648D8C" w:rsidR="00DE051A" w:rsidRDefault="00DE051A" w:rsidP="00DB4EEF">
      <w:pPr>
        <w:spacing w:line="240" w:lineRule="atLeast"/>
        <w:rPr>
          <w:lang w:val="en-GB"/>
        </w:rPr>
      </w:pPr>
    </w:p>
    <w:p w14:paraId="1F1C7007" w14:textId="4A82BF38" w:rsidR="00DE051A" w:rsidRPr="00B56F4E" w:rsidRDefault="00DE051A" w:rsidP="00DB4EEF">
      <w:pPr>
        <w:pStyle w:val="Heading3"/>
        <w:spacing w:line="240" w:lineRule="atLeast"/>
        <w:rPr>
          <w:szCs w:val="20"/>
          <w:lang w:val="en-GB"/>
        </w:rPr>
      </w:pPr>
      <w:bookmarkStart w:id="288" w:name="_Toc89265473"/>
      <w:r>
        <w:rPr>
          <w:szCs w:val="20"/>
          <w:lang w:val="en-GB"/>
        </w:rPr>
        <w:t>Component 3 - SCCM</w:t>
      </w:r>
      <w:bookmarkEnd w:id="288"/>
    </w:p>
    <w:p w14:paraId="7708D08B" w14:textId="208B4F05" w:rsidR="00DE051A" w:rsidRDefault="00F17385" w:rsidP="00DB4EEF">
      <w:pPr>
        <w:pStyle w:val="Heading6"/>
        <w:spacing w:line="240" w:lineRule="atLeast"/>
        <w:rPr>
          <w:lang w:val="en-GB"/>
        </w:rPr>
      </w:pPr>
      <w:bookmarkStart w:id="289" w:name="_Toc89265474"/>
      <w:r>
        <w:rPr>
          <w:lang w:val="en-GB"/>
        </w:rPr>
        <w:t xml:space="preserve">SCCM </w:t>
      </w:r>
      <w:r w:rsidR="00DE051A">
        <w:rPr>
          <w:lang w:val="en-GB"/>
        </w:rPr>
        <w:t>Inputs</w:t>
      </w:r>
      <w:bookmarkEnd w:id="289"/>
    </w:p>
    <w:p w14:paraId="2835617A" w14:textId="77777777" w:rsidR="00DE051A" w:rsidRDefault="00DE051A" w:rsidP="00DB4EEF">
      <w:pPr>
        <w:spacing w:line="240" w:lineRule="atLeast"/>
        <w:jc w:val="right"/>
      </w:pPr>
    </w:p>
    <w:p w14:paraId="22E95E43" w14:textId="77777777" w:rsidR="00DE051A" w:rsidRPr="006143AB" w:rsidRDefault="00DE051A" w:rsidP="00DB4EEF">
      <w:pPr>
        <w:shd w:val="clear" w:color="auto" w:fill="D6E3BC" w:themeFill="accent3" w:themeFillTint="66"/>
        <w:spacing w:line="240" w:lineRule="atLeast"/>
        <w:jc w:val="right"/>
      </w:pPr>
    </w:p>
    <w:tbl>
      <w:tblPr>
        <w:tblStyle w:val="TableGrid"/>
        <w:tblpPr w:leftFromText="180" w:rightFromText="180" w:vertAnchor="text" w:tblpY="1"/>
        <w:tblOverlap w:val="never"/>
        <w:tblW w:w="10201" w:type="dxa"/>
        <w:tblLayout w:type="fixed"/>
        <w:tblLook w:val="04A0" w:firstRow="1" w:lastRow="0" w:firstColumn="1" w:lastColumn="0" w:noHBand="0" w:noVBand="1"/>
      </w:tblPr>
      <w:tblGrid>
        <w:gridCol w:w="1696"/>
        <w:gridCol w:w="1985"/>
        <w:gridCol w:w="1843"/>
        <w:gridCol w:w="1984"/>
        <w:gridCol w:w="2693"/>
      </w:tblGrid>
      <w:tr w:rsidR="00DE051A" w:rsidRPr="00E54DEA" w14:paraId="62D75F0F" w14:textId="77777777" w:rsidTr="00B6608C">
        <w:trPr>
          <w:trHeight w:val="173"/>
        </w:trPr>
        <w:tc>
          <w:tcPr>
            <w:tcW w:w="1696" w:type="dxa"/>
            <w:shd w:val="clear" w:color="auto" w:fill="D9D9D9" w:themeFill="background1" w:themeFillShade="D9"/>
            <w:noWrap/>
            <w:hideMark/>
          </w:tcPr>
          <w:p w14:paraId="6DD1FB1E" w14:textId="77777777" w:rsidR="00DE051A" w:rsidRPr="00E54DEA" w:rsidRDefault="00DE051A" w:rsidP="00DB4EEF">
            <w:pPr>
              <w:shd w:val="clear" w:color="auto" w:fill="D6E3BC" w:themeFill="accent3" w:themeFillTint="66"/>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2B9B9261" w14:textId="77777777" w:rsidR="00DE051A" w:rsidRDefault="00DE051A" w:rsidP="00DB4EEF">
            <w:pPr>
              <w:shd w:val="clear" w:color="auto" w:fill="D6E3BC" w:themeFill="accent3" w:themeFillTint="66"/>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0A4B5D0C" w14:textId="77777777" w:rsidR="00DE051A" w:rsidRDefault="00DE051A" w:rsidP="00DB4EEF">
            <w:pPr>
              <w:shd w:val="clear" w:color="auto" w:fill="D6E3BC" w:themeFill="accent3" w:themeFillTint="66"/>
              <w:overflowPunct/>
              <w:autoSpaceDE/>
              <w:autoSpaceDN/>
              <w:adjustRightInd/>
              <w:spacing w:line="240" w:lineRule="atLeast"/>
              <w:textAlignment w:val="auto"/>
              <w:rPr>
                <w:rFonts w:cs="Arial"/>
                <w:b/>
                <w:bCs/>
                <w:color w:val="000000"/>
              </w:rPr>
            </w:pPr>
            <w:r>
              <w:rPr>
                <w:rFonts w:cs="Arial"/>
                <w:b/>
                <w:bCs/>
                <w:color w:val="000000"/>
              </w:rPr>
              <w:t xml:space="preserve">Mapping Details </w:t>
            </w:r>
            <w:r w:rsidRPr="001321BD">
              <w:rPr>
                <w:i/>
              </w:rPr>
              <w:t>(Conditional)</w:t>
            </w:r>
          </w:p>
        </w:tc>
        <w:tc>
          <w:tcPr>
            <w:tcW w:w="1984" w:type="dxa"/>
            <w:shd w:val="clear" w:color="auto" w:fill="D9D9D9" w:themeFill="background1" w:themeFillShade="D9"/>
          </w:tcPr>
          <w:p w14:paraId="083D459E" w14:textId="77777777" w:rsidR="00DE051A" w:rsidRDefault="00DE051A" w:rsidP="00DB4EEF">
            <w:pPr>
              <w:shd w:val="clear" w:color="auto" w:fill="D6E3BC" w:themeFill="accent3" w:themeFillTint="66"/>
              <w:overflowPunct/>
              <w:autoSpaceDE/>
              <w:autoSpaceDN/>
              <w:adjustRightInd/>
              <w:spacing w:line="240" w:lineRule="atLeast"/>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2693" w:type="dxa"/>
            <w:shd w:val="clear" w:color="auto" w:fill="D9D9D9" w:themeFill="background1" w:themeFillShade="D9"/>
          </w:tcPr>
          <w:p w14:paraId="31A470FA" w14:textId="77777777" w:rsidR="00DE051A" w:rsidRDefault="00DE051A" w:rsidP="00DB4EEF">
            <w:pPr>
              <w:shd w:val="clear" w:color="auto" w:fill="D6E3BC" w:themeFill="accent3" w:themeFillTint="66"/>
              <w:overflowPunct/>
              <w:autoSpaceDE/>
              <w:autoSpaceDN/>
              <w:adjustRightInd/>
              <w:spacing w:line="240" w:lineRule="atLeast"/>
              <w:textAlignment w:val="auto"/>
              <w:rPr>
                <w:rFonts w:cs="Arial"/>
                <w:b/>
                <w:bCs/>
                <w:color w:val="000000"/>
              </w:rPr>
            </w:pPr>
            <w:r>
              <w:rPr>
                <w:rFonts w:cs="Arial"/>
                <w:b/>
                <w:bCs/>
                <w:color w:val="000000"/>
              </w:rPr>
              <w:t>Connection</w:t>
            </w:r>
          </w:p>
          <w:p w14:paraId="0C8EF19A" w14:textId="77777777" w:rsidR="00DE051A" w:rsidRDefault="00DE051A" w:rsidP="00DB4EEF">
            <w:pPr>
              <w:shd w:val="clear" w:color="auto" w:fill="D6E3BC" w:themeFill="accent3" w:themeFillTint="66"/>
              <w:overflowPunct/>
              <w:autoSpaceDE/>
              <w:autoSpaceDN/>
              <w:adjustRightInd/>
              <w:spacing w:line="240" w:lineRule="atLeast"/>
              <w:textAlignment w:val="auto"/>
              <w:rPr>
                <w:rFonts w:cs="Arial"/>
                <w:b/>
                <w:bCs/>
                <w:color w:val="000000"/>
              </w:rPr>
            </w:pPr>
            <w:r>
              <w:t>(</w:t>
            </w:r>
            <w:r w:rsidRPr="001321BD">
              <w:rPr>
                <w:i/>
              </w:rPr>
              <w:t>Optional)</w:t>
            </w:r>
          </w:p>
        </w:tc>
      </w:tr>
      <w:tr w:rsidR="00D74002" w:rsidRPr="003F473D" w14:paraId="058CECED" w14:textId="77777777" w:rsidTr="001A3B44">
        <w:trPr>
          <w:trHeight w:val="143"/>
        </w:trPr>
        <w:tc>
          <w:tcPr>
            <w:tcW w:w="1696" w:type="dxa"/>
            <w:shd w:val="clear" w:color="auto" w:fill="D6E3BC" w:themeFill="accent3" w:themeFillTint="66"/>
            <w:noWrap/>
          </w:tcPr>
          <w:p w14:paraId="0BE186F1" w14:textId="258E4AA8" w:rsidR="00D74002" w:rsidRPr="00C56B4A" w:rsidRDefault="00D74002" w:rsidP="00DB4EEF">
            <w:pPr>
              <w:shd w:val="clear" w:color="auto" w:fill="D6E3BC" w:themeFill="accent3" w:themeFillTint="66"/>
              <w:overflowPunct/>
              <w:autoSpaceDE/>
              <w:autoSpaceDN/>
              <w:adjustRightInd/>
              <w:spacing w:line="240" w:lineRule="atLeast"/>
              <w:textAlignment w:val="auto"/>
              <w:rPr>
                <w:rFonts w:cs="Arial"/>
                <w:sz w:val="18"/>
              </w:rPr>
            </w:pPr>
            <w:r w:rsidRPr="007359E9">
              <w:rPr>
                <w:rFonts w:cs="Arial"/>
                <w:color w:val="000000"/>
              </w:rPr>
              <w:lastRenderedPageBreak/>
              <w:t>Ignition_Status</w:t>
            </w:r>
          </w:p>
        </w:tc>
        <w:tc>
          <w:tcPr>
            <w:tcW w:w="1985" w:type="dxa"/>
            <w:shd w:val="clear" w:color="auto" w:fill="D6E3BC" w:themeFill="accent3" w:themeFillTint="66"/>
          </w:tcPr>
          <w:p w14:paraId="2EAE11BB" w14:textId="77777777" w:rsidR="00D74002" w:rsidRDefault="00D74002" w:rsidP="00DB4EEF">
            <w:pPr>
              <w:shd w:val="clear" w:color="auto" w:fill="D6E3BC" w:themeFill="accent3" w:themeFillTint="66"/>
              <w:spacing w:line="240" w:lineRule="atLeast"/>
              <w:rPr>
                <w:rFonts w:cs="Arial"/>
                <w:color w:val="000000"/>
              </w:rPr>
            </w:pPr>
            <w:r w:rsidRPr="007359E9">
              <w:rPr>
                <w:rFonts w:cs="Arial"/>
                <w:color w:val="000000"/>
              </w:rPr>
              <w:t>Ignition_Status</w:t>
            </w:r>
            <w:r w:rsidR="008F0328">
              <w:rPr>
                <w:rFonts w:cs="Arial"/>
                <w:color w:val="000000"/>
              </w:rPr>
              <w:t>:</w:t>
            </w:r>
          </w:p>
          <w:p w14:paraId="660279EE" w14:textId="66EAF099" w:rsidR="008F0328" w:rsidRPr="00C56B4A" w:rsidRDefault="008F0328" w:rsidP="00DB4EEF">
            <w:pPr>
              <w:shd w:val="clear" w:color="auto" w:fill="D6E3BC" w:themeFill="accent3" w:themeFillTint="66"/>
              <w:spacing w:line="240" w:lineRule="atLeast"/>
              <w:rPr>
                <w:rFonts w:cs="Arial"/>
                <w:sz w:val="18"/>
              </w:rPr>
            </w:pPr>
            <w:r>
              <w:rPr>
                <w:rFonts w:cs="Arial"/>
                <w:sz w:val="18"/>
              </w:rPr>
              <w:t>Off, ACC, Run, Start</w:t>
            </w:r>
          </w:p>
        </w:tc>
        <w:tc>
          <w:tcPr>
            <w:tcW w:w="1843" w:type="dxa"/>
            <w:shd w:val="clear" w:color="auto" w:fill="D6E3BC" w:themeFill="accent3" w:themeFillTint="66"/>
          </w:tcPr>
          <w:p w14:paraId="080C8A03" w14:textId="429D962A" w:rsidR="00D74002" w:rsidRPr="00C56B4A" w:rsidRDefault="00D74002" w:rsidP="00DB4EEF">
            <w:pPr>
              <w:shd w:val="clear" w:color="auto" w:fill="D6E3BC" w:themeFill="accent3" w:themeFillTint="66"/>
              <w:spacing w:line="240" w:lineRule="atLeast"/>
              <w:rPr>
                <w:rFonts w:cs="Arial"/>
                <w:sz w:val="18"/>
              </w:rPr>
            </w:pPr>
          </w:p>
        </w:tc>
        <w:tc>
          <w:tcPr>
            <w:tcW w:w="1984" w:type="dxa"/>
            <w:shd w:val="clear" w:color="auto" w:fill="D6E3BC" w:themeFill="accent3" w:themeFillTint="66"/>
          </w:tcPr>
          <w:p w14:paraId="357DAA14" w14:textId="77777777" w:rsidR="00D74002" w:rsidRDefault="00D74002" w:rsidP="00DB4EEF">
            <w:pPr>
              <w:shd w:val="clear" w:color="auto" w:fill="D6E3BC" w:themeFill="accent3" w:themeFillTint="66"/>
              <w:spacing w:line="240" w:lineRule="atLeast"/>
              <w:rPr>
                <w:rFonts w:cs="Arial"/>
                <w:sz w:val="18"/>
              </w:rPr>
            </w:pPr>
            <w:r>
              <w:rPr>
                <w:rFonts w:cs="Arial"/>
                <w:sz w:val="18"/>
              </w:rPr>
              <w:t>TX from BCM through GWM (TX) to</w:t>
            </w:r>
          </w:p>
          <w:p w14:paraId="641753CE" w14:textId="309EEC7C" w:rsidR="00D74002" w:rsidRPr="00C56B4A" w:rsidRDefault="00D74002" w:rsidP="00DB4EEF">
            <w:pPr>
              <w:shd w:val="clear" w:color="auto" w:fill="D6E3BC" w:themeFill="accent3" w:themeFillTint="66"/>
              <w:spacing w:line="240" w:lineRule="atLeast"/>
              <w:rPr>
                <w:rFonts w:cs="Arial"/>
                <w:sz w:val="18"/>
              </w:rPr>
            </w:pPr>
            <w:r>
              <w:rPr>
                <w:rFonts w:cs="Arial"/>
                <w:sz w:val="18"/>
              </w:rPr>
              <w:t xml:space="preserve">SCCM </w:t>
            </w:r>
          </w:p>
        </w:tc>
        <w:tc>
          <w:tcPr>
            <w:tcW w:w="2693" w:type="dxa"/>
            <w:shd w:val="clear" w:color="auto" w:fill="D6E3BC" w:themeFill="accent3" w:themeFillTint="66"/>
          </w:tcPr>
          <w:p w14:paraId="17187870" w14:textId="77777777" w:rsidR="00D74002" w:rsidRDefault="00D74002" w:rsidP="00DB4EEF">
            <w:pPr>
              <w:shd w:val="clear" w:color="auto" w:fill="D6E3BC" w:themeFill="accent3" w:themeFillTint="66"/>
              <w:spacing w:line="240" w:lineRule="atLeast"/>
              <w:rPr>
                <w:rFonts w:cs="Arial"/>
                <w:color w:val="000000"/>
              </w:rPr>
            </w:pPr>
            <w:r w:rsidRPr="007359E9">
              <w:rPr>
                <w:rFonts w:cs="Arial"/>
                <w:color w:val="000000"/>
              </w:rPr>
              <w:t>BodyInfo_3_FD3</w:t>
            </w:r>
          </w:p>
          <w:p w14:paraId="33209F52" w14:textId="20D10E2C" w:rsidR="00D74002" w:rsidRPr="00DE6816" w:rsidRDefault="00D74002" w:rsidP="00DB4EEF">
            <w:pPr>
              <w:shd w:val="clear" w:color="auto" w:fill="D6E3BC" w:themeFill="accent3" w:themeFillTint="66"/>
              <w:spacing w:line="240" w:lineRule="atLeast"/>
              <w:rPr>
                <w:rFonts w:cs="Arial"/>
                <w:sz w:val="18"/>
              </w:rPr>
            </w:pPr>
            <w:r>
              <w:rPr>
                <w:rFonts w:cs="Arial"/>
                <w:color w:val="000000"/>
              </w:rPr>
              <w:t>0x3B3</w:t>
            </w:r>
          </w:p>
        </w:tc>
      </w:tr>
      <w:tr w:rsidR="001B5458" w:rsidRPr="003F473D" w14:paraId="39D021FE" w14:textId="77777777" w:rsidTr="001A3B44">
        <w:trPr>
          <w:trHeight w:val="143"/>
        </w:trPr>
        <w:tc>
          <w:tcPr>
            <w:tcW w:w="1696" w:type="dxa"/>
            <w:shd w:val="clear" w:color="auto" w:fill="D6E3BC" w:themeFill="accent3" w:themeFillTint="66"/>
            <w:noWrap/>
          </w:tcPr>
          <w:p w14:paraId="21E24E32" w14:textId="77777777" w:rsidR="001B5458" w:rsidRPr="00EC1775" w:rsidRDefault="001B5458" w:rsidP="00DB4EEF">
            <w:pPr>
              <w:shd w:val="clear" w:color="auto" w:fill="D6E3BC" w:themeFill="accent3" w:themeFillTint="66"/>
              <w:overflowPunct/>
              <w:autoSpaceDE/>
              <w:autoSpaceDN/>
              <w:adjustRightInd/>
              <w:spacing w:line="240" w:lineRule="atLeast"/>
              <w:jc w:val="center"/>
              <w:textAlignment w:val="auto"/>
              <w:rPr>
                <w:rFonts w:cs="Arial"/>
                <w:color w:val="000000"/>
              </w:rPr>
            </w:pPr>
            <w:r w:rsidRPr="00EC1775">
              <w:rPr>
                <w:rFonts w:cs="Arial"/>
                <w:color w:val="000000"/>
              </w:rPr>
              <w:t>HeadLampLoFlOn_B_Stat</w:t>
            </w:r>
          </w:p>
        </w:tc>
        <w:tc>
          <w:tcPr>
            <w:tcW w:w="1985" w:type="dxa"/>
            <w:shd w:val="clear" w:color="auto" w:fill="D6E3BC" w:themeFill="accent3" w:themeFillTint="66"/>
          </w:tcPr>
          <w:p w14:paraId="50986358" w14:textId="77777777" w:rsidR="001B5458" w:rsidRDefault="001B5458" w:rsidP="00DB4EEF">
            <w:pPr>
              <w:shd w:val="clear" w:color="auto" w:fill="D6E3BC" w:themeFill="accent3" w:themeFillTint="66"/>
              <w:spacing w:line="240" w:lineRule="atLeast"/>
              <w:rPr>
                <w:rFonts w:cs="Arial"/>
                <w:color w:val="000000"/>
              </w:rPr>
            </w:pPr>
            <w:r w:rsidRPr="00EC1775">
              <w:rPr>
                <w:rFonts w:cs="Arial"/>
                <w:color w:val="000000"/>
              </w:rPr>
              <w:t>HeadLampLoFlOn_B_Stat</w:t>
            </w:r>
            <w:r w:rsidR="008F0328">
              <w:rPr>
                <w:rFonts w:cs="Arial"/>
                <w:color w:val="000000"/>
              </w:rPr>
              <w:t>:</w:t>
            </w:r>
          </w:p>
          <w:p w14:paraId="01280E26" w14:textId="77777777" w:rsidR="008F0328" w:rsidRDefault="008F0328" w:rsidP="00DB4EEF">
            <w:pPr>
              <w:shd w:val="clear" w:color="auto" w:fill="D6E3BC" w:themeFill="accent3" w:themeFillTint="66"/>
              <w:spacing w:line="240" w:lineRule="atLeast"/>
              <w:rPr>
                <w:rFonts w:cs="Arial"/>
                <w:sz w:val="18"/>
              </w:rPr>
            </w:pPr>
            <w:r>
              <w:rPr>
                <w:rFonts w:cs="Arial"/>
                <w:sz w:val="18"/>
              </w:rPr>
              <w:t>Not_Low,</w:t>
            </w:r>
          </w:p>
          <w:p w14:paraId="01DE9282" w14:textId="78B37FD9" w:rsidR="008F0328" w:rsidRPr="00EC1775" w:rsidRDefault="008F0328" w:rsidP="00DB4EEF">
            <w:pPr>
              <w:shd w:val="clear" w:color="auto" w:fill="D6E3BC" w:themeFill="accent3" w:themeFillTint="66"/>
              <w:spacing w:line="240" w:lineRule="atLeast"/>
              <w:rPr>
                <w:rFonts w:cs="Arial"/>
                <w:color w:val="000000"/>
              </w:rPr>
            </w:pPr>
            <w:r>
              <w:rPr>
                <w:rFonts w:cs="Arial"/>
                <w:sz w:val="18"/>
              </w:rPr>
              <w:t>Low</w:t>
            </w:r>
          </w:p>
        </w:tc>
        <w:tc>
          <w:tcPr>
            <w:tcW w:w="1843" w:type="dxa"/>
            <w:shd w:val="clear" w:color="auto" w:fill="D6E3BC" w:themeFill="accent3" w:themeFillTint="66"/>
          </w:tcPr>
          <w:p w14:paraId="52A73D7F" w14:textId="7BED4ED3" w:rsidR="002F0B31" w:rsidRPr="002F0B31" w:rsidRDefault="002F0B31" w:rsidP="00DB4EEF">
            <w:pPr>
              <w:shd w:val="clear" w:color="auto" w:fill="D6E3BC" w:themeFill="accent3" w:themeFillTint="66"/>
              <w:spacing w:line="240" w:lineRule="atLeast"/>
              <w:rPr>
                <w:rFonts w:cs="Arial"/>
                <w:sz w:val="18"/>
              </w:rPr>
            </w:pPr>
          </w:p>
        </w:tc>
        <w:tc>
          <w:tcPr>
            <w:tcW w:w="1984" w:type="dxa"/>
            <w:shd w:val="clear" w:color="auto" w:fill="D6E3BC" w:themeFill="accent3" w:themeFillTint="66"/>
          </w:tcPr>
          <w:p w14:paraId="74EF1AC9" w14:textId="77777777" w:rsidR="001B5458" w:rsidRDefault="001B5458" w:rsidP="00DB4EEF">
            <w:pPr>
              <w:shd w:val="clear" w:color="auto" w:fill="D6E3BC" w:themeFill="accent3" w:themeFillTint="66"/>
              <w:spacing w:line="240" w:lineRule="atLeast"/>
              <w:rPr>
                <w:rFonts w:cs="Arial"/>
                <w:sz w:val="18"/>
              </w:rPr>
            </w:pPr>
            <w:r>
              <w:rPr>
                <w:rFonts w:cs="Arial"/>
                <w:sz w:val="18"/>
              </w:rPr>
              <w:t>GWM (TX)</w:t>
            </w:r>
          </w:p>
          <w:p w14:paraId="13E38636" w14:textId="164D1A63" w:rsidR="001B5458" w:rsidRDefault="00FE76DD" w:rsidP="00DB4EEF">
            <w:pPr>
              <w:shd w:val="clear" w:color="auto" w:fill="D6E3BC" w:themeFill="accent3" w:themeFillTint="66"/>
              <w:spacing w:line="240" w:lineRule="atLeast"/>
              <w:rPr>
                <w:rFonts w:cs="Arial"/>
                <w:sz w:val="18"/>
              </w:rPr>
            </w:pPr>
            <w:r>
              <w:rPr>
                <w:rFonts w:cs="Arial"/>
                <w:sz w:val="18"/>
              </w:rPr>
              <w:t>SCCM</w:t>
            </w:r>
            <w:r w:rsidR="001B5458">
              <w:rPr>
                <w:rFonts w:cs="Arial"/>
                <w:sz w:val="18"/>
              </w:rPr>
              <w:t xml:space="preserve"> (RX)</w:t>
            </w:r>
          </w:p>
        </w:tc>
        <w:tc>
          <w:tcPr>
            <w:tcW w:w="2693" w:type="dxa"/>
            <w:shd w:val="clear" w:color="auto" w:fill="D6E3BC" w:themeFill="accent3" w:themeFillTint="66"/>
          </w:tcPr>
          <w:p w14:paraId="1AA07C64" w14:textId="77777777" w:rsidR="001B5458" w:rsidRDefault="001B5458" w:rsidP="00DB4EEF">
            <w:pPr>
              <w:shd w:val="clear" w:color="auto" w:fill="D6E3BC" w:themeFill="accent3" w:themeFillTint="66"/>
              <w:spacing w:line="240" w:lineRule="atLeast"/>
              <w:rPr>
                <w:rFonts w:cs="Arial"/>
                <w:color w:val="000000"/>
              </w:rPr>
            </w:pPr>
            <w:r>
              <w:rPr>
                <w:rFonts w:cs="Arial"/>
                <w:color w:val="000000"/>
              </w:rPr>
              <w:t>BCM_Lamp_Stat_FD3</w:t>
            </w:r>
          </w:p>
          <w:p w14:paraId="19D0D9B4" w14:textId="77777777" w:rsidR="001B5458" w:rsidRPr="00522815" w:rsidRDefault="001B5458" w:rsidP="00DB4EEF">
            <w:pPr>
              <w:shd w:val="clear" w:color="auto" w:fill="D6E3BC" w:themeFill="accent3" w:themeFillTint="66"/>
              <w:spacing w:line="240" w:lineRule="atLeast"/>
              <w:rPr>
                <w:rFonts w:cs="Arial"/>
                <w:color w:val="000000"/>
              </w:rPr>
            </w:pPr>
            <w:r>
              <w:rPr>
                <w:rFonts w:cs="Arial"/>
                <w:color w:val="000000"/>
              </w:rPr>
              <w:t>03C3</w:t>
            </w:r>
          </w:p>
          <w:p w14:paraId="7C3C8BE7" w14:textId="77777777" w:rsidR="001B5458" w:rsidRDefault="001B5458" w:rsidP="00DB4EEF">
            <w:pPr>
              <w:shd w:val="clear" w:color="auto" w:fill="D6E3BC" w:themeFill="accent3" w:themeFillTint="66"/>
              <w:spacing w:line="240" w:lineRule="atLeast"/>
              <w:rPr>
                <w:rFonts w:cs="Arial"/>
                <w:color w:val="000000"/>
              </w:rPr>
            </w:pPr>
          </w:p>
        </w:tc>
      </w:tr>
      <w:tr w:rsidR="001B5458" w:rsidRPr="003F473D" w14:paraId="3E49A273" w14:textId="77777777" w:rsidTr="001A3B44">
        <w:trPr>
          <w:trHeight w:val="143"/>
        </w:trPr>
        <w:tc>
          <w:tcPr>
            <w:tcW w:w="1696" w:type="dxa"/>
            <w:shd w:val="clear" w:color="auto" w:fill="D6E3BC" w:themeFill="accent3" w:themeFillTint="66"/>
            <w:noWrap/>
          </w:tcPr>
          <w:p w14:paraId="2ED35935" w14:textId="32343B71" w:rsidR="001B5458" w:rsidRPr="00EC1775" w:rsidRDefault="001B5458" w:rsidP="00DB4EEF">
            <w:pPr>
              <w:shd w:val="clear" w:color="auto" w:fill="D6E3BC" w:themeFill="accent3" w:themeFillTint="66"/>
              <w:overflowPunct/>
              <w:autoSpaceDE/>
              <w:autoSpaceDN/>
              <w:adjustRightInd/>
              <w:spacing w:line="240" w:lineRule="atLeast"/>
              <w:jc w:val="center"/>
              <w:textAlignment w:val="auto"/>
              <w:rPr>
                <w:rFonts w:cs="Arial"/>
                <w:color w:val="000000"/>
              </w:rPr>
            </w:pPr>
            <w:r w:rsidRPr="00EC1775">
              <w:rPr>
                <w:rFonts w:cs="Arial"/>
                <w:color w:val="000000"/>
              </w:rPr>
              <w:t>HeadLampLoFrOn_B_Stat</w:t>
            </w:r>
          </w:p>
        </w:tc>
        <w:tc>
          <w:tcPr>
            <w:tcW w:w="1985" w:type="dxa"/>
            <w:shd w:val="clear" w:color="auto" w:fill="D6E3BC" w:themeFill="accent3" w:themeFillTint="66"/>
          </w:tcPr>
          <w:p w14:paraId="3C907762" w14:textId="77777777" w:rsidR="001B5458" w:rsidRDefault="001B5458" w:rsidP="00DB4EEF">
            <w:pPr>
              <w:shd w:val="clear" w:color="auto" w:fill="D6E3BC" w:themeFill="accent3" w:themeFillTint="66"/>
              <w:spacing w:line="240" w:lineRule="atLeast"/>
              <w:rPr>
                <w:rFonts w:cs="Arial"/>
                <w:color w:val="000000"/>
              </w:rPr>
            </w:pPr>
            <w:r w:rsidRPr="00EC1775">
              <w:rPr>
                <w:rFonts w:cs="Arial"/>
                <w:color w:val="000000"/>
              </w:rPr>
              <w:t>HeadLampLoFlOn_B_Stat</w:t>
            </w:r>
            <w:r w:rsidR="008F0328">
              <w:rPr>
                <w:rFonts w:cs="Arial"/>
                <w:color w:val="000000"/>
              </w:rPr>
              <w:t>:</w:t>
            </w:r>
          </w:p>
          <w:p w14:paraId="0D40C1E5" w14:textId="77777777" w:rsidR="008F0328" w:rsidRDefault="008F0328" w:rsidP="00DB4EEF">
            <w:pPr>
              <w:shd w:val="clear" w:color="auto" w:fill="D6E3BC" w:themeFill="accent3" w:themeFillTint="66"/>
              <w:spacing w:line="240" w:lineRule="atLeast"/>
              <w:rPr>
                <w:rFonts w:cs="Arial"/>
                <w:sz w:val="18"/>
              </w:rPr>
            </w:pPr>
            <w:r>
              <w:rPr>
                <w:rFonts w:cs="Arial"/>
                <w:sz w:val="18"/>
              </w:rPr>
              <w:t>Not_Low,</w:t>
            </w:r>
          </w:p>
          <w:p w14:paraId="7D121B25" w14:textId="085B3920" w:rsidR="008F0328" w:rsidRPr="00EC1775" w:rsidRDefault="008F0328" w:rsidP="00DB4EEF">
            <w:pPr>
              <w:shd w:val="clear" w:color="auto" w:fill="D6E3BC" w:themeFill="accent3" w:themeFillTint="66"/>
              <w:spacing w:line="240" w:lineRule="atLeast"/>
              <w:rPr>
                <w:rFonts w:cs="Arial"/>
                <w:color w:val="000000"/>
              </w:rPr>
            </w:pPr>
            <w:r>
              <w:rPr>
                <w:rFonts w:cs="Arial"/>
                <w:sz w:val="18"/>
              </w:rPr>
              <w:t>Low</w:t>
            </w:r>
          </w:p>
        </w:tc>
        <w:tc>
          <w:tcPr>
            <w:tcW w:w="1843" w:type="dxa"/>
            <w:shd w:val="clear" w:color="auto" w:fill="D6E3BC" w:themeFill="accent3" w:themeFillTint="66"/>
          </w:tcPr>
          <w:p w14:paraId="3AA852ED" w14:textId="58B861F9" w:rsidR="00FE76DD" w:rsidRPr="00DE6816" w:rsidRDefault="00FE76DD" w:rsidP="00DB4EEF">
            <w:pPr>
              <w:shd w:val="clear" w:color="auto" w:fill="D6E3BC" w:themeFill="accent3" w:themeFillTint="66"/>
              <w:spacing w:line="240" w:lineRule="atLeast"/>
              <w:rPr>
                <w:rFonts w:cs="Arial"/>
                <w:sz w:val="18"/>
              </w:rPr>
            </w:pPr>
          </w:p>
        </w:tc>
        <w:tc>
          <w:tcPr>
            <w:tcW w:w="1984" w:type="dxa"/>
            <w:shd w:val="clear" w:color="auto" w:fill="D6E3BC" w:themeFill="accent3" w:themeFillTint="66"/>
          </w:tcPr>
          <w:p w14:paraId="66822AEF" w14:textId="77777777" w:rsidR="001B5458" w:rsidRDefault="001B5458" w:rsidP="00DB4EEF">
            <w:pPr>
              <w:shd w:val="clear" w:color="auto" w:fill="D6E3BC" w:themeFill="accent3" w:themeFillTint="66"/>
              <w:spacing w:line="240" w:lineRule="atLeast"/>
              <w:rPr>
                <w:rFonts w:cs="Arial"/>
                <w:sz w:val="18"/>
              </w:rPr>
            </w:pPr>
            <w:r>
              <w:rPr>
                <w:rFonts w:cs="Arial"/>
                <w:sz w:val="18"/>
              </w:rPr>
              <w:t>GWM (TX)</w:t>
            </w:r>
          </w:p>
          <w:p w14:paraId="2AB5EEB0" w14:textId="3B7E0698" w:rsidR="001B5458" w:rsidRDefault="00FE76DD" w:rsidP="00DB4EEF">
            <w:pPr>
              <w:shd w:val="clear" w:color="auto" w:fill="D6E3BC" w:themeFill="accent3" w:themeFillTint="66"/>
              <w:spacing w:line="240" w:lineRule="atLeast"/>
              <w:rPr>
                <w:rFonts w:cs="Arial"/>
                <w:sz w:val="18"/>
              </w:rPr>
            </w:pPr>
            <w:r>
              <w:rPr>
                <w:rFonts w:cs="Arial"/>
                <w:sz w:val="18"/>
              </w:rPr>
              <w:t>SCCM</w:t>
            </w:r>
            <w:r w:rsidR="001B5458">
              <w:rPr>
                <w:rFonts w:cs="Arial"/>
                <w:sz w:val="18"/>
              </w:rPr>
              <w:t xml:space="preserve"> (RX)</w:t>
            </w:r>
          </w:p>
        </w:tc>
        <w:tc>
          <w:tcPr>
            <w:tcW w:w="2693" w:type="dxa"/>
            <w:shd w:val="clear" w:color="auto" w:fill="D6E3BC" w:themeFill="accent3" w:themeFillTint="66"/>
          </w:tcPr>
          <w:p w14:paraId="2092A3F1" w14:textId="77777777" w:rsidR="001B5458" w:rsidRDefault="001B5458" w:rsidP="00DB4EEF">
            <w:pPr>
              <w:shd w:val="clear" w:color="auto" w:fill="D6E3BC" w:themeFill="accent3" w:themeFillTint="66"/>
              <w:spacing w:line="240" w:lineRule="atLeast"/>
              <w:rPr>
                <w:rFonts w:cs="Arial"/>
                <w:color w:val="000000"/>
              </w:rPr>
            </w:pPr>
            <w:r>
              <w:rPr>
                <w:rFonts w:cs="Arial"/>
                <w:color w:val="000000"/>
              </w:rPr>
              <w:t>BCM_Lamp_Stat_FD3</w:t>
            </w:r>
          </w:p>
          <w:p w14:paraId="34A80B66" w14:textId="77777777" w:rsidR="001B5458" w:rsidRPr="00522815" w:rsidRDefault="001B5458" w:rsidP="00DB4EEF">
            <w:pPr>
              <w:shd w:val="clear" w:color="auto" w:fill="D6E3BC" w:themeFill="accent3" w:themeFillTint="66"/>
              <w:spacing w:line="240" w:lineRule="atLeast"/>
              <w:rPr>
                <w:rFonts w:cs="Arial"/>
                <w:color w:val="000000"/>
              </w:rPr>
            </w:pPr>
            <w:r>
              <w:rPr>
                <w:rFonts w:cs="Arial"/>
                <w:color w:val="000000"/>
              </w:rPr>
              <w:t>03C3</w:t>
            </w:r>
          </w:p>
          <w:p w14:paraId="2DCA2066" w14:textId="77777777" w:rsidR="001B5458" w:rsidRDefault="001B5458" w:rsidP="00DB4EEF">
            <w:pPr>
              <w:shd w:val="clear" w:color="auto" w:fill="D6E3BC" w:themeFill="accent3" w:themeFillTint="66"/>
              <w:spacing w:line="240" w:lineRule="atLeast"/>
              <w:rPr>
                <w:rFonts w:cs="Arial"/>
                <w:color w:val="000000"/>
              </w:rPr>
            </w:pPr>
          </w:p>
        </w:tc>
      </w:tr>
    </w:tbl>
    <w:p w14:paraId="79B40EB1" w14:textId="2EE333C5" w:rsidR="00DE051A" w:rsidRPr="00702453" w:rsidRDefault="00DE051A" w:rsidP="00DB4EEF">
      <w:pPr>
        <w:pStyle w:val="Caption"/>
        <w:spacing w:line="240" w:lineRule="atLeast"/>
      </w:pPr>
      <w:bookmarkStart w:id="290" w:name="_Toc89265560"/>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10</w:t>
      </w:r>
      <w:r>
        <w:rPr>
          <w:noProof/>
        </w:rPr>
        <w:fldChar w:fldCharType="end"/>
      </w:r>
      <w:r w:rsidRPr="00702453">
        <w:t xml:space="preserve">: </w:t>
      </w:r>
      <w:r>
        <w:t xml:space="preserve">Input Signal mappings of </w:t>
      </w:r>
      <w:r>
        <w:rPr>
          <w:lang w:val="en-GB"/>
        </w:rPr>
        <w:t>Fog Function</w:t>
      </w:r>
      <w:bookmarkEnd w:id="290"/>
    </w:p>
    <w:p w14:paraId="0BA4A13A" w14:textId="01FB3EF0" w:rsidR="00DE051A" w:rsidRDefault="00F17385" w:rsidP="00DB4EEF">
      <w:pPr>
        <w:pStyle w:val="Heading6"/>
        <w:spacing w:line="240" w:lineRule="atLeast"/>
        <w:rPr>
          <w:lang w:val="en-GB"/>
        </w:rPr>
      </w:pPr>
      <w:bookmarkStart w:id="291" w:name="_Toc89265475"/>
      <w:r>
        <w:rPr>
          <w:lang w:val="en-GB"/>
        </w:rPr>
        <w:t xml:space="preserve">SCCM </w:t>
      </w:r>
      <w:r w:rsidR="00DE051A">
        <w:rPr>
          <w:lang w:val="en-GB"/>
        </w:rPr>
        <w:t>Output</w:t>
      </w:r>
      <w:r w:rsidR="00DE051A" w:rsidRPr="002824C9">
        <w:rPr>
          <w:lang w:val="en-GB"/>
        </w:rPr>
        <w:t>s</w:t>
      </w:r>
      <w:bookmarkEnd w:id="291"/>
    </w:p>
    <w:p w14:paraId="45C9EA8A" w14:textId="77777777" w:rsidR="00DE051A" w:rsidRDefault="00DE051A" w:rsidP="00DB4EEF">
      <w:pPr>
        <w:spacing w:line="240" w:lineRule="atLeast"/>
      </w:pPr>
    </w:p>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DE051A" w:rsidRPr="00E54DEA" w14:paraId="39F377EF" w14:textId="77777777" w:rsidTr="00B6608C">
        <w:trPr>
          <w:trHeight w:val="173"/>
        </w:trPr>
        <w:tc>
          <w:tcPr>
            <w:tcW w:w="1696" w:type="dxa"/>
            <w:shd w:val="clear" w:color="auto" w:fill="D9D9D9" w:themeFill="background1" w:themeFillShade="D9"/>
            <w:noWrap/>
            <w:hideMark/>
          </w:tcPr>
          <w:p w14:paraId="6E377A02"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6150A2AC"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6D7D9BBD"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Mapping Details</w:t>
            </w:r>
          </w:p>
          <w:p w14:paraId="06CC9A26" w14:textId="77777777" w:rsidR="00DE051A" w:rsidRPr="001321BD" w:rsidRDefault="00DE051A" w:rsidP="00DB4EEF">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14:paraId="72425A46"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14:paraId="768E31A7"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Connection</w:t>
            </w:r>
          </w:p>
          <w:p w14:paraId="4813C82E" w14:textId="77777777" w:rsidR="00DE051A" w:rsidRDefault="00DE051A" w:rsidP="00DB4EEF">
            <w:pPr>
              <w:overflowPunct/>
              <w:autoSpaceDE/>
              <w:autoSpaceDN/>
              <w:adjustRightInd/>
              <w:spacing w:line="240" w:lineRule="atLeast"/>
              <w:textAlignment w:val="auto"/>
              <w:rPr>
                <w:rFonts w:cs="Arial"/>
                <w:b/>
                <w:bCs/>
                <w:color w:val="000000"/>
              </w:rPr>
            </w:pPr>
            <w:r w:rsidRPr="001321BD">
              <w:rPr>
                <w:i/>
              </w:rPr>
              <w:t>(Optional)</w:t>
            </w:r>
          </w:p>
        </w:tc>
      </w:tr>
      <w:tr w:rsidR="001A5AEB" w:rsidRPr="003F473D" w14:paraId="68EB1242" w14:textId="77777777" w:rsidTr="00217D39">
        <w:trPr>
          <w:trHeight w:val="70"/>
        </w:trPr>
        <w:tc>
          <w:tcPr>
            <w:tcW w:w="1696" w:type="dxa"/>
            <w:shd w:val="clear" w:color="auto" w:fill="D6E3BC" w:themeFill="accent3" w:themeFillTint="66"/>
            <w:noWrap/>
          </w:tcPr>
          <w:p w14:paraId="35B8CDFE" w14:textId="00E18A14" w:rsidR="001A5AEB" w:rsidRPr="00B445A7" w:rsidRDefault="00263F10" w:rsidP="00DB4EEF">
            <w:pPr>
              <w:shd w:val="clear" w:color="auto" w:fill="D6E3BC" w:themeFill="accent3" w:themeFillTint="66"/>
              <w:spacing w:line="240" w:lineRule="atLeast"/>
              <w:rPr>
                <w:rFonts w:cs="Arial"/>
                <w:sz w:val="18"/>
              </w:rPr>
            </w:pPr>
            <w:r w:rsidRPr="00B445A7">
              <w:rPr>
                <w:rFonts w:cs="Arial"/>
                <w:sz w:val="18"/>
              </w:rPr>
              <w:t>HeadLightHiFlash_D_Actl</w:t>
            </w:r>
          </w:p>
        </w:tc>
        <w:tc>
          <w:tcPr>
            <w:tcW w:w="1985" w:type="dxa"/>
            <w:shd w:val="clear" w:color="auto" w:fill="D6E3BC" w:themeFill="accent3" w:themeFillTint="66"/>
          </w:tcPr>
          <w:p w14:paraId="0DC34AC4" w14:textId="0F243D1A" w:rsidR="001A5AEB" w:rsidRPr="00601CDE" w:rsidRDefault="00532B4D" w:rsidP="00DB4EEF">
            <w:pPr>
              <w:overflowPunct/>
              <w:autoSpaceDE/>
              <w:autoSpaceDN/>
              <w:adjustRightInd/>
              <w:spacing w:line="240" w:lineRule="atLeast"/>
              <w:textAlignment w:val="auto"/>
              <w:rPr>
                <w:rFonts w:cs="Arial"/>
              </w:rPr>
            </w:pPr>
            <w:r>
              <w:rPr>
                <w:rFonts w:cs="Arial"/>
              </w:rPr>
              <w:t xml:space="preserve"> </w:t>
            </w:r>
          </w:p>
        </w:tc>
        <w:tc>
          <w:tcPr>
            <w:tcW w:w="1843" w:type="dxa"/>
            <w:shd w:val="clear" w:color="auto" w:fill="D6E3BC" w:themeFill="accent3" w:themeFillTint="66"/>
          </w:tcPr>
          <w:p w14:paraId="1817EB3E" w14:textId="77777777" w:rsidR="001A5AEB" w:rsidRPr="00D20BE7" w:rsidRDefault="001A5AEB" w:rsidP="00DB4EEF">
            <w:pPr>
              <w:spacing w:line="240" w:lineRule="atLeast"/>
              <w:rPr>
                <w:color w:val="000000" w:themeColor="text1"/>
                <w:sz w:val="18"/>
              </w:rPr>
            </w:pPr>
          </w:p>
        </w:tc>
        <w:tc>
          <w:tcPr>
            <w:tcW w:w="1984" w:type="dxa"/>
            <w:shd w:val="clear" w:color="auto" w:fill="D6E3BC" w:themeFill="accent3" w:themeFillTint="66"/>
          </w:tcPr>
          <w:p w14:paraId="68A8592D" w14:textId="6FA1DA8A" w:rsidR="001A5AEB" w:rsidRPr="00D20BE7" w:rsidRDefault="00532B4D" w:rsidP="00DB4EEF">
            <w:pPr>
              <w:spacing w:line="240" w:lineRule="atLeast"/>
              <w:rPr>
                <w:color w:val="000000" w:themeColor="text1"/>
                <w:sz w:val="18"/>
              </w:rPr>
            </w:pPr>
            <w:r>
              <w:rPr>
                <w:color w:val="000000" w:themeColor="text1"/>
                <w:sz w:val="18"/>
              </w:rPr>
              <w:t xml:space="preserve"> </w:t>
            </w:r>
            <w:r w:rsidR="00217D39">
              <w:rPr>
                <w:color w:val="000000" w:themeColor="text1"/>
                <w:sz w:val="18"/>
              </w:rPr>
              <w:t>SCCM to BCM</w:t>
            </w:r>
          </w:p>
        </w:tc>
        <w:tc>
          <w:tcPr>
            <w:tcW w:w="2693" w:type="dxa"/>
            <w:shd w:val="clear" w:color="auto" w:fill="D6E3BC" w:themeFill="accent3" w:themeFillTint="66"/>
          </w:tcPr>
          <w:p w14:paraId="39A77973" w14:textId="651A8D62" w:rsidR="001A5AEB" w:rsidRPr="00B445A7" w:rsidRDefault="00532B4D" w:rsidP="00DB4EEF">
            <w:pPr>
              <w:shd w:val="clear" w:color="auto" w:fill="D6E3BC" w:themeFill="accent3" w:themeFillTint="66"/>
              <w:spacing w:line="240" w:lineRule="atLeast"/>
              <w:rPr>
                <w:rFonts w:cs="Arial"/>
                <w:sz w:val="18"/>
              </w:rPr>
            </w:pPr>
            <w:r w:rsidRPr="00B445A7">
              <w:rPr>
                <w:rFonts w:cs="Arial"/>
                <w:sz w:val="18"/>
              </w:rPr>
              <w:t xml:space="preserve"> </w:t>
            </w:r>
            <w:r w:rsidR="00217D39" w:rsidRPr="00B445A7">
              <w:rPr>
                <w:rFonts w:cs="Arial"/>
                <w:sz w:val="18"/>
              </w:rPr>
              <w:t>HS2-CAN</w:t>
            </w:r>
          </w:p>
        </w:tc>
      </w:tr>
      <w:tr w:rsidR="00521A8E" w:rsidRPr="003F473D" w14:paraId="75EA0AE0" w14:textId="77777777" w:rsidTr="000D4243">
        <w:trPr>
          <w:trHeight w:val="350"/>
        </w:trPr>
        <w:tc>
          <w:tcPr>
            <w:tcW w:w="1696" w:type="dxa"/>
            <w:shd w:val="clear" w:color="auto" w:fill="D6E3BC" w:themeFill="accent3" w:themeFillTint="66"/>
            <w:noWrap/>
          </w:tcPr>
          <w:p w14:paraId="045DDC95" w14:textId="1AC3B84E" w:rsidR="00521A8E" w:rsidRPr="00B445A7" w:rsidRDefault="00521A8E" w:rsidP="00DB4EEF">
            <w:pPr>
              <w:shd w:val="clear" w:color="auto" w:fill="D6E3BC" w:themeFill="accent3" w:themeFillTint="66"/>
              <w:spacing w:line="240" w:lineRule="atLeast"/>
              <w:rPr>
                <w:rFonts w:cs="Arial"/>
                <w:sz w:val="18"/>
              </w:rPr>
            </w:pPr>
            <w:r w:rsidRPr="00B445A7">
              <w:rPr>
                <w:rFonts w:cs="Arial"/>
                <w:sz w:val="18"/>
              </w:rPr>
              <w:t>HeadLghtHiCtrl_D_RqAhb</w:t>
            </w:r>
          </w:p>
        </w:tc>
        <w:tc>
          <w:tcPr>
            <w:tcW w:w="1985" w:type="dxa"/>
            <w:shd w:val="clear" w:color="auto" w:fill="D6E3BC" w:themeFill="accent3" w:themeFillTint="66"/>
          </w:tcPr>
          <w:p w14:paraId="1FE3ED3D" w14:textId="77777777" w:rsidR="00521A8E" w:rsidRDefault="00521A8E" w:rsidP="00DB4EEF">
            <w:pPr>
              <w:overflowPunct/>
              <w:autoSpaceDE/>
              <w:autoSpaceDN/>
              <w:adjustRightInd/>
              <w:spacing w:line="240" w:lineRule="atLeast"/>
              <w:textAlignment w:val="auto"/>
              <w:rPr>
                <w:rFonts w:cs="Arial"/>
              </w:rPr>
            </w:pPr>
          </w:p>
        </w:tc>
        <w:tc>
          <w:tcPr>
            <w:tcW w:w="1843" w:type="dxa"/>
            <w:shd w:val="clear" w:color="auto" w:fill="D6E3BC" w:themeFill="accent3" w:themeFillTint="66"/>
          </w:tcPr>
          <w:p w14:paraId="0610FDFA" w14:textId="77777777" w:rsidR="00521A8E" w:rsidRPr="00D20BE7" w:rsidRDefault="00521A8E" w:rsidP="00DB4EEF">
            <w:pPr>
              <w:spacing w:line="240" w:lineRule="atLeast"/>
              <w:rPr>
                <w:color w:val="000000" w:themeColor="text1"/>
                <w:sz w:val="18"/>
              </w:rPr>
            </w:pPr>
          </w:p>
        </w:tc>
        <w:tc>
          <w:tcPr>
            <w:tcW w:w="1984" w:type="dxa"/>
            <w:shd w:val="clear" w:color="auto" w:fill="D6E3BC" w:themeFill="accent3" w:themeFillTint="66"/>
          </w:tcPr>
          <w:p w14:paraId="54EC17DE" w14:textId="06BE22B0" w:rsidR="00521A8E" w:rsidRDefault="00521A8E" w:rsidP="00DB4EEF">
            <w:pPr>
              <w:spacing w:line="240" w:lineRule="atLeast"/>
              <w:rPr>
                <w:color w:val="000000" w:themeColor="text1"/>
                <w:sz w:val="18"/>
              </w:rPr>
            </w:pPr>
            <w:r>
              <w:rPr>
                <w:color w:val="000000" w:themeColor="text1"/>
                <w:sz w:val="18"/>
              </w:rPr>
              <w:t xml:space="preserve"> SCCM to BCM</w:t>
            </w:r>
          </w:p>
        </w:tc>
        <w:tc>
          <w:tcPr>
            <w:tcW w:w="2693" w:type="dxa"/>
            <w:shd w:val="clear" w:color="auto" w:fill="D6E3BC" w:themeFill="accent3" w:themeFillTint="66"/>
          </w:tcPr>
          <w:p w14:paraId="005C7466" w14:textId="474576C7" w:rsidR="00521A8E" w:rsidRPr="00B445A7" w:rsidRDefault="00521A8E" w:rsidP="00DB4EEF">
            <w:pPr>
              <w:shd w:val="clear" w:color="auto" w:fill="D6E3BC" w:themeFill="accent3" w:themeFillTint="66"/>
              <w:spacing w:line="240" w:lineRule="atLeast"/>
              <w:rPr>
                <w:rFonts w:cs="Arial"/>
                <w:sz w:val="18"/>
              </w:rPr>
            </w:pPr>
            <w:r w:rsidRPr="00B445A7">
              <w:rPr>
                <w:rFonts w:cs="Arial"/>
                <w:sz w:val="18"/>
              </w:rPr>
              <w:t xml:space="preserve"> HS2-CAN</w:t>
            </w:r>
          </w:p>
        </w:tc>
      </w:tr>
    </w:tbl>
    <w:p w14:paraId="49A10E89" w14:textId="1773152A" w:rsidR="00DE051A" w:rsidRPr="00702453" w:rsidRDefault="00DE051A" w:rsidP="00DB4EEF">
      <w:pPr>
        <w:pStyle w:val="Caption"/>
        <w:spacing w:line="240" w:lineRule="atLeast"/>
      </w:pPr>
      <w:bookmarkStart w:id="292" w:name="_Toc89265561"/>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11</w:t>
      </w:r>
      <w:r>
        <w:rPr>
          <w:noProof/>
        </w:rPr>
        <w:fldChar w:fldCharType="end"/>
      </w:r>
      <w:r w:rsidRPr="00702453">
        <w:t xml:space="preserve">: </w:t>
      </w:r>
      <w:r>
        <w:t xml:space="preserve">Output Signal mappings of </w:t>
      </w:r>
      <w:r>
        <w:rPr>
          <w:lang w:val="en-GB"/>
        </w:rPr>
        <w:t>Fog Logical</w:t>
      </w:r>
      <w:r w:rsidR="004D6201">
        <w:rPr>
          <w:lang w:val="en-GB"/>
        </w:rPr>
        <w:t xml:space="preserve"> </w:t>
      </w:r>
      <w:r>
        <w:rPr>
          <w:lang w:val="en-GB"/>
        </w:rPr>
        <w:t>Function</w:t>
      </w:r>
      <w:bookmarkEnd w:id="292"/>
    </w:p>
    <w:p w14:paraId="3B5ADDB0" w14:textId="02AC22E9" w:rsidR="00DE051A" w:rsidRDefault="00422FFB" w:rsidP="00DB4EEF">
      <w:pPr>
        <w:pStyle w:val="Heading6"/>
        <w:spacing w:line="240" w:lineRule="atLeast"/>
      </w:pPr>
      <w:bookmarkStart w:id="293" w:name="_Toc89265476"/>
      <w:r>
        <w:t>S</w:t>
      </w:r>
      <w:r w:rsidR="00F17385">
        <w:t xml:space="preserve">CCM </w:t>
      </w:r>
      <w:r w:rsidR="00DE051A">
        <w:t>Parameters</w:t>
      </w:r>
      <w:bookmarkEnd w:id="293"/>
    </w:p>
    <w:p w14:paraId="27F78E04" w14:textId="77777777" w:rsidR="00DE051A" w:rsidRPr="00A57D05" w:rsidRDefault="00DE051A" w:rsidP="00DB4EEF">
      <w:pPr>
        <w:spacing w:line="240" w:lineRule="atLeast"/>
      </w:pPr>
    </w:p>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DE051A" w:rsidRPr="00E54DEA" w14:paraId="50CC14D9" w14:textId="77777777" w:rsidTr="00B6608C">
        <w:trPr>
          <w:trHeight w:val="161"/>
        </w:trPr>
        <w:tc>
          <w:tcPr>
            <w:tcW w:w="1838" w:type="dxa"/>
            <w:shd w:val="clear" w:color="auto" w:fill="D9D9D9" w:themeFill="background1" w:themeFillShade="D9"/>
            <w:noWrap/>
            <w:hideMark/>
          </w:tcPr>
          <w:p w14:paraId="5F100A90"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57231B9"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EA3FE8"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DA25584" w14:textId="77777777" w:rsidR="00DE051A" w:rsidRPr="00E54DEA" w:rsidRDefault="00DE051A" w:rsidP="00DB4EEF">
            <w:pPr>
              <w:overflowPunct/>
              <w:autoSpaceDE/>
              <w:autoSpaceDN/>
              <w:adjustRightInd/>
              <w:spacing w:line="240" w:lineRule="atLeast"/>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7B75F33" w14:textId="77777777" w:rsidR="00DE051A" w:rsidRDefault="00DE051A" w:rsidP="00DB4EEF">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DE051A" w:rsidRPr="003F473D" w14:paraId="2E66E4C0" w14:textId="77777777" w:rsidTr="00B6608C">
        <w:trPr>
          <w:trHeight w:val="71"/>
        </w:trPr>
        <w:tc>
          <w:tcPr>
            <w:tcW w:w="1838" w:type="dxa"/>
            <w:noWrap/>
          </w:tcPr>
          <w:p w14:paraId="6318AC47" w14:textId="4369217E" w:rsidR="00DE051A" w:rsidRDefault="00532B4D" w:rsidP="00DB4EEF">
            <w:pPr>
              <w:overflowPunct/>
              <w:autoSpaceDE/>
              <w:autoSpaceDN/>
              <w:adjustRightInd/>
              <w:spacing w:line="240" w:lineRule="atLeast"/>
              <w:textAlignment w:val="auto"/>
              <w:rPr>
                <w:rFonts w:cs="Arial"/>
              </w:rPr>
            </w:pPr>
            <w:r>
              <w:rPr>
                <w:rFonts w:cs="Arial"/>
              </w:rPr>
              <w:t xml:space="preserve"> </w:t>
            </w:r>
          </w:p>
        </w:tc>
        <w:tc>
          <w:tcPr>
            <w:tcW w:w="1843" w:type="dxa"/>
          </w:tcPr>
          <w:p w14:paraId="449600E6" w14:textId="77777777" w:rsidR="00DE051A" w:rsidRPr="00D14691" w:rsidRDefault="00DE051A" w:rsidP="00DB4EEF">
            <w:pPr>
              <w:spacing w:line="240" w:lineRule="atLeast"/>
              <w:rPr>
                <w:color w:val="000000" w:themeColor="text1"/>
              </w:rPr>
            </w:pPr>
          </w:p>
        </w:tc>
        <w:tc>
          <w:tcPr>
            <w:tcW w:w="1701" w:type="dxa"/>
          </w:tcPr>
          <w:p w14:paraId="49AD60FB" w14:textId="77777777" w:rsidR="00DE051A" w:rsidRPr="00D14691" w:rsidRDefault="00DE051A" w:rsidP="00DB4EEF">
            <w:pPr>
              <w:spacing w:line="240" w:lineRule="atLeast"/>
              <w:rPr>
                <w:color w:val="000000" w:themeColor="text1"/>
              </w:rPr>
            </w:pPr>
          </w:p>
        </w:tc>
        <w:tc>
          <w:tcPr>
            <w:tcW w:w="1417" w:type="dxa"/>
            <w:noWrap/>
          </w:tcPr>
          <w:p w14:paraId="1B6E4677" w14:textId="77777777" w:rsidR="00DE051A" w:rsidRPr="00D14691" w:rsidRDefault="00DE051A" w:rsidP="00DB4EEF">
            <w:pPr>
              <w:spacing w:line="240" w:lineRule="atLeast"/>
              <w:rPr>
                <w:color w:val="000000" w:themeColor="text1"/>
              </w:rPr>
            </w:pPr>
          </w:p>
        </w:tc>
        <w:tc>
          <w:tcPr>
            <w:tcW w:w="3402" w:type="dxa"/>
          </w:tcPr>
          <w:p w14:paraId="70920F6E" w14:textId="77777777" w:rsidR="00DE051A" w:rsidRPr="00D14691" w:rsidRDefault="00DE051A" w:rsidP="00DB4EEF">
            <w:pPr>
              <w:spacing w:line="240" w:lineRule="atLeast"/>
              <w:rPr>
                <w:color w:val="000000" w:themeColor="text1"/>
              </w:rPr>
            </w:pPr>
          </w:p>
        </w:tc>
      </w:tr>
      <w:tr w:rsidR="00DE051A" w:rsidRPr="003F473D" w14:paraId="3AC02DE1" w14:textId="77777777" w:rsidTr="00B6608C">
        <w:trPr>
          <w:trHeight w:val="71"/>
        </w:trPr>
        <w:tc>
          <w:tcPr>
            <w:tcW w:w="1838" w:type="dxa"/>
            <w:noWrap/>
          </w:tcPr>
          <w:p w14:paraId="3C6261E8" w14:textId="79373756" w:rsidR="00DE051A" w:rsidRDefault="00532B4D" w:rsidP="00DB4EEF">
            <w:pPr>
              <w:overflowPunct/>
              <w:autoSpaceDE/>
              <w:autoSpaceDN/>
              <w:adjustRightInd/>
              <w:spacing w:line="240" w:lineRule="atLeast"/>
              <w:textAlignment w:val="auto"/>
              <w:rPr>
                <w:rFonts w:cs="Arial"/>
              </w:rPr>
            </w:pPr>
            <w:r>
              <w:rPr>
                <w:rFonts w:cs="Arial"/>
              </w:rPr>
              <w:t xml:space="preserve"> </w:t>
            </w:r>
          </w:p>
        </w:tc>
        <w:tc>
          <w:tcPr>
            <w:tcW w:w="1843" w:type="dxa"/>
          </w:tcPr>
          <w:p w14:paraId="2552D80D" w14:textId="77777777" w:rsidR="00DE051A" w:rsidRPr="00D14691" w:rsidRDefault="00DE051A" w:rsidP="00DB4EEF">
            <w:pPr>
              <w:spacing w:line="240" w:lineRule="atLeast"/>
              <w:rPr>
                <w:color w:val="000000" w:themeColor="text1"/>
              </w:rPr>
            </w:pPr>
          </w:p>
        </w:tc>
        <w:tc>
          <w:tcPr>
            <w:tcW w:w="1701" w:type="dxa"/>
          </w:tcPr>
          <w:p w14:paraId="76372B3C" w14:textId="77777777" w:rsidR="00DE051A" w:rsidRPr="00D14691" w:rsidRDefault="00DE051A" w:rsidP="00DB4EEF">
            <w:pPr>
              <w:spacing w:line="240" w:lineRule="atLeast"/>
              <w:rPr>
                <w:color w:val="000000" w:themeColor="text1"/>
              </w:rPr>
            </w:pPr>
          </w:p>
        </w:tc>
        <w:tc>
          <w:tcPr>
            <w:tcW w:w="1417" w:type="dxa"/>
            <w:noWrap/>
          </w:tcPr>
          <w:p w14:paraId="3D8285B2" w14:textId="77777777" w:rsidR="00DE051A" w:rsidRPr="00D14691" w:rsidRDefault="00DE051A" w:rsidP="00DB4EEF">
            <w:pPr>
              <w:spacing w:line="240" w:lineRule="atLeast"/>
              <w:rPr>
                <w:color w:val="000000" w:themeColor="text1"/>
              </w:rPr>
            </w:pPr>
          </w:p>
        </w:tc>
        <w:tc>
          <w:tcPr>
            <w:tcW w:w="3402" w:type="dxa"/>
          </w:tcPr>
          <w:p w14:paraId="534FE2E4" w14:textId="77777777" w:rsidR="00DE051A" w:rsidRPr="00D14691" w:rsidRDefault="00DE051A" w:rsidP="00DB4EEF">
            <w:pPr>
              <w:spacing w:line="240" w:lineRule="atLeast"/>
              <w:rPr>
                <w:color w:val="000000" w:themeColor="text1"/>
              </w:rPr>
            </w:pPr>
          </w:p>
        </w:tc>
      </w:tr>
    </w:tbl>
    <w:p w14:paraId="79ACDD89" w14:textId="42FB16F0" w:rsidR="00DE051A" w:rsidRPr="00702453" w:rsidRDefault="00DE051A" w:rsidP="00DB4EEF">
      <w:pPr>
        <w:pStyle w:val="Caption"/>
        <w:spacing w:line="240" w:lineRule="atLeast"/>
      </w:pPr>
      <w:bookmarkStart w:id="294" w:name="_Toc89265562"/>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12</w:t>
      </w:r>
      <w:r>
        <w:rPr>
          <w:noProof/>
        </w:rPr>
        <w:fldChar w:fldCharType="end"/>
      </w:r>
      <w:r w:rsidRPr="00702453">
        <w:t xml:space="preserve">: </w:t>
      </w:r>
      <w:r>
        <w:t xml:space="preserve">Parameter mappings of </w:t>
      </w:r>
      <w:r>
        <w:rPr>
          <w:lang w:val="en-GB"/>
        </w:rPr>
        <w:t>Fog Function</w:t>
      </w:r>
      <w:bookmarkEnd w:id="294"/>
    </w:p>
    <w:p w14:paraId="77BBD7F0" w14:textId="0201CDAA" w:rsidR="00DE051A" w:rsidRDefault="00DE051A" w:rsidP="00DB4EEF">
      <w:pPr>
        <w:spacing w:line="240" w:lineRule="atLeast"/>
        <w:rPr>
          <w:lang w:val="en-GB"/>
        </w:rPr>
      </w:pPr>
    </w:p>
    <w:p w14:paraId="1A3B97A0" w14:textId="7B3496B0" w:rsidR="004F48F4" w:rsidRDefault="004F48F4" w:rsidP="00DB4EEF">
      <w:pPr>
        <w:spacing w:line="240" w:lineRule="atLeast"/>
        <w:rPr>
          <w:lang w:val="en-GB"/>
        </w:rPr>
      </w:pPr>
    </w:p>
    <w:p w14:paraId="46FBBB9B" w14:textId="58062E16" w:rsidR="004F48F4" w:rsidRPr="00B56F4E" w:rsidRDefault="004F48F4" w:rsidP="00DB4EEF">
      <w:pPr>
        <w:pStyle w:val="Heading3"/>
        <w:spacing w:line="240" w:lineRule="atLeast"/>
        <w:rPr>
          <w:szCs w:val="20"/>
          <w:lang w:val="en-GB"/>
        </w:rPr>
      </w:pPr>
      <w:bookmarkStart w:id="295" w:name="_Toc89265477"/>
      <w:r>
        <w:rPr>
          <w:szCs w:val="20"/>
          <w:lang w:val="en-GB"/>
        </w:rPr>
        <w:t xml:space="preserve">Component 3 </w:t>
      </w:r>
      <w:r w:rsidR="001F1C3B">
        <w:rPr>
          <w:szCs w:val="20"/>
          <w:lang w:val="en-GB"/>
        </w:rPr>
        <w:t>–</w:t>
      </w:r>
      <w:r>
        <w:rPr>
          <w:szCs w:val="20"/>
          <w:lang w:val="en-GB"/>
        </w:rPr>
        <w:t xml:space="preserve"> LDM</w:t>
      </w:r>
      <w:r w:rsidR="001F1C3B">
        <w:rPr>
          <w:szCs w:val="20"/>
          <w:lang w:val="en-GB"/>
        </w:rPr>
        <w:t>s (LDCMA and LDCMB)</w:t>
      </w:r>
      <w:bookmarkEnd w:id="295"/>
    </w:p>
    <w:p w14:paraId="2B85CC4F" w14:textId="51ABCDA6" w:rsidR="004F48F4" w:rsidRDefault="004F48F4" w:rsidP="00DB4EEF">
      <w:pPr>
        <w:spacing w:line="240" w:lineRule="atLeast"/>
        <w:rPr>
          <w:lang w:val="en-GB"/>
        </w:rPr>
      </w:pPr>
    </w:p>
    <w:p w14:paraId="7BD65625" w14:textId="63CB52E2" w:rsidR="008D04D6" w:rsidRDefault="009D60FE" w:rsidP="00DB4EEF">
      <w:pPr>
        <w:pStyle w:val="Heading6"/>
        <w:spacing w:line="240" w:lineRule="atLeast"/>
      </w:pPr>
      <w:bookmarkStart w:id="296" w:name="_Toc89265478"/>
      <w:r>
        <w:t xml:space="preserve">LDM </w:t>
      </w:r>
      <w:r w:rsidR="008D04D6">
        <w:t>Inputs</w:t>
      </w:r>
      <w:bookmarkEnd w:id="296"/>
    </w:p>
    <w:tbl>
      <w:tblPr>
        <w:tblStyle w:val="TableGrid"/>
        <w:tblW w:w="10210" w:type="dxa"/>
        <w:tblLayout w:type="fixed"/>
        <w:tblLook w:val="04A0" w:firstRow="1" w:lastRow="0" w:firstColumn="1" w:lastColumn="0" w:noHBand="0" w:noVBand="1"/>
      </w:tblPr>
      <w:tblGrid>
        <w:gridCol w:w="1840"/>
        <w:gridCol w:w="1844"/>
        <w:gridCol w:w="1701"/>
        <w:gridCol w:w="2124"/>
        <w:gridCol w:w="2701"/>
      </w:tblGrid>
      <w:tr w:rsidR="00162E03" w:rsidRPr="00E54DEA" w14:paraId="008B4D8F" w14:textId="77777777" w:rsidTr="00447344">
        <w:trPr>
          <w:trHeight w:val="169"/>
        </w:trPr>
        <w:tc>
          <w:tcPr>
            <w:tcW w:w="1840" w:type="dxa"/>
            <w:shd w:val="clear" w:color="auto" w:fill="D9D9D9" w:themeFill="background1" w:themeFillShade="D9"/>
            <w:noWrap/>
            <w:hideMark/>
          </w:tcPr>
          <w:p w14:paraId="7F1776AB" w14:textId="77777777" w:rsidR="00162E03" w:rsidRPr="00E54DEA" w:rsidRDefault="00162E03" w:rsidP="00DB4EEF">
            <w:pPr>
              <w:overflowPunct/>
              <w:autoSpaceDE/>
              <w:autoSpaceDN/>
              <w:adjustRightInd/>
              <w:spacing w:line="240" w:lineRule="atLeast"/>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4" w:type="dxa"/>
            <w:shd w:val="clear" w:color="auto" w:fill="D9D9D9" w:themeFill="background1" w:themeFillShade="D9"/>
          </w:tcPr>
          <w:p w14:paraId="42307016" w14:textId="77777777" w:rsidR="00162E03" w:rsidRDefault="00162E03" w:rsidP="00DB4EEF">
            <w:pPr>
              <w:overflowPunct/>
              <w:autoSpaceDE/>
              <w:autoSpaceDN/>
              <w:adjustRightInd/>
              <w:spacing w:line="240" w:lineRule="atLeast"/>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5748E078" w14:textId="77777777" w:rsidR="00162E03" w:rsidRDefault="00162E03" w:rsidP="00DB4EEF">
            <w:pPr>
              <w:overflowPunct/>
              <w:autoSpaceDE/>
              <w:autoSpaceDN/>
              <w:adjustRightInd/>
              <w:spacing w:line="240" w:lineRule="atLeast"/>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2124" w:type="dxa"/>
            <w:shd w:val="clear" w:color="auto" w:fill="D9D9D9" w:themeFill="background1" w:themeFillShade="D9"/>
            <w:noWrap/>
            <w:hideMark/>
          </w:tcPr>
          <w:p w14:paraId="21D84BB0" w14:textId="77777777" w:rsidR="00162E03" w:rsidRPr="00E54DEA" w:rsidRDefault="00162E03" w:rsidP="00DB4EEF">
            <w:pPr>
              <w:overflowPunct/>
              <w:autoSpaceDE/>
              <w:autoSpaceDN/>
              <w:adjustRightInd/>
              <w:spacing w:line="240" w:lineRule="atLeast"/>
              <w:textAlignment w:val="auto"/>
              <w:rPr>
                <w:rFonts w:cs="Arial"/>
                <w:b/>
                <w:bCs/>
                <w:color w:val="000000"/>
              </w:rPr>
            </w:pPr>
            <w:r>
              <w:rPr>
                <w:rFonts w:cs="Arial"/>
                <w:b/>
                <w:bCs/>
                <w:color w:val="000000"/>
              </w:rPr>
              <w:t>Method</w:t>
            </w:r>
          </w:p>
        </w:tc>
        <w:tc>
          <w:tcPr>
            <w:tcW w:w="2701" w:type="dxa"/>
            <w:shd w:val="clear" w:color="auto" w:fill="D9D9D9" w:themeFill="background1" w:themeFillShade="D9"/>
          </w:tcPr>
          <w:p w14:paraId="01DC6E97" w14:textId="77777777" w:rsidR="00162E03" w:rsidRDefault="00162E03" w:rsidP="00DB4EEF">
            <w:pPr>
              <w:overflowPunct/>
              <w:autoSpaceDE/>
              <w:autoSpaceDN/>
              <w:adjustRightInd/>
              <w:spacing w:line="240" w:lineRule="atLeast"/>
              <w:textAlignment w:val="auto"/>
              <w:rPr>
                <w:rFonts w:cs="Arial"/>
                <w:b/>
                <w:bCs/>
                <w:color w:val="000000"/>
              </w:rPr>
            </w:pPr>
            <w:r>
              <w:rPr>
                <w:rFonts w:cs="Arial"/>
                <w:b/>
                <w:bCs/>
                <w:color w:val="000000"/>
              </w:rPr>
              <w:t>Method Details</w:t>
            </w:r>
          </w:p>
        </w:tc>
      </w:tr>
      <w:tr w:rsidR="002A3C85" w:rsidRPr="003F473D" w14:paraId="150F448E" w14:textId="77777777" w:rsidTr="00447344">
        <w:trPr>
          <w:trHeight w:val="73"/>
        </w:trPr>
        <w:tc>
          <w:tcPr>
            <w:tcW w:w="1840" w:type="dxa"/>
            <w:shd w:val="clear" w:color="auto" w:fill="D6E3BC" w:themeFill="accent3" w:themeFillTint="66"/>
            <w:noWrap/>
          </w:tcPr>
          <w:p w14:paraId="7B4039BB" w14:textId="77777777" w:rsidR="002A3C85" w:rsidRPr="00D20BE7" w:rsidRDefault="002A3C85" w:rsidP="00DB4EEF">
            <w:pPr>
              <w:overflowPunct/>
              <w:autoSpaceDE/>
              <w:autoSpaceDN/>
              <w:adjustRightInd/>
              <w:spacing w:line="240" w:lineRule="atLeast"/>
              <w:textAlignment w:val="auto"/>
              <w:rPr>
                <w:color w:val="000000" w:themeColor="text1"/>
                <w:sz w:val="18"/>
              </w:rPr>
            </w:pPr>
            <w:r w:rsidRPr="007359E9">
              <w:rPr>
                <w:rFonts w:cs="Arial"/>
                <w:color w:val="000000"/>
              </w:rPr>
              <w:t>Ignition_Status</w:t>
            </w:r>
          </w:p>
        </w:tc>
        <w:tc>
          <w:tcPr>
            <w:tcW w:w="1844" w:type="dxa"/>
            <w:shd w:val="clear" w:color="auto" w:fill="D6E3BC" w:themeFill="accent3" w:themeFillTint="66"/>
          </w:tcPr>
          <w:p w14:paraId="69F3A63B" w14:textId="77777777" w:rsidR="002A3C85" w:rsidRDefault="002A3C85" w:rsidP="00DB4EEF">
            <w:pPr>
              <w:overflowPunct/>
              <w:autoSpaceDE/>
              <w:autoSpaceDN/>
              <w:adjustRightInd/>
              <w:spacing w:line="240" w:lineRule="atLeast"/>
              <w:textAlignment w:val="auto"/>
              <w:rPr>
                <w:rFonts w:cs="Arial"/>
                <w:color w:val="000000"/>
              </w:rPr>
            </w:pPr>
            <w:r w:rsidRPr="007359E9">
              <w:rPr>
                <w:rFonts w:cs="Arial"/>
                <w:color w:val="000000"/>
              </w:rPr>
              <w:t>Ignition_Status</w:t>
            </w:r>
            <w:r>
              <w:rPr>
                <w:rFonts w:cs="Arial"/>
                <w:color w:val="000000"/>
              </w:rPr>
              <w:t>:</w:t>
            </w:r>
          </w:p>
          <w:p w14:paraId="433D0378" w14:textId="77777777" w:rsidR="002A3C85" w:rsidRPr="00601CDE" w:rsidRDefault="002A3C85" w:rsidP="00DB4EEF">
            <w:pPr>
              <w:overflowPunct/>
              <w:autoSpaceDE/>
              <w:autoSpaceDN/>
              <w:adjustRightInd/>
              <w:spacing w:line="240" w:lineRule="atLeast"/>
              <w:textAlignment w:val="auto"/>
              <w:rPr>
                <w:rFonts w:cs="Arial"/>
              </w:rPr>
            </w:pPr>
            <w:r>
              <w:rPr>
                <w:rFonts w:cs="Arial"/>
                <w:sz w:val="18"/>
              </w:rPr>
              <w:t>Off, ACC, Run, Start</w:t>
            </w:r>
          </w:p>
        </w:tc>
        <w:tc>
          <w:tcPr>
            <w:tcW w:w="1701" w:type="dxa"/>
            <w:shd w:val="clear" w:color="auto" w:fill="D6E3BC" w:themeFill="accent3" w:themeFillTint="66"/>
          </w:tcPr>
          <w:p w14:paraId="16BAEADD" w14:textId="77777777" w:rsidR="002A3C85" w:rsidRPr="00D20BE7" w:rsidRDefault="002A3C85" w:rsidP="00DB4EEF">
            <w:pPr>
              <w:spacing w:line="240" w:lineRule="atLeast"/>
              <w:rPr>
                <w:color w:val="000000" w:themeColor="text1"/>
                <w:sz w:val="18"/>
              </w:rPr>
            </w:pPr>
            <w:r>
              <w:rPr>
                <w:rFonts w:cs="Arial"/>
                <w:sz w:val="18"/>
              </w:rPr>
              <w:t xml:space="preserve"> </w:t>
            </w:r>
          </w:p>
        </w:tc>
        <w:tc>
          <w:tcPr>
            <w:tcW w:w="2124" w:type="dxa"/>
            <w:shd w:val="clear" w:color="auto" w:fill="D6E3BC" w:themeFill="accent3" w:themeFillTint="66"/>
          </w:tcPr>
          <w:p w14:paraId="1BD0D2B7" w14:textId="77777777" w:rsidR="002A3C85" w:rsidRDefault="002A3C85" w:rsidP="00DB4EEF">
            <w:pPr>
              <w:spacing w:line="240" w:lineRule="atLeast"/>
              <w:rPr>
                <w:rFonts w:cs="Arial"/>
                <w:sz w:val="18"/>
              </w:rPr>
            </w:pPr>
            <w:r>
              <w:rPr>
                <w:rFonts w:cs="Arial"/>
                <w:sz w:val="18"/>
              </w:rPr>
              <w:t>HCM (TX)</w:t>
            </w:r>
          </w:p>
          <w:p w14:paraId="35307353" w14:textId="77777777" w:rsidR="002A3C85" w:rsidRDefault="002A3C85" w:rsidP="00DB4EEF">
            <w:pPr>
              <w:spacing w:line="240" w:lineRule="atLeast"/>
              <w:rPr>
                <w:rFonts w:cs="Arial"/>
                <w:sz w:val="18"/>
              </w:rPr>
            </w:pPr>
            <w:r>
              <w:rPr>
                <w:rFonts w:cs="Arial"/>
                <w:sz w:val="18"/>
              </w:rPr>
              <w:t xml:space="preserve">To </w:t>
            </w:r>
          </w:p>
          <w:p w14:paraId="1EC4FD83" w14:textId="77777777" w:rsidR="002A3C85" w:rsidRPr="00D20BE7" w:rsidRDefault="002A3C85" w:rsidP="00DB4EEF">
            <w:pPr>
              <w:spacing w:line="240" w:lineRule="atLeast"/>
              <w:rPr>
                <w:color w:val="000000" w:themeColor="text1"/>
                <w:sz w:val="18"/>
              </w:rPr>
            </w:pPr>
            <w:r>
              <w:rPr>
                <w:rFonts w:cs="Arial"/>
                <w:sz w:val="18"/>
              </w:rPr>
              <w:t>LDCMB and LDCMA</w:t>
            </w:r>
          </w:p>
        </w:tc>
        <w:tc>
          <w:tcPr>
            <w:tcW w:w="2701" w:type="dxa"/>
            <w:shd w:val="clear" w:color="auto" w:fill="D6E3BC" w:themeFill="accent3" w:themeFillTint="66"/>
          </w:tcPr>
          <w:p w14:paraId="063E5393" w14:textId="77777777" w:rsidR="002A3C85" w:rsidRDefault="002A3C85" w:rsidP="00DB4EEF">
            <w:pPr>
              <w:spacing w:line="240" w:lineRule="atLeast"/>
              <w:rPr>
                <w:rFonts w:cs="Arial"/>
                <w:color w:val="000000"/>
              </w:rPr>
            </w:pPr>
            <w:r>
              <w:rPr>
                <w:rFonts w:cs="Arial"/>
                <w:color w:val="000000"/>
              </w:rPr>
              <w:t>VehicleOperationgModes</w:t>
            </w:r>
          </w:p>
          <w:p w14:paraId="2018DEBC" w14:textId="77777777" w:rsidR="002A3C85" w:rsidRDefault="002A3C85" w:rsidP="00DB4EEF">
            <w:pPr>
              <w:spacing w:line="240" w:lineRule="atLeast"/>
              <w:rPr>
                <w:rFonts w:cs="Arial"/>
                <w:color w:val="000000"/>
              </w:rPr>
            </w:pPr>
            <w:r>
              <w:rPr>
                <w:rFonts w:cs="Arial"/>
                <w:color w:val="000000"/>
              </w:rPr>
              <w:t>0x55</w:t>
            </w:r>
          </w:p>
          <w:p w14:paraId="75258BD7" w14:textId="77777777" w:rsidR="002A3C85" w:rsidRDefault="002A3C85" w:rsidP="00DB4EEF">
            <w:pPr>
              <w:spacing w:line="240" w:lineRule="atLeast"/>
              <w:rPr>
                <w:rFonts w:cs="Arial"/>
                <w:color w:val="000000"/>
              </w:rPr>
            </w:pPr>
            <w:r w:rsidRPr="007359E9">
              <w:rPr>
                <w:rFonts w:cs="Arial"/>
                <w:color w:val="000000"/>
              </w:rPr>
              <w:t>BodyInfo_3_</w:t>
            </w:r>
            <w:r>
              <w:rPr>
                <w:rFonts w:cs="Arial"/>
                <w:color w:val="000000"/>
              </w:rPr>
              <w:t>HS2</w:t>
            </w:r>
          </w:p>
          <w:p w14:paraId="3C72A420" w14:textId="77777777" w:rsidR="002A3C85" w:rsidRPr="00D20BE7" w:rsidRDefault="002A3C85" w:rsidP="00DB4EEF">
            <w:pPr>
              <w:spacing w:line="240" w:lineRule="atLeast"/>
              <w:rPr>
                <w:color w:val="000000" w:themeColor="text1"/>
                <w:sz w:val="18"/>
              </w:rPr>
            </w:pPr>
            <w:r>
              <w:rPr>
                <w:rFonts w:cs="Arial"/>
                <w:color w:val="000000"/>
              </w:rPr>
              <w:t>0x3B3</w:t>
            </w:r>
          </w:p>
        </w:tc>
      </w:tr>
      <w:tr w:rsidR="002A3C85" w:rsidRPr="003F473D" w14:paraId="4591A554" w14:textId="77777777" w:rsidTr="00447344">
        <w:trPr>
          <w:trHeight w:val="73"/>
        </w:trPr>
        <w:tc>
          <w:tcPr>
            <w:tcW w:w="1840" w:type="dxa"/>
            <w:shd w:val="clear" w:color="auto" w:fill="D6E3BC" w:themeFill="accent3" w:themeFillTint="66"/>
            <w:noWrap/>
          </w:tcPr>
          <w:p w14:paraId="05C5C8C4" w14:textId="77777777" w:rsidR="002A3C85" w:rsidRPr="007359E9" w:rsidRDefault="002A3C85" w:rsidP="00DB4EEF">
            <w:pPr>
              <w:overflowPunct/>
              <w:autoSpaceDE/>
              <w:autoSpaceDN/>
              <w:adjustRightInd/>
              <w:spacing w:line="240" w:lineRule="atLeast"/>
              <w:textAlignment w:val="auto"/>
              <w:rPr>
                <w:rFonts w:cs="Arial"/>
                <w:color w:val="000000"/>
              </w:rPr>
            </w:pPr>
            <w:r>
              <w:rPr>
                <w:rFonts w:cs="Arial"/>
                <w:color w:val="000000"/>
              </w:rPr>
              <w:t>Front_Fog_Actv_Rq</w:t>
            </w:r>
          </w:p>
        </w:tc>
        <w:tc>
          <w:tcPr>
            <w:tcW w:w="1844" w:type="dxa"/>
            <w:shd w:val="clear" w:color="auto" w:fill="D6E3BC" w:themeFill="accent3" w:themeFillTint="66"/>
          </w:tcPr>
          <w:p w14:paraId="0FB3BE21" w14:textId="77777777" w:rsidR="002A3C85" w:rsidRDefault="002A3C85" w:rsidP="00DB4EEF">
            <w:pPr>
              <w:overflowPunct/>
              <w:autoSpaceDE/>
              <w:autoSpaceDN/>
              <w:adjustRightInd/>
              <w:spacing w:line="240" w:lineRule="atLeast"/>
              <w:textAlignment w:val="auto"/>
              <w:rPr>
                <w:rFonts w:cs="Arial"/>
                <w:color w:val="000000"/>
              </w:rPr>
            </w:pPr>
            <w:r>
              <w:rPr>
                <w:rFonts w:cs="Arial"/>
                <w:color w:val="000000"/>
              </w:rPr>
              <w:t>Front_Fog_Actv_Rq:</w:t>
            </w:r>
          </w:p>
          <w:p w14:paraId="7D91B0EE" w14:textId="77777777" w:rsidR="002A3C85" w:rsidRDefault="002A3C85" w:rsidP="00DB4EEF">
            <w:pPr>
              <w:spacing w:line="240" w:lineRule="atLeast"/>
              <w:rPr>
                <w:rFonts w:cs="Arial"/>
                <w:sz w:val="18"/>
              </w:rPr>
            </w:pPr>
            <w:r>
              <w:rPr>
                <w:rFonts w:cs="Arial"/>
                <w:sz w:val="18"/>
              </w:rPr>
              <w:t>Front Fog OFF</w:t>
            </w:r>
          </w:p>
          <w:p w14:paraId="593D9C76" w14:textId="77777777" w:rsidR="002A3C85" w:rsidRPr="007359E9" w:rsidRDefault="002A3C85" w:rsidP="00DB4EEF">
            <w:pPr>
              <w:overflowPunct/>
              <w:autoSpaceDE/>
              <w:autoSpaceDN/>
              <w:adjustRightInd/>
              <w:spacing w:line="240" w:lineRule="atLeast"/>
              <w:textAlignment w:val="auto"/>
              <w:rPr>
                <w:rFonts w:cs="Arial"/>
                <w:color w:val="000000"/>
              </w:rPr>
            </w:pPr>
            <w:r>
              <w:rPr>
                <w:rFonts w:cs="Arial"/>
                <w:sz w:val="18"/>
              </w:rPr>
              <w:t>Front Fog ON</w:t>
            </w:r>
          </w:p>
        </w:tc>
        <w:tc>
          <w:tcPr>
            <w:tcW w:w="1701" w:type="dxa"/>
            <w:shd w:val="clear" w:color="auto" w:fill="D6E3BC" w:themeFill="accent3" w:themeFillTint="66"/>
          </w:tcPr>
          <w:p w14:paraId="2BA83A67" w14:textId="77777777" w:rsidR="002A3C85" w:rsidRDefault="002A3C85" w:rsidP="00DB4EEF">
            <w:pPr>
              <w:spacing w:line="240" w:lineRule="atLeast"/>
              <w:rPr>
                <w:rFonts w:cs="Arial"/>
                <w:sz w:val="18"/>
              </w:rPr>
            </w:pPr>
          </w:p>
        </w:tc>
        <w:tc>
          <w:tcPr>
            <w:tcW w:w="2124" w:type="dxa"/>
            <w:shd w:val="clear" w:color="auto" w:fill="D6E3BC" w:themeFill="accent3" w:themeFillTint="66"/>
          </w:tcPr>
          <w:p w14:paraId="6FD54B98" w14:textId="77777777" w:rsidR="002A3C85" w:rsidRDefault="002A3C85" w:rsidP="00DB4EEF">
            <w:pPr>
              <w:spacing w:line="240" w:lineRule="atLeast"/>
              <w:rPr>
                <w:rFonts w:cs="Arial"/>
                <w:sz w:val="18"/>
              </w:rPr>
            </w:pPr>
            <w:r>
              <w:rPr>
                <w:rFonts w:cs="Arial"/>
                <w:sz w:val="18"/>
              </w:rPr>
              <w:t>HCM (TX)</w:t>
            </w:r>
          </w:p>
          <w:p w14:paraId="64C1FFAD" w14:textId="77777777" w:rsidR="002A3C85" w:rsidRDefault="002A3C85" w:rsidP="00DB4EEF">
            <w:pPr>
              <w:spacing w:line="240" w:lineRule="atLeast"/>
              <w:rPr>
                <w:rFonts w:cs="Arial"/>
                <w:sz w:val="18"/>
              </w:rPr>
            </w:pPr>
            <w:r>
              <w:rPr>
                <w:rFonts w:cs="Arial"/>
                <w:sz w:val="18"/>
              </w:rPr>
              <w:t xml:space="preserve">To </w:t>
            </w:r>
          </w:p>
          <w:p w14:paraId="017A7AA0" w14:textId="77777777" w:rsidR="002A3C85" w:rsidRDefault="002A3C85" w:rsidP="00DB4EEF">
            <w:pPr>
              <w:spacing w:line="240" w:lineRule="atLeast"/>
              <w:rPr>
                <w:rFonts w:cs="Arial"/>
                <w:sz w:val="18"/>
              </w:rPr>
            </w:pPr>
            <w:r>
              <w:rPr>
                <w:rFonts w:cs="Arial"/>
                <w:sz w:val="18"/>
              </w:rPr>
              <w:t>LDCMB and LDCMA</w:t>
            </w:r>
          </w:p>
        </w:tc>
        <w:tc>
          <w:tcPr>
            <w:tcW w:w="2701" w:type="dxa"/>
            <w:shd w:val="clear" w:color="auto" w:fill="D6E3BC" w:themeFill="accent3" w:themeFillTint="66"/>
          </w:tcPr>
          <w:p w14:paraId="52BEF962" w14:textId="77777777" w:rsidR="002A3C85" w:rsidRDefault="002A3C85" w:rsidP="00DB4EEF">
            <w:pPr>
              <w:spacing w:line="240" w:lineRule="atLeast"/>
              <w:rPr>
                <w:rFonts w:cs="Arial"/>
                <w:color w:val="000000"/>
              </w:rPr>
            </w:pPr>
            <w:r>
              <w:rPr>
                <w:rFonts w:cs="Arial"/>
                <w:color w:val="000000"/>
              </w:rPr>
              <w:t>BaseFeaturesActvRq</w:t>
            </w:r>
          </w:p>
          <w:p w14:paraId="0371F35B" w14:textId="77777777" w:rsidR="002A3C85" w:rsidRPr="007359E9" w:rsidRDefault="002A3C85" w:rsidP="00DB4EEF">
            <w:pPr>
              <w:spacing w:line="240" w:lineRule="atLeast"/>
              <w:rPr>
                <w:rFonts w:cs="Arial"/>
                <w:color w:val="000000"/>
              </w:rPr>
            </w:pPr>
            <w:r>
              <w:rPr>
                <w:rFonts w:cs="Arial"/>
                <w:color w:val="000000"/>
              </w:rPr>
              <w:t>0x50</w:t>
            </w:r>
            <w:r w:rsidRPr="00917F57">
              <w:rPr>
                <w:rFonts w:cs="Arial"/>
                <w:color w:val="000000"/>
              </w:rPr>
              <w:t xml:space="preserve"> </w:t>
            </w:r>
          </w:p>
        </w:tc>
      </w:tr>
      <w:tr w:rsidR="002A3C85" w:rsidRPr="00123945" w14:paraId="42A6B5FB" w14:textId="77777777" w:rsidTr="00447344">
        <w:trPr>
          <w:trHeight w:val="73"/>
        </w:trPr>
        <w:tc>
          <w:tcPr>
            <w:tcW w:w="1840" w:type="dxa"/>
            <w:shd w:val="clear" w:color="auto" w:fill="D6E3BC" w:themeFill="accent3" w:themeFillTint="66"/>
            <w:noWrap/>
          </w:tcPr>
          <w:p w14:paraId="7F8054FD" w14:textId="77777777" w:rsidR="002A3C85" w:rsidRPr="007359E9" w:rsidRDefault="002A3C85" w:rsidP="00DB4EEF">
            <w:pPr>
              <w:overflowPunct/>
              <w:autoSpaceDE/>
              <w:autoSpaceDN/>
              <w:adjustRightInd/>
              <w:spacing w:line="240" w:lineRule="atLeast"/>
              <w:textAlignment w:val="auto"/>
              <w:rPr>
                <w:rFonts w:cs="Arial"/>
                <w:color w:val="000000"/>
              </w:rPr>
            </w:pPr>
            <w:r>
              <w:rPr>
                <w:rFonts w:cs="Arial"/>
                <w:color w:val="000000"/>
              </w:rPr>
              <w:t>LowBeam_Stat</w:t>
            </w:r>
          </w:p>
        </w:tc>
        <w:tc>
          <w:tcPr>
            <w:tcW w:w="1844" w:type="dxa"/>
            <w:shd w:val="clear" w:color="auto" w:fill="D6E3BC" w:themeFill="accent3" w:themeFillTint="66"/>
          </w:tcPr>
          <w:p w14:paraId="79496711" w14:textId="77777777" w:rsidR="002A3C85" w:rsidRDefault="002A3C85" w:rsidP="00DB4EEF">
            <w:pPr>
              <w:overflowPunct/>
              <w:autoSpaceDE/>
              <w:autoSpaceDN/>
              <w:adjustRightInd/>
              <w:spacing w:line="240" w:lineRule="atLeast"/>
              <w:textAlignment w:val="auto"/>
              <w:rPr>
                <w:rFonts w:cs="Arial"/>
                <w:color w:val="000000"/>
              </w:rPr>
            </w:pPr>
            <w:r>
              <w:rPr>
                <w:rFonts w:cs="Arial"/>
                <w:color w:val="000000"/>
              </w:rPr>
              <w:t>LowBeam_Stat</w:t>
            </w:r>
          </w:p>
          <w:p w14:paraId="1003EC71" w14:textId="77777777" w:rsidR="002A3C85" w:rsidRDefault="002A3C85" w:rsidP="00DB4EEF">
            <w:pPr>
              <w:spacing w:line="240" w:lineRule="atLeast"/>
              <w:rPr>
                <w:rFonts w:cs="Arial"/>
                <w:sz w:val="18"/>
              </w:rPr>
            </w:pPr>
            <w:r>
              <w:rPr>
                <w:rFonts w:cs="Arial"/>
                <w:sz w:val="18"/>
              </w:rPr>
              <w:t>Default</w:t>
            </w:r>
          </w:p>
          <w:p w14:paraId="019268DF" w14:textId="77777777" w:rsidR="002A3C85" w:rsidRPr="007359E9" w:rsidRDefault="002A3C85" w:rsidP="00DB4EEF">
            <w:pPr>
              <w:overflowPunct/>
              <w:autoSpaceDE/>
              <w:autoSpaceDN/>
              <w:adjustRightInd/>
              <w:spacing w:line="240" w:lineRule="atLeast"/>
              <w:textAlignment w:val="auto"/>
              <w:rPr>
                <w:rFonts w:cs="Arial"/>
                <w:color w:val="000000"/>
              </w:rPr>
            </w:pPr>
            <w:r>
              <w:rPr>
                <w:rFonts w:cs="Arial"/>
                <w:sz w:val="18"/>
              </w:rPr>
              <w:t>Low Beam Active</w:t>
            </w:r>
          </w:p>
        </w:tc>
        <w:tc>
          <w:tcPr>
            <w:tcW w:w="1701" w:type="dxa"/>
            <w:shd w:val="clear" w:color="auto" w:fill="D6E3BC" w:themeFill="accent3" w:themeFillTint="66"/>
          </w:tcPr>
          <w:p w14:paraId="68CDE0DE" w14:textId="77777777" w:rsidR="002A3C85" w:rsidRDefault="002A3C85" w:rsidP="00DB4EEF">
            <w:pPr>
              <w:spacing w:line="240" w:lineRule="atLeast"/>
              <w:rPr>
                <w:rFonts w:cs="Arial"/>
                <w:sz w:val="18"/>
              </w:rPr>
            </w:pPr>
          </w:p>
        </w:tc>
        <w:tc>
          <w:tcPr>
            <w:tcW w:w="2124" w:type="dxa"/>
            <w:shd w:val="clear" w:color="auto" w:fill="D6E3BC" w:themeFill="accent3" w:themeFillTint="66"/>
          </w:tcPr>
          <w:p w14:paraId="3D3884C8" w14:textId="77777777" w:rsidR="002A3C85" w:rsidRDefault="002A3C85" w:rsidP="00DB4EEF">
            <w:pPr>
              <w:spacing w:line="240" w:lineRule="atLeast"/>
              <w:rPr>
                <w:rFonts w:cs="Arial"/>
                <w:sz w:val="18"/>
              </w:rPr>
            </w:pPr>
            <w:r>
              <w:rPr>
                <w:rFonts w:cs="Arial"/>
                <w:sz w:val="18"/>
              </w:rPr>
              <w:t>HCM (TX)</w:t>
            </w:r>
          </w:p>
          <w:p w14:paraId="3C4AD3AF" w14:textId="77777777" w:rsidR="002A3C85" w:rsidRDefault="002A3C85" w:rsidP="00DB4EEF">
            <w:pPr>
              <w:spacing w:line="240" w:lineRule="atLeast"/>
              <w:rPr>
                <w:rFonts w:cs="Arial"/>
                <w:sz w:val="18"/>
              </w:rPr>
            </w:pPr>
            <w:r>
              <w:rPr>
                <w:rFonts w:cs="Arial"/>
                <w:sz w:val="18"/>
              </w:rPr>
              <w:t xml:space="preserve">To </w:t>
            </w:r>
          </w:p>
          <w:p w14:paraId="1DA7B10D" w14:textId="77777777" w:rsidR="002A3C85" w:rsidRDefault="002A3C85" w:rsidP="00DB4EEF">
            <w:pPr>
              <w:spacing w:line="240" w:lineRule="atLeast"/>
              <w:rPr>
                <w:rFonts w:cs="Arial"/>
                <w:sz w:val="18"/>
              </w:rPr>
            </w:pPr>
            <w:r>
              <w:rPr>
                <w:rFonts w:cs="Arial"/>
                <w:sz w:val="18"/>
              </w:rPr>
              <w:t>LDCMB and LDCMA</w:t>
            </w:r>
          </w:p>
        </w:tc>
        <w:tc>
          <w:tcPr>
            <w:tcW w:w="2701" w:type="dxa"/>
            <w:shd w:val="clear" w:color="auto" w:fill="D6E3BC" w:themeFill="accent3" w:themeFillTint="66"/>
          </w:tcPr>
          <w:p w14:paraId="453FF658" w14:textId="77777777" w:rsidR="002A3C85" w:rsidRPr="00123945" w:rsidRDefault="002A3C85" w:rsidP="00DB4EEF">
            <w:pPr>
              <w:spacing w:line="240" w:lineRule="atLeast"/>
              <w:rPr>
                <w:rFonts w:cs="Arial"/>
                <w:color w:val="000000"/>
                <w:lang w:val="pt-BR"/>
              </w:rPr>
            </w:pPr>
            <w:r w:rsidRPr="00123945">
              <w:rPr>
                <w:rFonts w:cs="Arial"/>
                <w:color w:val="000000"/>
                <w:lang w:val="pt-BR"/>
              </w:rPr>
              <w:t>BaseFeaturesActvRq</w:t>
            </w:r>
          </w:p>
          <w:p w14:paraId="41DA77C5" w14:textId="77777777" w:rsidR="002A3C85" w:rsidRPr="00123945" w:rsidRDefault="002A3C85" w:rsidP="00DB4EEF">
            <w:pPr>
              <w:spacing w:line="240" w:lineRule="atLeast"/>
              <w:rPr>
                <w:rFonts w:cs="Arial"/>
                <w:color w:val="000000"/>
                <w:lang w:val="pt-BR"/>
              </w:rPr>
            </w:pPr>
            <w:r w:rsidRPr="00123945">
              <w:rPr>
                <w:rFonts w:cs="Arial"/>
                <w:color w:val="000000"/>
                <w:lang w:val="pt-BR"/>
              </w:rPr>
              <w:t xml:space="preserve">0x50 </w:t>
            </w:r>
          </w:p>
          <w:p w14:paraId="75318652" w14:textId="77777777" w:rsidR="002A3C85" w:rsidRPr="00123945" w:rsidRDefault="002A3C85" w:rsidP="00DB4EEF">
            <w:pPr>
              <w:spacing w:line="240" w:lineRule="atLeast"/>
              <w:rPr>
                <w:rFonts w:cs="Arial"/>
                <w:color w:val="000000"/>
                <w:lang w:val="pt-BR"/>
              </w:rPr>
            </w:pPr>
            <w:r w:rsidRPr="00123945">
              <w:rPr>
                <w:rFonts w:cs="Arial"/>
                <w:color w:val="000000"/>
                <w:lang w:val="pt-BR"/>
              </w:rPr>
              <w:t xml:space="preserve">E2E_BCMtoLDCM </w:t>
            </w:r>
          </w:p>
          <w:p w14:paraId="07FAFC1E" w14:textId="77777777" w:rsidR="002A3C85" w:rsidRPr="00123945" w:rsidRDefault="002A3C85" w:rsidP="00DB4EEF">
            <w:pPr>
              <w:spacing w:line="240" w:lineRule="atLeast"/>
              <w:rPr>
                <w:rFonts w:cs="Arial"/>
                <w:color w:val="000000"/>
                <w:lang w:val="pt-BR"/>
              </w:rPr>
            </w:pPr>
            <w:r w:rsidRPr="00123945">
              <w:rPr>
                <w:rFonts w:cs="Arial"/>
                <w:color w:val="000000"/>
                <w:lang w:val="pt-BR"/>
              </w:rPr>
              <w:t>0x320</w:t>
            </w:r>
          </w:p>
        </w:tc>
      </w:tr>
      <w:tr w:rsidR="00447344" w:rsidRPr="003F473D" w14:paraId="23E34284" w14:textId="77777777" w:rsidTr="00447344">
        <w:trPr>
          <w:trHeight w:val="73"/>
        </w:trPr>
        <w:tc>
          <w:tcPr>
            <w:tcW w:w="1840" w:type="dxa"/>
            <w:shd w:val="clear" w:color="auto" w:fill="D6E3BC" w:themeFill="accent3" w:themeFillTint="66"/>
            <w:noWrap/>
          </w:tcPr>
          <w:p w14:paraId="3A367DD0" w14:textId="4D61575E" w:rsidR="00447344" w:rsidRDefault="00447344" w:rsidP="00447344">
            <w:pPr>
              <w:overflowPunct/>
              <w:autoSpaceDE/>
              <w:autoSpaceDN/>
              <w:adjustRightInd/>
              <w:spacing w:line="240" w:lineRule="atLeast"/>
              <w:textAlignment w:val="auto"/>
              <w:rPr>
                <w:rFonts w:cs="Arial"/>
                <w:color w:val="000000"/>
              </w:rPr>
            </w:pPr>
            <w:r w:rsidRPr="00CC4B87">
              <w:rPr>
                <w:rFonts w:cs="Arial"/>
                <w:sz w:val="18"/>
              </w:rPr>
              <w:t>Ignition_Status</w:t>
            </w:r>
          </w:p>
        </w:tc>
        <w:tc>
          <w:tcPr>
            <w:tcW w:w="1844" w:type="dxa"/>
            <w:shd w:val="clear" w:color="auto" w:fill="D6E3BC" w:themeFill="accent3" w:themeFillTint="66"/>
          </w:tcPr>
          <w:p w14:paraId="57855F1D" w14:textId="2A61885E" w:rsidR="00447344" w:rsidRDefault="00447344" w:rsidP="00447344">
            <w:pPr>
              <w:overflowPunct/>
              <w:autoSpaceDE/>
              <w:autoSpaceDN/>
              <w:adjustRightInd/>
              <w:spacing w:line="240" w:lineRule="atLeast"/>
              <w:textAlignment w:val="auto"/>
              <w:rPr>
                <w:rFonts w:cs="Arial"/>
                <w:color w:val="000000"/>
              </w:rPr>
            </w:pPr>
            <w:r w:rsidRPr="00CC4B87">
              <w:rPr>
                <w:rFonts w:cs="Arial"/>
                <w:sz w:val="18"/>
              </w:rPr>
              <w:t>Ignition_Status</w:t>
            </w:r>
          </w:p>
        </w:tc>
        <w:tc>
          <w:tcPr>
            <w:tcW w:w="1701" w:type="dxa"/>
            <w:shd w:val="clear" w:color="auto" w:fill="D6E3BC" w:themeFill="accent3" w:themeFillTint="66"/>
          </w:tcPr>
          <w:p w14:paraId="329ED179"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11D6E50E" w14:textId="7AB9421B" w:rsidR="00447344" w:rsidRDefault="00447344" w:rsidP="00447344">
            <w:pPr>
              <w:spacing w:line="240" w:lineRule="atLeast"/>
              <w:rPr>
                <w:rFonts w:cs="Arial"/>
                <w:sz w:val="18"/>
              </w:rPr>
            </w:pPr>
            <w:r>
              <w:rPr>
                <w:rFonts w:cs="Arial"/>
                <w:sz w:val="18"/>
              </w:rPr>
              <w:t>BCM to LDM</w:t>
            </w:r>
          </w:p>
        </w:tc>
        <w:tc>
          <w:tcPr>
            <w:tcW w:w="2701" w:type="dxa"/>
            <w:shd w:val="clear" w:color="auto" w:fill="D6E3BC" w:themeFill="accent3" w:themeFillTint="66"/>
          </w:tcPr>
          <w:p w14:paraId="3029FC59" w14:textId="77777777" w:rsidR="00447344" w:rsidRDefault="00447344" w:rsidP="00447344">
            <w:pPr>
              <w:spacing w:line="240" w:lineRule="atLeast"/>
              <w:rPr>
                <w:rFonts w:cs="Arial"/>
                <w:sz w:val="18"/>
              </w:rPr>
            </w:pPr>
            <w:r>
              <w:rPr>
                <w:rFonts w:cs="Arial"/>
                <w:sz w:val="18"/>
              </w:rPr>
              <w:t>LIN</w:t>
            </w:r>
          </w:p>
          <w:p w14:paraId="7C1DF23F" w14:textId="55C2A398" w:rsidR="00447344" w:rsidRDefault="00447344" w:rsidP="00447344">
            <w:pPr>
              <w:spacing w:line="240" w:lineRule="atLeast"/>
              <w:rPr>
                <w:rFonts w:cs="Arial"/>
                <w:color w:val="000000"/>
              </w:rPr>
            </w:pPr>
            <w:r>
              <w:rPr>
                <w:rFonts w:cs="Arial"/>
                <w:sz w:val="18"/>
              </w:rPr>
              <w:lastRenderedPageBreak/>
              <w:t>BCM_L5_FC1(0) - 0</w:t>
            </w:r>
          </w:p>
        </w:tc>
      </w:tr>
      <w:tr w:rsidR="00447344" w:rsidRPr="003F473D" w14:paraId="77A8A4C3" w14:textId="77777777" w:rsidTr="00447344">
        <w:trPr>
          <w:trHeight w:val="73"/>
        </w:trPr>
        <w:tc>
          <w:tcPr>
            <w:tcW w:w="1840" w:type="dxa"/>
            <w:shd w:val="clear" w:color="auto" w:fill="D6E3BC" w:themeFill="accent3" w:themeFillTint="66"/>
            <w:noWrap/>
          </w:tcPr>
          <w:p w14:paraId="580F3677" w14:textId="33B347C1" w:rsidR="00447344" w:rsidRDefault="00447344" w:rsidP="00447344">
            <w:pPr>
              <w:overflowPunct/>
              <w:autoSpaceDE/>
              <w:autoSpaceDN/>
              <w:adjustRightInd/>
              <w:spacing w:line="240" w:lineRule="atLeast"/>
              <w:textAlignment w:val="auto"/>
              <w:rPr>
                <w:rFonts w:cs="Arial"/>
                <w:color w:val="000000"/>
              </w:rPr>
            </w:pPr>
            <w:r w:rsidRPr="0080670E">
              <w:rPr>
                <w:rFonts w:cs="Arial"/>
                <w:sz w:val="18"/>
              </w:rPr>
              <w:lastRenderedPageBreak/>
              <w:t>Ignition_Status</w:t>
            </w:r>
          </w:p>
        </w:tc>
        <w:tc>
          <w:tcPr>
            <w:tcW w:w="1844" w:type="dxa"/>
            <w:shd w:val="clear" w:color="auto" w:fill="D6E3BC" w:themeFill="accent3" w:themeFillTint="66"/>
          </w:tcPr>
          <w:p w14:paraId="5AA946D9" w14:textId="7FD48F13" w:rsidR="00447344" w:rsidRDefault="00447344" w:rsidP="00447344">
            <w:pPr>
              <w:overflowPunct/>
              <w:autoSpaceDE/>
              <w:autoSpaceDN/>
              <w:adjustRightInd/>
              <w:spacing w:line="240" w:lineRule="atLeast"/>
              <w:textAlignment w:val="auto"/>
              <w:rPr>
                <w:rFonts w:cs="Arial"/>
                <w:color w:val="000000"/>
              </w:rPr>
            </w:pPr>
            <w:r w:rsidRPr="0080670E">
              <w:rPr>
                <w:rFonts w:cs="Arial"/>
                <w:sz w:val="18"/>
              </w:rPr>
              <w:t>Ignition_Status</w:t>
            </w:r>
          </w:p>
        </w:tc>
        <w:tc>
          <w:tcPr>
            <w:tcW w:w="1701" w:type="dxa"/>
            <w:shd w:val="clear" w:color="auto" w:fill="D6E3BC" w:themeFill="accent3" w:themeFillTint="66"/>
          </w:tcPr>
          <w:p w14:paraId="2B0FE7F2"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1C420516" w14:textId="1881D58C" w:rsidR="00447344" w:rsidRDefault="00447344" w:rsidP="00447344">
            <w:pPr>
              <w:spacing w:line="240" w:lineRule="atLeast"/>
              <w:rPr>
                <w:rFonts w:cs="Arial"/>
                <w:sz w:val="18"/>
              </w:rPr>
            </w:pPr>
            <w:r>
              <w:rPr>
                <w:rFonts w:cs="Arial"/>
                <w:sz w:val="18"/>
              </w:rPr>
              <w:t>BCM to LINHSM</w:t>
            </w:r>
          </w:p>
        </w:tc>
        <w:tc>
          <w:tcPr>
            <w:tcW w:w="2701" w:type="dxa"/>
            <w:shd w:val="clear" w:color="auto" w:fill="D6E3BC" w:themeFill="accent3" w:themeFillTint="66"/>
          </w:tcPr>
          <w:p w14:paraId="2BC9CC20" w14:textId="47EA2943" w:rsidR="00447344" w:rsidRDefault="00447344" w:rsidP="00447344">
            <w:pPr>
              <w:spacing w:line="240" w:lineRule="atLeast"/>
              <w:rPr>
                <w:rFonts w:cs="Arial"/>
                <w:color w:val="000000"/>
              </w:rPr>
            </w:pPr>
            <w:r w:rsidRPr="00BB3712">
              <w:rPr>
                <w:rFonts w:cs="Arial"/>
                <w:sz w:val="18"/>
              </w:rPr>
              <w:t>BCM_LIN_Frm01(7)</w:t>
            </w:r>
          </w:p>
        </w:tc>
      </w:tr>
      <w:tr w:rsidR="00447344" w:rsidRPr="003F473D" w14:paraId="72C3DA69" w14:textId="77777777" w:rsidTr="00447344">
        <w:trPr>
          <w:trHeight w:val="73"/>
        </w:trPr>
        <w:tc>
          <w:tcPr>
            <w:tcW w:w="1840" w:type="dxa"/>
            <w:shd w:val="clear" w:color="auto" w:fill="D6E3BC" w:themeFill="accent3" w:themeFillTint="66"/>
            <w:noWrap/>
          </w:tcPr>
          <w:p w14:paraId="2B8348BD" w14:textId="28217294" w:rsidR="00447344" w:rsidRDefault="00447344" w:rsidP="00447344">
            <w:pPr>
              <w:overflowPunct/>
              <w:autoSpaceDE/>
              <w:autoSpaceDN/>
              <w:adjustRightInd/>
              <w:spacing w:line="240" w:lineRule="atLeast"/>
              <w:textAlignment w:val="auto"/>
              <w:rPr>
                <w:rFonts w:cs="Arial"/>
                <w:color w:val="000000"/>
              </w:rPr>
            </w:pPr>
            <w:r w:rsidRPr="0080670E">
              <w:rPr>
                <w:rFonts w:cs="Arial"/>
                <w:sz w:val="18"/>
              </w:rPr>
              <w:t>Parklamp_Status</w:t>
            </w:r>
          </w:p>
        </w:tc>
        <w:tc>
          <w:tcPr>
            <w:tcW w:w="1844" w:type="dxa"/>
            <w:shd w:val="clear" w:color="auto" w:fill="D6E3BC" w:themeFill="accent3" w:themeFillTint="66"/>
          </w:tcPr>
          <w:p w14:paraId="668A40A4" w14:textId="26354E77" w:rsidR="00447344" w:rsidRDefault="00447344" w:rsidP="00447344">
            <w:pPr>
              <w:overflowPunct/>
              <w:autoSpaceDE/>
              <w:autoSpaceDN/>
              <w:adjustRightInd/>
              <w:spacing w:line="240" w:lineRule="atLeast"/>
              <w:textAlignment w:val="auto"/>
              <w:rPr>
                <w:rFonts w:cs="Arial"/>
                <w:color w:val="000000"/>
              </w:rPr>
            </w:pPr>
            <w:r w:rsidRPr="0080670E">
              <w:rPr>
                <w:rFonts w:cs="Arial"/>
                <w:sz w:val="18"/>
              </w:rPr>
              <w:t>Parklamp_Status</w:t>
            </w:r>
          </w:p>
        </w:tc>
        <w:tc>
          <w:tcPr>
            <w:tcW w:w="1701" w:type="dxa"/>
            <w:shd w:val="clear" w:color="auto" w:fill="D6E3BC" w:themeFill="accent3" w:themeFillTint="66"/>
          </w:tcPr>
          <w:p w14:paraId="60DEC671"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5D6FC859" w14:textId="660FF5A2" w:rsidR="00447344" w:rsidRDefault="00447344" w:rsidP="00447344">
            <w:pPr>
              <w:spacing w:line="240" w:lineRule="atLeast"/>
              <w:rPr>
                <w:rFonts w:cs="Arial"/>
                <w:sz w:val="18"/>
              </w:rPr>
            </w:pPr>
            <w:r w:rsidRPr="00F40F05">
              <w:rPr>
                <w:rFonts w:cs="Arial"/>
                <w:sz w:val="18"/>
              </w:rPr>
              <w:t>BCM to LINHSM</w:t>
            </w:r>
          </w:p>
        </w:tc>
        <w:tc>
          <w:tcPr>
            <w:tcW w:w="2701" w:type="dxa"/>
            <w:shd w:val="clear" w:color="auto" w:fill="D6E3BC" w:themeFill="accent3" w:themeFillTint="66"/>
          </w:tcPr>
          <w:p w14:paraId="2465DC5E" w14:textId="0D4F2FDB" w:rsidR="00447344" w:rsidRDefault="00447344" w:rsidP="00447344">
            <w:pPr>
              <w:spacing w:line="240" w:lineRule="atLeast"/>
              <w:rPr>
                <w:rFonts w:cs="Arial"/>
                <w:color w:val="000000"/>
              </w:rPr>
            </w:pPr>
            <w:r w:rsidRPr="008D4C05">
              <w:rPr>
                <w:rFonts w:cs="Arial"/>
                <w:sz w:val="18"/>
              </w:rPr>
              <w:t>BCM_LIN_Frm01(7)</w:t>
            </w:r>
          </w:p>
        </w:tc>
      </w:tr>
      <w:tr w:rsidR="00447344" w:rsidRPr="003F473D" w14:paraId="44612B09" w14:textId="77777777" w:rsidTr="00447344">
        <w:trPr>
          <w:trHeight w:val="73"/>
        </w:trPr>
        <w:tc>
          <w:tcPr>
            <w:tcW w:w="1840" w:type="dxa"/>
            <w:shd w:val="clear" w:color="auto" w:fill="D6E3BC" w:themeFill="accent3" w:themeFillTint="66"/>
            <w:noWrap/>
          </w:tcPr>
          <w:p w14:paraId="121317A2" w14:textId="0DEE2C1D" w:rsidR="00447344" w:rsidRDefault="00447344" w:rsidP="00447344">
            <w:pPr>
              <w:overflowPunct/>
              <w:autoSpaceDE/>
              <w:autoSpaceDN/>
              <w:adjustRightInd/>
              <w:spacing w:line="240" w:lineRule="atLeast"/>
              <w:textAlignment w:val="auto"/>
              <w:rPr>
                <w:rFonts w:cs="Arial"/>
                <w:color w:val="000000"/>
              </w:rPr>
            </w:pPr>
            <w:r w:rsidRPr="0080670E">
              <w:rPr>
                <w:rFonts w:cs="Arial"/>
                <w:sz w:val="18"/>
              </w:rPr>
              <w:t>HeadLghtEnbl_B_Stat</w:t>
            </w:r>
          </w:p>
        </w:tc>
        <w:tc>
          <w:tcPr>
            <w:tcW w:w="1844" w:type="dxa"/>
            <w:shd w:val="clear" w:color="auto" w:fill="D6E3BC" w:themeFill="accent3" w:themeFillTint="66"/>
          </w:tcPr>
          <w:p w14:paraId="017E57E1" w14:textId="051F041E" w:rsidR="00447344" w:rsidRDefault="00447344" w:rsidP="00447344">
            <w:pPr>
              <w:overflowPunct/>
              <w:autoSpaceDE/>
              <w:autoSpaceDN/>
              <w:adjustRightInd/>
              <w:spacing w:line="240" w:lineRule="atLeast"/>
              <w:textAlignment w:val="auto"/>
              <w:rPr>
                <w:rFonts w:cs="Arial"/>
                <w:color w:val="000000"/>
              </w:rPr>
            </w:pPr>
            <w:r w:rsidRPr="0080670E">
              <w:rPr>
                <w:rFonts w:cs="Arial"/>
                <w:sz w:val="18"/>
              </w:rPr>
              <w:t>HeadLghtEnbl_B_Stat</w:t>
            </w:r>
          </w:p>
        </w:tc>
        <w:tc>
          <w:tcPr>
            <w:tcW w:w="1701" w:type="dxa"/>
            <w:shd w:val="clear" w:color="auto" w:fill="D6E3BC" w:themeFill="accent3" w:themeFillTint="66"/>
          </w:tcPr>
          <w:p w14:paraId="66FE04CA"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3A0AA01D" w14:textId="11EDB37D" w:rsidR="00447344" w:rsidRDefault="00447344" w:rsidP="00447344">
            <w:pPr>
              <w:spacing w:line="240" w:lineRule="atLeast"/>
              <w:rPr>
                <w:rFonts w:cs="Arial"/>
                <w:sz w:val="18"/>
              </w:rPr>
            </w:pPr>
            <w:r w:rsidRPr="00F40F05">
              <w:rPr>
                <w:rFonts w:cs="Arial"/>
                <w:sz w:val="18"/>
              </w:rPr>
              <w:t>BCM to LINHSM</w:t>
            </w:r>
          </w:p>
        </w:tc>
        <w:tc>
          <w:tcPr>
            <w:tcW w:w="2701" w:type="dxa"/>
            <w:shd w:val="clear" w:color="auto" w:fill="D6E3BC" w:themeFill="accent3" w:themeFillTint="66"/>
          </w:tcPr>
          <w:p w14:paraId="44AD3899" w14:textId="670B8BEA" w:rsidR="00447344" w:rsidRDefault="00447344" w:rsidP="00447344">
            <w:pPr>
              <w:spacing w:line="240" w:lineRule="atLeast"/>
              <w:rPr>
                <w:rFonts w:cs="Arial"/>
                <w:color w:val="000000"/>
              </w:rPr>
            </w:pPr>
            <w:r w:rsidRPr="008D4C05">
              <w:rPr>
                <w:rFonts w:cs="Arial"/>
                <w:sz w:val="18"/>
              </w:rPr>
              <w:t>BCM_LIN_Frm01(7)</w:t>
            </w:r>
          </w:p>
        </w:tc>
      </w:tr>
      <w:tr w:rsidR="00447344" w:rsidRPr="003F473D" w14:paraId="03F1F45B" w14:textId="77777777" w:rsidTr="00447344">
        <w:trPr>
          <w:trHeight w:val="73"/>
        </w:trPr>
        <w:tc>
          <w:tcPr>
            <w:tcW w:w="1840" w:type="dxa"/>
            <w:shd w:val="clear" w:color="auto" w:fill="D6E3BC" w:themeFill="accent3" w:themeFillTint="66"/>
            <w:noWrap/>
          </w:tcPr>
          <w:p w14:paraId="5A7857DC" w14:textId="355B5333" w:rsidR="00447344" w:rsidRDefault="00447344" w:rsidP="00447344">
            <w:pPr>
              <w:overflowPunct/>
              <w:autoSpaceDE/>
              <w:autoSpaceDN/>
              <w:adjustRightInd/>
              <w:spacing w:line="240" w:lineRule="atLeast"/>
              <w:textAlignment w:val="auto"/>
              <w:rPr>
                <w:rFonts w:cs="Arial"/>
                <w:color w:val="000000"/>
              </w:rPr>
            </w:pPr>
            <w:r w:rsidRPr="00505075">
              <w:rPr>
                <w:rFonts w:cs="Arial"/>
                <w:sz w:val="18"/>
              </w:rPr>
              <w:t>HS_Ind_Pos</w:t>
            </w:r>
          </w:p>
        </w:tc>
        <w:tc>
          <w:tcPr>
            <w:tcW w:w="1844" w:type="dxa"/>
            <w:shd w:val="clear" w:color="auto" w:fill="D6E3BC" w:themeFill="accent3" w:themeFillTint="66"/>
          </w:tcPr>
          <w:p w14:paraId="55CF6A36" w14:textId="0B93AAB1" w:rsidR="00447344" w:rsidRDefault="00447344" w:rsidP="00447344">
            <w:pPr>
              <w:overflowPunct/>
              <w:autoSpaceDE/>
              <w:autoSpaceDN/>
              <w:adjustRightInd/>
              <w:spacing w:line="240" w:lineRule="atLeast"/>
              <w:textAlignment w:val="auto"/>
              <w:rPr>
                <w:rFonts w:cs="Arial"/>
                <w:color w:val="000000"/>
              </w:rPr>
            </w:pPr>
            <w:r w:rsidRPr="00505075">
              <w:rPr>
                <w:rFonts w:cs="Arial"/>
                <w:sz w:val="18"/>
              </w:rPr>
              <w:t>HS_Ind_Pos</w:t>
            </w:r>
          </w:p>
        </w:tc>
        <w:tc>
          <w:tcPr>
            <w:tcW w:w="1701" w:type="dxa"/>
            <w:shd w:val="clear" w:color="auto" w:fill="D6E3BC" w:themeFill="accent3" w:themeFillTint="66"/>
          </w:tcPr>
          <w:p w14:paraId="112A8AE9"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281FD8B3" w14:textId="3B07EFA4" w:rsidR="00447344" w:rsidRDefault="00447344" w:rsidP="00447344">
            <w:pPr>
              <w:spacing w:line="240" w:lineRule="atLeast"/>
              <w:rPr>
                <w:rFonts w:cs="Arial"/>
                <w:sz w:val="18"/>
              </w:rPr>
            </w:pPr>
            <w:r w:rsidRPr="00F40F05">
              <w:rPr>
                <w:rFonts w:cs="Arial"/>
                <w:sz w:val="18"/>
              </w:rPr>
              <w:t>BCM to LINHSM</w:t>
            </w:r>
          </w:p>
        </w:tc>
        <w:tc>
          <w:tcPr>
            <w:tcW w:w="2701" w:type="dxa"/>
            <w:shd w:val="clear" w:color="auto" w:fill="D6E3BC" w:themeFill="accent3" w:themeFillTint="66"/>
          </w:tcPr>
          <w:p w14:paraId="68C90C83" w14:textId="3A8127EB" w:rsidR="00447344" w:rsidRDefault="00447344" w:rsidP="00447344">
            <w:pPr>
              <w:spacing w:line="240" w:lineRule="atLeast"/>
              <w:rPr>
                <w:rFonts w:cs="Arial"/>
                <w:color w:val="000000"/>
              </w:rPr>
            </w:pPr>
            <w:r w:rsidRPr="008D4C05">
              <w:rPr>
                <w:rFonts w:cs="Arial"/>
                <w:sz w:val="18"/>
              </w:rPr>
              <w:t>BCM_LIN_Frm01(7)</w:t>
            </w:r>
          </w:p>
        </w:tc>
      </w:tr>
      <w:tr w:rsidR="00447344" w:rsidRPr="003F473D" w14:paraId="6D80C807" w14:textId="77777777" w:rsidTr="00447344">
        <w:trPr>
          <w:trHeight w:val="73"/>
        </w:trPr>
        <w:tc>
          <w:tcPr>
            <w:tcW w:w="1840" w:type="dxa"/>
            <w:shd w:val="clear" w:color="auto" w:fill="D6E3BC" w:themeFill="accent3" w:themeFillTint="66"/>
            <w:noWrap/>
          </w:tcPr>
          <w:p w14:paraId="7170B7B9" w14:textId="4C4C65CA" w:rsidR="00447344" w:rsidRDefault="00447344" w:rsidP="00447344">
            <w:pPr>
              <w:overflowPunct/>
              <w:autoSpaceDE/>
              <w:autoSpaceDN/>
              <w:adjustRightInd/>
              <w:spacing w:line="240" w:lineRule="atLeast"/>
              <w:textAlignment w:val="auto"/>
              <w:rPr>
                <w:rFonts w:cs="Arial"/>
                <w:color w:val="000000"/>
              </w:rPr>
            </w:pPr>
            <w:r>
              <w:rPr>
                <w:rFonts w:cs="Arial"/>
                <w:sz w:val="18"/>
              </w:rPr>
              <w:t>FTP_Status</w:t>
            </w:r>
          </w:p>
        </w:tc>
        <w:tc>
          <w:tcPr>
            <w:tcW w:w="1844" w:type="dxa"/>
            <w:shd w:val="clear" w:color="auto" w:fill="D6E3BC" w:themeFill="accent3" w:themeFillTint="66"/>
          </w:tcPr>
          <w:p w14:paraId="0C453277" w14:textId="29E9C4E9" w:rsidR="00447344" w:rsidRDefault="00447344" w:rsidP="00447344">
            <w:pPr>
              <w:overflowPunct/>
              <w:autoSpaceDE/>
              <w:autoSpaceDN/>
              <w:adjustRightInd/>
              <w:spacing w:line="240" w:lineRule="atLeast"/>
              <w:textAlignment w:val="auto"/>
              <w:rPr>
                <w:rFonts w:cs="Arial"/>
                <w:color w:val="000000"/>
              </w:rPr>
            </w:pPr>
            <w:r>
              <w:rPr>
                <w:rFonts w:cs="Arial"/>
                <w:sz w:val="18"/>
              </w:rPr>
              <w:t>FTP_Status</w:t>
            </w:r>
          </w:p>
        </w:tc>
        <w:tc>
          <w:tcPr>
            <w:tcW w:w="1701" w:type="dxa"/>
            <w:shd w:val="clear" w:color="auto" w:fill="D6E3BC" w:themeFill="accent3" w:themeFillTint="66"/>
          </w:tcPr>
          <w:p w14:paraId="55ADB541"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040F5708" w14:textId="0833F6EA" w:rsidR="00447344" w:rsidRDefault="00447344" w:rsidP="00447344">
            <w:pPr>
              <w:spacing w:line="240" w:lineRule="atLeast"/>
              <w:rPr>
                <w:rFonts w:cs="Arial"/>
                <w:sz w:val="18"/>
              </w:rPr>
            </w:pPr>
            <w:r>
              <w:rPr>
                <w:rFonts w:cs="Arial"/>
                <w:sz w:val="18"/>
              </w:rPr>
              <w:t>BCM to LDM</w:t>
            </w:r>
          </w:p>
        </w:tc>
        <w:tc>
          <w:tcPr>
            <w:tcW w:w="2701" w:type="dxa"/>
            <w:shd w:val="clear" w:color="auto" w:fill="D6E3BC" w:themeFill="accent3" w:themeFillTint="66"/>
          </w:tcPr>
          <w:p w14:paraId="4C94216F" w14:textId="77777777" w:rsidR="00447344" w:rsidRDefault="00447344" w:rsidP="00447344">
            <w:pPr>
              <w:spacing w:line="240" w:lineRule="atLeast"/>
              <w:rPr>
                <w:rFonts w:cs="Arial"/>
                <w:sz w:val="18"/>
              </w:rPr>
            </w:pPr>
            <w:r>
              <w:rPr>
                <w:rFonts w:cs="Arial"/>
                <w:sz w:val="18"/>
              </w:rPr>
              <w:t>LIN</w:t>
            </w:r>
          </w:p>
          <w:p w14:paraId="5B8A8E45" w14:textId="69D38287" w:rsidR="00447344" w:rsidRDefault="00447344" w:rsidP="00447344">
            <w:pPr>
              <w:spacing w:line="240" w:lineRule="atLeast"/>
              <w:rPr>
                <w:rFonts w:cs="Arial"/>
                <w:color w:val="000000"/>
              </w:rPr>
            </w:pPr>
            <w:r>
              <w:rPr>
                <w:rFonts w:cs="Arial"/>
                <w:sz w:val="18"/>
              </w:rPr>
              <w:t>BCM_L5_FC1(0) - 15</w:t>
            </w:r>
          </w:p>
        </w:tc>
      </w:tr>
      <w:tr w:rsidR="00447344" w:rsidRPr="003F473D" w14:paraId="7ED9369E" w14:textId="77777777" w:rsidTr="00447344">
        <w:trPr>
          <w:trHeight w:val="73"/>
        </w:trPr>
        <w:tc>
          <w:tcPr>
            <w:tcW w:w="1840" w:type="dxa"/>
            <w:shd w:val="clear" w:color="auto" w:fill="D6E3BC" w:themeFill="accent3" w:themeFillTint="66"/>
            <w:noWrap/>
          </w:tcPr>
          <w:p w14:paraId="34590854" w14:textId="0AC21303" w:rsidR="00447344" w:rsidRDefault="00447344" w:rsidP="00447344">
            <w:pPr>
              <w:overflowPunct/>
              <w:autoSpaceDE/>
              <w:autoSpaceDN/>
              <w:adjustRightInd/>
              <w:spacing w:line="240" w:lineRule="atLeast"/>
              <w:textAlignment w:val="auto"/>
              <w:rPr>
                <w:rFonts w:cs="Arial"/>
                <w:color w:val="000000"/>
              </w:rPr>
            </w:pPr>
            <w:r w:rsidRPr="00B900DD">
              <w:rPr>
                <w:rFonts w:cs="Arial"/>
                <w:sz w:val="18"/>
              </w:rPr>
              <w:t>High_Beam_Status</w:t>
            </w:r>
          </w:p>
        </w:tc>
        <w:tc>
          <w:tcPr>
            <w:tcW w:w="1844" w:type="dxa"/>
            <w:shd w:val="clear" w:color="auto" w:fill="D6E3BC" w:themeFill="accent3" w:themeFillTint="66"/>
          </w:tcPr>
          <w:p w14:paraId="56A15847" w14:textId="52600CAA" w:rsidR="00447344" w:rsidRDefault="00447344" w:rsidP="00447344">
            <w:pPr>
              <w:overflowPunct/>
              <w:autoSpaceDE/>
              <w:autoSpaceDN/>
              <w:adjustRightInd/>
              <w:spacing w:line="240" w:lineRule="atLeast"/>
              <w:textAlignment w:val="auto"/>
              <w:rPr>
                <w:rFonts w:cs="Arial"/>
                <w:color w:val="000000"/>
              </w:rPr>
            </w:pPr>
            <w:r w:rsidRPr="00B900DD">
              <w:rPr>
                <w:rFonts w:cs="Arial"/>
                <w:sz w:val="18"/>
              </w:rPr>
              <w:t>High_Beam_Status</w:t>
            </w:r>
          </w:p>
        </w:tc>
        <w:tc>
          <w:tcPr>
            <w:tcW w:w="1701" w:type="dxa"/>
            <w:shd w:val="clear" w:color="auto" w:fill="D6E3BC" w:themeFill="accent3" w:themeFillTint="66"/>
          </w:tcPr>
          <w:p w14:paraId="06C48CDD"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3D5CB16F" w14:textId="49D2C6E6" w:rsidR="00447344" w:rsidRDefault="00447344" w:rsidP="00447344">
            <w:pPr>
              <w:spacing w:line="240" w:lineRule="atLeast"/>
              <w:rPr>
                <w:rFonts w:cs="Arial"/>
                <w:sz w:val="18"/>
              </w:rPr>
            </w:pPr>
            <w:r>
              <w:rPr>
                <w:rFonts w:cs="Arial"/>
                <w:sz w:val="18"/>
              </w:rPr>
              <w:t>BCM to LDM</w:t>
            </w:r>
          </w:p>
        </w:tc>
        <w:tc>
          <w:tcPr>
            <w:tcW w:w="2701" w:type="dxa"/>
            <w:shd w:val="clear" w:color="auto" w:fill="D6E3BC" w:themeFill="accent3" w:themeFillTint="66"/>
          </w:tcPr>
          <w:p w14:paraId="36254A09" w14:textId="77777777" w:rsidR="00447344" w:rsidRDefault="00447344" w:rsidP="00447344">
            <w:pPr>
              <w:spacing w:line="240" w:lineRule="atLeast"/>
              <w:rPr>
                <w:rFonts w:cs="Arial"/>
                <w:sz w:val="18"/>
              </w:rPr>
            </w:pPr>
            <w:r>
              <w:rPr>
                <w:rFonts w:cs="Arial"/>
                <w:sz w:val="18"/>
              </w:rPr>
              <w:t>LIN</w:t>
            </w:r>
          </w:p>
          <w:p w14:paraId="280FBD2D" w14:textId="4F960500" w:rsidR="00447344" w:rsidRDefault="00447344" w:rsidP="00447344">
            <w:pPr>
              <w:spacing w:line="240" w:lineRule="atLeast"/>
              <w:rPr>
                <w:rFonts w:cs="Arial"/>
                <w:color w:val="000000"/>
              </w:rPr>
            </w:pPr>
            <w:r>
              <w:rPr>
                <w:rFonts w:cs="Arial"/>
                <w:sz w:val="18"/>
              </w:rPr>
              <w:t>BCM_L5_FC1(0) - 14</w:t>
            </w:r>
          </w:p>
        </w:tc>
      </w:tr>
      <w:tr w:rsidR="00447344" w:rsidRPr="003F473D" w14:paraId="60403E86" w14:textId="77777777" w:rsidTr="00447344">
        <w:trPr>
          <w:trHeight w:val="73"/>
        </w:trPr>
        <w:tc>
          <w:tcPr>
            <w:tcW w:w="1840" w:type="dxa"/>
            <w:shd w:val="clear" w:color="auto" w:fill="D6E3BC" w:themeFill="accent3" w:themeFillTint="66"/>
            <w:noWrap/>
          </w:tcPr>
          <w:p w14:paraId="251E87A9" w14:textId="44AF6AAA" w:rsidR="00447344" w:rsidRDefault="00447344" w:rsidP="00447344">
            <w:pPr>
              <w:overflowPunct/>
              <w:autoSpaceDE/>
              <w:autoSpaceDN/>
              <w:adjustRightInd/>
              <w:spacing w:line="240" w:lineRule="atLeast"/>
              <w:textAlignment w:val="auto"/>
              <w:rPr>
                <w:rFonts w:cs="Arial"/>
                <w:color w:val="000000"/>
              </w:rPr>
            </w:pPr>
            <w:r w:rsidRPr="003773F6">
              <w:rPr>
                <w:rFonts w:cs="Arial"/>
                <w:sz w:val="18"/>
              </w:rPr>
              <w:t>Rear_Fog_HMI_Status</w:t>
            </w:r>
          </w:p>
        </w:tc>
        <w:tc>
          <w:tcPr>
            <w:tcW w:w="1844" w:type="dxa"/>
            <w:shd w:val="clear" w:color="auto" w:fill="D6E3BC" w:themeFill="accent3" w:themeFillTint="66"/>
          </w:tcPr>
          <w:p w14:paraId="1F472A99" w14:textId="189BC737" w:rsidR="00447344" w:rsidRDefault="00447344" w:rsidP="00447344">
            <w:pPr>
              <w:overflowPunct/>
              <w:autoSpaceDE/>
              <w:autoSpaceDN/>
              <w:adjustRightInd/>
              <w:spacing w:line="240" w:lineRule="atLeast"/>
              <w:textAlignment w:val="auto"/>
              <w:rPr>
                <w:rFonts w:cs="Arial"/>
                <w:color w:val="000000"/>
              </w:rPr>
            </w:pPr>
            <w:r w:rsidRPr="00B900DD">
              <w:rPr>
                <w:rFonts w:cs="Arial"/>
                <w:sz w:val="18"/>
              </w:rPr>
              <w:t>Rear_Foglamp_Rqst</w:t>
            </w:r>
          </w:p>
        </w:tc>
        <w:tc>
          <w:tcPr>
            <w:tcW w:w="1701" w:type="dxa"/>
            <w:shd w:val="clear" w:color="auto" w:fill="D6E3BC" w:themeFill="accent3" w:themeFillTint="66"/>
          </w:tcPr>
          <w:p w14:paraId="0839FF02"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33F8B7E2" w14:textId="2B363916" w:rsidR="00447344" w:rsidRDefault="00447344" w:rsidP="00447344">
            <w:pPr>
              <w:spacing w:line="240" w:lineRule="atLeast"/>
              <w:rPr>
                <w:rFonts w:cs="Arial"/>
                <w:sz w:val="18"/>
              </w:rPr>
            </w:pPr>
            <w:r w:rsidRPr="00D96D48">
              <w:rPr>
                <w:rFonts w:cs="Arial"/>
                <w:sz w:val="18"/>
              </w:rPr>
              <w:t>BCM to LDM</w:t>
            </w:r>
          </w:p>
        </w:tc>
        <w:tc>
          <w:tcPr>
            <w:tcW w:w="2701" w:type="dxa"/>
            <w:shd w:val="clear" w:color="auto" w:fill="D6E3BC" w:themeFill="accent3" w:themeFillTint="66"/>
          </w:tcPr>
          <w:p w14:paraId="5A38CBFE" w14:textId="77777777" w:rsidR="00447344" w:rsidRDefault="00447344" w:rsidP="00447344">
            <w:pPr>
              <w:spacing w:line="240" w:lineRule="atLeast"/>
              <w:rPr>
                <w:rFonts w:cs="Arial"/>
                <w:sz w:val="18"/>
              </w:rPr>
            </w:pPr>
            <w:r>
              <w:rPr>
                <w:rFonts w:cs="Arial"/>
                <w:sz w:val="18"/>
              </w:rPr>
              <w:t>LIN</w:t>
            </w:r>
          </w:p>
          <w:p w14:paraId="67B32FDE" w14:textId="4FF6C8A8" w:rsidR="00447344" w:rsidRDefault="00447344" w:rsidP="00447344">
            <w:pPr>
              <w:spacing w:line="240" w:lineRule="atLeast"/>
              <w:rPr>
                <w:rFonts w:cs="Arial"/>
                <w:color w:val="000000"/>
              </w:rPr>
            </w:pPr>
            <w:r>
              <w:rPr>
                <w:rFonts w:cs="Arial"/>
                <w:sz w:val="18"/>
              </w:rPr>
              <w:t>BCM_L5_FC1(0) - 29</w:t>
            </w:r>
          </w:p>
        </w:tc>
      </w:tr>
      <w:tr w:rsidR="00447344" w:rsidRPr="003F473D" w14:paraId="6BDC8F03" w14:textId="77777777" w:rsidTr="00447344">
        <w:trPr>
          <w:trHeight w:val="73"/>
        </w:trPr>
        <w:tc>
          <w:tcPr>
            <w:tcW w:w="1840" w:type="dxa"/>
            <w:shd w:val="clear" w:color="auto" w:fill="D6E3BC" w:themeFill="accent3" w:themeFillTint="66"/>
            <w:noWrap/>
          </w:tcPr>
          <w:p w14:paraId="7C5B9976" w14:textId="5EA49F55" w:rsidR="00447344" w:rsidRPr="003773F6" w:rsidRDefault="00447344" w:rsidP="00447344">
            <w:pPr>
              <w:overflowPunct/>
              <w:autoSpaceDE/>
              <w:autoSpaceDN/>
              <w:adjustRightInd/>
              <w:spacing w:line="240" w:lineRule="atLeast"/>
              <w:textAlignment w:val="auto"/>
              <w:rPr>
                <w:rFonts w:cs="Arial"/>
                <w:sz w:val="18"/>
              </w:rPr>
            </w:pPr>
            <w:r w:rsidRPr="003773F6">
              <w:rPr>
                <w:rFonts w:cs="Arial"/>
                <w:sz w:val="18"/>
              </w:rPr>
              <w:t>Front_Fog_HMI_Status</w:t>
            </w:r>
          </w:p>
        </w:tc>
        <w:tc>
          <w:tcPr>
            <w:tcW w:w="1844" w:type="dxa"/>
            <w:shd w:val="clear" w:color="auto" w:fill="D6E3BC" w:themeFill="accent3" w:themeFillTint="66"/>
          </w:tcPr>
          <w:p w14:paraId="611B2F3D" w14:textId="6C816BB3" w:rsidR="00447344" w:rsidRPr="00B900DD" w:rsidRDefault="00447344" w:rsidP="00447344">
            <w:pPr>
              <w:overflowPunct/>
              <w:autoSpaceDE/>
              <w:autoSpaceDN/>
              <w:adjustRightInd/>
              <w:spacing w:line="240" w:lineRule="atLeast"/>
              <w:textAlignment w:val="auto"/>
              <w:rPr>
                <w:rFonts w:cs="Arial"/>
                <w:sz w:val="18"/>
              </w:rPr>
            </w:pPr>
            <w:r w:rsidRPr="00B900DD">
              <w:rPr>
                <w:rFonts w:cs="Arial"/>
                <w:sz w:val="18"/>
              </w:rPr>
              <w:t>Front_Foglamp_Rqst</w:t>
            </w:r>
          </w:p>
        </w:tc>
        <w:tc>
          <w:tcPr>
            <w:tcW w:w="1701" w:type="dxa"/>
            <w:shd w:val="clear" w:color="auto" w:fill="D6E3BC" w:themeFill="accent3" w:themeFillTint="66"/>
          </w:tcPr>
          <w:p w14:paraId="6AF01C3C"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18782B47" w14:textId="3C0D9A7A" w:rsidR="00447344" w:rsidRPr="00D96D48" w:rsidRDefault="00447344" w:rsidP="00447344">
            <w:pPr>
              <w:spacing w:line="240" w:lineRule="atLeast"/>
              <w:rPr>
                <w:rFonts w:cs="Arial"/>
                <w:sz w:val="18"/>
              </w:rPr>
            </w:pPr>
            <w:r w:rsidRPr="00D96D48">
              <w:rPr>
                <w:rFonts w:cs="Arial"/>
                <w:sz w:val="18"/>
              </w:rPr>
              <w:t>BCM to LDM</w:t>
            </w:r>
          </w:p>
        </w:tc>
        <w:tc>
          <w:tcPr>
            <w:tcW w:w="2701" w:type="dxa"/>
            <w:shd w:val="clear" w:color="auto" w:fill="D6E3BC" w:themeFill="accent3" w:themeFillTint="66"/>
          </w:tcPr>
          <w:p w14:paraId="70EC1C40" w14:textId="77777777" w:rsidR="00447344" w:rsidRDefault="00447344" w:rsidP="00447344">
            <w:pPr>
              <w:spacing w:line="240" w:lineRule="atLeast"/>
              <w:rPr>
                <w:rFonts w:cs="Arial"/>
                <w:sz w:val="18"/>
              </w:rPr>
            </w:pPr>
            <w:r>
              <w:rPr>
                <w:rFonts w:cs="Arial"/>
                <w:sz w:val="18"/>
              </w:rPr>
              <w:t>LIN</w:t>
            </w:r>
          </w:p>
          <w:p w14:paraId="5520F179" w14:textId="2D04AC9A" w:rsidR="00447344" w:rsidRDefault="00447344" w:rsidP="00447344">
            <w:pPr>
              <w:spacing w:line="240" w:lineRule="atLeast"/>
              <w:rPr>
                <w:rFonts w:cs="Arial"/>
                <w:sz w:val="18"/>
              </w:rPr>
            </w:pPr>
            <w:r>
              <w:rPr>
                <w:rFonts w:cs="Arial"/>
                <w:sz w:val="18"/>
              </w:rPr>
              <w:t>BCM_L5_FC1(0) - 30</w:t>
            </w:r>
          </w:p>
        </w:tc>
      </w:tr>
      <w:tr w:rsidR="00447344" w:rsidRPr="003F473D" w14:paraId="1658BB4E" w14:textId="77777777" w:rsidTr="00447344">
        <w:trPr>
          <w:trHeight w:val="73"/>
        </w:trPr>
        <w:tc>
          <w:tcPr>
            <w:tcW w:w="1840" w:type="dxa"/>
            <w:shd w:val="clear" w:color="auto" w:fill="D6E3BC" w:themeFill="accent3" w:themeFillTint="66"/>
            <w:noWrap/>
          </w:tcPr>
          <w:p w14:paraId="5181B1A8" w14:textId="29AD560C" w:rsidR="00447344" w:rsidRPr="003773F6" w:rsidRDefault="00447344" w:rsidP="00447344">
            <w:pPr>
              <w:overflowPunct/>
              <w:autoSpaceDE/>
              <w:autoSpaceDN/>
              <w:adjustRightInd/>
              <w:spacing w:line="240" w:lineRule="atLeast"/>
              <w:textAlignment w:val="auto"/>
              <w:rPr>
                <w:rFonts w:cs="Arial"/>
                <w:sz w:val="18"/>
              </w:rPr>
            </w:pPr>
            <w:r w:rsidRPr="003773F6">
              <w:rPr>
                <w:rFonts w:cs="Arial"/>
                <w:sz w:val="18"/>
              </w:rPr>
              <w:t>HeadLamp_HMI_SW_</w:t>
            </w:r>
            <w:r>
              <w:rPr>
                <w:rFonts w:cs="Arial"/>
                <w:sz w:val="18"/>
              </w:rPr>
              <w:t>AutoLamp</w:t>
            </w:r>
          </w:p>
        </w:tc>
        <w:tc>
          <w:tcPr>
            <w:tcW w:w="1844" w:type="dxa"/>
            <w:shd w:val="clear" w:color="auto" w:fill="D6E3BC" w:themeFill="accent3" w:themeFillTint="66"/>
          </w:tcPr>
          <w:p w14:paraId="778967B9" w14:textId="79CAC16E" w:rsidR="00447344" w:rsidRPr="00B900DD" w:rsidRDefault="00447344" w:rsidP="00447344">
            <w:pPr>
              <w:overflowPunct/>
              <w:autoSpaceDE/>
              <w:autoSpaceDN/>
              <w:adjustRightInd/>
              <w:spacing w:line="240" w:lineRule="atLeast"/>
              <w:textAlignment w:val="auto"/>
              <w:rPr>
                <w:rFonts w:cs="Arial"/>
                <w:sz w:val="18"/>
              </w:rPr>
            </w:pPr>
            <w:r w:rsidRPr="00A7358B">
              <w:rPr>
                <w:rFonts w:cs="Arial"/>
                <w:sz w:val="18"/>
              </w:rPr>
              <w:t>Autolamp_Rqst</w:t>
            </w:r>
          </w:p>
        </w:tc>
        <w:tc>
          <w:tcPr>
            <w:tcW w:w="1701" w:type="dxa"/>
            <w:shd w:val="clear" w:color="auto" w:fill="D6E3BC" w:themeFill="accent3" w:themeFillTint="66"/>
          </w:tcPr>
          <w:p w14:paraId="6D5D2169" w14:textId="77777777" w:rsidR="00447344" w:rsidRDefault="00447344" w:rsidP="00447344">
            <w:pPr>
              <w:spacing w:line="240" w:lineRule="atLeast"/>
              <w:rPr>
                <w:rFonts w:cs="Arial"/>
                <w:sz w:val="18"/>
              </w:rPr>
            </w:pPr>
          </w:p>
        </w:tc>
        <w:tc>
          <w:tcPr>
            <w:tcW w:w="2124" w:type="dxa"/>
            <w:shd w:val="clear" w:color="auto" w:fill="D6E3BC" w:themeFill="accent3" w:themeFillTint="66"/>
          </w:tcPr>
          <w:p w14:paraId="28D7A711" w14:textId="726B8634" w:rsidR="00447344" w:rsidRPr="00D96D48" w:rsidRDefault="00447344" w:rsidP="00447344">
            <w:pPr>
              <w:spacing w:line="240" w:lineRule="atLeast"/>
              <w:rPr>
                <w:rFonts w:cs="Arial"/>
                <w:sz w:val="18"/>
              </w:rPr>
            </w:pPr>
            <w:r w:rsidRPr="00D96D48">
              <w:rPr>
                <w:rFonts w:cs="Arial"/>
                <w:sz w:val="18"/>
              </w:rPr>
              <w:t>BCM to LDM</w:t>
            </w:r>
          </w:p>
        </w:tc>
        <w:tc>
          <w:tcPr>
            <w:tcW w:w="2701" w:type="dxa"/>
            <w:shd w:val="clear" w:color="auto" w:fill="D6E3BC" w:themeFill="accent3" w:themeFillTint="66"/>
          </w:tcPr>
          <w:p w14:paraId="220872CD" w14:textId="77777777" w:rsidR="00447344" w:rsidRDefault="00447344" w:rsidP="00447344">
            <w:pPr>
              <w:spacing w:line="240" w:lineRule="atLeast"/>
              <w:rPr>
                <w:rFonts w:cs="Arial"/>
                <w:sz w:val="18"/>
              </w:rPr>
            </w:pPr>
            <w:r>
              <w:rPr>
                <w:rFonts w:cs="Arial"/>
                <w:sz w:val="18"/>
              </w:rPr>
              <w:t>LIN</w:t>
            </w:r>
          </w:p>
          <w:p w14:paraId="7430FCA2" w14:textId="3928EA54" w:rsidR="00447344" w:rsidRDefault="00447344" w:rsidP="00447344">
            <w:pPr>
              <w:spacing w:line="240" w:lineRule="atLeast"/>
              <w:rPr>
                <w:rFonts w:cs="Arial"/>
                <w:sz w:val="18"/>
              </w:rPr>
            </w:pPr>
            <w:r>
              <w:rPr>
                <w:rFonts w:cs="Arial"/>
                <w:sz w:val="18"/>
              </w:rPr>
              <w:t>BCM_L5_FC1(0) - 23</w:t>
            </w:r>
          </w:p>
        </w:tc>
      </w:tr>
    </w:tbl>
    <w:p w14:paraId="73F0551E" w14:textId="77777777" w:rsidR="00611377" w:rsidRDefault="00611377" w:rsidP="00DB4EEF">
      <w:pPr>
        <w:spacing w:line="240" w:lineRule="atLeast"/>
        <w:jc w:val="center"/>
      </w:pPr>
    </w:p>
    <w:p w14:paraId="3C9714D1" w14:textId="1E1928BD" w:rsidR="00DE051A" w:rsidRDefault="00481A4D" w:rsidP="00DB4EEF">
      <w:pPr>
        <w:spacing w:line="240" w:lineRule="atLeast"/>
        <w:jc w:val="center"/>
        <w:rPr>
          <w:lang w:val="en-GB"/>
        </w:rPr>
      </w:pPr>
      <w:bookmarkStart w:id="297" w:name="_Toc89265563"/>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13</w:t>
      </w:r>
      <w:r>
        <w:rPr>
          <w:noProof/>
        </w:rPr>
        <w:fldChar w:fldCharType="end"/>
      </w:r>
      <w:r w:rsidRPr="00702453">
        <w:t xml:space="preserve">: </w:t>
      </w:r>
      <w:r w:rsidR="00611377">
        <w:t>LDM</w:t>
      </w:r>
      <w:r>
        <w:t xml:space="preserve"> Inputs</w:t>
      </w:r>
      <w:bookmarkEnd w:id="297"/>
    </w:p>
    <w:p w14:paraId="04C56231" w14:textId="6F4B1101" w:rsidR="00162E03" w:rsidRDefault="00162E03" w:rsidP="00DB4EEF">
      <w:pPr>
        <w:spacing w:line="240" w:lineRule="atLeast"/>
        <w:rPr>
          <w:lang w:val="en-GB"/>
        </w:rPr>
      </w:pPr>
    </w:p>
    <w:p w14:paraId="1CCBBCF3" w14:textId="2446E221" w:rsidR="00162E03" w:rsidRDefault="009D60FE" w:rsidP="00DB4EEF">
      <w:pPr>
        <w:pStyle w:val="Heading6"/>
        <w:spacing w:line="240" w:lineRule="atLeast"/>
      </w:pPr>
      <w:bookmarkStart w:id="298" w:name="_Toc89265479"/>
      <w:r>
        <w:t xml:space="preserve">LDM </w:t>
      </w:r>
      <w:r w:rsidR="00162E03">
        <w:t>Outputs</w:t>
      </w:r>
      <w:bookmarkEnd w:id="298"/>
    </w:p>
    <w:p w14:paraId="2DD84A5A" w14:textId="5DB49B73" w:rsidR="00162E03" w:rsidRDefault="00162E03" w:rsidP="00DB4EEF">
      <w:pPr>
        <w:spacing w:line="240" w:lineRule="atLeast"/>
        <w:rPr>
          <w:lang w:val="en-GB"/>
        </w:rPr>
      </w:pPr>
    </w:p>
    <w:tbl>
      <w:tblPr>
        <w:tblStyle w:val="TableGrid"/>
        <w:tblW w:w="10201" w:type="dxa"/>
        <w:tblLayout w:type="fixed"/>
        <w:tblLook w:val="04A0" w:firstRow="1" w:lastRow="0" w:firstColumn="1" w:lastColumn="0" w:noHBand="0" w:noVBand="1"/>
      </w:tblPr>
      <w:tblGrid>
        <w:gridCol w:w="1696"/>
        <w:gridCol w:w="1985"/>
        <w:gridCol w:w="1843"/>
        <w:gridCol w:w="1984"/>
        <w:gridCol w:w="2693"/>
      </w:tblGrid>
      <w:tr w:rsidR="00334A64" w:rsidRPr="00E54DEA" w14:paraId="61167D01" w14:textId="77777777" w:rsidTr="009C3FBF">
        <w:trPr>
          <w:trHeight w:val="173"/>
        </w:trPr>
        <w:tc>
          <w:tcPr>
            <w:tcW w:w="1696" w:type="dxa"/>
            <w:shd w:val="clear" w:color="auto" w:fill="D9D9D9" w:themeFill="background1" w:themeFillShade="D9"/>
            <w:noWrap/>
            <w:hideMark/>
          </w:tcPr>
          <w:p w14:paraId="40776F41" w14:textId="77777777" w:rsidR="00334A64" w:rsidRPr="00E54DEA" w:rsidRDefault="00334A64" w:rsidP="00DB4EEF">
            <w:pPr>
              <w:overflowPunct/>
              <w:autoSpaceDE/>
              <w:autoSpaceDN/>
              <w:adjustRightInd/>
              <w:spacing w:line="240" w:lineRule="atLeast"/>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1985" w:type="dxa"/>
            <w:shd w:val="clear" w:color="auto" w:fill="D9D9D9" w:themeFill="background1" w:themeFillShade="D9"/>
          </w:tcPr>
          <w:p w14:paraId="40F3F3BF" w14:textId="77777777" w:rsidR="00334A64" w:rsidRDefault="00334A64" w:rsidP="00DB4EEF">
            <w:pPr>
              <w:overflowPunct/>
              <w:autoSpaceDE/>
              <w:autoSpaceDN/>
              <w:adjustRightInd/>
              <w:spacing w:line="240" w:lineRule="atLeast"/>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shd w:val="clear" w:color="auto" w:fill="D9D9D9" w:themeFill="background1" w:themeFillShade="D9"/>
          </w:tcPr>
          <w:p w14:paraId="69DABCC7" w14:textId="77777777" w:rsidR="00334A64" w:rsidRDefault="00334A64" w:rsidP="00DB4EEF">
            <w:pPr>
              <w:overflowPunct/>
              <w:autoSpaceDE/>
              <w:autoSpaceDN/>
              <w:adjustRightInd/>
              <w:spacing w:line="240" w:lineRule="atLeast"/>
              <w:textAlignment w:val="auto"/>
              <w:rPr>
                <w:rFonts w:cs="Arial"/>
                <w:b/>
                <w:bCs/>
                <w:color w:val="000000"/>
              </w:rPr>
            </w:pPr>
            <w:r>
              <w:rPr>
                <w:rFonts w:cs="Arial"/>
                <w:b/>
                <w:bCs/>
                <w:color w:val="000000"/>
              </w:rPr>
              <w:t>Mapping Details</w:t>
            </w:r>
          </w:p>
          <w:p w14:paraId="078908B2" w14:textId="77777777" w:rsidR="00334A64" w:rsidRPr="001321BD" w:rsidRDefault="00334A64" w:rsidP="00DB4EEF">
            <w:pPr>
              <w:overflowPunct/>
              <w:autoSpaceDE/>
              <w:autoSpaceDN/>
              <w:adjustRightInd/>
              <w:spacing w:line="240" w:lineRule="atLeast"/>
              <w:textAlignment w:val="auto"/>
              <w:rPr>
                <w:rFonts w:cs="Arial"/>
                <w:b/>
                <w:bCs/>
                <w:i/>
                <w:color w:val="000000"/>
              </w:rPr>
            </w:pPr>
            <w:r w:rsidRPr="001321BD">
              <w:rPr>
                <w:i/>
              </w:rPr>
              <w:t>(Conditional</w:t>
            </w:r>
            <w:r w:rsidRPr="001321BD">
              <w:rPr>
                <w:rFonts w:cs="Arial"/>
                <w:bCs/>
                <w:i/>
                <w:color w:val="000000"/>
              </w:rPr>
              <w:t>)</w:t>
            </w:r>
          </w:p>
        </w:tc>
        <w:tc>
          <w:tcPr>
            <w:tcW w:w="1984" w:type="dxa"/>
            <w:shd w:val="clear" w:color="auto" w:fill="D9D9D9" w:themeFill="background1" w:themeFillShade="D9"/>
          </w:tcPr>
          <w:p w14:paraId="2F1F4572" w14:textId="77777777" w:rsidR="00334A64" w:rsidRDefault="00334A64" w:rsidP="00DB4EEF">
            <w:pPr>
              <w:overflowPunct/>
              <w:autoSpaceDE/>
              <w:autoSpaceDN/>
              <w:adjustRightInd/>
              <w:spacing w:line="240" w:lineRule="atLeast"/>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2693" w:type="dxa"/>
            <w:shd w:val="clear" w:color="auto" w:fill="D9D9D9" w:themeFill="background1" w:themeFillShade="D9"/>
          </w:tcPr>
          <w:p w14:paraId="5DB7E367" w14:textId="77777777" w:rsidR="00334A64" w:rsidRDefault="00334A64" w:rsidP="00DB4EEF">
            <w:pPr>
              <w:overflowPunct/>
              <w:autoSpaceDE/>
              <w:autoSpaceDN/>
              <w:adjustRightInd/>
              <w:spacing w:line="240" w:lineRule="atLeast"/>
              <w:textAlignment w:val="auto"/>
              <w:rPr>
                <w:rFonts w:cs="Arial"/>
                <w:b/>
                <w:bCs/>
                <w:color w:val="000000"/>
              </w:rPr>
            </w:pPr>
            <w:r>
              <w:rPr>
                <w:rFonts w:cs="Arial"/>
                <w:b/>
                <w:bCs/>
                <w:color w:val="000000"/>
              </w:rPr>
              <w:t>Connection</w:t>
            </w:r>
          </w:p>
          <w:p w14:paraId="729BE113" w14:textId="77777777" w:rsidR="00334A64" w:rsidRDefault="00334A64" w:rsidP="00DB4EEF">
            <w:pPr>
              <w:overflowPunct/>
              <w:autoSpaceDE/>
              <w:autoSpaceDN/>
              <w:adjustRightInd/>
              <w:spacing w:line="240" w:lineRule="atLeast"/>
              <w:textAlignment w:val="auto"/>
              <w:rPr>
                <w:rFonts w:cs="Arial"/>
                <w:b/>
                <w:bCs/>
                <w:color w:val="000000"/>
              </w:rPr>
            </w:pPr>
            <w:r w:rsidRPr="001321BD">
              <w:rPr>
                <w:i/>
              </w:rPr>
              <w:t>(Optional)</w:t>
            </w:r>
          </w:p>
        </w:tc>
      </w:tr>
      <w:tr w:rsidR="00334A64" w:rsidRPr="003F473D" w14:paraId="7365D9A8" w14:textId="77777777" w:rsidTr="001C1882">
        <w:trPr>
          <w:trHeight w:val="70"/>
        </w:trPr>
        <w:tc>
          <w:tcPr>
            <w:tcW w:w="1696" w:type="dxa"/>
            <w:shd w:val="clear" w:color="auto" w:fill="D6E3BC" w:themeFill="accent3" w:themeFillTint="66"/>
            <w:noWrap/>
          </w:tcPr>
          <w:p w14:paraId="36C666CE" w14:textId="77777777" w:rsidR="00334A64" w:rsidRPr="00D20BE7" w:rsidRDefault="00334A64" w:rsidP="00DB4EEF">
            <w:pPr>
              <w:overflowPunct/>
              <w:autoSpaceDE/>
              <w:autoSpaceDN/>
              <w:adjustRightInd/>
              <w:spacing w:line="240" w:lineRule="atLeast"/>
              <w:textAlignment w:val="auto"/>
              <w:rPr>
                <w:color w:val="000000" w:themeColor="text1"/>
                <w:sz w:val="18"/>
              </w:rPr>
            </w:pPr>
            <w:r>
              <w:rPr>
                <w:rFonts w:cs="Arial"/>
              </w:rPr>
              <w:t>Exterior_RF_Rear_Fog_Lamp</w:t>
            </w:r>
          </w:p>
        </w:tc>
        <w:tc>
          <w:tcPr>
            <w:tcW w:w="1985" w:type="dxa"/>
            <w:shd w:val="clear" w:color="auto" w:fill="D6E3BC" w:themeFill="accent3" w:themeFillTint="66"/>
          </w:tcPr>
          <w:p w14:paraId="7CEB336D" w14:textId="4DBC0EA7" w:rsidR="00BC322A" w:rsidRDefault="00BC322A" w:rsidP="00DB4EEF">
            <w:pPr>
              <w:spacing w:line="240" w:lineRule="atLeast"/>
              <w:rPr>
                <w:color w:val="000000" w:themeColor="text1"/>
                <w:sz w:val="18"/>
              </w:rPr>
            </w:pPr>
            <w:r>
              <w:rPr>
                <w:color w:val="000000" w:themeColor="text1"/>
                <w:sz w:val="18"/>
              </w:rPr>
              <w:t>LF FOG_LP (Name</w:t>
            </w:r>
            <w:r w:rsidR="001C1882">
              <w:rPr>
                <w:color w:val="000000" w:themeColor="text1"/>
                <w:sz w:val="18"/>
              </w:rPr>
              <w:t xml:space="preserve"> taken </w:t>
            </w:r>
            <w:r>
              <w:rPr>
                <w:color w:val="000000" w:themeColor="text1"/>
                <w:sz w:val="18"/>
              </w:rPr>
              <w:t xml:space="preserve"> from</w:t>
            </w:r>
            <w:r w:rsidR="001C1882">
              <w:rPr>
                <w:color w:val="000000" w:themeColor="text1"/>
                <w:sz w:val="18"/>
              </w:rPr>
              <w:t xml:space="preserve"> BP_PHY_20181102. pdf)</w:t>
            </w:r>
          </w:p>
          <w:p w14:paraId="7462C5B3" w14:textId="46A99812" w:rsidR="00334A64" w:rsidRPr="00601CDE" w:rsidRDefault="00334A64" w:rsidP="00DB4EEF">
            <w:pPr>
              <w:overflowPunct/>
              <w:autoSpaceDE/>
              <w:autoSpaceDN/>
              <w:adjustRightInd/>
              <w:spacing w:line="240" w:lineRule="atLeast"/>
              <w:textAlignment w:val="auto"/>
              <w:rPr>
                <w:rFonts w:cs="Arial"/>
              </w:rPr>
            </w:pPr>
          </w:p>
        </w:tc>
        <w:tc>
          <w:tcPr>
            <w:tcW w:w="1843" w:type="dxa"/>
            <w:shd w:val="clear" w:color="auto" w:fill="D6E3BC" w:themeFill="accent3" w:themeFillTint="66"/>
          </w:tcPr>
          <w:p w14:paraId="0C474E34" w14:textId="77777777" w:rsidR="00334A64" w:rsidRPr="00D20BE7" w:rsidRDefault="00334A64" w:rsidP="00DB4EEF">
            <w:pPr>
              <w:spacing w:line="240" w:lineRule="atLeast"/>
              <w:rPr>
                <w:color w:val="000000" w:themeColor="text1"/>
                <w:sz w:val="18"/>
              </w:rPr>
            </w:pPr>
          </w:p>
        </w:tc>
        <w:tc>
          <w:tcPr>
            <w:tcW w:w="1984" w:type="dxa"/>
            <w:shd w:val="clear" w:color="auto" w:fill="D6E3BC" w:themeFill="accent3" w:themeFillTint="66"/>
          </w:tcPr>
          <w:p w14:paraId="268FE334" w14:textId="68A00C5E" w:rsidR="00334A64" w:rsidRPr="00D20BE7" w:rsidRDefault="00CE68CD" w:rsidP="00DB4EEF">
            <w:pPr>
              <w:spacing w:line="240" w:lineRule="atLeast"/>
              <w:rPr>
                <w:color w:val="000000" w:themeColor="text1"/>
                <w:sz w:val="18"/>
              </w:rPr>
            </w:pPr>
            <w:r>
              <w:rPr>
                <w:color w:val="000000" w:themeColor="text1"/>
                <w:sz w:val="18"/>
              </w:rPr>
              <w:t>LDCMA</w:t>
            </w:r>
          </w:p>
        </w:tc>
        <w:tc>
          <w:tcPr>
            <w:tcW w:w="2693" w:type="dxa"/>
            <w:shd w:val="clear" w:color="auto" w:fill="D6E3BC" w:themeFill="accent3" w:themeFillTint="66"/>
          </w:tcPr>
          <w:p w14:paraId="790C1236" w14:textId="1D09C764" w:rsidR="00334A64" w:rsidRDefault="00334A64" w:rsidP="00DB4EEF">
            <w:pPr>
              <w:spacing w:line="240" w:lineRule="atLeast"/>
              <w:rPr>
                <w:color w:val="000000" w:themeColor="text1"/>
                <w:sz w:val="18"/>
              </w:rPr>
            </w:pPr>
            <w:r>
              <w:rPr>
                <w:color w:val="000000" w:themeColor="text1"/>
                <w:sz w:val="18"/>
              </w:rPr>
              <w:t>Hardwired output to Fog Ckt</w:t>
            </w:r>
          </w:p>
          <w:p w14:paraId="5F239707" w14:textId="77777777" w:rsidR="00334A64" w:rsidRPr="00D20BE7" w:rsidRDefault="00334A64" w:rsidP="00DB4EEF">
            <w:pPr>
              <w:spacing w:line="240" w:lineRule="atLeast"/>
              <w:rPr>
                <w:color w:val="000000" w:themeColor="text1"/>
                <w:sz w:val="18"/>
              </w:rPr>
            </w:pPr>
            <w:r>
              <w:rPr>
                <w:color w:val="000000" w:themeColor="text1"/>
                <w:sz w:val="18"/>
              </w:rPr>
              <w:t>FET_Ctrl_Index 23</w:t>
            </w:r>
          </w:p>
        </w:tc>
      </w:tr>
      <w:tr w:rsidR="00334A64" w:rsidRPr="003F473D" w14:paraId="2B99A958" w14:textId="77777777" w:rsidTr="001C1882">
        <w:trPr>
          <w:trHeight w:val="70"/>
        </w:trPr>
        <w:tc>
          <w:tcPr>
            <w:tcW w:w="1696" w:type="dxa"/>
            <w:shd w:val="clear" w:color="auto" w:fill="D6E3BC" w:themeFill="accent3" w:themeFillTint="66"/>
            <w:noWrap/>
          </w:tcPr>
          <w:p w14:paraId="255BF460" w14:textId="77777777" w:rsidR="00334A64" w:rsidRPr="00D20BE7" w:rsidRDefault="00334A64" w:rsidP="00DB4EEF">
            <w:pPr>
              <w:overflowPunct/>
              <w:autoSpaceDE/>
              <w:autoSpaceDN/>
              <w:adjustRightInd/>
              <w:spacing w:line="240" w:lineRule="atLeast"/>
              <w:textAlignment w:val="auto"/>
              <w:rPr>
                <w:color w:val="000000" w:themeColor="text1"/>
                <w:sz w:val="18"/>
              </w:rPr>
            </w:pPr>
            <w:r>
              <w:rPr>
                <w:rFonts w:cs="Arial"/>
              </w:rPr>
              <w:t>Exterior_LF_Rear_Fog_Lamp</w:t>
            </w:r>
          </w:p>
        </w:tc>
        <w:tc>
          <w:tcPr>
            <w:tcW w:w="1985" w:type="dxa"/>
            <w:shd w:val="clear" w:color="auto" w:fill="D6E3BC" w:themeFill="accent3" w:themeFillTint="66"/>
          </w:tcPr>
          <w:p w14:paraId="53BAC18B" w14:textId="572AC930" w:rsidR="00334A64" w:rsidRPr="001C1882" w:rsidRDefault="001C1882" w:rsidP="00DB4EEF">
            <w:pPr>
              <w:spacing w:line="240" w:lineRule="atLeast"/>
              <w:rPr>
                <w:color w:val="000000" w:themeColor="text1"/>
                <w:sz w:val="18"/>
              </w:rPr>
            </w:pPr>
            <w:r>
              <w:rPr>
                <w:color w:val="000000" w:themeColor="text1"/>
                <w:sz w:val="18"/>
              </w:rPr>
              <w:t>RF FOG_LP (Name taken  from BP_PHY_20181102. pdf)</w:t>
            </w:r>
          </w:p>
        </w:tc>
        <w:tc>
          <w:tcPr>
            <w:tcW w:w="1843" w:type="dxa"/>
            <w:shd w:val="clear" w:color="auto" w:fill="D6E3BC" w:themeFill="accent3" w:themeFillTint="66"/>
          </w:tcPr>
          <w:p w14:paraId="3E9FD3F4" w14:textId="77777777" w:rsidR="00334A64" w:rsidRPr="00D20BE7" w:rsidRDefault="00334A64" w:rsidP="00DB4EEF">
            <w:pPr>
              <w:spacing w:line="240" w:lineRule="atLeast"/>
              <w:rPr>
                <w:color w:val="000000" w:themeColor="text1"/>
                <w:sz w:val="18"/>
              </w:rPr>
            </w:pPr>
          </w:p>
        </w:tc>
        <w:tc>
          <w:tcPr>
            <w:tcW w:w="1984" w:type="dxa"/>
            <w:shd w:val="clear" w:color="auto" w:fill="D6E3BC" w:themeFill="accent3" w:themeFillTint="66"/>
          </w:tcPr>
          <w:p w14:paraId="1493050B" w14:textId="14BD539B" w:rsidR="00334A64" w:rsidRPr="00D20BE7" w:rsidRDefault="00A7445F" w:rsidP="00DB4EEF">
            <w:pPr>
              <w:spacing w:line="240" w:lineRule="atLeast"/>
              <w:rPr>
                <w:color w:val="000000" w:themeColor="text1"/>
                <w:sz w:val="18"/>
              </w:rPr>
            </w:pPr>
            <w:r>
              <w:rPr>
                <w:color w:val="000000" w:themeColor="text1"/>
                <w:sz w:val="18"/>
              </w:rPr>
              <w:t>LDCMB</w:t>
            </w:r>
          </w:p>
        </w:tc>
        <w:tc>
          <w:tcPr>
            <w:tcW w:w="2693" w:type="dxa"/>
            <w:shd w:val="clear" w:color="auto" w:fill="D6E3BC" w:themeFill="accent3" w:themeFillTint="66"/>
          </w:tcPr>
          <w:p w14:paraId="673542D2" w14:textId="77777777" w:rsidR="00334A64" w:rsidRDefault="00334A64" w:rsidP="00DB4EEF">
            <w:pPr>
              <w:spacing w:line="240" w:lineRule="atLeast"/>
              <w:rPr>
                <w:color w:val="000000" w:themeColor="text1"/>
                <w:sz w:val="18"/>
              </w:rPr>
            </w:pPr>
            <w:r>
              <w:rPr>
                <w:color w:val="000000" w:themeColor="text1"/>
                <w:sz w:val="18"/>
              </w:rPr>
              <w:t>Hardwired output to Fog Ckt</w:t>
            </w:r>
          </w:p>
          <w:p w14:paraId="01516B9A" w14:textId="77777777" w:rsidR="00334A64" w:rsidRPr="00D20BE7" w:rsidRDefault="00334A64" w:rsidP="00DB4EEF">
            <w:pPr>
              <w:spacing w:line="240" w:lineRule="atLeast"/>
              <w:rPr>
                <w:color w:val="000000" w:themeColor="text1"/>
                <w:sz w:val="18"/>
              </w:rPr>
            </w:pPr>
            <w:r>
              <w:rPr>
                <w:color w:val="000000" w:themeColor="text1"/>
                <w:sz w:val="18"/>
              </w:rPr>
              <w:t>FET_Ctrl_Index 23</w:t>
            </w:r>
          </w:p>
        </w:tc>
      </w:tr>
      <w:tr w:rsidR="00263200" w:rsidRPr="003F473D" w14:paraId="0C34E7EE" w14:textId="77777777" w:rsidTr="001C1882">
        <w:trPr>
          <w:trHeight w:val="70"/>
        </w:trPr>
        <w:tc>
          <w:tcPr>
            <w:tcW w:w="1696" w:type="dxa"/>
            <w:shd w:val="clear" w:color="auto" w:fill="D6E3BC" w:themeFill="accent3" w:themeFillTint="66"/>
            <w:noWrap/>
          </w:tcPr>
          <w:p w14:paraId="4B8CC970" w14:textId="77777777" w:rsidR="00263200" w:rsidRDefault="00263200" w:rsidP="00DB4EEF">
            <w:pPr>
              <w:overflowPunct/>
              <w:autoSpaceDE/>
              <w:autoSpaceDN/>
              <w:adjustRightInd/>
              <w:spacing w:line="240" w:lineRule="atLeast"/>
              <w:textAlignment w:val="auto"/>
              <w:rPr>
                <w:rFonts w:cs="Arial"/>
              </w:rPr>
            </w:pPr>
          </w:p>
        </w:tc>
        <w:tc>
          <w:tcPr>
            <w:tcW w:w="1985" w:type="dxa"/>
            <w:shd w:val="clear" w:color="auto" w:fill="D6E3BC" w:themeFill="accent3" w:themeFillTint="66"/>
          </w:tcPr>
          <w:p w14:paraId="7318B11D" w14:textId="7D42DAFA" w:rsidR="00263200" w:rsidRDefault="001E2BFF" w:rsidP="00DB4EEF">
            <w:pPr>
              <w:spacing w:line="240" w:lineRule="atLeast"/>
              <w:rPr>
                <w:color w:val="000000" w:themeColor="text1"/>
                <w:sz w:val="18"/>
              </w:rPr>
            </w:pPr>
            <w:r w:rsidRPr="001E2BFF">
              <w:rPr>
                <w:color w:val="000000" w:themeColor="text1"/>
                <w:sz w:val="18"/>
              </w:rPr>
              <w:t>RF_EELLINStatus</w:t>
            </w:r>
          </w:p>
        </w:tc>
        <w:tc>
          <w:tcPr>
            <w:tcW w:w="1843" w:type="dxa"/>
            <w:shd w:val="clear" w:color="auto" w:fill="D6E3BC" w:themeFill="accent3" w:themeFillTint="66"/>
          </w:tcPr>
          <w:p w14:paraId="154FA72A" w14:textId="77777777" w:rsidR="00263200" w:rsidRPr="00D20BE7" w:rsidRDefault="00263200" w:rsidP="00DB4EEF">
            <w:pPr>
              <w:spacing w:line="240" w:lineRule="atLeast"/>
              <w:rPr>
                <w:color w:val="000000" w:themeColor="text1"/>
                <w:sz w:val="18"/>
              </w:rPr>
            </w:pPr>
          </w:p>
        </w:tc>
        <w:tc>
          <w:tcPr>
            <w:tcW w:w="1984" w:type="dxa"/>
            <w:shd w:val="clear" w:color="auto" w:fill="D6E3BC" w:themeFill="accent3" w:themeFillTint="66"/>
          </w:tcPr>
          <w:p w14:paraId="2BCCB307" w14:textId="5C2B1DAF" w:rsidR="00263200" w:rsidRDefault="001843DA" w:rsidP="00DB4EEF">
            <w:pPr>
              <w:spacing w:line="240" w:lineRule="atLeast"/>
              <w:rPr>
                <w:color w:val="000000" w:themeColor="text1"/>
                <w:sz w:val="18"/>
              </w:rPr>
            </w:pPr>
            <w:r>
              <w:rPr>
                <w:color w:val="000000" w:themeColor="text1"/>
                <w:sz w:val="18"/>
              </w:rPr>
              <w:t>LF_EEL</w:t>
            </w:r>
            <w:r w:rsidR="009C45A8">
              <w:rPr>
                <w:color w:val="000000" w:themeColor="text1"/>
                <w:sz w:val="18"/>
              </w:rPr>
              <w:t xml:space="preserve"> to BCM</w:t>
            </w:r>
          </w:p>
        </w:tc>
        <w:tc>
          <w:tcPr>
            <w:tcW w:w="2693" w:type="dxa"/>
            <w:shd w:val="clear" w:color="auto" w:fill="D6E3BC" w:themeFill="accent3" w:themeFillTint="66"/>
          </w:tcPr>
          <w:p w14:paraId="66FCD2EE" w14:textId="77777777" w:rsidR="00263200" w:rsidRDefault="00263200" w:rsidP="00DB4EEF">
            <w:pPr>
              <w:spacing w:line="240" w:lineRule="atLeast"/>
              <w:rPr>
                <w:color w:val="000000" w:themeColor="text1"/>
                <w:sz w:val="18"/>
              </w:rPr>
            </w:pPr>
          </w:p>
        </w:tc>
      </w:tr>
      <w:tr w:rsidR="001E2BFF" w:rsidRPr="003F473D" w14:paraId="23F0D60F" w14:textId="77777777" w:rsidTr="001C1882">
        <w:trPr>
          <w:trHeight w:val="70"/>
        </w:trPr>
        <w:tc>
          <w:tcPr>
            <w:tcW w:w="1696" w:type="dxa"/>
            <w:shd w:val="clear" w:color="auto" w:fill="D6E3BC" w:themeFill="accent3" w:themeFillTint="66"/>
            <w:noWrap/>
          </w:tcPr>
          <w:p w14:paraId="655BA595" w14:textId="77777777" w:rsidR="001E2BFF" w:rsidRDefault="001E2BFF" w:rsidP="00DB4EEF">
            <w:pPr>
              <w:overflowPunct/>
              <w:autoSpaceDE/>
              <w:autoSpaceDN/>
              <w:adjustRightInd/>
              <w:spacing w:line="240" w:lineRule="atLeast"/>
              <w:textAlignment w:val="auto"/>
              <w:rPr>
                <w:rFonts w:cs="Arial"/>
              </w:rPr>
            </w:pPr>
          </w:p>
        </w:tc>
        <w:tc>
          <w:tcPr>
            <w:tcW w:w="1985" w:type="dxa"/>
            <w:shd w:val="clear" w:color="auto" w:fill="D6E3BC" w:themeFill="accent3" w:themeFillTint="66"/>
          </w:tcPr>
          <w:p w14:paraId="07EC330D" w14:textId="75F49477" w:rsidR="001E2BFF" w:rsidRPr="001E2BFF" w:rsidRDefault="00450941" w:rsidP="00DB4EEF">
            <w:pPr>
              <w:spacing w:line="240" w:lineRule="atLeast"/>
              <w:rPr>
                <w:color w:val="000000" w:themeColor="text1"/>
                <w:sz w:val="18"/>
              </w:rPr>
            </w:pPr>
            <w:r>
              <w:rPr>
                <w:color w:val="000000" w:themeColor="text1"/>
                <w:sz w:val="18"/>
              </w:rPr>
              <w:t>L</w:t>
            </w:r>
            <w:r w:rsidRPr="00450941">
              <w:rPr>
                <w:color w:val="000000" w:themeColor="text1"/>
                <w:sz w:val="18"/>
              </w:rPr>
              <w:t>F_EELLINStatus</w:t>
            </w:r>
          </w:p>
        </w:tc>
        <w:tc>
          <w:tcPr>
            <w:tcW w:w="1843" w:type="dxa"/>
            <w:shd w:val="clear" w:color="auto" w:fill="D6E3BC" w:themeFill="accent3" w:themeFillTint="66"/>
          </w:tcPr>
          <w:p w14:paraId="0B6F3F1C" w14:textId="77777777" w:rsidR="001E2BFF" w:rsidRPr="00D20BE7" w:rsidRDefault="001E2BFF" w:rsidP="00DB4EEF">
            <w:pPr>
              <w:spacing w:line="240" w:lineRule="atLeast"/>
              <w:rPr>
                <w:color w:val="000000" w:themeColor="text1"/>
                <w:sz w:val="18"/>
              </w:rPr>
            </w:pPr>
          </w:p>
        </w:tc>
        <w:tc>
          <w:tcPr>
            <w:tcW w:w="1984" w:type="dxa"/>
            <w:shd w:val="clear" w:color="auto" w:fill="D6E3BC" w:themeFill="accent3" w:themeFillTint="66"/>
          </w:tcPr>
          <w:p w14:paraId="45D4D04A" w14:textId="25F344F6" w:rsidR="001E2BFF" w:rsidRDefault="001843DA" w:rsidP="00DB4EEF">
            <w:pPr>
              <w:spacing w:line="240" w:lineRule="atLeast"/>
              <w:rPr>
                <w:color w:val="000000" w:themeColor="text1"/>
                <w:sz w:val="18"/>
              </w:rPr>
            </w:pPr>
            <w:r>
              <w:rPr>
                <w:color w:val="000000" w:themeColor="text1"/>
                <w:sz w:val="18"/>
              </w:rPr>
              <w:t>RF_EEL</w:t>
            </w:r>
            <w:r w:rsidR="009C45A8">
              <w:rPr>
                <w:color w:val="000000" w:themeColor="text1"/>
                <w:sz w:val="18"/>
              </w:rPr>
              <w:t xml:space="preserve"> to BCM</w:t>
            </w:r>
          </w:p>
        </w:tc>
        <w:tc>
          <w:tcPr>
            <w:tcW w:w="2693" w:type="dxa"/>
            <w:shd w:val="clear" w:color="auto" w:fill="D6E3BC" w:themeFill="accent3" w:themeFillTint="66"/>
          </w:tcPr>
          <w:p w14:paraId="10478CCA" w14:textId="77777777" w:rsidR="001E2BFF" w:rsidRDefault="001E2BFF" w:rsidP="00DB4EEF">
            <w:pPr>
              <w:spacing w:line="240" w:lineRule="atLeast"/>
              <w:rPr>
                <w:color w:val="000000" w:themeColor="text1"/>
                <w:sz w:val="18"/>
              </w:rPr>
            </w:pPr>
          </w:p>
        </w:tc>
      </w:tr>
    </w:tbl>
    <w:tbl>
      <w:tblPr>
        <w:tblStyle w:val="TableGrid"/>
        <w:tblpPr w:leftFromText="180" w:rightFromText="180" w:vertAnchor="text" w:tblpY="1"/>
        <w:tblOverlap w:val="never"/>
        <w:tblW w:w="10201" w:type="dxa"/>
        <w:tblLayout w:type="fixed"/>
        <w:tblLook w:val="04A0" w:firstRow="1" w:lastRow="0" w:firstColumn="1" w:lastColumn="0" w:noHBand="0" w:noVBand="1"/>
      </w:tblPr>
      <w:tblGrid>
        <w:gridCol w:w="1696"/>
        <w:gridCol w:w="1985"/>
        <w:gridCol w:w="1843"/>
        <w:gridCol w:w="1984"/>
        <w:gridCol w:w="2693"/>
      </w:tblGrid>
      <w:tr w:rsidR="002869F9" w:rsidRPr="003F473D" w14:paraId="75E485DC" w14:textId="77777777" w:rsidTr="009C3FBF">
        <w:trPr>
          <w:trHeight w:val="143"/>
        </w:trPr>
        <w:tc>
          <w:tcPr>
            <w:tcW w:w="1696" w:type="dxa"/>
            <w:shd w:val="clear" w:color="auto" w:fill="D6E3BC" w:themeFill="accent3" w:themeFillTint="66"/>
            <w:noWrap/>
          </w:tcPr>
          <w:p w14:paraId="518CF5C5" w14:textId="77777777" w:rsidR="002869F9" w:rsidRPr="00EC1775" w:rsidRDefault="002869F9" w:rsidP="00DB4EEF">
            <w:pPr>
              <w:overflowPunct/>
              <w:autoSpaceDE/>
              <w:autoSpaceDN/>
              <w:adjustRightInd/>
              <w:spacing w:line="240" w:lineRule="atLeast"/>
              <w:textAlignment w:val="auto"/>
              <w:rPr>
                <w:rFonts w:cs="Arial"/>
                <w:color w:val="000000"/>
              </w:rPr>
            </w:pPr>
            <w:r>
              <w:rPr>
                <w:rFonts w:cs="Arial"/>
                <w:color w:val="000000"/>
              </w:rPr>
              <w:t>TesterPhysicalResLDCMA</w:t>
            </w:r>
          </w:p>
        </w:tc>
        <w:tc>
          <w:tcPr>
            <w:tcW w:w="1985" w:type="dxa"/>
            <w:shd w:val="clear" w:color="auto" w:fill="D6E3BC" w:themeFill="accent3" w:themeFillTint="66"/>
          </w:tcPr>
          <w:p w14:paraId="27BD69D9" w14:textId="77777777" w:rsidR="002869F9" w:rsidRPr="00EC1775" w:rsidRDefault="002869F9" w:rsidP="00DB4EEF">
            <w:pPr>
              <w:spacing w:line="240" w:lineRule="atLeast"/>
              <w:rPr>
                <w:rFonts w:cs="Arial"/>
                <w:color w:val="000000"/>
              </w:rPr>
            </w:pPr>
            <w:r>
              <w:rPr>
                <w:rFonts w:cs="Arial"/>
                <w:color w:val="000000"/>
              </w:rPr>
              <w:t>TesterPhysicalResLDCMA</w:t>
            </w:r>
          </w:p>
        </w:tc>
        <w:tc>
          <w:tcPr>
            <w:tcW w:w="1843" w:type="dxa"/>
            <w:shd w:val="clear" w:color="auto" w:fill="D6E3BC" w:themeFill="accent3" w:themeFillTint="66"/>
          </w:tcPr>
          <w:p w14:paraId="28927729" w14:textId="77777777" w:rsidR="002869F9" w:rsidRDefault="002869F9" w:rsidP="00DB4EEF">
            <w:pPr>
              <w:spacing w:line="240" w:lineRule="atLeast"/>
              <w:rPr>
                <w:rFonts w:cs="Arial"/>
                <w:sz w:val="18"/>
              </w:rPr>
            </w:pPr>
          </w:p>
        </w:tc>
        <w:tc>
          <w:tcPr>
            <w:tcW w:w="1984" w:type="dxa"/>
            <w:shd w:val="clear" w:color="auto" w:fill="D6E3BC" w:themeFill="accent3" w:themeFillTint="66"/>
          </w:tcPr>
          <w:p w14:paraId="15F224C2" w14:textId="77777777" w:rsidR="002869F9" w:rsidRDefault="002869F9" w:rsidP="00DB4EEF">
            <w:pPr>
              <w:spacing w:line="240" w:lineRule="atLeast"/>
              <w:rPr>
                <w:rFonts w:cs="Arial"/>
                <w:sz w:val="18"/>
              </w:rPr>
            </w:pPr>
            <w:r>
              <w:rPr>
                <w:rFonts w:cs="Arial"/>
                <w:sz w:val="18"/>
              </w:rPr>
              <w:t>LDCMB and LDCMA</w:t>
            </w:r>
          </w:p>
          <w:p w14:paraId="0578D72F" w14:textId="77777777" w:rsidR="002869F9" w:rsidRDefault="002869F9" w:rsidP="00DB4EEF">
            <w:pPr>
              <w:spacing w:line="240" w:lineRule="atLeast"/>
              <w:rPr>
                <w:rFonts w:cs="Arial"/>
                <w:sz w:val="18"/>
              </w:rPr>
            </w:pPr>
            <w:r>
              <w:rPr>
                <w:rFonts w:cs="Arial"/>
                <w:sz w:val="18"/>
              </w:rPr>
              <w:t>To HCM TSTR (RX)</w:t>
            </w:r>
          </w:p>
          <w:p w14:paraId="07E3DC1A" w14:textId="77777777" w:rsidR="002869F9" w:rsidRDefault="002869F9" w:rsidP="00DB4EEF">
            <w:pPr>
              <w:spacing w:line="240" w:lineRule="atLeast"/>
              <w:rPr>
                <w:rFonts w:cs="Arial"/>
                <w:sz w:val="18"/>
              </w:rPr>
            </w:pPr>
          </w:p>
        </w:tc>
        <w:tc>
          <w:tcPr>
            <w:tcW w:w="2693" w:type="dxa"/>
            <w:shd w:val="clear" w:color="auto" w:fill="D6E3BC" w:themeFill="accent3" w:themeFillTint="66"/>
          </w:tcPr>
          <w:p w14:paraId="4B7F837F" w14:textId="77777777" w:rsidR="002869F9" w:rsidRDefault="002869F9" w:rsidP="00DB4EEF">
            <w:pPr>
              <w:spacing w:line="240" w:lineRule="atLeast"/>
              <w:rPr>
                <w:rFonts w:cs="Arial"/>
                <w:color w:val="000000"/>
              </w:rPr>
            </w:pPr>
            <w:r w:rsidRPr="00BB5E51">
              <w:rPr>
                <w:rFonts w:cs="Arial"/>
                <w:color w:val="000000"/>
              </w:rPr>
              <w:t>TesterPhysicalResLDCMA 0x6FE</w:t>
            </w:r>
          </w:p>
        </w:tc>
      </w:tr>
      <w:tr w:rsidR="002869F9" w:rsidRPr="003F473D" w14:paraId="2C8C925D" w14:textId="77777777" w:rsidTr="009C3FBF">
        <w:trPr>
          <w:trHeight w:val="143"/>
        </w:trPr>
        <w:tc>
          <w:tcPr>
            <w:tcW w:w="1696" w:type="dxa"/>
            <w:shd w:val="clear" w:color="auto" w:fill="D6E3BC" w:themeFill="accent3" w:themeFillTint="66"/>
            <w:noWrap/>
          </w:tcPr>
          <w:p w14:paraId="5AF04A3F" w14:textId="77777777" w:rsidR="002869F9" w:rsidRPr="007359E9" w:rsidRDefault="002869F9" w:rsidP="00DB4EEF">
            <w:pPr>
              <w:overflowPunct/>
              <w:autoSpaceDE/>
              <w:autoSpaceDN/>
              <w:adjustRightInd/>
              <w:spacing w:line="240" w:lineRule="atLeast"/>
              <w:textAlignment w:val="auto"/>
              <w:rPr>
                <w:rFonts w:cs="Arial"/>
                <w:color w:val="000000"/>
              </w:rPr>
            </w:pPr>
            <w:r>
              <w:rPr>
                <w:rFonts w:cs="Arial"/>
                <w:color w:val="000000"/>
              </w:rPr>
              <w:t>TesterPhysicalResLDCMB</w:t>
            </w:r>
          </w:p>
        </w:tc>
        <w:tc>
          <w:tcPr>
            <w:tcW w:w="1985" w:type="dxa"/>
            <w:shd w:val="clear" w:color="auto" w:fill="D6E3BC" w:themeFill="accent3" w:themeFillTint="66"/>
          </w:tcPr>
          <w:p w14:paraId="4F5D4082" w14:textId="77777777" w:rsidR="002869F9" w:rsidRPr="007359E9" w:rsidRDefault="002869F9" w:rsidP="00DB4EEF">
            <w:pPr>
              <w:spacing w:line="240" w:lineRule="atLeast"/>
              <w:rPr>
                <w:rFonts w:cs="Arial"/>
                <w:color w:val="000000"/>
              </w:rPr>
            </w:pPr>
            <w:r>
              <w:rPr>
                <w:rFonts w:cs="Arial"/>
                <w:color w:val="000000"/>
              </w:rPr>
              <w:t>TesterPhysicalResLDCMB</w:t>
            </w:r>
          </w:p>
        </w:tc>
        <w:tc>
          <w:tcPr>
            <w:tcW w:w="1843" w:type="dxa"/>
            <w:shd w:val="clear" w:color="auto" w:fill="D6E3BC" w:themeFill="accent3" w:themeFillTint="66"/>
          </w:tcPr>
          <w:p w14:paraId="47808B1A" w14:textId="77777777" w:rsidR="002869F9" w:rsidRDefault="002869F9" w:rsidP="00DB4EEF">
            <w:pPr>
              <w:spacing w:line="240" w:lineRule="atLeast"/>
              <w:rPr>
                <w:rFonts w:cs="Arial"/>
                <w:sz w:val="18"/>
              </w:rPr>
            </w:pPr>
          </w:p>
        </w:tc>
        <w:tc>
          <w:tcPr>
            <w:tcW w:w="1984" w:type="dxa"/>
            <w:shd w:val="clear" w:color="auto" w:fill="D6E3BC" w:themeFill="accent3" w:themeFillTint="66"/>
          </w:tcPr>
          <w:p w14:paraId="2965300D" w14:textId="77777777" w:rsidR="002869F9" w:rsidRDefault="002869F9" w:rsidP="00DB4EEF">
            <w:pPr>
              <w:spacing w:line="240" w:lineRule="atLeast"/>
              <w:rPr>
                <w:rFonts w:cs="Arial"/>
                <w:sz w:val="18"/>
              </w:rPr>
            </w:pPr>
            <w:r>
              <w:rPr>
                <w:rFonts w:cs="Arial"/>
                <w:sz w:val="18"/>
              </w:rPr>
              <w:t>LDCMB and LDCMA</w:t>
            </w:r>
          </w:p>
          <w:p w14:paraId="29F120C4" w14:textId="77777777" w:rsidR="002869F9" w:rsidRDefault="002869F9" w:rsidP="00DB4EEF">
            <w:pPr>
              <w:spacing w:line="240" w:lineRule="atLeast"/>
              <w:rPr>
                <w:rFonts w:cs="Arial"/>
                <w:sz w:val="18"/>
              </w:rPr>
            </w:pPr>
            <w:r>
              <w:rPr>
                <w:rFonts w:cs="Arial"/>
                <w:sz w:val="18"/>
              </w:rPr>
              <w:t>To HCM TSTR (RX)</w:t>
            </w:r>
          </w:p>
          <w:p w14:paraId="2282C1F7" w14:textId="77777777" w:rsidR="002869F9" w:rsidRDefault="002869F9" w:rsidP="00DB4EEF">
            <w:pPr>
              <w:spacing w:line="240" w:lineRule="atLeast"/>
              <w:rPr>
                <w:rFonts w:cs="Arial"/>
                <w:sz w:val="18"/>
              </w:rPr>
            </w:pPr>
          </w:p>
        </w:tc>
        <w:tc>
          <w:tcPr>
            <w:tcW w:w="2693" w:type="dxa"/>
            <w:shd w:val="clear" w:color="auto" w:fill="D6E3BC" w:themeFill="accent3" w:themeFillTint="66"/>
          </w:tcPr>
          <w:p w14:paraId="0D57F481" w14:textId="77777777" w:rsidR="002869F9" w:rsidRDefault="002869F9" w:rsidP="00DB4EEF">
            <w:pPr>
              <w:spacing w:line="240" w:lineRule="atLeast"/>
              <w:rPr>
                <w:rFonts w:cs="Arial"/>
                <w:color w:val="000000"/>
              </w:rPr>
            </w:pPr>
            <w:r w:rsidRPr="00BB5E51">
              <w:rPr>
                <w:rFonts w:cs="Arial"/>
                <w:color w:val="000000"/>
              </w:rPr>
              <w:t>TesterPhysicalResLDCMB</w:t>
            </w:r>
          </w:p>
          <w:p w14:paraId="024BAF31" w14:textId="77777777" w:rsidR="002869F9" w:rsidRPr="007359E9" w:rsidRDefault="002869F9" w:rsidP="00DB4EEF">
            <w:pPr>
              <w:spacing w:line="240" w:lineRule="atLeast"/>
              <w:rPr>
                <w:rFonts w:cs="Arial"/>
                <w:color w:val="000000"/>
              </w:rPr>
            </w:pPr>
            <w:r w:rsidRPr="00BB5E51">
              <w:rPr>
                <w:rFonts w:cs="Arial"/>
                <w:color w:val="000000"/>
              </w:rPr>
              <w:t>0x6FF</w:t>
            </w:r>
          </w:p>
        </w:tc>
      </w:tr>
    </w:tbl>
    <w:p w14:paraId="74BC6896" w14:textId="2E2780D7" w:rsidR="00162E03" w:rsidRDefault="00162E03" w:rsidP="00DB4EEF">
      <w:pPr>
        <w:spacing w:line="240" w:lineRule="atLeast"/>
        <w:rPr>
          <w:lang w:val="en-GB"/>
        </w:rPr>
      </w:pPr>
    </w:p>
    <w:p w14:paraId="0F5ADC74" w14:textId="608A2D84" w:rsidR="00611377" w:rsidRDefault="00611377" w:rsidP="00DB4EEF">
      <w:pPr>
        <w:spacing w:line="240" w:lineRule="atLeast"/>
        <w:jc w:val="center"/>
        <w:rPr>
          <w:lang w:val="en-GB"/>
        </w:rPr>
      </w:pPr>
      <w:bookmarkStart w:id="299" w:name="_Toc89265564"/>
      <w:r w:rsidRPr="00702453">
        <w:t xml:space="preserve">Table </w:t>
      </w:r>
      <w:r>
        <w:rPr>
          <w:noProof/>
        </w:rPr>
        <w:fldChar w:fldCharType="begin"/>
      </w:r>
      <w:r>
        <w:rPr>
          <w:noProof/>
        </w:rPr>
        <w:instrText xml:space="preserve"> STYLEREF 1 \s </w:instrText>
      </w:r>
      <w:r>
        <w:rPr>
          <w:noProof/>
        </w:rPr>
        <w:fldChar w:fldCharType="separate"/>
      </w:r>
      <w:r w:rsidR="00ED442C">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D442C">
        <w:rPr>
          <w:noProof/>
        </w:rPr>
        <w:t>14</w:t>
      </w:r>
      <w:r>
        <w:rPr>
          <w:noProof/>
        </w:rPr>
        <w:fldChar w:fldCharType="end"/>
      </w:r>
      <w:r w:rsidRPr="00702453">
        <w:t xml:space="preserve">: </w:t>
      </w:r>
      <w:r>
        <w:t>LDM Outputs</w:t>
      </w:r>
      <w:bookmarkEnd w:id="299"/>
    </w:p>
    <w:p w14:paraId="3C8682F6" w14:textId="77777777" w:rsidR="00611377" w:rsidRDefault="00611377" w:rsidP="00DB4EEF">
      <w:pPr>
        <w:spacing w:line="240" w:lineRule="atLeast"/>
        <w:rPr>
          <w:lang w:val="en-GB"/>
        </w:rPr>
      </w:pPr>
    </w:p>
    <w:p w14:paraId="38D35BD8" w14:textId="64AC05AB" w:rsidR="00162E03" w:rsidRDefault="00162E03" w:rsidP="00DB4EEF">
      <w:pPr>
        <w:spacing w:line="240" w:lineRule="atLeast"/>
        <w:rPr>
          <w:lang w:val="en-GB"/>
        </w:rPr>
      </w:pPr>
    </w:p>
    <w:p w14:paraId="1C1C99FF" w14:textId="1AD7D669" w:rsidR="00793278" w:rsidRPr="001D5817" w:rsidRDefault="00793278" w:rsidP="00793278">
      <w:pPr>
        <w:pStyle w:val="Heading3"/>
        <w:spacing w:line="240" w:lineRule="atLeast"/>
        <w:rPr>
          <w:szCs w:val="20"/>
          <w:lang w:val="en-GB"/>
        </w:rPr>
      </w:pPr>
      <w:bookmarkStart w:id="300" w:name="_Toc89265480"/>
      <w:r w:rsidRPr="001D5817">
        <w:rPr>
          <w:szCs w:val="20"/>
          <w:lang w:val="en-GB"/>
        </w:rPr>
        <w:t>Component 3 – APIM (CDC and CIM)</w:t>
      </w:r>
      <w:bookmarkEnd w:id="300"/>
    </w:p>
    <w:p w14:paraId="104C88B5" w14:textId="77777777" w:rsidR="00793278" w:rsidRPr="001D5817" w:rsidRDefault="00793278" w:rsidP="00793278">
      <w:pPr>
        <w:spacing w:line="240" w:lineRule="atLeast"/>
        <w:rPr>
          <w:lang w:val="en-GB"/>
        </w:rPr>
      </w:pPr>
    </w:p>
    <w:p w14:paraId="63253CA7" w14:textId="1425801A" w:rsidR="00793278" w:rsidRPr="001D5817" w:rsidRDefault="00793278" w:rsidP="00793278">
      <w:pPr>
        <w:pStyle w:val="Heading6"/>
        <w:spacing w:line="240" w:lineRule="atLeast"/>
      </w:pPr>
      <w:bookmarkStart w:id="301" w:name="_Toc89265481"/>
      <w:r w:rsidRPr="001D5817">
        <w:t>APIM Inputs</w:t>
      </w:r>
      <w:bookmarkEnd w:id="301"/>
    </w:p>
    <w:tbl>
      <w:tblPr>
        <w:tblStyle w:val="TableGrid"/>
        <w:tblW w:w="10210" w:type="dxa"/>
        <w:tblLayout w:type="fixed"/>
        <w:tblLook w:val="04A0" w:firstRow="1" w:lastRow="0" w:firstColumn="1" w:lastColumn="0" w:noHBand="0" w:noVBand="1"/>
      </w:tblPr>
      <w:tblGrid>
        <w:gridCol w:w="1840"/>
        <w:gridCol w:w="1845"/>
        <w:gridCol w:w="1702"/>
        <w:gridCol w:w="1418"/>
        <w:gridCol w:w="3405"/>
      </w:tblGrid>
      <w:tr w:rsidR="007E5233" w:rsidRPr="001D5817" w14:paraId="06C703F2" w14:textId="77777777" w:rsidTr="004B63CC">
        <w:trPr>
          <w:trHeight w:val="169"/>
        </w:trPr>
        <w:tc>
          <w:tcPr>
            <w:tcW w:w="1840" w:type="dxa"/>
            <w:shd w:val="clear" w:color="auto" w:fill="D9D9D9" w:themeFill="background1" w:themeFillShade="D9"/>
            <w:noWrap/>
            <w:hideMark/>
          </w:tcPr>
          <w:p w14:paraId="2694B5A6" w14:textId="651C8B5F" w:rsidR="007E5233" w:rsidRPr="001D5817" w:rsidRDefault="007E5233" w:rsidP="007E5233">
            <w:pPr>
              <w:overflowPunct/>
              <w:autoSpaceDE/>
              <w:autoSpaceDN/>
              <w:adjustRightInd/>
              <w:spacing w:line="240" w:lineRule="atLeast"/>
              <w:textAlignment w:val="auto"/>
              <w:rPr>
                <w:rFonts w:cs="Arial"/>
                <w:b/>
                <w:bCs/>
                <w:color w:val="FF0000"/>
              </w:rPr>
            </w:pPr>
            <w:r w:rsidRPr="001D5817">
              <w:rPr>
                <w:rFonts w:cs="Arial"/>
                <w:b/>
                <w:bCs/>
                <w:color w:val="000000"/>
              </w:rPr>
              <w:t>Logical Signal Name</w:t>
            </w:r>
          </w:p>
        </w:tc>
        <w:tc>
          <w:tcPr>
            <w:tcW w:w="1845" w:type="dxa"/>
            <w:shd w:val="clear" w:color="auto" w:fill="D9D9D9" w:themeFill="background1" w:themeFillShade="D9"/>
          </w:tcPr>
          <w:p w14:paraId="3209791F" w14:textId="266276AB" w:rsidR="007E5233" w:rsidRPr="001D5817" w:rsidRDefault="007E5233" w:rsidP="007E5233">
            <w:pPr>
              <w:overflowPunct/>
              <w:autoSpaceDE/>
              <w:autoSpaceDN/>
              <w:adjustRightInd/>
              <w:spacing w:line="240" w:lineRule="atLeast"/>
              <w:textAlignment w:val="auto"/>
              <w:rPr>
                <w:rFonts w:cs="Arial"/>
                <w:b/>
                <w:bCs/>
                <w:color w:val="FF0000"/>
              </w:rPr>
            </w:pPr>
            <w:r w:rsidRPr="001D5817">
              <w:rPr>
                <w:rFonts w:cs="Arial"/>
                <w:b/>
                <w:bCs/>
                <w:color w:val="000000"/>
              </w:rPr>
              <w:t>Technical Signal Name</w:t>
            </w:r>
          </w:p>
        </w:tc>
        <w:tc>
          <w:tcPr>
            <w:tcW w:w="1702" w:type="dxa"/>
            <w:shd w:val="clear" w:color="auto" w:fill="D9D9D9" w:themeFill="background1" w:themeFillShade="D9"/>
          </w:tcPr>
          <w:p w14:paraId="30786F9B" w14:textId="09834D17" w:rsidR="007E5233" w:rsidRPr="001D5817" w:rsidRDefault="007E5233" w:rsidP="007E5233">
            <w:pPr>
              <w:overflowPunct/>
              <w:autoSpaceDE/>
              <w:autoSpaceDN/>
              <w:adjustRightInd/>
              <w:spacing w:line="240" w:lineRule="atLeast"/>
              <w:textAlignment w:val="auto"/>
              <w:rPr>
                <w:rFonts w:cs="Arial"/>
                <w:b/>
                <w:bCs/>
                <w:color w:val="FF0000"/>
              </w:rPr>
            </w:pPr>
            <w:r w:rsidRPr="001D5817">
              <w:rPr>
                <w:rFonts w:cs="Arial"/>
                <w:b/>
                <w:bCs/>
                <w:color w:val="000000"/>
              </w:rPr>
              <w:t xml:space="preserve">Mapping Details </w:t>
            </w:r>
            <w:r w:rsidRPr="001D5817">
              <w:rPr>
                <w:i/>
              </w:rPr>
              <w:t>(Conditional)</w:t>
            </w:r>
          </w:p>
        </w:tc>
        <w:tc>
          <w:tcPr>
            <w:tcW w:w="1418" w:type="dxa"/>
            <w:shd w:val="clear" w:color="auto" w:fill="D9D9D9" w:themeFill="background1" w:themeFillShade="D9"/>
            <w:noWrap/>
            <w:hideMark/>
          </w:tcPr>
          <w:p w14:paraId="175E62E1" w14:textId="310B3C75" w:rsidR="007E5233" w:rsidRPr="001D5817" w:rsidRDefault="007E5233" w:rsidP="007E5233">
            <w:pPr>
              <w:overflowPunct/>
              <w:autoSpaceDE/>
              <w:autoSpaceDN/>
              <w:adjustRightInd/>
              <w:spacing w:line="240" w:lineRule="atLeast"/>
              <w:textAlignment w:val="auto"/>
              <w:rPr>
                <w:rFonts w:cs="Arial"/>
                <w:b/>
                <w:bCs/>
                <w:color w:val="FF0000"/>
              </w:rPr>
            </w:pPr>
            <w:r w:rsidRPr="001D5817">
              <w:rPr>
                <w:rFonts w:cs="Arial"/>
                <w:b/>
                <w:bCs/>
                <w:color w:val="000000"/>
              </w:rPr>
              <w:t>Subscriber Interface</w:t>
            </w:r>
          </w:p>
        </w:tc>
        <w:tc>
          <w:tcPr>
            <w:tcW w:w="3405" w:type="dxa"/>
            <w:shd w:val="clear" w:color="auto" w:fill="D9D9D9" w:themeFill="background1" w:themeFillShade="D9"/>
          </w:tcPr>
          <w:p w14:paraId="05FC381B" w14:textId="77777777" w:rsidR="007E5233" w:rsidRPr="001D5817" w:rsidRDefault="007E5233" w:rsidP="007E5233">
            <w:pPr>
              <w:overflowPunct/>
              <w:autoSpaceDE/>
              <w:autoSpaceDN/>
              <w:adjustRightInd/>
              <w:spacing w:line="240" w:lineRule="atLeast"/>
              <w:textAlignment w:val="auto"/>
              <w:rPr>
                <w:rFonts w:cs="Arial"/>
                <w:b/>
                <w:bCs/>
                <w:color w:val="000000"/>
              </w:rPr>
            </w:pPr>
            <w:r w:rsidRPr="001D5817">
              <w:rPr>
                <w:rFonts w:cs="Arial"/>
                <w:b/>
                <w:bCs/>
                <w:color w:val="000000"/>
              </w:rPr>
              <w:t>Connection</w:t>
            </w:r>
          </w:p>
          <w:p w14:paraId="1B0415DA" w14:textId="38011569" w:rsidR="007E5233" w:rsidRPr="001D5817" w:rsidRDefault="007E5233" w:rsidP="007E5233">
            <w:pPr>
              <w:overflowPunct/>
              <w:autoSpaceDE/>
              <w:autoSpaceDN/>
              <w:adjustRightInd/>
              <w:spacing w:line="240" w:lineRule="atLeast"/>
              <w:textAlignment w:val="auto"/>
              <w:rPr>
                <w:rFonts w:cs="Arial"/>
                <w:b/>
                <w:bCs/>
                <w:color w:val="FF0000"/>
              </w:rPr>
            </w:pPr>
            <w:r w:rsidRPr="001D5817">
              <w:t>(</w:t>
            </w:r>
            <w:r w:rsidRPr="001D5817">
              <w:rPr>
                <w:i/>
              </w:rPr>
              <w:t>Optional)</w:t>
            </w:r>
          </w:p>
        </w:tc>
      </w:tr>
      <w:tr w:rsidR="00A80D4B" w:rsidRPr="001D5817" w14:paraId="4E0BF2A6" w14:textId="77777777" w:rsidTr="004B63CC">
        <w:trPr>
          <w:trHeight w:val="73"/>
        </w:trPr>
        <w:tc>
          <w:tcPr>
            <w:tcW w:w="1840" w:type="dxa"/>
            <w:shd w:val="clear" w:color="auto" w:fill="D6E3BC" w:themeFill="accent3" w:themeFillTint="66"/>
            <w:noWrap/>
          </w:tcPr>
          <w:p w14:paraId="1BEF13CA" w14:textId="3E71A22B" w:rsidR="00A80D4B" w:rsidRPr="001D5817" w:rsidRDefault="00D17F56" w:rsidP="00A80D4B">
            <w:pPr>
              <w:overflowPunct/>
              <w:autoSpaceDE/>
              <w:autoSpaceDN/>
              <w:adjustRightInd/>
              <w:spacing w:line="240" w:lineRule="atLeast"/>
              <w:textAlignment w:val="auto"/>
              <w:rPr>
                <w:color w:val="FF0000"/>
                <w:sz w:val="18"/>
              </w:rPr>
            </w:pPr>
            <w:r w:rsidRPr="001D5817">
              <w:rPr>
                <w:color w:val="000000" w:themeColor="text1"/>
                <w:sz w:val="18"/>
              </w:rPr>
              <w:t>Front_Fog_Light_Rqst</w:t>
            </w:r>
          </w:p>
        </w:tc>
        <w:tc>
          <w:tcPr>
            <w:tcW w:w="1845" w:type="dxa"/>
            <w:shd w:val="clear" w:color="auto" w:fill="D6E3BC" w:themeFill="accent3" w:themeFillTint="66"/>
          </w:tcPr>
          <w:p w14:paraId="76907584" w14:textId="57442495" w:rsidR="00A80D4B" w:rsidRPr="001D5817" w:rsidRDefault="00A80D4B" w:rsidP="00A80D4B">
            <w:pPr>
              <w:overflowPunct/>
              <w:autoSpaceDE/>
              <w:autoSpaceDN/>
              <w:adjustRightInd/>
              <w:spacing w:line="240" w:lineRule="atLeast"/>
              <w:textAlignment w:val="auto"/>
              <w:rPr>
                <w:rFonts w:cs="Arial"/>
                <w:color w:val="FF0000"/>
              </w:rPr>
            </w:pPr>
            <w:r w:rsidRPr="001D5817">
              <w:rPr>
                <w:color w:val="000000" w:themeColor="text1"/>
                <w:sz w:val="18"/>
              </w:rPr>
              <w:t>FogLghtFrontON_B_Stat</w:t>
            </w:r>
          </w:p>
        </w:tc>
        <w:tc>
          <w:tcPr>
            <w:tcW w:w="1702" w:type="dxa"/>
            <w:shd w:val="clear" w:color="auto" w:fill="D6E3BC" w:themeFill="accent3" w:themeFillTint="66"/>
          </w:tcPr>
          <w:p w14:paraId="1EF93228" w14:textId="173F6F43" w:rsidR="00A80D4B" w:rsidRPr="001D5817" w:rsidRDefault="00A80D4B" w:rsidP="00A80D4B">
            <w:pPr>
              <w:spacing w:line="240" w:lineRule="atLeast"/>
              <w:rPr>
                <w:color w:val="FF0000"/>
                <w:sz w:val="18"/>
              </w:rPr>
            </w:pPr>
          </w:p>
        </w:tc>
        <w:tc>
          <w:tcPr>
            <w:tcW w:w="1418" w:type="dxa"/>
            <w:shd w:val="clear" w:color="auto" w:fill="D6E3BC" w:themeFill="accent3" w:themeFillTint="66"/>
          </w:tcPr>
          <w:p w14:paraId="53858CDE" w14:textId="77777777" w:rsidR="00A80D4B" w:rsidRPr="001D5817" w:rsidRDefault="00A80D4B" w:rsidP="00A80D4B">
            <w:pPr>
              <w:spacing w:line="240" w:lineRule="atLeast"/>
              <w:rPr>
                <w:rFonts w:cs="Arial"/>
                <w:sz w:val="18"/>
              </w:rPr>
            </w:pPr>
            <w:r w:rsidRPr="001D5817">
              <w:rPr>
                <w:rFonts w:cs="Arial"/>
                <w:sz w:val="18"/>
              </w:rPr>
              <w:t>BCM (TX) to</w:t>
            </w:r>
          </w:p>
          <w:p w14:paraId="69A6BB21" w14:textId="272A937B" w:rsidR="00A80D4B" w:rsidRPr="001D5817" w:rsidRDefault="00606E81" w:rsidP="00606E81">
            <w:pPr>
              <w:spacing w:line="240" w:lineRule="atLeast"/>
              <w:rPr>
                <w:color w:val="FF0000"/>
                <w:sz w:val="18"/>
              </w:rPr>
            </w:pPr>
            <w:r w:rsidRPr="001D5817">
              <w:rPr>
                <w:rFonts w:cs="Arial"/>
                <w:sz w:val="18"/>
              </w:rPr>
              <w:t>APIM</w:t>
            </w:r>
            <w:r w:rsidR="00A80D4B" w:rsidRPr="001D5817">
              <w:rPr>
                <w:rFonts w:cs="Arial"/>
                <w:sz w:val="18"/>
              </w:rPr>
              <w:t>_</w:t>
            </w:r>
            <w:r w:rsidRPr="001D5817">
              <w:rPr>
                <w:rFonts w:cs="Arial"/>
                <w:sz w:val="18"/>
              </w:rPr>
              <w:t>CDC / APIM_CIM</w:t>
            </w:r>
          </w:p>
        </w:tc>
        <w:tc>
          <w:tcPr>
            <w:tcW w:w="3405" w:type="dxa"/>
            <w:shd w:val="clear" w:color="auto" w:fill="D6E3BC" w:themeFill="accent3" w:themeFillTint="66"/>
          </w:tcPr>
          <w:p w14:paraId="69C83AFA" w14:textId="77777777" w:rsidR="00A80D4B" w:rsidRPr="001D5817" w:rsidRDefault="00A80D4B" w:rsidP="00A80D4B">
            <w:pPr>
              <w:spacing w:line="240" w:lineRule="atLeast"/>
              <w:rPr>
                <w:rFonts w:cs="Arial"/>
                <w:sz w:val="18"/>
              </w:rPr>
            </w:pPr>
            <w:r w:rsidRPr="001D5817">
              <w:rPr>
                <w:rFonts w:cs="Arial"/>
                <w:sz w:val="18"/>
              </w:rPr>
              <w:t>BodyInfo_3</w:t>
            </w:r>
          </w:p>
          <w:p w14:paraId="4A2A264B" w14:textId="418B86A0" w:rsidR="00A80D4B" w:rsidRPr="001D5817" w:rsidRDefault="00A80D4B" w:rsidP="00A80D4B">
            <w:pPr>
              <w:spacing w:line="240" w:lineRule="atLeast"/>
              <w:rPr>
                <w:color w:val="FF0000"/>
                <w:sz w:val="18"/>
              </w:rPr>
            </w:pPr>
            <w:r w:rsidRPr="001D5817">
              <w:rPr>
                <w:rFonts w:cs="Arial"/>
                <w:sz w:val="18"/>
              </w:rPr>
              <w:t>0x3B3</w:t>
            </w:r>
          </w:p>
        </w:tc>
      </w:tr>
      <w:tr w:rsidR="00A80D4B" w:rsidRPr="001D5817" w14:paraId="33CC2094" w14:textId="77777777" w:rsidTr="004B63CC">
        <w:trPr>
          <w:trHeight w:val="73"/>
        </w:trPr>
        <w:tc>
          <w:tcPr>
            <w:tcW w:w="1840" w:type="dxa"/>
            <w:shd w:val="clear" w:color="auto" w:fill="D6E3BC" w:themeFill="accent3" w:themeFillTint="66"/>
            <w:noWrap/>
          </w:tcPr>
          <w:p w14:paraId="77793A5C" w14:textId="1EEB72E2" w:rsidR="00A80D4B" w:rsidRPr="001D5817" w:rsidRDefault="00D17F56" w:rsidP="00A80D4B">
            <w:pPr>
              <w:overflowPunct/>
              <w:autoSpaceDE/>
              <w:autoSpaceDN/>
              <w:adjustRightInd/>
              <w:spacing w:line="240" w:lineRule="atLeast"/>
              <w:textAlignment w:val="auto"/>
              <w:rPr>
                <w:color w:val="FF0000"/>
                <w:sz w:val="18"/>
              </w:rPr>
            </w:pPr>
            <w:r w:rsidRPr="001D5817">
              <w:rPr>
                <w:color w:val="000000" w:themeColor="text1"/>
                <w:sz w:val="18"/>
              </w:rPr>
              <w:lastRenderedPageBreak/>
              <w:t>Rear_Fog_Light_Rqst</w:t>
            </w:r>
          </w:p>
        </w:tc>
        <w:tc>
          <w:tcPr>
            <w:tcW w:w="1845" w:type="dxa"/>
            <w:shd w:val="clear" w:color="auto" w:fill="D6E3BC" w:themeFill="accent3" w:themeFillTint="66"/>
          </w:tcPr>
          <w:p w14:paraId="00C0CD64" w14:textId="6C3C5359" w:rsidR="00A80D4B" w:rsidRPr="001D5817" w:rsidRDefault="00A80D4B" w:rsidP="00A80D4B">
            <w:pPr>
              <w:overflowPunct/>
              <w:autoSpaceDE/>
              <w:autoSpaceDN/>
              <w:adjustRightInd/>
              <w:spacing w:line="240" w:lineRule="atLeast"/>
              <w:textAlignment w:val="auto"/>
              <w:rPr>
                <w:color w:val="000000" w:themeColor="text1"/>
                <w:sz w:val="18"/>
              </w:rPr>
            </w:pPr>
            <w:r w:rsidRPr="001D5817">
              <w:rPr>
                <w:color w:val="000000" w:themeColor="text1"/>
                <w:sz w:val="18"/>
              </w:rPr>
              <w:t>FogLghtRearON_B_Stat</w:t>
            </w:r>
          </w:p>
        </w:tc>
        <w:tc>
          <w:tcPr>
            <w:tcW w:w="1702" w:type="dxa"/>
            <w:shd w:val="clear" w:color="auto" w:fill="D6E3BC" w:themeFill="accent3" w:themeFillTint="66"/>
          </w:tcPr>
          <w:p w14:paraId="7F943371" w14:textId="77777777" w:rsidR="00A80D4B" w:rsidRPr="001D5817" w:rsidRDefault="00A80D4B" w:rsidP="00A80D4B">
            <w:pPr>
              <w:spacing w:line="240" w:lineRule="atLeast"/>
              <w:rPr>
                <w:color w:val="FF0000"/>
                <w:sz w:val="18"/>
              </w:rPr>
            </w:pPr>
          </w:p>
        </w:tc>
        <w:tc>
          <w:tcPr>
            <w:tcW w:w="1418" w:type="dxa"/>
            <w:shd w:val="clear" w:color="auto" w:fill="D6E3BC" w:themeFill="accent3" w:themeFillTint="66"/>
          </w:tcPr>
          <w:p w14:paraId="7279117D" w14:textId="77777777" w:rsidR="00606E81" w:rsidRPr="001D5817" w:rsidRDefault="00606E81" w:rsidP="00606E81">
            <w:pPr>
              <w:spacing w:line="240" w:lineRule="atLeast"/>
              <w:rPr>
                <w:rFonts w:cs="Arial"/>
                <w:sz w:val="18"/>
              </w:rPr>
            </w:pPr>
            <w:r w:rsidRPr="001D5817">
              <w:rPr>
                <w:rFonts w:cs="Arial"/>
                <w:sz w:val="18"/>
              </w:rPr>
              <w:t>BCM (TX) to</w:t>
            </w:r>
          </w:p>
          <w:p w14:paraId="73866624" w14:textId="29A0D67B" w:rsidR="00A80D4B" w:rsidRPr="001D5817" w:rsidRDefault="00606E81" w:rsidP="00606E81">
            <w:pPr>
              <w:spacing w:line="240" w:lineRule="atLeast"/>
              <w:rPr>
                <w:color w:val="FF0000"/>
                <w:sz w:val="18"/>
              </w:rPr>
            </w:pPr>
            <w:r w:rsidRPr="001D5817">
              <w:rPr>
                <w:rFonts w:cs="Arial"/>
                <w:sz w:val="18"/>
              </w:rPr>
              <w:t>APIM_CDC / APIM_CIM</w:t>
            </w:r>
          </w:p>
        </w:tc>
        <w:tc>
          <w:tcPr>
            <w:tcW w:w="3405" w:type="dxa"/>
            <w:shd w:val="clear" w:color="auto" w:fill="D6E3BC" w:themeFill="accent3" w:themeFillTint="66"/>
          </w:tcPr>
          <w:p w14:paraId="2705AACA" w14:textId="77777777" w:rsidR="00A80D4B" w:rsidRPr="001D5817" w:rsidRDefault="00A80D4B" w:rsidP="00A80D4B">
            <w:pPr>
              <w:spacing w:line="240" w:lineRule="atLeast"/>
              <w:rPr>
                <w:rFonts w:cs="Arial"/>
                <w:sz w:val="18"/>
              </w:rPr>
            </w:pPr>
            <w:r w:rsidRPr="001D5817">
              <w:rPr>
                <w:rFonts w:cs="Arial"/>
                <w:sz w:val="18"/>
              </w:rPr>
              <w:t>BodyInfo_3</w:t>
            </w:r>
          </w:p>
          <w:p w14:paraId="060974A2" w14:textId="1F75DAA1" w:rsidR="00A80D4B" w:rsidRPr="001D5817" w:rsidRDefault="00A80D4B" w:rsidP="00A80D4B">
            <w:pPr>
              <w:spacing w:line="240" w:lineRule="atLeast"/>
              <w:rPr>
                <w:color w:val="FF0000"/>
                <w:sz w:val="18"/>
              </w:rPr>
            </w:pPr>
            <w:r w:rsidRPr="001D5817">
              <w:rPr>
                <w:rFonts w:cs="Arial"/>
                <w:sz w:val="18"/>
              </w:rPr>
              <w:t>0x3B3</w:t>
            </w:r>
          </w:p>
        </w:tc>
      </w:tr>
    </w:tbl>
    <w:p w14:paraId="25A9CE2B" w14:textId="4B4A38E9" w:rsidR="00793278" w:rsidRPr="001D5817" w:rsidRDefault="00793278" w:rsidP="00DB4EEF">
      <w:pPr>
        <w:spacing w:line="240" w:lineRule="atLeast"/>
        <w:rPr>
          <w:color w:val="FF0000"/>
          <w:lang w:val="en-GB"/>
        </w:rPr>
      </w:pPr>
    </w:p>
    <w:p w14:paraId="4A06EDBA" w14:textId="7F8FD475" w:rsidR="00793278" w:rsidRPr="001D5817" w:rsidRDefault="00793278" w:rsidP="00793278">
      <w:pPr>
        <w:pStyle w:val="Heading6"/>
        <w:spacing w:line="240" w:lineRule="atLeast"/>
      </w:pPr>
      <w:bookmarkStart w:id="302" w:name="_Toc89265482"/>
      <w:r w:rsidRPr="001D5817">
        <w:t>APIM Outputs</w:t>
      </w:r>
      <w:bookmarkEnd w:id="302"/>
    </w:p>
    <w:tbl>
      <w:tblPr>
        <w:tblStyle w:val="TableGrid"/>
        <w:tblW w:w="10210" w:type="dxa"/>
        <w:tblLayout w:type="fixed"/>
        <w:tblLook w:val="04A0" w:firstRow="1" w:lastRow="0" w:firstColumn="1" w:lastColumn="0" w:noHBand="0" w:noVBand="1"/>
      </w:tblPr>
      <w:tblGrid>
        <w:gridCol w:w="1840"/>
        <w:gridCol w:w="1845"/>
        <w:gridCol w:w="1702"/>
        <w:gridCol w:w="1418"/>
        <w:gridCol w:w="3405"/>
      </w:tblGrid>
      <w:tr w:rsidR="00CE16CC" w:rsidRPr="001D5817" w14:paraId="733AD095" w14:textId="77777777" w:rsidTr="004B63CC">
        <w:trPr>
          <w:trHeight w:val="169"/>
        </w:trPr>
        <w:tc>
          <w:tcPr>
            <w:tcW w:w="1840" w:type="dxa"/>
            <w:shd w:val="clear" w:color="auto" w:fill="D9D9D9" w:themeFill="background1" w:themeFillShade="D9"/>
            <w:noWrap/>
            <w:hideMark/>
          </w:tcPr>
          <w:p w14:paraId="06DAD21D" w14:textId="08DD3DD4" w:rsidR="007E5233" w:rsidRPr="001D5817" w:rsidRDefault="007E5233" w:rsidP="007E5233">
            <w:pPr>
              <w:overflowPunct/>
              <w:autoSpaceDE/>
              <w:autoSpaceDN/>
              <w:adjustRightInd/>
              <w:spacing w:line="240" w:lineRule="atLeast"/>
              <w:textAlignment w:val="auto"/>
              <w:rPr>
                <w:rFonts w:cs="Arial"/>
                <w:b/>
                <w:bCs/>
              </w:rPr>
            </w:pPr>
            <w:r w:rsidRPr="001D5817">
              <w:rPr>
                <w:rFonts w:cs="Arial"/>
                <w:b/>
                <w:bCs/>
              </w:rPr>
              <w:t>Logical Signal Name</w:t>
            </w:r>
          </w:p>
        </w:tc>
        <w:tc>
          <w:tcPr>
            <w:tcW w:w="1845" w:type="dxa"/>
            <w:shd w:val="clear" w:color="auto" w:fill="D9D9D9" w:themeFill="background1" w:themeFillShade="D9"/>
          </w:tcPr>
          <w:p w14:paraId="13BB5856" w14:textId="6048ADCD" w:rsidR="007E5233" w:rsidRPr="001D5817" w:rsidRDefault="007E5233" w:rsidP="007E5233">
            <w:pPr>
              <w:overflowPunct/>
              <w:autoSpaceDE/>
              <w:autoSpaceDN/>
              <w:adjustRightInd/>
              <w:spacing w:line="240" w:lineRule="atLeast"/>
              <w:textAlignment w:val="auto"/>
              <w:rPr>
                <w:rFonts w:cs="Arial"/>
                <w:b/>
                <w:bCs/>
              </w:rPr>
            </w:pPr>
            <w:r w:rsidRPr="001D5817">
              <w:rPr>
                <w:rFonts w:cs="Arial"/>
                <w:b/>
                <w:bCs/>
              </w:rPr>
              <w:t>Technical Signal Name</w:t>
            </w:r>
          </w:p>
        </w:tc>
        <w:tc>
          <w:tcPr>
            <w:tcW w:w="1702" w:type="dxa"/>
            <w:shd w:val="clear" w:color="auto" w:fill="D9D9D9" w:themeFill="background1" w:themeFillShade="D9"/>
          </w:tcPr>
          <w:p w14:paraId="15389EC1" w14:textId="4786B508" w:rsidR="007E5233" w:rsidRPr="001D5817" w:rsidRDefault="007E5233" w:rsidP="007E5233">
            <w:pPr>
              <w:overflowPunct/>
              <w:autoSpaceDE/>
              <w:autoSpaceDN/>
              <w:adjustRightInd/>
              <w:spacing w:line="240" w:lineRule="atLeast"/>
              <w:textAlignment w:val="auto"/>
              <w:rPr>
                <w:rFonts w:cs="Arial"/>
                <w:b/>
                <w:bCs/>
              </w:rPr>
            </w:pPr>
            <w:r w:rsidRPr="001D5817">
              <w:rPr>
                <w:rFonts w:cs="Arial"/>
                <w:b/>
                <w:bCs/>
              </w:rPr>
              <w:t xml:space="preserve">Mapping Details </w:t>
            </w:r>
            <w:r w:rsidRPr="001D5817">
              <w:rPr>
                <w:i/>
              </w:rPr>
              <w:t>(Conditional)</w:t>
            </w:r>
          </w:p>
        </w:tc>
        <w:tc>
          <w:tcPr>
            <w:tcW w:w="1418" w:type="dxa"/>
            <w:shd w:val="clear" w:color="auto" w:fill="D9D9D9" w:themeFill="background1" w:themeFillShade="D9"/>
            <w:noWrap/>
            <w:hideMark/>
          </w:tcPr>
          <w:p w14:paraId="382F1ED7" w14:textId="2F25AAE4" w:rsidR="007E5233" w:rsidRPr="001D5817" w:rsidRDefault="007E5233" w:rsidP="007E5233">
            <w:pPr>
              <w:overflowPunct/>
              <w:autoSpaceDE/>
              <w:autoSpaceDN/>
              <w:adjustRightInd/>
              <w:spacing w:line="240" w:lineRule="atLeast"/>
              <w:textAlignment w:val="auto"/>
              <w:rPr>
                <w:rFonts w:cs="Arial"/>
                <w:b/>
                <w:bCs/>
              </w:rPr>
            </w:pPr>
            <w:r w:rsidRPr="001D5817">
              <w:rPr>
                <w:rFonts w:cs="Arial"/>
                <w:b/>
                <w:bCs/>
              </w:rPr>
              <w:t>Subscriber Interface</w:t>
            </w:r>
          </w:p>
        </w:tc>
        <w:tc>
          <w:tcPr>
            <w:tcW w:w="3405" w:type="dxa"/>
            <w:shd w:val="clear" w:color="auto" w:fill="D9D9D9" w:themeFill="background1" w:themeFillShade="D9"/>
          </w:tcPr>
          <w:p w14:paraId="1F79F933" w14:textId="77777777" w:rsidR="007E5233" w:rsidRPr="001D5817" w:rsidRDefault="007E5233" w:rsidP="007E5233">
            <w:pPr>
              <w:overflowPunct/>
              <w:autoSpaceDE/>
              <w:autoSpaceDN/>
              <w:adjustRightInd/>
              <w:spacing w:line="240" w:lineRule="atLeast"/>
              <w:textAlignment w:val="auto"/>
              <w:rPr>
                <w:rFonts w:cs="Arial"/>
                <w:b/>
                <w:bCs/>
              </w:rPr>
            </w:pPr>
            <w:r w:rsidRPr="001D5817">
              <w:rPr>
                <w:rFonts w:cs="Arial"/>
                <w:b/>
                <w:bCs/>
              </w:rPr>
              <w:t>Connection</w:t>
            </w:r>
          </w:p>
          <w:p w14:paraId="02BEF7F3" w14:textId="2559E090" w:rsidR="007E5233" w:rsidRPr="001D5817" w:rsidRDefault="007E5233" w:rsidP="007E5233">
            <w:pPr>
              <w:overflowPunct/>
              <w:autoSpaceDE/>
              <w:autoSpaceDN/>
              <w:adjustRightInd/>
              <w:spacing w:line="240" w:lineRule="atLeast"/>
              <w:textAlignment w:val="auto"/>
              <w:rPr>
                <w:rFonts w:cs="Arial"/>
                <w:b/>
                <w:bCs/>
              </w:rPr>
            </w:pPr>
            <w:r w:rsidRPr="001D5817">
              <w:t>(</w:t>
            </w:r>
            <w:r w:rsidRPr="001D5817">
              <w:rPr>
                <w:i/>
              </w:rPr>
              <w:t>Optional)</w:t>
            </w:r>
          </w:p>
        </w:tc>
      </w:tr>
      <w:tr w:rsidR="00CE16CC" w:rsidRPr="001D5817" w14:paraId="3000788A" w14:textId="77777777" w:rsidTr="004B63CC">
        <w:trPr>
          <w:trHeight w:val="73"/>
        </w:trPr>
        <w:tc>
          <w:tcPr>
            <w:tcW w:w="1840" w:type="dxa"/>
            <w:shd w:val="clear" w:color="auto" w:fill="D6E3BC" w:themeFill="accent3" w:themeFillTint="66"/>
            <w:noWrap/>
          </w:tcPr>
          <w:p w14:paraId="3260E3E3" w14:textId="1B870234" w:rsidR="007E5233" w:rsidRPr="001D5817" w:rsidRDefault="007E5233" w:rsidP="007E5233">
            <w:pPr>
              <w:overflowPunct/>
              <w:autoSpaceDE/>
              <w:autoSpaceDN/>
              <w:adjustRightInd/>
              <w:spacing w:line="240" w:lineRule="atLeast"/>
              <w:textAlignment w:val="auto"/>
              <w:rPr>
                <w:sz w:val="18"/>
              </w:rPr>
            </w:pPr>
            <w:r w:rsidRPr="001D5817">
              <w:rPr>
                <w:rFonts w:cs="Arial"/>
                <w:sz w:val="18"/>
              </w:rPr>
              <w:t>Front_Fog_Switch_Request</w:t>
            </w:r>
          </w:p>
        </w:tc>
        <w:tc>
          <w:tcPr>
            <w:tcW w:w="1845" w:type="dxa"/>
            <w:shd w:val="clear" w:color="auto" w:fill="D6E3BC" w:themeFill="accent3" w:themeFillTint="66"/>
          </w:tcPr>
          <w:p w14:paraId="4A133A54" w14:textId="256C3D9D" w:rsidR="007E5233" w:rsidRPr="001D5817" w:rsidRDefault="007E5233" w:rsidP="007E5233">
            <w:pPr>
              <w:overflowPunct/>
              <w:autoSpaceDE/>
              <w:autoSpaceDN/>
              <w:adjustRightInd/>
              <w:spacing w:line="240" w:lineRule="atLeast"/>
              <w:textAlignment w:val="auto"/>
              <w:rPr>
                <w:rFonts w:cs="Arial"/>
              </w:rPr>
            </w:pPr>
            <w:r w:rsidRPr="001D5817">
              <w:rPr>
                <w:rFonts w:cs="Arial"/>
                <w:sz w:val="18"/>
              </w:rPr>
              <w:t>FogLghtFrontButtn_B_Rq</w:t>
            </w:r>
          </w:p>
        </w:tc>
        <w:tc>
          <w:tcPr>
            <w:tcW w:w="1702" w:type="dxa"/>
            <w:shd w:val="clear" w:color="auto" w:fill="D6E3BC" w:themeFill="accent3" w:themeFillTint="66"/>
          </w:tcPr>
          <w:p w14:paraId="5EB19190" w14:textId="77777777" w:rsidR="007E5233" w:rsidRPr="001D5817" w:rsidRDefault="007E5233" w:rsidP="007E5233">
            <w:pPr>
              <w:spacing w:line="240" w:lineRule="atLeast"/>
              <w:rPr>
                <w:sz w:val="18"/>
              </w:rPr>
            </w:pPr>
          </w:p>
        </w:tc>
        <w:tc>
          <w:tcPr>
            <w:tcW w:w="1418" w:type="dxa"/>
            <w:shd w:val="clear" w:color="auto" w:fill="D6E3BC" w:themeFill="accent3" w:themeFillTint="66"/>
          </w:tcPr>
          <w:p w14:paraId="5D2A347A" w14:textId="448476C4" w:rsidR="007E5233" w:rsidRPr="001D5817" w:rsidRDefault="007E5233" w:rsidP="007E5233">
            <w:pPr>
              <w:spacing w:line="240" w:lineRule="atLeast"/>
              <w:rPr>
                <w:sz w:val="18"/>
              </w:rPr>
            </w:pPr>
            <w:r w:rsidRPr="001D5817">
              <w:rPr>
                <w:rFonts w:cs="Arial"/>
                <w:sz w:val="18"/>
              </w:rPr>
              <w:t>From APIM_CDC / APIM_CIM to BCM</w:t>
            </w:r>
          </w:p>
        </w:tc>
        <w:tc>
          <w:tcPr>
            <w:tcW w:w="3405" w:type="dxa"/>
            <w:shd w:val="clear" w:color="auto" w:fill="D6E3BC" w:themeFill="accent3" w:themeFillTint="66"/>
          </w:tcPr>
          <w:p w14:paraId="372C0D21" w14:textId="44C8588E" w:rsidR="007E5233" w:rsidRPr="001D5817" w:rsidRDefault="007E5233" w:rsidP="007E5233">
            <w:pPr>
              <w:spacing w:line="240" w:lineRule="atLeast"/>
              <w:rPr>
                <w:sz w:val="18"/>
              </w:rPr>
            </w:pPr>
          </w:p>
        </w:tc>
      </w:tr>
      <w:tr w:rsidR="00CE16CC" w:rsidRPr="001D5817" w14:paraId="0404BC65" w14:textId="77777777" w:rsidTr="004B63CC">
        <w:trPr>
          <w:trHeight w:val="73"/>
        </w:trPr>
        <w:tc>
          <w:tcPr>
            <w:tcW w:w="1840" w:type="dxa"/>
            <w:shd w:val="clear" w:color="auto" w:fill="D6E3BC" w:themeFill="accent3" w:themeFillTint="66"/>
            <w:noWrap/>
          </w:tcPr>
          <w:p w14:paraId="1F28F9F5" w14:textId="171806F8" w:rsidR="006A41EA" w:rsidRPr="001D5817" w:rsidRDefault="006A41EA" w:rsidP="006A41EA">
            <w:pPr>
              <w:overflowPunct/>
              <w:autoSpaceDE/>
              <w:autoSpaceDN/>
              <w:adjustRightInd/>
              <w:spacing w:line="240" w:lineRule="atLeast"/>
              <w:textAlignment w:val="auto"/>
              <w:rPr>
                <w:rFonts w:cs="Arial"/>
                <w:sz w:val="18"/>
              </w:rPr>
            </w:pPr>
            <w:r w:rsidRPr="001D5817">
              <w:rPr>
                <w:rFonts w:cs="Arial"/>
                <w:sz w:val="18"/>
              </w:rPr>
              <w:t>Rear_Fog_Switch_Request</w:t>
            </w:r>
          </w:p>
        </w:tc>
        <w:tc>
          <w:tcPr>
            <w:tcW w:w="1845" w:type="dxa"/>
            <w:shd w:val="clear" w:color="auto" w:fill="D6E3BC" w:themeFill="accent3" w:themeFillTint="66"/>
          </w:tcPr>
          <w:p w14:paraId="0209F0F1" w14:textId="455D20DC" w:rsidR="006A41EA" w:rsidRPr="001D5817" w:rsidRDefault="006A41EA" w:rsidP="006A41EA">
            <w:pPr>
              <w:overflowPunct/>
              <w:autoSpaceDE/>
              <w:autoSpaceDN/>
              <w:adjustRightInd/>
              <w:spacing w:line="240" w:lineRule="atLeast"/>
              <w:textAlignment w:val="auto"/>
              <w:rPr>
                <w:rFonts w:cs="Arial"/>
                <w:sz w:val="18"/>
              </w:rPr>
            </w:pPr>
            <w:r w:rsidRPr="001D5817">
              <w:rPr>
                <w:rFonts w:cs="Arial"/>
                <w:sz w:val="18"/>
              </w:rPr>
              <w:t>FogLghtRearButtn_B_Rq</w:t>
            </w:r>
          </w:p>
        </w:tc>
        <w:tc>
          <w:tcPr>
            <w:tcW w:w="1702" w:type="dxa"/>
            <w:shd w:val="clear" w:color="auto" w:fill="D6E3BC" w:themeFill="accent3" w:themeFillTint="66"/>
          </w:tcPr>
          <w:p w14:paraId="526D0539" w14:textId="77777777" w:rsidR="006A41EA" w:rsidRPr="001D5817" w:rsidRDefault="006A41EA" w:rsidP="006A41EA">
            <w:pPr>
              <w:spacing w:line="240" w:lineRule="atLeast"/>
              <w:rPr>
                <w:sz w:val="18"/>
              </w:rPr>
            </w:pPr>
          </w:p>
        </w:tc>
        <w:tc>
          <w:tcPr>
            <w:tcW w:w="1418" w:type="dxa"/>
            <w:shd w:val="clear" w:color="auto" w:fill="D6E3BC" w:themeFill="accent3" w:themeFillTint="66"/>
          </w:tcPr>
          <w:p w14:paraId="3B6E33FA" w14:textId="663072EC" w:rsidR="006A41EA" w:rsidRPr="001D5817" w:rsidRDefault="006A41EA" w:rsidP="006A41EA">
            <w:pPr>
              <w:spacing w:line="240" w:lineRule="atLeast"/>
              <w:rPr>
                <w:rFonts w:cs="Arial"/>
                <w:sz w:val="18"/>
              </w:rPr>
            </w:pPr>
            <w:r w:rsidRPr="001D5817">
              <w:rPr>
                <w:rFonts w:cs="Arial"/>
                <w:sz w:val="18"/>
              </w:rPr>
              <w:t>From APIM_CDC / APIM_CIM to BCM</w:t>
            </w:r>
          </w:p>
        </w:tc>
        <w:tc>
          <w:tcPr>
            <w:tcW w:w="3405" w:type="dxa"/>
            <w:shd w:val="clear" w:color="auto" w:fill="D6E3BC" w:themeFill="accent3" w:themeFillTint="66"/>
          </w:tcPr>
          <w:p w14:paraId="0DCCC741" w14:textId="54FA1E85" w:rsidR="006A41EA" w:rsidRPr="001D5817" w:rsidRDefault="006A41EA" w:rsidP="006A41EA">
            <w:pPr>
              <w:spacing w:line="240" w:lineRule="atLeast"/>
              <w:rPr>
                <w:rFonts w:cs="Arial"/>
                <w:sz w:val="18"/>
              </w:rPr>
            </w:pPr>
          </w:p>
        </w:tc>
      </w:tr>
    </w:tbl>
    <w:p w14:paraId="79762625" w14:textId="33C5220A" w:rsidR="00793278" w:rsidRDefault="00793278" w:rsidP="00DB4EEF">
      <w:pPr>
        <w:spacing w:line="240" w:lineRule="atLeast"/>
        <w:rPr>
          <w:lang w:val="en-GB"/>
        </w:rPr>
      </w:pPr>
    </w:p>
    <w:p w14:paraId="2CB799EC" w14:textId="1A98C6BB" w:rsidR="007A7A9A" w:rsidRDefault="007A7A9A" w:rsidP="00DB4EEF">
      <w:pPr>
        <w:spacing w:line="240" w:lineRule="atLeast"/>
        <w:rPr>
          <w:lang w:val="en-GB"/>
        </w:rPr>
      </w:pPr>
    </w:p>
    <w:p w14:paraId="720CBF29" w14:textId="6E0E6FD1" w:rsidR="007A7A9A" w:rsidRDefault="007A7A9A" w:rsidP="00DB4EEF">
      <w:pPr>
        <w:spacing w:line="240" w:lineRule="atLeast"/>
        <w:rPr>
          <w:lang w:val="en-GB"/>
        </w:rPr>
      </w:pPr>
    </w:p>
    <w:p w14:paraId="3AE4A2BB" w14:textId="7043B8DF" w:rsidR="007A7A9A" w:rsidRDefault="007A7A9A" w:rsidP="00DB4EEF">
      <w:pPr>
        <w:spacing w:line="240" w:lineRule="atLeast"/>
        <w:rPr>
          <w:lang w:val="en-GB"/>
        </w:rPr>
      </w:pPr>
    </w:p>
    <w:p w14:paraId="60099433" w14:textId="4996ABF7" w:rsidR="00FF7784" w:rsidRPr="00447344" w:rsidRDefault="00FF7784" w:rsidP="00FF7784">
      <w:pPr>
        <w:pStyle w:val="Heading6"/>
        <w:spacing w:line="240" w:lineRule="atLeast"/>
      </w:pPr>
      <w:bookmarkStart w:id="303" w:name="_Toc89265483"/>
      <w:r w:rsidRPr="00447344">
        <w:t>APIM Parameters</w:t>
      </w:r>
      <w:bookmarkEnd w:id="303"/>
    </w:p>
    <w:p w14:paraId="34500902" w14:textId="7D76693D" w:rsidR="0071718E" w:rsidRDefault="0071718E" w:rsidP="0071718E"/>
    <w:p w14:paraId="1B7AB91C" w14:textId="77777777" w:rsidR="00FF7784" w:rsidRPr="006F0077" w:rsidRDefault="00FF7784" w:rsidP="00FF7784">
      <w:pPr>
        <w:pStyle w:val="Heading6"/>
        <w:spacing w:line="240" w:lineRule="atLeast"/>
      </w:pPr>
      <w:bookmarkStart w:id="304" w:name="_Toc89265484"/>
      <w:r w:rsidRPr="006F0077">
        <w:t>Interface Requirements</w:t>
      </w:r>
      <w:bookmarkEnd w:id="304"/>
    </w:p>
    <w:p w14:paraId="51756FD3" w14:textId="77777777" w:rsidR="000137AA" w:rsidRPr="006F0077" w:rsidRDefault="000137AA" w:rsidP="00FF7784"/>
    <w:p w14:paraId="19232A82" w14:textId="00349709" w:rsidR="00413D4B" w:rsidRPr="006F0077" w:rsidRDefault="00413D4B" w:rsidP="00413D4B">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###R_FNC_Front_Fog_Soft_Button_00</w:t>
      </w:r>
      <w:r w:rsidR="00841FF7">
        <w:rPr>
          <w:rFonts w:ascii="Arial" w:hAnsi="Arial" w:cs="Arial"/>
        </w:rPr>
        <w:t>16</w:t>
      </w:r>
      <w:r w:rsidRPr="006F0077">
        <w:rPr>
          <w:rFonts w:ascii="Arial" w:hAnsi="Arial" w:cs="Arial"/>
        </w:rPr>
        <w:t>### Front_Fog_Soft_Button</w:t>
      </w:r>
      <w:r w:rsidR="00EA114C" w:rsidRPr="006F0077">
        <w:rPr>
          <w:rFonts w:ascii="Arial" w:hAnsi="Arial" w:cs="Arial"/>
        </w:rPr>
        <w:t>_Request</w:t>
      </w:r>
      <w:r w:rsidR="007B35CB" w:rsidRPr="006F0077">
        <w:rPr>
          <w:rFonts w:ascii="Arial" w:hAnsi="Arial" w:cs="Arial"/>
        </w:rPr>
        <w:t>_APIM</w:t>
      </w:r>
    </w:p>
    <w:p w14:paraId="303C8D94" w14:textId="2E51D72C" w:rsidR="001D1C3A" w:rsidRPr="006F0077" w:rsidRDefault="0029621F" w:rsidP="00FF7784">
      <w:pPr>
        <w:rPr>
          <w:rFonts w:cs="Arial"/>
        </w:rPr>
      </w:pPr>
      <w:r w:rsidRPr="006F0077">
        <w:rPr>
          <w:rFonts w:cs="Arial"/>
        </w:rPr>
        <w:t xml:space="preserve">CAN based Front Fog Lamp </w:t>
      </w:r>
      <w:r w:rsidR="0024526B" w:rsidRPr="006F0077">
        <w:rPr>
          <w:rFonts w:cs="Arial"/>
        </w:rPr>
        <w:t>soft button (APIM) shall</w:t>
      </w:r>
      <w:r w:rsidR="008E3C66" w:rsidRPr="006F0077">
        <w:rPr>
          <w:rFonts w:cs="Arial"/>
        </w:rPr>
        <w:t xml:space="preserve"> transmit the front fog lamp request</w:t>
      </w:r>
      <w:r w:rsidR="001D1C3A" w:rsidRPr="006F0077">
        <w:rPr>
          <w:rFonts w:cs="Arial"/>
        </w:rPr>
        <w:t xml:space="preserve"> (</w:t>
      </w:r>
      <w:r w:rsidR="00165494" w:rsidRPr="006F0077">
        <w:rPr>
          <w:rFonts w:cs="Arial"/>
        </w:rPr>
        <w:t>FogLghtFrontButtn_B_Rq</w:t>
      </w:r>
      <w:r w:rsidR="001D1C3A" w:rsidRPr="006F0077">
        <w:rPr>
          <w:rFonts w:cs="Arial"/>
        </w:rPr>
        <w:t>)</w:t>
      </w:r>
      <w:r w:rsidR="00E6767E" w:rsidRPr="006F0077">
        <w:rPr>
          <w:rFonts w:cs="Arial"/>
        </w:rPr>
        <w:t xml:space="preserve"> </w:t>
      </w:r>
      <w:r w:rsidR="006234C6" w:rsidRPr="006F0077">
        <w:rPr>
          <w:rFonts w:cs="Arial"/>
        </w:rPr>
        <w:t>when</w:t>
      </w:r>
      <w:r w:rsidR="001D1C3A" w:rsidRPr="006F0077">
        <w:rPr>
          <w:rFonts w:cs="Arial"/>
        </w:rPr>
        <w:t xml:space="preserve"> </w:t>
      </w:r>
      <w:r w:rsidR="00E6767E" w:rsidRPr="006F0077">
        <w:rPr>
          <w:rFonts w:cs="Arial"/>
        </w:rPr>
        <w:t>the screen button</w:t>
      </w:r>
      <w:r w:rsidR="006234C6" w:rsidRPr="006F0077">
        <w:rPr>
          <w:rFonts w:cs="Arial"/>
        </w:rPr>
        <w:t xml:space="preserve"> is pressed</w:t>
      </w:r>
      <w:r w:rsidR="00942EF5" w:rsidRPr="006F0077">
        <w:rPr>
          <w:rFonts w:cs="Arial"/>
        </w:rPr>
        <w:t>.</w:t>
      </w:r>
      <w:r w:rsidR="008B14EC" w:rsidRPr="006F0077">
        <w:rPr>
          <w:rFonts w:cs="Arial"/>
        </w:rPr>
        <w:t xml:space="preserve"> The default value </w:t>
      </w:r>
      <w:r w:rsidR="001E1631" w:rsidRPr="006F0077">
        <w:rPr>
          <w:rFonts w:cs="Arial"/>
        </w:rPr>
        <w:t>of this signal is Not Pressed.</w:t>
      </w:r>
    </w:p>
    <w:p w14:paraId="706BAD66" w14:textId="619F24E2" w:rsidR="001D1C3A" w:rsidRPr="006F0077" w:rsidRDefault="001D1C3A" w:rsidP="00FF7784">
      <w:pPr>
        <w:rPr>
          <w:rFonts w:ascii="Times New Roman" w:hAnsi="Times New Roman"/>
        </w:rPr>
      </w:pPr>
    </w:p>
    <w:p w14:paraId="6992D174" w14:textId="43164834" w:rsidR="00942EF5" w:rsidRPr="006F0077" w:rsidRDefault="00942EF5" w:rsidP="00942EF5">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###R_FNC_Rear_Fog_Soft_Button_00</w:t>
      </w:r>
      <w:r w:rsidR="00841FF7">
        <w:rPr>
          <w:rFonts w:ascii="Arial" w:hAnsi="Arial" w:cs="Arial"/>
        </w:rPr>
        <w:t>17</w:t>
      </w:r>
      <w:r w:rsidRPr="006F0077">
        <w:rPr>
          <w:rFonts w:ascii="Arial" w:hAnsi="Arial" w:cs="Arial"/>
        </w:rPr>
        <w:t>### Rear_Fog_Soft_Button_Request_APIM</w:t>
      </w:r>
    </w:p>
    <w:p w14:paraId="407A42D5" w14:textId="764B2582" w:rsidR="00942EF5" w:rsidRPr="006F0077" w:rsidRDefault="00942EF5" w:rsidP="00942EF5">
      <w:pPr>
        <w:rPr>
          <w:rFonts w:cs="Arial"/>
        </w:rPr>
      </w:pPr>
      <w:r w:rsidRPr="006F0077">
        <w:rPr>
          <w:rFonts w:cs="Arial"/>
        </w:rPr>
        <w:t xml:space="preserve">CAN based Rear Fog Lamp soft button (APIM) shall transmit the </w:t>
      </w:r>
      <w:r w:rsidR="001A256A" w:rsidRPr="006F0077">
        <w:rPr>
          <w:rFonts w:cs="Arial"/>
        </w:rPr>
        <w:t>rear</w:t>
      </w:r>
      <w:r w:rsidRPr="006F0077">
        <w:rPr>
          <w:rFonts w:cs="Arial"/>
        </w:rPr>
        <w:t xml:space="preserve"> fog lamp request (</w:t>
      </w:r>
      <w:r w:rsidR="001A256A" w:rsidRPr="006F0077">
        <w:rPr>
          <w:rFonts w:cs="Arial"/>
        </w:rPr>
        <w:t>FogLghtRearButtn_B_Rq</w:t>
      </w:r>
      <w:r w:rsidRPr="006F0077">
        <w:rPr>
          <w:rFonts w:cs="Arial"/>
        </w:rPr>
        <w:t>) when the screen button is pressed.</w:t>
      </w:r>
      <w:r w:rsidR="001E1631" w:rsidRPr="006F0077">
        <w:rPr>
          <w:rFonts w:cs="Arial"/>
        </w:rPr>
        <w:t xml:space="preserve"> The default value of this signal is Not Pressed.</w:t>
      </w:r>
    </w:p>
    <w:p w14:paraId="3156CA12" w14:textId="1883B41C" w:rsidR="00942EF5" w:rsidRPr="006F0077" w:rsidRDefault="00942EF5" w:rsidP="00FF7784">
      <w:pPr>
        <w:rPr>
          <w:rFonts w:ascii="Times New Roman" w:hAnsi="Times New Roman"/>
        </w:rPr>
      </w:pPr>
    </w:p>
    <w:p w14:paraId="1CE11F41" w14:textId="25BF0220" w:rsidR="001C79C4" w:rsidRPr="006F0077" w:rsidRDefault="001C79C4" w:rsidP="001C79C4">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###R_FNC_Front_Fog_Soft_Button_00</w:t>
      </w:r>
      <w:r w:rsidR="00841FF7">
        <w:rPr>
          <w:rFonts w:ascii="Arial" w:hAnsi="Arial" w:cs="Arial"/>
        </w:rPr>
        <w:t>18</w:t>
      </w:r>
      <w:r w:rsidRPr="006F0077">
        <w:rPr>
          <w:rFonts w:ascii="Arial" w:hAnsi="Arial" w:cs="Arial"/>
        </w:rPr>
        <w:t xml:space="preserve">### </w:t>
      </w:r>
      <w:r w:rsidR="00B935FF" w:rsidRPr="006F0077">
        <w:rPr>
          <w:rFonts w:ascii="Arial" w:hAnsi="Arial" w:cs="Arial"/>
        </w:rPr>
        <w:t>Minimum</w:t>
      </w:r>
      <w:r w:rsidR="00C176D3" w:rsidRPr="006F0077">
        <w:rPr>
          <w:rFonts w:ascii="Arial" w:hAnsi="Arial" w:cs="Arial"/>
        </w:rPr>
        <w:t>_</w:t>
      </w:r>
      <w:r w:rsidR="00B935FF" w:rsidRPr="006F0077">
        <w:rPr>
          <w:rFonts w:ascii="Arial" w:hAnsi="Arial" w:cs="Arial"/>
        </w:rPr>
        <w:t>timing</w:t>
      </w:r>
      <w:r w:rsidR="00C176D3" w:rsidRPr="006F0077">
        <w:rPr>
          <w:rFonts w:ascii="Arial" w:hAnsi="Arial" w:cs="Arial"/>
        </w:rPr>
        <w:t>_</w:t>
      </w:r>
      <w:r w:rsidR="00B935FF" w:rsidRPr="006F0077">
        <w:rPr>
          <w:rFonts w:ascii="Arial" w:hAnsi="Arial" w:cs="Arial"/>
        </w:rPr>
        <w:t>required</w:t>
      </w:r>
      <w:r w:rsidR="00C176D3" w:rsidRPr="006F0077">
        <w:rPr>
          <w:rFonts w:ascii="Arial" w:hAnsi="Arial" w:cs="Arial"/>
        </w:rPr>
        <w:t>_</w:t>
      </w:r>
      <w:r w:rsidR="00B935FF" w:rsidRPr="006F0077">
        <w:rPr>
          <w:rFonts w:ascii="Arial" w:hAnsi="Arial" w:cs="Arial"/>
        </w:rPr>
        <w:t>to</w:t>
      </w:r>
      <w:r w:rsidR="00C176D3" w:rsidRPr="006F0077">
        <w:rPr>
          <w:rFonts w:ascii="Arial" w:hAnsi="Arial" w:cs="Arial"/>
        </w:rPr>
        <w:t>_</w:t>
      </w:r>
      <w:r w:rsidR="00B935FF" w:rsidRPr="006F0077">
        <w:rPr>
          <w:rFonts w:ascii="Arial" w:hAnsi="Arial" w:cs="Arial"/>
        </w:rPr>
        <w:t>send</w:t>
      </w:r>
      <w:r w:rsidR="00C176D3" w:rsidRPr="006F0077">
        <w:rPr>
          <w:rFonts w:ascii="Arial" w:hAnsi="Arial" w:cs="Arial"/>
        </w:rPr>
        <w:t>_</w:t>
      </w:r>
      <w:r w:rsidR="00B935FF" w:rsidRPr="006F0077">
        <w:rPr>
          <w:rFonts w:ascii="Arial" w:hAnsi="Arial" w:cs="Arial"/>
        </w:rPr>
        <w:t>the</w:t>
      </w:r>
      <w:r w:rsidR="00C176D3" w:rsidRPr="006F0077">
        <w:rPr>
          <w:rFonts w:ascii="Arial" w:hAnsi="Arial" w:cs="Arial"/>
        </w:rPr>
        <w:t>_</w:t>
      </w:r>
      <w:r w:rsidR="00B935FF" w:rsidRPr="006F0077">
        <w:rPr>
          <w:rFonts w:ascii="Arial" w:hAnsi="Arial" w:cs="Arial"/>
        </w:rPr>
        <w:t>signal</w:t>
      </w:r>
    </w:p>
    <w:p w14:paraId="0FA161C7" w14:textId="68380F64" w:rsidR="001C79C4" w:rsidRPr="006F0077" w:rsidRDefault="008B36C9" w:rsidP="00FF7784">
      <w:pPr>
        <w:rPr>
          <w:rFonts w:ascii="Times New Roman" w:hAnsi="Times New Roman"/>
        </w:rPr>
      </w:pPr>
      <w:r w:rsidRPr="006F0077">
        <w:rPr>
          <w:rFonts w:cs="Arial"/>
        </w:rPr>
        <w:t xml:space="preserve">APIM module shall publish the signal FogLghtFrontButtn_B_Rq to active state at minimum 100msec for any switch event (Pressed or Not Pressed), before default to Not Pressed state. See figure </w:t>
      </w:r>
      <w:r w:rsidR="006F0077">
        <w:rPr>
          <w:rFonts w:cs="Arial"/>
        </w:rPr>
        <w:t>5-1.</w:t>
      </w:r>
    </w:p>
    <w:p w14:paraId="2B19054D" w14:textId="32DB0E8B" w:rsidR="00940842" w:rsidRPr="006F0077" w:rsidRDefault="00940842" w:rsidP="00FF7784">
      <w:pPr>
        <w:rPr>
          <w:rFonts w:ascii="Times New Roman" w:hAnsi="Times New Roman"/>
        </w:rPr>
      </w:pPr>
    </w:p>
    <w:p w14:paraId="4DC3095F" w14:textId="353D5EF0" w:rsidR="00940842" w:rsidRPr="006F0077" w:rsidRDefault="00940842" w:rsidP="00940842">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w:t>
      </w:r>
      <w:r w:rsidR="001C79C4" w:rsidRPr="006F0077">
        <w:rPr>
          <w:rFonts w:ascii="Arial" w:hAnsi="Arial" w:cs="Arial"/>
        </w:rPr>
        <w:t>Rear_</w:t>
      </w:r>
      <w:r w:rsidRPr="006F0077">
        <w:rPr>
          <w:rFonts w:ascii="Arial" w:hAnsi="Arial" w:cs="Arial"/>
        </w:rPr>
        <w:t>Fog_Soft_Button_00</w:t>
      </w:r>
      <w:r w:rsidR="00841FF7">
        <w:rPr>
          <w:rFonts w:ascii="Arial" w:hAnsi="Arial" w:cs="Arial"/>
        </w:rPr>
        <w:t>19</w:t>
      </w:r>
      <w:r w:rsidRPr="006F0077">
        <w:rPr>
          <w:rFonts w:ascii="Arial" w:hAnsi="Arial" w:cs="Arial"/>
        </w:rPr>
        <w:t xml:space="preserve">### </w:t>
      </w:r>
      <w:r w:rsidR="00C176D3" w:rsidRPr="006F0077">
        <w:rPr>
          <w:rFonts w:ascii="Arial" w:hAnsi="Arial" w:cs="Arial"/>
        </w:rPr>
        <w:t>Minimum_timing_required_to_send_the_signal</w:t>
      </w:r>
    </w:p>
    <w:p w14:paraId="6FFC12D7" w14:textId="3FBB5DC4" w:rsidR="00006F22" w:rsidRPr="006F0077" w:rsidRDefault="00C176D3" w:rsidP="00FF7784">
      <w:pPr>
        <w:rPr>
          <w:rFonts w:ascii="Times New Roman" w:hAnsi="Times New Roman"/>
        </w:rPr>
      </w:pPr>
      <w:r w:rsidRPr="006F0077">
        <w:rPr>
          <w:rFonts w:cs="Arial"/>
        </w:rPr>
        <w:t xml:space="preserve">APIM module shall publish the signals FogLghtRearButtn_B_Rq to active state at minimum 100msec for any switch event (Pressed or Not Pressed), before default to Not Pressed state. See figure </w:t>
      </w:r>
      <w:r w:rsidR="006F0077">
        <w:rPr>
          <w:rFonts w:cs="Arial"/>
        </w:rPr>
        <w:t>5-1</w:t>
      </w:r>
      <w:r w:rsidR="00006F22" w:rsidRPr="006F0077">
        <w:rPr>
          <w:rFonts w:ascii="Times New Roman" w:hAnsi="Times New Roman"/>
        </w:rPr>
        <w:t xml:space="preserve"> </w:t>
      </w:r>
    </w:p>
    <w:p w14:paraId="301AE634" w14:textId="42757F23" w:rsidR="00F9634C" w:rsidRPr="006F0077" w:rsidRDefault="00F9634C" w:rsidP="00FF7784">
      <w:pPr>
        <w:rPr>
          <w:rFonts w:ascii="Times New Roman" w:hAnsi="Times New Roman"/>
          <w:highlight w:val="yellow"/>
        </w:rPr>
      </w:pPr>
    </w:p>
    <w:p w14:paraId="309B4658" w14:textId="625910C5" w:rsidR="002A55BE" w:rsidRPr="006F0077" w:rsidRDefault="002A55BE" w:rsidP="00FF7784">
      <w:pPr>
        <w:rPr>
          <w:rFonts w:ascii="Times New Roman" w:hAnsi="Times New Roman"/>
          <w:highlight w:val="yellow"/>
        </w:rPr>
      </w:pPr>
    </w:p>
    <w:p w14:paraId="43B81230" w14:textId="353D7E9B" w:rsidR="00481B67" w:rsidRPr="006F0077" w:rsidRDefault="00613AFA" w:rsidP="00FC2420">
      <w:pPr>
        <w:jc w:val="center"/>
        <w:rPr>
          <w:rFonts w:ascii="Times New Roman" w:hAnsi="Times New Roman"/>
          <w:highlight w:val="yellow"/>
        </w:rPr>
      </w:pPr>
      <w:r w:rsidRPr="006F0077">
        <w:rPr>
          <w:noProof/>
        </w:rPr>
        <w:drawing>
          <wp:inline distT="0" distB="0" distL="0" distR="0" wp14:anchorId="132EC10D" wp14:editId="03B0C0CE">
            <wp:extent cx="3907766" cy="13845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r:link="rId98" cstate="print">
                      <a:extLst>
                        <a:ext uri="{28A0092B-C50C-407E-A947-70E740481C1C}">
                          <a14:useLocalDpi xmlns:a14="http://schemas.microsoft.com/office/drawing/2010/main" val="0"/>
                        </a:ext>
                      </a:extLst>
                    </a:blip>
                    <a:srcRect/>
                    <a:stretch>
                      <a:fillRect/>
                    </a:stretch>
                  </pic:blipFill>
                  <pic:spPr bwMode="auto">
                    <a:xfrm>
                      <a:off x="0" y="0"/>
                      <a:ext cx="3910052" cy="1385316"/>
                    </a:xfrm>
                    <a:prstGeom prst="rect">
                      <a:avLst/>
                    </a:prstGeom>
                    <a:noFill/>
                    <a:ln>
                      <a:noFill/>
                    </a:ln>
                  </pic:spPr>
                </pic:pic>
              </a:graphicData>
            </a:graphic>
          </wp:inline>
        </w:drawing>
      </w:r>
    </w:p>
    <w:p w14:paraId="23438AEA" w14:textId="5A7A6C7D" w:rsidR="00FC2420" w:rsidRPr="006F0077" w:rsidRDefault="00FC2420" w:rsidP="00FC2420">
      <w:pPr>
        <w:jc w:val="center"/>
        <w:rPr>
          <w:rFonts w:cs="Arial"/>
        </w:rPr>
      </w:pPr>
      <w:r w:rsidRPr="006F0077">
        <w:rPr>
          <w:rFonts w:cs="Arial"/>
        </w:rPr>
        <w:lastRenderedPageBreak/>
        <w:t xml:space="preserve">Figure </w:t>
      </w:r>
      <w:r w:rsidR="006F0077" w:rsidRPr="006F0077">
        <w:rPr>
          <w:rFonts w:cs="Arial"/>
        </w:rPr>
        <w:t>5-1</w:t>
      </w:r>
    </w:p>
    <w:p w14:paraId="6708D92A" w14:textId="77777777" w:rsidR="00B353AA" w:rsidRPr="006F0077" w:rsidRDefault="00B353AA" w:rsidP="00FF7784">
      <w:pPr>
        <w:rPr>
          <w:rFonts w:ascii="Times New Roman" w:hAnsi="Times New Roman"/>
          <w:highlight w:val="yellow"/>
        </w:rPr>
      </w:pPr>
    </w:p>
    <w:p w14:paraId="6BAB1ECF" w14:textId="004FB347" w:rsidR="00805936" w:rsidRPr="006F0077" w:rsidRDefault="00805936" w:rsidP="00805936">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###R_FNC_Front_Fog_</w:t>
      </w:r>
      <w:r w:rsidR="00A5334C" w:rsidRPr="006F0077">
        <w:rPr>
          <w:rFonts w:ascii="Arial" w:hAnsi="Arial" w:cs="Arial"/>
        </w:rPr>
        <w:t>Activation_</w:t>
      </w:r>
      <w:r w:rsidR="001A1477" w:rsidRPr="006F0077">
        <w:rPr>
          <w:rFonts w:ascii="Arial" w:hAnsi="Arial" w:cs="Arial"/>
        </w:rPr>
        <w:t>Status</w:t>
      </w:r>
      <w:r w:rsidRPr="006F0077">
        <w:rPr>
          <w:rFonts w:ascii="Arial" w:hAnsi="Arial" w:cs="Arial"/>
        </w:rPr>
        <w:t>_00</w:t>
      </w:r>
      <w:r w:rsidR="00841FF7">
        <w:rPr>
          <w:rFonts w:ascii="Arial" w:hAnsi="Arial" w:cs="Arial"/>
        </w:rPr>
        <w:t>20</w:t>
      </w:r>
      <w:r w:rsidRPr="006F0077">
        <w:rPr>
          <w:rFonts w:ascii="Arial" w:hAnsi="Arial" w:cs="Arial"/>
        </w:rPr>
        <w:t>### Front_Fog_</w:t>
      </w:r>
      <w:r w:rsidR="00174652" w:rsidRPr="006F0077">
        <w:rPr>
          <w:rFonts w:ascii="Arial" w:hAnsi="Arial" w:cs="Arial"/>
        </w:rPr>
        <w:t>Activation_</w:t>
      </w:r>
      <w:r w:rsidR="001A1477" w:rsidRPr="006F0077">
        <w:rPr>
          <w:rFonts w:ascii="Arial" w:hAnsi="Arial" w:cs="Arial"/>
        </w:rPr>
        <w:t>Status</w:t>
      </w:r>
    </w:p>
    <w:p w14:paraId="781DDD7A" w14:textId="1030CFCF" w:rsidR="00A5334C" w:rsidRPr="006F0077" w:rsidRDefault="002A55BE" w:rsidP="00805936">
      <w:pPr>
        <w:rPr>
          <w:rFonts w:ascii="Times New Roman" w:hAnsi="Times New Roman"/>
        </w:rPr>
      </w:pPr>
      <w:r w:rsidRPr="006F0077">
        <w:rPr>
          <w:rFonts w:ascii="Times New Roman" w:hAnsi="Times New Roman"/>
        </w:rPr>
        <w:t>APIM shall receive</w:t>
      </w:r>
      <w:r w:rsidR="00E74931" w:rsidRPr="006F0077">
        <w:rPr>
          <w:rFonts w:ascii="Times New Roman" w:hAnsi="Times New Roman"/>
        </w:rPr>
        <w:t xml:space="preserve"> the </w:t>
      </w:r>
      <w:r w:rsidR="00055892" w:rsidRPr="006F0077">
        <w:rPr>
          <w:rFonts w:ascii="Times New Roman" w:hAnsi="Times New Roman"/>
        </w:rPr>
        <w:t>f</w:t>
      </w:r>
      <w:r w:rsidR="00E74931" w:rsidRPr="006F0077">
        <w:rPr>
          <w:rFonts w:ascii="Times New Roman" w:hAnsi="Times New Roman"/>
        </w:rPr>
        <w:t xml:space="preserve">ront fog status </w:t>
      </w:r>
      <w:r w:rsidR="00231D81" w:rsidRPr="006F0077">
        <w:rPr>
          <w:rFonts w:ascii="Times New Roman" w:hAnsi="Times New Roman"/>
        </w:rPr>
        <w:t>from CAN signal</w:t>
      </w:r>
      <w:r w:rsidRPr="006F0077">
        <w:rPr>
          <w:rFonts w:ascii="Times New Roman" w:hAnsi="Times New Roman"/>
        </w:rPr>
        <w:t xml:space="preserve"> FogLghtFrontON_B_Stat</w:t>
      </w:r>
    </w:p>
    <w:p w14:paraId="5A25815C" w14:textId="77777777" w:rsidR="002A55BE" w:rsidRPr="006F0077" w:rsidRDefault="002A55BE" w:rsidP="00805936">
      <w:pPr>
        <w:rPr>
          <w:rFonts w:ascii="Times New Roman" w:hAnsi="Times New Roman"/>
        </w:rPr>
      </w:pPr>
    </w:p>
    <w:p w14:paraId="627EF091" w14:textId="2A21332C" w:rsidR="00A5334C" w:rsidRPr="006F0077" w:rsidRDefault="00A5334C" w:rsidP="00A5334C">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###R_FNC_Rear_Fog_Activation_Status_00</w:t>
      </w:r>
      <w:r w:rsidR="00841FF7">
        <w:rPr>
          <w:rFonts w:ascii="Arial" w:hAnsi="Arial" w:cs="Arial"/>
        </w:rPr>
        <w:t>21</w:t>
      </w:r>
      <w:r w:rsidRPr="006F0077">
        <w:rPr>
          <w:rFonts w:ascii="Arial" w:hAnsi="Arial" w:cs="Arial"/>
        </w:rPr>
        <w:t>### Rear_Fog_Activation_Status</w:t>
      </w:r>
    </w:p>
    <w:p w14:paraId="3ADFC809" w14:textId="1FD9B5BC" w:rsidR="00A5334C" w:rsidRPr="006F0077" w:rsidRDefault="00A5334C" w:rsidP="00A5334C">
      <w:pPr>
        <w:rPr>
          <w:rFonts w:ascii="Times New Roman" w:hAnsi="Times New Roman"/>
        </w:rPr>
      </w:pPr>
      <w:r w:rsidRPr="006F0077">
        <w:rPr>
          <w:rFonts w:ascii="Times New Roman" w:hAnsi="Times New Roman"/>
        </w:rPr>
        <w:t>APIM shall receive the rear fog status from CAN signal FogLghtRearON_B_Stat</w:t>
      </w:r>
    </w:p>
    <w:p w14:paraId="0916E87E" w14:textId="0B5AD03A" w:rsidR="001C79C4" w:rsidRPr="006F0077" w:rsidRDefault="001C79C4" w:rsidP="00FF7784">
      <w:pPr>
        <w:rPr>
          <w:rFonts w:ascii="Times New Roman" w:hAnsi="Times New Roman"/>
        </w:rPr>
      </w:pPr>
    </w:p>
    <w:p w14:paraId="66DC360A" w14:textId="2D6778A5" w:rsidR="00DC1A59" w:rsidRPr="006F0077" w:rsidRDefault="00DC1A59" w:rsidP="00DC1A59">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w:t>
      </w:r>
      <w:r w:rsidR="00502160" w:rsidRPr="006F0077">
        <w:rPr>
          <w:rFonts w:ascii="Arial" w:hAnsi="Arial" w:cs="Arial"/>
        </w:rPr>
        <w:t>Front_</w:t>
      </w:r>
      <w:r w:rsidRPr="006F0077">
        <w:rPr>
          <w:rFonts w:ascii="Arial" w:hAnsi="Arial" w:cs="Arial"/>
        </w:rPr>
        <w:t>Fog_</w:t>
      </w:r>
      <w:r w:rsidR="00502160" w:rsidRPr="006F0077">
        <w:rPr>
          <w:rFonts w:ascii="Arial" w:hAnsi="Arial" w:cs="Arial"/>
        </w:rPr>
        <w:t>Light</w:t>
      </w:r>
      <w:r w:rsidRPr="006F0077">
        <w:rPr>
          <w:rFonts w:ascii="Arial" w:hAnsi="Arial" w:cs="Arial"/>
        </w:rPr>
        <w:t>_Status_00</w:t>
      </w:r>
      <w:r w:rsidR="00841FF7">
        <w:rPr>
          <w:rFonts w:ascii="Arial" w:hAnsi="Arial" w:cs="Arial"/>
        </w:rPr>
        <w:t>22</w:t>
      </w:r>
      <w:r w:rsidRPr="006F0077">
        <w:rPr>
          <w:rFonts w:ascii="Arial" w:hAnsi="Arial" w:cs="Arial"/>
        </w:rPr>
        <w:t xml:space="preserve">### </w:t>
      </w:r>
      <w:r w:rsidR="00502160" w:rsidRPr="006F0077">
        <w:rPr>
          <w:rFonts w:ascii="Arial" w:hAnsi="Arial" w:cs="Arial"/>
        </w:rPr>
        <w:t>Front</w:t>
      </w:r>
      <w:r w:rsidRPr="006F0077">
        <w:rPr>
          <w:rFonts w:ascii="Arial" w:hAnsi="Arial" w:cs="Arial"/>
        </w:rPr>
        <w:t>_Fog_Status</w:t>
      </w:r>
      <w:r w:rsidR="00502160" w:rsidRPr="006F0077">
        <w:rPr>
          <w:rFonts w:ascii="Arial" w:hAnsi="Arial" w:cs="Arial"/>
        </w:rPr>
        <w:t>_</w:t>
      </w:r>
      <w:r w:rsidR="00FF26D9" w:rsidRPr="006F0077">
        <w:rPr>
          <w:rFonts w:ascii="Arial" w:hAnsi="Arial" w:cs="Arial"/>
        </w:rPr>
        <w:t xml:space="preserve">BCM </w:t>
      </w:r>
      <w:r w:rsidR="00232120" w:rsidRPr="006F0077">
        <w:rPr>
          <w:rFonts w:ascii="Arial" w:hAnsi="Arial" w:cs="Arial"/>
        </w:rPr>
        <w:t xml:space="preserve">Connection </w:t>
      </w:r>
      <w:r w:rsidR="00FF26D9" w:rsidRPr="006F0077">
        <w:rPr>
          <w:rFonts w:ascii="Arial" w:hAnsi="Arial" w:cs="Arial"/>
        </w:rPr>
        <w:t>Lost</w:t>
      </w:r>
      <w:r w:rsidR="00BF099C" w:rsidRPr="006F0077">
        <w:rPr>
          <w:rFonts w:ascii="Arial" w:hAnsi="Arial" w:cs="Arial"/>
        </w:rPr>
        <w:t xml:space="preserve"> for less than </w:t>
      </w:r>
      <w:r w:rsidR="00122243" w:rsidRPr="006F0077">
        <w:rPr>
          <w:rFonts w:ascii="Arial" w:hAnsi="Arial" w:cs="Arial"/>
        </w:rPr>
        <w:t>5</w:t>
      </w:r>
      <w:r w:rsidR="00BF099C" w:rsidRPr="006F0077">
        <w:rPr>
          <w:rFonts w:ascii="Arial" w:hAnsi="Arial" w:cs="Arial"/>
        </w:rPr>
        <w:t xml:space="preserve"> seconds</w:t>
      </w:r>
    </w:p>
    <w:p w14:paraId="2911FB12" w14:textId="154337A6" w:rsidR="00DC1A59" w:rsidRPr="006F0077" w:rsidRDefault="00232120" w:rsidP="00DC1A59">
      <w:pPr>
        <w:rPr>
          <w:rFonts w:cs="Arial"/>
        </w:rPr>
      </w:pPr>
      <w:r w:rsidRPr="006F0077">
        <w:rPr>
          <w:rFonts w:cs="Arial"/>
        </w:rPr>
        <w:t xml:space="preserve">When the FogLghtFrontON_B_Stat signal is delayed or missing for less than </w:t>
      </w:r>
      <w:r w:rsidR="00C5386C">
        <w:rPr>
          <w:rFonts w:cs="Arial"/>
        </w:rPr>
        <w:t>5</w:t>
      </w:r>
      <w:r w:rsidRPr="006F0077">
        <w:rPr>
          <w:rFonts w:cs="Arial"/>
        </w:rPr>
        <w:t xml:space="preserve"> seconds, the </w:t>
      </w:r>
      <w:r w:rsidR="00AF3DF0" w:rsidRPr="006F0077">
        <w:rPr>
          <w:rFonts w:cs="Arial"/>
        </w:rPr>
        <w:t>APIM</w:t>
      </w:r>
      <w:r w:rsidRPr="006F0077">
        <w:rPr>
          <w:rFonts w:cs="Arial"/>
        </w:rPr>
        <w:t xml:space="preserve"> shall </w:t>
      </w:r>
      <w:r w:rsidR="00C96E86" w:rsidRPr="006F0077">
        <w:rPr>
          <w:rFonts w:cs="Arial"/>
        </w:rPr>
        <w:t>keep the</w:t>
      </w:r>
      <w:r w:rsidR="004F052B" w:rsidRPr="006F0077">
        <w:rPr>
          <w:rFonts w:cs="Arial"/>
        </w:rPr>
        <w:t xml:space="preserve"> last BCM </w:t>
      </w:r>
      <w:r w:rsidR="008A1ED6" w:rsidRPr="006F0077">
        <w:rPr>
          <w:rFonts w:cs="Arial"/>
        </w:rPr>
        <w:t xml:space="preserve">received </w:t>
      </w:r>
      <w:r w:rsidR="00BC63FB" w:rsidRPr="006F0077">
        <w:rPr>
          <w:rFonts w:cs="Arial"/>
        </w:rPr>
        <w:t>signal status</w:t>
      </w:r>
      <w:r w:rsidR="00BD288F" w:rsidRPr="006F0077">
        <w:rPr>
          <w:rFonts w:cs="Arial"/>
        </w:rPr>
        <w:t>.</w:t>
      </w:r>
    </w:p>
    <w:p w14:paraId="35F2F333" w14:textId="02C71DC6" w:rsidR="00DC1A59" w:rsidRPr="006F0077" w:rsidRDefault="00DC1A59" w:rsidP="00FF7784">
      <w:pPr>
        <w:rPr>
          <w:rFonts w:ascii="Times New Roman" w:hAnsi="Times New Roman"/>
        </w:rPr>
      </w:pPr>
    </w:p>
    <w:p w14:paraId="130C69F8" w14:textId="518626EB" w:rsidR="00BD288F" w:rsidRPr="006F0077" w:rsidRDefault="00BD288F" w:rsidP="00BD288F">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###R_FNC_Rear_Fog_Light_Status_00</w:t>
      </w:r>
      <w:r w:rsidR="00841FF7">
        <w:rPr>
          <w:rFonts w:ascii="Arial" w:hAnsi="Arial" w:cs="Arial"/>
        </w:rPr>
        <w:t>23</w:t>
      </w:r>
      <w:r w:rsidRPr="006F0077">
        <w:rPr>
          <w:rFonts w:ascii="Arial" w:hAnsi="Arial" w:cs="Arial"/>
        </w:rPr>
        <w:t xml:space="preserve">### Rear_Fog_Status_BCM Connection Lost for less than </w:t>
      </w:r>
      <w:r w:rsidR="00250D46" w:rsidRPr="006F0077">
        <w:rPr>
          <w:rFonts w:ascii="Arial" w:hAnsi="Arial" w:cs="Arial"/>
        </w:rPr>
        <w:t>5</w:t>
      </w:r>
      <w:r w:rsidRPr="006F0077">
        <w:rPr>
          <w:rFonts w:ascii="Arial" w:hAnsi="Arial" w:cs="Arial"/>
        </w:rPr>
        <w:t xml:space="preserve"> seconds</w:t>
      </w:r>
    </w:p>
    <w:p w14:paraId="5E4A19F2" w14:textId="09EADA5D" w:rsidR="00BD288F" w:rsidRPr="006F0077" w:rsidRDefault="00BD288F" w:rsidP="00BD288F">
      <w:pPr>
        <w:rPr>
          <w:rFonts w:cs="Arial"/>
        </w:rPr>
      </w:pPr>
      <w:r w:rsidRPr="006F0077">
        <w:rPr>
          <w:rFonts w:cs="Arial"/>
        </w:rPr>
        <w:t xml:space="preserve">When the </w:t>
      </w:r>
      <w:r w:rsidR="00F64EA7" w:rsidRPr="006F0077">
        <w:rPr>
          <w:rFonts w:cs="Arial"/>
        </w:rPr>
        <w:t xml:space="preserve">FogLghtRearON_B_Stat </w:t>
      </w:r>
      <w:r w:rsidRPr="006F0077">
        <w:rPr>
          <w:rFonts w:cs="Arial"/>
        </w:rPr>
        <w:t xml:space="preserve">signal is delayed or missing for less than </w:t>
      </w:r>
      <w:r w:rsidR="00C5386C">
        <w:rPr>
          <w:rFonts w:cs="Arial"/>
        </w:rPr>
        <w:t>5</w:t>
      </w:r>
      <w:r w:rsidRPr="006F0077">
        <w:rPr>
          <w:rFonts w:cs="Arial"/>
        </w:rPr>
        <w:t xml:space="preserve"> seconds, the APIM shall keep the last BCM received signal status.</w:t>
      </w:r>
    </w:p>
    <w:p w14:paraId="2BCDD90C" w14:textId="77777777" w:rsidR="00BD288F" w:rsidRPr="006F0077" w:rsidRDefault="00BD288F" w:rsidP="00FF7784">
      <w:pPr>
        <w:rPr>
          <w:rFonts w:ascii="Times New Roman" w:hAnsi="Times New Roman"/>
        </w:rPr>
      </w:pPr>
    </w:p>
    <w:p w14:paraId="2463FDF9" w14:textId="7A4D5BF6" w:rsidR="00F64EA7" w:rsidRPr="006F0077" w:rsidRDefault="00F64EA7" w:rsidP="00F64EA7">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###R_FNC_Front_Fog_Light_Status_00</w:t>
      </w:r>
      <w:r w:rsidR="00841FF7">
        <w:rPr>
          <w:rFonts w:ascii="Arial" w:hAnsi="Arial" w:cs="Arial"/>
        </w:rPr>
        <w:t>24</w:t>
      </w:r>
      <w:r w:rsidRPr="006F0077">
        <w:rPr>
          <w:rFonts w:ascii="Arial" w:hAnsi="Arial" w:cs="Arial"/>
        </w:rPr>
        <w:t xml:space="preserve">### Front_Fog_Status_BCM Connection Lost for more than </w:t>
      </w:r>
      <w:r w:rsidR="00250D46" w:rsidRPr="006F0077">
        <w:rPr>
          <w:rFonts w:ascii="Arial" w:hAnsi="Arial" w:cs="Arial"/>
        </w:rPr>
        <w:t>5</w:t>
      </w:r>
      <w:r w:rsidRPr="006F0077">
        <w:rPr>
          <w:rFonts w:ascii="Arial" w:hAnsi="Arial" w:cs="Arial"/>
        </w:rPr>
        <w:t xml:space="preserve"> seconds</w:t>
      </w:r>
    </w:p>
    <w:p w14:paraId="2B12F0C1" w14:textId="0C46B04C" w:rsidR="00F64EA7" w:rsidRPr="006F0077" w:rsidRDefault="00F64EA7" w:rsidP="00F64EA7">
      <w:pPr>
        <w:rPr>
          <w:rFonts w:cs="Arial"/>
        </w:rPr>
      </w:pPr>
      <w:r w:rsidRPr="006F0077">
        <w:rPr>
          <w:rFonts w:cs="Arial"/>
        </w:rPr>
        <w:t xml:space="preserve">When the FogLghtFrontON_B_Stat signal is delayed or missing for more than </w:t>
      </w:r>
      <w:r w:rsidR="00250D46" w:rsidRPr="006F0077">
        <w:rPr>
          <w:rFonts w:cs="Arial"/>
        </w:rPr>
        <w:t>5</w:t>
      </w:r>
      <w:r w:rsidRPr="006F0077">
        <w:rPr>
          <w:rFonts w:cs="Arial"/>
        </w:rPr>
        <w:t xml:space="preserve"> seconds, </w:t>
      </w:r>
      <w:r w:rsidR="00C5386C" w:rsidRPr="006F0077">
        <w:rPr>
          <w:rFonts w:cs="Arial"/>
        </w:rPr>
        <w:t>the APIM shall keep the last BCM received signal status.</w:t>
      </w:r>
    </w:p>
    <w:p w14:paraId="7FA278C3" w14:textId="11958D5C" w:rsidR="00DC1A59" w:rsidRPr="006F0077" w:rsidRDefault="00DC1A59" w:rsidP="00FF7784">
      <w:pPr>
        <w:rPr>
          <w:rFonts w:ascii="Times New Roman" w:hAnsi="Times New Roman"/>
        </w:rPr>
      </w:pPr>
    </w:p>
    <w:p w14:paraId="4DC37E54" w14:textId="5F40B5BD" w:rsidR="00C830D3" w:rsidRPr="006F0077" w:rsidRDefault="00C830D3" w:rsidP="00C830D3">
      <w:pPr>
        <w:pStyle w:val="RERequirement"/>
        <w:shd w:val="clear" w:color="auto" w:fill="F2F2F2" w:themeFill="background1" w:themeFillShade="F2"/>
        <w:spacing w:line="240" w:lineRule="atLeast"/>
        <w:rPr>
          <w:rFonts w:ascii="Arial" w:hAnsi="Arial" w:cs="Arial"/>
        </w:rPr>
      </w:pPr>
      <w:r w:rsidRPr="006F0077">
        <w:rPr>
          <w:rFonts w:ascii="Arial" w:hAnsi="Arial" w:cs="Arial"/>
        </w:rPr>
        <w:t>###R_FNC_Rear_Fog_Light_Status_00</w:t>
      </w:r>
      <w:r w:rsidR="00841FF7">
        <w:rPr>
          <w:rFonts w:ascii="Arial" w:hAnsi="Arial" w:cs="Arial"/>
        </w:rPr>
        <w:t>25</w:t>
      </w:r>
      <w:r w:rsidRPr="006F0077">
        <w:rPr>
          <w:rFonts w:ascii="Arial" w:hAnsi="Arial" w:cs="Arial"/>
        </w:rPr>
        <w:t xml:space="preserve">### Rear_Fog_Status_BCM Connection Lost for more than </w:t>
      </w:r>
      <w:r w:rsidR="00250D46" w:rsidRPr="006F0077">
        <w:rPr>
          <w:rFonts w:ascii="Arial" w:hAnsi="Arial" w:cs="Arial"/>
        </w:rPr>
        <w:t>5</w:t>
      </w:r>
      <w:r w:rsidRPr="006F0077">
        <w:rPr>
          <w:rFonts w:ascii="Arial" w:hAnsi="Arial" w:cs="Arial"/>
        </w:rPr>
        <w:t xml:space="preserve"> seconds</w:t>
      </w:r>
    </w:p>
    <w:p w14:paraId="5FD23A66" w14:textId="2BF2D073" w:rsidR="00C830D3" w:rsidRPr="006F0077" w:rsidRDefault="00C830D3" w:rsidP="00C830D3">
      <w:pPr>
        <w:rPr>
          <w:rFonts w:cs="Arial"/>
        </w:rPr>
      </w:pPr>
      <w:r w:rsidRPr="006F0077">
        <w:rPr>
          <w:rFonts w:cs="Arial"/>
        </w:rPr>
        <w:t xml:space="preserve">When the FogLghtRearON_B_Stat signal is delayed or missing for more than </w:t>
      </w:r>
      <w:r w:rsidR="00022191" w:rsidRPr="006F0077">
        <w:rPr>
          <w:rFonts w:cs="Arial"/>
        </w:rPr>
        <w:t>5</w:t>
      </w:r>
      <w:r w:rsidRPr="006F0077">
        <w:rPr>
          <w:rFonts w:cs="Arial"/>
        </w:rPr>
        <w:t xml:space="preserve"> seconds, </w:t>
      </w:r>
      <w:r w:rsidR="00C5386C" w:rsidRPr="006F0077">
        <w:rPr>
          <w:rFonts w:cs="Arial"/>
        </w:rPr>
        <w:t>the APIM shall keep the last BCM received signal status.</w:t>
      </w:r>
    </w:p>
    <w:p w14:paraId="315CBCCB" w14:textId="77777777" w:rsidR="00C830D3" w:rsidRDefault="00C830D3" w:rsidP="00FF7784">
      <w:pPr>
        <w:rPr>
          <w:rFonts w:ascii="Times New Roman" w:hAnsi="Times New Roman"/>
        </w:rPr>
      </w:pPr>
    </w:p>
    <w:p w14:paraId="4CCC4097" w14:textId="77777777" w:rsidR="00940842" w:rsidRDefault="00940842" w:rsidP="00FF7784">
      <w:pPr>
        <w:rPr>
          <w:rFonts w:ascii="Times New Roman" w:hAnsi="Times New Roman"/>
        </w:rPr>
      </w:pPr>
    </w:p>
    <w:p w14:paraId="41C5DE6A" w14:textId="44D2C53C" w:rsidR="00C7479B" w:rsidRDefault="00C7479B" w:rsidP="00DB4EEF">
      <w:pPr>
        <w:spacing w:line="240" w:lineRule="atLeast"/>
        <w:rPr>
          <w:rFonts w:ascii="Segoe UI" w:hAnsi="Segoe UI" w:cs="Segoe UI"/>
          <w:b/>
          <w:bCs/>
          <w:color w:val="000000"/>
          <w:sz w:val="21"/>
          <w:szCs w:val="21"/>
          <w:shd w:val="clear" w:color="auto" w:fill="FFFFFF"/>
        </w:rPr>
      </w:pPr>
    </w:p>
    <w:p w14:paraId="1B8CA860" w14:textId="77777777" w:rsidR="00C7479B" w:rsidRPr="00222BAA" w:rsidRDefault="00C7479B" w:rsidP="00DB4EEF">
      <w:pPr>
        <w:spacing w:line="240" w:lineRule="atLeast"/>
        <w:rPr>
          <w:lang w:val="en-GB"/>
        </w:rPr>
      </w:pPr>
    </w:p>
    <w:p w14:paraId="2C7A1116" w14:textId="77777777" w:rsidR="0045021E" w:rsidRPr="00B16542" w:rsidRDefault="0045021E" w:rsidP="00DB4EEF">
      <w:pPr>
        <w:pStyle w:val="Heading2"/>
        <w:spacing w:line="240" w:lineRule="atLeast"/>
      </w:pPr>
      <w:bookmarkStart w:id="305" w:name="_Toc422994386"/>
      <w:bookmarkStart w:id="306" w:name="_Toc481143824"/>
      <w:bookmarkStart w:id="307" w:name="_Ref531347950"/>
      <w:bookmarkStart w:id="308" w:name="_Toc89265485"/>
      <w:bookmarkEnd w:id="186"/>
      <w:bookmarkEnd w:id="215"/>
      <w:r w:rsidRPr="00B16542">
        <w:t xml:space="preserve">Requirements on </w:t>
      </w:r>
      <w:bookmarkEnd w:id="305"/>
      <w:r w:rsidR="009500E6" w:rsidRPr="00B16542">
        <w:t>Connections</w:t>
      </w:r>
      <w:bookmarkEnd w:id="306"/>
      <w:bookmarkEnd w:id="307"/>
      <w:bookmarkEnd w:id="308"/>
    </w:p>
    <w:p w14:paraId="61EE3EF9" w14:textId="77777777" w:rsidR="00B35528" w:rsidRPr="00912020" w:rsidRDefault="00912020" w:rsidP="00DB4EEF">
      <w:pPr>
        <w:pStyle w:val="Heading3"/>
        <w:spacing w:line="240" w:lineRule="atLeast"/>
        <w:rPr>
          <w:lang w:val="en-GB"/>
        </w:rPr>
      </w:pPr>
      <w:bookmarkStart w:id="309" w:name="_Toc89265486"/>
      <w:r w:rsidRPr="00912020">
        <w:rPr>
          <w:lang w:val="en-GB"/>
        </w:rPr>
        <w:t>Networks</w:t>
      </w:r>
      <w:bookmarkEnd w:id="309"/>
    </w:p>
    <w:p w14:paraId="0BF2C953" w14:textId="77777777" w:rsidR="00B66169" w:rsidRDefault="00EF361C" w:rsidP="00DB4EEF">
      <w:pPr>
        <w:pStyle w:val="Heading4"/>
        <w:spacing w:line="240" w:lineRule="atLeast"/>
        <w:rPr>
          <w:lang w:val="en-GB"/>
        </w:rPr>
      </w:pPr>
      <w:bookmarkStart w:id="310" w:name="_Toc481143825"/>
      <w:bookmarkStart w:id="311" w:name="_Toc89265487"/>
      <w:bookmarkStart w:id="312" w:name="_Toc422994387"/>
      <w:r>
        <w:rPr>
          <w:lang w:val="en-GB"/>
        </w:rPr>
        <w:t>“</w:t>
      </w:r>
      <w:r w:rsidR="009500E6">
        <w:rPr>
          <w:lang w:val="en-GB"/>
        </w:rPr>
        <w:t>CAN</w:t>
      </w:r>
      <w:bookmarkEnd w:id="310"/>
      <w:r>
        <w:rPr>
          <w:lang w:val="en-GB"/>
        </w:rPr>
        <w:t xml:space="preserve"> Bus xxx</w:t>
      </w:r>
      <w:r w:rsidR="00912020">
        <w:rPr>
          <w:lang w:val="en-GB"/>
        </w:rPr>
        <w:t>”</w:t>
      </w:r>
      <w:r w:rsidR="004F35BE">
        <w:rPr>
          <w:lang w:val="en-GB"/>
        </w:rPr>
        <w:t xml:space="preserve"> FD1_CAN</w:t>
      </w:r>
      <w:bookmarkEnd w:id="311"/>
    </w:p>
    <w:p w14:paraId="7C223A15" w14:textId="2713E3E2" w:rsidR="00FE14A5" w:rsidRDefault="00FE14A5" w:rsidP="00DB4EEF">
      <w:pPr>
        <w:shd w:val="clear" w:color="auto" w:fill="D6E3BC" w:themeFill="accent3" w:themeFillTint="66"/>
        <w:spacing w:line="240" w:lineRule="atLeast"/>
        <w:rPr>
          <w:i/>
          <w:color w:val="808080" w:themeColor="background1" w:themeShade="80"/>
        </w:rPr>
      </w:pPr>
      <w:r w:rsidRPr="0039729E">
        <w:rPr>
          <w:b/>
          <w:i/>
          <w:color w:val="808080" w:themeColor="background1" w:themeShade="80"/>
          <w:lang w:val="en-GB"/>
        </w:rPr>
        <w:t>#Hint:</w:t>
      </w:r>
      <w:r>
        <w:rPr>
          <w:i/>
          <w:color w:val="808080" w:themeColor="background1" w:themeShade="80"/>
          <w:lang w:val="en-GB"/>
        </w:rPr>
        <w:t xml:space="preserve"> </w:t>
      </w:r>
      <w:r w:rsidRPr="00E93775">
        <w:rPr>
          <w:i/>
          <w:color w:val="808080" w:themeColor="background1" w:themeShade="80"/>
        </w:rPr>
        <w:t xml:space="preserve">For CAN most requirements are defined by Netcom and </w:t>
      </w:r>
      <w:r w:rsidR="00B77171">
        <w:rPr>
          <w:i/>
          <w:color w:val="808080" w:themeColor="background1" w:themeShade="80"/>
        </w:rPr>
        <w:t xml:space="preserve">referenced in </w:t>
      </w:r>
      <w:hyperlink r:id="rId99" w:history="1">
        <w:r w:rsidR="00B77171" w:rsidRPr="00B77171">
          <w:rPr>
            <w:rStyle w:val="Hyperlink"/>
            <w:i/>
          </w:rPr>
          <w:t>VSEM “Multiplexing Specifications” section</w:t>
        </w:r>
      </w:hyperlink>
      <w:r w:rsidR="00B77171">
        <w:rPr>
          <w:i/>
          <w:color w:val="808080" w:themeColor="background1" w:themeShade="80"/>
        </w:rPr>
        <w:t xml:space="preserve">. </w:t>
      </w:r>
      <w:r>
        <w:rPr>
          <w:i/>
          <w:color w:val="808080" w:themeColor="background1" w:themeShade="80"/>
        </w:rPr>
        <w:t>Put in this section only those requirements, which deviate from that standard specification.</w:t>
      </w:r>
    </w:p>
    <w:p w14:paraId="481B3C07" w14:textId="1B73EC1C" w:rsidR="00E80752" w:rsidRPr="00E93775" w:rsidRDefault="00E80752" w:rsidP="00DB4EEF">
      <w:pPr>
        <w:shd w:val="clear" w:color="auto" w:fill="D6E3BC" w:themeFill="accent3" w:themeFillTint="66"/>
        <w:spacing w:line="240" w:lineRule="atLeast"/>
        <w:rPr>
          <w:i/>
          <w:color w:val="808080" w:themeColor="background1" w:themeShade="80"/>
        </w:rPr>
      </w:pPr>
      <w:r w:rsidRPr="00E80752">
        <w:rPr>
          <w:i/>
          <w:color w:val="808080" w:themeColor="background1" w:themeShade="80"/>
        </w:rPr>
        <w:t>The CAN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ED442C" w:rsidRPr="00ED442C">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ED442C" w:rsidRPr="00ED442C">
        <w:rPr>
          <w:i/>
          <w:color w:val="0000FF"/>
        </w:rPr>
        <w:t>Data Dictionary</w:t>
      </w:r>
      <w:r>
        <w:rPr>
          <w:rFonts w:cs="Arial"/>
        </w:rPr>
        <w:fldChar w:fldCharType="end"/>
      </w:r>
      <w:r w:rsidRPr="00E80752">
        <w:rPr>
          <w:i/>
          <w:color w:val="808080" w:themeColor="background1" w:themeShade="80"/>
        </w:rPr>
        <w:t>”.</w:t>
      </w:r>
    </w:p>
    <w:p w14:paraId="57DAB0E2" w14:textId="77777777" w:rsidR="00B66169" w:rsidRPr="00B66169" w:rsidRDefault="00B66169" w:rsidP="00DB4EEF">
      <w:pPr>
        <w:pStyle w:val="Heading5"/>
        <w:spacing w:line="240" w:lineRule="atLeast"/>
        <w:rPr>
          <w:lang w:val="en-GB"/>
        </w:rPr>
      </w:pPr>
      <w:bookmarkStart w:id="313" w:name="_Toc380050580"/>
      <w:bookmarkStart w:id="314" w:name="_Toc89265488"/>
      <w:r w:rsidRPr="00B66169">
        <w:rPr>
          <w:lang w:val="en-GB"/>
        </w:rPr>
        <w:t>Protocol Requirements</w:t>
      </w:r>
      <w:bookmarkEnd w:id="313"/>
      <w:bookmarkEnd w:id="314"/>
    </w:p>
    <w:p w14:paraId="7BC0ADDB" w14:textId="77777777" w:rsidR="00FE14A5" w:rsidRDefault="00FE14A5" w:rsidP="00DB4EEF">
      <w:pPr>
        <w:shd w:val="clear" w:color="auto" w:fill="D6E3BC" w:themeFill="accent3" w:themeFillTint="66"/>
        <w:spacing w:line="240" w:lineRule="atLeast"/>
        <w:rPr>
          <w:rStyle w:val="SubtleEmphasis"/>
        </w:rPr>
      </w:pPr>
      <w:r w:rsidRPr="00815977">
        <w:rPr>
          <w:rStyle w:val="SubtleEmphasis"/>
          <w:b/>
        </w:rPr>
        <w:t>#Hint:</w:t>
      </w:r>
      <w:r w:rsidRPr="00815977">
        <w:rPr>
          <w:rStyle w:val="SubtleEmphasis"/>
        </w:rPr>
        <w:t xml:space="preserve"> </w:t>
      </w:r>
      <w:r w:rsidRPr="00E93775">
        <w:rPr>
          <w:i/>
          <w:color w:val="808080" w:themeColor="background1" w:themeShade="80"/>
        </w:rPr>
        <w:t xml:space="preserve">For CAN </w:t>
      </w:r>
      <w:r>
        <w:rPr>
          <w:i/>
          <w:color w:val="808080" w:themeColor="background1" w:themeShade="80"/>
        </w:rPr>
        <w:t xml:space="preserve">Ford currently mandates </w:t>
      </w:r>
      <w:r w:rsidRPr="00E93775">
        <w:rPr>
          <w:i/>
          <w:color w:val="808080" w:themeColor="background1" w:themeShade="80"/>
        </w:rPr>
        <w:t>FNOS</w:t>
      </w:r>
      <w:r>
        <w:rPr>
          <w:i/>
          <w:color w:val="808080" w:themeColor="background1" w:themeShade="80"/>
        </w:rPr>
        <w:t xml:space="preserve"> as SW implementation for the CAN protocol stack</w:t>
      </w:r>
      <w:r w:rsidRPr="00E93775">
        <w:rPr>
          <w:i/>
          <w:color w:val="808080" w:themeColor="background1" w:themeShade="80"/>
        </w:rPr>
        <w:t>.</w:t>
      </w:r>
      <w:r>
        <w:rPr>
          <w:i/>
          <w:color w:val="808080" w:themeColor="background1" w:themeShade="80"/>
        </w:rPr>
        <w:t xml:space="preserve"> This includes the CAN Network Management and Transport Protocol.</w:t>
      </w:r>
      <w:r w:rsidRPr="00E93775">
        <w:rPr>
          <w:i/>
          <w:color w:val="808080" w:themeColor="background1" w:themeShade="80"/>
        </w:rPr>
        <w:t xml:space="preserve"> </w:t>
      </w:r>
      <w:r>
        <w:rPr>
          <w:i/>
          <w:color w:val="808080" w:themeColor="background1" w:themeShade="80"/>
        </w:rPr>
        <w:t>If you deviate from this assumption or if you have specific requirements on FNOS, which are not contained in the standard package, put requirements in this section. F</w:t>
      </w:r>
      <w:r>
        <w:rPr>
          <w:rStyle w:val="SubtleEmphasis"/>
        </w:rPr>
        <w:t xml:space="preserve">or details the </w:t>
      </w:r>
      <w:r w:rsidRPr="00815977">
        <w:rPr>
          <w:rStyle w:val="SubtleEmphasis"/>
        </w:rPr>
        <w:t>FNOS user guide</w:t>
      </w:r>
      <w:r>
        <w:rPr>
          <w:rStyle w:val="SubtleEmphasis"/>
        </w:rPr>
        <w:t xml:space="preserve"> and application notes could be referenced.</w:t>
      </w:r>
    </w:p>
    <w:p w14:paraId="29DAB002" w14:textId="77777777" w:rsidR="00B66169" w:rsidRDefault="00B66169" w:rsidP="00DB4EEF">
      <w:pPr>
        <w:spacing w:line="240" w:lineRule="atLeast"/>
      </w:pPr>
    </w:p>
    <w:p w14:paraId="459F0389" w14:textId="77777777" w:rsidR="009500E6" w:rsidRPr="00BB29B2" w:rsidRDefault="009500E6" w:rsidP="00DB4EEF">
      <w:pPr>
        <w:pStyle w:val="Heading5"/>
        <w:spacing w:line="240" w:lineRule="atLeast"/>
        <w:rPr>
          <w:lang w:val="en-GB"/>
        </w:rPr>
      </w:pPr>
      <w:bookmarkStart w:id="315" w:name="_Toc380050579"/>
      <w:bookmarkStart w:id="316" w:name="_Toc89265489"/>
      <w:r w:rsidRPr="00BB29B2">
        <w:rPr>
          <w:lang w:val="en-GB"/>
        </w:rPr>
        <w:t>Electrical Requirements</w:t>
      </w:r>
      <w:bookmarkEnd w:id="315"/>
      <w:bookmarkEnd w:id="316"/>
    </w:p>
    <w:p w14:paraId="00576B33" w14:textId="77777777" w:rsidR="00FE14A5" w:rsidRPr="00815977" w:rsidRDefault="00FE14A5" w:rsidP="00DB4EEF">
      <w:pPr>
        <w:shd w:val="clear" w:color="auto" w:fill="D6E3BC" w:themeFill="accent3" w:themeFillTint="66"/>
        <w:spacing w:line="240" w:lineRule="atLeast"/>
        <w:rPr>
          <w:rStyle w:val="SubtleEmphasis"/>
        </w:rPr>
      </w:pPr>
      <w:r w:rsidRPr="00815977">
        <w:rPr>
          <w:rStyle w:val="SubtleEmphasis"/>
          <w:b/>
        </w:rPr>
        <w:t>#Hint:</w:t>
      </w:r>
      <w:r>
        <w:rPr>
          <w:rStyle w:val="SubtleEmphasis"/>
        </w:rPr>
        <w:t xml:space="preserve"> List requirements here, only if they deviate from the SDS CAN.</w:t>
      </w:r>
    </w:p>
    <w:p w14:paraId="34B8417E" w14:textId="77777777" w:rsidR="009500E6" w:rsidRDefault="009500E6" w:rsidP="00DB4EEF">
      <w:pPr>
        <w:spacing w:line="240" w:lineRule="atLeast"/>
      </w:pPr>
    </w:p>
    <w:p w14:paraId="1BB560EF" w14:textId="77777777" w:rsidR="00253651" w:rsidRDefault="00912020" w:rsidP="00DB4EEF">
      <w:pPr>
        <w:pStyle w:val="Heading4"/>
        <w:spacing w:line="240" w:lineRule="atLeast"/>
        <w:rPr>
          <w:lang w:val="en-GB"/>
        </w:rPr>
      </w:pPr>
      <w:bookmarkStart w:id="317" w:name="_Toc481143826"/>
      <w:bookmarkStart w:id="318" w:name="_Toc89265490"/>
      <w:r>
        <w:rPr>
          <w:lang w:val="en-GB"/>
        </w:rPr>
        <w:lastRenderedPageBreak/>
        <w:t>“</w:t>
      </w:r>
      <w:bookmarkEnd w:id="317"/>
      <w:r w:rsidR="00EF361C">
        <w:rPr>
          <w:lang w:val="en-GB"/>
        </w:rPr>
        <w:t>LIN Bus xxx</w:t>
      </w:r>
      <w:r>
        <w:rPr>
          <w:lang w:val="en-GB"/>
        </w:rPr>
        <w:t>”</w:t>
      </w:r>
      <w:r w:rsidR="004F35BE">
        <w:rPr>
          <w:lang w:val="en-GB"/>
        </w:rPr>
        <w:t xml:space="preserve"> LIN_05</w:t>
      </w:r>
      <w:bookmarkEnd w:id="318"/>
    </w:p>
    <w:p w14:paraId="185470BE" w14:textId="77777777" w:rsidR="007F4A91" w:rsidRPr="00815977" w:rsidRDefault="007F4A91" w:rsidP="00DB4EEF">
      <w:pPr>
        <w:shd w:val="clear" w:color="auto" w:fill="D6E3BC" w:themeFill="accent3" w:themeFillTint="66"/>
        <w:spacing w:line="240" w:lineRule="atLeast"/>
        <w:rPr>
          <w:rStyle w:val="SubtleEmphasis"/>
        </w:rPr>
      </w:pPr>
      <w:r w:rsidRPr="00815977">
        <w:rPr>
          <w:rStyle w:val="SubtleEmphasis"/>
          <w:b/>
        </w:rPr>
        <w:t>#Hint:</w:t>
      </w:r>
      <w:r w:rsidRPr="00815977">
        <w:rPr>
          <w:rStyle w:val="SubtleEmphasis"/>
        </w:rPr>
        <w:t xml:space="preserve"> Place requirements here, which are common to all LIN nodes, but not covered by some SDS LIN.</w:t>
      </w:r>
    </w:p>
    <w:p w14:paraId="7A75DA2C" w14:textId="4D1A00F3" w:rsidR="00E80752" w:rsidRPr="00E93775" w:rsidRDefault="00E80752" w:rsidP="00DB4EEF">
      <w:pPr>
        <w:shd w:val="clear" w:color="auto" w:fill="D6E3BC" w:themeFill="accent3" w:themeFillTint="66"/>
        <w:spacing w:line="240" w:lineRule="atLeast"/>
        <w:rPr>
          <w:i/>
          <w:color w:val="808080" w:themeColor="background1" w:themeShade="80"/>
        </w:rPr>
      </w:pPr>
      <w:r w:rsidRPr="00E80752">
        <w:rPr>
          <w:i/>
          <w:color w:val="808080" w:themeColor="background1" w:themeShade="80"/>
        </w:rPr>
        <w:t xml:space="preserve">The </w:t>
      </w:r>
      <w:r>
        <w:rPr>
          <w:i/>
          <w:color w:val="808080" w:themeColor="background1" w:themeShade="80"/>
        </w:rPr>
        <w:t>LIN</w:t>
      </w:r>
      <w:r w:rsidRPr="00E80752">
        <w:rPr>
          <w:i/>
          <w:color w:val="808080" w:themeColor="background1" w:themeShade="80"/>
        </w:rPr>
        <w:t xml:space="preserve"> messages relevant for this feature are listed in the section “</w:t>
      </w:r>
      <w:r w:rsidRPr="00DC3809">
        <w:rPr>
          <w:rFonts w:cs="Arial"/>
          <w:i/>
          <w:color w:val="0000FF"/>
        </w:rPr>
        <w:fldChar w:fldCharType="begin"/>
      </w:r>
      <w:r w:rsidRPr="00DC3809">
        <w:rPr>
          <w:rFonts w:cs="Arial"/>
          <w:i/>
          <w:color w:val="0000FF"/>
        </w:rPr>
        <w:instrText xml:space="preserve"> REF _Ref529372314 \h  \* MERGEFORMAT </w:instrText>
      </w:r>
      <w:r w:rsidRPr="00DC3809">
        <w:rPr>
          <w:rFonts w:cs="Arial"/>
          <w:i/>
          <w:color w:val="0000FF"/>
        </w:rPr>
      </w:r>
      <w:r w:rsidRPr="00DC3809">
        <w:rPr>
          <w:rFonts w:cs="Arial"/>
          <w:i/>
          <w:color w:val="0000FF"/>
        </w:rPr>
        <w:fldChar w:fldCharType="separate"/>
      </w:r>
      <w:r w:rsidR="00ED442C" w:rsidRPr="00ED442C">
        <w:rPr>
          <w:i/>
          <w:color w:val="0000FF"/>
        </w:rPr>
        <w:t>Messages</w:t>
      </w:r>
      <w:r w:rsidRPr="00DC3809">
        <w:rPr>
          <w:rFonts w:cs="Arial"/>
          <w:i/>
          <w:color w:val="0000FF"/>
        </w:rPr>
        <w:fldChar w:fldCharType="end"/>
      </w:r>
      <w:r w:rsidRPr="00E80752">
        <w:rPr>
          <w:i/>
          <w:color w:val="808080" w:themeColor="background1" w:themeShade="80"/>
        </w:rPr>
        <w:t>” of  the “</w:t>
      </w:r>
      <w:r>
        <w:rPr>
          <w:rFonts w:cs="Arial"/>
        </w:rPr>
        <w:fldChar w:fldCharType="begin"/>
      </w:r>
      <w:r>
        <w:rPr>
          <w:rFonts w:cs="Arial"/>
        </w:rPr>
        <w:instrText xml:space="preserve"> REF _Ref472492871 \h  \* MERGEFORMAT </w:instrText>
      </w:r>
      <w:r>
        <w:rPr>
          <w:rFonts w:cs="Arial"/>
        </w:rPr>
      </w:r>
      <w:r>
        <w:rPr>
          <w:rFonts w:cs="Arial"/>
        </w:rPr>
        <w:fldChar w:fldCharType="separate"/>
      </w:r>
      <w:r w:rsidR="00ED442C" w:rsidRPr="00ED442C">
        <w:rPr>
          <w:i/>
          <w:color w:val="0000FF"/>
        </w:rPr>
        <w:t>Data Dictionary</w:t>
      </w:r>
      <w:r>
        <w:rPr>
          <w:rFonts w:cs="Arial"/>
        </w:rPr>
        <w:fldChar w:fldCharType="end"/>
      </w:r>
      <w:r w:rsidRPr="00E80752">
        <w:rPr>
          <w:i/>
          <w:color w:val="808080" w:themeColor="background1" w:themeShade="80"/>
        </w:rPr>
        <w:t>”.</w:t>
      </w:r>
    </w:p>
    <w:p w14:paraId="163FD02F" w14:textId="77777777" w:rsidR="0014103A" w:rsidRPr="00BB29B2" w:rsidRDefault="0014103A" w:rsidP="00DB4EEF">
      <w:pPr>
        <w:pStyle w:val="Heading5"/>
        <w:spacing w:line="240" w:lineRule="atLeast"/>
        <w:rPr>
          <w:lang w:val="en-GB"/>
        </w:rPr>
      </w:pPr>
      <w:bookmarkStart w:id="319" w:name="_Toc89265491"/>
      <w:r w:rsidRPr="00BB29B2">
        <w:rPr>
          <w:lang w:val="en-GB"/>
        </w:rPr>
        <w:t>Protocol Requirements</w:t>
      </w:r>
      <w:bookmarkEnd w:id="319"/>
    </w:p>
    <w:p w14:paraId="29225AD7" w14:textId="77777777" w:rsidR="0014103A" w:rsidRDefault="0014103A" w:rsidP="00DB4EEF">
      <w:pPr>
        <w:spacing w:line="240" w:lineRule="atLeast"/>
      </w:pPr>
    </w:p>
    <w:p w14:paraId="2603B3B0" w14:textId="77777777" w:rsidR="00C95248" w:rsidRPr="00BB29B2" w:rsidRDefault="00C95248" w:rsidP="00DB4EEF">
      <w:pPr>
        <w:pStyle w:val="Heading6"/>
        <w:spacing w:line="240" w:lineRule="atLeast"/>
      </w:pPr>
      <w:bookmarkStart w:id="320" w:name="_Toc89265492"/>
      <w:r w:rsidRPr="00BB29B2">
        <w:t>Schedule Table</w:t>
      </w:r>
      <w:bookmarkEnd w:id="320"/>
    </w:p>
    <w:p w14:paraId="771128A6" w14:textId="77777777" w:rsidR="00FE14A5" w:rsidRPr="006B0165" w:rsidRDefault="00FE14A5" w:rsidP="00DB4EEF">
      <w:pPr>
        <w:shd w:val="clear" w:color="auto" w:fill="D6E3BC" w:themeFill="accent3" w:themeFillTint="66"/>
        <w:spacing w:line="240" w:lineRule="atLeast"/>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14:paraId="68514D9B" w14:textId="77777777" w:rsidR="00C95248" w:rsidRPr="008D3AB8" w:rsidRDefault="00C95248" w:rsidP="00DB4EEF">
      <w:pPr>
        <w:spacing w:line="240" w:lineRule="atLeast"/>
      </w:pPr>
    </w:p>
    <w:p w14:paraId="121B2354" w14:textId="77777777" w:rsidR="0014103A" w:rsidRPr="0008696C" w:rsidRDefault="0014103A" w:rsidP="00DB4EEF">
      <w:pPr>
        <w:pStyle w:val="Heading5"/>
        <w:spacing w:line="240" w:lineRule="atLeast"/>
        <w:rPr>
          <w:sz w:val="20"/>
          <w:lang w:val="en-GB"/>
        </w:rPr>
      </w:pPr>
      <w:bookmarkStart w:id="321" w:name="_Toc89265493"/>
      <w:r w:rsidRPr="00BB29B2">
        <w:rPr>
          <w:lang w:val="en-GB"/>
        </w:rPr>
        <w:t>Electrical Requirements</w:t>
      </w:r>
      <w:bookmarkEnd w:id="321"/>
    </w:p>
    <w:p w14:paraId="36271632" w14:textId="77777777" w:rsidR="00087325" w:rsidRPr="006B0165" w:rsidRDefault="00087325" w:rsidP="00DB4EEF">
      <w:pPr>
        <w:shd w:val="clear" w:color="auto" w:fill="D6E3BC" w:themeFill="accent3" w:themeFillTint="66"/>
        <w:spacing w:line="240" w:lineRule="atLeast"/>
        <w:rPr>
          <w:i/>
          <w:color w:val="808080" w:themeColor="background1" w:themeShade="80"/>
        </w:rPr>
      </w:pPr>
      <w:r w:rsidRPr="0039729E">
        <w:rPr>
          <w:b/>
          <w:i/>
          <w:color w:val="808080" w:themeColor="background1" w:themeShade="80"/>
        </w:rPr>
        <w:t>#Hint:</w:t>
      </w:r>
      <w:r>
        <w:rPr>
          <w:i/>
          <w:color w:val="808080" w:themeColor="background1" w:themeShade="80"/>
        </w:rPr>
        <w:t xml:space="preserve"> The LIN Schedule Table should be documented in the LDF file. The LDF file could be referenced here</w:t>
      </w:r>
    </w:p>
    <w:p w14:paraId="148B5D59" w14:textId="77777777" w:rsidR="0014103A" w:rsidRDefault="0014103A" w:rsidP="00DB4EEF">
      <w:pPr>
        <w:spacing w:line="240" w:lineRule="atLeast"/>
      </w:pPr>
    </w:p>
    <w:p w14:paraId="4188E95D" w14:textId="77777777" w:rsidR="007905C0" w:rsidRDefault="00912020" w:rsidP="00DB4EEF">
      <w:pPr>
        <w:pStyle w:val="Heading4"/>
        <w:spacing w:line="240" w:lineRule="atLeast"/>
        <w:rPr>
          <w:lang w:val="en-GB"/>
        </w:rPr>
      </w:pPr>
      <w:bookmarkStart w:id="322" w:name="_Toc481143827"/>
      <w:bookmarkStart w:id="323" w:name="_Toc89265494"/>
      <w:r>
        <w:rPr>
          <w:lang w:val="en-GB"/>
        </w:rPr>
        <w:t>“</w:t>
      </w:r>
      <w:r w:rsidR="007905C0" w:rsidRPr="00BB29B2">
        <w:rPr>
          <w:lang w:val="en-GB"/>
        </w:rPr>
        <w:t>Ethernet</w:t>
      </w:r>
      <w:bookmarkEnd w:id="322"/>
      <w:r w:rsidR="00EF361C">
        <w:rPr>
          <w:lang w:val="en-GB"/>
        </w:rPr>
        <w:t xml:space="preserve"> xxx</w:t>
      </w:r>
      <w:r>
        <w:rPr>
          <w:lang w:val="en-GB"/>
        </w:rPr>
        <w:t>”</w:t>
      </w:r>
      <w:bookmarkEnd w:id="323"/>
    </w:p>
    <w:p w14:paraId="27E2EAF3" w14:textId="77777777" w:rsidR="00ED442C" w:rsidRPr="00ED442C" w:rsidRDefault="00087325" w:rsidP="00ED442C">
      <w:pPr>
        <w:shd w:val="clear" w:color="auto" w:fill="D6E3BC" w:themeFill="accent3" w:themeFillTint="66"/>
        <w:rPr>
          <w:i/>
          <w:color w:val="808080" w:themeColor="background1" w:themeShade="80"/>
        </w:rPr>
      </w:pPr>
      <w:r w:rsidRPr="0039729E">
        <w:rPr>
          <w:b/>
          <w:i/>
          <w:color w:val="808080" w:themeColor="background1" w:themeShade="80"/>
        </w:rPr>
        <w:t>#Hint:</w:t>
      </w:r>
      <w:r>
        <w:rPr>
          <w:i/>
          <w:color w:val="808080" w:themeColor="background1" w:themeShade="80"/>
        </w:rPr>
        <w:t xml:space="preserve"> On Ethernet </w:t>
      </w:r>
      <w:r w:rsidR="00FC6D3D">
        <w:rPr>
          <w:i/>
          <w:color w:val="808080" w:themeColor="background1" w:themeShade="80"/>
        </w:rPr>
        <w:t xml:space="preserve">(wired or wireless) </w:t>
      </w:r>
      <w:r>
        <w:rPr>
          <w:i/>
          <w:color w:val="808080" w:themeColor="background1" w:themeShade="80"/>
        </w:rPr>
        <w:t>we will see most likely the DoIP</w:t>
      </w:r>
      <w:r w:rsidR="00FC6D3D">
        <w:rPr>
          <w:i/>
          <w:color w:val="808080" w:themeColor="background1" w:themeShade="80"/>
        </w:rPr>
        <w:t xml:space="preserve">, </w:t>
      </w:r>
      <w:r>
        <w:rPr>
          <w:i/>
          <w:color w:val="808080" w:themeColor="background1" w:themeShade="80"/>
        </w:rPr>
        <w:t xml:space="preserve">MQTT </w:t>
      </w:r>
      <w:r w:rsidR="00FC6D3D">
        <w:rPr>
          <w:i/>
          <w:color w:val="808080" w:themeColor="background1" w:themeShade="80"/>
        </w:rPr>
        <w:t xml:space="preserve">or V2x </w:t>
      </w:r>
      <w:r>
        <w:rPr>
          <w:i/>
          <w:color w:val="808080" w:themeColor="background1" w:themeShade="80"/>
        </w:rPr>
        <w:t>protocol</w:t>
      </w:r>
      <w:r w:rsidR="00FC6D3D">
        <w:rPr>
          <w:i/>
          <w:color w:val="808080" w:themeColor="background1" w:themeShade="80"/>
        </w:rPr>
        <w:t>s</w:t>
      </w:r>
      <w:r>
        <w:rPr>
          <w:i/>
          <w:color w:val="808080" w:themeColor="background1" w:themeShade="80"/>
        </w:rPr>
        <w:t xml:space="preserve">. </w:t>
      </w:r>
      <w:r w:rsidR="00FC6D3D">
        <w:rPr>
          <w:i/>
          <w:color w:val="808080" w:themeColor="background1" w:themeShade="80"/>
        </w:rPr>
        <w:t>Those</w:t>
      </w:r>
      <w:r>
        <w:rPr>
          <w:i/>
          <w:color w:val="808080" w:themeColor="background1" w:themeShade="80"/>
        </w:rPr>
        <w:t xml:space="preserve"> protocols are described in separate specifications and are implemented in the Ford AUTOSAR stack. While DoIP might be not that relevant in this scope, MQTT (together with the Google Protocol Buffer (GPB) serialization of the payload) will become important for all features, which are mapped to a Service Oriented Architecture/Communcation (SoC). </w:t>
      </w:r>
      <w:r w:rsidR="008800C6">
        <w:rPr>
          <w:i/>
          <w:color w:val="808080" w:themeColor="background1" w:themeShade="80"/>
        </w:rPr>
        <w:t>A</w:t>
      </w:r>
      <w:r>
        <w:rPr>
          <w:i/>
          <w:color w:val="808080" w:themeColor="background1" w:themeShade="80"/>
        </w:rPr>
        <w:t>pplication data</w:t>
      </w:r>
      <w:r w:rsidR="00FC6D3D">
        <w:rPr>
          <w:i/>
          <w:color w:val="808080" w:themeColor="background1" w:themeShade="80"/>
        </w:rPr>
        <w:t xml:space="preserve"> (</w:t>
      </w:r>
      <w:r w:rsidR="008800C6">
        <w:rPr>
          <w:i/>
          <w:color w:val="808080" w:themeColor="background1" w:themeShade="80"/>
        </w:rPr>
        <w:t>SOA APIs</w:t>
      </w:r>
      <w:r w:rsidR="00FC6D3D">
        <w:rPr>
          <w:i/>
          <w:color w:val="808080" w:themeColor="background1" w:themeShade="80"/>
        </w:rPr>
        <w:t>)</w:t>
      </w:r>
      <w:r>
        <w:rPr>
          <w:i/>
          <w:color w:val="808080" w:themeColor="background1" w:themeShade="80"/>
        </w:rPr>
        <w:t>, which is transmitted via MQTT</w:t>
      </w:r>
      <w:r w:rsidR="008800C6">
        <w:rPr>
          <w:i/>
          <w:color w:val="808080" w:themeColor="background1" w:themeShade="80"/>
        </w:rPr>
        <w:t>, are listed in the data dictionary section “</w:t>
      </w:r>
      <w:r w:rsidR="008800C6">
        <w:rPr>
          <w:i/>
          <w:color w:val="808080" w:themeColor="background1" w:themeShade="80"/>
        </w:rPr>
        <w:fldChar w:fldCharType="begin"/>
      </w:r>
      <w:r w:rsidR="008800C6">
        <w:rPr>
          <w:i/>
          <w:color w:val="808080" w:themeColor="background1" w:themeShade="80"/>
        </w:rPr>
        <w:instrText xml:space="preserve"> REF _Ref22737477 \h  \* MERGEFORMAT </w:instrText>
      </w:r>
      <w:r w:rsidR="008800C6">
        <w:rPr>
          <w:i/>
          <w:color w:val="808080" w:themeColor="background1" w:themeShade="80"/>
        </w:rPr>
      </w:r>
      <w:r w:rsidR="008800C6">
        <w:rPr>
          <w:i/>
          <w:color w:val="808080" w:themeColor="background1" w:themeShade="80"/>
        </w:rPr>
        <w:fldChar w:fldCharType="separate"/>
      </w:r>
      <w:r w:rsidR="00ED442C" w:rsidRPr="00ED442C">
        <w:rPr>
          <w:i/>
          <w:color w:val="808080" w:themeColor="background1" w:themeShade="80"/>
        </w:rPr>
        <w:t>AUTOSAR Interfaces</w:t>
      </w:r>
    </w:p>
    <w:p w14:paraId="475C2C91" w14:textId="77777777" w:rsidR="00ED442C" w:rsidRPr="009E3B7C" w:rsidRDefault="00ED442C" w:rsidP="00DB4EEF">
      <w:pPr>
        <w:shd w:val="clear" w:color="auto" w:fill="D6E3BC" w:themeFill="accent3" w:themeFillTint="66"/>
        <w:spacing w:line="240" w:lineRule="atLeast"/>
        <w:rPr>
          <w:rStyle w:val="SubtleEmphasis"/>
          <w:rFonts w:cs="Arial"/>
        </w:rPr>
      </w:pPr>
      <w:r w:rsidRPr="00ED442C">
        <w:rPr>
          <w:color w:val="808080" w:themeColor="background1" w:themeShade="80"/>
        </w:rPr>
        <w:t>#Hint: Those AUTOSAR</w:t>
      </w:r>
      <w:r>
        <w:rPr>
          <w:rStyle w:val="SubtleEmphasis"/>
          <w:rFonts w:cs="Arial"/>
        </w:rPr>
        <w:t xml:space="preserve"> Classic (Sender/Receiver and Client/Server) Interfaces, which are used by the feature but not managed in a central repository yet, should be listed here.</w:t>
      </w:r>
    </w:p>
    <w:p w14:paraId="36268AAC" w14:textId="77777777" w:rsidR="00ED442C" w:rsidRPr="00B71712" w:rsidRDefault="00ED442C" w:rsidP="00DB4EEF">
      <w:pPr>
        <w:spacing w:line="240" w:lineRule="atLeast"/>
      </w:pPr>
    </w:p>
    <w:p w14:paraId="2256ECC4" w14:textId="1FD5350C" w:rsidR="00087325" w:rsidRDefault="00ED442C" w:rsidP="00DB4EEF">
      <w:pPr>
        <w:shd w:val="clear" w:color="auto" w:fill="D6E3BC" w:themeFill="accent3" w:themeFillTint="66"/>
        <w:spacing w:line="240" w:lineRule="atLeast"/>
        <w:rPr>
          <w:i/>
          <w:color w:val="808080" w:themeColor="background1" w:themeShade="80"/>
        </w:rPr>
      </w:pPr>
      <w:r>
        <w:t xml:space="preserve">SOA Service </w:t>
      </w:r>
      <w:r w:rsidR="008800C6">
        <w:rPr>
          <w:i/>
          <w:color w:val="808080" w:themeColor="background1" w:themeShade="80"/>
        </w:rPr>
        <w:fldChar w:fldCharType="end"/>
      </w:r>
      <w:r w:rsidR="008800C6">
        <w:rPr>
          <w:i/>
          <w:color w:val="808080" w:themeColor="background1" w:themeShade="80"/>
        </w:rPr>
        <w:t>”</w:t>
      </w:r>
      <w:r w:rsidR="00087325">
        <w:rPr>
          <w:i/>
          <w:color w:val="808080" w:themeColor="background1" w:themeShade="80"/>
        </w:rPr>
        <w:t>.</w:t>
      </w:r>
    </w:p>
    <w:p w14:paraId="7BC5CD7A" w14:textId="48CBB37C" w:rsidR="00087325" w:rsidRPr="008918CD" w:rsidRDefault="00254C46" w:rsidP="00DB4EEF">
      <w:pPr>
        <w:shd w:val="clear" w:color="auto" w:fill="D6E3BC" w:themeFill="accent3" w:themeFillTint="66"/>
        <w:spacing w:line="240" w:lineRule="atLeast"/>
        <w:rPr>
          <w:rStyle w:val="Hyperlink"/>
        </w:rPr>
      </w:pPr>
      <w:r w:rsidRPr="00254C46">
        <w:rPr>
          <w:b/>
          <w:i/>
          <w:color w:val="808080" w:themeColor="background1" w:themeShade="80"/>
        </w:rPr>
        <w:t>#Link:</w:t>
      </w:r>
      <w:r>
        <w:rPr>
          <w:i/>
          <w:color w:val="808080" w:themeColor="background1" w:themeShade="80"/>
        </w:rPr>
        <w:t xml:space="preserve"> </w:t>
      </w:r>
      <w:hyperlink r:id="rId100" w:history="1">
        <w:r w:rsidR="008918CD" w:rsidRPr="007D2C71">
          <w:rPr>
            <w:rStyle w:val="Hyperlink"/>
            <w:rFonts w:cs="Arial"/>
            <w:i/>
          </w:rPr>
          <w:t>http://www.mqtt.org</w:t>
        </w:r>
      </w:hyperlink>
      <w:r w:rsidR="008918CD">
        <w:rPr>
          <w:rFonts w:cs="Arial"/>
          <w:i/>
          <w:color w:val="0000FF"/>
        </w:rPr>
        <w:t xml:space="preserve">, </w:t>
      </w:r>
      <w:r w:rsidR="008918CD" w:rsidRPr="008918CD">
        <w:rPr>
          <w:rStyle w:val="Hyperlink"/>
          <w:rFonts w:cs="Arial"/>
          <w:i/>
        </w:rPr>
        <w:t>https://developers.google.com/protocol-buffers/docs/proto</w:t>
      </w:r>
    </w:p>
    <w:p w14:paraId="6E68BCF3" w14:textId="77777777" w:rsidR="006C5D58" w:rsidRDefault="0010502A" w:rsidP="00DB4EEF">
      <w:pPr>
        <w:pStyle w:val="Heading3"/>
        <w:spacing w:line="240" w:lineRule="atLeast"/>
      </w:pPr>
      <w:bookmarkStart w:id="324" w:name="_Toc89265495"/>
      <w:r>
        <w:t>HW I/Os</w:t>
      </w:r>
      <w:bookmarkEnd w:id="324"/>
    </w:p>
    <w:p w14:paraId="4325AB64" w14:textId="316C6B6C" w:rsidR="006C5D58" w:rsidRDefault="006C5D58" w:rsidP="00DB4EEF">
      <w:pPr>
        <w:shd w:val="clear" w:color="auto" w:fill="D6E3BC" w:themeFill="accent3" w:themeFillTint="66"/>
        <w:spacing w:line="240" w:lineRule="atLeast"/>
        <w:rPr>
          <w:rStyle w:val="SubtleEmphasis"/>
        </w:rPr>
      </w:pPr>
      <w:r w:rsidRPr="0060080E">
        <w:rPr>
          <w:rStyle w:val="SubtleEmphasis"/>
          <w:b/>
        </w:rPr>
        <w:t>#Hin</w:t>
      </w:r>
      <w:r>
        <w:rPr>
          <w:rStyle w:val="SubtleEmphasis"/>
        </w:rPr>
        <w:t xml:space="preserve">t: </w:t>
      </w:r>
      <w:r w:rsidRPr="00BE3E98">
        <w:rPr>
          <w:rStyle w:val="SubtleEmphasis"/>
        </w:rPr>
        <w:t xml:space="preserve">This section lists all </w:t>
      </w:r>
      <w:r>
        <w:rPr>
          <w:rStyle w:val="SubtleEmphasis"/>
        </w:rPr>
        <w:t xml:space="preserve">hardwired </w:t>
      </w:r>
      <w:r w:rsidRPr="00BE3E98">
        <w:rPr>
          <w:rStyle w:val="SubtleEmphasis"/>
        </w:rPr>
        <w:t xml:space="preserve">signals relevant for the feature deployment. </w:t>
      </w:r>
      <w:r>
        <w:rPr>
          <w:rStyle w:val="SubtleEmphasis"/>
        </w:rPr>
        <w:t xml:space="preserve">Those get typically mapped to </w:t>
      </w:r>
      <w:r w:rsidR="00FB6266">
        <w:rPr>
          <w:rStyle w:val="SubtleEmphasis"/>
        </w:rPr>
        <w:t xml:space="preserve">VSEM </w:t>
      </w:r>
      <w:r>
        <w:rPr>
          <w:rStyle w:val="SubtleEmphasis"/>
        </w:rPr>
        <w:t>EDAS signals  – refer to list of connections in corresponding table in chapter</w:t>
      </w:r>
      <w:r w:rsidR="00CC3C14">
        <w:rPr>
          <w:rStyle w:val="SubtleEmphasis"/>
        </w:rPr>
        <w:t xml:space="preserve"> ”</w:t>
      </w:r>
      <w:r w:rsidR="00912020">
        <w:rPr>
          <w:rStyle w:val="SubtleEmphasis"/>
        </w:rPr>
        <w:fldChar w:fldCharType="begin"/>
      </w:r>
      <w:r w:rsidR="00912020">
        <w:rPr>
          <w:rStyle w:val="SubtleEmphasis"/>
        </w:rPr>
        <w:instrText xml:space="preserve"> REF _Ref29281872 \h  \* MERGEFORMAT </w:instrText>
      </w:r>
      <w:r w:rsidR="00912020">
        <w:rPr>
          <w:rStyle w:val="SubtleEmphasis"/>
        </w:rPr>
      </w:r>
      <w:r w:rsidR="00912020">
        <w:rPr>
          <w:rStyle w:val="SubtleEmphasis"/>
        </w:rPr>
        <w:fldChar w:fldCharType="separate"/>
      </w:r>
      <w:r w:rsidR="00ED442C" w:rsidRPr="00ED442C">
        <w:rPr>
          <w:rStyle w:val="SubtleEmphasis"/>
        </w:rPr>
        <w:t>E/E Architecture</w:t>
      </w:r>
      <w:r w:rsidR="00912020">
        <w:rPr>
          <w:rStyle w:val="SubtleEmphasis"/>
        </w:rPr>
        <w:fldChar w:fldCharType="end"/>
      </w:r>
      <w:r w:rsidR="00912020">
        <w:rPr>
          <w:rStyle w:val="SubtleEmphasis"/>
        </w:rPr>
        <w:t xml:space="preserve"> </w:t>
      </w:r>
      <w:r w:rsidR="00912020">
        <w:rPr>
          <w:rStyle w:val="SubtleEmphasis"/>
          <w:rFonts w:cs="Arial"/>
        </w:rPr>
        <w:t>→</w:t>
      </w:r>
      <w:r w:rsidR="00912020">
        <w:rPr>
          <w:rStyle w:val="SubtleEmphasis"/>
        </w:rPr>
        <w:t xml:space="preserve"> </w:t>
      </w:r>
      <w:r w:rsidR="00CC3C14">
        <w:rPr>
          <w:rStyle w:val="SubtleEmphasis"/>
        </w:rPr>
        <w:fldChar w:fldCharType="begin"/>
      </w:r>
      <w:r w:rsidR="00CC3C14">
        <w:rPr>
          <w:rStyle w:val="SubtleEmphasis"/>
        </w:rPr>
        <w:instrText xml:space="preserve"> REF _Ref22739178 \h  \* MERGEFORMAT </w:instrText>
      </w:r>
      <w:r w:rsidR="00CC3C14">
        <w:rPr>
          <w:rStyle w:val="SubtleEmphasis"/>
        </w:rPr>
      </w:r>
      <w:r w:rsidR="00CC3C14">
        <w:rPr>
          <w:rStyle w:val="SubtleEmphasis"/>
        </w:rPr>
        <w:fldChar w:fldCharType="separate"/>
      </w:r>
      <w:r w:rsidR="00ED442C" w:rsidRPr="00ED442C">
        <w:rPr>
          <w:rStyle w:val="SubtleEmphasis"/>
        </w:rPr>
        <w:t>E/E Connections</w:t>
      </w:r>
      <w:r w:rsidR="00CC3C14">
        <w:rPr>
          <w:rStyle w:val="SubtleEmphasis"/>
        </w:rPr>
        <w:fldChar w:fldCharType="end"/>
      </w:r>
      <w:r>
        <w:rPr>
          <w:rStyle w:val="SubtleEmphasis"/>
        </w:rPr>
        <w:t>”</w:t>
      </w:r>
      <w:r w:rsidR="00CC3C14">
        <w:rPr>
          <w:rStyle w:val="SubtleEmphasis"/>
        </w:rPr>
        <w:t>.</w:t>
      </w:r>
      <w:r w:rsidR="00DC141C">
        <w:rPr>
          <w:rStyle w:val="SubtleEmphasis"/>
        </w:rPr>
        <w:t xml:space="preserve"> If any specific protocol is used to send/receive signal information or multiplex/demultiplex signals on the HW circuit.</w:t>
      </w:r>
    </w:p>
    <w:p w14:paraId="172CF193" w14:textId="4D6A2F87" w:rsidR="00EF361C" w:rsidRDefault="00EF361C" w:rsidP="00DB4EEF">
      <w:pPr>
        <w:pStyle w:val="Heading4"/>
        <w:spacing w:line="240" w:lineRule="atLeast"/>
        <w:rPr>
          <w:lang w:val="en-GB"/>
        </w:rPr>
      </w:pPr>
      <w:bookmarkStart w:id="325" w:name="_Toc89265496"/>
      <w:r>
        <w:rPr>
          <w:lang w:val="en-GB"/>
        </w:rPr>
        <w:t>“HW I/O”</w:t>
      </w:r>
      <w:bookmarkEnd w:id="325"/>
    </w:p>
    <w:p w14:paraId="2CDDD47B" w14:textId="77777777" w:rsidR="002D1779" w:rsidRPr="002D1779" w:rsidRDefault="002D1779" w:rsidP="00DB4EEF">
      <w:pPr>
        <w:spacing w:line="240" w:lineRule="atLeast"/>
        <w:rPr>
          <w:lang w:val="en-GB"/>
        </w:rPr>
      </w:pPr>
    </w:p>
    <w:tbl>
      <w:tblPr>
        <w:tblStyle w:val="TableGrid"/>
        <w:tblW w:w="10200" w:type="dxa"/>
        <w:tblLayout w:type="fixed"/>
        <w:tblLook w:val="0620" w:firstRow="1" w:lastRow="0" w:firstColumn="0" w:lastColumn="0" w:noHBand="1" w:noVBand="1"/>
      </w:tblPr>
      <w:tblGrid>
        <w:gridCol w:w="2093"/>
        <w:gridCol w:w="1163"/>
        <w:gridCol w:w="1417"/>
        <w:gridCol w:w="1559"/>
        <w:gridCol w:w="2127"/>
        <w:gridCol w:w="1841"/>
      </w:tblGrid>
      <w:tr w:rsidR="00420609" w:rsidRPr="001B6F3D" w14:paraId="64C891B7" w14:textId="77777777" w:rsidTr="00A04097">
        <w:tc>
          <w:tcPr>
            <w:tcW w:w="2093" w:type="dxa"/>
            <w:shd w:val="clear" w:color="auto" w:fill="D9D9D9" w:themeFill="background1" w:themeFillShade="D9"/>
          </w:tcPr>
          <w:p w14:paraId="3923063C" w14:textId="77777777" w:rsidR="00420609" w:rsidRPr="0008696C" w:rsidRDefault="00420609" w:rsidP="00DB4EEF">
            <w:pPr>
              <w:spacing w:line="240" w:lineRule="atLeast"/>
            </w:pPr>
            <w:r w:rsidRPr="0008696C">
              <w:t>Connection Name</w:t>
            </w:r>
          </w:p>
        </w:tc>
        <w:tc>
          <w:tcPr>
            <w:tcW w:w="1163" w:type="dxa"/>
            <w:shd w:val="clear" w:color="auto" w:fill="D9D9D9" w:themeFill="background1" w:themeFillShade="D9"/>
          </w:tcPr>
          <w:p w14:paraId="0FB2FE4C" w14:textId="77777777" w:rsidR="00420609" w:rsidRPr="0008696C" w:rsidRDefault="00420609" w:rsidP="00DB4EEF">
            <w:pPr>
              <w:pStyle w:val="scriptNormal"/>
              <w:spacing w:line="240" w:lineRule="atLeast"/>
              <w:rPr>
                <w:b/>
                <w:color w:val="000000" w:themeColor="text1"/>
              </w:rPr>
            </w:pPr>
            <w:r>
              <w:rPr>
                <w:b/>
                <w:color w:val="000000" w:themeColor="text1"/>
              </w:rPr>
              <w:t xml:space="preserve">Connection </w:t>
            </w:r>
            <w:r w:rsidRPr="0008696C">
              <w:rPr>
                <w:b/>
                <w:color w:val="000000" w:themeColor="text1"/>
              </w:rPr>
              <w:t>Type</w:t>
            </w:r>
          </w:p>
        </w:tc>
        <w:tc>
          <w:tcPr>
            <w:tcW w:w="1417" w:type="dxa"/>
            <w:shd w:val="clear" w:color="auto" w:fill="D9D9D9" w:themeFill="background1" w:themeFillShade="D9"/>
          </w:tcPr>
          <w:p w14:paraId="60D25C8F" w14:textId="77777777" w:rsidR="00420609" w:rsidRDefault="00420609" w:rsidP="00DB4EEF">
            <w:pPr>
              <w:pStyle w:val="scriptNormal"/>
              <w:spacing w:line="240" w:lineRule="atLeast"/>
              <w:rPr>
                <w:b/>
                <w:color w:val="000000" w:themeColor="text1"/>
              </w:rPr>
            </w:pPr>
            <w:r>
              <w:rPr>
                <w:b/>
                <w:color w:val="000000" w:themeColor="text1"/>
              </w:rPr>
              <w:t>Protocol</w:t>
            </w:r>
          </w:p>
          <w:p w14:paraId="0135C793" w14:textId="77777777" w:rsidR="00420609" w:rsidRDefault="00420609" w:rsidP="00DB4EEF">
            <w:pPr>
              <w:pStyle w:val="scriptNormal"/>
              <w:spacing w:line="240" w:lineRule="atLeast"/>
              <w:rPr>
                <w:color w:val="auto"/>
                <w:sz w:val="16"/>
              </w:rPr>
            </w:pPr>
          </w:p>
          <w:p w14:paraId="0735FBEB" w14:textId="77777777" w:rsidR="00420609" w:rsidRDefault="00420609" w:rsidP="00DB4EEF">
            <w:pPr>
              <w:pStyle w:val="scriptNormal"/>
              <w:spacing w:line="240" w:lineRule="atLeast"/>
              <w:rPr>
                <w:b/>
                <w:color w:val="000000" w:themeColor="text1"/>
              </w:rPr>
            </w:pPr>
            <w:r>
              <w:rPr>
                <w:color w:val="auto"/>
                <w:sz w:val="16"/>
              </w:rPr>
              <w:t>Only if ‘Connection Type’ is “Network”</w:t>
            </w:r>
            <w:r w:rsidRPr="00053F3C">
              <w:rPr>
                <w:color w:val="auto"/>
                <w:sz w:val="16"/>
              </w:rPr>
              <w:t>/”RF-Digital”</w:t>
            </w:r>
          </w:p>
        </w:tc>
        <w:tc>
          <w:tcPr>
            <w:tcW w:w="1559" w:type="dxa"/>
            <w:shd w:val="clear" w:color="auto" w:fill="D9D9D9" w:themeFill="background1" w:themeFillShade="D9"/>
          </w:tcPr>
          <w:p w14:paraId="3D0E0B9D" w14:textId="77777777" w:rsidR="00420609" w:rsidRDefault="00420609" w:rsidP="00DB4EEF">
            <w:pPr>
              <w:pStyle w:val="scriptNormal"/>
              <w:spacing w:line="240" w:lineRule="atLeast"/>
              <w:rPr>
                <w:b/>
                <w:color w:val="000000" w:themeColor="text1"/>
              </w:rPr>
            </w:pPr>
            <w:r w:rsidRPr="0008696C">
              <w:rPr>
                <w:b/>
                <w:color w:val="000000" w:themeColor="text1"/>
              </w:rPr>
              <w:t>Description</w:t>
            </w:r>
          </w:p>
        </w:tc>
        <w:tc>
          <w:tcPr>
            <w:tcW w:w="2127" w:type="dxa"/>
            <w:shd w:val="clear" w:color="auto" w:fill="D9D9D9" w:themeFill="background1" w:themeFillShade="D9"/>
          </w:tcPr>
          <w:p w14:paraId="5EE04F93" w14:textId="77777777" w:rsidR="00420609" w:rsidRDefault="00420609" w:rsidP="00DB4EEF">
            <w:pPr>
              <w:pStyle w:val="scriptNormal"/>
              <w:spacing w:line="240" w:lineRule="atLeast"/>
              <w:rPr>
                <w:b/>
                <w:color w:val="000000" w:themeColor="text1"/>
              </w:rPr>
            </w:pPr>
            <w:r>
              <w:rPr>
                <w:b/>
                <w:color w:val="000000" w:themeColor="text1"/>
              </w:rPr>
              <w:t>Allocated Messages</w:t>
            </w:r>
          </w:p>
          <w:p w14:paraId="5E59B223" w14:textId="77777777" w:rsidR="00420609" w:rsidRDefault="00420609" w:rsidP="00DB4EEF">
            <w:pPr>
              <w:pStyle w:val="scriptNormal"/>
              <w:spacing w:line="240" w:lineRule="atLeast"/>
              <w:rPr>
                <w:color w:val="auto"/>
                <w:sz w:val="16"/>
              </w:rPr>
            </w:pPr>
          </w:p>
          <w:p w14:paraId="3213CC98" w14:textId="77777777" w:rsidR="00420609" w:rsidRPr="008D2226" w:rsidRDefault="00420609" w:rsidP="00DB4EEF">
            <w:pPr>
              <w:pStyle w:val="scriptNormal"/>
              <w:spacing w:line="240" w:lineRule="atLeast"/>
              <w:rPr>
                <w:color w:val="000000" w:themeColor="text1"/>
              </w:rPr>
            </w:pPr>
            <w:r>
              <w:rPr>
                <w:color w:val="auto"/>
                <w:sz w:val="16"/>
              </w:rPr>
              <w:t>Only if ‘Connection Type’ is “Network”</w:t>
            </w:r>
            <w:r w:rsidRPr="00053F3C">
              <w:rPr>
                <w:color w:val="auto"/>
                <w:sz w:val="16"/>
              </w:rPr>
              <w:t>/”RF-Digital”</w:t>
            </w:r>
          </w:p>
        </w:tc>
        <w:tc>
          <w:tcPr>
            <w:tcW w:w="1841" w:type="dxa"/>
            <w:shd w:val="clear" w:color="auto" w:fill="D9D9D9" w:themeFill="background1" w:themeFillShade="D9"/>
          </w:tcPr>
          <w:p w14:paraId="3C9CC1EE" w14:textId="77777777" w:rsidR="00420609" w:rsidRPr="0008696C" w:rsidRDefault="00420609" w:rsidP="00DB4EEF">
            <w:pPr>
              <w:pStyle w:val="scriptNormal"/>
              <w:spacing w:line="240" w:lineRule="atLeast"/>
              <w:rPr>
                <w:b/>
                <w:color w:val="000000" w:themeColor="text1"/>
              </w:rPr>
            </w:pPr>
            <w:r w:rsidRPr="0008696C">
              <w:rPr>
                <w:b/>
                <w:color w:val="000000" w:themeColor="text1"/>
              </w:rPr>
              <w:t>Connected Nodes</w:t>
            </w:r>
          </w:p>
        </w:tc>
      </w:tr>
      <w:tr w:rsidR="00420609" w:rsidRPr="00922826" w14:paraId="7C01BACE" w14:textId="77777777" w:rsidTr="00A04097">
        <w:tc>
          <w:tcPr>
            <w:tcW w:w="2093" w:type="dxa"/>
          </w:tcPr>
          <w:p w14:paraId="7D8AF38A" w14:textId="00F76973" w:rsidR="00420609" w:rsidRPr="008D2226" w:rsidRDefault="00420609" w:rsidP="00DB4EEF">
            <w:pPr>
              <w:spacing w:line="240" w:lineRule="atLeast"/>
              <w:rPr>
                <w:color w:val="000000" w:themeColor="text1"/>
              </w:rPr>
            </w:pPr>
            <w:r>
              <w:rPr>
                <w:color w:val="000000" w:themeColor="text1"/>
              </w:rPr>
              <w:t xml:space="preserve">RF FOG LAMP and LF FOG LAMP </w:t>
            </w:r>
            <w:r w:rsidR="00384EAA">
              <w:rPr>
                <w:color w:val="000000" w:themeColor="text1"/>
              </w:rPr>
              <w:t xml:space="preserve">(Hardwire from BCM to Front Fog Ckt. </w:t>
            </w:r>
            <w:r w:rsidR="00E14D97">
              <w:rPr>
                <w:color w:val="000000" w:themeColor="text1"/>
              </w:rPr>
              <w:t xml:space="preserve">on </w:t>
            </w:r>
            <w:r>
              <w:rPr>
                <w:color w:val="000000" w:themeColor="text1"/>
              </w:rPr>
              <w:t>Variant A)</w:t>
            </w:r>
          </w:p>
        </w:tc>
        <w:sdt>
          <w:sdtPr>
            <w:rPr>
              <w:color w:val="000000" w:themeColor="text1"/>
            </w:rPr>
            <w:alias w:val="Connection Type"/>
            <w:tag w:val="Connection Type"/>
            <w:id w:val="1842658720"/>
            <w:placeholder>
              <w:docPart w:val="BAC5B6B389D94732B314891D3E4C514A"/>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56AE0212" w14:textId="77777777" w:rsidR="00420609" w:rsidRDefault="00420609" w:rsidP="00DB4EEF">
                <w:pPr>
                  <w:spacing w:line="240" w:lineRule="atLeast"/>
                  <w:rPr>
                    <w:color w:val="000000" w:themeColor="text1"/>
                  </w:rPr>
                </w:pPr>
                <w:r>
                  <w:rPr>
                    <w:color w:val="000000" w:themeColor="text1"/>
                  </w:rPr>
                  <w:t>PMW</w:t>
                </w:r>
              </w:p>
            </w:tc>
          </w:sdtContent>
        </w:sdt>
        <w:sdt>
          <w:sdtPr>
            <w:rPr>
              <w:color w:val="000000" w:themeColor="text1"/>
            </w:rPr>
            <w:alias w:val="Protocol Type"/>
            <w:tag w:val="Protocol Type"/>
            <w:id w:val="452291643"/>
            <w:placeholder>
              <w:docPart w:val="0F54261CA8BC44E896C9ACF4BA0CF2F6"/>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6C926000" w14:textId="77777777" w:rsidR="00420609" w:rsidRDefault="00420609" w:rsidP="00DB4EEF">
                <w:pPr>
                  <w:spacing w:line="240" w:lineRule="atLeast"/>
                  <w:rPr>
                    <w:color w:val="000000" w:themeColor="text1"/>
                  </w:rPr>
                </w:pPr>
                <w:r>
                  <w:rPr>
                    <w:color w:val="000000" w:themeColor="text1"/>
                  </w:rPr>
                  <w:t>n/a</w:t>
                </w:r>
              </w:p>
            </w:tc>
          </w:sdtContent>
        </w:sdt>
        <w:tc>
          <w:tcPr>
            <w:tcW w:w="1559" w:type="dxa"/>
          </w:tcPr>
          <w:p w14:paraId="4679DCAE" w14:textId="77777777" w:rsidR="00420609" w:rsidRDefault="00420609" w:rsidP="00DB4EEF">
            <w:pPr>
              <w:spacing w:line="240" w:lineRule="atLeast"/>
              <w:rPr>
                <w:color w:val="000000" w:themeColor="text1"/>
              </w:rPr>
            </w:pPr>
            <w:r>
              <w:rPr>
                <w:color w:val="000000" w:themeColor="text1"/>
              </w:rPr>
              <w:t>Direct</w:t>
            </w:r>
          </w:p>
          <w:p w14:paraId="4C13E2A4" w14:textId="77777777" w:rsidR="00420609" w:rsidRDefault="00420609" w:rsidP="00DB4EEF">
            <w:pPr>
              <w:spacing w:line="240" w:lineRule="atLeast"/>
              <w:rPr>
                <w:color w:val="000000" w:themeColor="text1"/>
              </w:rPr>
            </w:pPr>
            <w:r>
              <w:rPr>
                <w:color w:val="000000" w:themeColor="text1"/>
              </w:rPr>
              <w:t>Harwired Signal</w:t>
            </w:r>
          </w:p>
        </w:tc>
        <w:tc>
          <w:tcPr>
            <w:tcW w:w="2127" w:type="dxa"/>
          </w:tcPr>
          <w:p w14:paraId="31EA88D8" w14:textId="77777777" w:rsidR="00420609" w:rsidRDefault="00420609" w:rsidP="00DB4EEF">
            <w:pPr>
              <w:spacing w:line="240" w:lineRule="atLeast"/>
              <w:rPr>
                <w:color w:val="000000" w:themeColor="text1"/>
              </w:rPr>
            </w:pPr>
            <w:r>
              <w:rPr>
                <w:color w:val="000000" w:themeColor="text1"/>
              </w:rPr>
              <w:t>…</w:t>
            </w:r>
          </w:p>
        </w:tc>
        <w:tc>
          <w:tcPr>
            <w:tcW w:w="1841" w:type="dxa"/>
          </w:tcPr>
          <w:p w14:paraId="0D908317" w14:textId="77777777" w:rsidR="00420609" w:rsidRPr="0008696C" w:rsidRDefault="00420609" w:rsidP="00DB4EEF">
            <w:pPr>
              <w:spacing w:line="240" w:lineRule="atLeast"/>
              <w:rPr>
                <w:color w:val="000000" w:themeColor="text1"/>
              </w:rPr>
            </w:pPr>
            <w:r>
              <w:rPr>
                <w:color w:val="000000" w:themeColor="text1"/>
              </w:rPr>
              <w:t>…</w:t>
            </w:r>
          </w:p>
        </w:tc>
      </w:tr>
      <w:tr w:rsidR="00683B87" w:rsidRPr="00922826" w14:paraId="270D3C3B" w14:textId="77777777" w:rsidTr="00A04097">
        <w:tc>
          <w:tcPr>
            <w:tcW w:w="2093" w:type="dxa"/>
          </w:tcPr>
          <w:p w14:paraId="77751015" w14:textId="2F217C50" w:rsidR="00683B87" w:rsidRDefault="00BD34CA" w:rsidP="00DB4EEF">
            <w:pPr>
              <w:spacing w:line="240" w:lineRule="atLeast"/>
              <w:rPr>
                <w:color w:val="000000" w:themeColor="text1"/>
              </w:rPr>
            </w:pPr>
            <w:r>
              <w:rPr>
                <w:color w:val="000000" w:themeColor="text1"/>
              </w:rPr>
              <w:t>PDB (Power Distribution Box</w:t>
            </w:r>
            <w:r w:rsidR="00780E3F">
              <w:rPr>
                <w:color w:val="000000" w:themeColor="text1"/>
              </w:rPr>
              <w:t>)</w:t>
            </w:r>
          </w:p>
        </w:tc>
        <w:tc>
          <w:tcPr>
            <w:tcW w:w="1163" w:type="dxa"/>
          </w:tcPr>
          <w:p w14:paraId="60F6FAA0" w14:textId="4DF1B517" w:rsidR="00683B87" w:rsidRDefault="001A3B44" w:rsidP="00DB4EEF">
            <w:pPr>
              <w:spacing w:line="240" w:lineRule="atLeast"/>
              <w:rPr>
                <w:color w:val="000000" w:themeColor="text1"/>
              </w:rPr>
            </w:pPr>
            <w:r>
              <w:rPr>
                <w:color w:val="000000" w:themeColor="text1"/>
              </w:rPr>
              <w:t>Static ON or OFF.</w:t>
            </w:r>
          </w:p>
        </w:tc>
        <w:tc>
          <w:tcPr>
            <w:tcW w:w="1417" w:type="dxa"/>
          </w:tcPr>
          <w:p w14:paraId="7DF9B5D8" w14:textId="77777777" w:rsidR="00683B87" w:rsidRDefault="00683B87" w:rsidP="00DB4EEF">
            <w:pPr>
              <w:spacing w:line="240" w:lineRule="atLeast"/>
              <w:rPr>
                <w:color w:val="000000" w:themeColor="text1"/>
              </w:rPr>
            </w:pPr>
          </w:p>
        </w:tc>
        <w:tc>
          <w:tcPr>
            <w:tcW w:w="1559" w:type="dxa"/>
          </w:tcPr>
          <w:p w14:paraId="234681A8" w14:textId="77777777" w:rsidR="00780E3F" w:rsidRDefault="00780E3F" w:rsidP="00DB4EEF">
            <w:pPr>
              <w:spacing w:line="240" w:lineRule="atLeast"/>
              <w:rPr>
                <w:color w:val="000000" w:themeColor="text1"/>
              </w:rPr>
            </w:pPr>
            <w:r>
              <w:rPr>
                <w:color w:val="000000" w:themeColor="text1"/>
              </w:rPr>
              <w:t>Direct</w:t>
            </w:r>
          </w:p>
          <w:p w14:paraId="6FC22AFC" w14:textId="62E8CE97" w:rsidR="00683B87" w:rsidRDefault="00780E3F" w:rsidP="00DB4EEF">
            <w:pPr>
              <w:spacing w:line="240" w:lineRule="atLeast"/>
              <w:rPr>
                <w:color w:val="000000" w:themeColor="text1"/>
              </w:rPr>
            </w:pPr>
            <w:r>
              <w:rPr>
                <w:color w:val="000000" w:themeColor="text1"/>
              </w:rPr>
              <w:t>Harwired Signal</w:t>
            </w:r>
          </w:p>
        </w:tc>
        <w:tc>
          <w:tcPr>
            <w:tcW w:w="2127" w:type="dxa"/>
          </w:tcPr>
          <w:p w14:paraId="06F7E7C8" w14:textId="77777777" w:rsidR="00683B87" w:rsidRDefault="00683B87" w:rsidP="00DB4EEF">
            <w:pPr>
              <w:spacing w:line="240" w:lineRule="atLeast"/>
              <w:rPr>
                <w:color w:val="000000" w:themeColor="text1"/>
              </w:rPr>
            </w:pPr>
          </w:p>
        </w:tc>
        <w:tc>
          <w:tcPr>
            <w:tcW w:w="1841" w:type="dxa"/>
          </w:tcPr>
          <w:p w14:paraId="6F839C39" w14:textId="77777777" w:rsidR="00683B87" w:rsidRDefault="00683B87" w:rsidP="00DB4EEF">
            <w:pPr>
              <w:spacing w:line="240" w:lineRule="atLeast"/>
              <w:rPr>
                <w:color w:val="000000" w:themeColor="text1"/>
              </w:rPr>
            </w:pPr>
          </w:p>
        </w:tc>
      </w:tr>
    </w:tbl>
    <w:p w14:paraId="323C4A80" w14:textId="77777777" w:rsidR="006C5D58" w:rsidRPr="003225C9" w:rsidRDefault="006C5D58" w:rsidP="00DB4EEF">
      <w:pPr>
        <w:spacing w:line="240" w:lineRule="atLeast"/>
      </w:pPr>
    </w:p>
    <w:p w14:paraId="4E02EFE2" w14:textId="77777777" w:rsidR="0045021E" w:rsidRPr="00B16542" w:rsidRDefault="0045021E" w:rsidP="00DB4EEF">
      <w:pPr>
        <w:pStyle w:val="Heading2"/>
        <w:spacing w:line="240" w:lineRule="atLeast"/>
      </w:pPr>
      <w:bookmarkStart w:id="326" w:name="_Signal_4"/>
      <w:bookmarkStart w:id="327" w:name="_Toc422994394"/>
      <w:bookmarkStart w:id="328" w:name="_Toc481143831"/>
      <w:bookmarkStart w:id="329" w:name="_Toc89265497"/>
      <w:bookmarkEnd w:id="312"/>
      <w:bookmarkEnd w:id="326"/>
      <w:r w:rsidRPr="00B16542">
        <w:t>Requirements on Development Process</w:t>
      </w:r>
      <w:bookmarkEnd w:id="327"/>
      <w:bookmarkEnd w:id="328"/>
      <w:bookmarkEnd w:id="329"/>
    </w:p>
    <w:p w14:paraId="61B993B5" w14:textId="77777777" w:rsidR="00CA082B" w:rsidRPr="00BB29B2" w:rsidRDefault="00CA082B" w:rsidP="00DB4EEF">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line="240" w:lineRule="atLeast"/>
        <w:rPr>
          <w:lang w:val="en-GB"/>
        </w:rPr>
      </w:pPr>
      <w:bookmarkStart w:id="330" w:name="_Toc215652170"/>
      <w:bookmarkStart w:id="331" w:name="_Toc423616411"/>
      <w:bookmarkStart w:id="332" w:name="_Toc481143832"/>
      <w:bookmarkStart w:id="333" w:name="_Toc89265498"/>
      <w:bookmarkStart w:id="334" w:name="_Toc423616456"/>
      <w:r w:rsidRPr="00BB29B2">
        <w:rPr>
          <w:lang w:val="en-GB"/>
        </w:rPr>
        <w:lastRenderedPageBreak/>
        <w:t xml:space="preserve">Open </w:t>
      </w:r>
      <w:bookmarkEnd w:id="330"/>
      <w:bookmarkEnd w:id="331"/>
      <w:r w:rsidR="007B2CCE" w:rsidRPr="00BB29B2">
        <w:rPr>
          <w:lang w:val="en-GB"/>
        </w:rPr>
        <w:t>Concerns</w:t>
      </w:r>
      <w:bookmarkEnd w:id="332"/>
      <w:bookmarkEnd w:id="333"/>
    </w:p>
    <w:p w14:paraId="27646218" w14:textId="77777777" w:rsidR="00CA082B" w:rsidRPr="00A30716" w:rsidRDefault="00A30716" w:rsidP="00DB4EEF">
      <w:pPr>
        <w:shd w:val="clear" w:color="auto" w:fill="D6E3BC" w:themeFill="accent3" w:themeFillTint="66"/>
        <w:spacing w:line="240" w:lineRule="atLeast"/>
        <w:rPr>
          <w:i/>
          <w:color w:val="808080" w:themeColor="background1" w:themeShade="80"/>
        </w:rPr>
      </w:pPr>
      <w:r w:rsidRPr="004D1AF8">
        <w:rPr>
          <w:b/>
          <w:i/>
          <w:color w:val="808080" w:themeColor="background1" w:themeShade="80"/>
        </w:rPr>
        <w:t>#Hint:</w:t>
      </w:r>
      <w:r>
        <w:rPr>
          <w:i/>
          <w:color w:val="808080" w:themeColor="background1" w:themeShade="80"/>
        </w:rPr>
        <w:t xml:space="preserve"> </w:t>
      </w:r>
      <w:r w:rsidR="00CA082B" w:rsidRPr="00A30716">
        <w:rPr>
          <w:i/>
          <w:color w:val="808080" w:themeColor="background1" w:themeShade="80"/>
        </w:rPr>
        <w:t>The following list presents known issues that have to be discussed or clarified over the course of the on-going requirements engineering.</w:t>
      </w:r>
    </w:p>
    <w:p w14:paraId="5113F64E" w14:textId="77777777" w:rsidR="00CA082B" w:rsidRDefault="00CA082B" w:rsidP="00DB4EEF">
      <w:pPr>
        <w:spacing w:line="240" w:lineRule="atLeast"/>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CA082B" w14:paraId="1034846A" w14:textId="77777777" w:rsidTr="00C96BC7">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CE209" w14:textId="77777777" w:rsidR="00CA082B" w:rsidRDefault="00CA082B" w:rsidP="00DB4EEF">
            <w:pPr>
              <w:pStyle w:val="Caption"/>
              <w:spacing w:line="240" w:lineRule="atLeast"/>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822A1" w14:textId="77777777" w:rsidR="00CA082B" w:rsidRDefault="007B2CCE" w:rsidP="00DB4EEF">
            <w:pPr>
              <w:pStyle w:val="Caption"/>
              <w:spacing w:line="240" w:lineRule="atLeast"/>
              <w:rPr>
                <w:lang w:val="en-GB"/>
              </w:rPr>
            </w:pPr>
            <w:r>
              <w:rPr>
                <w:lang w:val="en-GB"/>
              </w:rPr>
              <w:t>Concern</w:t>
            </w:r>
            <w:r w:rsidR="00CA082B">
              <w:rPr>
                <w:lang w:val="en-GB"/>
              </w:rPr>
              <w:t xml:space="preserve">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B5262C" w14:textId="77777777" w:rsidR="00CA082B" w:rsidRDefault="00CA082B" w:rsidP="00DB4EEF">
            <w:pPr>
              <w:pStyle w:val="Caption"/>
              <w:spacing w:line="240" w:lineRule="atLeast"/>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863BD9" w14:textId="77777777" w:rsidR="00CA082B" w:rsidRDefault="00CA082B" w:rsidP="00DB4EEF">
            <w:pPr>
              <w:pStyle w:val="Caption"/>
              <w:spacing w:line="240" w:lineRule="atLeast"/>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B2FA2D" w14:textId="77777777" w:rsidR="00CA082B" w:rsidRDefault="00CA082B" w:rsidP="00DB4EEF">
            <w:pPr>
              <w:pStyle w:val="Caption"/>
              <w:spacing w:line="240" w:lineRule="atLeast"/>
              <w:rPr>
                <w:lang w:val="en-GB"/>
              </w:rPr>
            </w:pPr>
            <w:r>
              <w:rPr>
                <w:lang w:val="en-GB"/>
              </w:rPr>
              <w:t>Solution</w:t>
            </w:r>
          </w:p>
        </w:tc>
      </w:tr>
      <w:tr w:rsidR="00CA082B" w14:paraId="50ED5FE6"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49C897EC" w14:textId="77777777" w:rsidR="00CA082B" w:rsidRDefault="00CA082B" w:rsidP="00DB4EEF">
            <w:pPr>
              <w:pStyle w:val="BodyText"/>
              <w:spacing w:line="240" w:lineRule="atLeast"/>
              <w:jc w:val="center"/>
            </w:pPr>
            <w:r>
              <w:t>1</w:t>
            </w:r>
          </w:p>
        </w:tc>
        <w:tc>
          <w:tcPr>
            <w:tcW w:w="3544" w:type="dxa"/>
            <w:tcBorders>
              <w:top w:val="single" w:sz="4" w:space="0" w:color="auto"/>
              <w:left w:val="single" w:sz="4" w:space="0" w:color="auto"/>
              <w:bottom w:val="single" w:sz="4" w:space="0" w:color="auto"/>
              <w:right w:val="single" w:sz="4" w:space="0" w:color="auto"/>
            </w:tcBorders>
          </w:tcPr>
          <w:p w14:paraId="2F79022A" w14:textId="1439B838" w:rsidR="00CA082B" w:rsidRDefault="00C57D8C" w:rsidP="00DB4EEF">
            <w:pPr>
              <w:spacing w:line="240" w:lineRule="atLeast"/>
            </w:pPr>
            <w:r>
              <w:rPr>
                <w:rFonts w:cs="Arial"/>
                <w:lang w:val="en-GB"/>
              </w:rPr>
              <w:t xml:space="preserve"> </w:t>
            </w:r>
          </w:p>
        </w:tc>
        <w:tc>
          <w:tcPr>
            <w:tcW w:w="1843" w:type="dxa"/>
            <w:tcBorders>
              <w:top w:val="single" w:sz="4" w:space="0" w:color="auto"/>
              <w:left w:val="single" w:sz="4" w:space="0" w:color="auto"/>
              <w:bottom w:val="single" w:sz="4" w:space="0" w:color="auto"/>
              <w:right w:val="single" w:sz="4" w:space="0" w:color="auto"/>
            </w:tcBorders>
          </w:tcPr>
          <w:p w14:paraId="5054DF65" w14:textId="77777777" w:rsidR="00CA082B" w:rsidRDefault="00CA082B" w:rsidP="00DB4EEF">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14:paraId="630B133C" w14:textId="6AD03AF6" w:rsidR="00CA082B" w:rsidRDefault="00C57D8C" w:rsidP="00DB4EEF">
            <w:pPr>
              <w:spacing w:line="240" w:lineRule="atLeast"/>
            </w:pPr>
            <w:r>
              <w:rPr>
                <w:rFonts w:cs="Arial"/>
                <w:lang w:val="en-GB"/>
              </w:rPr>
              <w:t xml:space="preserve"> </w:t>
            </w:r>
          </w:p>
        </w:tc>
        <w:tc>
          <w:tcPr>
            <w:tcW w:w="2863" w:type="dxa"/>
            <w:tcBorders>
              <w:top w:val="single" w:sz="4" w:space="0" w:color="auto"/>
              <w:left w:val="single" w:sz="4" w:space="0" w:color="auto"/>
              <w:bottom w:val="single" w:sz="4" w:space="0" w:color="auto"/>
              <w:right w:val="single" w:sz="4" w:space="0" w:color="auto"/>
            </w:tcBorders>
          </w:tcPr>
          <w:p w14:paraId="3AEDD411" w14:textId="720198B1" w:rsidR="00CA082B" w:rsidRDefault="00C57D8C" w:rsidP="00DB4EEF">
            <w:pPr>
              <w:spacing w:line="240" w:lineRule="atLeast"/>
            </w:pPr>
            <w:r>
              <w:rPr>
                <w:rFonts w:cs="Arial"/>
              </w:rPr>
              <w:t xml:space="preserve"> </w:t>
            </w:r>
          </w:p>
        </w:tc>
      </w:tr>
      <w:tr w:rsidR="00CA082B" w14:paraId="55484DC9"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3D84DE96" w14:textId="77777777" w:rsidR="00CA082B" w:rsidRDefault="00CA082B" w:rsidP="00DB4EEF">
            <w:pPr>
              <w:pStyle w:val="BodyText"/>
              <w:spacing w:line="240" w:lineRule="atLeast"/>
              <w:jc w:val="center"/>
            </w:pPr>
            <w:r>
              <w:t>2</w:t>
            </w:r>
          </w:p>
        </w:tc>
        <w:tc>
          <w:tcPr>
            <w:tcW w:w="3544" w:type="dxa"/>
            <w:tcBorders>
              <w:top w:val="single" w:sz="4" w:space="0" w:color="auto"/>
              <w:left w:val="single" w:sz="4" w:space="0" w:color="auto"/>
              <w:bottom w:val="single" w:sz="4" w:space="0" w:color="auto"/>
              <w:right w:val="single" w:sz="4" w:space="0" w:color="auto"/>
            </w:tcBorders>
          </w:tcPr>
          <w:p w14:paraId="2D5BE6C7" w14:textId="5A2F7409" w:rsidR="00CA082B" w:rsidRDefault="00C57D8C" w:rsidP="00DB4EEF">
            <w:pPr>
              <w:spacing w:line="240" w:lineRule="atLeast"/>
            </w:pPr>
            <w:r>
              <w:rPr>
                <w:rFonts w:cs="Arial"/>
                <w:lang w:val="en-GB"/>
              </w:rPr>
              <w:t xml:space="preserve"> </w:t>
            </w:r>
          </w:p>
        </w:tc>
        <w:tc>
          <w:tcPr>
            <w:tcW w:w="1843" w:type="dxa"/>
            <w:tcBorders>
              <w:top w:val="single" w:sz="4" w:space="0" w:color="auto"/>
              <w:left w:val="single" w:sz="4" w:space="0" w:color="auto"/>
              <w:bottom w:val="single" w:sz="4" w:space="0" w:color="auto"/>
              <w:right w:val="single" w:sz="4" w:space="0" w:color="auto"/>
            </w:tcBorders>
          </w:tcPr>
          <w:p w14:paraId="39B1224E" w14:textId="77777777" w:rsidR="00CA082B" w:rsidRDefault="00CA082B" w:rsidP="00DB4EEF">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14:paraId="5B7DE526" w14:textId="3ECB437A" w:rsidR="00CA082B" w:rsidRDefault="00C57D8C" w:rsidP="00DB4EEF">
            <w:pPr>
              <w:spacing w:line="240" w:lineRule="atLeast"/>
            </w:pPr>
            <w:r>
              <w:rPr>
                <w:rFonts w:cs="Arial"/>
                <w:lang w:val="en-GB"/>
              </w:rPr>
              <w:t xml:space="preserve"> </w:t>
            </w:r>
          </w:p>
        </w:tc>
        <w:tc>
          <w:tcPr>
            <w:tcW w:w="2863" w:type="dxa"/>
            <w:tcBorders>
              <w:top w:val="single" w:sz="4" w:space="0" w:color="auto"/>
              <w:left w:val="single" w:sz="4" w:space="0" w:color="auto"/>
              <w:bottom w:val="single" w:sz="4" w:space="0" w:color="auto"/>
              <w:right w:val="single" w:sz="4" w:space="0" w:color="auto"/>
            </w:tcBorders>
          </w:tcPr>
          <w:p w14:paraId="07CCC258" w14:textId="77777777" w:rsidR="00CA082B" w:rsidRDefault="00CA082B" w:rsidP="00DB4EEF">
            <w:pPr>
              <w:spacing w:line="240" w:lineRule="atLeast"/>
            </w:pPr>
          </w:p>
        </w:tc>
      </w:tr>
      <w:tr w:rsidR="00CA082B" w14:paraId="3419E819" w14:textId="77777777" w:rsidTr="00F21C8A">
        <w:tc>
          <w:tcPr>
            <w:tcW w:w="851" w:type="dxa"/>
            <w:tcBorders>
              <w:top w:val="single" w:sz="4" w:space="0" w:color="auto"/>
              <w:left w:val="single" w:sz="4" w:space="0" w:color="auto"/>
              <w:bottom w:val="single" w:sz="4" w:space="0" w:color="auto"/>
              <w:right w:val="single" w:sz="4" w:space="0" w:color="auto"/>
            </w:tcBorders>
          </w:tcPr>
          <w:p w14:paraId="51DCEB1D" w14:textId="77777777" w:rsidR="00CA082B" w:rsidRDefault="00031CE6" w:rsidP="00DB4EEF">
            <w:pPr>
              <w:pStyle w:val="BodyText"/>
              <w:spacing w:line="240" w:lineRule="atLeas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14:paraId="2334A23C" w14:textId="77777777" w:rsidR="00CA082B" w:rsidRPr="0008696C" w:rsidRDefault="00CA082B" w:rsidP="00DB4EEF">
            <w:pPr>
              <w:spacing w:line="240" w:lineRule="atLeast"/>
              <w:rPr>
                <w:lang w:val="en-GB"/>
              </w:rPr>
            </w:pPr>
          </w:p>
        </w:tc>
        <w:tc>
          <w:tcPr>
            <w:tcW w:w="1843" w:type="dxa"/>
            <w:tcBorders>
              <w:top w:val="single" w:sz="4" w:space="0" w:color="auto"/>
              <w:left w:val="single" w:sz="4" w:space="0" w:color="auto"/>
              <w:bottom w:val="single" w:sz="4" w:space="0" w:color="auto"/>
              <w:right w:val="single" w:sz="4" w:space="0" w:color="auto"/>
            </w:tcBorders>
          </w:tcPr>
          <w:p w14:paraId="3540A473" w14:textId="77777777" w:rsidR="00CA082B" w:rsidRDefault="00CA082B" w:rsidP="00DB4EEF">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14:paraId="0BF1A2A7" w14:textId="77777777" w:rsidR="00CA082B" w:rsidRPr="0008696C" w:rsidRDefault="00CA082B" w:rsidP="00DB4EEF">
            <w:pPr>
              <w:spacing w:line="240" w:lineRule="atLeast"/>
              <w:rPr>
                <w:lang w:val="en-GB"/>
              </w:rPr>
            </w:pPr>
          </w:p>
        </w:tc>
        <w:tc>
          <w:tcPr>
            <w:tcW w:w="2863" w:type="dxa"/>
            <w:tcBorders>
              <w:top w:val="single" w:sz="4" w:space="0" w:color="auto"/>
              <w:left w:val="single" w:sz="4" w:space="0" w:color="auto"/>
              <w:bottom w:val="single" w:sz="4" w:space="0" w:color="auto"/>
              <w:right w:val="single" w:sz="4" w:space="0" w:color="auto"/>
            </w:tcBorders>
          </w:tcPr>
          <w:p w14:paraId="4FF99019" w14:textId="77777777" w:rsidR="00CA082B" w:rsidRDefault="00CA082B" w:rsidP="00DB4EEF">
            <w:pPr>
              <w:spacing w:line="240" w:lineRule="atLeast"/>
            </w:pPr>
          </w:p>
        </w:tc>
      </w:tr>
      <w:tr w:rsidR="00CA082B" w14:paraId="18524599" w14:textId="77777777" w:rsidTr="00F21C8A">
        <w:tc>
          <w:tcPr>
            <w:tcW w:w="851" w:type="dxa"/>
            <w:tcBorders>
              <w:top w:val="single" w:sz="4" w:space="0" w:color="auto"/>
              <w:left w:val="single" w:sz="4" w:space="0" w:color="auto"/>
              <w:bottom w:val="single" w:sz="4" w:space="0" w:color="auto"/>
              <w:right w:val="single" w:sz="4" w:space="0" w:color="auto"/>
            </w:tcBorders>
          </w:tcPr>
          <w:p w14:paraId="60E9D8D4" w14:textId="77777777" w:rsidR="00CA082B" w:rsidRDefault="00031CE6" w:rsidP="00DB4EEF">
            <w:pPr>
              <w:pStyle w:val="BodyText"/>
              <w:spacing w:line="240" w:lineRule="atLeas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14:paraId="06301D61" w14:textId="77777777" w:rsidR="00CA082B" w:rsidRPr="0008696C" w:rsidRDefault="00CA082B" w:rsidP="00DB4EEF">
            <w:pPr>
              <w:spacing w:line="240" w:lineRule="atLeast"/>
              <w:rPr>
                <w:lang w:val="en-GB"/>
              </w:rPr>
            </w:pPr>
          </w:p>
        </w:tc>
        <w:tc>
          <w:tcPr>
            <w:tcW w:w="1843" w:type="dxa"/>
            <w:tcBorders>
              <w:top w:val="single" w:sz="4" w:space="0" w:color="auto"/>
              <w:left w:val="single" w:sz="4" w:space="0" w:color="auto"/>
              <w:bottom w:val="single" w:sz="4" w:space="0" w:color="auto"/>
              <w:right w:val="single" w:sz="4" w:space="0" w:color="auto"/>
            </w:tcBorders>
          </w:tcPr>
          <w:p w14:paraId="7EE3B5FA" w14:textId="77777777" w:rsidR="00CA082B" w:rsidRDefault="00CA082B" w:rsidP="00DB4EEF">
            <w:pPr>
              <w:pStyle w:val="BodyText"/>
              <w:spacing w:line="240" w:lineRule="atLeast"/>
            </w:pPr>
          </w:p>
        </w:tc>
        <w:tc>
          <w:tcPr>
            <w:tcW w:w="1134" w:type="dxa"/>
            <w:tcBorders>
              <w:top w:val="single" w:sz="4" w:space="0" w:color="auto"/>
              <w:left w:val="single" w:sz="4" w:space="0" w:color="auto"/>
              <w:bottom w:val="single" w:sz="4" w:space="0" w:color="auto"/>
              <w:right w:val="single" w:sz="4" w:space="0" w:color="auto"/>
            </w:tcBorders>
          </w:tcPr>
          <w:p w14:paraId="00C92A51" w14:textId="77777777" w:rsidR="00CA082B" w:rsidRPr="0008696C" w:rsidRDefault="00CA082B" w:rsidP="00DB4EEF">
            <w:pPr>
              <w:spacing w:line="240" w:lineRule="atLeast"/>
              <w:rPr>
                <w:lang w:val="en-GB"/>
              </w:rPr>
            </w:pPr>
          </w:p>
        </w:tc>
        <w:tc>
          <w:tcPr>
            <w:tcW w:w="2863" w:type="dxa"/>
            <w:tcBorders>
              <w:top w:val="single" w:sz="4" w:space="0" w:color="auto"/>
              <w:left w:val="single" w:sz="4" w:space="0" w:color="auto"/>
              <w:bottom w:val="single" w:sz="4" w:space="0" w:color="auto"/>
              <w:right w:val="single" w:sz="4" w:space="0" w:color="auto"/>
            </w:tcBorders>
          </w:tcPr>
          <w:p w14:paraId="40690785" w14:textId="77777777" w:rsidR="00CA082B" w:rsidRDefault="00CA082B" w:rsidP="00DB4EEF">
            <w:pPr>
              <w:spacing w:line="240" w:lineRule="atLeast"/>
            </w:pPr>
          </w:p>
        </w:tc>
      </w:tr>
    </w:tbl>
    <w:p w14:paraId="2744BA14" w14:textId="55CE4C5A" w:rsidR="00CA082B" w:rsidRPr="00B36D98" w:rsidRDefault="002C569F" w:rsidP="00DB4EEF">
      <w:pPr>
        <w:pStyle w:val="Caption"/>
        <w:spacing w:line="240" w:lineRule="atLeast"/>
        <w:rPr>
          <w:lang w:val="en-GB"/>
        </w:rPr>
      </w:pPr>
      <w:bookmarkStart w:id="335" w:name="_Toc468813035"/>
      <w:bookmarkStart w:id="336" w:name="_Toc471490047"/>
      <w:bookmarkStart w:id="337" w:name="_Toc520108491"/>
      <w:bookmarkStart w:id="338" w:name="_Toc89265565"/>
      <w:r>
        <w:t xml:space="preserve">Table </w:t>
      </w:r>
      <w:r w:rsidR="00A378CF">
        <w:rPr>
          <w:noProof/>
        </w:rPr>
        <w:fldChar w:fldCharType="begin"/>
      </w:r>
      <w:r w:rsidR="00A378CF">
        <w:rPr>
          <w:noProof/>
        </w:rPr>
        <w:instrText xml:space="preserve"> STYLEREF 1 \s </w:instrText>
      </w:r>
      <w:r w:rsidR="00A378CF">
        <w:rPr>
          <w:noProof/>
        </w:rPr>
        <w:fldChar w:fldCharType="separate"/>
      </w:r>
      <w:r w:rsidR="00ED442C">
        <w:rPr>
          <w:noProof/>
        </w:rPr>
        <w:t>6</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ED442C">
        <w:rPr>
          <w:noProof/>
        </w:rPr>
        <w:t>1</w:t>
      </w:r>
      <w:r w:rsidR="00A378CF">
        <w:rPr>
          <w:noProof/>
        </w:rPr>
        <w:fldChar w:fldCharType="end"/>
      </w:r>
      <w:r>
        <w:t>: Open Concerns</w:t>
      </w:r>
      <w:bookmarkEnd w:id="335"/>
      <w:bookmarkEnd w:id="336"/>
      <w:bookmarkEnd w:id="337"/>
      <w:bookmarkEnd w:id="338"/>
    </w:p>
    <w:p w14:paraId="12A34D49" w14:textId="77777777" w:rsidR="00CA082B" w:rsidRPr="00BB29B2" w:rsidRDefault="00CA082B" w:rsidP="00DB4EEF">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line="240" w:lineRule="atLeast"/>
        <w:rPr>
          <w:lang w:val="en-GB"/>
        </w:rPr>
      </w:pPr>
      <w:bookmarkStart w:id="339" w:name="_Toc423616410"/>
      <w:bookmarkStart w:id="340" w:name="_Toc481143833"/>
      <w:bookmarkStart w:id="341" w:name="_Toc89265499"/>
      <w:bookmarkStart w:id="342" w:name="_Toc422994348"/>
      <w:r w:rsidRPr="00BB29B2">
        <w:rPr>
          <w:lang w:val="en-GB"/>
        </w:rPr>
        <w:lastRenderedPageBreak/>
        <w:t>Revision History</w:t>
      </w:r>
      <w:bookmarkEnd w:id="339"/>
      <w:bookmarkEnd w:id="340"/>
      <w:bookmarkEnd w:id="341"/>
    </w:p>
    <w:p w14:paraId="12298E9F" w14:textId="77777777" w:rsidR="00CA082B" w:rsidRPr="00F4766E" w:rsidRDefault="00CA082B" w:rsidP="00DB4EEF">
      <w:pPr>
        <w:pStyle w:val="Heading2"/>
        <w:spacing w:line="240" w:lineRule="atLeast"/>
        <w:rPr>
          <w:vanish/>
        </w:rPr>
      </w:pPr>
      <w:r w:rsidRPr="00F4766E">
        <w:rPr>
          <w:vanish/>
        </w:rPr>
        <w:t>Template Revisions</w:t>
      </w:r>
      <w:bookmarkStart w:id="343" w:name="_Toc426532436"/>
      <w:bookmarkStart w:id="344" w:name="_Toc446402368"/>
      <w:bookmarkStart w:id="345" w:name="_Toc446425676"/>
      <w:bookmarkStart w:id="346" w:name="_Toc451775260"/>
      <w:bookmarkStart w:id="347" w:name="_Toc455752516"/>
      <w:bookmarkStart w:id="348" w:name="_Toc456346098"/>
      <w:bookmarkStart w:id="349" w:name="_Toc460940913"/>
      <w:bookmarkStart w:id="350" w:name="_Toc462743835"/>
      <w:bookmarkStart w:id="351" w:name="_Toc462744059"/>
      <w:bookmarkStart w:id="352" w:name="_Toc462744254"/>
      <w:bookmarkStart w:id="353" w:name="_Toc471489767"/>
      <w:bookmarkStart w:id="354" w:name="_Toc471489845"/>
      <w:bookmarkStart w:id="355" w:name="_Toc471490161"/>
      <w:bookmarkStart w:id="356" w:name="_Toc472077557"/>
      <w:bookmarkStart w:id="357" w:name="_Toc472077929"/>
      <w:bookmarkStart w:id="358" w:name="_Toc472080300"/>
      <w:bookmarkStart w:id="359" w:name="_Toc472490846"/>
      <w:bookmarkStart w:id="360" w:name="_Toc472695880"/>
      <w:bookmarkStart w:id="361" w:name="_Toc472696449"/>
      <w:bookmarkStart w:id="362" w:name="_Toc473705155"/>
      <w:bookmarkStart w:id="363" w:name="_Toc481143834"/>
      <w:bookmarkStart w:id="364" w:name="_Toc473894793"/>
      <w:bookmarkStart w:id="365" w:name="_Toc473895357"/>
      <w:bookmarkStart w:id="366" w:name="_Toc482085285"/>
      <w:bookmarkStart w:id="367" w:name="_Toc482085343"/>
      <w:bookmarkStart w:id="368" w:name="_Toc488828527"/>
      <w:bookmarkStart w:id="369" w:name="_Toc488828585"/>
      <w:bookmarkStart w:id="370" w:name="_Toc488842677"/>
      <w:bookmarkStart w:id="371" w:name="_Toc488842868"/>
      <w:bookmarkStart w:id="372" w:name="_Toc488842996"/>
      <w:bookmarkStart w:id="373" w:name="_Toc492467814"/>
      <w:bookmarkStart w:id="374" w:name="_Toc492467906"/>
      <w:bookmarkStart w:id="375" w:name="_Toc495419623"/>
      <w:bookmarkStart w:id="376" w:name="_Toc495419793"/>
      <w:bookmarkStart w:id="377" w:name="_Toc495501362"/>
      <w:bookmarkStart w:id="378" w:name="_Toc495501740"/>
      <w:bookmarkStart w:id="379" w:name="_Toc495501837"/>
      <w:bookmarkStart w:id="380" w:name="_Toc495570271"/>
      <w:bookmarkStart w:id="381" w:name="_Toc495575622"/>
      <w:bookmarkStart w:id="382" w:name="_Toc498099617"/>
      <w:bookmarkStart w:id="383" w:name="_Toc498341580"/>
      <w:bookmarkStart w:id="384" w:name="_Toc498414151"/>
      <w:bookmarkStart w:id="385" w:name="_Toc499221208"/>
      <w:bookmarkStart w:id="386" w:name="_Toc499554719"/>
      <w:bookmarkStart w:id="387" w:name="_Toc499656451"/>
      <w:bookmarkStart w:id="388" w:name="_Toc518288164"/>
      <w:bookmarkStart w:id="389" w:name="_Toc518288312"/>
      <w:bookmarkStart w:id="390" w:name="_Toc520106256"/>
      <w:bookmarkStart w:id="391" w:name="_Toc520108456"/>
      <w:bookmarkStart w:id="392" w:name="_Toc520201040"/>
      <w:bookmarkStart w:id="393" w:name="_Toc520203506"/>
      <w:bookmarkStart w:id="394" w:name="_Toc520203718"/>
      <w:bookmarkStart w:id="395" w:name="_Toc520204233"/>
      <w:bookmarkStart w:id="396" w:name="_Toc521190452"/>
      <w:bookmarkStart w:id="397" w:name="_Toc534371528"/>
      <w:bookmarkStart w:id="398" w:name="_Toc534373706"/>
      <w:bookmarkStart w:id="399" w:name="_Toc536013176"/>
      <w:bookmarkStart w:id="400" w:name="_Toc536016076"/>
      <w:bookmarkStart w:id="401" w:name="_Toc536800583"/>
      <w:bookmarkStart w:id="402" w:name="_Toc258763"/>
      <w:bookmarkStart w:id="403" w:name="_Toc259756"/>
      <w:bookmarkStart w:id="404" w:name="_Toc1128357"/>
      <w:bookmarkStart w:id="405" w:name="_Toc3562956"/>
      <w:bookmarkStart w:id="406" w:name="_Toc5830375"/>
      <w:bookmarkStart w:id="407" w:name="_Toc5869713"/>
      <w:bookmarkStart w:id="408" w:name="_Toc10186525"/>
      <w:bookmarkStart w:id="409" w:name="_Toc10204809"/>
      <w:bookmarkStart w:id="410" w:name="_Toc10206190"/>
      <w:bookmarkStart w:id="411" w:name="_Toc10215745"/>
      <w:bookmarkStart w:id="412" w:name="_Toc12638433"/>
      <w:bookmarkStart w:id="413" w:name="_Toc12639481"/>
      <w:bookmarkStart w:id="414" w:name="_Toc12868707"/>
      <w:bookmarkStart w:id="415" w:name="_Toc12959293"/>
      <w:bookmarkStart w:id="416" w:name="_Toc12962660"/>
      <w:bookmarkStart w:id="417" w:name="_Toc19091536"/>
      <w:bookmarkStart w:id="418" w:name="_Toc21524595"/>
      <w:bookmarkStart w:id="419" w:name="_Toc21531625"/>
      <w:bookmarkStart w:id="420" w:name="_Toc22917805"/>
      <w:bookmarkStart w:id="421" w:name="_Toc22917932"/>
      <w:bookmarkStart w:id="422" w:name="_Toc23857197"/>
      <w:bookmarkStart w:id="423" w:name="_Toc23857323"/>
      <w:bookmarkStart w:id="424" w:name="_Toc23857736"/>
      <w:bookmarkStart w:id="425" w:name="_Toc23858554"/>
      <w:bookmarkStart w:id="426" w:name="_Toc23863524"/>
      <w:bookmarkStart w:id="427" w:name="_Toc23967856"/>
      <w:bookmarkStart w:id="428" w:name="_Toc26362094"/>
      <w:bookmarkStart w:id="429" w:name="_Toc26371778"/>
      <w:bookmarkStart w:id="430" w:name="_Toc26437961"/>
      <w:bookmarkStart w:id="431" w:name="_Toc29286885"/>
      <w:bookmarkStart w:id="432" w:name="_Toc29293079"/>
      <w:bookmarkStart w:id="433" w:name="_Toc29294596"/>
      <w:bookmarkStart w:id="434" w:name="_Toc32412031"/>
      <w:bookmarkStart w:id="435" w:name="_Toc32419149"/>
      <w:bookmarkStart w:id="436" w:name="_Toc34409275"/>
      <w:bookmarkStart w:id="437" w:name="_Toc34638479"/>
      <w:bookmarkStart w:id="438" w:name="_Toc34641783"/>
      <w:bookmarkStart w:id="439" w:name="_Toc34668754"/>
      <w:bookmarkStart w:id="440" w:name="_Toc34913822"/>
      <w:bookmarkStart w:id="441" w:name="_Toc34990598"/>
      <w:bookmarkStart w:id="442" w:name="_Toc35000629"/>
      <w:bookmarkStart w:id="443" w:name="_Toc64194201"/>
      <w:bookmarkStart w:id="444" w:name="_Toc64378051"/>
      <w:bookmarkStart w:id="445" w:name="_Toc64796247"/>
      <w:bookmarkStart w:id="446" w:name="_Toc66645574"/>
      <w:bookmarkStart w:id="447" w:name="_Toc67058926"/>
      <w:bookmarkStart w:id="448" w:name="_Toc67502170"/>
      <w:bookmarkStart w:id="449" w:name="_Toc67642949"/>
      <w:bookmarkStart w:id="450" w:name="_Toc67643070"/>
      <w:bookmarkStart w:id="451" w:name="_Toc67822932"/>
      <w:bookmarkStart w:id="452" w:name="_Toc89265334"/>
      <w:bookmarkStart w:id="453" w:name="_Toc89265500"/>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5F512793" w14:textId="77777777" w:rsidR="00CA082B" w:rsidRPr="00A30716" w:rsidRDefault="00216DEC" w:rsidP="00DB4EEF">
      <w:pPr>
        <w:shd w:val="clear" w:color="auto" w:fill="D6E3BC" w:themeFill="accent3" w:themeFillTint="66"/>
        <w:spacing w:line="240" w:lineRule="atLeast"/>
        <w:rPr>
          <w:i/>
          <w:vanish/>
          <w:color w:val="808080" w:themeColor="background1" w:themeShade="80"/>
        </w:rPr>
      </w:pPr>
      <w:r>
        <w:rPr>
          <w:i/>
          <w:vanish/>
          <w:color w:val="808080" w:themeColor="background1" w:themeShade="80"/>
        </w:rPr>
        <w:t>#Important: Do not change this section</w:t>
      </w:r>
    </w:p>
    <w:p w14:paraId="47682CFC" w14:textId="4CEA2033" w:rsidR="00CA082B" w:rsidRPr="00EB5501" w:rsidRDefault="004C493F" w:rsidP="00DB4EEF">
      <w:pPr>
        <w:spacing w:line="240" w:lineRule="atLeast"/>
      </w:pPr>
      <w:r>
        <w:t>No revision history found.</w:t>
      </w:r>
    </w:p>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CA082B" w:rsidRPr="005D5B0A" w14:paraId="7486AE22" w14:textId="77777777" w:rsidTr="0048586B">
        <w:trPr>
          <w:hidden/>
        </w:trPr>
        <w:tc>
          <w:tcPr>
            <w:tcW w:w="993" w:type="dxa"/>
            <w:shd w:val="clear" w:color="auto" w:fill="D9D9D9" w:themeFill="background1" w:themeFillShade="D9"/>
          </w:tcPr>
          <w:p w14:paraId="02929FAF" w14:textId="77777777" w:rsidR="00CA082B" w:rsidRPr="005D5B0A" w:rsidRDefault="00CA082B" w:rsidP="00DB4EEF">
            <w:pPr>
              <w:pStyle w:val="Caption"/>
              <w:spacing w:line="240" w:lineRule="atLeast"/>
              <w:rPr>
                <w:vanish/>
                <w:lang w:val="en-GB"/>
              </w:rPr>
            </w:pPr>
            <w:r w:rsidRPr="005D5B0A">
              <w:rPr>
                <w:vanish/>
                <w:lang w:val="en-GB"/>
              </w:rPr>
              <w:t>Version</w:t>
            </w:r>
          </w:p>
        </w:tc>
        <w:tc>
          <w:tcPr>
            <w:tcW w:w="850" w:type="dxa"/>
            <w:shd w:val="clear" w:color="auto" w:fill="D9D9D9" w:themeFill="background1" w:themeFillShade="D9"/>
          </w:tcPr>
          <w:p w14:paraId="4E04B1C6" w14:textId="77777777" w:rsidR="00CA082B" w:rsidRPr="005D5B0A" w:rsidRDefault="00CA082B" w:rsidP="00DB4EEF">
            <w:pPr>
              <w:pStyle w:val="Caption"/>
              <w:spacing w:line="240" w:lineRule="atLeast"/>
              <w:rPr>
                <w:vanish/>
                <w:lang w:val="en-GB"/>
              </w:rPr>
            </w:pPr>
            <w:r w:rsidRPr="005D5B0A">
              <w:rPr>
                <w:vanish/>
                <w:lang w:val="en-GB"/>
              </w:rPr>
              <w:t>Rev.</w:t>
            </w:r>
          </w:p>
          <w:p w14:paraId="2524D16D" w14:textId="77777777" w:rsidR="00CA082B" w:rsidRPr="005D5B0A" w:rsidRDefault="00CA082B" w:rsidP="00DB4EEF">
            <w:pPr>
              <w:spacing w:line="240" w:lineRule="atLeast"/>
              <w:jc w:val="center"/>
              <w:rPr>
                <w:vanish/>
              </w:rPr>
            </w:pPr>
          </w:p>
        </w:tc>
        <w:tc>
          <w:tcPr>
            <w:tcW w:w="993" w:type="dxa"/>
            <w:shd w:val="clear" w:color="auto" w:fill="D9D9D9" w:themeFill="background1" w:themeFillShade="D9"/>
          </w:tcPr>
          <w:p w14:paraId="1082FA93" w14:textId="77777777" w:rsidR="00CA082B" w:rsidRPr="005D5B0A" w:rsidRDefault="00CA082B" w:rsidP="00DB4EEF">
            <w:pPr>
              <w:pStyle w:val="Caption"/>
              <w:spacing w:line="240" w:lineRule="atLeast"/>
              <w:rPr>
                <w:vanish/>
                <w:lang w:val="en-GB"/>
              </w:rPr>
            </w:pPr>
            <w:r w:rsidRPr="005D5B0A">
              <w:rPr>
                <w:vanish/>
                <w:lang w:val="en-GB"/>
              </w:rPr>
              <w:t>Date</w:t>
            </w:r>
          </w:p>
        </w:tc>
        <w:tc>
          <w:tcPr>
            <w:tcW w:w="5669" w:type="dxa"/>
            <w:shd w:val="clear" w:color="auto" w:fill="D9D9D9" w:themeFill="background1" w:themeFillShade="D9"/>
          </w:tcPr>
          <w:p w14:paraId="0BD380D1" w14:textId="77777777" w:rsidR="00CA082B" w:rsidRPr="005D5B0A" w:rsidRDefault="00CA082B" w:rsidP="00DB4EEF">
            <w:pPr>
              <w:pStyle w:val="Caption"/>
              <w:spacing w:line="240" w:lineRule="atLeast"/>
              <w:rPr>
                <w:vanish/>
                <w:lang w:val="en-GB"/>
              </w:rPr>
            </w:pPr>
            <w:r w:rsidRPr="005D5B0A">
              <w:rPr>
                <w:vanish/>
                <w:lang w:val="en-GB"/>
              </w:rPr>
              <w:t>Description</w:t>
            </w:r>
          </w:p>
        </w:tc>
        <w:tc>
          <w:tcPr>
            <w:tcW w:w="1696" w:type="dxa"/>
            <w:shd w:val="clear" w:color="auto" w:fill="D9D9D9" w:themeFill="background1" w:themeFillShade="D9"/>
          </w:tcPr>
          <w:p w14:paraId="4C019A3B" w14:textId="77777777" w:rsidR="00CA082B" w:rsidRPr="005D5B0A" w:rsidRDefault="00CA082B" w:rsidP="00DB4EEF">
            <w:pPr>
              <w:pStyle w:val="Caption"/>
              <w:spacing w:line="240" w:lineRule="atLeast"/>
              <w:rPr>
                <w:vanish/>
                <w:lang w:val="en-GB"/>
              </w:rPr>
            </w:pPr>
            <w:r w:rsidRPr="005D5B0A">
              <w:rPr>
                <w:vanish/>
                <w:lang w:val="en-GB"/>
              </w:rPr>
              <w:t>Responsible</w:t>
            </w:r>
          </w:p>
        </w:tc>
      </w:tr>
      <w:tr w:rsidR="00CA082B" w:rsidRPr="005D5B0A" w14:paraId="21463847" w14:textId="77777777" w:rsidTr="0048586B">
        <w:trPr>
          <w:hidden/>
        </w:trPr>
        <w:tc>
          <w:tcPr>
            <w:tcW w:w="993" w:type="dxa"/>
          </w:tcPr>
          <w:p w14:paraId="6DD35359" w14:textId="77777777" w:rsidR="00CA082B" w:rsidRPr="005D5B0A" w:rsidRDefault="00126E7B" w:rsidP="00DB4EEF">
            <w:pPr>
              <w:spacing w:line="240" w:lineRule="atLeast"/>
              <w:jc w:val="center"/>
              <w:rPr>
                <w:snapToGrid w:val="0"/>
                <w:vanish/>
              </w:rPr>
            </w:pPr>
            <w:r w:rsidRPr="005D5B0A">
              <w:rPr>
                <w:snapToGrid w:val="0"/>
                <w:vanish/>
              </w:rPr>
              <w:t>0</w:t>
            </w:r>
          </w:p>
        </w:tc>
        <w:tc>
          <w:tcPr>
            <w:tcW w:w="850" w:type="dxa"/>
          </w:tcPr>
          <w:p w14:paraId="5F31670E" w14:textId="77777777" w:rsidR="00CA082B" w:rsidRPr="005D5B0A" w:rsidRDefault="00126E7B" w:rsidP="00DB4EEF">
            <w:pPr>
              <w:spacing w:line="240" w:lineRule="atLeast"/>
              <w:jc w:val="center"/>
              <w:rPr>
                <w:snapToGrid w:val="0"/>
                <w:vanish/>
              </w:rPr>
            </w:pPr>
            <w:r w:rsidRPr="005D5B0A">
              <w:rPr>
                <w:snapToGrid w:val="0"/>
                <w:vanish/>
              </w:rPr>
              <w:t>2</w:t>
            </w:r>
          </w:p>
        </w:tc>
        <w:tc>
          <w:tcPr>
            <w:tcW w:w="993" w:type="dxa"/>
          </w:tcPr>
          <w:p w14:paraId="054B6951" w14:textId="77777777" w:rsidR="00CA082B" w:rsidRPr="005D5B0A" w:rsidRDefault="00CA082B" w:rsidP="00DB4EEF">
            <w:pPr>
              <w:spacing w:line="240" w:lineRule="atLeast"/>
              <w:jc w:val="center"/>
              <w:rPr>
                <w:snapToGrid w:val="0"/>
                <w:vanish/>
              </w:rPr>
            </w:pPr>
            <w:r w:rsidRPr="005D5B0A">
              <w:rPr>
                <w:snapToGrid w:val="0"/>
                <w:vanish/>
              </w:rPr>
              <w:t>2015-08-05</w:t>
            </w:r>
          </w:p>
        </w:tc>
        <w:tc>
          <w:tcPr>
            <w:tcW w:w="5669" w:type="dxa"/>
          </w:tcPr>
          <w:p w14:paraId="39140B1D" w14:textId="77777777" w:rsidR="00CA082B" w:rsidRPr="005D5B0A" w:rsidRDefault="00CA082B" w:rsidP="00DB4EEF">
            <w:pPr>
              <w:pStyle w:val="Header"/>
              <w:numPr>
                <w:ilvl w:val="0"/>
                <w:numId w:val="8"/>
              </w:numPr>
              <w:spacing w:line="240" w:lineRule="atLeast"/>
              <w:ind w:left="458"/>
              <w:rPr>
                <w:rFonts w:cs="Arial"/>
                <w:snapToGrid w:val="0"/>
                <w:vanish/>
              </w:rPr>
            </w:pPr>
            <w:r w:rsidRPr="005D5B0A">
              <w:rPr>
                <w:rFonts w:cs="Arial"/>
                <w:snapToGrid w:val="0"/>
                <w:vanish/>
              </w:rPr>
              <w:t>TOC corrected</w:t>
            </w:r>
          </w:p>
          <w:p w14:paraId="50FB2456" w14:textId="77777777" w:rsidR="00CA082B" w:rsidRPr="005D5B0A" w:rsidRDefault="00CA082B" w:rsidP="00DB4EEF">
            <w:pPr>
              <w:pStyle w:val="Header"/>
              <w:numPr>
                <w:ilvl w:val="0"/>
                <w:numId w:val="8"/>
              </w:numPr>
              <w:spacing w:line="240" w:lineRule="atLeast"/>
              <w:ind w:left="458"/>
              <w:rPr>
                <w:rFonts w:cs="Arial"/>
                <w:snapToGrid w:val="0"/>
                <w:vanish/>
              </w:rPr>
            </w:pPr>
            <w:r w:rsidRPr="005D5B0A">
              <w:rPr>
                <w:rFonts w:cs="Arial"/>
                <w:snapToGrid w:val="0"/>
                <w:vanish/>
              </w:rPr>
              <w:t>Document Properties adapted to match needs of VBA macros</w:t>
            </w:r>
          </w:p>
        </w:tc>
        <w:tc>
          <w:tcPr>
            <w:tcW w:w="1696" w:type="dxa"/>
          </w:tcPr>
          <w:p w14:paraId="4DADD80D" w14:textId="77777777" w:rsidR="00CA082B" w:rsidRPr="005D5B0A" w:rsidRDefault="00CA082B" w:rsidP="00DB4EEF">
            <w:pPr>
              <w:spacing w:line="240" w:lineRule="atLeast"/>
              <w:rPr>
                <w:snapToGrid w:val="0"/>
                <w:vanish/>
              </w:rPr>
            </w:pPr>
            <w:r w:rsidRPr="005D5B0A">
              <w:rPr>
                <w:snapToGrid w:val="0"/>
                <w:vanish/>
              </w:rPr>
              <w:t>Awegman1</w:t>
            </w:r>
          </w:p>
        </w:tc>
      </w:tr>
      <w:tr w:rsidR="00CA082B" w:rsidRPr="005D5B0A" w14:paraId="05D175D5" w14:textId="77777777" w:rsidTr="0048586B">
        <w:trPr>
          <w:hidden/>
        </w:trPr>
        <w:tc>
          <w:tcPr>
            <w:tcW w:w="993" w:type="dxa"/>
          </w:tcPr>
          <w:p w14:paraId="1DE9AF32" w14:textId="77777777" w:rsidR="00CA082B" w:rsidRPr="005D5B0A" w:rsidRDefault="00126E7B" w:rsidP="00DB4EEF">
            <w:pPr>
              <w:spacing w:line="240" w:lineRule="atLeast"/>
              <w:jc w:val="center"/>
              <w:rPr>
                <w:snapToGrid w:val="0"/>
                <w:vanish/>
              </w:rPr>
            </w:pPr>
            <w:r w:rsidRPr="005D5B0A">
              <w:rPr>
                <w:snapToGrid w:val="0"/>
                <w:vanish/>
              </w:rPr>
              <w:t>1</w:t>
            </w:r>
          </w:p>
        </w:tc>
        <w:tc>
          <w:tcPr>
            <w:tcW w:w="850" w:type="dxa"/>
          </w:tcPr>
          <w:p w14:paraId="28F2DBDF" w14:textId="77777777" w:rsidR="00CA082B" w:rsidRPr="005D5B0A" w:rsidRDefault="00126E7B" w:rsidP="00DB4EEF">
            <w:pPr>
              <w:spacing w:line="240" w:lineRule="atLeast"/>
              <w:jc w:val="center"/>
              <w:rPr>
                <w:snapToGrid w:val="0"/>
                <w:vanish/>
              </w:rPr>
            </w:pPr>
            <w:r w:rsidRPr="005D5B0A">
              <w:rPr>
                <w:snapToGrid w:val="0"/>
                <w:vanish/>
              </w:rPr>
              <w:t>0</w:t>
            </w:r>
          </w:p>
        </w:tc>
        <w:tc>
          <w:tcPr>
            <w:tcW w:w="993" w:type="dxa"/>
          </w:tcPr>
          <w:p w14:paraId="07E9B12A" w14:textId="77777777" w:rsidR="00CA082B" w:rsidRPr="005D5B0A" w:rsidRDefault="00CA082B" w:rsidP="00DB4EEF">
            <w:pPr>
              <w:spacing w:line="240" w:lineRule="atLeast"/>
              <w:jc w:val="center"/>
              <w:rPr>
                <w:snapToGrid w:val="0"/>
                <w:vanish/>
              </w:rPr>
            </w:pPr>
            <w:r w:rsidRPr="005D5B0A">
              <w:rPr>
                <w:snapToGrid w:val="0"/>
                <w:vanish/>
              </w:rPr>
              <w:t>2015-11-16</w:t>
            </w:r>
          </w:p>
        </w:tc>
        <w:tc>
          <w:tcPr>
            <w:tcW w:w="5669" w:type="dxa"/>
          </w:tcPr>
          <w:p w14:paraId="2B3E3FBF" w14:textId="77777777" w:rsidR="00CA082B" w:rsidRPr="005D5B0A" w:rsidRDefault="00CA082B" w:rsidP="00DB4EEF">
            <w:pPr>
              <w:pStyle w:val="Header"/>
              <w:numPr>
                <w:ilvl w:val="0"/>
                <w:numId w:val="8"/>
              </w:numPr>
              <w:spacing w:line="240" w:lineRule="atLeast"/>
              <w:ind w:left="458"/>
              <w:rPr>
                <w:rFonts w:cs="Arial"/>
                <w:snapToGrid w:val="0"/>
                <w:vanish/>
              </w:rPr>
            </w:pPr>
            <w:r w:rsidRPr="005D5B0A">
              <w:rPr>
                <w:rFonts w:cs="Arial"/>
                <w:snapToGrid w:val="0"/>
                <w:vanish/>
              </w:rPr>
              <w:t>Revision History moved to chapter 7</w:t>
            </w:r>
          </w:p>
          <w:p w14:paraId="0E2051AA" w14:textId="77777777" w:rsidR="00CA082B" w:rsidRPr="005D5B0A" w:rsidRDefault="00CA082B" w:rsidP="00DB4EEF">
            <w:pPr>
              <w:pStyle w:val="Header"/>
              <w:numPr>
                <w:ilvl w:val="0"/>
                <w:numId w:val="8"/>
              </w:numPr>
              <w:spacing w:line="240" w:lineRule="atLeast"/>
              <w:ind w:left="458"/>
              <w:rPr>
                <w:rFonts w:cs="Arial"/>
                <w:snapToGrid w:val="0"/>
                <w:vanish/>
              </w:rPr>
            </w:pPr>
            <w:r w:rsidRPr="005D5B0A">
              <w:rPr>
                <w:rFonts w:cs="Arial"/>
                <w:snapToGrid w:val="0"/>
                <w:vanish/>
              </w:rPr>
              <w:t>Table-Styles removed</w:t>
            </w:r>
          </w:p>
        </w:tc>
        <w:tc>
          <w:tcPr>
            <w:tcW w:w="1696" w:type="dxa"/>
          </w:tcPr>
          <w:p w14:paraId="08E9A0FB" w14:textId="77777777" w:rsidR="00CA082B" w:rsidRPr="005D5B0A" w:rsidRDefault="00CA082B" w:rsidP="00DB4EEF">
            <w:pPr>
              <w:spacing w:line="240" w:lineRule="atLeast"/>
              <w:rPr>
                <w:snapToGrid w:val="0"/>
                <w:vanish/>
              </w:rPr>
            </w:pPr>
            <w:r w:rsidRPr="005D5B0A">
              <w:rPr>
                <w:snapToGrid w:val="0"/>
                <w:vanish/>
              </w:rPr>
              <w:t>Awegman1</w:t>
            </w:r>
          </w:p>
        </w:tc>
      </w:tr>
      <w:tr w:rsidR="00CA183E" w:rsidRPr="005D5B0A" w14:paraId="49352368" w14:textId="77777777" w:rsidTr="0048586B">
        <w:trPr>
          <w:hidden/>
        </w:trPr>
        <w:tc>
          <w:tcPr>
            <w:tcW w:w="993" w:type="dxa"/>
          </w:tcPr>
          <w:p w14:paraId="4FA22C24" w14:textId="77777777" w:rsidR="00CA183E" w:rsidRPr="005D5B0A" w:rsidRDefault="00126E7B" w:rsidP="00DB4EEF">
            <w:pPr>
              <w:spacing w:line="240" w:lineRule="atLeast"/>
              <w:jc w:val="center"/>
              <w:rPr>
                <w:snapToGrid w:val="0"/>
                <w:vanish/>
              </w:rPr>
            </w:pPr>
            <w:r w:rsidRPr="005D5B0A">
              <w:rPr>
                <w:snapToGrid w:val="0"/>
                <w:vanish/>
              </w:rPr>
              <w:t>1</w:t>
            </w:r>
          </w:p>
        </w:tc>
        <w:tc>
          <w:tcPr>
            <w:tcW w:w="850" w:type="dxa"/>
          </w:tcPr>
          <w:p w14:paraId="1B845106" w14:textId="77777777" w:rsidR="00CA183E" w:rsidRPr="005D5B0A" w:rsidRDefault="00126E7B" w:rsidP="00DB4EEF">
            <w:pPr>
              <w:spacing w:line="240" w:lineRule="atLeast"/>
              <w:jc w:val="center"/>
              <w:rPr>
                <w:snapToGrid w:val="0"/>
                <w:vanish/>
              </w:rPr>
            </w:pPr>
            <w:r w:rsidRPr="005D5B0A">
              <w:rPr>
                <w:snapToGrid w:val="0"/>
                <w:vanish/>
              </w:rPr>
              <w:t>1</w:t>
            </w:r>
          </w:p>
        </w:tc>
        <w:tc>
          <w:tcPr>
            <w:tcW w:w="993" w:type="dxa"/>
          </w:tcPr>
          <w:p w14:paraId="3E2514E4" w14:textId="77777777" w:rsidR="00CA183E" w:rsidRPr="005D5B0A" w:rsidRDefault="00CA183E" w:rsidP="00DB4EEF">
            <w:pPr>
              <w:spacing w:line="240" w:lineRule="atLeast"/>
              <w:jc w:val="center"/>
              <w:rPr>
                <w:snapToGrid w:val="0"/>
                <w:vanish/>
              </w:rPr>
            </w:pPr>
            <w:r w:rsidRPr="005D5B0A">
              <w:rPr>
                <w:snapToGrid w:val="0"/>
                <w:vanish/>
              </w:rPr>
              <w:t>2016-03-02</w:t>
            </w:r>
          </w:p>
        </w:tc>
        <w:tc>
          <w:tcPr>
            <w:tcW w:w="5669" w:type="dxa"/>
          </w:tcPr>
          <w:p w14:paraId="2F9F5422" w14:textId="77777777" w:rsidR="00CA183E" w:rsidRPr="005D5B0A" w:rsidRDefault="00CA183E" w:rsidP="00DB4EEF">
            <w:pPr>
              <w:pStyle w:val="Header"/>
              <w:numPr>
                <w:ilvl w:val="0"/>
                <w:numId w:val="8"/>
              </w:numPr>
              <w:spacing w:line="240" w:lineRule="atLeast"/>
              <w:ind w:left="458"/>
              <w:rPr>
                <w:rFonts w:cs="Arial"/>
                <w:snapToGrid w:val="0"/>
                <w:vanish/>
              </w:rPr>
            </w:pPr>
            <w:r w:rsidRPr="005D5B0A">
              <w:rPr>
                <w:rFonts w:cs="Arial"/>
                <w:snapToGrid w:val="0"/>
                <w:vanish/>
              </w:rPr>
              <w:t>Rework according to PCL example</w:t>
            </w:r>
          </w:p>
        </w:tc>
        <w:tc>
          <w:tcPr>
            <w:tcW w:w="1696" w:type="dxa"/>
          </w:tcPr>
          <w:p w14:paraId="0E6B6602" w14:textId="77777777" w:rsidR="00CA183E" w:rsidRPr="005D5B0A" w:rsidRDefault="00CA183E" w:rsidP="00DB4EEF">
            <w:pPr>
              <w:spacing w:line="240" w:lineRule="atLeast"/>
              <w:rPr>
                <w:snapToGrid w:val="0"/>
                <w:vanish/>
              </w:rPr>
            </w:pPr>
            <w:r w:rsidRPr="005D5B0A">
              <w:rPr>
                <w:snapToGrid w:val="0"/>
                <w:vanish/>
              </w:rPr>
              <w:t>Jbaden1</w:t>
            </w:r>
          </w:p>
        </w:tc>
      </w:tr>
      <w:tr w:rsidR="00126E7B" w:rsidRPr="005D5B0A" w14:paraId="3EC802D7" w14:textId="77777777" w:rsidTr="0048586B">
        <w:trPr>
          <w:hidden/>
        </w:trPr>
        <w:tc>
          <w:tcPr>
            <w:tcW w:w="993" w:type="dxa"/>
          </w:tcPr>
          <w:p w14:paraId="169C2DF7" w14:textId="77777777" w:rsidR="00126E7B" w:rsidRPr="005D5B0A" w:rsidRDefault="00126E7B" w:rsidP="00DB4EEF">
            <w:pPr>
              <w:spacing w:line="240" w:lineRule="atLeast"/>
              <w:jc w:val="center"/>
              <w:rPr>
                <w:snapToGrid w:val="0"/>
                <w:vanish/>
              </w:rPr>
            </w:pPr>
            <w:r w:rsidRPr="005D5B0A">
              <w:rPr>
                <w:snapToGrid w:val="0"/>
                <w:vanish/>
              </w:rPr>
              <w:t>1</w:t>
            </w:r>
          </w:p>
        </w:tc>
        <w:tc>
          <w:tcPr>
            <w:tcW w:w="850" w:type="dxa"/>
          </w:tcPr>
          <w:p w14:paraId="009C26C4" w14:textId="77777777" w:rsidR="00126E7B" w:rsidRPr="005D5B0A" w:rsidRDefault="00126E7B" w:rsidP="00DB4EEF">
            <w:pPr>
              <w:spacing w:line="240" w:lineRule="atLeast"/>
              <w:jc w:val="center"/>
              <w:rPr>
                <w:snapToGrid w:val="0"/>
                <w:vanish/>
              </w:rPr>
            </w:pPr>
            <w:r w:rsidRPr="005D5B0A">
              <w:rPr>
                <w:snapToGrid w:val="0"/>
                <w:vanish/>
              </w:rPr>
              <w:t>2</w:t>
            </w:r>
          </w:p>
        </w:tc>
        <w:tc>
          <w:tcPr>
            <w:tcW w:w="993" w:type="dxa"/>
          </w:tcPr>
          <w:p w14:paraId="0187CC01" w14:textId="77777777" w:rsidR="00126E7B" w:rsidRPr="005D5B0A" w:rsidRDefault="00126E7B" w:rsidP="00DB4EEF">
            <w:pPr>
              <w:spacing w:line="240" w:lineRule="atLeast"/>
              <w:jc w:val="center"/>
              <w:rPr>
                <w:snapToGrid w:val="0"/>
                <w:vanish/>
              </w:rPr>
            </w:pPr>
            <w:r w:rsidRPr="005D5B0A">
              <w:rPr>
                <w:snapToGrid w:val="0"/>
                <w:vanish/>
              </w:rPr>
              <w:t>2016-03-22</w:t>
            </w:r>
          </w:p>
        </w:tc>
        <w:tc>
          <w:tcPr>
            <w:tcW w:w="5669" w:type="dxa"/>
          </w:tcPr>
          <w:p w14:paraId="51A9E894" w14:textId="77777777" w:rsidR="00126E7B" w:rsidRPr="005D5B0A" w:rsidRDefault="00126E7B" w:rsidP="00DB4EEF">
            <w:pPr>
              <w:pStyle w:val="Header"/>
              <w:numPr>
                <w:ilvl w:val="0"/>
                <w:numId w:val="8"/>
              </w:numPr>
              <w:spacing w:line="240" w:lineRule="atLeast"/>
              <w:ind w:left="458"/>
              <w:rPr>
                <w:rFonts w:cs="Arial"/>
                <w:snapToGrid w:val="0"/>
                <w:vanish/>
              </w:rPr>
            </w:pPr>
            <w:r w:rsidRPr="005D5B0A">
              <w:rPr>
                <w:rFonts w:cs="Arial"/>
                <w:snapToGrid w:val="0"/>
                <w:vanish/>
              </w:rPr>
              <w:t>V1.3: Footer formating corrected (Issue 19)</w:t>
            </w:r>
          </w:p>
          <w:p w14:paraId="7E4C4D2A" w14:textId="77777777" w:rsidR="00126E7B" w:rsidRPr="005D5B0A" w:rsidRDefault="00E0458F" w:rsidP="00DB4EEF">
            <w:pPr>
              <w:pStyle w:val="Header"/>
              <w:numPr>
                <w:ilvl w:val="0"/>
                <w:numId w:val="8"/>
              </w:numPr>
              <w:spacing w:line="240" w:lineRule="atLeast"/>
              <w:ind w:left="458"/>
              <w:rPr>
                <w:rFonts w:cs="Arial"/>
                <w:snapToGrid w:val="0"/>
                <w:vanish/>
              </w:rPr>
            </w:pPr>
            <w:r w:rsidRPr="005D5B0A">
              <w:rPr>
                <w:rFonts w:cs="Arial"/>
                <w:snapToGrid w:val="0"/>
                <w:vanish/>
              </w:rPr>
              <w:t>“</w:t>
            </w:r>
            <w:r w:rsidR="00126E7B" w:rsidRPr="005D5B0A">
              <w:rPr>
                <w:rFonts w:cs="Arial"/>
                <w:snapToGrid w:val="0"/>
                <w:vanish/>
              </w:rPr>
              <w:t>Constraints</w:t>
            </w:r>
            <w:r w:rsidRPr="005D5B0A">
              <w:rPr>
                <w:rFonts w:cs="Arial"/>
                <w:snapToGrid w:val="0"/>
                <w:vanish/>
              </w:rPr>
              <w:t>”</w:t>
            </w:r>
            <w:r w:rsidR="00126E7B" w:rsidRPr="005D5B0A">
              <w:rPr>
                <w:rFonts w:cs="Arial"/>
                <w:snapToGrid w:val="0"/>
                <w:vanish/>
              </w:rPr>
              <w:t xml:space="preserve"> chapter renamed to </w:t>
            </w:r>
            <w:r w:rsidRPr="005D5B0A">
              <w:rPr>
                <w:rFonts w:cs="Arial"/>
                <w:snapToGrid w:val="0"/>
                <w:vanish/>
              </w:rPr>
              <w:t>“</w:t>
            </w:r>
            <w:r w:rsidR="00126E7B" w:rsidRPr="005D5B0A">
              <w:rPr>
                <w:rFonts w:cs="Arial"/>
                <w:snapToGrid w:val="0"/>
                <w:vanish/>
              </w:rPr>
              <w:t>Input Requirements</w:t>
            </w:r>
            <w:r w:rsidRPr="005D5B0A">
              <w:rPr>
                <w:rFonts w:cs="Arial"/>
                <w:snapToGrid w:val="0"/>
                <w:vanish/>
              </w:rPr>
              <w:t>”</w:t>
            </w:r>
            <w:r w:rsidR="00126E7B" w:rsidRPr="005D5B0A">
              <w:rPr>
                <w:rFonts w:cs="Arial"/>
                <w:snapToGrid w:val="0"/>
                <w:vanish/>
              </w:rPr>
              <w:t xml:space="preserve"> (Issue 20)</w:t>
            </w:r>
          </w:p>
        </w:tc>
        <w:tc>
          <w:tcPr>
            <w:tcW w:w="1696" w:type="dxa"/>
          </w:tcPr>
          <w:p w14:paraId="50393C38" w14:textId="77777777" w:rsidR="00126E7B" w:rsidRPr="005D5B0A" w:rsidRDefault="00126E7B" w:rsidP="00DB4EEF">
            <w:pPr>
              <w:spacing w:line="240" w:lineRule="atLeast"/>
              <w:rPr>
                <w:snapToGrid w:val="0"/>
                <w:vanish/>
              </w:rPr>
            </w:pPr>
            <w:r w:rsidRPr="005D5B0A">
              <w:rPr>
                <w:snapToGrid w:val="0"/>
                <w:vanish/>
              </w:rPr>
              <w:t>Jbaden1</w:t>
            </w:r>
          </w:p>
        </w:tc>
      </w:tr>
      <w:tr w:rsidR="00F60A3A" w:rsidRPr="005D5B0A" w14:paraId="761BA7B2" w14:textId="77777777" w:rsidTr="0048586B">
        <w:trPr>
          <w:hidden/>
        </w:trPr>
        <w:tc>
          <w:tcPr>
            <w:tcW w:w="993" w:type="dxa"/>
          </w:tcPr>
          <w:p w14:paraId="1A21CB6C" w14:textId="77777777" w:rsidR="00F60A3A" w:rsidRPr="005D5B0A" w:rsidRDefault="00F60A3A" w:rsidP="00DB4EEF">
            <w:pPr>
              <w:spacing w:line="240" w:lineRule="atLeast"/>
              <w:jc w:val="center"/>
              <w:rPr>
                <w:snapToGrid w:val="0"/>
                <w:vanish/>
              </w:rPr>
            </w:pPr>
            <w:r w:rsidRPr="005D5B0A">
              <w:rPr>
                <w:snapToGrid w:val="0"/>
                <w:vanish/>
              </w:rPr>
              <w:t>1</w:t>
            </w:r>
          </w:p>
        </w:tc>
        <w:tc>
          <w:tcPr>
            <w:tcW w:w="850" w:type="dxa"/>
          </w:tcPr>
          <w:p w14:paraId="1D85B57E" w14:textId="77777777" w:rsidR="00F60A3A" w:rsidRPr="005D5B0A" w:rsidRDefault="00F60A3A" w:rsidP="00DB4EEF">
            <w:pPr>
              <w:spacing w:line="240" w:lineRule="atLeast"/>
              <w:jc w:val="center"/>
              <w:rPr>
                <w:snapToGrid w:val="0"/>
                <w:vanish/>
              </w:rPr>
            </w:pPr>
            <w:r w:rsidRPr="005D5B0A">
              <w:rPr>
                <w:snapToGrid w:val="0"/>
                <w:vanish/>
              </w:rPr>
              <w:t>3</w:t>
            </w:r>
          </w:p>
        </w:tc>
        <w:tc>
          <w:tcPr>
            <w:tcW w:w="993" w:type="dxa"/>
          </w:tcPr>
          <w:p w14:paraId="2D9072A6" w14:textId="77777777" w:rsidR="00F60A3A" w:rsidRPr="005D5B0A" w:rsidRDefault="00F60A3A" w:rsidP="00DB4EEF">
            <w:pPr>
              <w:spacing w:line="240" w:lineRule="atLeast"/>
              <w:jc w:val="center"/>
              <w:rPr>
                <w:snapToGrid w:val="0"/>
                <w:vanish/>
              </w:rPr>
            </w:pPr>
            <w:r w:rsidRPr="005D5B0A">
              <w:rPr>
                <w:snapToGrid w:val="0"/>
                <w:vanish/>
              </w:rPr>
              <w:t>2016-04-20</w:t>
            </w:r>
          </w:p>
        </w:tc>
        <w:tc>
          <w:tcPr>
            <w:tcW w:w="5669" w:type="dxa"/>
          </w:tcPr>
          <w:p w14:paraId="198B15E9" w14:textId="77777777" w:rsidR="00F60A3A" w:rsidRPr="005D5B0A" w:rsidRDefault="00F60A3A" w:rsidP="00DB4EEF">
            <w:pPr>
              <w:pStyle w:val="Header"/>
              <w:numPr>
                <w:ilvl w:val="0"/>
                <w:numId w:val="8"/>
              </w:numPr>
              <w:spacing w:line="240" w:lineRule="atLeast"/>
              <w:ind w:left="458"/>
              <w:rPr>
                <w:rFonts w:cs="Arial"/>
                <w:snapToGrid w:val="0"/>
                <w:vanish/>
              </w:rPr>
            </w:pPr>
            <w:r w:rsidRPr="005D5B0A">
              <w:rPr>
                <w:rFonts w:cs="Arial"/>
                <w:snapToGrid w:val="0"/>
                <w:vanish/>
              </w:rPr>
              <w:t>Broken Wiki links repaired</w:t>
            </w:r>
          </w:p>
        </w:tc>
        <w:tc>
          <w:tcPr>
            <w:tcW w:w="1696" w:type="dxa"/>
          </w:tcPr>
          <w:p w14:paraId="07D449B0" w14:textId="77777777" w:rsidR="00F60A3A" w:rsidRPr="005D5B0A" w:rsidRDefault="00F60A3A" w:rsidP="00DB4EEF">
            <w:pPr>
              <w:spacing w:line="240" w:lineRule="atLeast"/>
              <w:rPr>
                <w:snapToGrid w:val="0"/>
                <w:vanish/>
              </w:rPr>
            </w:pPr>
            <w:r w:rsidRPr="005D5B0A">
              <w:rPr>
                <w:snapToGrid w:val="0"/>
                <w:vanish/>
              </w:rPr>
              <w:t>Jbaden1</w:t>
            </w:r>
          </w:p>
        </w:tc>
      </w:tr>
      <w:tr w:rsidR="00AE77FA" w:rsidRPr="005D5B0A" w14:paraId="0CCFFFFE" w14:textId="77777777" w:rsidTr="0048586B">
        <w:trPr>
          <w:hidden/>
        </w:trPr>
        <w:tc>
          <w:tcPr>
            <w:tcW w:w="993" w:type="dxa"/>
          </w:tcPr>
          <w:p w14:paraId="1DFD51CD" w14:textId="77777777" w:rsidR="00AE77FA" w:rsidRPr="005D5B0A" w:rsidRDefault="00AE77FA" w:rsidP="00DB4EEF">
            <w:pPr>
              <w:spacing w:line="240" w:lineRule="atLeast"/>
              <w:jc w:val="center"/>
              <w:rPr>
                <w:snapToGrid w:val="0"/>
                <w:vanish/>
              </w:rPr>
            </w:pPr>
            <w:r w:rsidRPr="005D5B0A">
              <w:rPr>
                <w:snapToGrid w:val="0"/>
                <w:vanish/>
              </w:rPr>
              <w:t>2</w:t>
            </w:r>
          </w:p>
        </w:tc>
        <w:tc>
          <w:tcPr>
            <w:tcW w:w="850" w:type="dxa"/>
          </w:tcPr>
          <w:p w14:paraId="1A37DBF3" w14:textId="77777777" w:rsidR="00AE77FA" w:rsidRPr="005D5B0A" w:rsidRDefault="00AE77FA" w:rsidP="00DB4EEF">
            <w:pPr>
              <w:spacing w:line="240" w:lineRule="atLeast"/>
              <w:jc w:val="center"/>
              <w:rPr>
                <w:snapToGrid w:val="0"/>
                <w:vanish/>
              </w:rPr>
            </w:pPr>
            <w:r w:rsidRPr="005D5B0A">
              <w:rPr>
                <w:snapToGrid w:val="0"/>
                <w:vanish/>
              </w:rPr>
              <w:t>0</w:t>
            </w:r>
          </w:p>
        </w:tc>
        <w:tc>
          <w:tcPr>
            <w:tcW w:w="993" w:type="dxa"/>
          </w:tcPr>
          <w:p w14:paraId="6BFDAEC6" w14:textId="77777777" w:rsidR="00AE77FA" w:rsidRPr="005D5B0A" w:rsidRDefault="00AE77FA" w:rsidP="00DB4EEF">
            <w:pPr>
              <w:spacing w:line="240" w:lineRule="atLeast"/>
              <w:jc w:val="center"/>
              <w:rPr>
                <w:snapToGrid w:val="0"/>
                <w:vanish/>
              </w:rPr>
            </w:pPr>
            <w:r w:rsidRPr="005D5B0A">
              <w:rPr>
                <w:snapToGrid w:val="0"/>
                <w:vanish/>
              </w:rPr>
              <w:t>2016-05-23</w:t>
            </w:r>
          </w:p>
        </w:tc>
        <w:tc>
          <w:tcPr>
            <w:tcW w:w="5669" w:type="dxa"/>
          </w:tcPr>
          <w:p w14:paraId="7E26D64A" w14:textId="77777777" w:rsidR="00AE77FA" w:rsidRPr="005D5B0A" w:rsidRDefault="00AE77FA" w:rsidP="00DB4EEF">
            <w:pPr>
              <w:pStyle w:val="Header"/>
              <w:numPr>
                <w:ilvl w:val="0"/>
                <w:numId w:val="8"/>
              </w:numPr>
              <w:spacing w:line="240" w:lineRule="atLeast"/>
              <w:ind w:left="458"/>
              <w:rPr>
                <w:rFonts w:cs="Arial"/>
                <w:snapToGrid w:val="0"/>
                <w:vanish/>
              </w:rPr>
            </w:pPr>
            <w:r w:rsidRPr="005D5B0A">
              <w:rPr>
                <w:rFonts w:cs="Arial"/>
                <w:snapToGrid w:val="0"/>
                <w:vanish/>
              </w:rPr>
              <w:t>Prepared for Specification_Macros.dotm v2.0</w:t>
            </w:r>
          </w:p>
          <w:p w14:paraId="32F7D888" w14:textId="77777777" w:rsidR="00AE77FA" w:rsidRPr="005D5B0A" w:rsidRDefault="00AE77FA" w:rsidP="00DB4EEF">
            <w:pPr>
              <w:pStyle w:val="Header"/>
              <w:numPr>
                <w:ilvl w:val="0"/>
                <w:numId w:val="8"/>
              </w:numPr>
              <w:spacing w:line="240" w:lineRule="atLeast"/>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693AB8CA" w14:textId="77777777" w:rsidR="00AE77FA" w:rsidRPr="005D5B0A" w:rsidRDefault="00AE77FA" w:rsidP="00DB4EEF">
            <w:pPr>
              <w:spacing w:line="240" w:lineRule="atLeast"/>
              <w:rPr>
                <w:snapToGrid w:val="0"/>
                <w:vanish/>
              </w:rPr>
            </w:pPr>
            <w:r w:rsidRPr="005D5B0A">
              <w:rPr>
                <w:snapToGrid w:val="0"/>
                <w:vanish/>
              </w:rPr>
              <w:t>Jbaden1</w:t>
            </w:r>
          </w:p>
        </w:tc>
      </w:tr>
      <w:tr w:rsidR="00CD0E8E" w:rsidRPr="005D5B0A" w14:paraId="02195A64" w14:textId="77777777" w:rsidTr="0048586B">
        <w:trPr>
          <w:hidden/>
        </w:trPr>
        <w:tc>
          <w:tcPr>
            <w:tcW w:w="993" w:type="dxa"/>
          </w:tcPr>
          <w:p w14:paraId="229C6840" w14:textId="77777777" w:rsidR="00CD0E8E" w:rsidRPr="005D5B0A" w:rsidRDefault="00CD0E8E" w:rsidP="00DB4EEF">
            <w:pPr>
              <w:spacing w:line="240" w:lineRule="atLeast"/>
              <w:jc w:val="center"/>
              <w:rPr>
                <w:snapToGrid w:val="0"/>
                <w:vanish/>
              </w:rPr>
            </w:pPr>
            <w:r w:rsidRPr="005D5B0A">
              <w:rPr>
                <w:snapToGrid w:val="0"/>
                <w:vanish/>
              </w:rPr>
              <w:t>2</w:t>
            </w:r>
          </w:p>
        </w:tc>
        <w:tc>
          <w:tcPr>
            <w:tcW w:w="850" w:type="dxa"/>
          </w:tcPr>
          <w:p w14:paraId="655822D5" w14:textId="77777777" w:rsidR="00CD0E8E" w:rsidRPr="005D5B0A" w:rsidRDefault="00CD0E8E" w:rsidP="00DB4EEF">
            <w:pPr>
              <w:spacing w:line="240" w:lineRule="atLeast"/>
              <w:jc w:val="center"/>
              <w:rPr>
                <w:snapToGrid w:val="0"/>
                <w:vanish/>
              </w:rPr>
            </w:pPr>
            <w:r w:rsidRPr="005D5B0A">
              <w:rPr>
                <w:snapToGrid w:val="0"/>
                <w:vanish/>
              </w:rPr>
              <w:t>1</w:t>
            </w:r>
          </w:p>
        </w:tc>
        <w:tc>
          <w:tcPr>
            <w:tcW w:w="993" w:type="dxa"/>
          </w:tcPr>
          <w:p w14:paraId="013D3F71" w14:textId="77777777" w:rsidR="00CD0E8E" w:rsidRPr="005D5B0A" w:rsidRDefault="00CD0E8E" w:rsidP="00DB4EEF">
            <w:pPr>
              <w:spacing w:line="240" w:lineRule="atLeast"/>
              <w:jc w:val="center"/>
              <w:rPr>
                <w:snapToGrid w:val="0"/>
                <w:vanish/>
              </w:rPr>
            </w:pPr>
            <w:r w:rsidRPr="005D5B0A">
              <w:rPr>
                <w:snapToGrid w:val="0"/>
                <w:vanish/>
              </w:rPr>
              <w:t>2016-07-08</w:t>
            </w:r>
          </w:p>
        </w:tc>
        <w:tc>
          <w:tcPr>
            <w:tcW w:w="5669" w:type="dxa"/>
          </w:tcPr>
          <w:p w14:paraId="25B78168" w14:textId="77777777" w:rsidR="00CF6AB9" w:rsidRPr="005D5B0A" w:rsidRDefault="00CD0E8E" w:rsidP="00DB4EEF">
            <w:pPr>
              <w:pStyle w:val="Header"/>
              <w:numPr>
                <w:ilvl w:val="0"/>
                <w:numId w:val="8"/>
              </w:numPr>
              <w:spacing w:line="240" w:lineRule="atLeast"/>
              <w:ind w:left="458"/>
              <w:rPr>
                <w:rFonts w:cs="Arial"/>
                <w:snapToGrid w:val="0"/>
                <w:vanish/>
              </w:rPr>
            </w:pPr>
            <w:r w:rsidRPr="005D5B0A">
              <w:rPr>
                <w:rFonts w:cs="Arial"/>
                <w:snapToGrid w:val="0"/>
                <w:vanish/>
              </w:rPr>
              <w:t>Template version added to footer</w:t>
            </w:r>
          </w:p>
        </w:tc>
        <w:tc>
          <w:tcPr>
            <w:tcW w:w="1696" w:type="dxa"/>
          </w:tcPr>
          <w:p w14:paraId="0BEC44D5" w14:textId="77777777" w:rsidR="00CD0E8E" w:rsidRPr="005D5B0A" w:rsidRDefault="00CD0E8E" w:rsidP="00DB4EEF">
            <w:pPr>
              <w:spacing w:line="240" w:lineRule="atLeast"/>
              <w:rPr>
                <w:snapToGrid w:val="0"/>
                <w:vanish/>
              </w:rPr>
            </w:pPr>
            <w:r w:rsidRPr="005D5B0A">
              <w:rPr>
                <w:snapToGrid w:val="0"/>
                <w:vanish/>
              </w:rPr>
              <w:t>Jbaden1</w:t>
            </w:r>
          </w:p>
        </w:tc>
      </w:tr>
      <w:tr w:rsidR="00CF6AB9" w:rsidRPr="005D5B0A" w14:paraId="15C72317" w14:textId="77777777" w:rsidTr="0048586B">
        <w:trPr>
          <w:hidden/>
        </w:trPr>
        <w:tc>
          <w:tcPr>
            <w:tcW w:w="993" w:type="dxa"/>
          </w:tcPr>
          <w:p w14:paraId="21AD503C" w14:textId="77777777" w:rsidR="00CF6AB9" w:rsidRPr="005D5B0A" w:rsidRDefault="00CF6AB9" w:rsidP="00DB4EEF">
            <w:pPr>
              <w:spacing w:line="240" w:lineRule="atLeast"/>
              <w:jc w:val="center"/>
              <w:rPr>
                <w:snapToGrid w:val="0"/>
                <w:vanish/>
              </w:rPr>
            </w:pPr>
            <w:r w:rsidRPr="005D5B0A">
              <w:rPr>
                <w:snapToGrid w:val="0"/>
                <w:vanish/>
              </w:rPr>
              <w:t>2</w:t>
            </w:r>
          </w:p>
        </w:tc>
        <w:tc>
          <w:tcPr>
            <w:tcW w:w="850" w:type="dxa"/>
          </w:tcPr>
          <w:p w14:paraId="10EBDBD7" w14:textId="77777777" w:rsidR="00CF6AB9" w:rsidRPr="005D5B0A" w:rsidRDefault="00CF6AB9" w:rsidP="00DB4EEF">
            <w:pPr>
              <w:spacing w:line="240" w:lineRule="atLeast"/>
              <w:jc w:val="center"/>
              <w:rPr>
                <w:snapToGrid w:val="0"/>
                <w:vanish/>
              </w:rPr>
            </w:pPr>
            <w:r w:rsidRPr="005D5B0A">
              <w:rPr>
                <w:snapToGrid w:val="0"/>
                <w:vanish/>
              </w:rPr>
              <w:t>2</w:t>
            </w:r>
          </w:p>
        </w:tc>
        <w:tc>
          <w:tcPr>
            <w:tcW w:w="993" w:type="dxa"/>
          </w:tcPr>
          <w:p w14:paraId="435D8542" w14:textId="77777777" w:rsidR="00CF6AB9" w:rsidRPr="005D5B0A" w:rsidRDefault="00CF6AB9" w:rsidP="00DB4EEF">
            <w:pPr>
              <w:spacing w:line="240" w:lineRule="atLeast"/>
              <w:jc w:val="center"/>
              <w:rPr>
                <w:snapToGrid w:val="0"/>
                <w:vanish/>
              </w:rPr>
            </w:pPr>
            <w:r w:rsidRPr="005D5B0A">
              <w:rPr>
                <w:snapToGrid w:val="0"/>
                <w:vanish/>
              </w:rPr>
              <w:t>2016-07-15</w:t>
            </w:r>
          </w:p>
        </w:tc>
        <w:tc>
          <w:tcPr>
            <w:tcW w:w="5669" w:type="dxa"/>
          </w:tcPr>
          <w:p w14:paraId="75CE155E" w14:textId="77777777" w:rsidR="00CF6AB9" w:rsidRPr="005D5B0A" w:rsidRDefault="00CF6AB9" w:rsidP="00DB4EEF">
            <w:pPr>
              <w:pStyle w:val="Header"/>
              <w:numPr>
                <w:ilvl w:val="0"/>
                <w:numId w:val="8"/>
              </w:numPr>
              <w:spacing w:line="240" w:lineRule="atLeast"/>
              <w:ind w:left="458"/>
              <w:rPr>
                <w:rFonts w:cs="Arial"/>
                <w:snapToGrid w:val="0"/>
                <w:vanish/>
              </w:rPr>
            </w:pPr>
            <w:r w:rsidRPr="005D5B0A">
              <w:rPr>
                <w:rFonts w:cs="Arial"/>
                <w:snapToGrid w:val="0"/>
                <w:vanish/>
              </w:rPr>
              <w:t>Sample SysML diagrams added</w:t>
            </w:r>
          </w:p>
          <w:p w14:paraId="7E16BE51" w14:textId="77777777" w:rsidR="00CF6AB9" w:rsidRPr="005D5B0A" w:rsidRDefault="00CF6AB9" w:rsidP="00DB4EEF">
            <w:pPr>
              <w:pStyle w:val="Header"/>
              <w:numPr>
                <w:ilvl w:val="0"/>
                <w:numId w:val="8"/>
              </w:numPr>
              <w:spacing w:line="240" w:lineRule="atLeast"/>
              <w:ind w:left="458"/>
              <w:rPr>
                <w:rFonts w:cs="Arial"/>
                <w:snapToGrid w:val="0"/>
                <w:vanish/>
              </w:rPr>
            </w:pPr>
            <w:r w:rsidRPr="005D5B0A">
              <w:rPr>
                <w:rFonts w:cs="Arial"/>
                <w:snapToGrid w:val="0"/>
                <w:vanish/>
              </w:rPr>
              <w:t>Data Dictionary reworked</w:t>
            </w:r>
          </w:p>
          <w:p w14:paraId="49901D57" w14:textId="77777777" w:rsidR="00CF6AB9" w:rsidRPr="005D5B0A" w:rsidRDefault="00CF6AB9" w:rsidP="00DB4EEF">
            <w:pPr>
              <w:pStyle w:val="Header"/>
              <w:numPr>
                <w:ilvl w:val="0"/>
                <w:numId w:val="8"/>
              </w:numPr>
              <w:spacing w:line="240" w:lineRule="atLeast"/>
              <w:ind w:left="458"/>
              <w:rPr>
                <w:rFonts w:cs="Arial"/>
                <w:snapToGrid w:val="0"/>
                <w:vanish/>
              </w:rPr>
            </w:pPr>
            <w:r w:rsidRPr="005D5B0A">
              <w:rPr>
                <w:rFonts w:cs="Arial"/>
                <w:snapToGrid w:val="0"/>
                <w:vanish/>
              </w:rPr>
              <w:t>Alignment with relevant sections in SRD templated</w:t>
            </w:r>
          </w:p>
        </w:tc>
        <w:tc>
          <w:tcPr>
            <w:tcW w:w="1696" w:type="dxa"/>
          </w:tcPr>
          <w:p w14:paraId="38C26C72" w14:textId="77777777" w:rsidR="00CF6AB9" w:rsidRPr="005D5B0A" w:rsidRDefault="00CF6AB9" w:rsidP="00DB4EEF">
            <w:pPr>
              <w:spacing w:line="240" w:lineRule="atLeast"/>
              <w:rPr>
                <w:snapToGrid w:val="0"/>
                <w:vanish/>
              </w:rPr>
            </w:pPr>
            <w:r w:rsidRPr="005D5B0A">
              <w:rPr>
                <w:snapToGrid w:val="0"/>
                <w:vanish/>
              </w:rPr>
              <w:t>Jbaden1</w:t>
            </w:r>
          </w:p>
        </w:tc>
      </w:tr>
      <w:tr w:rsidR="005F1631" w:rsidRPr="005D5B0A" w14:paraId="7C5A40C1" w14:textId="77777777" w:rsidTr="0048586B">
        <w:trPr>
          <w:hidden/>
        </w:trPr>
        <w:tc>
          <w:tcPr>
            <w:tcW w:w="993" w:type="dxa"/>
          </w:tcPr>
          <w:p w14:paraId="1399DC62" w14:textId="77777777" w:rsidR="005F1631" w:rsidRPr="005D5B0A" w:rsidRDefault="005F1631" w:rsidP="00DB4EEF">
            <w:pPr>
              <w:spacing w:line="240" w:lineRule="atLeast"/>
              <w:jc w:val="center"/>
              <w:rPr>
                <w:snapToGrid w:val="0"/>
                <w:vanish/>
              </w:rPr>
            </w:pPr>
            <w:r w:rsidRPr="005D5B0A">
              <w:rPr>
                <w:snapToGrid w:val="0"/>
                <w:vanish/>
              </w:rPr>
              <w:t>3</w:t>
            </w:r>
          </w:p>
        </w:tc>
        <w:tc>
          <w:tcPr>
            <w:tcW w:w="850" w:type="dxa"/>
          </w:tcPr>
          <w:p w14:paraId="10A869D4" w14:textId="77777777" w:rsidR="005F1631" w:rsidRPr="005D5B0A" w:rsidRDefault="005F1631" w:rsidP="00DB4EEF">
            <w:pPr>
              <w:spacing w:line="240" w:lineRule="atLeast"/>
              <w:jc w:val="center"/>
              <w:rPr>
                <w:snapToGrid w:val="0"/>
                <w:vanish/>
              </w:rPr>
            </w:pPr>
            <w:r w:rsidRPr="005D5B0A">
              <w:rPr>
                <w:snapToGrid w:val="0"/>
                <w:vanish/>
              </w:rPr>
              <w:t>0</w:t>
            </w:r>
          </w:p>
        </w:tc>
        <w:tc>
          <w:tcPr>
            <w:tcW w:w="993" w:type="dxa"/>
          </w:tcPr>
          <w:p w14:paraId="27F0B5C5" w14:textId="77777777" w:rsidR="005F1631" w:rsidRPr="005D5B0A" w:rsidRDefault="005F1631" w:rsidP="00DB4EEF">
            <w:pPr>
              <w:spacing w:line="240" w:lineRule="atLeast"/>
              <w:jc w:val="center"/>
              <w:rPr>
                <w:snapToGrid w:val="0"/>
                <w:vanish/>
              </w:rPr>
            </w:pPr>
            <w:r w:rsidRPr="005D5B0A">
              <w:rPr>
                <w:snapToGrid w:val="0"/>
                <w:vanish/>
              </w:rPr>
              <w:t>2016-09-05</w:t>
            </w:r>
          </w:p>
        </w:tc>
        <w:tc>
          <w:tcPr>
            <w:tcW w:w="5669" w:type="dxa"/>
          </w:tcPr>
          <w:p w14:paraId="587A128B" w14:textId="77777777" w:rsidR="005F1631" w:rsidRPr="005D5B0A" w:rsidRDefault="005F1631" w:rsidP="00DB4EEF">
            <w:pPr>
              <w:pStyle w:val="Header"/>
              <w:numPr>
                <w:ilvl w:val="0"/>
                <w:numId w:val="8"/>
              </w:numPr>
              <w:spacing w:line="240" w:lineRule="atLeast"/>
              <w:ind w:left="458"/>
              <w:rPr>
                <w:snapToGrid w:val="0"/>
                <w:vanish/>
              </w:rPr>
            </w:pPr>
            <w:r w:rsidRPr="005D5B0A">
              <w:rPr>
                <w:snapToGrid w:val="0"/>
                <w:vanish/>
              </w:rPr>
              <w:t>Lessons learned from IPRB incorporated</w:t>
            </w:r>
          </w:p>
        </w:tc>
        <w:tc>
          <w:tcPr>
            <w:tcW w:w="1696" w:type="dxa"/>
          </w:tcPr>
          <w:p w14:paraId="5E263F60" w14:textId="77777777" w:rsidR="005F1631" w:rsidRPr="005D5B0A" w:rsidRDefault="005F1631" w:rsidP="00DB4EEF">
            <w:pPr>
              <w:spacing w:line="240" w:lineRule="atLeast"/>
              <w:rPr>
                <w:snapToGrid w:val="0"/>
                <w:vanish/>
              </w:rPr>
            </w:pPr>
            <w:r w:rsidRPr="005D5B0A">
              <w:rPr>
                <w:snapToGrid w:val="0"/>
                <w:vanish/>
              </w:rPr>
              <w:t>Jbaden1</w:t>
            </w:r>
          </w:p>
        </w:tc>
      </w:tr>
      <w:tr w:rsidR="00E0458F" w:rsidRPr="005D5B0A" w14:paraId="65D7AC99" w14:textId="77777777" w:rsidTr="0048586B">
        <w:trPr>
          <w:hidden/>
        </w:trPr>
        <w:tc>
          <w:tcPr>
            <w:tcW w:w="993" w:type="dxa"/>
          </w:tcPr>
          <w:p w14:paraId="2D73281F" w14:textId="77777777" w:rsidR="00E0458F" w:rsidRPr="005D5B0A" w:rsidRDefault="00E0458F" w:rsidP="00DB4EEF">
            <w:pPr>
              <w:spacing w:line="240" w:lineRule="atLeast"/>
              <w:jc w:val="center"/>
              <w:rPr>
                <w:snapToGrid w:val="0"/>
                <w:vanish/>
              </w:rPr>
            </w:pPr>
            <w:r w:rsidRPr="005D5B0A">
              <w:rPr>
                <w:snapToGrid w:val="0"/>
                <w:vanish/>
              </w:rPr>
              <w:t>4</w:t>
            </w:r>
          </w:p>
        </w:tc>
        <w:tc>
          <w:tcPr>
            <w:tcW w:w="850" w:type="dxa"/>
          </w:tcPr>
          <w:p w14:paraId="35D6F86A" w14:textId="77777777" w:rsidR="00E0458F" w:rsidRPr="005D5B0A" w:rsidRDefault="00E0458F" w:rsidP="00DB4EEF">
            <w:pPr>
              <w:spacing w:line="240" w:lineRule="atLeast"/>
              <w:jc w:val="center"/>
              <w:rPr>
                <w:snapToGrid w:val="0"/>
                <w:vanish/>
              </w:rPr>
            </w:pPr>
            <w:r w:rsidRPr="005D5B0A">
              <w:rPr>
                <w:snapToGrid w:val="0"/>
                <w:vanish/>
              </w:rPr>
              <w:t>0</w:t>
            </w:r>
          </w:p>
        </w:tc>
        <w:tc>
          <w:tcPr>
            <w:tcW w:w="993" w:type="dxa"/>
          </w:tcPr>
          <w:p w14:paraId="1304DB78" w14:textId="77777777" w:rsidR="00E0458F" w:rsidRPr="005D5B0A" w:rsidRDefault="00E0458F" w:rsidP="00DB4EEF">
            <w:pPr>
              <w:spacing w:line="240" w:lineRule="atLeast"/>
              <w:jc w:val="center"/>
              <w:rPr>
                <w:snapToGrid w:val="0"/>
                <w:vanish/>
              </w:rPr>
            </w:pPr>
            <w:r w:rsidRPr="005D5B0A">
              <w:rPr>
                <w:snapToGrid w:val="0"/>
                <w:vanish/>
              </w:rPr>
              <w:t>2016-09-27</w:t>
            </w:r>
          </w:p>
        </w:tc>
        <w:tc>
          <w:tcPr>
            <w:tcW w:w="5669" w:type="dxa"/>
          </w:tcPr>
          <w:p w14:paraId="3C643FB8" w14:textId="77777777" w:rsidR="00E0458F" w:rsidRPr="005D5B0A" w:rsidRDefault="00E0458F" w:rsidP="00DB4EEF">
            <w:pPr>
              <w:pStyle w:val="Header"/>
              <w:numPr>
                <w:ilvl w:val="0"/>
                <w:numId w:val="8"/>
              </w:numPr>
              <w:spacing w:line="240" w:lineRule="atLeast"/>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6CED475D" w14:textId="77777777" w:rsidR="00E0458F" w:rsidRPr="005D5B0A" w:rsidRDefault="00E0458F" w:rsidP="00DB4EEF">
            <w:pPr>
              <w:spacing w:line="240" w:lineRule="atLeast"/>
              <w:rPr>
                <w:snapToGrid w:val="0"/>
                <w:vanish/>
              </w:rPr>
            </w:pPr>
            <w:r w:rsidRPr="005D5B0A">
              <w:rPr>
                <w:snapToGrid w:val="0"/>
                <w:vanish/>
              </w:rPr>
              <w:t>Jbaden1</w:t>
            </w:r>
          </w:p>
        </w:tc>
      </w:tr>
      <w:tr w:rsidR="00224551" w:rsidRPr="005D5B0A" w14:paraId="20190035" w14:textId="77777777" w:rsidTr="0048586B">
        <w:trPr>
          <w:hidden/>
        </w:trPr>
        <w:tc>
          <w:tcPr>
            <w:tcW w:w="993" w:type="dxa"/>
          </w:tcPr>
          <w:p w14:paraId="1E05667D" w14:textId="77777777" w:rsidR="00224551" w:rsidRPr="005D5B0A" w:rsidRDefault="00224551" w:rsidP="00DB4EEF">
            <w:pPr>
              <w:spacing w:line="240" w:lineRule="atLeast"/>
              <w:jc w:val="center"/>
              <w:rPr>
                <w:snapToGrid w:val="0"/>
                <w:vanish/>
              </w:rPr>
            </w:pPr>
            <w:r w:rsidRPr="005D5B0A">
              <w:rPr>
                <w:snapToGrid w:val="0"/>
                <w:vanish/>
              </w:rPr>
              <w:t>4</w:t>
            </w:r>
          </w:p>
        </w:tc>
        <w:tc>
          <w:tcPr>
            <w:tcW w:w="850" w:type="dxa"/>
          </w:tcPr>
          <w:p w14:paraId="50399B62" w14:textId="77777777" w:rsidR="00224551" w:rsidRPr="005D5B0A" w:rsidRDefault="00224551" w:rsidP="00DB4EEF">
            <w:pPr>
              <w:spacing w:line="240" w:lineRule="atLeast"/>
              <w:jc w:val="center"/>
              <w:rPr>
                <w:snapToGrid w:val="0"/>
                <w:vanish/>
              </w:rPr>
            </w:pPr>
            <w:r w:rsidRPr="005D5B0A">
              <w:rPr>
                <w:snapToGrid w:val="0"/>
                <w:vanish/>
              </w:rPr>
              <w:t>1</w:t>
            </w:r>
          </w:p>
        </w:tc>
        <w:tc>
          <w:tcPr>
            <w:tcW w:w="993" w:type="dxa"/>
          </w:tcPr>
          <w:p w14:paraId="4D0ACD80" w14:textId="77777777" w:rsidR="00224551" w:rsidRPr="005D5B0A" w:rsidRDefault="00224551" w:rsidP="00DB4EEF">
            <w:pPr>
              <w:spacing w:line="240" w:lineRule="atLeast"/>
              <w:jc w:val="center"/>
              <w:rPr>
                <w:snapToGrid w:val="0"/>
                <w:vanish/>
              </w:rPr>
            </w:pPr>
            <w:r w:rsidRPr="005D5B0A">
              <w:rPr>
                <w:snapToGrid w:val="0"/>
                <w:vanish/>
              </w:rPr>
              <w:t>2016-11-04</w:t>
            </w:r>
          </w:p>
        </w:tc>
        <w:tc>
          <w:tcPr>
            <w:tcW w:w="5669" w:type="dxa"/>
          </w:tcPr>
          <w:p w14:paraId="327A8B9B" w14:textId="77777777" w:rsidR="00224551" w:rsidRPr="005D5B0A" w:rsidRDefault="00224551" w:rsidP="00DB4EEF">
            <w:pPr>
              <w:pStyle w:val="Header"/>
              <w:numPr>
                <w:ilvl w:val="0"/>
                <w:numId w:val="8"/>
              </w:numPr>
              <w:spacing w:line="240" w:lineRule="atLeast"/>
              <w:ind w:left="458"/>
              <w:rPr>
                <w:snapToGrid w:val="0"/>
                <w:vanish/>
              </w:rPr>
            </w:pPr>
            <w:r w:rsidRPr="005D5B0A">
              <w:rPr>
                <w:rFonts w:cs="Arial"/>
                <w:snapToGrid w:val="0"/>
                <w:vanish/>
              </w:rPr>
              <w:t>Chapters “Purpose” and “Scope” reworked.</w:t>
            </w:r>
          </w:p>
        </w:tc>
        <w:tc>
          <w:tcPr>
            <w:tcW w:w="1696" w:type="dxa"/>
          </w:tcPr>
          <w:p w14:paraId="224A8690" w14:textId="77777777" w:rsidR="00224551" w:rsidRPr="005D5B0A" w:rsidRDefault="00224551" w:rsidP="00DB4EEF">
            <w:pPr>
              <w:spacing w:line="240" w:lineRule="atLeast"/>
              <w:rPr>
                <w:snapToGrid w:val="0"/>
                <w:vanish/>
              </w:rPr>
            </w:pPr>
            <w:r w:rsidRPr="005D5B0A">
              <w:rPr>
                <w:snapToGrid w:val="0"/>
                <w:vanish/>
              </w:rPr>
              <w:t>Jbaden1</w:t>
            </w:r>
          </w:p>
        </w:tc>
      </w:tr>
      <w:tr w:rsidR="004F3920" w:rsidRPr="005D5B0A" w14:paraId="142D7E72" w14:textId="77777777" w:rsidTr="0048586B">
        <w:trPr>
          <w:hidden/>
        </w:trPr>
        <w:tc>
          <w:tcPr>
            <w:tcW w:w="993" w:type="dxa"/>
          </w:tcPr>
          <w:p w14:paraId="7A29A613" w14:textId="77777777" w:rsidR="004F3920" w:rsidRPr="005D5B0A" w:rsidRDefault="004F3920" w:rsidP="00DB4EEF">
            <w:pPr>
              <w:spacing w:line="240" w:lineRule="atLeast"/>
              <w:jc w:val="center"/>
              <w:rPr>
                <w:snapToGrid w:val="0"/>
                <w:vanish/>
              </w:rPr>
            </w:pPr>
            <w:r w:rsidRPr="005D5B0A">
              <w:rPr>
                <w:snapToGrid w:val="0"/>
                <w:vanish/>
              </w:rPr>
              <w:t>4</w:t>
            </w:r>
          </w:p>
        </w:tc>
        <w:tc>
          <w:tcPr>
            <w:tcW w:w="850" w:type="dxa"/>
          </w:tcPr>
          <w:p w14:paraId="2AD52947" w14:textId="77777777" w:rsidR="004F3920" w:rsidRPr="005D5B0A" w:rsidRDefault="004F3920" w:rsidP="00DB4EEF">
            <w:pPr>
              <w:spacing w:line="240" w:lineRule="atLeast"/>
              <w:jc w:val="center"/>
              <w:rPr>
                <w:snapToGrid w:val="0"/>
                <w:vanish/>
              </w:rPr>
            </w:pPr>
            <w:r w:rsidRPr="005D5B0A">
              <w:rPr>
                <w:snapToGrid w:val="0"/>
                <w:vanish/>
              </w:rPr>
              <w:t>1</w:t>
            </w:r>
          </w:p>
        </w:tc>
        <w:tc>
          <w:tcPr>
            <w:tcW w:w="993" w:type="dxa"/>
          </w:tcPr>
          <w:p w14:paraId="4E9D64BB" w14:textId="77777777" w:rsidR="004F3920" w:rsidRPr="005D5B0A" w:rsidRDefault="004F3920" w:rsidP="00DB4EEF">
            <w:pPr>
              <w:spacing w:line="240" w:lineRule="atLeast"/>
              <w:jc w:val="center"/>
              <w:rPr>
                <w:snapToGrid w:val="0"/>
                <w:vanish/>
              </w:rPr>
            </w:pPr>
            <w:r w:rsidRPr="005D5B0A">
              <w:rPr>
                <w:snapToGrid w:val="0"/>
                <w:vanish/>
              </w:rPr>
              <w:t>2016-11-10</w:t>
            </w:r>
          </w:p>
        </w:tc>
        <w:tc>
          <w:tcPr>
            <w:tcW w:w="5669" w:type="dxa"/>
          </w:tcPr>
          <w:p w14:paraId="072E2EE8" w14:textId="77777777" w:rsidR="004F3920" w:rsidRPr="005D5B0A" w:rsidRDefault="004F3920" w:rsidP="00DB4EEF">
            <w:pPr>
              <w:pStyle w:val="Header"/>
              <w:numPr>
                <w:ilvl w:val="0"/>
                <w:numId w:val="8"/>
              </w:numPr>
              <w:spacing w:line="240" w:lineRule="atLeast"/>
              <w:ind w:left="458"/>
              <w:rPr>
                <w:rFonts w:cs="Arial"/>
                <w:snapToGrid w:val="0"/>
                <w:vanish/>
              </w:rPr>
            </w:pPr>
            <w:r w:rsidRPr="005D5B0A">
              <w:rPr>
                <w:rFonts w:cs="Arial"/>
                <w:snapToGrid w:val="0"/>
                <w:vanish/>
              </w:rPr>
              <w:t>Subsection for “Logical Service Interfaces” added.</w:t>
            </w:r>
          </w:p>
        </w:tc>
        <w:tc>
          <w:tcPr>
            <w:tcW w:w="1696" w:type="dxa"/>
          </w:tcPr>
          <w:p w14:paraId="11CA2D03" w14:textId="77777777" w:rsidR="004F3920" w:rsidRPr="005D5B0A" w:rsidRDefault="004F3920" w:rsidP="00DB4EEF">
            <w:pPr>
              <w:spacing w:line="240" w:lineRule="atLeast"/>
              <w:rPr>
                <w:snapToGrid w:val="0"/>
                <w:vanish/>
              </w:rPr>
            </w:pPr>
            <w:r w:rsidRPr="005D5B0A">
              <w:rPr>
                <w:snapToGrid w:val="0"/>
                <w:vanish/>
              </w:rPr>
              <w:t>Jbaden1</w:t>
            </w:r>
          </w:p>
        </w:tc>
      </w:tr>
      <w:tr w:rsidR="006C700C" w:rsidRPr="005D5B0A" w14:paraId="7D41DFA5" w14:textId="77777777" w:rsidTr="0048586B">
        <w:trPr>
          <w:hidden/>
        </w:trPr>
        <w:tc>
          <w:tcPr>
            <w:tcW w:w="993" w:type="dxa"/>
          </w:tcPr>
          <w:p w14:paraId="3058914A" w14:textId="77777777" w:rsidR="006C700C" w:rsidRPr="005D5B0A" w:rsidRDefault="006C700C" w:rsidP="00DB4EEF">
            <w:pPr>
              <w:spacing w:line="240" w:lineRule="atLeast"/>
              <w:jc w:val="center"/>
              <w:rPr>
                <w:snapToGrid w:val="0"/>
                <w:vanish/>
              </w:rPr>
            </w:pPr>
            <w:r w:rsidRPr="005D5B0A">
              <w:rPr>
                <w:snapToGrid w:val="0"/>
                <w:vanish/>
              </w:rPr>
              <w:t>5</w:t>
            </w:r>
          </w:p>
        </w:tc>
        <w:tc>
          <w:tcPr>
            <w:tcW w:w="850" w:type="dxa"/>
          </w:tcPr>
          <w:p w14:paraId="50CA8E5C" w14:textId="77777777" w:rsidR="006C700C" w:rsidRPr="005D5B0A" w:rsidRDefault="006C700C" w:rsidP="00DB4EEF">
            <w:pPr>
              <w:spacing w:line="240" w:lineRule="atLeast"/>
              <w:jc w:val="center"/>
              <w:rPr>
                <w:snapToGrid w:val="0"/>
                <w:vanish/>
              </w:rPr>
            </w:pPr>
            <w:r w:rsidRPr="005D5B0A">
              <w:rPr>
                <w:snapToGrid w:val="0"/>
                <w:vanish/>
              </w:rPr>
              <w:t>0</w:t>
            </w:r>
          </w:p>
        </w:tc>
        <w:tc>
          <w:tcPr>
            <w:tcW w:w="993" w:type="dxa"/>
          </w:tcPr>
          <w:p w14:paraId="05C44E65" w14:textId="77777777" w:rsidR="006C700C" w:rsidRPr="005D5B0A" w:rsidRDefault="006C700C" w:rsidP="00DB4EEF">
            <w:pPr>
              <w:spacing w:line="240" w:lineRule="atLeast"/>
              <w:jc w:val="center"/>
              <w:rPr>
                <w:snapToGrid w:val="0"/>
                <w:vanish/>
              </w:rPr>
            </w:pPr>
            <w:r w:rsidRPr="005D5B0A">
              <w:rPr>
                <w:snapToGrid w:val="0"/>
                <w:vanish/>
              </w:rPr>
              <w:t>2017-01-</w:t>
            </w:r>
            <w:r w:rsidR="00BB37AC" w:rsidRPr="005D5B0A">
              <w:rPr>
                <w:snapToGrid w:val="0"/>
                <w:vanish/>
              </w:rPr>
              <w:t>1</w:t>
            </w:r>
            <w:r w:rsidRPr="005D5B0A">
              <w:rPr>
                <w:snapToGrid w:val="0"/>
                <w:vanish/>
              </w:rPr>
              <w:t>3</w:t>
            </w:r>
          </w:p>
        </w:tc>
        <w:tc>
          <w:tcPr>
            <w:tcW w:w="5669" w:type="dxa"/>
          </w:tcPr>
          <w:p w14:paraId="57002C8A" w14:textId="77777777" w:rsidR="006C700C" w:rsidRPr="005D5B0A" w:rsidRDefault="006C700C" w:rsidP="00DB4EEF">
            <w:pPr>
              <w:pStyle w:val="Header"/>
              <w:numPr>
                <w:ilvl w:val="0"/>
                <w:numId w:val="8"/>
              </w:numPr>
              <w:spacing w:line="240" w:lineRule="atLeast"/>
              <w:ind w:left="458"/>
              <w:rPr>
                <w:rFonts w:cs="Arial"/>
                <w:snapToGrid w:val="0"/>
                <w:vanish/>
              </w:rPr>
            </w:pPr>
            <w:r w:rsidRPr="005D5B0A">
              <w:rPr>
                <w:rFonts w:cs="Arial"/>
                <w:snapToGrid w:val="0"/>
                <w:vanish/>
              </w:rPr>
              <w:t>Meta data updated for specification macros, version 3.1</w:t>
            </w:r>
          </w:p>
          <w:p w14:paraId="3CB99EA6" w14:textId="77777777" w:rsidR="006C700C" w:rsidRPr="005D5B0A" w:rsidRDefault="006C700C" w:rsidP="00DB4EEF">
            <w:pPr>
              <w:pStyle w:val="Header"/>
              <w:numPr>
                <w:ilvl w:val="0"/>
                <w:numId w:val="8"/>
              </w:numPr>
              <w:spacing w:line="240" w:lineRule="atLeast"/>
              <w:ind w:left="458"/>
              <w:rPr>
                <w:rFonts w:cs="Arial"/>
                <w:snapToGrid w:val="0"/>
                <w:vanish/>
              </w:rPr>
            </w:pPr>
            <w:r w:rsidRPr="005D5B0A">
              <w:rPr>
                <w:rFonts w:cs="Arial"/>
                <w:snapToGrid w:val="0"/>
                <w:vanish/>
              </w:rPr>
              <w:t>SW Unit chapter removed for the time being</w:t>
            </w:r>
          </w:p>
          <w:p w14:paraId="38080B17" w14:textId="77777777" w:rsidR="006C700C" w:rsidRPr="005D5B0A" w:rsidRDefault="006C700C" w:rsidP="00DB4EEF">
            <w:pPr>
              <w:pStyle w:val="Header"/>
              <w:numPr>
                <w:ilvl w:val="0"/>
                <w:numId w:val="8"/>
              </w:numPr>
              <w:spacing w:line="240" w:lineRule="atLeast"/>
              <w:ind w:left="458"/>
              <w:rPr>
                <w:rFonts w:cs="Arial"/>
                <w:snapToGrid w:val="0"/>
                <w:vanish/>
              </w:rPr>
            </w:pPr>
            <w:r w:rsidRPr="005D5B0A">
              <w:rPr>
                <w:rFonts w:cs="Arial"/>
                <w:snapToGrid w:val="0"/>
                <w:vanish/>
              </w:rPr>
              <w:t>Green boxes added for user hints</w:t>
            </w:r>
          </w:p>
        </w:tc>
        <w:tc>
          <w:tcPr>
            <w:tcW w:w="1696" w:type="dxa"/>
          </w:tcPr>
          <w:p w14:paraId="279E4175" w14:textId="77777777" w:rsidR="006C700C" w:rsidRPr="005D5B0A" w:rsidRDefault="006C700C" w:rsidP="00DB4EEF">
            <w:pPr>
              <w:spacing w:line="240" w:lineRule="atLeast"/>
              <w:rPr>
                <w:snapToGrid w:val="0"/>
                <w:vanish/>
              </w:rPr>
            </w:pPr>
            <w:r w:rsidRPr="005D5B0A">
              <w:rPr>
                <w:snapToGrid w:val="0"/>
                <w:vanish/>
              </w:rPr>
              <w:t>Jbaden1</w:t>
            </w:r>
          </w:p>
        </w:tc>
      </w:tr>
      <w:tr w:rsidR="00127754" w:rsidRPr="005D5B0A" w14:paraId="535B8186" w14:textId="77777777" w:rsidTr="0048586B">
        <w:trPr>
          <w:hidden/>
        </w:trPr>
        <w:tc>
          <w:tcPr>
            <w:tcW w:w="993" w:type="dxa"/>
          </w:tcPr>
          <w:p w14:paraId="632DBB58" w14:textId="77777777" w:rsidR="00127754" w:rsidRPr="005D5B0A" w:rsidRDefault="00127754" w:rsidP="00DB4EEF">
            <w:pPr>
              <w:spacing w:line="240" w:lineRule="atLeast"/>
              <w:jc w:val="center"/>
              <w:rPr>
                <w:snapToGrid w:val="0"/>
                <w:vanish/>
              </w:rPr>
            </w:pPr>
            <w:r w:rsidRPr="005D5B0A">
              <w:rPr>
                <w:snapToGrid w:val="0"/>
                <w:vanish/>
              </w:rPr>
              <w:t>5</w:t>
            </w:r>
          </w:p>
        </w:tc>
        <w:tc>
          <w:tcPr>
            <w:tcW w:w="850" w:type="dxa"/>
          </w:tcPr>
          <w:p w14:paraId="6C79094A" w14:textId="77777777" w:rsidR="00127754" w:rsidRPr="005D5B0A" w:rsidRDefault="00127754" w:rsidP="00DB4EEF">
            <w:pPr>
              <w:spacing w:line="240" w:lineRule="atLeast"/>
              <w:jc w:val="center"/>
              <w:rPr>
                <w:snapToGrid w:val="0"/>
                <w:vanish/>
              </w:rPr>
            </w:pPr>
            <w:r w:rsidRPr="005D5B0A">
              <w:rPr>
                <w:snapToGrid w:val="0"/>
                <w:vanish/>
              </w:rPr>
              <w:t>1</w:t>
            </w:r>
          </w:p>
        </w:tc>
        <w:tc>
          <w:tcPr>
            <w:tcW w:w="993" w:type="dxa"/>
          </w:tcPr>
          <w:p w14:paraId="7A66526B" w14:textId="77777777" w:rsidR="00127754" w:rsidRPr="005D5B0A" w:rsidRDefault="00127754" w:rsidP="00DB4EEF">
            <w:pPr>
              <w:spacing w:line="240" w:lineRule="atLeast"/>
              <w:jc w:val="center"/>
              <w:rPr>
                <w:snapToGrid w:val="0"/>
                <w:vanish/>
              </w:rPr>
            </w:pPr>
            <w:r w:rsidRPr="005D5B0A">
              <w:rPr>
                <w:snapToGrid w:val="0"/>
                <w:vanish/>
              </w:rPr>
              <w:t>2017-01-18</w:t>
            </w:r>
          </w:p>
        </w:tc>
        <w:tc>
          <w:tcPr>
            <w:tcW w:w="5669" w:type="dxa"/>
          </w:tcPr>
          <w:p w14:paraId="4274BA7F" w14:textId="77777777" w:rsidR="00127754" w:rsidRPr="005D5B0A" w:rsidRDefault="00127754" w:rsidP="00DB4EEF">
            <w:pPr>
              <w:pStyle w:val="Header"/>
              <w:numPr>
                <w:ilvl w:val="0"/>
                <w:numId w:val="8"/>
              </w:numPr>
              <w:spacing w:line="240" w:lineRule="atLeast"/>
              <w:ind w:left="458"/>
              <w:rPr>
                <w:rFonts w:cs="Arial"/>
                <w:snapToGrid w:val="0"/>
                <w:vanish/>
              </w:rPr>
            </w:pPr>
            <w:r w:rsidRPr="005D5B0A">
              <w:rPr>
                <w:rFonts w:cs="Arial"/>
                <w:snapToGrid w:val="0"/>
                <w:vanish/>
              </w:rPr>
              <w:t>Minor editorial changes (e.g. hyperlinks highlighted in comments)</w:t>
            </w:r>
          </w:p>
        </w:tc>
        <w:tc>
          <w:tcPr>
            <w:tcW w:w="1696" w:type="dxa"/>
          </w:tcPr>
          <w:p w14:paraId="13237C12" w14:textId="77777777" w:rsidR="00127754" w:rsidRPr="005D5B0A" w:rsidRDefault="00127754" w:rsidP="00DB4EEF">
            <w:pPr>
              <w:spacing w:line="240" w:lineRule="atLeast"/>
              <w:rPr>
                <w:snapToGrid w:val="0"/>
                <w:vanish/>
              </w:rPr>
            </w:pPr>
            <w:r w:rsidRPr="005D5B0A">
              <w:rPr>
                <w:snapToGrid w:val="0"/>
                <w:vanish/>
              </w:rPr>
              <w:t>Jbaden1</w:t>
            </w:r>
          </w:p>
        </w:tc>
      </w:tr>
      <w:tr w:rsidR="009707D4" w:rsidRPr="005D5B0A" w14:paraId="404F76B0" w14:textId="77777777" w:rsidTr="0048586B">
        <w:trPr>
          <w:hidden/>
        </w:trPr>
        <w:tc>
          <w:tcPr>
            <w:tcW w:w="993" w:type="dxa"/>
          </w:tcPr>
          <w:p w14:paraId="7884DA5A" w14:textId="77777777" w:rsidR="009707D4" w:rsidRPr="005D5B0A" w:rsidRDefault="009707D4" w:rsidP="00DB4EEF">
            <w:pPr>
              <w:spacing w:line="240" w:lineRule="atLeast"/>
              <w:jc w:val="center"/>
              <w:rPr>
                <w:snapToGrid w:val="0"/>
                <w:vanish/>
              </w:rPr>
            </w:pPr>
            <w:r w:rsidRPr="005D5B0A">
              <w:rPr>
                <w:snapToGrid w:val="0"/>
                <w:vanish/>
              </w:rPr>
              <w:t>5</w:t>
            </w:r>
          </w:p>
        </w:tc>
        <w:tc>
          <w:tcPr>
            <w:tcW w:w="850" w:type="dxa"/>
          </w:tcPr>
          <w:p w14:paraId="1BB9A562" w14:textId="77777777" w:rsidR="009707D4" w:rsidRPr="005D5B0A" w:rsidRDefault="009707D4" w:rsidP="00DB4EEF">
            <w:pPr>
              <w:spacing w:line="240" w:lineRule="atLeast"/>
              <w:jc w:val="center"/>
              <w:rPr>
                <w:snapToGrid w:val="0"/>
                <w:vanish/>
              </w:rPr>
            </w:pPr>
            <w:r w:rsidRPr="005D5B0A">
              <w:rPr>
                <w:snapToGrid w:val="0"/>
                <w:vanish/>
              </w:rPr>
              <w:t>1</w:t>
            </w:r>
            <w:r w:rsidR="00350417" w:rsidRPr="005D5B0A">
              <w:rPr>
                <w:snapToGrid w:val="0"/>
                <w:vanish/>
              </w:rPr>
              <w:t>b</w:t>
            </w:r>
          </w:p>
        </w:tc>
        <w:tc>
          <w:tcPr>
            <w:tcW w:w="993" w:type="dxa"/>
          </w:tcPr>
          <w:p w14:paraId="3C0A6FA7" w14:textId="77777777" w:rsidR="009707D4" w:rsidRPr="005D5B0A" w:rsidRDefault="009707D4" w:rsidP="00DB4EEF">
            <w:pPr>
              <w:spacing w:line="240" w:lineRule="atLeast"/>
              <w:jc w:val="center"/>
              <w:rPr>
                <w:snapToGrid w:val="0"/>
                <w:vanish/>
              </w:rPr>
            </w:pPr>
            <w:r w:rsidRPr="005D5B0A">
              <w:rPr>
                <w:snapToGrid w:val="0"/>
                <w:vanish/>
              </w:rPr>
              <w:t>2017-01-20</w:t>
            </w:r>
          </w:p>
        </w:tc>
        <w:tc>
          <w:tcPr>
            <w:tcW w:w="5669" w:type="dxa"/>
          </w:tcPr>
          <w:p w14:paraId="776A2558" w14:textId="77777777" w:rsidR="009707D4" w:rsidRPr="005D5B0A" w:rsidRDefault="009707D4" w:rsidP="00DB4EEF">
            <w:pPr>
              <w:pStyle w:val="Header"/>
              <w:numPr>
                <w:ilvl w:val="0"/>
                <w:numId w:val="8"/>
              </w:numPr>
              <w:spacing w:line="240" w:lineRule="atLeast"/>
              <w:ind w:left="458"/>
              <w:rPr>
                <w:rFonts w:cs="Arial"/>
                <w:snapToGrid w:val="0"/>
                <w:vanish/>
              </w:rPr>
            </w:pPr>
            <w:r w:rsidRPr="005D5B0A">
              <w:rPr>
                <w:rFonts w:cs="Arial"/>
                <w:snapToGrid w:val="0"/>
                <w:vanish/>
              </w:rPr>
              <w:t>Some editorial corrections</w:t>
            </w:r>
          </w:p>
          <w:p w14:paraId="3E278C57" w14:textId="77777777" w:rsidR="009707D4" w:rsidRPr="005D5B0A" w:rsidRDefault="009707D4" w:rsidP="00DB4EEF">
            <w:pPr>
              <w:pStyle w:val="Header"/>
              <w:numPr>
                <w:ilvl w:val="0"/>
                <w:numId w:val="8"/>
              </w:numPr>
              <w:spacing w:line="240" w:lineRule="atLeast"/>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0E3FCAB0" w14:textId="77777777" w:rsidR="009707D4" w:rsidRPr="005D5B0A" w:rsidRDefault="009707D4" w:rsidP="00DB4EEF">
            <w:pPr>
              <w:spacing w:line="240" w:lineRule="atLeast"/>
              <w:rPr>
                <w:snapToGrid w:val="0"/>
                <w:vanish/>
              </w:rPr>
            </w:pPr>
            <w:r w:rsidRPr="005D5B0A">
              <w:rPr>
                <w:snapToGrid w:val="0"/>
                <w:vanish/>
              </w:rPr>
              <w:t>Jbaden1</w:t>
            </w:r>
          </w:p>
        </w:tc>
      </w:tr>
      <w:tr w:rsidR="00AB33D8" w:rsidRPr="005D5B0A" w14:paraId="79658E30" w14:textId="77777777" w:rsidTr="0048586B">
        <w:trPr>
          <w:hidden/>
        </w:trPr>
        <w:tc>
          <w:tcPr>
            <w:tcW w:w="993" w:type="dxa"/>
          </w:tcPr>
          <w:p w14:paraId="438912FB" w14:textId="77777777" w:rsidR="00AB33D8" w:rsidRPr="005D5B0A" w:rsidRDefault="00AB33D8" w:rsidP="00DB4EEF">
            <w:pPr>
              <w:spacing w:line="240" w:lineRule="atLeast"/>
              <w:jc w:val="center"/>
              <w:rPr>
                <w:snapToGrid w:val="0"/>
                <w:vanish/>
              </w:rPr>
            </w:pPr>
            <w:r w:rsidRPr="005D5B0A">
              <w:rPr>
                <w:snapToGrid w:val="0"/>
                <w:vanish/>
              </w:rPr>
              <w:t>6</w:t>
            </w:r>
          </w:p>
        </w:tc>
        <w:tc>
          <w:tcPr>
            <w:tcW w:w="850" w:type="dxa"/>
          </w:tcPr>
          <w:p w14:paraId="7CAA073D" w14:textId="77777777" w:rsidR="00AB33D8" w:rsidRPr="005D5B0A" w:rsidRDefault="00AB33D8" w:rsidP="00DB4EEF">
            <w:pPr>
              <w:spacing w:line="240" w:lineRule="atLeast"/>
              <w:jc w:val="center"/>
              <w:rPr>
                <w:snapToGrid w:val="0"/>
                <w:vanish/>
              </w:rPr>
            </w:pPr>
            <w:r w:rsidRPr="005D5B0A">
              <w:rPr>
                <w:snapToGrid w:val="0"/>
                <w:vanish/>
              </w:rPr>
              <w:t>0</w:t>
            </w:r>
          </w:p>
        </w:tc>
        <w:tc>
          <w:tcPr>
            <w:tcW w:w="993" w:type="dxa"/>
          </w:tcPr>
          <w:p w14:paraId="21E4AA1F" w14:textId="77777777" w:rsidR="00AB33D8" w:rsidRPr="005D5B0A" w:rsidRDefault="00DC2810" w:rsidP="00DB4EEF">
            <w:pPr>
              <w:spacing w:line="240" w:lineRule="atLeast"/>
              <w:jc w:val="center"/>
              <w:rPr>
                <w:snapToGrid w:val="0"/>
                <w:vanish/>
              </w:rPr>
            </w:pPr>
            <w:r w:rsidRPr="005D5B0A">
              <w:rPr>
                <w:rFonts w:cs="Arial"/>
                <w:snapToGrid w:val="0"/>
                <w:vanish/>
              </w:rPr>
              <w:t>2018-07-24</w:t>
            </w:r>
          </w:p>
        </w:tc>
        <w:tc>
          <w:tcPr>
            <w:tcW w:w="5669" w:type="dxa"/>
          </w:tcPr>
          <w:p w14:paraId="5C5F1D95" w14:textId="77777777" w:rsidR="00DC2810" w:rsidRPr="005D5B0A" w:rsidRDefault="00DC2810" w:rsidP="00DB4EEF">
            <w:pPr>
              <w:pStyle w:val="Header"/>
              <w:numPr>
                <w:ilvl w:val="0"/>
                <w:numId w:val="8"/>
              </w:numPr>
              <w:spacing w:line="240" w:lineRule="atLeast"/>
              <w:ind w:left="345"/>
              <w:rPr>
                <w:rFonts w:cs="Arial"/>
                <w:snapToGrid w:val="0"/>
                <w:vanish/>
              </w:rPr>
            </w:pPr>
            <w:r w:rsidRPr="005D5B0A">
              <w:rPr>
                <w:rFonts w:cs="Arial"/>
                <w:snapToGrid w:val="0"/>
                <w:vanish/>
              </w:rPr>
              <w:t>CR53:</w:t>
            </w:r>
          </w:p>
          <w:p w14:paraId="47FED16B" w14:textId="77777777" w:rsidR="00DC2810" w:rsidRPr="005D5B0A" w:rsidRDefault="00DC2810" w:rsidP="00DB4EEF">
            <w:pPr>
              <w:pStyle w:val="Header"/>
              <w:numPr>
                <w:ilvl w:val="0"/>
                <w:numId w:val="8"/>
              </w:numPr>
              <w:spacing w:line="240" w:lineRule="atLeast"/>
              <w:rPr>
                <w:rFonts w:cs="Arial"/>
                <w:snapToGrid w:val="0"/>
                <w:vanish/>
              </w:rPr>
            </w:pPr>
            <w:r w:rsidRPr="005D5B0A">
              <w:rPr>
                <w:rFonts w:cs="Arial"/>
                <w:snapToGrid w:val="0"/>
                <w:vanish/>
              </w:rPr>
              <w:t>Add new cover sheet</w:t>
            </w:r>
          </w:p>
          <w:p w14:paraId="15B4CC1E" w14:textId="77777777" w:rsidR="00DC2810" w:rsidRPr="005D5B0A" w:rsidRDefault="00DC2810" w:rsidP="00DB4EEF">
            <w:pPr>
              <w:pStyle w:val="Header"/>
              <w:numPr>
                <w:ilvl w:val="0"/>
                <w:numId w:val="8"/>
              </w:numPr>
              <w:spacing w:line="240" w:lineRule="atLeast"/>
              <w:rPr>
                <w:rFonts w:cs="Arial"/>
                <w:snapToGrid w:val="0"/>
                <w:vanish/>
              </w:rPr>
            </w:pPr>
            <w:r w:rsidRPr="005D5B0A">
              <w:rPr>
                <w:rFonts w:cs="Arial"/>
                <w:snapToGrid w:val="0"/>
                <w:vanish/>
              </w:rPr>
              <w:t>Add disclaimer section</w:t>
            </w:r>
          </w:p>
          <w:p w14:paraId="540750FF" w14:textId="77777777" w:rsidR="00DC2810" w:rsidRPr="005D5B0A" w:rsidRDefault="00DC2810" w:rsidP="00DB4EEF">
            <w:pPr>
              <w:pStyle w:val="Header"/>
              <w:numPr>
                <w:ilvl w:val="0"/>
                <w:numId w:val="8"/>
              </w:numPr>
              <w:spacing w:line="240" w:lineRule="atLeast"/>
              <w:rPr>
                <w:rFonts w:cs="Arial"/>
                <w:snapToGrid w:val="0"/>
                <w:vanish/>
              </w:rPr>
            </w:pPr>
            <w:r w:rsidRPr="005D5B0A">
              <w:rPr>
                <w:rFonts w:cs="Arial"/>
                <w:snapToGrid w:val="0"/>
                <w:vanish/>
              </w:rPr>
              <w:t>Add the following meta-data to the doc properties for the the new cover sheet</w:t>
            </w:r>
          </w:p>
          <w:p w14:paraId="37BB2605" w14:textId="77777777" w:rsidR="00DC2810" w:rsidRPr="005D5B0A" w:rsidRDefault="00DC2810" w:rsidP="00DB4EEF">
            <w:pPr>
              <w:pStyle w:val="Header"/>
              <w:numPr>
                <w:ilvl w:val="1"/>
                <w:numId w:val="8"/>
              </w:numPr>
              <w:spacing w:line="240" w:lineRule="atLeast"/>
              <w:rPr>
                <w:rFonts w:cs="Arial"/>
                <w:snapToGrid w:val="0"/>
                <w:vanish/>
              </w:rPr>
            </w:pPr>
            <w:r w:rsidRPr="005D5B0A">
              <w:rPr>
                <w:rFonts w:cs="Arial"/>
                <w:snapToGrid w:val="0"/>
                <w:vanish/>
              </w:rPr>
              <w:t>DocGis1ItemNumber</w:t>
            </w:r>
          </w:p>
          <w:p w14:paraId="21AE706D" w14:textId="77777777" w:rsidR="00DC2810" w:rsidRPr="005D5B0A" w:rsidRDefault="00DC2810" w:rsidP="00DB4EEF">
            <w:pPr>
              <w:pStyle w:val="Header"/>
              <w:numPr>
                <w:ilvl w:val="1"/>
                <w:numId w:val="8"/>
              </w:numPr>
              <w:spacing w:line="240" w:lineRule="atLeast"/>
              <w:rPr>
                <w:rFonts w:cs="Arial"/>
                <w:snapToGrid w:val="0"/>
                <w:vanish/>
              </w:rPr>
            </w:pPr>
            <w:r w:rsidRPr="005D5B0A">
              <w:rPr>
                <w:rFonts w:cs="Arial"/>
                <w:snapToGrid w:val="0"/>
                <w:vanish/>
              </w:rPr>
              <w:t>DocGis2Classification</w:t>
            </w:r>
          </w:p>
          <w:p w14:paraId="3C1BBA93" w14:textId="77777777" w:rsidR="00DC2810" w:rsidRPr="005D5B0A" w:rsidRDefault="00DC2810" w:rsidP="00DB4EEF">
            <w:pPr>
              <w:pStyle w:val="Header"/>
              <w:numPr>
                <w:ilvl w:val="1"/>
                <w:numId w:val="8"/>
              </w:numPr>
              <w:spacing w:line="240" w:lineRule="atLeast"/>
              <w:rPr>
                <w:rFonts w:cs="Arial"/>
                <w:snapToGrid w:val="0"/>
                <w:vanish/>
              </w:rPr>
            </w:pPr>
            <w:r w:rsidRPr="005D5B0A">
              <w:rPr>
                <w:rFonts w:cs="Arial"/>
                <w:snapToGrid w:val="0"/>
                <w:vanish/>
              </w:rPr>
              <w:t>DocType</w:t>
            </w:r>
          </w:p>
          <w:p w14:paraId="0ED15CFE" w14:textId="77777777" w:rsidR="00DC2810" w:rsidRPr="005D5B0A" w:rsidRDefault="00DC2810" w:rsidP="00DB4EEF">
            <w:pPr>
              <w:pStyle w:val="Header"/>
              <w:numPr>
                <w:ilvl w:val="1"/>
                <w:numId w:val="8"/>
              </w:numPr>
              <w:spacing w:line="240" w:lineRule="atLeast"/>
              <w:rPr>
                <w:rFonts w:cs="Arial"/>
                <w:snapToGrid w:val="0"/>
                <w:vanish/>
              </w:rPr>
            </w:pPr>
            <w:r w:rsidRPr="005D5B0A">
              <w:rPr>
                <w:rFonts w:cs="Arial"/>
                <w:snapToGrid w:val="0"/>
                <w:vanish/>
              </w:rPr>
              <w:t>DocStatus</w:t>
            </w:r>
          </w:p>
          <w:p w14:paraId="10E9299C" w14:textId="77777777" w:rsidR="00DC2810" w:rsidRPr="005D5B0A" w:rsidRDefault="00DC2810" w:rsidP="00DB4EEF">
            <w:pPr>
              <w:pStyle w:val="Header"/>
              <w:numPr>
                <w:ilvl w:val="1"/>
                <w:numId w:val="8"/>
              </w:numPr>
              <w:spacing w:line="240" w:lineRule="atLeast"/>
              <w:rPr>
                <w:rFonts w:cs="Arial"/>
                <w:snapToGrid w:val="0"/>
                <w:vanish/>
              </w:rPr>
            </w:pPr>
            <w:r w:rsidRPr="005D5B0A">
              <w:rPr>
                <w:rFonts w:cs="Arial"/>
                <w:snapToGrid w:val="0"/>
                <w:vanish/>
              </w:rPr>
              <w:t>DocIssueDate</w:t>
            </w:r>
          </w:p>
          <w:p w14:paraId="5BEDF506" w14:textId="77777777" w:rsidR="00DC2810" w:rsidRPr="005D5B0A" w:rsidRDefault="00DC2810" w:rsidP="00DB4EEF">
            <w:pPr>
              <w:pStyle w:val="Header"/>
              <w:numPr>
                <w:ilvl w:val="1"/>
                <w:numId w:val="8"/>
              </w:numPr>
              <w:spacing w:line="240" w:lineRule="atLeast"/>
              <w:rPr>
                <w:rFonts w:cs="Arial"/>
                <w:snapToGrid w:val="0"/>
                <w:vanish/>
              </w:rPr>
            </w:pPr>
            <w:r w:rsidRPr="005D5B0A">
              <w:rPr>
                <w:rFonts w:cs="Arial"/>
                <w:snapToGrid w:val="0"/>
                <w:vanish/>
              </w:rPr>
              <w:lastRenderedPageBreak/>
              <w:t>DocReleaseDate</w:t>
            </w:r>
          </w:p>
          <w:p w14:paraId="52DDDF97" w14:textId="77777777" w:rsidR="00AB33D8" w:rsidRPr="005D5B0A" w:rsidRDefault="00DC2810" w:rsidP="00DB4EEF">
            <w:pPr>
              <w:pStyle w:val="Header"/>
              <w:numPr>
                <w:ilvl w:val="0"/>
                <w:numId w:val="8"/>
              </w:numPr>
              <w:spacing w:line="240" w:lineRule="atLeast"/>
              <w:ind w:left="345"/>
              <w:rPr>
                <w:rFonts w:cs="Arial"/>
                <w:snapToGrid w:val="0"/>
                <w:vanish/>
              </w:rPr>
            </w:pPr>
            <w:r w:rsidRPr="005D5B0A">
              <w:rPr>
                <w:rFonts w:cs="Arial"/>
                <w:snapToGrid w:val="0"/>
                <w:vanish/>
              </w:rPr>
              <w:t>CR63: Update FuSa sharepoint references in templates</w:t>
            </w:r>
          </w:p>
        </w:tc>
        <w:tc>
          <w:tcPr>
            <w:tcW w:w="1696" w:type="dxa"/>
          </w:tcPr>
          <w:p w14:paraId="24D779BA" w14:textId="77777777" w:rsidR="00AB33D8" w:rsidRPr="005D5B0A" w:rsidRDefault="00AB33D8" w:rsidP="00DB4EEF">
            <w:pPr>
              <w:spacing w:line="240" w:lineRule="atLeast"/>
              <w:rPr>
                <w:snapToGrid w:val="0"/>
                <w:vanish/>
              </w:rPr>
            </w:pPr>
            <w:r w:rsidRPr="005D5B0A">
              <w:rPr>
                <w:snapToGrid w:val="0"/>
                <w:vanish/>
              </w:rPr>
              <w:lastRenderedPageBreak/>
              <w:t>Jbaden1</w:t>
            </w:r>
          </w:p>
        </w:tc>
      </w:tr>
      <w:tr w:rsidR="00F309BE" w:rsidRPr="005D5B0A" w14:paraId="30289E16" w14:textId="77777777" w:rsidTr="0048586B">
        <w:trPr>
          <w:hidden/>
        </w:trPr>
        <w:tc>
          <w:tcPr>
            <w:tcW w:w="993" w:type="dxa"/>
          </w:tcPr>
          <w:p w14:paraId="480CBB6D" w14:textId="77777777" w:rsidR="00F309BE" w:rsidRPr="005D5B0A" w:rsidRDefault="00F309BE" w:rsidP="00DB4EEF">
            <w:pPr>
              <w:spacing w:line="240" w:lineRule="atLeast"/>
              <w:jc w:val="center"/>
              <w:rPr>
                <w:snapToGrid w:val="0"/>
                <w:vanish/>
              </w:rPr>
            </w:pPr>
            <w:r w:rsidRPr="005D5B0A">
              <w:rPr>
                <w:snapToGrid w:val="0"/>
                <w:vanish/>
              </w:rPr>
              <w:t>6</w:t>
            </w:r>
          </w:p>
        </w:tc>
        <w:tc>
          <w:tcPr>
            <w:tcW w:w="850" w:type="dxa"/>
          </w:tcPr>
          <w:p w14:paraId="2B7F2555" w14:textId="77777777" w:rsidR="00F309BE" w:rsidRPr="005D5B0A" w:rsidRDefault="00F309BE" w:rsidP="00DB4EEF">
            <w:pPr>
              <w:spacing w:line="240" w:lineRule="atLeast"/>
              <w:jc w:val="center"/>
              <w:rPr>
                <w:snapToGrid w:val="0"/>
                <w:vanish/>
              </w:rPr>
            </w:pPr>
            <w:r w:rsidRPr="005D5B0A">
              <w:rPr>
                <w:snapToGrid w:val="0"/>
                <w:vanish/>
              </w:rPr>
              <w:t>0</w:t>
            </w:r>
          </w:p>
        </w:tc>
        <w:tc>
          <w:tcPr>
            <w:tcW w:w="993" w:type="dxa"/>
          </w:tcPr>
          <w:p w14:paraId="47C7F476" w14:textId="77777777" w:rsidR="00F309BE" w:rsidRPr="005D5B0A" w:rsidRDefault="00F309BE" w:rsidP="00DB4EEF">
            <w:pPr>
              <w:spacing w:line="240" w:lineRule="atLeast"/>
              <w:jc w:val="center"/>
              <w:rPr>
                <w:rFonts w:cs="Arial"/>
                <w:snapToGrid w:val="0"/>
                <w:vanish/>
              </w:rPr>
            </w:pPr>
            <w:r w:rsidRPr="005D5B0A">
              <w:rPr>
                <w:rFonts w:cs="Arial"/>
                <w:snapToGrid w:val="0"/>
                <w:vanish/>
              </w:rPr>
              <w:t>2018-08-06</w:t>
            </w:r>
          </w:p>
        </w:tc>
        <w:tc>
          <w:tcPr>
            <w:tcW w:w="5669" w:type="dxa"/>
          </w:tcPr>
          <w:p w14:paraId="5CFA30C0" w14:textId="77777777" w:rsidR="00F309BE" w:rsidRPr="005D5B0A" w:rsidRDefault="00F309BE" w:rsidP="00DB4EEF">
            <w:pPr>
              <w:pStyle w:val="Header"/>
              <w:numPr>
                <w:ilvl w:val="0"/>
                <w:numId w:val="8"/>
              </w:numPr>
              <w:spacing w:line="240" w:lineRule="atLeast"/>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052D2672" w14:textId="77777777" w:rsidR="00F309BE" w:rsidRPr="005D5B0A" w:rsidRDefault="00F309BE" w:rsidP="00DB4EEF">
            <w:pPr>
              <w:spacing w:line="240" w:lineRule="atLeast"/>
              <w:rPr>
                <w:snapToGrid w:val="0"/>
                <w:vanish/>
              </w:rPr>
            </w:pPr>
            <w:r w:rsidRPr="005D5B0A">
              <w:rPr>
                <w:snapToGrid w:val="0"/>
                <w:vanish/>
              </w:rPr>
              <w:t>Jbaden1</w:t>
            </w:r>
          </w:p>
        </w:tc>
      </w:tr>
      <w:tr w:rsidR="002A2011" w:rsidRPr="005D5B0A" w14:paraId="169F137E" w14:textId="77777777" w:rsidTr="0048586B">
        <w:trPr>
          <w:hidden/>
        </w:trPr>
        <w:tc>
          <w:tcPr>
            <w:tcW w:w="993" w:type="dxa"/>
          </w:tcPr>
          <w:p w14:paraId="21456E16" w14:textId="77777777" w:rsidR="002A2011" w:rsidRPr="005D5B0A" w:rsidRDefault="002A2011" w:rsidP="00DB4EEF">
            <w:pPr>
              <w:spacing w:line="240" w:lineRule="atLeast"/>
              <w:jc w:val="center"/>
              <w:rPr>
                <w:snapToGrid w:val="0"/>
                <w:vanish/>
              </w:rPr>
            </w:pPr>
            <w:r w:rsidRPr="005D5B0A">
              <w:rPr>
                <w:snapToGrid w:val="0"/>
                <w:vanish/>
              </w:rPr>
              <w:t>6</w:t>
            </w:r>
          </w:p>
        </w:tc>
        <w:tc>
          <w:tcPr>
            <w:tcW w:w="850" w:type="dxa"/>
          </w:tcPr>
          <w:p w14:paraId="7F9D0F64" w14:textId="77777777" w:rsidR="002A2011" w:rsidRPr="005D5B0A" w:rsidRDefault="002A2011" w:rsidP="00DB4EEF">
            <w:pPr>
              <w:spacing w:line="240" w:lineRule="atLeast"/>
              <w:jc w:val="center"/>
              <w:rPr>
                <w:snapToGrid w:val="0"/>
                <w:vanish/>
              </w:rPr>
            </w:pPr>
            <w:r w:rsidRPr="005D5B0A">
              <w:rPr>
                <w:snapToGrid w:val="0"/>
                <w:vanish/>
              </w:rPr>
              <w:t>0</w:t>
            </w:r>
          </w:p>
        </w:tc>
        <w:tc>
          <w:tcPr>
            <w:tcW w:w="993" w:type="dxa"/>
          </w:tcPr>
          <w:p w14:paraId="47646185" w14:textId="77777777" w:rsidR="002A2011" w:rsidRPr="005D5B0A" w:rsidRDefault="002A2011" w:rsidP="00DB4EEF">
            <w:pPr>
              <w:spacing w:line="240" w:lineRule="atLeast"/>
              <w:jc w:val="center"/>
              <w:rPr>
                <w:rFonts w:cs="Arial"/>
                <w:snapToGrid w:val="0"/>
                <w:vanish/>
              </w:rPr>
            </w:pPr>
            <w:r w:rsidRPr="005D5B0A">
              <w:rPr>
                <w:rFonts w:cs="Arial"/>
                <w:snapToGrid w:val="0"/>
                <w:vanish/>
              </w:rPr>
              <w:t>2018-09-28</w:t>
            </w:r>
          </w:p>
        </w:tc>
        <w:tc>
          <w:tcPr>
            <w:tcW w:w="5669" w:type="dxa"/>
          </w:tcPr>
          <w:p w14:paraId="70FDFE42" w14:textId="77777777" w:rsidR="002A2011" w:rsidRPr="005D5B0A" w:rsidRDefault="002A2011" w:rsidP="00DB4EEF">
            <w:pPr>
              <w:pStyle w:val="Header"/>
              <w:numPr>
                <w:ilvl w:val="0"/>
                <w:numId w:val="8"/>
              </w:numPr>
              <w:spacing w:line="240" w:lineRule="atLeast"/>
              <w:ind w:left="453"/>
              <w:rPr>
                <w:rFonts w:cs="Arial"/>
                <w:snapToGrid w:val="0"/>
                <w:vanish/>
              </w:rPr>
            </w:pPr>
            <w:r w:rsidRPr="005D5B0A">
              <w:rPr>
                <w:rFonts w:cs="Arial"/>
                <w:snapToGrid w:val="0"/>
                <w:vanish/>
              </w:rPr>
              <w:t>Broken links to RE Wiki repaired</w:t>
            </w:r>
          </w:p>
        </w:tc>
        <w:tc>
          <w:tcPr>
            <w:tcW w:w="1696" w:type="dxa"/>
          </w:tcPr>
          <w:p w14:paraId="5B102D1A" w14:textId="77777777" w:rsidR="002A2011" w:rsidRPr="005D5B0A" w:rsidRDefault="002A2011" w:rsidP="00DB4EEF">
            <w:pPr>
              <w:spacing w:line="240" w:lineRule="atLeast"/>
              <w:rPr>
                <w:snapToGrid w:val="0"/>
                <w:vanish/>
              </w:rPr>
            </w:pPr>
            <w:r w:rsidRPr="005D5B0A">
              <w:rPr>
                <w:snapToGrid w:val="0"/>
                <w:vanish/>
              </w:rPr>
              <w:t>Jbaden1</w:t>
            </w:r>
          </w:p>
        </w:tc>
      </w:tr>
      <w:tr w:rsidR="00D723E8" w:rsidRPr="005D5B0A" w14:paraId="65B42E8E" w14:textId="77777777" w:rsidTr="0048586B">
        <w:trPr>
          <w:hidden/>
        </w:trPr>
        <w:tc>
          <w:tcPr>
            <w:tcW w:w="993" w:type="dxa"/>
          </w:tcPr>
          <w:p w14:paraId="6FBB8277" w14:textId="77777777" w:rsidR="00D723E8" w:rsidRPr="005D5B0A" w:rsidRDefault="00D723E8" w:rsidP="00DB4EEF">
            <w:pPr>
              <w:spacing w:line="240" w:lineRule="atLeast"/>
              <w:jc w:val="center"/>
              <w:rPr>
                <w:snapToGrid w:val="0"/>
                <w:vanish/>
              </w:rPr>
            </w:pPr>
            <w:r w:rsidRPr="005D5B0A">
              <w:rPr>
                <w:snapToGrid w:val="0"/>
                <w:vanish/>
              </w:rPr>
              <w:t>6</w:t>
            </w:r>
          </w:p>
        </w:tc>
        <w:tc>
          <w:tcPr>
            <w:tcW w:w="850" w:type="dxa"/>
          </w:tcPr>
          <w:p w14:paraId="07890A31" w14:textId="77777777" w:rsidR="00D723E8" w:rsidRPr="005D5B0A" w:rsidRDefault="00D723E8" w:rsidP="00DB4EEF">
            <w:pPr>
              <w:spacing w:line="240" w:lineRule="atLeast"/>
              <w:jc w:val="center"/>
              <w:rPr>
                <w:snapToGrid w:val="0"/>
                <w:vanish/>
              </w:rPr>
            </w:pPr>
            <w:r w:rsidRPr="005D5B0A">
              <w:rPr>
                <w:snapToGrid w:val="0"/>
                <w:vanish/>
              </w:rPr>
              <w:t>0</w:t>
            </w:r>
          </w:p>
        </w:tc>
        <w:tc>
          <w:tcPr>
            <w:tcW w:w="993" w:type="dxa"/>
          </w:tcPr>
          <w:p w14:paraId="2F58B020" w14:textId="77777777" w:rsidR="00D723E8" w:rsidRPr="005D5B0A" w:rsidRDefault="00D723E8" w:rsidP="00DB4EEF">
            <w:pPr>
              <w:spacing w:line="240" w:lineRule="atLeast"/>
              <w:jc w:val="center"/>
              <w:rPr>
                <w:rFonts w:cs="Arial"/>
                <w:snapToGrid w:val="0"/>
                <w:vanish/>
              </w:rPr>
            </w:pPr>
            <w:r w:rsidRPr="005D5B0A">
              <w:rPr>
                <w:rFonts w:cs="Arial"/>
                <w:snapToGrid w:val="0"/>
                <w:vanish/>
              </w:rPr>
              <w:t>2018-10-31</w:t>
            </w:r>
          </w:p>
        </w:tc>
        <w:tc>
          <w:tcPr>
            <w:tcW w:w="5669" w:type="dxa"/>
          </w:tcPr>
          <w:p w14:paraId="7869898C" w14:textId="77777777" w:rsidR="00D723E8" w:rsidRPr="005D5B0A" w:rsidRDefault="00D723E8" w:rsidP="00DB4EEF">
            <w:pPr>
              <w:pStyle w:val="Header"/>
              <w:numPr>
                <w:ilvl w:val="0"/>
                <w:numId w:val="8"/>
              </w:numPr>
              <w:spacing w:line="240" w:lineRule="atLeast"/>
              <w:ind w:left="453"/>
              <w:rPr>
                <w:rFonts w:cs="Arial"/>
                <w:snapToGrid w:val="0"/>
                <w:vanish/>
              </w:rPr>
            </w:pPr>
            <w:r w:rsidRPr="005D5B0A">
              <w:rPr>
                <w:rFonts w:cs="Arial"/>
                <w:snapToGrid w:val="0"/>
                <w:vanish/>
              </w:rPr>
              <w:t>Minor corrections on cover sheet and in footer to be more GIS compliant and VSEM aligned</w:t>
            </w:r>
          </w:p>
          <w:p w14:paraId="03CEBC78" w14:textId="77777777" w:rsidR="00D723E8" w:rsidRPr="005D5B0A" w:rsidRDefault="00D723E8" w:rsidP="00DB4EEF">
            <w:pPr>
              <w:pStyle w:val="Header"/>
              <w:numPr>
                <w:ilvl w:val="0"/>
                <w:numId w:val="8"/>
              </w:numPr>
              <w:spacing w:line="240" w:lineRule="atLeast"/>
              <w:ind w:left="453"/>
              <w:rPr>
                <w:rFonts w:cs="Arial"/>
                <w:snapToGrid w:val="0"/>
                <w:vanish/>
              </w:rPr>
            </w:pPr>
            <w:r w:rsidRPr="005D5B0A">
              <w:rPr>
                <w:rFonts w:cs="Arial"/>
                <w:snapToGrid w:val="0"/>
                <w:vanish/>
              </w:rPr>
              <w:t>“Overview” and “Description” exchanged in headings (following common sense)</w:t>
            </w:r>
          </w:p>
        </w:tc>
        <w:tc>
          <w:tcPr>
            <w:tcW w:w="1696" w:type="dxa"/>
          </w:tcPr>
          <w:p w14:paraId="2D20FDC5" w14:textId="77777777" w:rsidR="00D723E8" w:rsidRPr="005D5B0A" w:rsidRDefault="00D723E8" w:rsidP="00DB4EEF">
            <w:pPr>
              <w:spacing w:line="240" w:lineRule="atLeast"/>
              <w:rPr>
                <w:snapToGrid w:val="0"/>
                <w:vanish/>
              </w:rPr>
            </w:pPr>
            <w:r w:rsidRPr="005D5B0A">
              <w:rPr>
                <w:snapToGrid w:val="0"/>
                <w:vanish/>
              </w:rPr>
              <w:t>Jbaden1</w:t>
            </w:r>
          </w:p>
        </w:tc>
      </w:tr>
      <w:tr w:rsidR="003B7ACC" w:rsidRPr="005D5B0A" w14:paraId="07F22B78" w14:textId="77777777" w:rsidTr="0048586B">
        <w:trPr>
          <w:hidden/>
        </w:trPr>
        <w:tc>
          <w:tcPr>
            <w:tcW w:w="993" w:type="dxa"/>
          </w:tcPr>
          <w:p w14:paraId="4C6ADC12" w14:textId="77777777" w:rsidR="003B7ACC" w:rsidRPr="005D5B0A" w:rsidRDefault="003B7ACC" w:rsidP="00DB4EEF">
            <w:pPr>
              <w:spacing w:line="240" w:lineRule="atLeast"/>
              <w:jc w:val="center"/>
              <w:rPr>
                <w:snapToGrid w:val="0"/>
                <w:vanish/>
              </w:rPr>
            </w:pPr>
            <w:r w:rsidRPr="005D5B0A">
              <w:rPr>
                <w:snapToGrid w:val="0"/>
                <w:vanish/>
              </w:rPr>
              <w:t>6</w:t>
            </w:r>
          </w:p>
        </w:tc>
        <w:tc>
          <w:tcPr>
            <w:tcW w:w="850" w:type="dxa"/>
          </w:tcPr>
          <w:p w14:paraId="3A897A40" w14:textId="77777777" w:rsidR="003B7ACC" w:rsidRPr="005D5B0A" w:rsidRDefault="003B7ACC" w:rsidP="00DB4EEF">
            <w:pPr>
              <w:spacing w:line="240" w:lineRule="atLeast"/>
              <w:jc w:val="center"/>
              <w:rPr>
                <w:snapToGrid w:val="0"/>
                <w:vanish/>
              </w:rPr>
            </w:pPr>
            <w:r w:rsidRPr="005D5B0A">
              <w:rPr>
                <w:snapToGrid w:val="0"/>
                <w:vanish/>
              </w:rPr>
              <w:t>0</w:t>
            </w:r>
          </w:p>
        </w:tc>
        <w:tc>
          <w:tcPr>
            <w:tcW w:w="993" w:type="dxa"/>
          </w:tcPr>
          <w:p w14:paraId="4723CFAD" w14:textId="77777777" w:rsidR="003B7ACC" w:rsidRPr="005D5B0A" w:rsidRDefault="003B7ACC" w:rsidP="00DB4EEF">
            <w:pPr>
              <w:spacing w:line="240" w:lineRule="atLeast"/>
              <w:jc w:val="center"/>
              <w:rPr>
                <w:rFonts w:cs="Arial"/>
                <w:snapToGrid w:val="0"/>
                <w:vanish/>
              </w:rPr>
            </w:pPr>
            <w:r w:rsidRPr="005D5B0A">
              <w:rPr>
                <w:rFonts w:cs="Arial"/>
                <w:snapToGrid w:val="0"/>
                <w:vanish/>
              </w:rPr>
              <w:t>2018-11-30</w:t>
            </w:r>
          </w:p>
        </w:tc>
        <w:tc>
          <w:tcPr>
            <w:tcW w:w="5669" w:type="dxa"/>
          </w:tcPr>
          <w:p w14:paraId="43E3054D" w14:textId="77777777" w:rsidR="003B7ACC" w:rsidRPr="005D5B0A" w:rsidRDefault="003B7ACC" w:rsidP="00DB4EEF">
            <w:pPr>
              <w:pStyle w:val="Header"/>
              <w:numPr>
                <w:ilvl w:val="0"/>
                <w:numId w:val="8"/>
              </w:numPr>
              <w:spacing w:line="240" w:lineRule="atLeast"/>
              <w:ind w:left="453"/>
              <w:rPr>
                <w:rFonts w:cs="Arial"/>
                <w:snapToGrid w:val="0"/>
                <w:vanish/>
              </w:rPr>
            </w:pPr>
            <w:r w:rsidRPr="005D5B0A">
              <w:rPr>
                <w:rFonts w:cs="Arial"/>
                <w:snapToGrid w:val="0"/>
                <w:vanish/>
              </w:rPr>
              <w:t>Update of Functional Safety sections after review by Functional Safety Team</w:t>
            </w:r>
          </w:p>
          <w:p w14:paraId="774F3290" w14:textId="77777777" w:rsidR="00BA5362" w:rsidRPr="005D5B0A" w:rsidRDefault="00BA5362" w:rsidP="00DB4EEF">
            <w:pPr>
              <w:pStyle w:val="Header"/>
              <w:numPr>
                <w:ilvl w:val="0"/>
                <w:numId w:val="8"/>
              </w:numPr>
              <w:spacing w:line="240" w:lineRule="atLeast"/>
              <w:ind w:left="453"/>
              <w:rPr>
                <w:rFonts w:cs="Arial"/>
                <w:snapToGrid w:val="0"/>
                <w:vanish/>
              </w:rPr>
            </w:pPr>
            <w:r w:rsidRPr="005D5B0A">
              <w:rPr>
                <w:rFonts w:cs="Arial"/>
                <w:snapToGrid w:val="0"/>
                <w:vanish/>
              </w:rPr>
              <w:t>Initial support for variant handling</w:t>
            </w:r>
          </w:p>
        </w:tc>
        <w:tc>
          <w:tcPr>
            <w:tcW w:w="1696" w:type="dxa"/>
          </w:tcPr>
          <w:p w14:paraId="3453A51D" w14:textId="77777777" w:rsidR="003B7ACC" w:rsidRPr="005D5B0A" w:rsidRDefault="003B7ACC" w:rsidP="00DB4EEF">
            <w:pPr>
              <w:spacing w:line="240" w:lineRule="atLeast"/>
              <w:rPr>
                <w:snapToGrid w:val="0"/>
                <w:vanish/>
              </w:rPr>
            </w:pPr>
            <w:r w:rsidRPr="005D5B0A">
              <w:rPr>
                <w:snapToGrid w:val="0"/>
                <w:vanish/>
              </w:rPr>
              <w:t>Jbaden1</w:t>
            </w:r>
          </w:p>
        </w:tc>
      </w:tr>
      <w:tr w:rsidR="00164612" w:rsidRPr="005D5B0A" w14:paraId="7AF85F4A" w14:textId="77777777" w:rsidTr="0048586B">
        <w:trPr>
          <w:hidden/>
        </w:trPr>
        <w:tc>
          <w:tcPr>
            <w:tcW w:w="993" w:type="dxa"/>
          </w:tcPr>
          <w:p w14:paraId="707A5D94" w14:textId="77777777" w:rsidR="00164612" w:rsidRPr="005D5B0A" w:rsidRDefault="00164612" w:rsidP="00DB4EEF">
            <w:pPr>
              <w:spacing w:line="240" w:lineRule="atLeast"/>
              <w:jc w:val="center"/>
              <w:rPr>
                <w:snapToGrid w:val="0"/>
                <w:vanish/>
              </w:rPr>
            </w:pPr>
            <w:r w:rsidRPr="005D5B0A">
              <w:rPr>
                <w:snapToGrid w:val="0"/>
                <w:vanish/>
              </w:rPr>
              <w:t>6</w:t>
            </w:r>
          </w:p>
        </w:tc>
        <w:tc>
          <w:tcPr>
            <w:tcW w:w="850" w:type="dxa"/>
          </w:tcPr>
          <w:p w14:paraId="2164DF71" w14:textId="77777777" w:rsidR="00164612" w:rsidRPr="005D5B0A" w:rsidRDefault="00164612" w:rsidP="00DB4EEF">
            <w:pPr>
              <w:spacing w:line="240" w:lineRule="atLeast"/>
              <w:jc w:val="center"/>
              <w:rPr>
                <w:snapToGrid w:val="0"/>
                <w:vanish/>
              </w:rPr>
            </w:pPr>
            <w:r w:rsidRPr="005D5B0A">
              <w:rPr>
                <w:snapToGrid w:val="0"/>
                <w:vanish/>
              </w:rPr>
              <w:t>0</w:t>
            </w:r>
          </w:p>
        </w:tc>
        <w:tc>
          <w:tcPr>
            <w:tcW w:w="993" w:type="dxa"/>
          </w:tcPr>
          <w:p w14:paraId="35DCC273" w14:textId="77777777" w:rsidR="00164612" w:rsidRPr="005D5B0A" w:rsidRDefault="00164612" w:rsidP="00DB4EEF">
            <w:pPr>
              <w:spacing w:line="240" w:lineRule="atLeast"/>
              <w:jc w:val="center"/>
              <w:rPr>
                <w:rFonts w:cs="Arial"/>
                <w:snapToGrid w:val="0"/>
                <w:vanish/>
              </w:rPr>
            </w:pPr>
            <w:r w:rsidRPr="005D5B0A">
              <w:rPr>
                <w:snapToGrid w:val="0"/>
                <w:vanish/>
              </w:rPr>
              <w:t>2018-12-01</w:t>
            </w:r>
          </w:p>
        </w:tc>
        <w:tc>
          <w:tcPr>
            <w:tcW w:w="5669" w:type="dxa"/>
          </w:tcPr>
          <w:p w14:paraId="711C8BCB" w14:textId="77777777" w:rsidR="00164612" w:rsidRPr="005D5B0A" w:rsidRDefault="00164612" w:rsidP="00DB4EEF">
            <w:pPr>
              <w:pStyle w:val="Header"/>
              <w:numPr>
                <w:ilvl w:val="0"/>
                <w:numId w:val="8"/>
              </w:numPr>
              <w:spacing w:line="240" w:lineRule="atLeast"/>
              <w:ind w:left="453"/>
              <w:rPr>
                <w:rFonts w:cs="Arial"/>
                <w:snapToGrid w:val="0"/>
                <w:vanish/>
              </w:rPr>
            </w:pPr>
            <w:r w:rsidRPr="005D5B0A">
              <w:rPr>
                <w:rFonts w:cs="Arial"/>
                <w:snapToGrid w:val="0"/>
                <w:vanish/>
              </w:rPr>
              <w:t>Variant condition fields added consistently</w:t>
            </w:r>
          </w:p>
          <w:p w14:paraId="6F2BD8AA" w14:textId="77777777" w:rsidR="00164612" w:rsidRPr="005D5B0A" w:rsidRDefault="00164612" w:rsidP="00DB4EEF">
            <w:pPr>
              <w:pStyle w:val="Header"/>
              <w:numPr>
                <w:ilvl w:val="0"/>
                <w:numId w:val="8"/>
              </w:numPr>
              <w:spacing w:line="240" w:lineRule="atLeast"/>
              <w:ind w:left="453"/>
              <w:rPr>
                <w:rFonts w:cs="Arial"/>
                <w:snapToGrid w:val="0"/>
                <w:vanish/>
              </w:rPr>
            </w:pPr>
            <w:r w:rsidRPr="005D5B0A">
              <w:rPr>
                <w:rFonts w:cs="Arial"/>
                <w:snapToGrid w:val="0"/>
                <w:vanish/>
              </w:rPr>
              <w:t>Links updated</w:t>
            </w:r>
          </w:p>
        </w:tc>
        <w:tc>
          <w:tcPr>
            <w:tcW w:w="1696" w:type="dxa"/>
          </w:tcPr>
          <w:p w14:paraId="0023DD95" w14:textId="77777777" w:rsidR="00164612" w:rsidRPr="005D5B0A" w:rsidRDefault="00164612" w:rsidP="00DB4EEF">
            <w:pPr>
              <w:spacing w:line="240" w:lineRule="atLeast"/>
              <w:rPr>
                <w:snapToGrid w:val="0"/>
                <w:vanish/>
              </w:rPr>
            </w:pPr>
            <w:r w:rsidRPr="005D5B0A">
              <w:rPr>
                <w:snapToGrid w:val="0"/>
                <w:vanish/>
              </w:rPr>
              <w:t>Jbaden1</w:t>
            </w:r>
          </w:p>
        </w:tc>
      </w:tr>
      <w:tr w:rsidR="008D115F" w:rsidRPr="005D5B0A" w14:paraId="0D179C24" w14:textId="77777777" w:rsidTr="0048586B">
        <w:trPr>
          <w:hidden/>
        </w:trPr>
        <w:tc>
          <w:tcPr>
            <w:tcW w:w="993" w:type="dxa"/>
          </w:tcPr>
          <w:p w14:paraId="256C82A3" w14:textId="77777777" w:rsidR="008D115F" w:rsidRPr="005D5B0A" w:rsidRDefault="008D115F" w:rsidP="00DB4EEF">
            <w:pPr>
              <w:spacing w:line="240" w:lineRule="atLeast"/>
              <w:jc w:val="center"/>
              <w:rPr>
                <w:snapToGrid w:val="0"/>
                <w:vanish/>
              </w:rPr>
            </w:pPr>
            <w:r w:rsidRPr="005D5B0A">
              <w:rPr>
                <w:snapToGrid w:val="0"/>
                <w:vanish/>
              </w:rPr>
              <w:t>6</w:t>
            </w:r>
          </w:p>
        </w:tc>
        <w:tc>
          <w:tcPr>
            <w:tcW w:w="850" w:type="dxa"/>
          </w:tcPr>
          <w:p w14:paraId="4EDC6687" w14:textId="77777777" w:rsidR="008D115F" w:rsidRPr="005D5B0A" w:rsidRDefault="008D115F" w:rsidP="00DB4EEF">
            <w:pPr>
              <w:spacing w:line="240" w:lineRule="atLeast"/>
              <w:jc w:val="center"/>
              <w:rPr>
                <w:snapToGrid w:val="0"/>
                <w:vanish/>
              </w:rPr>
            </w:pPr>
            <w:r w:rsidRPr="005D5B0A">
              <w:rPr>
                <w:snapToGrid w:val="0"/>
                <w:vanish/>
              </w:rPr>
              <w:t>0</w:t>
            </w:r>
          </w:p>
        </w:tc>
        <w:tc>
          <w:tcPr>
            <w:tcW w:w="993" w:type="dxa"/>
          </w:tcPr>
          <w:p w14:paraId="78563589" w14:textId="77777777" w:rsidR="008D115F" w:rsidRPr="005D5B0A" w:rsidRDefault="008D115F" w:rsidP="00DB4EEF">
            <w:pPr>
              <w:spacing w:line="240" w:lineRule="atLeast"/>
              <w:jc w:val="center"/>
              <w:rPr>
                <w:snapToGrid w:val="0"/>
                <w:vanish/>
              </w:rPr>
            </w:pPr>
            <w:r w:rsidRPr="005D5B0A">
              <w:rPr>
                <w:snapToGrid w:val="0"/>
                <w:vanish/>
              </w:rPr>
              <w:t>2018-12-11</w:t>
            </w:r>
          </w:p>
        </w:tc>
        <w:tc>
          <w:tcPr>
            <w:tcW w:w="5669" w:type="dxa"/>
          </w:tcPr>
          <w:p w14:paraId="1E50C993" w14:textId="77777777" w:rsidR="008D115F" w:rsidRPr="005D5B0A" w:rsidRDefault="008D115F" w:rsidP="00DB4EEF">
            <w:pPr>
              <w:pStyle w:val="Header"/>
              <w:numPr>
                <w:ilvl w:val="0"/>
                <w:numId w:val="8"/>
              </w:numPr>
              <w:spacing w:line="240" w:lineRule="atLeast"/>
              <w:ind w:left="453"/>
              <w:rPr>
                <w:rFonts w:cs="Arial"/>
                <w:snapToGrid w:val="0"/>
                <w:vanish/>
              </w:rPr>
            </w:pPr>
            <w:r w:rsidRPr="005D5B0A">
              <w:rPr>
                <w:rFonts w:cs="Arial"/>
                <w:snapToGrid w:val="0"/>
                <w:vanish/>
              </w:rPr>
              <w:t>Variant condition fields removed from mapping/allocation tables</w:t>
            </w:r>
          </w:p>
          <w:p w14:paraId="1C51C92C" w14:textId="77777777" w:rsidR="00925950" w:rsidRPr="005D5B0A" w:rsidRDefault="00925950" w:rsidP="00DB4EEF">
            <w:pPr>
              <w:pStyle w:val="Header"/>
              <w:numPr>
                <w:ilvl w:val="0"/>
                <w:numId w:val="8"/>
              </w:numPr>
              <w:spacing w:line="240" w:lineRule="atLeast"/>
              <w:ind w:left="453"/>
              <w:rPr>
                <w:rFonts w:cs="Arial"/>
                <w:snapToGrid w:val="0"/>
                <w:vanish/>
              </w:rPr>
            </w:pPr>
            <w:r w:rsidRPr="005D5B0A">
              <w:rPr>
                <w:rFonts w:cs="Arial"/>
                <w:snapToGrid w:val="0"/>
                <w:vanish/>
              </w:rPr>
              <w:t>Mapping tables simplified</w:t>
            </w:r>
          </w:p>
          <w:p w14:paraId="089F5C61" w14:textId="77777777" w:rsidR="00925950" w:rsidRPr="005D5B0A" w:rsidRDefault="00925950" w:rsidP="00DB4EEF">
            <w:pPr>
              <w:pStyle w:val="Header"/>
              <w:numPr>
                <w:ilvl w:val="0"/>
                <w:numId w:val="8"/>
              </w:numPr>
              <w:spacing w:line="240" w:lineRule="atLeast"/>
              <w:ind w:left="453"/>
              <w:rPr>
                <w:rFonts w:cs="Arial"/>
                <w:snapToGrid w:val="0"/>
                <w:vanish/>
              </w:rPr>
            </w:pPr>
            <w:r w:rsidRPr="005D5B0A">
              <w:rPr>
                <w:rFonts w:cs="Arial"/>
                <w:snapToGrid w:val="0"/>
                <w:vanish/>
              </w:rPr>
              <w:t>Explanatory text for “Variants” sections revised</w:t>
            </w:r>
          </w:p>
        </w:tc>
        <w:tc>
          <w:tcPr>
            <w:tcW w:w="1696" w:type="dxa"/>
          </w:tcPr>
          <w:p w14:paraId="64A79BF9" w14:textId="77777777" w:rsidR="008D115F" w:rsidRPr="005D5B0A" w:rsidRDefault="008D115F" w:rsidP="00DB4EEF">
            <w:pPr>
              <w:spacing w:line="240" w:lineRule="atLeast"/>
              <w:rPr>
                <w:snapToGrid w:val="0"/>
                <w:vanish/>
              </w:rPr>
            </w:pPr>
            <w:r w:rsidRPr="005D5B0A">
              <w:rPr>
                <w:snapToGrid w:val="0"/>
                <w:vanish/>
              </w:rPr>
              <w:t>Jbaden1</w:t>
            </w:r>
          </w:p>
        </w:tc>
      </w:tr>
      <w:tr w:rsidR="006356FB" w:rsidRPr="005D5B0A" w14:paraId="04D9E29B" w14:textId="77777777" w:rsidTr="0048586B">
        <w:trPr>
          <w:hidden/>
        </w:trPr>
        <w:tc>
          <w:tcPr>
            <w:tcW w:w="993" w:type="dxa"/>
          </w:tcPr>
          <w:p w14:paraId="5DCDCE25" w14:textId="77777777" w:rsidR="006356FB" w:rsidRPr="005D5B0A" w:rsidRDefault="006356FB" w:rsidP="00DB4EEF">
            <w:pPr>
              <w:spacing w:line="240" w:lineRule="atLeast"/>
              <w:jc w:val="center"/>
              <w:rPr>
                <w:snapToGrid w:val="0"/>
                <w:vanish/>
              </w:rPr>
            </w:pPr>
            <w:r w:rsidRPr="005D5B0A">
              <w:rPr>
                <w:snapToGrid w:val="0"/>
                <w:vanish/>
              </w:rPr>
              <w:t>6</w:t>
            </w:r>
          </w:p>
        </w:tc>
        <w:tc>
          <w:tcPr>
            <w:tcW w:w="850" w:type="dxa"/>
          </w:tcPr>
          <w:p w14:paraId="3B6A3CB4" w14:textId="77777777" w:rsidR="006356FB" w:rsidRPr="005D5B0A" w:rsidRDefault="00304A9D" w:rsidP="00DB4EEF">
            <w:pPr>
              <w:spacing w:line="240" w:lineRule="atLeast"/>
              <w:jc w:val="center"/>
              <w:rPr>
                <w:snapToGrid w:val="0"/>
                <w:vanish/>
              </w:rPr>
            </w:pPr>
            <w:r w:rsidRPr="005D5B0A">
              <w:rPr>
                <w:snapToGrid w:val="0"/>
                <w:vanish/>
              </w:rPr>
              <w:t>0a</w:t>
            </w:r>
          </w:p>
        </w:tc>
        <w:tc>
          <w:tcPr>
            <w:tcW w:w="993" w:type="dxa"/>
          </w:tcPr>
          <w:p w14:paraId="75A7A85E" w14:textId="77777777" w:rsidR="006356FB" w:rsidRPr="005D5B0A" w:rsidRDefault="005C3712" w:rsidP="00DB4EEF">
            <w:pPr>
              <w:spacing w:line="240" w:lineRule="atLeast"/>
              <w:jc w:val="center"/>
              <w:rPr>
                <w:snapToGrid w:val="0"/>
                <w:vanish/>
              </w:rPr>
            </w:pPr>
            <w:r w:rsidRPr="005D5B0A">
              <w:rPr>
                <w:snapToGrid w:val="0"/>
                <w:vanish/>
              </w:rPr>
              <w:t>2019</w:t>
            </w:r>
            <w:r w:rsidR="006356FB" w:rsidRPr="005D5B0A">
              <w:rPr>
                <w:snapToGrid w:val="0"/>
                <w:vanish/>
              </w:rPr>
              <w:t>-</w:t>
            </w:r>
            <w:r w:rsidRPr="005D5B0A">
              <w:rPr>
                <w:snapToGrid w:val="0"/>
                <w:vanish/>
              </w:rPr>
              <w:t>0</w:t>
            </w:r>
            <w:r w:rsidR="006356FB" w:rsidRPr="005D5B0A">
              <w:rPr>
                <w:snapToGrid w:val="0"/>
                <w:vanish/>
              </w:rPr>
              <w:t>1-</w:t>
            </w:r>
            <w:r w:rsidRPr="005D5B0A">
              <w:rPr>
                <w:snapToGrid w:val="0"/>
                <w:vanish/>
              </w:rPr>
              <w:t>0</w:t>
            </w:r>
            <w:r w:rsidR="00C128DD" w:rsidRPr="005D5B0A">
              <w:rPr>
                <w:snapToGrid w:val="0"/>
                <w:vanish/>
              </w:rPr>
              <w:t>4</w:t>
            </w:r>
          </w:p>
        </w:tc>
        <w:tc>
          <w:tcPr>
            <w:tcW w:w="5669" w:type="dxa"/>
          </w:tcPr>
          <w:p w14:paraId="3BF31C54" w14:textId="77777777" w:rsidR="006356FB" w:rsidRPr="005D5B0A" w:rsidRDefault="006356FB" w:rsidP="00DB4EEF">
            <w:pPr>
              <w:pStyle w:val="Header"/>
              <w:numPr>
                <w:ilvl w:val="0"/>
                <w:numId w:val="8"/>
              </w:numPr>
              <w:spacing w:line="240" w:lineRule="atLeast"/>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789297DB" w14:textId="77777777" w:rsidR="00304A9D" w:rsidRPr="005D5B0A" w:rsidRDefault="00304A9D" w:rsidP="00DB4EEF">
            <w:pPr>
              <w:pStyle w:val="Header"/>
              <w:numPr>
                <w:ilvl w:val="0"/>
                <w:numId w:val="8"/>
              </w:numPr>
              <w:spacing w:line="240" w:lineRule="atLeast"/>
              <w:ind w:left="453"/>
              <w:rPr>
                <w:rFonts w:cs="Arial"/>
                <w:snapToGrid w:val="0"/>
                <w:vanish/>
              </w:rPr>
            </w:pPr>
            <w:r w:rsidRPr="005D5B0A">
              <w:rPr>
                <w:rFonts w:cs="Arial"/>
                <w:snapToGrid w:val="0"/>
                <w:vanish/>
              </w:rPr>
              <w:t>E/E Connection table got another column for allocated messages</w:t>
            </w:r>
          </w:p>
          <w:p w14:paraId="2AD8A87E" w14:textId="77777777" w:rsidR="008D3BF9" w:rsidRPr="005D5B0A" w:rsidRDefault="008D3BF9" w:rsidP="00DB4EEF">
            <w:pPr>
              <w:pStyle w:val="Header"/>
              <w:numPr>
                <w:ilvl w:val="0"/>
                <w:numId w:val="8"/>
              </w:numPr>
              <w:spacing w:line="240" w:lineRule="atLeast"/>
              <w:ind w:left="453"/>
              <w:rPr>
                <w:rFonts w:cs="Arial"/>
                <w:snapToGrid w:val="0"/>
                <w:vanish/>
              </w:rPr>
            </w:pPr>
            <w:r w:rsidRPr="005D5B0A">
              <w:rPr>
                <w:rFonts w:cs="Arial"/>
                <w:snapToGrid w:val="0"/>
                <w:vanish/>
              </w:rPr>
              <w:t>Naming conventions for Implemented Functions corrected (FncName_CmpName instead of FncName_on_CmpName)</w:t>
            </w:r>
          </w:p>
          <w:p w14:paraId="54C4AE08" w14:textId="77777777" w:rsidR="00643C80" w:rsidRPr="005D5B0A" w:rsidRDefault="00643C80" w:rsidP="00DB4EEF">
            <w:pPr>
              <w:pStyle w:val="Header"/>
              <w:numPr>
                <w:ilvl w:val="0"/>
                <w:numId w:val="8"/>
              </w:numPr>
              <w:spacing w:line="240" w:lineRule="atLeast"/>
              <w:ind w:left="453"/>
              <w:rPr>
                <w:rFonts w:cs="Arial"/>
                <w:snapToGrid w:val="0"/>
                <w:vanish/>
              </w:rPr>
            </w:pPr>
            <w:r w:rsidRPr="005D5B0A">
              <w:rPr>
                <w:rFonts w:cs="Arial"/>
                <w:snapToGrid w:val="0"/>
                <w:vanish/>
              </w:rPr>
              <w:t>Editorial corrections on the cover sheet</w:t>
            </w:r>
          </w:p>
          <w:p w14:paraId="185554F5" w14:textId="77777777" w:rsidR="00E05985" w:rsidRPr="005D5B0A" w:rsidRDefault="00E05985" w:rsidP="00DB4EEF">
            <w:pPr>
              <w:pStyle w:val="Header"/>
              <w:numPr>
                <w:ilvl w:val="0"/>
                <w:numId w:val="8"/>
              </w:numPr>
              <w:spacing w:line="240" w:lineRule="atLeast"/>
              <w:ind w:left="453"/>
              <w:rPr>
                <w:rFonts w:cs="Arial"/>
                <w:snapToGrid w:val="0"/>
                <w:vanish/>
              </w:rPr>
            </w:pPr>
            <w:r w:rsidRPr="005D5B0A">
              <w:rPr>
                <w:rFonts w:cs="Arial"/>
                <w:snapToGrid w:val="0"/>
                <w:vanish/>
              </w:rPr>
              <w:t>Explanatory text added to “Ethernet” section in chapter “Requirements on Connections”</w:t>
            </w:r>
          </w:p>
          <w:p w14:paraId="1CA8EBA3" w14:textId="77777777" w:rsidR="00C128DD" w:rsidRPr="005D5B0A" w:rsidRDefault="00C128DD" w:rsidP="00DB4EEF">
            <w:pPr>
              <w:pStyle w:val="Header"/>
              <w:numPr>
                <w:ilvl w:val="0"/>
                <w:numId w:val="8"/>
              </w:numPr>
              <w:spacing w:line="240" w:lineRule="atLeast"/>
              <w:ind w:left="453"/>
              <w:rPr>
                <w:rFonts w:cs="Arial"/>
                <w:snapToGrid w:val="0"/>
                <w:vanish/>
              </w:rPr>
            </w:pPr>
            <w:r w:rsidRPr="005D5B0A">
              <w:rPr>
                <w:rFonts w:cs="Arial"/>
                <w:snapToGrid w:val="0"/>
                <w:vanish/>
              </w:rPr>
              <w:t>AIS templates updated. Linked to Wiki page</w:t>
            </w:r>
          </w:p>
        </w:tc>
        <w:tc>
          <w:tcPr>
            <w:tcW w:w="1696" w:type="dxa"/>
          </w:tcPr>
          <w:p w14:paraId="17647B46" w14:textId="77777777" w:rsidR="006356FB" w:rsidRPr="005D5B0A" w:rsidRDefault="006356FB" w:rsidP="00DB4EEF">
            <w:pPr>
              <w:spacing w:line="240" w:lineRule="atLeast"/>
              <w:rPr>
                <w:snapToGrid w:val="0"/>
                <w:vanish/>
              </w:rPr>
            </w:pPr>
            <w:r w:rsidRPr="005D5B0A">
              <w:rPr>
                <w:snapToGrid w:val="0"/>
                <w:vanish/>
              </w:rPr>
              <w:t>Jbaden1</w:t>
            </w:r>
          </w:p>
        </w:tc>
      </w:tr>
      <w:tr w:rsidR="00C63931" w:rsidRPr="005D5B0A" w14:paraId="261C74AC" w14:textId="77777777" w:rsidTr="0048586B">
        <w:trPr>
          <w:hidden/>
        </w:trPr>
        <w:tc>
          <w:tcPr>
            <w:tcW w:w="993" w:type="dxa"/>
          </w:tcPr>
          <w:p w14:paraId="35D7144C" w14:textId="77777777" w:rsidR="00C63931" w:rsidRPr="005D5B0A" w:rsidRDefault="00C63931" w:rsidP="00DB4EEF">
            <w:pPr>
              <w:spacing w:line="240" w:lineRule="atLeast"/>
              <w:jc w:val="center"/>
              <w:rPr>
                <w:snapToGrid w:val="0"/>
                <w:vanish/>
              </w:rPr>
            </w:pPr>
            <w:r w:rsidRPr="005D5B0A">
              <w:rPr>
                <w:snapToGrid w:val="0"/>
                <w:vanish/>
              </w:rPr>
              <w:t>6</w:t>
            </w:r>
          </w:p>
        </w:tc>
        <w:tc>
          <w:tcPr>
            <w:tcW w:w="850" w:type="dxa"/>
          </w:tcPr>
          <w:p w14:paraId="17328619" w14:textId="77777777" w:rsidR="00C63931" w:rsidRPr="005D5B0A" w:rsidRDefault="00C63931" w:rsidP="00DB4EEF">
            <w:pPr>
              <w:spacing w:line="240" w:lineRule="atLeast"/>
              <w:jc w:val="center"/>
              <w:rPr>
                <w:snapToGrid w:val="0"/>
                <w:vanish/>
              </w:rPr>
            </w:pPr>
            <w:r w:rsidRPr="005D5B0A">
              <w:rPr>
                <w:snapToGrid w:val="0"/>
                <w:vanish/>
              </w:rPr>
              <w:t>0a</w:t>
            </w:r>
          </w:p>
        </w:tc>
        <w:tc>
          <w:tcPr>
            <w:tcW w:w="993" w:type="dxa"/>
          </w:tcPr>
          <w:p w14:paraId="084F226F" w14:textId="77777777" w:rsidR="00C63931" w:rsidRPr="005D5B0A" w:rsidRDefault="00C63931" w:rsidP="00DB4EEF">
            <w:pPr>
              <w:spacing w:line="240" w:lineRule="atLeast"/>
              <w:jc w:val="center"/>
              <w:rPr>
                <w:snapToGrid w:val="0"/>
                <w:vanish/>
              </w:rPr>
            </w:pPr>
            <w:r w:rsidRPr="005D5B0A">
              <w:rPr>
                <w:snapToGrid w:val="0"/>
                <w:vanish/>
              </w:rPr>
              <w:t>2019-01-04</w:t>
            </w:r>
          </w:p>
        </w:tc>
        <w:tc>
          <w:tcPr>
            <w:tcW w:w="5669" w:type="dxa"/>
          </w:tcPr>
          <w:p w14:paraId="5EE8BC63" w14:textId="77777777" w:rsidR="00C63931" w:rsidRPr="005D5B0A" w:rsidRDefault="00C63931" w:rsidP="00DB4EEF">
            <w:pPr>
              <w:pStyle w:val="Header"/>
              <w:numPr>
                <w:ilvl w:val="0"/>
                <w:numId w:val="8"/>
              </w:numPr>
              <w:spacing w:line="240" w:lineRule="atLeast"/>
              <w:ind w:left="453"/>
              <w:rPr>
                <w:rFonts w:cs="Arial"/>
                <w:snapToGrid w:val="0"/>
                <w:vanish/>
              </w:rPr>
            </w:pPr>
            <w:r w:rsidRPr="005D5B0A">
              <w:rPr>
                <w:rFonts w:cs="Arial"/>
                <w:snapToGrid w:val="0"/>
                <w:vanish/>
              </w:rPr>
              <w:t>Minor restructuring in FuSa chapter – after aligning with ECU Functional Spec</w:t>
            </w:r>
          </w:p>
          <w:p w14:paraId="2190076C" w14:textId="77777777" w:rsidR="00540C12" w:rsidRPr="005D5B0A" w:rsidRDefault="00540C12" w:rsidP="00DB4EEF">
            <w:pPr>
              <w:pStyle w:val="Header"/>
              <w:numPr>
                <w:ilvl w:val="0"/>
                <w:numId w:val="8"/>
              </w:numPr>
              <w:spacing w:line="240" w:lineRule="atLeast"/>
              <w:ind w:left="453"/>
              <w:rPr>
                <w:rFonts w:cs="Arial"/>
                <w:snapToGrid w:val="0"/>
                <w:vanish/>
              </w:rPr>
            </w:pPr>
            <w:r w:rsidRPr="005D5B0A">
              <w:rPr>
                <w:rFonts w:cs="Arial"/>
                <w:snapToGrid w:val="0"/>
                <w:vanish/>
              </w:rPr>
              <w:t xml:space="preserve">Bugfix: table </w:t>
            </w:r>
            <w:r w:rsidR="006062B3" w:rsidRPr="005D5B0A">
              <w:rPr>
                <w:rFonts w:cs="Arial"/>
                <w:snapToGrid w:val="0"/>
                <w:vanish/>
              </w:rPr>
              <w:t>13</w:t>
            </w:r>
            <w:r w:rsidRPr="005D5B0A">
              <w:rPr>
                <w:rFonts w:cs="Arial"/>
                <w:snapToGrid w:val="0"/>
                <w:vanish/>
              </w:rPr>
              <w:t xml:space="preserve"> renamed from FTTI table to FHT table, includes a bug fix: each FSR is allocated to only one ECU/component</w:t>
            </w:r>
          </w:p>
        </w:tc>
        <w:tc>
          <w:tcPr>
            <w:tcW w:w="1696" w:type="dxa"/>
          </w:tcPr>
          <w:p w14:paraId="2D796B77" w14:textId="77777777" w:rsidR="00C63931" w:rsidRPr="005D5B0A" w:rsidRDefault="00C63931" w:rsidP="00DB4EEF">
            <w:pPr>
              <w:spacing w:line="240" w:lineRule="atLeast"/>
              <w:rPr>
                <w:snapToGrid w:val="0"/>
                <w:vanish/>
              </w:rPr>
            </w:pPr>
            <w:r w:rsidRPr="005D5B0A">
              <w:rPr>
                <w:snapToGrid w:val="0"/>
                <w:vanish/>
              </w:rPr>
              <w:t>Jbaden1</w:t>
            </w:r>
          </w:p>
        </w:tc>
      </w:tr>
      <w:tr w:rsidR="00D92F70" w:rsidRPr="005D5B0A" w14:paraId="6FECEE80" w14:textId="77777777" w:rsidTr="0048586B">
        <w:trPr>
          <w:hidden/>
        </w:trPr>
        <w:tc>
          <w:tcPr>
            <w:tcW w:w="993" w:type="dxa"/>
          </w:tcPr>
          <w:p w14:paraId="2CB4A60E" w14:textId="77777777" w:rsidR="00D92F70" w:rsidRPr="005D5B0A" w:rsidRDefault="00D92F70" w:rsidP="00DB4EEF">
            <w:pPr>
              <w:spacing w:line="240" w:lineRule="atLeast"/>
              <w:jc w:val="center"/>
              <w:rPr>
                <w:snapToGrid w:val="0"/>
                <w:vanish/>
              </w:rPr>
            </w:pPr>
            <w:r w:rsidRPr="005D5B0A">
              <w:rPr>
                <w:snapToGrid w:val="0"/>
                <w:vanish/>
              </w:rPr>
              <w:t>6</w:t>
            </w:r>
          </w:p>
        </w:tc>
        <w:tc>
          <w:tcPr>
            <w:tcW w:w="850" w:type="dxa"/>
          </w:tcPr>
          <w:p w14:paraId="29532A13" w14:textId="77777777" w:rsidR="00D92F70" w:rsidRPr="005D5B0A" w:rsidRDefault="00D92F70" w:rsidP="00DB4EEF">
            <w:pPr>
              <w:spacing w:line="240" w:lineRule="atLeast"/>
              <w:jc w:val="center"/>
              <w:rPr>
                <w:snapToGrid w:val="0"/>
                <w:vanish/>
              </w:rPr>
            </w:pPr>
            <w:r w:rsidRPr="005D5B0A">
              <w:rPr>
                <w:snapToGrid w:val="0"/>
                <w:vanish/>
              </w:rPr>
              <w:t>0b</w:t>
            </w:r>
          </w:p>
        </w:tc>
        <w:tc>
          <w:tcPr>
            <w:tcW w:w="993" w:type="dxa"/>
          </w:tcPr>
          <w:p w14:paraId="7681DD36" w14:textId="77777777" w:rsidR="00D92F70" w:rsidRPr="005D5B0A" w:rsidRDefault="00D92F70" w:rsidP="00DB4EEF">
            <w:pPr>
              <w:spacing w:line="240" w:lineRule="atLeast"/>
              <w:jc w:val="center"/>
              <w:rPr>
                <w:snapToGrid w:val="0"/>
                <w:vanish/>
              </w:rPr>
            </w:pPr>
            <w:r w:rsidRPr="005D5B0A">
              <w:rPr>
                <w:snapToGrid w:val="0"/>
                <w:vanish/>
              </w:rPr>
              <w:t>2019-02-04</w:t>
            </w:r>
          </w:p>
        </w:tc>
        <w:tc>
          <w:tcPr>
            <w:tcW w:w="5669" w:type="dxa"/>
          </w:tcPr>
          <w:p w14:paraId="6F10574D" w14:textId="77777777" w:rsidR="00D92F70" w:rsidRPr="005D5B0A" w:rsidRDefault="00D92F70" w:rsidP="00DB4EEF">
            <w:pPr>
              <w:pStyle w:val="Header"/>
              <w:numPr>
                <w:ilvl w:val="0"/>
                <w:numId w:val="8"/>
              </w:numPr>
              <w:spacing w:line="240" w:lineRule="atLeast"/>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60F21A62" w14:textId="77777777" w:rsidR="00D92F70" w:rsidRPr="005D5B0A" w:rsidRDefault="00D92F70" w:rsidP="00DB4EEF">
            <w:pPr>
              <w:pStyle w:val="Header"/>
              <w:numPr>
                <w:ilvl w:val="0"/>
                <w:numId w:val="8"/>
              </w:numPr>
              <w:spacing w:line="240" w:lineRule="atLeast"/>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42EB13B8" w14:textId="77777777" w:rsidR="00D92F70" w:rsidRPr="005D5B0A" w:rsidRDefault="00D92F70" w:rsidP="00DB4EEF">
            <w:pPr>
              <w:pStyle w:val="Header"/>
              <w:numPr>
                <w:ilvl w:val="0"/>
                <w:numId w:val="8"/>
              </w:numPr>
              <w:spacing w:line="240" w:lineRule="atLeast"/>
              <w:ind w:left="489" w:hanging="425"/>
              <w:rPr>
                <w:rFonts w:cs="Arial"/>
                <w:snapToGrid w:val="0"/>
                <w:vanish/>
              </w:rPr>
            </w:pPr>
            <w:r w:rsidRPr="005D5B0A">
              <w:rPr>
                <w:rFonts w:cs="Arial"/>
                <w:snapToGrid w:val="0"/>
                <w:vanish/>
              </w:rPr>
              <w:t xml:space="preserve">Change: Chapter “ECU Specific Requirements” </w:t>
            </w:r>
            <w:r w:rsidR="00C61267" w:rsidRPr="005D5B0A">
              <w:rPr>
                <w:rFonts w:cs="Arial"/>
                <w:snapToGrid w:val="0"/>
                <w:vanish/>
              </w:rPr>
              <w:t xml:space="preserve">renamed to “Component Specific Requirements” </w:t>
            </w:r>
            <w:r w:rsidRPr="005D5B0A">
              <w:rPr>
                <w:rFonts w:cs="Arial"/>
                <w:snapToGrid w:val="0"/>
                <w:vanish/>
              </w:rPr>
              <w:t>in chapter “Implemented Function xxx”. Table “Requirements not cascaded” renamed to “</w:t>
            </w:r>
            <w:r w:rsidR="00C61267" w:rsidRPr="005D5B0A">
              <w:rPr>
                <w:rFonts w:cs="Arial"/>
                <w:snapToGrid w:val="0"/>
                <w:vanish/>
              </w:rPr>
              <w:t>Component</w:t>
            </w:r>
            <w:r w:rsidRPr="005D5B0A">
              <w:rPr>
                <w:rFonts w:cs="Arial"/>
                <w:snapToGrid w:val="0"/>
                <w:vanish/>
              </w:rPr>
              <w:t xml:space="preserve"> Specific Requirements” and refined to describe changes from Logical Function requirements set more formally. This is also to help during VSEM import to identify those requirements of the Logical Function which cannot be simply carried over to the ECU.</w:t>
            </w:r>
          </w:p>
          <w:p w14:paraId="4F6045D2" w14:textId="77777777" w:rsidR="002A4DA5" w:rsidRPr="005D5B0A" w:rsidRDefault="00D92F70" w:rsidP="00DB4EEF">
            <w:pPr>
              <w:pStyle w:val="Header"/>
              <w:numPr>
                <w:ilvl w:val="0"/>
                <w:numId w:val="8"/>
              </w:numPr>
              <w:spacing w:line="240" w:lineRule="atLeast"/>
              <w:ind w:left="453"/>
              <w:rPr>
                <w:rFonts w:cs="Arial"/>
                <w:snapToGrid w:val="0"/>
                <w:vanish/>
              </w:rPr>
            </w:pPr>
            <w:r w:rsidRPr="005D5B0A">
              <w:rPr>
                <w:rFonts w:cs="Arial"/>
                <w:snapToGrid w:val="0"/>
                <w:vanish/>
              </w:rPr>
              <w:t>Change: Explanatory text in section “Implemented Function xxx” improved.</w:t>
            </w:r>
          </w:p>
        </w:tc>
        <w:tc>
          <w:tcPr>
            <w:tcW w:w="1696" w:type="dxa"/>
          </w:tcPr>
          <w:p w14:paraId="3B636A2C" w14:textId="77777777" w:rsidR="00D92F70" w:rsidRPr="005D5B0A" w:rsidRDefault="00D92F70" w:rsidP="00DB4EEF">
            <w:pPr>
              <w:spacing w:line="240" w:lineRule="atLeast"/>
              <w:rPr>
                <w:snapToGrid w:val="0"/>
                <w:vanish/>
              </w:rPr>
            </w:pPr>
            <w:r w:rsidRPr="005D5B0A">
              <w:rPr>
                <w:snapToGrid w:val="0"/>
                <w:vanish/>
              </w:rPr>
              <w:t>Jbaden1</w:t>
            </w:r>
          </w:p>
        </w:tc>
      </w:tr>
      <w:tr w:rsidR="00E80F65" w:rsidRPr="005D5B0A" w14:paraId="57DD2475" w14:textId="77777777" w:rsidTr="0048586B">
        <w:trPr>
          <w:hidden/>
        </w:trPr>
        <w:tc>
          <w:tcPr>
            <w:tcW w:w="993" w:type="dxa"/>
          </w:tcPr>
          <w:p w14:paraId="6F86A081" w14:textId="77777777" w:rsidR="00E80F65" w:rsidRPr="005D5B0A" w:rsidRDefault="00E80F65" w:rsidP="00DB4EEF">
            <w:pPr>
              <w:spacing w:line="240" w:lineRule="atLeast"/>
              <w:jc w:val="center"/>
              <w:rPr>
                <w:snapToGrid w:val="0"/>
                <w:vanish/>
              </w:rPr>
            </w:pPr>
            <w:r w:rsidRPr="005D5B0A">
              <w:rPr>
                <w:snapToGrid w:val="0"/>
                <w:vanish/>
              </w:rPr>
              <w:lastRenderedPageBreak/>
              <w:t>6</w:t>
            </w:r>
          </w:p>
        </w:tc>
        <w:tc>
          <w:tcPr>
            <w:tcW w:w="850" w:type="dxa"/>
          </w:tcPr>
          <w:p w14:paraId="1AC86662" w14:textId="77777777" w:rsidR="00E80F65" w:rsidRPr="005D5B0A" w:rsidRDefault="00E80F65" w:rsidP="00DB4EEF">
            <w:pPr>
              <w:spacing w:line="240" w:lineRule="atLeast"/>
              <w:jc w:val="center"/>
              <w:rPr>
                <w:snapToGrid w:val="0"/>
                <w:vanish/>
              </w:rPr>
            </w:pPr>
            <w:r w:rsidRPr="005D5B0A">
              <w:rPr>
                <w:snapToGrid w:val="0"/>
                <w:vanish/>
              </w:rPr>
              <w:t>0</w:t>
            </w:r>
            <w:r w:rsidR="00ED4329" w:rsidRPr="005D5B0A">
              <w:rPr>
                <w:snapToGrid w:val="0"/>
                <w:vanish/>
              </w:rPr>
              <w:t>c</w:t>
            </w:r>
          </w:p>
        </w:tc>
        <w:tc>
          <w:tcPr>
            <w:tcW w:w="993" w:type="dxa"/>
          </w:tcPr>
          <w:p w14:paraId="150C7846" w14:textId="77777777" w:rsidR="00E80F65" w:rsidRPr="005D5B0A" w:rsidRDefault="00E80F65" w:rsidP="00DB4EEF">
            <w:pPr>
              <w:spacing w:line="240" w:lineRule="atLeast"/>
              <w:jc w:val="center"/>
              <w:rPr>
                <w:snapToGrid w:val="0"/>
                <w:vanish/>
              </w:rPr>
            </w:pPr>
            <w:r w:rsidRPr="005D5B0A">
              <w:rPr>
                <w:snapToGrid w:val="0"/>
                <w:vanish/>
              </w:rPr>
              <w:t>2019-02-05</w:t>
            </w:r>
          </w:p>
        </w:tc>
        <w:tc>
          <w:tcPr>
            <w:tcW w:w="5669" w:type="dxa"/>
          </w:tcPr>
          <w:p w14:paraId="1A6ED186" w14:textId="77777777" w:rsidR="00E80F65" w:rsidRPr="005D5B0A" w:rsidRDefault="00E80F65" w:rsidP="00DB4EEF">
            <w:pPr>
              <w:pStyle w:val="Header"/>
              <w:numPr>
                <w:ilvl w:val="0"/>
                <w:numId w:val="8"/>
              </w:numPr>
              <w:spacing w:line="240" w:lineRule="atLeast"/>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2868CF15" w14:textId="77777777" w:rsidR="00E80F65" w:rsidRPr="005D5B0A" w:rsidRDefault="00E80F65" w:rsidP="00DB4EEF">
            <w:pPr>
              <w:spacing w:line="240" w:lineRule="atLeast"/>
              <w:rPr>
                <w:snapToGrid w:val="0"/>
                <w:vanish/>
              </w:rPr>
            </w:pPr>
            <w:r w:rsidRPr="005D5B0A">
              <w:rPr>
                <w:snapToGrid w:val="0"/>
                <w:vanish/>
              </w:rPr>
              <w:t>Jbaden1</w:t>
            </w:r>
          </w:p>
        </w:tc>
      </w:tr>
      <w:tr w:rsidR="00213147" w:rsidRPr="005D5B0A" w14:paraId="699E1914" w14:textId="77777777" w:rsidTr="0048586B">
        <w:trPr>
          <w:hidden/>
        </w:trPr>
        <w:tc>
          <w:tcPr>
            <w:tcW w:w="993" w:type="dxa"/>
          </w:tcPr>
          <w:p w14:paraId="59CC6F73" w14:textId="77777777" w:rsidR="00213147" w:rsidRPr="005D5B0A" w:rsidRDefault="00213147" w:rsidP="00DB4EEF">
            <w:pPr>
              <w:spacing w:line="240" w:lineRule="atLeast"/>
              <w:jc w:val="center"/>
              <w:rPr>
                <w:snapToGrid w:val="0"/>
                <w:vanish/>
              </w:rPr>
            </w:pPr>
            <w:r w:rsidRPr="005D5B0A">
              <w:rPr>
                <w:snapToGrid w:val="0"/>
                <w:vanish/>
              </w:rPr>
              <w:t>6</w:t>
            </w:r>
          </w:p>
        </w:tc>
        <w:tc>
          <w:tcPr>
            <w:tcW w:w="850" w:type="dxa"/>
          </w:tcPr>
          <w:p w14:paraId="12DC6B8B" w14:textId="77777777" w:rsidR="00213147" w:rsidRPr="005D5B0A" w:rsidRDefault="00213147" w:rsidP="00DB4EEF">
            <w:pPr>
              <w:spacing w:line="240" w:lineRule="atLeast"/>
              <w:jc w:val="center"/>
              <w:rPr>
                <w:snapToGrid w:val="0"/>
                <w:vanish/>
              </w:rPr>
            </w:pPr>
            <w:r w:rsidRPr="005D5B0A">
              <w:rPr>
                <w:snapToGrid w:val="0"/>
                <w:vanish/>
              </w:rPr>
              <w:t>0c</w:t>
            </w:r>
          </w:p>
        </w:tc>
        <w:tc>
          <w:tcPr>
            <w:tcW w:w="993" w:type="dxa"/>
          </w:tcPr>
          <w:p w14:paraId="2D166207" w14:textId="77777777" w:rsidR="00213147" w:rsidRPr="005D5B0A" w:rsidRDefault="00213147" w:rsidP="00DB4EEF">
            <w:pPr>
              <w:spacing w:line="240" w:lineRule="atLeast"/>
              <w:jc w:val="center"/>
              <w:rPr>
                <w:snapToGrid w:val="0"/>
                <w:vanish/>
              </w:rPr>
            </w:pPr>
            <w:r w:rsidRPr="005D5B0A">
              <w:rPr>
                <w:snapToGrid w:val="0"/>
                <w:vanish/>
              </w:rPr>
              <w:t>2019-02-20</w:t>
            </w:r>
          </w:p>
        </w:tc>
        <w:tc>
          <w:tcPr>
            <w:tcW w:w="5669" w:type="dxa"/>
          </w:tcPr>
          <w:p w14:paraId="4EBB78AA" w14:textId="77777777" w:rsidR="00213147" w:rsidRPr="005D5B0A" w:rsidRDefault="00213147" w:rsidP="00DB4EEF">
            <w:pPr>
              <w:pStyle w:val="Header"/>
              <w:numPr>
                <w:ilvl w:val="0"/>
                <w:numId w:val="8"/>
              </w:numPr>
              <w:spacing w:line="240" w:lineRule="atLeast"/>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0910EE99" w14:textId="77777777" w:rsidR="00213147" w:rsidRPr="005D5B0A" w:rsidRDefault="00213147" w:rsidP="00DB4EEF">
            <w:pPr>
              <w:spacing w:line="240" w:lineRule="atLeast"/>
              <w:rPr>
                <w:snapToGrid w:val="0"/>
                <w:vanish/>
              </w:rPr>
            </w:pPr>
            <w:r w:rsidRPr="005D5B0A">
              <w:rPr>
                <w:snapToGrid w:val="0"/>
                <w:vanish/>
              </w:rPr>
              <w:t>Jbaden1</w:t>
            </w:r>
          </w:p>
        </w:tc>
      </w:tr>
      <w:tr w:rsidR="00ED4329" w:rsidRPr="005D5B0A" w14:paraId="621DD456" w14:textId="77777777" w:rsidTr="0048586B">
        <w:trPr>
          <w:hidden/>
        </w:trPr>
        <w:tc>
          <w:tcPr>
            <w:tcW w:w="993" w:type="dxa"/>
          </w:tcPr>
          <w:p w14:paraId="713508A0" w14:textId="77777777" w:rsidR="00ED4329" w:rsidRPr="005D5B0A" w:rsidRDefault="00ED4329" w:rsidP="00DB4EEF">
            <w:pPr>
              <w:spacing w:line="240" w:lineRule="atLeast"/>
              <w:jc w:val="center"/>
              <w:rPr>
                <w:snapToGrid w:val="0"/>
                <w:vanish/>
              </w:rPr>
            </w:pPr>
            <w:r w:rsidRPr="005D5B0A">
              <w:rPr>
                <w:snapToGrid w:val="0"/>
                <w:vanish/>
              </w:rPr>
              <w:t>6</w:t>
            </w:r>
          </w:p>
        </w:tc>
        <w:tc>
          <w:tcPr>
            <w:tcW w:w="850" w:type="dxa"/>
          </w:tcPr>
          <w:p w14:paraId="1A98E5B4" w14:textId="77777777" w:rsidR="00ED4329" w:rsidRPr="005D5B0A" w:rsidRDefault="000F7963" w:rsidP="00DB4EEF">
            <w:pPr>
              <w:spacing w:line="240" w:lineRule="atLeast"/>
              <w:jc w:val="center"/>
              <w:rPr>
                <w:snapToGrid w:val="0"/>
                <w:vanish/>
              </w:rPr>
            </w:pPr>
            <w:r>
              <w:rPr>
                <w:snapToGrid w:val="0"/>
                <w:vanish/>
              </w:rPr>
              <w:t>1a</w:t>
            </w:r>
          </w:p>
        </w:tc>
        <w:tc>
          <w:tcPr>
            <w:tcW w:w="993" w:type="dxa"/>
          </w:tcPr>
          <w:p w14:paraId="76B0DC5D" w14:textId="77777777" w:rsidR="00ED4329" w:rsidRPr="005D5B0A" w:rsidRDefault="00ED4329" w:rsidP="00DB4EEF">
            <w:pPr>
              <w:spacing w:line="240" w:lineRule="atLeast"/>
              <w:jc w:val="center"/>
              <w:rPr>
                <w:snapToGrid w:val="0"/>
                <w:vanish/>
              </w:rPr>
            </w:pPr>
            <w:r w:rsidRPr="005D5B0A">
              <w:rPr>
                <w:snapToGrid w:val="0"/>
                <w:vanish/>
              </w:rPr>
              <w:t>2019-02-05</w:t>
            </w:r>
          </w:p>
        </w:tc>
        <w:tc>
          <w:tcPr>
            <w:tcW w:w="5669" w:type="dxa"/>
          </w:tcPr>
          <w:p w14:paraId="7A02E1E7" w14:textId="77777777" w:rsidR="0096212C" w:rsidRPr="005D5B0A" w:rsidRDefault="0096212C" w:rsidP="00DB4EEF">
            <w:pPr>
              <w:pStyle w:val="Header"/>
              <w:spacing w:line="240" w:lineRule="atLeast"/>
              <w:rPr>
                <w:rFonts w:cs="Arial"/>
                <w:snapToGrid w:val="0"/>
                <w:vanish/>
              </w:rPr>
            </w:pPr>
            <w:r w:rsidRPr="005D5B0A">
              <w:rPr>
                <w:rFonts w:cs="Arial"/>
                <w:snapToGrid w:val="0"/>
                <w:vanish/>
              </w:rPr>
              <w:t>Functional Safety related changes:</w:t>
            </w:r>
          </w:p>
          <w:p w14:paraId="5BA16084" w14:textId="77777777" w:rsidR="00ED4329" w:rsidRPr="005D5B0A" w:rsidRDefault="00ED4329" w:rsidP="00DB4EEF">
            <w:pPr>
              <w:pStyle w:val="Header"/>
              <w:numPr>
                <w:ilvl w:val="0"/>
                <w:numId w:val="8"/>
              </w:numPr>
              <w:spacing w:line="240" w:lineRule="atLeast"/>
              <w:ind w:left="489" w:hanging="425"/>
              <w:rPr>
                <w:rFonts w:cs="Arial"/>
                <w:snapToGrid w:val="0"/>
                <w:vanish/>
              </w:rPr>
            </w:pPr>
            <w:r w:rsidRPr="005D5B0A">
              <w:rPr>
                <w:rFonts w:cs="Arial"/>
                <w:snapToGrid w:val="0"/>
                <w:vanish/>
              </w:rPr>
              <w:t>Table “Architectural Redundancy Summary” updated</w:t>
            </w:r>
          </w:p>
          <w:p w14:paraId="59007CB2" w14:textId="77777777" w:rsidR="00ED4329" w:rsidRPr="005D5B0A" w:rsidRDefault="00ED4329" w:rsidP="00DB4EEF">
            <w:pPr>
              <w:pStyle w:val="Header"/>
              <w:numPr>
                <w:ilvl w:val="0"/>
                <w:numId w:val="8"/>
              </w:numPr>
              <w:spacing w:line="240" w:lineRule="atLeast"/>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02BCA337" w14:textId="77777777" w:rsidR="00ED4329" w:rsidRPr="005D5B0A" w:rsidRDefault="00ED4329" w:rsidP="00DB4EEF">
            <w:pPr>
              <w:pStyle w:val="Header"/>
              <w:numPr>
                <w:ilvl w:val="0"/>
                <w:numId w:val="8"/>
              </w:numPr>
              <w:spacing w:line="240" w:lineRule="atLeast"/>
              <w:ind w:left="489" w:hanging="425"/>
              <w:rPr>
                <w:rFonts w:cs="Arial"/>
                <w:snapToGrid w:val="0"/>
                <w:vanish/>
              </w:rPr>
            </w:pPr>
            <w:r w:rsidRPr="005D5B0A">
              <w:rPr>
                <w:rFonts w:cs="Arial"/>
                <w:snapToGrid w:val="0"/>
                <w:vanish/>
              </w:rPr>
              <w:t>Fault Tolerant Time Summary section added to Functional Safety chapter</w:t>
            </w:r>
          </w:p>
          <w:p w14:paraId="19CE33B3" w14:textId="77777777" w:rsidR="0096212C" w:rsidRPr="005D5B0A" w:rsidRDefault="0096212C" w:rsidP="00DB4EEF">
            <w:pPr>
              <w:pStyle w:val="Header"/>
              <w:numPr>
                <w:ilvl w:val="0"/>
                <w:numId w:val="8"/>
              </w:numPr>
              <w:spacing w:line="240" w:lineRule="atLeast"/>
              <w:ind w:left="489" w:hanging="425"/>
              <w:rPr>
                <w:rFonts w:cs="Arial"/>
                <w:snapToGrid w:val="0"/>
                <w:vanish/>
              </w:rPr>
            </w:pPr>
            <w:r w:rsidRPr="005D5B0A">
              <w:rPr>
                <w:rFonts w:cs="Arial"/>
                <w:snapToGrid w:val="0"/>
                <w:vanish/>
              </w:rPr>
              <w:t>Chapter “HW Metrics” added</w:t>
            </w:r>
          </w:p>
        </w:tc>
        <w:tc>
          <w:tcPr>
            <w:tcW w:w="1696" w:type="dxa"/>
          </w:tcPr>
          <w:p w14:paraId="16A20EC8" w14:textId="77777777" w:rsidR="00ED4329" w:rsidRPr="005D5B0A" w:rsidRDefault="00ED4329" w:rsidP="00DB4EEF">
            <w:pPr>
              <w:spacing w:line="240" w:lineRule="atLeast"/>
              <w:rPr>
                <w:snapToGrid w:val="0"/>
                <w:vanish/>
              </w:rPr>
            </w:pPr>
            <w:r w:rsidRPr="005D5B0A">
              <w:rPr>
                <w:snapToGrid w:val="0"/>
                <w:vanish/>
              </w:rPr>
              <w:t>Jbaden1</w:t>
            </w:r>
          </w:p>
        </w:tc>
      </w:tr>
      <w:tr w:rsidR="00816655" w:rsidRPr="005D5B0A" w14:paraId="36D3031A" w14:textId="77777777" w:rsidTr="0048586B">
        <w:trPr>
          <w:hidden/>
        </w:trPr>
        <w:tc>
          <w:tcPr>
            <w:tcW w:w="993" w:type="dxa"/>
          </w:tcPr>
          <w:p w14:paraId="2D67E499" w14:textId="77777777" w:rsidR="00816655" w:rsidRPr="005D5B0A" w:rsidRDefault="00816655" w:rsidP="00DB4EEF">
            <w:pPr>
              <w:spacing w:line="240" w:lineRule="atLeast"/>
              <w:jc w:val="center"/>
              <w:rPr>
                <w:snapToGrid w:val="0"/>
                <w:vanish/>
              </w:rPr>
            </w:pPr>
            <w:r w:rsidRPr="005D5B0A">
              <w:rPr>
                <w:snapToGrid w:val="0"/>
                <w:vanish/>
              </w:rPr>
              <w:t>6</w:t>
            </w:r>
          </w:p>
        </w:tc>
        <w:tc>
          <w:tcPr>
            <w:tcW w:w="850" w:type="dxa"/>
          </w:tcPr>
          <w:p w14:paraId="05B99701" w14:textId="77777777" w:rsidR="00816655" w:rsidRPr="005D5B0A" w:rsidRDefault="000F7963" w:rsidP="00DB4EEF">
            <w:pPr>
              <w:spacing w:line="240" w:lineRule="atLeast"/>
              <w:jc w:val="center"/>
              <w:rPr>
                <w:snapToGrid w:val="0"/>
                <w:vanish/>
              </w:rPr>
            </w:pPr>
            <w:r>
              <w:rPr>
                <w:snapToGrid w:val="0"/>
                <w:vanish/>
              </w:rPr>
              <w:t>1a</w:t>
            </w:r>
          </w:p>
        </w:tc>
        <w:tc>
          <w:tcPr>
            <w:tcW w:w="993" w:type="dxa"/>
          </w:tcPr>
          <w:p w14:paraId="3BE2B789" w14:textId="77777777" w:rsidR="00816655" w:rsidRPr="005D5B0A" w:rsidRDefault="00816655" w:rsidP="00DB4EEF">
            <w:pPr>
              <w:spacing w:line="240" w:lineRule="atLeast"/>
              <w:jc w:val="center"/>
              <w:rPr>
                <w:snapToGrid w:val="0"/>
                <w:vanish/>
              </w:rPr>
            </w:pPr>
            <w:r w:rsidRPr="005D5B0A">
              <w:rPr>
                <w:snapToGrid w:val="0"/>
                <w:vanish/>
              </w:rPr>
              <w:t>2019-04-02</w:t>
            </w:r>
          </w:p>
        </w:tc>
        <w:tc>
          <w:tcPr>
            <w:tcW w:w="5669" w:type="dxa"/>
          </w:tcPr>
          <w:p w14:paraId="03A7E920" w14:textId="77777777" w:rsidR="003E2050" w:rsidRPr="005D5B0A" w:rsidRDefault="00816655" w:rsidP="00DB4EEF">
            <w:pPr>
              <w:pStyle w:val="Header"/>
              <w:spacing w:line="240" w:lineRule="atLeast"/>
              <w:rPr>
                <w:vanish/>
              </w:rPr>
            </w:pPr>
            <w:r w:rsidRPr="005D5B0A">
              <w:rPr>
                <w:vanish/>
              </w:rPr>
              <w:t>Headings of “Architectural Redundancy Summary” table clarified</w:t>
            </w:r>
          </w:p>
        </w:tc>
        <w:tc>
          <w:tcPr>
            <w:tcW w:w="1696" w:type="dxa"/>
          </w:tcPr>
          <w:p w14:paraId="5BA728BF" w14:textId="77777777" w:rsidR="00816655" w:rsidRPr="005D5B0A" w:rsidRDefault="00816655" w:rsidP="00DB4EEF">
            <w:pPr>
              <w:spacing w:line="240" w:lineRule="atLeast"/>
              <w:rPr>
                <w:snapToGrid w:val="0"/>
                <w:vanish/>
              </w:rPr>
            </w:pPr>
            <w:r w:rsidRPr="005D5B0A">
              <w:rPr>
                <w:snapToGrid w:val="0"/>
                <w:vanish/>
              </w:rPr>
              <w:t>Jbaden1</w:t>
            </w:r>
          </w:p>
        </w:tc>
      </w:tr>
      <w:tr w:rsidR="00443B50" w:rsidRPr="005D5B0A" w14:paraId="35746072" w14:textId="77777777" w:rsidTr="0048586B">
        <w:trPr>
          <w:hidden/>
        </w:trPr>
        <w:tc>
          <w:tcPr>
            <w:tcW w:w="993" w:type="dxa"/>
          </w:tcPr>
          <w:p w14:paraId="582ABC82" w14:textId="77777777" w:rsidR="00443B50" w:rsidRPr="005D5B0A" w:rsidRDefault="00443B50" w:rsidP="00DB4EEF">
            <w:pPr>
              <w:spacing w:line="240" w:lineRule="atLeast"/>
              <w:jc w:val="center"/>
              <w:rPr>
                <w:snapToGrid w:val="0"/>
                <w:vanish/>
              </w:rPr>
            </w:pPr>
            <w:r w:rsidRPr="005D5B0A">
              <w:rPr>
                <w:snapToGrid w:val="0"/>
                <w:vanish/>
              </w:rPr>
              <w:t>6</w:t>
            </w:r>
          </w:p>
        </w:tc>
        <w:tc>
          <w:tcPr>
            <w:tcW w:w="850" w:type="dxa"/>
          </w:tcPr>
          <w:p w14:paraId="7A8EACAD" w14:textId="77777777" w:rsidR="00443B50" w:rsidRPr="005D5B0A" w:rsidRDefault="000F7963" w:rsidP="00DB4EEF">
            <w:pPr>
              <w:spacing w:line="240" w:lineRule="atLeast"/>
              <w:jc w:val="center"/>
              <w:rPr>
                <w:snapToGrid w:val="0"/>
                <w:vanish/>
              </w:rPr>
            </w:pPr>
            <w:r>
              <w:rPr>
                <w:snapToGrid w:val="0"/>
                <w:vanish/>
              </w:rPr>
              <w:t>1a</w:t>
            </w:r>
          </w:p>
        </w:tc>
        <w:tc>
          <w:tcPr>
            <w:tcW w:w="993" w:type="dxa"/>
          </w:tcPr>
          <w:p w14:paraId="4E8366CD" w14:textId="77777777" w:rsidR="00443B50" w:rsidRPr="005D5B0A" w:rsidRDefault="00443B50" w:rsidP="00DB4EEF">
            <w:pPr>
              <w:spacing w:line="240" w:lineRule="atLeast"/>
              <w:jc w:val="center"/>
              <w:rPr>
                <w:snapToGrid w:val="0"/>
                <w:vanish/>
              </w:rPr>
            </w:pPr>
            <w:r w:rsidRPr="005D5B0A">
              <w:rPr>
                <w:snapToGrid w:val="0"/>
                <w:vanish/>
              </w:rPr>
              <w:t>2019-04-10</w:t>
            </w:r>
          </w:p>
        </w:tc>
        <w:tc>
          <w:tcPr>
            <w:tcW w:w="5669" w:type="dxa"/>
          </w:tcPr>
          <w:p w14:paraId="220BAD5A" w14:textId="77777777" w:rsidR="00443B50" w:rsidRPr="005D5B0A" w:rsidRDefault="00443B50" w:rsidP="00DB4EEF">
            <w:pPr>
              <w:pStyle w:val="Header"/>
              <w:numPr>
                <w:ilvl w:val="0"/>
                <w:numId w:val="16"/>
              </w:numPr>
              <w:spacing w:line="240" w:lineRule="atLeast"/>
              <w:rPr>
                <w:vanish/>
              </w:rPr>
            </w:pPr>
            <w:r w:rsidRPr="005D5B0A">
              <w:rPr>
                <w:vanish/>
              </w:rPr>
              <w:t>ASIL Decomposition table moved from Function Spec into the Feature Implementation Spec (ASIL Decomposition of Technical Safety Requirements)</w:t>
            </w:r>
          </w:p>
          <w:p w14:paraId="3506183C" w14:textId="77777777" w:rsidR="00443B50" w:rsidRPr="005D5B0A" w:rsidRDefault="007A58A8" w:rsidP="00DB4EEF">
            <w:pPr>
              <w:pStyle w:val="Header"/>
              <w:numPr>
                <w:ilvl w:val="0"/>
                <w:numId w:val="16"/>
              </w:numPr>
              <w:spacing w:line="240" w:lineRule="atLeast"/>
              <w:rPr>
                <w:vanish/>
              </w:rPr>
            </w:pPr>
            <w:r w:rsidRPr="005D5B0A">
              <w:rPr>
                <w:vanish/>
              </w:rPr>
              <w:t xml:space="preserve">2 alternative versions of the </w:t>
            </w:r>
            <w:r w:rsidR="00443B50" w:rsidRPr="005D5B0A">
              <w:rPr>
                <w:vanish/>
              </w:rPr>
              <w:t>Function Allocation Table (</w:t>
            </w:r>
            <w:r w:rsidRPr="005D5B0A">
              <w:rPr>
                <w:vanish/>
              </w:rPr>
              <w:t xml:space="preserve">Standard variant vs. </w:t>
            </w:r>
            <w:r w:rsidR="00443B50" w:rsidRPr="005D5B0A">
              <w:rPr>
                <w:vanish/>
              </w:rPr>
              <w:t>Functional Safety</w:t>
            </w:r>
            <w:r w:rsidRPr="005D5B0A">
              <w:rPr>
                <w:vanish/>
              </w:rPr>
              <w:t xml:space="preserve"> variant</w:t>
            </w:r>
            <w:r w:rsidR="00443B50" w:rsidRPr="005D5B0A">
              <w:rPr>
                <w:vanish/>
              </w:rPr>
              <w:t xml:space="preserve">) </w:t>
            </w:r>
            <w:r w:rsidRPr="005D5B0A">
              <w:rPr>
                <w:vanish/>
              </w:rPr>
              <w:t>placed next to each other.</w:t>
            </w:r>
          </w:p>
        </w:tc>
        <w:tc>
          <w:tcPr>
            <w:tcW w:w="1696" w:type="dxa"/>
          </w:tcPr>
          <w:p w14:paraId="45DC74A9" w14:textId="77777777" w:rsidR="00443B50" w:rsidRPr="005D5B0A" w:rsidRDefault="00443B50" w:rsidP="00DB4EEF">
            <w:pPr>
              <w:spacing w:line="240" w:lineRule="atLeast"/>
              <w:rPr>
                <w:snapToGrid w:val="0"/>
                <w:vanish/>
              </w:rPr>
            </w:pPr>
            <w:r w:rsidRPr="005D5B0A">
              <w:rPr>
                <w:snapToGrid w:val="0"/>
                <w:vanish/>
              </w:rPr>
              <w:t>Jbaden1</w:t>
            </w:r>
          </w:p>
        </w:tc>
      </w:tr>
      <w:tr w:rsidR="00BC5BEE" w:rsidRPr="005D5B0A" w14:paraId="03D01677" w14:textId="77777777" w:rsidTr="0048586B">
        <w:trPr>
          <w:hidden/>
        </w:trPr>
        <w:tc>
          <w:tcPr>
            <w:tcW w:w="993" w:type="dxa"/>
          </w:tcPr>
          <w:p w14:paraId="4CA4C237" w14:textId="77777777" w:rsidR="00BC5BEE" w:rsidRPr="005D5B0A" w:rsidRDefault="00BC5BEE" w:rsidP="00DB4EEF">
            <w:pPr>
              <w:spacing w:line="240" w:lineRule="atLeast"/>
              <w:jc w:val="center"/>
              <w:rPr>
                <w:snapToGrid w:val="0"/>
                <w:vanish/>
              </w:rPr>
            </w:pPr>
            <w:r w:rsidRPr="005D5B0A">
              <w:rPr>
                <w:snapToGrid w:val="0"/>
                <w:vanish/>
              </w:rPr>
              <w:t>6</w:t>
            </w:r>
          </w:p>
        </w:tc>
        <w:tc>
          <w:tcPr>
            <w:tcW w:w="850" w:type="dxa"/>
          </w:tcPr>
          <w:p w14:paraId="67BB98C9" w14:textId="77777777" w:rsidR="00BC5BEE" w:rsidRPr="005D5B0A" w:rsidRDefault="000F7963" w:rsidP="00DB4EEF">
            <w:pPr>
              <w:spacing w:line="240" w:lineRule="atLeast"/>
              <w:jc w:val="center"/>
              <w:rPr>
                <w:snapToGrid w:val="0"/>
                <w:vanish/>
              </w:rPr>
            </w:pPr>
            <w:r>
              <w:rPr>
                <w:snapToGrid w:val="0"/>
                <w:vanish/>
              </w:rPr>
              <w:t>1a</w:t>
            </w:r>
          </w:p>
        </w:tc>
        <w:tc>
          <w:tcPr>
            <w:tcW w:w="993" w:type="dxa"/>
          </w:tcPr>
          <w:p w14:paraId="22E14AF0" w14:textId="77777777" w:rsidR="00BC5BEE" w:rsidRPr="005D5B0A" w:rsidRDefault="00BC5BEE" w:rsidP="00DB4EEF">
            <w:pPr>
              <w:spacing w:line="240" w:lineRule="atLeast"/>
              <w:jc w:val="center"/>
              <w:rPr>
                <w:snapToGrid w:val="0"/>
                <w:vanish/>
              </w:rPr>
            </w:pPr>
            <w:r w:rsidRPr="005D5B0A">
              <w:rPr>
                <w:snapToGrid w:val="0"/>
                <w:vanish/>
              </w:rPr>
              <w:t>2019-05-31</w:t>
            </w:r>
          </w:p>
        </w:tc>
        <w:tc>
          <w:tcPr>
            <w:tcW w:w="5669" w:type="dxa"/>
          </w:tcPr>
          <w:p w14:paraId="38048C97" w14:textId="77777777" w:rsidR="00BC5BEE" w:rsidRPr="005D5B0A" w:rsidRDefault="00BC5BEE" w:rsidP="00DB4EEF">
            <w:pPr>
              <w:pStyle w:val="Header"/>
              <w:numPr>
                <w:ilvl w:val="0"/>
                <w:numId w:val="16"/>
              </w:numPr>
              <w:spacing w:line="240" w:lineRule="atLeast"/>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21924790" w14:textId="77777777" w:rsidR="00BC5BEE" w:rsidRPr="005D5B0A" w:rsidRDefault="00BC5BEE" w:rsidP="00DB4EEF">
            <w:pPr>
              <w:spacing w:line="240" w:lineRule="atLeast"/>
              <w:rPr>
                <w:snapToGrid w:val="0"/>
                <w:vanish/>
              </w:rPr>
            </w:pPr>
            <w:r w:rsidRPr="005D5B0A">
              <w:rPr>
                <w:snapToGrid w:val="0"/>
                <w:vanish/>
              </w:rPr>
              <w:t>Jbaden1</w:t>
            </w:r>
          </w:p>
        </w:tc>
      </w:tr>
      <w:tr w:rsidR="00194C9E" w:rsidRPr="005D5B0A" w14:paraId="531F949A" w14:textId="77777777" w:rsidTr="0048586B">
        <w:trPr>
          <w:hidden/>
        </w:trPr>
        <w:tc>
          <w:tcPr>
            <w:tcW w:w="993" w:type="dxa"/>
          </w:tcPr>
          <w:p w14:paraId="60FA7AB7" w14:textId="77777777" w:rsidR="00194C9E" w:rsidRPr="005D5B0A" w:rsidRDefault="00194C9E" w:rsidP="00DB4EEF">
            <w:pPr>
              <w:spacing w:line="240" w:lineRule="atLeast"/>
              <w:jc w:val="center"/>
              <w:rPr>
                <w:snapToGrid w:val="0"/>
                <w:vanish/>
              </w:rPr>
            </w:pPr>
            <w:r w:rsidRPr="005D5B0A">
              <w:rPr>
                <w:snapToGrid w:val="0"/>
                <w:vanish/>
              </w:rPr>
              <w:t>6</w:t>
            </w:r>
          </w:p>
        </w:tc>
        <w:tc>
          <w:tcPr>
            <w:tcW w:w="850" w:type="dxa"/>
          </w:tcPr>
          <w:p w14:paraId="0442B41F" w14:textId="77777777" w:rsidR="00194C9E" w:rsidRPr="005D5B0A" w:rsidRDefault="000F7963" w:rsidP="00DB4EEF">
            <w:pPr>
              <w:spacing w:line="240" w:lineRule="atLeast"/>
              <w:jc w:val="center"/>
              <w:rPr>
                <w:snapToGrid w:val="0"/>
                <w:vanish/>
              </w:rPr>
            </w:pPr>
            <w:r>
              <w:rPr>
                <w:snapToGrid w:val="0"/>
                <w:vanish/>
              </w:rPr>
              <w:t>1a</w:t>
            </w:r>
          </w:p>
        </w:tc>
        <w:tc>
          <w:tcPr>
            <w:tcW w:w="993" w:type="dxa"/>
          </w:tcPr>
          <w:p w14:paraId="0E04C37C" w14:textId="77777777" w:rsidR="00194C9E" w:rsidRPr="005D5B0A" w:rsidRDefault="00194C9E" w:rsidP="00DB4EEF">
            <w:pPr>
              <w:spacing w:line="240" w:lineRule="atLeast"/>
              <w:jc w:val="center"/>
              <w:rPr>
                <w:snapToGrid w:val="0"/>
                <w:vanish/>
              </w:rPr>
            </w:pPr>
            <w:r w:rsidRPr="005D5B0A">
              <w:rPr>
                <w:snapToGrid w:val="0"/>
                <w:vanish/>
              </w:rPr>
              <w:t>2019-05-31</w:t>
            </w:r>
          </w:p>
        </w:tc>
        <w:tc>
          <w:tcPr>
            <w:tcW w:w="5669" w:type="dxa"/>
          </w:tcPr>
          <w:p w14:paraId="67CC24B1" w14:textId="77777777" w:rsidR="00194C9E" w:rsidRPr="005D5B0A" w:rsidRDefault="00194C9E" w:rsidP="00DB4EEF">
            <w:pPr>
              <w:pStyle w:val="Header"/>
              <w:numPr>
                <w:ilvl w:val="0"/>
                <w:numId w:val="16"/>
              </w:numPr>
              <w:spacing w:line="240" w:lineRule="atLeast"/>
              <w:rPr>
                <w:vanish/>
              </w:rPr>
            </w:pPr>
            <w:r w:rsidRPr="005D5B0A">
              <w:rPr>
                <w:vanish/>
              </w:rPr>
              <w:t>“Input Requirement” section reworked (symmetrically to all other templates).</w:t>
            </w:r>
          </w:p>
          <w:p w14:paraId="1DA8806E" w14:textId="77777777" w:rsidR="00194C9E" w:rsidRPr="005D5B0A" w:rsidRDefault="00AE66EB" w:rsidP="00DB4EEF">
            <w:pPr>
              <w:pStyle w:val="Header"/>
              <w:numPr>
                <w:ilvl w:val="0"/>
                <w:numId w:val="16"/>
              </w:numPr>
              <w:spacing w:line="240" w:lineRule="atLeast"/>
              <w:rPr>
                <w:vanish/>
              </w:rPr>
            </w:pPr>
            <w:r w:rsidRPr="005D5B0A">
              <w:rPr>
                <w:vanish/>
              </w:rPr>
              <w:t>Sections “Functional Flows for FTTI xyz” and “Fault Tolerant Time Summary” removed, because guidance is not available yet.</w:t>
            </w:r>
          </w:p>
          <w:p w14:paraId="6453C58A" w14:textId="77777777" w:rsidR="00194C9E" w:rsidRPr="005D5B0A" w:rsidRDefault="00194C9E" w:rsidP="00DB4EEF">
            <w:pPr>
              <w:pStyle w:val="Header"/>
              <w:numPr>
                <w:ilvl w:val="0"/>
                <w:numId w:val="16"/>
              </w:numPr>
              <w:spacing w:line="240" w:lineRule="atLeast"/>
              <w:rPr>
                <w:vanish/>
              </w:rPr>
            </w:pPr>
            <w:r w:rsidRPr="005D5B0A">
              <w:rPr>
                <w:vanish/>
              </w:rPr>
              <w:t>“Reference” and “Glossary” section moved back to introduction, i.e., to the very beginning of the document (such that also section 2 can already rely on it)</w:t>
            </w:r>
            <w:r w:rsidR="00716D27" w:rsidRPr="005D5B0A">
              <w:rPr>
                <w:vanish/>
              </w:rPr>
              <w:t>.</w:t>
            </w:r>
          </w:p>
          <w:p w14:paraId="7CCE2734" w14:textId="77777777" w:rsidR="00716D27" w:rsidRPr="005D5B0A" w:rsidRDefault="00716D27" w:rsidP="00DB4EEF">
            <w:pPr>
              <w:pStyle w:val="Header"/>
              <w:numPr>
                <w:ilvl w:val="0"/>
                <w:numId w:val="16"/>
              </w:numPr>
              <w:spacing w:line="240" w:lineRule="atLeast"/>
              <w:rPr>
                <w:vanish/>
              </w:rPr>
            </w:pPr>
            <w:r w:rsidRPr="005D5B0A">
              <w:rPr>
                <w:vanish/>
              </w:rPr>
              <w:t xml:space="preserve">Some </w:t>
            </w:r>
            <w:r w:rsidR="00AF6B76" w:rsidRPr="005D5B0A">
              <w:rPr>
                <w:vanish/>
              </w:rPr>
              <w:t>mostly</w:t>
            </w:r>
            <w:r w:rsidRPr="005D5B0A">
              <w:rPr>
                <w:vanish/>
              </w:rPr>
              <w:t xml:space="preserve"> </w:t>
            </w:r>
            <w:r w:rsidR="00AF6B76" w:rsidRPr="005D5B0A">
              <w:rPr>
                <w:vanish/>
              </w:rPr>
              <w:t>editorial changes</w:t>
            </w:r>
            <w:r w:rsidRPr="005D5B0A">
              <w:rPr>
                <w:vanish/>
              </w:rPr>
              <w:t xml:space="preserve"> per request from FuSa</w:t>
            </w:r>
            <w:r w:rsidR="00AF6B76" w:rsidRPr="005D5B0A">
              <w:rPr>
                <w:vanish/>
              </w:rPr>
              <w:t xml:space="preserve"> team</w:t>
            </w:r>
            <w:r w:rsidRPr="005D5B0A">
              <w:rPr>
                <w:vanish/>
              </w:rPr>
              <w:t>.</w:t>
            </w:r>
          </w:p>
        </w:tc>
        <w:tc>
          <w:tcPr>
            <w:tcW w:w="1696" w:type="dxa"/>
          </w:tcPr>
          <w:p w14:paraId="0BC3018F" w14:textId="77777777" w:rsidR="00194C9E" w:rsidRPr="005D5B0A" w:rsidRDefault="00194C9E" w:rsidP="00DB4EEF">
            <w:pPr>
              <w:spacing w:line="240" w:lineRule="atLeast"/>
              <w:rPr>
                <w:snapToGrid w:val="0"/>
                <w:vanish/>
              </w:rPr>
            </w:pPr>
            <w:r w:rsidRPr="005D5B0A">
              <w:rPr>
                <w:snapToGrid w:val="0"/>
                <w:vanish/>
              </w:rPr>
              <w:t>Jbaden1</w:t>
            </w:r>
          </w:p>
        </w:tc>
      </w:tr>
      <w:tr w:rsidR="00296DB4" w:rsidRPr="005D5B0A" w14:paraId="5FC9F7F4" w14:textId="77777777" w:rsidTr="0048586B">
        <w:trPr>
          <w:hidden/>
        </w:trPr>
        <w:tc>
          <w:tcPr>
            <w:tcW w:w="993" w:type="dxa"/>
          </w:tcPr>
          <w:p w14:paraId="7D94C6FC" w14:textId="77777777" w:rsidR="00296DB4" w:rsidRPr="005D5B0A" w:rsidRDefault="00296DB4" w:rsidP="00DB4EEF">
            <w:pPr>
              <w:spacing w:line="240" w:lineRule="atLeast"/>
              <w:jc w:val="center"/>
              <w:rPr>
                <w:snapToGrid w:val="0"/>
                <w:vanish/>
              </w:rPr>
            </w:pPr>
            <w:r w:rsidRPr="005D5B0A">
              <w:rPr>
                <w:snapToGrid w:val="0"/>
                <w:vanish/>
              </w:rPr>
              <w:t>6</w:t>
            </w:r>
          </w:p>
        </w:tc>
        <w:tc>
          <w:tcPr>
            <w:tcW w:w="850" w:type="dxa"/>
          </w:tcPr>
          <w:p w14:paraId="4FA2B917" w14:textId="77777777" w:rsidR="00296DB4" w:rsidRPr="005D5B0A" w:rsidRDefault="000F7963" w:rsidP="00DB4EEF">
            <w:pPr>
              <w:spacing w:line="240" w:lineRule="atLeast"/>
              <w:jc w:val="center"/>
              <w:rPr>
                <w:snapToGrid w:val="0"/>
                <w:vanish/>
              </w:rPr>
            </w:pPr>
            <w:r>
              <w:rPr>
                <w:snapToGrid w:val="0"/>
                <w:vanish/>
              </w:rPr>
              <w:t>1a</w:t>
            </w:r>
          </w:p>
        </w:tc>
        <w:tc>
          <w:tcPr>
            <w:tcW w:w="993" w:type="dxa"/>
          </w:tcPr>
          <w:p w14:paraId="30A397D3" w14:textId="77777777" w:rsidR="00296DB4" w:rsidRPr="005D5B0A" w:rsidRDefault="00296DB4" w:rsidP="00DB4EEF">
            <w:pPr>
              <w:spacing w:line="240" w:lineRule="atLeast"/>
              <w:jc w:val="center"/>
              <w:rPr>
                <w:snapToGrid w:val="0"/>
                <w:vanish/>
              </w:rPr>
            </w:pPr>
            <w:r w:rsidRPr="005D5B0A">
              <w:rPr>
                <w:snapToGrid w:val="0"/>
                <w:vanish/>
              </w:rPr>
              <w:t>2019-07-02</w:t>
            </w:r>
          </w:p>
        </w:tc>
        <w:tc>
          <w:tcPr>
            <w:tcW w:w="5669" w:type="dxa"/>
          </w:tcPr>
          <w:p w14:paraId="0F0445C8" w14:textId="77777777" w:rsidR="00296DB4" w:rsidRPr="005D5B0A" w:rsidRDefault="00296DB4" w:rsidP="00DB4EEF">
            <w:pPr>
              <w:pStyle w:val="Header"/>
              <w:numPr>
                <w:ilvl w:val="0"/>
                <w:numId w:val="8"/>
              </w:numPr>
              <w:spacing w:line="240" w:lineRule="atLeast"/>
              <w:ind w:left="429"/>
              <w:textAlignment w:val="auto"/>
              <w:rPr>
                <w:vanish/>
              </w:rPr>
            </w:pPr>
            <w:r w:rsidRPr="005D5B0A">
              <w:rPr>
                <w:vanish/>
              </w:rPr>
              <w:t>"Important" box added on cover sheet which points to the macros</w:t>
            </w:r>
          </w:p>
          <w:p w14:paraId="31F5D21D" w14:textId="77777777" w:rsidR="00B676CD" w:rsidRPr="005D5B0A" w:rsidRDefault="00B676CD" w:rsidP="00DB4EEF">
            <w:pPr>
              <w:pStyle w:val="Header"/>
              <w:numPr>
                <w:ilvl w:val="0"/>
                <w:numId w:val="8"/>
              </w:numPr>
              <w:spacing w:line="240" w:lineRule="atLeast"/>
              <w:ind w:left="429"/>
              <w:textAlignment w:val="auto"/>
              <w:rPr>
                <w:vanish/>
              </w:rPr>
            </w:pPr>
            <w:r w:rsidRPr="005D5B0A">
              <w:rPr>
                <w:vanish/>
              </w:rPr>
              <w:t>“Input Requirements” section renamed to Input Information (after discussion with FuSa team)</w:t>
            </w:r>
          </w:p>
        </w:tc>
        <w:tc>
          <w:tcPr>
            <w:tcW w:w="1696" w:type="dxa"/>
          </w:tcPr>
          <w:p w14:paraId="3E8A6ED0" w14:textId="77777777" w:rsidR="00296DB4" w:rsidRPr="005D5B0A" w:rsidRDefault="00296DB4" w:rsidP="00DB4EEF">
            <w:pPr>
              <w:spacing w:line="240" w:lineRule="atLeast"/>
              <w:rPr>
                <w:snapToGrid w:val="0"/>
                <w:vanish/>
              </w:rPr>
            </w:pPr>
            <w:r w:rsidRPr="005D5B0A">
              <w:rPr>
                <w:snapToGrid w:val="0"/>
                <w:vanish/>
              </w:rPr>
              <w:t>Jbaden1</w:t>
            </w:r>
          </w:p>
        </w:tc>
      </w:tr>
      <w:tr w:rsidR="003731FC" w:rsidRPr="005D5B0A" w14:paraId="122871DB" w14:textId="77777777" w:rsidTr="0048586B">
        <w:trPr>
          <w:hidden/>
        </w:trPr>
        <w:tc>
          <w:tcPr>
            <w:tcW w:w="993" w:type="dxa"/>
          </w:tcPr>
          <w:p w14:paraId="623A3609" w14:textId="77777777" w:rsidR="003731FC" w:rsidRPr="005D5B0A" w:rsidRDefault="003731FC" w:rsidP="00DB4EEF">
            <w:pPr>
              <w:spacing w:line="240" w:lineRule="atLeast"/>
              <w:jc w:val="center"/>
              <w:rPr>
                <w:snapToGrid w:val="0"/>
                <w:vanish/>
              </w:rPr>
            </w:pPr>
            <w:r w:rsidRPr="005D5B0A">
              <w:rPr>
                <w:snapToGrid w:val="0"/>
                <w:vanish/>
              </w:rPr>
              <w:t>6</w:t>
            </w:r>
          </w:p>
        </w:tc>
        <w:tc>
          <w:tcPr>
            <w:tcW w:w="850" w:type="dxa"/>
          </w:tcPr>
          <w:p w14:paraId="6E37F4C6" w14:textId="77777777" w:rsidR="003731FC" w:rsidRPr="005D5B0A" w:rsidRDefault="000F7963" w:rsidP="00DB4EEF">
            <w:pPr>
              <w:spacing w:line="240" w:lineRule="atLeast"/>
              <w:jc w:val="center"/>
              <w:rPr>
                <w:snapToGrid w:val="0"/>
                <w:vanish/>
              </w:rPr>
            </w:pPr>
            <w:r>
              <w:rPr>
                <w:snapToGrid w:val="0"/>
                <w:vanish/>
              </w:rPr>
              <w:t>1a</w:t>
            </w:r>
          </w:p>
        </w:tc>
        <w:tc>
          <w:tcPr>
            <w:tcW w:w="993" w:type="dxa"/>
          </w:tcPr>
          <w:p w14:paraId="73B63348" w14:textId="77777777" w:rsidR="003731FC" w:rsidRPr="005D5B0A" w:rsidRDefault="003731FC" w:rsidP="00DB4EEF">
            <w:pPr>
              <w:spacing w:line="240" w:lineRule="atLeast"/>
              <w:jc w:val="center"/>
              <w:rPr>
                <w:snapToGrid w:val="0"/>
                <w:vanish/>
              </w:rPr>
            </w:pPr>
            <w:r w:rsidRPr="005D5B0A">
              <w:rPr>
                <w:snapToGrid w:val="0"/>
                <w:vanish/>
              </w:rPr>
              <w:t>2019-07-17</w:t>
            </w:r>
          </w:p>
        </w:tc>
        <w:tc>
          <w:tcPr>
            <w:tcW w:w="5669" w:type="dxa"/>
          </w:tcPr>
          <w:p w14:paraId="2FDA4BF7" w14:textId="77777777" w:rsidR="003731FC" w:rsidRPr="005D5B0A" w:rsidRDefault="003731FC" w:rsidP="00DB4EEF">
            <w:pPr>
              <w:pStyle w:val="Header"/>
              <w:numPr>
                <w:ilvl w:val="0"/>
                <w:numId w:val="8"/>
              </w:numPr>
              <w:spacing w:line="240" w:lineRule="atLeast"/>
              <w:ind w:left="429"/>
              <w:textAlignment w:val="auto"/>
              <w:rPr>
                <w:vanish/>
              </w:rPr>
            </w:pPr>
            <w:r w:rsidRPr="005D5B0A">
              <w:rPr>
                <w:vanish/>
              </w:rPr>
              <w:t>Chapter “Message List” removed from CAN and LIN specific chapters of section “Requirements on Connections”</w:t>
            </w:r>
          </w:p>
        </w:tc>
        <w:tc>
          <w:tcPr>
            <w:tcW w:w="1696" w:type="dxa"/>
          </w:tcPr>
          <w:p w14:paraId="64A1117A" w14:textId="77777777" w:rsidR="003731FC" w:rsidRPr="005D5B0A" w:rsidRDefault="003731FC" w:rsidP="00DB4EEF">
            <w:pPr>
              <w:spacing w:line="240" w:lineRule="atLeast"/>
              <w:rPr>
                <w:snapToGrid w:val="0"/>
                <w:vanish/>
              </w:rPr>
            </w:pPr>
            <w:r w:rsidRPr="005D5B0A">
              <w:rPr>
                <w:snapToGrid w:val="0"/>
                <w:vanish/>
              </w:rPr>
              <w:t>Jbaden1</w:t>
            </w:r>
          </w:p>
        </w:tc>
      </w:tr>
      <w:tr w:rsidR="00E340BE" w:rsidRPr="005D5B0A" w14:paraId="18E89AD7" w14:textId="77777777" w:rsidTr="0048586B">
        <w:trPr>
          <w:hidden/>
        </w:trPr>
        <w:tc>
          <w:tcPr>
            <w:tcW w:w="993" w:type="dxa"/>
          </w:tcPr>
          <w:p w14:paraId="34A48DB1" w14:textId="77777777" w:rsidR="00E340BE" w:rsidRPr="005D5B0A" w:rsidRDefault="00E340BE" w:rsidP="00DB4EEF">
            <w:pPr>
              <w:spacing w:line="240" w:lineRule="atLeast"/>
              <w:jc w:val="center"/>
              <w:rPr>
                <w:snapToGrid w:val="0"/>
                <w:vanish/>
              </w:rPr>
            </w:pPr>
            <w:r w:rsidRPr="005D5B0A">
              <w:rPr>
                <w:snapToGrid w:val="0"/>
                <w:vanish/>
              </w:rPr>
              <w:t>6</w:t>
            </w:r>
          </w:p>
        </w:tc>
        <w:tc>
          <w:tcPr>
            <w:tcW w:w="850" w:type="dxa"/>
          </w:tcPr>
          <w:p w14:paraId="27DC7C72" w14:textId="77777777" w:rsidR="00E340BE" w:rsidRPr="005D5B0A" w:rsidRDefault="000F7963" w:rsidP="00DB4EEF">
            <w:pPr>
              <w:spacing w:line="240" w:lineRule="atLeast"/>
              <w:jc w:val="center"/>
              <w:rPr>
                <w:snapToGrid w:val="0"/>
                <w:vanish/>
              </w:rPr>
            </w:pPr>
            <w:r>
              <w:rPr>
                <w:snapToGrid w:val="0"/>
                <w:vanish/>
              </w:rPr>
              <w:t>1a</w:t>
            </w:r>
          </w:p>
        </w:tc>
        <w:tc>
          <w:tcPr>
            <w:tcW w:w="993" w:type="dxa"/>
          </w:tcPr>
          <w:p w14:paraId="509EDD48" w14:textId="77777777" w:rsidR="00E340BE" w:rsidRPr="005D5B0A" w:rsidRDefault="00E340BE" w:rsidP="00DB4EEF">
            <w:pPr>
              <w:spacing w:line="240" w:lineRule="atLeast"/>
              <w:jc w:val="center"/>
              <w:rPr>
                <w:snapToGrid w:val="0"/>
                <w:vanish/>
              </w:rPr>
            </w:pPr>
            <w:r w:rsidRPr="005D5B0A">
              <w:rPr>
                <w:snapToGrid w:val="0"/>
                <w:vanish/>
              </w:rPr>
              <w:t>2019-10-08</w:t>
            </w:r>
          </w:p>
        </w:tc>
        <w:tc>
          <w:tcPr>
            <w:tcW w:w="5669" w:type="dxa"/>
          </w:tcPr>
          <w:p w14:paraId="799BF203" w14:textId="77777777" w:rsidR="00E340BE" w:rsidRPr="005D5B0A" w:rsidRDefault="00E340BE" w:rsidP="00DB4EEF">
            <w:pPr>
              <w:pStyle w:val="Header"/>
              <w:numPr>
                <w:ilvl w:val="0"/>
                <w:numId w:val="8"/>
              </w:numPr>
              <w:spacing w:line="240" w:lineRule="atLeast"/>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6EA05BA4" w14:textId="77777777" w:rsidR="00E340BE" w:rsidRPr="005D5B0A" w:rsidRDefault="00E340BE" w:rsidP="00DB4EEF">
            <w:pPr>
              <w:spacing w:line="240" w:lineRule="atLeast"/>
              <w:rPr>
                <w:snapToGrid w:val="0"/>
                <w:vanish/>
              </w:rPr>
            </w:pPr>
            <w:r w:rsidRPr="005D5B0A">
              <w:rPr>
                <w:snapToGrid w:val="0"/>
                <w:vanish/>
              </w:rPr>
              <w:t>Jbaden1</w:t>
            </w:r>
          </w:p>
        </w:tc>
      </w:tr>
      <w:tr w:rsidR="009219A2" w:rsidRPr="005D5B0A" w14:paraId="6284204F" w14:textId="77777777" w:rsidTr="0048586B">
        <w:trPr>
          <w:hidden/>
        </w:trPr>
        <w:tc>
          <w:tcPr>
            <w:tcW w:w="993" w:type="dxa"/>
          </w:tcPr>
          <w:p w14:paraId="2E88F21D" w14:textId="77777777" w:rsidR="009219A2" w:rsidRPr="005D5B0A" w:rsidRDefault="009219A2" w:rsidP="00DB4EEF">
            <w:pPr>
              <w:spacing w:line="240" w:lineRule="atLeast"/>
              <w:jc w:val="center"/>
              <w:rPr>
                <w:snapToGrid w:val="0"/>
                <w:vanish/>
              </w:rPr>
            </w:pPr>
            <w:r w:rsidRPr="005D5B0A">
              <w:rPr>
                <w:snapToGrid w:val="0"/>
                <w:vanish/>
              </w:rPr>
              <w:t>6</w:t>
            </w:r>
          </w:p>
        </w:tc>
        <w:tc>
          <w:tcPr>
            <w:tcW w:w="850" w:type="dxa"/>
          </w:tcPr>
          <w:p w14:paraId="56BD0B5D" w14:textId="77777777" w:rsidR="009219A2" w:rsidRPr="005D5B0A" w:rsidRDefault="000F7963" w:rsidP="00DB4EEF">
            <w:pPr>
              <w:spacing w:line="240" w:lineRule="atLeast"/>
              <w:jc w:val="center"/>
              <w:rPr>
                <w:snapToGrid w:val="0"/>
                <w:vanish/>
              </w:rPr>
            </w:pPr>
            <w:r>
              <w:rPr>
                <w:snapToGrid w:val="0"/>
                <w:vanish/>
              </w:rPr>
              <w:t>1a</w:t>
            </w:r>
          </w:p>
        </w:tc>
        <w:tc>
          <w:tcPr>
            <w:tcW w:w="993" w:type="dxa"/>
          </w:tcPr>
          <w:p w14:paraId="2D69DDE8" w14:textId="77777777" w:rsidR="009219A2" w:rsidRPr="005D5B0A" w:rsidRDefault="009219A2" w:rsidP="00DB4EEF">
            <w:pPr>
              <w:spacing w:line="240" w:lineRule="atLeast"/>
              <w:jc w:val="center"/>
              <w:rPr>
                <w:snapToGrid w:val="0"/>
                <w:vanish/>
              </w:rPr>
            </w:pPr>
            <w:r w:rsidRPr="005D5B0A">
              <w:rPr>
                <w:snapToGrid w:val="0"/>
                <w:vanish/>
              </w:rPr>
              <w:t>2019-10-09</w:t>
            </w:r>
          </w:p>
        </w:tc>
        <w:tc>
          <w:tcPr>
            <w:tcW w:w="5669" w:type="dxa"/>
          </w:tcPr>
          <w:p w14:paraId="5172CF11" w14:textId="77777777" w:rsidR="009219A2" w:rsidRPr="005D5B0A" w:rsidRDefault="009219A2" w:rsidP="00DB4EEF">
            <w:pPr>
              <w:pStyle w:val="Header"/>
              <w:numPr>
                <w:ilvl w:val="0"/>
                <w:numId w:val="8"/>
              </w:numPr>
              <w:spacing w:line="240" w:lineRule="atLeast"/>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3C7EAB73" w14:textId="77777777" w:rsidR="009219A2" w:rsidRPr="005D5B0A" w:rsidRDefault="009219A2" w:rsidP="00DB4EEF">
            <w:pPr>
              <w:spacing w:line="240" w:lineRule="atLeast"/>
              <w:rPr>
                <w:snapToGrid w:val="0"/>
                <w:vanish/>
              </w:rPr>
            </w:pPr>
            <w:r w:rsidRPr="005D5B0A">
              <w:rPr>
                <w:snapToGrid w:val="0"/>
                <w:vanish/>
              </w:rPr>
              <w:t>Jbaden1</w:t>
            </w:r>
          </w:p>
        </w:tc>
      </w:tr>
      <w:tr w:rsidR="00FB6266" w:rsidRPr="005D5B0A" w14:paraId="56F72032" w14:textId="77777777" w:rsidTr="0048586B">
        <w:trPr>
          <w:hidden/>
        </w:trPr>
        <w:tc>
          <w:tcPr>
            <w:tcW w:w="993" w:type="dxa"/>
          </w:tcPr>
          <w:p w14:paraId="01D8661F" w14:textId="77777777" w:rsidR="00FB6266" w:rsidRPr="005D5B0A" w:rsidRDefault="00FB6266" w:rsidP="00DB4EEF">
            <w:pPr>
              <w:spacing w:line="240" w:lineRule="atLeast"/>
              <w:jc w:val="center"/>
              <w:rPr>
                <w:snapToGrid w:val="0"/>
                <w:vanish/>
              </w:rPr>
            </w:pPr>
            <w:r w:rsidRPr="005D5B0A">
              <w:rPr>
                <w:snapToGrid w:val="0"/>
                <w:vanish/>
              </w:rPr>
              <w:t>6</w:t>
            </w:r>
          </w:p>
        </w:tc>
        <w:tc>
          <w:tcPr>
            <w:tcW w:w="850" w:type="dxa"/>
          </w:tcPr>
          <w:p w14:paraId="65D26A8F" w14:textId="77777777" w:rsidR="00FB6266" w:rsidRPr="005D5B0A" w:rsidRDefault="000F7963" w:rsidP="00DB4EEF">
            <w:pPr>
              <w:spacing w:line="240" w:lineRule="atLeast"/>
              <w:jc w:val="center"/>
              <w:rPr>
                <w:snapToGrid w:val="0"/>
                <w:vanish/>
              </w:rPr>
            </w:pPr>
            <w:r>
              <w:rPr>
                <w:snapToGrid w:val="0"/>
                <w:vanish/>
              </w:rPr>
              <w:t>1a</w:t>
            </w:r>
          </w:p>
        </w:tc>
        <w:tc>
          <w:tcPr>
            <w:tcW w:w="993" w:type="dxa"/>
          </w:tcPr>
          <w:p w14:paraId="544ECBBD" w14:textId="77777777" w:rsidR="00FB6266" w:rsidRPr="005D5B0A" w:rsidRDefault="00FB6266" w:rsidP="00DB4EEF">
            <w:pPr>
              <w:spacing w:line="240" w:lineRule="atLeast"/>
              <w:jc w:val="center"/>
              <w:rPr>
                <w:snapToGrid w:val="0"/>
                <w:vanish/>
              </w:rPr>
            </w:pPr>
            <w:r w:rsidRPr="005D5B0A">
              <w:rPr>
                <w:snapToGrid w:val="0"/>
                <w:vanish/>
              </w:rPr>
              <w:t>2019-10-25</w:t>
            </w:r>
          </w:p>
        </w:tc>
        <w:tc>
          <w:tcPr>
            <w:tcW w:w="5669" w:type="dxa"/>
          </w:tcPr>
          <w:p w14:paraId="6DEAEFB1" w14:textId="77777777" w:rsidR="00FB6266" w:rsidRPr="005D5B0A" w:rsidRDefault="00FB6266" w:rsidP="00DB4EEF">
            <w:pPr>
              <w:pStyle w:val="Header"/>
              <w:numPr>
                <w:ilvl w:val="0"/>
                <w:numId w:val="8"/>
              </w:numPr>
              <w:spacing w:line="240" w:lineRule="atLeast"/>
              <w:ind w:left="429"/>
              <w:textAlignment w:val="auto"/>
              <w:rPr>
                <w:vanish/>
              </w:rPr>
            </w:pPr>
            <w:r w:rsidRPr="005D5B0A">
              <w:rPr>
                <w:vanish/>
              </w:rPr>
              <w:t xml:space="preserve">Minor updates for HW </w:t>
            </w:r>
            <w:r w:rsidR="00870C97" w:rsidRPr="005D5B0A">
              <w:rPr>
                <w:vanish/>
              </w:rPr>
              <w:t>IOs</w:t>
            </w:r>
            <w:r w:rsidRPr="005D5B0A">
              <w:rPr>
                <w:vanish/>
              </w:rPr>
              <w:t>/Signals</w:t>
            </w:r>
          </w:p>
          <w:p w14:paraId="68FA57ED" w14:textId="77777777" w:rsidR="00870C97" w:rsidRPr="005D5B0A" w:rsidRDefault="00870C97" w:rsidP="00DB4EEF">
            <w:pPr>
              <w:pStyle w:val="Header"/>
              <w:numPr>
                <w:ilvl w:val="0"/>
                <w:numId w:val="8"/>
              </w:numPr>
              <w:spacing w:line="240" w:lineRule="atLeast"/>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670C1E66" w14:textId="77777777" w:rsidR="00FB6266" w:rsidRPr="005D5B0A" w:rsidRDefault="00FB6266" w:rsidP="00DB4EEF">
            <w:pPr>
              <w:spacing w:line="240" w:lineRule="atLeast"/>
              <w:rPr>
                <w:snapToGrid w:val="0"/>
                <w:vanish/>
              </w:rPr>
            </w:pPr>
            <w:r w:rsidRPr="005D5B0A">
              <w:rPr>
                <w:snapToGrid w:val="0"/>
                <w:vanish/>
              </w:rPr>
              <w:t>Jbaden1</w:t>
            </w:r>
          </w:p>
        </w:tc>
      </w:tr>
      <w:tr w:rsidR="0075468B" w:rsidRPr="005D5B0A" w14:paraId="077DA648" w14:textId="77777777" w:rsidTr="0048586B">
        <w:trPr>
          <w:hidden/>
        </w:trPr>
        <w:tc>
          <w:tcPr>
            <w:tcW w:w="993" w:type="dxa"/>
          </w:tcPr>
          <w:p w14:paraId="619B02A4" w14:textId="77777777" w:rsidR="0075468B" w:rsidRPr="005D5B0A" w:rsidRDefault="0075468B" w:rsidP="00DB4EEF">
            <w:pPr>
              <w:spacing w:line="240" w:lineRule="atLeast"/>
              <w:jc w:val="center"/>
              <w:rPr>
                <w:snapToGrid w:val="0"/>
                <w:vanish/>
              </w:rPr>
            </w:pPr>
            <w:r w:rsidRPr="005D5B0A">
              <w:rPr>
                <w:snapToGrid w:val="0"/>
                <w:vanish/>
              </w:rPr>
              <w:t>6</w:t>
            </w:r>
          </w:p>
        </w:tc>
        <w:tc>
          <w:tcPr>
            <w:tcW w:w="850" w:type="dxa"/>
          </w:tcPr>
          <w:p w14:paraId="12C13DAD" w14:textId="77777777" w:rsidR="0075468B" w:rsidRPr="005D5B0A" w:rsidRDefault="000F7963" w:rsidP="00DB4EEF">
            <w:pPr>
              <w:spacing w:line="240" w:lineRule="atLeast"/>
              <w:jc w:val="center"/>
              <w:rPr>
                <w:snapToGrid w:val="0"/>
                <w:vanish/>
              </w:rPr>
            </w:pPr>
            <w:r>
              <w:rPr>
                <w:snapToGrid w:val="0"/>
                <w:vanish/>
              </w:rPr>
              <w:t>1a</w:t>
            </w:r>
          </w:p>
        </w:tc>
        <w:tc>
          <w:tcPr>
            <w:tcW w:w="993" w:type="dxa"/>
          </w:tcPr>
          <w:p w14:paraId="1A67BF23" w14:textId="77777777" w:rsidR="0075468B" w:rsidRPr="005D5B0A" w:rsidRDefault="0075468B" w:rsidP="00DB4EEF">
            <w:pPr>
              <w:spacing w:line="240" w:lineRule="atLeast"/>
              <w:jc w:val="center"/>
              <w:rPr>
                <w:snapToGrid w:val="0"/>
                <w:vanish/>
              </w:rPr>
            </w:pPr>
            <w:r w:rsidRPr="005D5B0A">
              <w:rPr>
                <w:snapToGrid w:val="0"/>
                <w:vanish/>
              </w:rPr>
              <w:t>2019-05-11</w:t>
            </w:r>
          </w:p>
        </w:tc>
        <w:tc>
          <w:tcPr>
            <w:tcW w:w="5669" w:type="dxa"/>
          </w:tcPr>
          <w:p w14:paraId="191C586A" w14:textId="12C5EADE" w:rsidR="0075468B" w:rsidRPr="005D5B0A" w:rsidRDefault="0075468B" w:rsidP="00DB4EEF">
            <w:pPr>
              <w:pStyle w:val="Header"/>
              <w:numPr>
                <w:ilvl w:val="0"/>
                <w:numId w:val="8"/>
              </w:numPr>
              <w:spacing w:line="240" w:lineRule="atLeast"/>
              <w:ind w:left="429"/>
              <w:textAlignment w:val="auto"/>
              <w:rPr>
                <w:vanish/>
              </w:rPr>
            </w:pPr>
            <w:r w:rsidRPr="005D5B0A">
              <w:rPr>
                <w:vanish/>
              </w:rPr>
              <w:t xml:space="preserve">Copyright notice shortened and moved to cover sheet and added to footer (to be compliant </w:t>
            </w:r>
            <w:hyperlink r:id="rId101" w:history="1">
              <w:r w:rsidRPr="005D5B0A">
                <w:rPr>
                  <w:rStyle w:val="Hyperlink"/>
                  <w:vanish/>
                </w:rPr>
                <w:t>with Ford copyright guidelines</w:t>
              </w:r>
            </w:hyperlink>
            <w:r w:rsidRPr="005D5B0A">
              <w:rPr>
                <w:vanish/>
              </w:rPr>
              <w:t>)</w:t>
            </w:r>
          </w:p>
          <w:p w14:paraId="6F78A4E9" w14:textId="77777777" w:rsidR="0075468B" w:rsidRPr="005D5B0A" w:rsidRDefault="0075468B" w:rsidP="00DB4EEF">
            <w:pPr>
              <w:pStyle w:val="Header"/>
              <w:numPr>
                <w:ilvl w:val="0"/>
                <w:numId w:val="8"/>
              </w:numPr>
              <w:spacing w:line="240" w:lineRule="atLeast"/>
              <w:ind w:left="429"/>
              <w:textAlignment w:val="auto"/>
              <w:rPr>
                <w:vanish/>
              </w:rPr>
            </w:pPr>
            <w:r w:rsidRPr="005D5B0A">
              <w:rPr>
                <w:vanish/>
              </w:rPr>
              <w:t>Term “Disclaimer” no longer used for what is actually only a copyright notice</w:t>
            </w:r>
          </w:p>
        </w:tc>
        <w:tc>
          <w:tcPr>
            <w:tcW w:w="1696" w:type="dxa"/>
          </w:tcPr>
          <w:p w14:paraId="025B66A6" w14:textId="77777777" w:rsidR="0075468B" w:rsidRPr="005D5B0A" w:rsidRDefault="0075468B" w:rsidP="00DB4EEF">
            <w:pPr>
              <w:spacing w:line="240" w:lineRule="atLeast"/>
              <w:rPr>
                <w:snapToGrid w:val="0"/>
                <w:vanish/>
              </w:rPr>
            </w:pPr>
            <w:r w:rsidRPr="005D5B0A">
              <w:rPr>
                <w:snapToGrid w:val="0"/>
                <w:vanish/>
              </w:rPr>
              <w:t>Jbaden1</w:t>
            </w:r>
          </w:p>
        </w:tc>
      </w:tr>
      <w:tr w:rsidR="00254121" w:rsidRPr="005D5B0A" w14:paraId="577ED44A" w14:textId="77777777" w:rsidTr="0048586B">
        <w:trPr>
          <w:hidden/>
        </w:trPr>
        <w:tc>
          <w:tcPr>
            <w:tcW w:w="993" w:type="dxa"/>
          </w:tcPr>
          <w:p w14:paraId="7A60BF91" w14:textId="77777777" w:rsidR="00254121" w:rsidRPr="005D5B0A" w:rsidRDefault="00254121" w:rsidP="00DB4EEF">
            <w:pPr>
              <w:spacing w:line="240" w:lineRule="atLeast"/>
              <w:jc w:val="center"/>
              <w:rPr>
                <w:snapToGrid w:val="0"/>
                <w:vanish/>
              </w:rPr>
            </w:pPr>
            <w:r w:rsidRPr="005D5B0A">
              <w:rPr>
                <w:snapToGrid w:val="0"/>
                <w:vanish/>
              </w:rPr>
              <w:lastRenderedPageBreak/>
              <w:t>6</w:t>
            </w:r>
          </w:p>
        </w:tc>
        <w:tc>
          <w:tcPr>
            <w:tcW w:w="850" w:type="dxa"/>
          </w:tcPr>
          <w:p w14:paraId="6CA22356" w14:textId="77777777" w:rsidR="00254121" w:rsidRPr="005D5B0A" w:rsidRDefault="000F7963" w:rsidP="00DB4EEF">
            <w:pPr>
              <w:spacing w:line="240" w:lineRule="atLeast"/>
              <w:jc w:val="center"/>
              <w:rPr>
                <w:snapToGrid w:val="0"/>
                <w:vanish/>
              </w:rPr>
            </w:pPr>
            <w:r>
              <w:rPr>
                <w:snapToGrid w:val="0"/>
                <w:vanish/>
              </w:rPr>
              <w:t>1a</w:t>
            </w:r>
          </w:p>
        </w:tc>
        <w:tc>
          <w:tcPr>
            <w:tcW w:w="993" w:type="dxa"/>
          </w:tcPr>
          <w:p w14:paraId="23328D1C" w14:textId="77777777" w:rsidR="00254121" w:rsidRPr="005D5B0A" w:rsidRDefault="00254121" w:rsidP="00DB4EEF">
            <w:pPr>
              <w:spacing w:line="240" w:lineRule="atLeast"/>
              <w:jc w:val="center"/>
              <w:rPr>
                <w:snapToGrid w:val="0"/>
                <w:vanish/>
              </w:rPr>
            </w:pPr>
            <w:r w:rsidRPr="005D5B0A">
              <w:rPr>
                <w:snapToGrid w:val="0"/>
                <w:vanish/>
              </w:rPr>
              <w:t>2019-22-11</w:t>
            </w:r>
          </w:p>
        </w:tc>
        <w:tc>
          <w:tcPr>
            <w:tcW w:w="5669" w:type="dxa"/>
          </w:tcPr>
          <w:p w14:paraId="655C302E" w14:textId="77777777" w:rsidR="00254121" w:rsidRPr="005D5B0A" w:rsidRDefault="00254121" w:rsidP="00DB4EEF">
            <w:pPr>
              <w:pStyle w:val="Header"/>
              <w:numPr>
                <w:ilvl w:val="0"/>
                <w:numId w:val="8"/>
              </w:numPr>
              <w:spacing w:line="240" w:lineRule="atLeast"/>
              <w:ind w:left="429"/>
              <w:textAlignment w:val="auto"/>
              <w:rPr>
                <w:vanish/>
              </w:rPr>
            </w:pPr>
            <w:r w:rsidRPr="005D5B0A">
              <w:rPr>
                <w:vanish/>
              </w:rPr>
              <w:t>Some minor modifications for the SOA APIs/MQTT Messages in the section “Messages” of the Data Dictionary (section references Service Contracts via the API name)</w:t>
            </w:r>
          </w:p>
          <w:p w14:paraId="1CB139B7" w14:textId="77777777" w:rsidR="00254121" w:rsidRPr="005D5B0A" w:rsidRDefault="00254121" w:rsidP="00DB4EEF">
            <w:pPr>
              <w:pStyle w:val="Header"/>
              <w:numPr>
                <w:ilvl w:val="0"/>
                <w:numId w:val="8"/>
              </w:numPr>
              <w:spacing w:line="240" w:lineRule="atLeast"/>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55FFF5A0" w14:textId="77777777" w:rsidR="00254121" w:rsidRPr="005D5B0A" w:rsidRDefault="00254121" w:rsidP="00DB4EEF">
            <w:pPr>
              <w:spacing w:line="240" w:lineRule="atLeast"/>
              <w:rPr>
                <w:snapToGrid w:val="0"/>
                <w:vanish/>
              </w:rPr>
            </w:pPr>
            <w:r w:rsidRPr="005D5B0A">
              <w:rPr>
                <w:snapToGrid w:val="0"/>
                <w:vanish/>
              </w:rPr>
              <w:t>Jbaden1</w:t>
            </w:r>
          </w:p>
        </w:tc>
      </w:tr>
      <w:tr w:rsidR="00366B3B" w:rsidRPr="005D5B0A" w14:paraId="5073C6DE" w14:textId="77777777" w:rsidTr="0048586B">
        <w:trPr>
          <w:hidden/>
        </w:trPr>
        <w:tc>
          <w:tcPr>
            <w:tcW w:w="993" w:type="dxa"/>
          </w:tcPr>
          <w:p w14:paraId="37A2FA91" w14:textId="77777777" w:rsidR="00366B3B" w:rsidRPr="005D5B0A" w:rsidRDefault="00366B3B" w:rsidP="00DB4EEF">
            <w:pPr>
              <w:spacing w:line="240" w:lineRule="atLeast"/>
              <w:jc w:val="center"/>
              <w:rPr>
                <w:snapToGrid w:val="0"/>
                <w:vanish/>
              </w:rPr>
            </w:pPr>
            <w:r w:rsidRPr="005D5B0A">
              <w:rPr>
                <w:snapToGrid w:val="0"/>
                <w:vanish/>
              </w:rPr>
              <w:t>6</w:t>
            </w:r>
          </w:p>
        </w:tc>
        <w:tc>
          <w:tcPr>
            <w:tcW w:w="850" w:type="dxa"/>
          </w:tcPr>
          <w:p w14:paraId="027364CC" w14:textId="77777777" w:rsidR="00366B3B" w:rsidRPr="005D5B0A" w:rsidRDefault="000F7963" w:rsidP="00DB4EEF">
            <w:pPr>
              <w:spacing w:line="240" w:lineRule="atLeast"/>
              <w:jc w:val="center"/>
              <w:rPr>
                <w:snapToGrid w:val="0"/>
                <w:vanish/>
              </w:rPr>
            </w:pPr>
            <w:r>
              <w:rPr>
                <w:snapToGrid w:val="0"/>
                <w:vanish/>
              </w:rPr>
              <w:t>1a</w:t>
            </w:r>
          </w:p>
        </w:tc>
        <w:tc>
          <w:tcPr>
            <w:tcW w:w="993" w:type="dxa"/>
          </w:tcPr>
          <w:p w14:paraId="1FEE8A9A" w14:textId="77777777" w:rsidR="00366B3B" w:rsidRPr="005D5B0A" w:rsidRDefault="00366B3B" w:rsidP="00DB4EEF">
            <w:pPr>
              <w:spacing w:line="240" w:lineRule="atLeast"/>
              <w:jc w:val="center"/>
              <w:rPr>
                <w:snapToGrid w:val="0"/>
                <w:vanish/>
              </w:rPr>
            </w:pPr>
            <w:r w:rsidRPr="005D5B0A">
              <w:rPr>
                <w:snapToGrid w:val="0"/>
                <w:vanish/>
              </w:rPr>
              <w:t>2019-12-05</w:t>
            </w:r>
          </w:p>
        </w:tc>
        <w:tc>
          <w:tcPr>
            <w:tcW w:w="5669" w:type="dxa"/>
          </w:tcPr>
          <w:p w14:paraId="1D47FB09" w14:textId="77777777" w:rsidR="00366B3B" w:rsidRPr="005D5B0A" w:rsidRDefault="00366B3B" w:rsidP="00DB4EEF">
            <w:pPr>
              <w:pStyle w:val="Header"/>
              <w:numPr>
                <w:ilvl w:val="0"/>
                <w:numId w:val="8"/>
              </w:numPr>
              <w:spacing w:line="240" w:lineRule="atLeast"/>
              <w:ind w:left="429"/>
              <w:textAlignment w:val="auto"/>
              <w:rPr>
                <w:rFonts w:cs="Arial"/>
                <w:snapToGrid w:val="0"/>
                <w:vanish/>
              </w:rPr>
            </w:pPr>
            <w:r w:rsidRPr="005D5B0A">
              <w:rPr>
                <w:rFonts w:cs="Arial"/>
                <w:snapToGrid w:val="0"/>
                <w:vanish/>
              </w:rPr>
              <w:t>Upstream Documents section added to “Input Requirements/Documents” table</w:t>
            </w:r>
          </w:p>
          <w:p w14:paraId="6D763E84" w14:textId="77777777" w:rsidR="00366B3B" w:rsidRPr="005D5B0A" w:rsidRDefault="00366B3B" w:rsidP="00DB4EEF">
            <w:pPr>
              <w:pStyle w:val="Header"/>
              <w:numPr>
                <w:ilvl w:val="0"/>
                <w:numId w:val="8"/>
              </w:numPr>
              <w:spacing w:line="240" w:lineRule="atLeast"/>
              <w:ind w:left="429"/>
              <w:textAlignment w:val="auto"/>
              <w:rPr>
                <w:vanish/>
              </w:rPr>
            </w:pPr>
            <w:r w:rsidRPr="005D5B0A">
              <w:rPr>
                <w:rFonts w:cs="Arial"/>
                <w:snapToGrid w:val="0"/>
                <w:vanish/>
              </w:rPr>
              <w:t>Custom style table formatting removed</w:t>
            </w:r>
          </w:p>
        </w:tc>
        <w:tc>
          <w:tcPr>
            <w:tcW w:w="1696" w:type="dxa"/>
          </w:tcPr>
          <w:p w14:paraId="6C493B45" w14:textId="77777777" w:rsidR="00366B3B" w:rsidRPr="005D5B0A" w:rsidRDefault="00366B3B" w:rsidP="00DB4EEF">
            <w:pPr>
              <w:spacing w:line="240" w:lineRule="atLeast"/>
              <w:rPr>
                <w:snapToGrid w:val="0"/>
                <w:vanish/>
              </w:rPr>
            </w:pPr>
            <w:r w:rsidRPr="005D5B0A">
              <w:rPr>
                <w:snapToGrid w:val="0"/>
                <w:vanish/>
              </w:rPr>
              <w:t>Jbaden1</w:t>
            </w:r>
          </w:p>
        </w:tc>
      </w:tr>
      <w:tr w:rsidR="00E40BD5" w:rsidRPr="005D5B0A" w14:paraId="7B61D2E2" w14:textId="77777777" w:rsidTr="0048586B">
        <w:trPr>
          <w:hidden/>
        </w:trPr>
        <w:tc>
          <w:tcPr>
            <w:tcW w:w="993" w:type="dxa"/>
          </w:tcPr>
          <w:p w14:paraId="04A115C8" w14:textId="77777777" w:rsidR="00E40BD5" w:rsidRDefault="00E40BD5" w:rsidP="00DB4EEF">
            <w:pPr>
              <w:spacing w:line="240" w:lineRule="atLeast"/>
              <w:jc w:val="center"/>
              <w:rPr>
                <w:snapToGrid w:val="0"/>
                <w:vanish/>
              </w:rPr>
            </w:pPr>
            <w:r>
              <w:rPr>
                <w:snapToGrid w:val="0"/>
                <w:vanish/>
              </w:rPr>
              <w:t>6</w:t>
            </w:r>
          </w:p>
        </w:tc>
        <w:tc>
          <w:tcPr>
            <w:tcW w:w="850" w:type="dxa"/>
          </w:tcPr>
          <w:p w14:paraId="32CD590C" w14:textId="77777777" w:rsidR="00E40BD5" w:rsidRDefault="000F7963" w:rsidP="00DB4EEF">
            <w:pPr>
              <w:spacing w:line="240" w:lineRule="atLeast"/>
              <w:jc w:val="center"/>
              <w:rPr>
                <w:snapToGrid w:val="0"/>
                <w:vanish/>
              </w:rPr>
            </w:pPr>
            <w:r>
              <w:rPr>
                <w:snapToGrid w:val="0"/>
                <w:vanish/>
              </w:rPr>
              <w:t>1a</w:t>
            </w:r>
          </w:p>
        </w:tc>
        <w:tc>
          <w:tcPr>
            <w:tcW w:w="993" w:type="dxa"/>
          </w:tcPr>
          <w:p w14:paraId="0ADDEE77" w14:textId="77777777" w:rsidR="00E40BD5" w:rsidRDefault="00E40BD5" w:rsidP="00DB4EEF">
            <w:pPr>
              <w:spacing w:line="240" w:lineRule="atLeast"/>
              <w:jc w:val="center"/>
              <w:rPr>
                <w:snapToGrid w:val="0"/>
                <w:vanish/>
              </w:rPr>
            </w:pPr>
            <w:r>
              <w:rPr>
                <w:snapToGrid w:val="0"/>
                <w:vanish/>
              </w:rPr>
              <w:t>2020-01-07</w:t>
            </w:r>
          </w:p>
        </w:tc>
        <w:tc>
          <w:tcPr>
            <w:tcW w:w="5669" w:type="dxa"/>
          </w:tcPr>
          <w:p w14:paraId="7F11FB2E" w14:textId="77777777" w:rsidR="00E40BD5" w:rsidRDefault="00E40BD5" w:rsidP="00DB4EEF">
            <w:pPr>
              <w:pStyle w:val="Header"/>
              <w:numPr>
                <w:ilvl w:val="0"/>
                <w:numId w:val="8"/>
              </w:numPr>
              <w:spacing w:line="240" w:lineRule="atLeast"/>
              <w:ind w:left="429"/>
              <w:textAlignment w:val="auto"/>
              <w:rPr>
                <w:rFonts w:cs="Arial"/>
                <w:snapToGrid w:val="0"/>
                <w:vanish/>
              </w:rPr>
            </w:pPr>
            <w:r>
              <w:rPr>
                <w:rFonts w:cs="Arial"/>
                <w:snapToGrid w:val="0"/>
                <w:vanish/>
              </w:rPr>
              <w:t>Some fine tuning for naming conve</w:t>
            </w:r>
            <w:r w:rsidR="000746B5">
              <w:rPr>
                <w:rFonts w:cs="Arial"/>
                <w:snapToGrid w:val="0"/>
                <w:vanish/>
              </w:rPr>
              <w:t>n</w:t>
            </w:r>
            <w:r>
              <w:rPr>
                <w:rFonts w:cs="Arial"/>
                <w:snapToGrid w:val="0"/>
                <w:vanish/>
              </w:rPr>
              <w:t>tions of E/E components and connections.</w:t>
            </w:r>
          </w:p>
          <w:p w14:paraId="6FDE1D80" w14:textId="77777777" w:rsidR="000746B5" w:rsidRDefault="000746B5" w:rsidP="00DB4EEF">
            <w:pPr>
              <w:pStyle w:val="Header"/>
              <w:numPr>
                <w:ilvl w:val="0"/>
                <w:numId w:val="8"/>
              </w:numPr>
              <w:spacing w:line="240" w:lineRule="atLeast"/>
              <w:ind w:left="429"/>
              <w:textAlignment w:val="auto"/>
              <w:rPr>
                <w:rFonts w:cs="Arial"/>
                <w:snapToGrid w:val="0"/>
                <w:vanish/>
              </w:rPr>
            </w:pPr>
            <w:r>
              <w:rPr>
                <w:rFonts w:cs="Arial"/>
                <w:snapToGrid w:val="0"/>
                <w:vanish/>
              </w:rPr>
              <w:t>List of HW I/O signal types reduced to RF-A, RF-D, D, A, Networked and PWM.</w:t>
            </w:r>
          </w:p>
          <w:p w14:paraId="371EB934" w14:textId="77777777" w:rsidR="000746B5" w:rsidRDefault="000746B5" w:rsidP="00DB4EEF">
            <w:pPr>
              <w:pStyle w:val="Header"/>
              <w:numPr>
                <w:ilvl w:val="0"/>
                <w:numId w:val="8"/>
              </w:numPr>
              <w:spacing w:line="240" w:lineRule="atLeast"/>
              <w:ind w:left="429"/>
              <w:textAlignment w:val="auto"/>
              <w:rPr>
                <w:rFonts w:cs="Arial"/>
                <w:snapToGrid w:val="0"/>
                <w:vanish/>
              </w:rPr>
            </w:pPr>
            <w:r>
              <w:rPr>
                <w:rFonts w:cs="Arial"/>
                <w:snapToGrid w:val="0"/>
                <w:vanish/>
              </w:rPr>
              <w:t>Protocol column added to the E/E connection table</w:t>
            </w:r>
          </w:p>
        </w:tc>
        <w:tc>
          <w:tcPr>
            <w:tcW w:w="1696" w:type="dxa"/>
          </w:tcPr>
          <w:p w14:paraId="30B3C38D" w14:textId="77777777" w:rsidR="00E40BD5" w:rsidRDefault="000746B5" w:rsidP="00DB4EEF">
            <w:pPr>
              <w:spacing w:line="240" w:lineRule="atLeast"/>
              <w:rPr>
                <w:snapToGrid w:val="0"/>
                <w:vanish/>
              </w:rPr>
            </w:pPr>
            <w:r>
              <w:rPr>
                <w:snapToGrid w:val="0"/>
                <w:vanish/>
              </w:rPr>
              <w:t>Jbaden1</w:t>
            </w:r>
          </w:p>
        </w:tc>
      </w:tr>
      <w:tr w:rsidR="00BE04E8" w:rsidRPr="005D5B0A" w14:paraId="497CE126" w14:textId="77777777" w:rsidTr="0048586B">
        <w:trPr>
          <w:hidden/>
        </w:trPr>
        <w:tc>
          <w:tcPr>
            <w:tcW w:w="993" w:type="dxa"/>
          </w:tcPr>
          <w:p w14:paraId="72E4200F" w14:textId="77777777" w:rsidR="00BE04E8" w:rsidRPr="00BE04E8" w:rsidRDefault="00BE04E8" w:rsidP="00DB4EEF">
            <w:pPr>
              <w:spacing w:line="240" w:lineRule="atLeast"/>
              <w:jc w:val="center"/>
              <w:rPr>
                <w:snapToGrid w:val="0"/>
                <w:vanish/>
              </w:rPr>
            </w:pPr>
            <w:r w:rsidRPr="00BE04E8">
              <w:rPr>
                <w:snapToGrid w:val="0"/>
                <w:vanish/>
              </w:rPr>
              <w:t>6</w:t>
            </w:r>
          </w:p>
        </w:tc>
        <w:tc>
          <w:tcPr>
            <w:tcW w:w="850" w:type="dxa"/>
          </w:tcPr>
          <w:p w14:paraId="34AED84F" w14:textId="77777777" w:rsidR="00BE04E8" w:rsidRPr="00BE04E8" w:rsidRDefault="000F7963" w:rsidP="00DB4EEF">
            <w:pPr>
              <w:spacing w:line="240" w:lineRule="atLeast"/>
              <w:jc w:val="center"/>
              <w:rPr>
                <w:snapToGrid w:val="0"/>
                <w:vanish/>
              </w:rPr>
            </w:pPr>
            <w:r>
              <w:rPr>
                <w:snapToGrid w:val="0"/>
                <w:vanish/>
              </w:rPr>
              <w:t>1a</w:t>
            </w:r>
          </w:p>
        </w:tc>
        <w:tc>
          <w:tcPr>
            <w:tcW w:w="993" w:type="dxa"/>
          </w:tcPr>
          <w:p w14:paraId="32AD2817" w14:textId="77777777" w:rsidR="00BE04E8" w:rsidRPr="00BE04E8" w:rsidRDefault="00BE04E8" w:rsidP="00DB4EEF">
            <w:pPr>
              <w:spacing w:line="240" w:lineRule="atLeast"/>
              <w:jc w:val="center"/>
              <w:rPr>
                <w:snapToGrid w:val="0"/>
                <w:vanish/>
              </w:rPr>
            </w:pPr>
            <w:r w:rsidRPr="00BE04E8">
              <w:rPr>
                <w:snapToGrid w:val="0"/>
                <w:vanish/>
              </w:rPr>
              <w:t>2020-01-07</w:t>
            </w:r>
          </w:p>
        </w:tc>
        <w:tc>
          <w:tcPr>
            <w:tcW w:w="5669" w:type="dxa"/>
          </w:tcPr>
          <w:p w14:paraId="37E7C895" w14:textId="4DD01253" w:rsidR="00BE04E8" w:rsidRPr="00BE04E8" w:rsidRDefault="00C8614F" w:rsidP="00DB4EEF">
            <w:pPr>
              <w:pStyle w:val="Header"/>
              <w:numPr>
                <w:ilvl w:val="0"/>
                <w:numId w:val="8"/>
              </w:numPr>
              <w:spacing w:line="240" w:lineRule="atLeast"/>
              <w:ind w:left="429"/>
              <w:textAlignment w:val="auto"/>
              <w:rPr>
                <w:rFonts w:cs="Arial"/>
                <w:snapToGrid w:val="0"/>
                <w:vanish/>
              </w:rPr>
            </w:pPr>
            <w:r>
              <w:rPr>
                <w:rFonts w:cs="Arial"/>
                <w:snapToGrid w:val="0"/>
                <w:vanish/>
              </w:rPr>
              <w:t>“</w:t>
            </w:r>
            <w:r w:rsidR="00BE04E8" w:rsidRPr="00BE04E8">
              <w:rPr>
                <w:rFonts w:cs="Arial"/>
                <w:snapToGrid w:val="0"/>
                <w:vanish/>
              </w:rPr>
              <w:t>HW Metric</w:t>
            </w:r>
            <w:r>
              <w:rPr>
                <w:rFonts w:cs="Arial"/>
                <w:snapToGrid w:val="0"/>
                <w:vanish/>
              </w:rPr>
              <w:t>”</w:t>
            </w:r>
            <w:r w:rsidR="00BE04E8" w:rsidRPr="00BE04E8">
              <w:rPr>
                <w:rFonts w:cs="Arial"/>
                <w:snapToGrid w:val="0"/>
                <w:vanish/>
              </w:rPr>
              <w:t xml:space="preserve"> and </w:t>
            </w:r>
            <w:r>
              <w:rPr>
                <w:rFonts w:cs="Arial"/>
                <w:snapToGrid w:val="0"/>
                <w:vanish/>
              </w:rPr>
              <w:t>“</w:t>
            </w:r>
            <w:r w:rsidR="00BE04E8" w:rsidRPr="00BE04E8">
              <w:rPr>
                <w:rFonts w:cs="Arial"/>
                <w:snapToGrid w:val="0"/>
                <w:vanish/>
              </w:rPr>
              <w:t>Architecture Redundancy Summary</w:t>
            </w:r>
            <w:r>
              <w:rPr>
                <w:rFonts w:cs="Arial"/>
                <w:snapToGrid w:val="0"/>
                <w:vanish/>
              </w:rPr>
              <w:t>” sections</w:t>
            </w:r>
            <w:r w:rsidR="00BE04E8" w:rsidRPr="00BE04E8">
              <w:rPr>
                <w:rFonts w:cs="Arial"/>
                <w:snapToGrid w:val="0"/>
                <w:vanish/>
              </w:rPr>
              <w:t xml:space="preserve"> removed per request from the Functional Architecture Team (based on Governance Board decision </w:t>
            </w:r>
            <w:hyperlink r:id="rId102" w:history="1">
              <w:r w:rsidR="00BE04E8" w:rsidRPr="00BE04E8">
                <w:rPr>
                  <w:rStyle w:val="Hyperlink"/>
                  <w:rFonts w:cs="Arial"/>
                  <w:snapToGrid w:val="0"/>
                  <w:vanish/>
                </w:rPr>
                <w:t>FSTGB-97</w:t>
              </w:r>
            </w:hyperlink>
            <w:r w:rsidR="00BE04E8" w:rsidRPr="00BE04E8">
              <w:rPr>
                <w:rFonts w:cs="Arial"/>
                <w:snapToGrid w:val="0"/>
                <w:vanish/>
              </w:rPr>
              <w:t>)</w:t>
            </w:r>
          </w:p>
          <w:p w14:paraId="5206C7E1" w14:textId="77777777" w:rsidR="00BE04E8" w:rsidRPr="00BE04E8" w:rsidRDefault="00BE04E8" w:rsidP="00DB4EEF">
            <w:pPr>
              <w:pStyle w:val="Header"/>
              <w:numPr>
                <w:ilvl w:val="0"/>
                <w:numId w:val="8"/>
              </w:numPr>
              <w:spacing w:line="240" w:lineRule="atLeast"/>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692EF514" w14:textId="77777777" w:rsidR="00BE04E8" w:rsidRDefault="00BE04E8" w:rsidP="00DB4EEF">
            <w:pPr>
              <w:spacing w:line="240" w:lineRule="atLeast"/>
              <w:rPr>
                <w:snapToGrid w:val="0"/>
                <w:vanish/>
              </w:rPr>
            </w:pPr>
            <w:r>
              <w:rPr>
                <w:snapToGrid w:val="0"/>
                <w:vanish/>
              </w:rPr>
              <w:t>Jbaden1</w:t>
            </w:r>
          </w:p>
        </w:tc>
      </w:tr>
      <w:tr w:rsidR="00494A78" w:rsidRPr="005D5B0A" w14:paraId="5F5685CC" w14:textId="77777777" w:rsidTr="0048586B">
        <w:trPr>
          <w:hidden/>
        </w:trPr>
        <w:tc>
          <w:tcPr>
            <w:tcW w:w="993" w:type="dxa"/>
          </w:tcPr>
          <w:p w14:paraId="56D64353" w14:textId="77777777" w:rsidR="00494A78" w:rsidRPr="00BE04E8" w:rsidRDefault="00494A78" w:rsidP="00DB4EEF">
            <w:pPr>
              <w:spacing w:line="240" w:lineRule="atLeast"/>
              <w:jc w:val="center"/>
              <w:rPr>
                <w:snapToGrid w:val="0"/>
                <w:vanish/>
              </w:rPr>
            </w:pPr>
            <w:r w:rsidRPr="00BE04E8">
              <w:rPr>
                <w:snapToGrid w:val="0"/>
                <w:vanish/>
              </w:rPr>
              <w:t>6</w:t>
            </w:r>
          </w:p>
        </w:tc>
        <w:tc>
          <w:tcPr>
            <w:tcW w:w="850" w:type="dxa"/>
          </w:tcPr>
          <w:p w14:paraId="74E19CCB" w14:textId="77777777" w:rsidR="00494A78" w:rsidRPr="00BE04E8" w:rsidRDefault="000F7963" w:rsidP="00DB4EEF">
            <w:pPr>
              <w:spacing w:line="240" w:lineRule="atLeast"/>
              <w:jc w:val="center"/>
              <w:rPr>
                <w:snapToGrid w:val="0"/>
                <w:vanish/>
              </w:rPr>
            </w:pPr>
            <w:r>
              <w:rPr>
                <w:snapToGrid w:val="0"/>
                <w:vanish/>
              </w:rPr>
              <w:t>1a</w:t>
            </w:r>
          </w:p>
        </w:tc>
        <w:tc>
          <w:tcPr>
            <w:tcW w:w="993" w:type="dxa"/>
          </w:tcPr>
          <w:p w14:paraId="0E490931" w14:textId="77777777" w:rsidR="00494A78" w:rsidRPr="00BE04E8" w:rsidRDefault="00494A78" w:rsidP="00DB4EEF">
            <w:pPr>
              <w:spacing w:line="240" w:lineRule="atLeast"/>
              <w:jc w:val="center"/>
              <w:rPr>
                <w:snapToGrid w:val="0"/>
                <w:vanish/>
              </w:rPr>
            </w:pPr>
            <w:r w:rsidRPr="00BE04E8">
              <w:rPr>
                <w:snapToGrid w:val="0"/>
                <w:vanish/>
              </w:rPr>
              <w:t>2020-01-07</w:t>
            </w:r>
          </w:p>
        </w:tc>
        <w:tc>
          <w:tcPr>
            <w:tcW w:w="5669" w:type="dxa"/>
          </w:tcPr>
          <w:p w14:paraId="22F25094" w14:textId="77777777" w:rsidR="00494A78" w:rsidRDefault="00494A78" w:rsidP="00DB4EEF">
            <w:pPr>
              <w:pStyle w:val="Header"/>
              <w:numPr>
                <w:ilvl w:val="0"/>
                <w:numId w:val="8"/>
              </w:numPr>
              <w:spacing w:line="240" w:lineRule="atLeast"/>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450A04F3" w14:textId="77777777" w:rsidR="00494A78" w:rsidRDefault="00494A78" w:rsidP="00DB4EEF">
            <w:pPr>
              <w:pStyle w:val="Header"/>
              <w:numPr>
                <w:ilvl w:val="0"/>
                <w:numId w:val="8"/>
              </w:numPr>
              <w:spacing w:line="240" w:lineRule="atLeast"/>
              <w:ind w:left="429"/>
              <w:textAlignment w:val="auto"/>
              <w:rPr>
                <w:rFonts w:cs="Arial"/>
                <w:snapToGrid w:val="0"/>
                <w:vanish/>
              </w:rPr>
            </w:pPr>
            <w:r>
              <w:rPr>
                <w:rFonts w:cs="Arial"/>
                <w:snapToGrid w:val="0"/>
                <w:vanish/>
              </w:rPr>
              <w:t>Page Header: no longer in bold letters</w:t>
            </w:r>
          </w:p>
        </w:tc>
        <w:tc>
          <w:tcPr>
            <w:tcW w:w="1696" w:type="dxa"/>
          </w:tcPr>
          <w:p w14:paraId="2C6CA72F" w14:textId="77777777" w:rsidR="00494A78" w:rsidRDefault="00494A78" w:rsidP="00DB4EEF">
            <w:pPr>
              <w:spacing w:line="240" w:lineRule="atLeast"/>
              <w:rPr>
                <w:snapToGrid w:val="0"/>
                <w:vanish/>
              </w:rPr>
            </w:pPr>
            <w:r>
              <w:rPr>
                <w:snapToGrid w:val="0"/>
                <w:vanish/>
              </w:rPr>
              <w:t>Jbaden1</w:t>
            </w:r>
          </w:p>
        </w:tc>
      </w:tr>
      <w:tr w:rsidR="00196E2F" w:rsidRPr="005D5B0A" w14:paraId="2E9B800F" w14:textId="77777777" w:rsidTr="0048586B">
        <w:trPr>
          <w:hidden/>
        </w:trPr>
        <w:tc>
          <w:tcPr>
            <w:tcW w:w="993" w:type="dxa"/>
          </w:tcPr>
          <w:p w14:paraId="1557C724" w14:textId="77777777" w:rsidR="00196E2F" w:rsidRPr="00DC33EF" w:rsidRDefault="00196E2F" w:rsidP="00DB4EEF">
            <w:pPr>
              <w:spacing w:line="240" w:lineRule="atLeast"/>
              <w:jc w:val="center"/>
              <w:rPr>
                <w:snapToGrid w:val="0"/>
                <w:vanish/>
              </w:rPr>
            </w:pPr>
            <w:r w:rsidRPr="00DC33EF">
              <w:rPr>
                <w:snapToGrid w:val="0"/>
                <w:vanish/>
              </w:rPr>
              <w:t>6</w:t>
            </w:r>
          </w:p>
        </w:tc>
        <w:tc>
          <w:tcPr>
            <w:tcW w:w="850" w:type="dxa"/>
          </w:tcPr>
          <w:p w14:paraId="637F765C" w14:textId="77777777" w:rsidR="00196E2F" w:rsidRPr="00DC33EF" w:rsidRDefault="00196E2F" w:rsidP="00DB4EEF">
            <w:pPr>
              <w:spacing w:line="240" w:lineRule="atLeast"/>
              <w:jc w:val="center"/>
              <w:rPr>
                <w:snapToGrid w:val="0"/>
                <w:vanish/>
              </w:rPr>
            </w:pPr>
            <w:r w:rsidRPr="00DC33EF">
              <w:rPr>
                <w:snapToGrid w:val="0"/>
                <w:vanish/>
              </w:rPr>
              <w:t>1a</w:t>
            </w:r>
          </w:p>
        </w:tc>
        <w:tc>
          <w:tcPr>
            <w:tcW w:w="993" w:type="dxa"/>
          </w:tcPr>
          <w:p w14:paraId="2BEC8FCC" w14:textId="77777777" w:rsidR="00196E2F" w:rsidRPr="00DC33EF" w:rsidRDefault="00196E2F" w:rsidP="00DB4EEF">
            <w:pPr>
              <w:spacing w:line="240" w:lineRule="atLeast"/>
              <w:jc w:val="center"/>
              <w:rPr>
                <w:snapToGrid w:val="0"/>
                <w:vanish/>
              </w:rPr>
            </w:pPr>
            <w:r w:rsidRPr="00DC33EF">
              <w:rPr>
                <w:snapToGrid w:val="0"/>
                <w:vanish/>
              </w:rPr>
              <w:t>2020-03-09</w:t>
            </w:r>
          </w:p>
        </w:tc>
        <w:tc>
          <w:tcPr>
            <w:tcW w:w="5669" w:type="dxa"/>
          </w:tcPr>
          <w:p w14:paraId="2D555FED" w14:textId="77777777" w:rsidR="00196E2F" w:rsidRPr="00DC33EF" w:rsidRDefault="00196E2F" w:rsidP="00DB4EEF">
            <w:pPr>
              <w:pStyle w:val="Header"/>
              <w:numPr>
                <w:ilvl w:val="0"/>
                <w:numId w:val="8"/>
              </w:numPr>
              <w:spacing w:line="240" w:lineRule="atLeast"/>
              <w:ind w:left="429"/>
              <w:textAlignment w:val="auto"/>
              <w:rPr>
                <w:snapToGrid w:val="0"/>
                <w:vanish/>
              </w:rPr>
            </w:pPr>
            <w:r w:rsidRPr="00DC33EF">
              <w:rPr>
                <w:snapToGrid w:val="0"/>
                <w:vanish/>
              </w:rPr>
              <w:t>Missing doc property “LatestSigMappingID” and “LatestAisInterfaceID” added</w:t>
            </w:r>
          </w:p>
          <w:p w14:paraId="3F4DC045" w14:textId="77777777" w:rsidR="00196E2F" w:rsidRPr="00DC33EF" w:rsidRDefault="00196E2F" w:rsidP="00DB4EEF">
            <w:pPr>
              <w:pStyle w:val="Header"/>
              <w:numPr>
                <w:ilvl w:val="0"/>
                <w:numId w:val="8"/>
              </w:numPr>
              <w:spacing w:line="240" w:lineRule="atLeast"/>
              <w:ind w:left="429"/>
              <w:textAlignment w:val="auto"/>
              <w:rPr>
                <w:snapToGrid w:val="0"/>
                <w:vanish/>
              </w:rPr>
            </w:pPr>
            <w:r w:rsidRPr="00DC33EF">
              <w:rPr>
                <w:snapToGrid w:val="0"/>
                <w:vanish/>
              </w:rPr>
              <w:t>doc property “CopyrightDate” re-formatted to text and copyright date field in footer corrected</w:t>
            </w:r>
          </w:p>
          <w:p w14:paraId="24D5E13F" w14:textId="77777777" w:rsidR="00196E2F" w:rsidRPr="00DC33EF" w:rsidRDefault="00196E2F" w:rsidP="00DB4EEF">
            <w:pPr>
              <w:pStyle w:val="Header"/>
              <w:numPr>
                <w:ilvl w:val="0"/>
                <w:numId w:val="8"/>
              </w:numPr>
              <w:spacing w:line="240" w:lineRule="atLeast"/>
              <w:ind w:left="429"/>
              <w:textAlignment w:val="auto"/>
              <w:rPr>
                <w:snapToGrid w:val="0"/>
                <w:vanish/>
              </w:rPr>
            </w:pPr>
            <w:r w:rsidRPr="00DC33EF">
              <w:rPr>
                <w:snapToGrid w:val="0"/>
                <w:vanish/>
              </w:rPr>
              <w:t>Version numbering re-initialized as 0.1</w:t>
            </w:r>
          </w:p>
          <w:p w14:paraId="3C2F00FC" w14:textId="77777777" w:rsidR="00196E2F" w:rsidRPr="00DC33EF" w:rsidRDefault="00196E2F" w:rsidP="00DB4EEF">
            <w:pPr>
              <w:pStyle w:val="Header"/>
              <w:numPr>
                <w:ilvl w:val="0"/>
                <w:numId w:val="8"/>
              </w:numPr>
              <w:spacing w:line="240" w:lineRule="atLeast"/>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724587E1" w14:textId="77777777" w:rsidR="003A64B0" w:rsidRPr="00DC33EF" w:rsidRDefault="003A64B0" w:rsidP="00DB4EEF">
            <w:pPr>
              <w:pStyle w:val="Header"/>
              <w:numPr>
                <w:ilvl w:val="0"/>
                <w:numId w:val="8"/>
              </w:numPr>
              <w:spacing w:line="240" w:lineRule="atLeast"/>
              <w:ind w:left="429"/>
              <w:textAlignment w:val="auto"/>
              <w:rPr>
                <w:rFonts w:cs="Arial"/>
                <w:snapToGrid w:val="0"/>
                <w:vanish/>
              </w:rPr>
            </w:pPr>
            <w:r w:rsidRPr="00DC33EF">
              <w:rPr>
                <w:snapToGrid w:val="0"/>
                <w:vanish/>
              </w:rPr>
              <w:t>Type of “Latest….ID” doc properties changed from Text to Number</w:t>
            </w:r>
          </w:p>
        </w:tc>
        <w:tc>
          <w:tcPr>
            <w:tcW w:w="1696" w:type="dxa"/>
          </w:tcPr>
          <w:p w14:paraId="707AB5C0" w14:textId="77777777" w:rsidR="00196E2F" w:rsidRPr="00DC33EF" w:rsidRDefault="00196E2F" w:rsidP="00DB4EEF">
            <w:pPr>
              <w:spacing w:line="240" w:lineRule="atLeast"/>
              <w:rPr>
                <w:snapToGrid w:val="0"/>
                <w:vanish/>
              </w:rPr>
            </w:pPr>
            <w:r w:rsidRPr="00DC33EF">
              <w:rPr>
                <w:snapToGrid w:val="0"/>
                <w:vanish/>
              </w:rPr>
              <w:t>Jbaden1</w:t>
            </w:r>
          </w:p>
        </w:tc>
      </w:tr>
      <w:tr w:rsidR="003309AB" w:rsidRPr="005D5B0A" w14:paraId="305EAAC5" w14:textId="77777777" w:rsidTr="0048586B">
        <w:trPr>
          <w:hidden/>
        </w:trPr>
        <w:tc>
          <w:tcPr>
            <w:tcW w:w="993" w:type="dxa"/>
          </w:tcPr>
          <w:p w14:paraId="1E8C9C4A" w14:textId="77777777" w:rsidR="003309AB" w:rsidRPr="00DC33EF" w:rsidRDefault="003309AB" w:rsidP="00DB4EEF">
            <w:pPr>
              <w:spacing w:line="240" w:lineRule="atLeast"/>
              <w:jc w:val="center"/>
              <w:rPr>
                <w:snapToGrid w:val="0"/>
                <w:vanish/>
              </w:rPr>
            </w:pPr>
            <w:r w:rsidRPr="00DC33EF">
              <w:rPr>
                <w:snapToGrid w:val="0"/>
                <w:vanish/>
              </w:rPr>
              <w:t>6</w:t>
            </w:r>
          </w:p>
        </w:tc>
        <w:tc>
          <w:tcPr>
            <w:tcW w:w="850" w:type="dxa"/>
          </w:tcPr>
          <w:p w14:paraId="13547862" w14:textId="77777777" w:rsidR="003309AB" w:rsidRPr="00DC33EF" w:rsidRDefault="003309AB" w:rsidP="00DB4EEF">
            <w:pPr>
              <w:spacing w:line="240" w:lineRule="atLeast"/>
              <w:jc w:val="center"/>
              <w:rPr>
                <w:snapToGrid w:val="0"/>
                <w:vanish/>
              </w:rPr>
            </w:pPr>
            <w:r w:rsidRPr="00DC33EF">
              <w:rPr>
                <w:snapToGrid w:val="0"/>
                <w:vanish/>
              </w:rPr>
              <w:t>1a</w:t>
            </w:r>
          </w:p>
        </w:tc>
        <w:tc>
          <w:tcPr>
            <w:tcW w:w="993" w:type="dxa"/>
          </w:tcPr>
          <w:p w14:paraId="2A9B159B" w14:textId="77777777" w:rsidR="003309AB" w:rsidRPr="00DC33EF" w:rsidRDefault="003309AB" w:rsidP="00DB4EEF">
            <w:pPr>
              <w:spacing w:line="240" w:lineRule="atLeast"/>
              <w:jc w:val="center"/>
              <w:rPr>
                <w:snapToGrid w:val="0"/>
                <w:vanish/>
              </w:rPr>
            </w:pPr>
            <w:r w:rsidRPr="00DC33EF">
              <w:rPr>
                <w:snapToGrid w:val="0"/>
                <w:vanish/>
              </w:rPr>
              <w:t>2020-03-11</w:t>
            </w:r>
          </w:p>
        </w:tc>
        <w:tc>
          <w:tcPr>
            <w:tcW w:w="5669" w:type="dxa"/>
          </w:tcPr>
          <w:p w14:paraId="1A989229" w14:textId="77777777" w:rsidR="003309AB" w:rsidRPr="00DC33EF" w:rsidRDefault="003309AB" w:rsidP="00DB4EEF">
            <w:pPr>
              <w:pStyle w:val="Header"/>
              <w:numPr>
                <w:ilvl w:val="0"/>
                <w:numId w:val="8"/>
              </w:numPr>
              <w:spacing w:line="240" w:lineRule="atLeast"/>
              <w:ind w:left="429"/>
              <w:textAlignment w:val="auto"/>
              <w:rPr>
                <w:snapToGrid w:val="0"/>
                <w:vanish/>
              </w:rPr>
            </w:pPr>
            <w:r w:rsidRPr="00DC33EF">
              <w:rPr>
                <w:snapToGrid w:val="0"/>
                <w:vanish/>
              </w:rPr>
              <w:t>“Mapping” table removed from template. Has been migrated to macro.</w:t>
            </w:r>
          </w:p>
        </w:tc>
        <w:tc>
          <w:tcPr>
            <w:tcW w:w="1696" w:type="dxa"/>
          </w:tcPr>
          <w:p w14:paraId="6A2BE0DF" w14:textId="77777777" w:rsidR="003309AB" w:rsidRPr="00DC33EF" w:rsidRDefault="003309AB" w:rsidP="00DB4EEF">
            <w:pPr>
              <w:spacing w:line="240" w:lineRule="atLeast"/>
              <w:rPr>
                <w:snapToGrid w:val="0"/>
                <w:vanish/>
              </w:rPr>
            </w:pPr>
            <w:r w:rsidRPr="00DC33EF">
              <w:rPr>
                <w:snapToGrid w:val="0"/>
                <w:vanish/>
              </w:rPr>
              <w:t>Jbaden1</w:t>
            </w:r>
          </w:p>
        </w:tc>
      </w:tr>
      <w:tr w:rsidR="0048586B" w14:paraId="0AB5A66C" w14:textId="77777777" w:rsidTr="0048586B">
        <w:tblPrEx>
          <w:tblLook w:val="04A0" w:firstRow="1" w:lastRow="0" w:firstColumn="1" w:lastColumn="0" w:noHBand="0" w:noVBand="1"/>
        </w:tblPrEx>
        <w:trPr>
          <w:hidden/>
        </w:trPr>
        <w:tc>
          <w:tcPr>
            <w:tcW w:w="993" w:type="dxa"/>
            <w:hideMark/>
          </w:tcPr>
          <w:p w14:paraId="3ACA26A7" w14:textId="77777777" w:rsidR="0048586B" w:rsidRPr="00DC33EF" w:rsidRDefault="0048586B" w:rsidP="00DB4EEF">
            <w:pPr>
              <w:spacing w:line="240" w:lineRule="atLeast"/>
              <w:jc w:val="center"/>
              <w:rPr>
                <w:snapToGrid w:val="0"/>
                <w:vanish/>
              </w:rPr>
            </w:pPr>
            <w:r w:rsidRPr="00DC33EF">
              <w:rPr>
                <w:snapToGrid w:val="0"/>
                <w:vanish/>
              </w:rPr>
              <w:t>6</w:t>
            </w:r>
          </w:p>
        </w:tc>
        <w:tc>
          <w:tcPr>
            <w:tcW w:w="850" w:type="dxa"/>
            <w:hideMark/>
          </w:tcPr>
          <w:p w14:paraId="78399B66" w14:textId="77777777" w:rsidR="0048586B" w:rsidRPr="00DC33EF" w:rsidRDefault="0048586B" w:rsidP="00DB4EEF">
            <w:pPr>
              <w:spacing w:line="240" w:lineRule="atLeast"/>
              <w:jc w:val="center"/>
              <w:rPr>
                <w:snapToGrid w:val="0"/>
                <w:vanish/>
              </w:rPr>
            </w:pPr>
            <w:r w:rsidRPr="00DC33EF">
              <w:rPr>
                <w:snapToGrid w:val="0"/>
                <w:vanish/>
              </w:rPr>
              <w:t>1a</w:t>
            </w:r>
          </w:p>
        </w:tc>
        <w:tc>
          <w:tcPr>
            <w:tcW w:w="993" w:type="dxa"/>
            <w:hideMark/>
          </w:tcPr>
          <w:p w14:paraId="550B83E0" w14:textId="77777777" w:rsidR="0048586B" w:rsidRPr="00DC33EF" w:rsidRDefault="0048586B" w:rsidP="00DB4EEF">
            <w:pPr>
              <w:spacing w:line="240" w:lineRule="atLeast"/>
              <w:jc w:val="center"/>
              <w:rPr>
                <w:snapToGrid w:val="0"/>
                <w:vanish/>
              </w:rPr>
            </w:pPr>
            <w:r w:rsidRPr="00DC33EF">
              <w:rPr>
                <w:snapToGrid w:val="0"/>
                <w:vanish/>
              </w:rPr>
              <w:t>2020-03-13</w:t>
            </w:r>
          </w:p>
        </w:tc>
        <w:tc>
          <w:tcPr>
            <w:tcW w:w="5669" w:type="dxa"/>
            <w:hideMark/>
          </w:tcPr>
          <w:p w14:paraId="35CF10E7" w14:textId="77777777" w:rsidR="0048586B" w:rsidRPr="00DC33EF" w:rsidRDefault="0048586B" w:rsidP="00DB4EEF">
            <w:pPr>
              <w:pStyle w:val="Header"/>
              <w:numPr>
                <w:ilvl w:val="0"/>
                <w:numId w:val="24"/>
              </w:numPr>
              <w:spacing w:line="240" w:lineRule="atLeast"/>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63C8304D" w14:textId="77777777" w:rsidR="0095557F" w:rsidRPr="00DC33EF" w:rsidRDefault="0095557F" w:rsidP="00DB4EEF">
            <w:pPr>
              <w:pStyle w:val="Header"/>
              <w:numPr>
                <w:ilvl w:val="0"/>
                <w:numId w:val="24"/>
              </w:numPr>
              <w:spacing w:line="240" w:lineRule="atLeast"/>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11F1F7A1" w14:textId="77777777" w:rsidR="0048586B" w:rsidRPr="00DC33EF" w:rsidRDefault="0048586B" w:rsidP="00DB4EEF">
            <w:pPr>
              <w:spacing w:line="240" w:lineRule="atLeast"/>
              <w:rPr>
                <w:snapToGrid w:val="0"/>
                <w:vanish/>
              </w:rPr>
            </w:pPr>
            <w:r w:rsidRPr="00DC33EF">
              <w:rPr>
                <w:snapToGrid w:val="0"/>
                <w:vanish/>
              </w:rPr>
              <w:t>Jbaden1</w:t>
            </w:r>
          </w:p>
        </w:tc>
      </w:tr>
    </w:tbl>
    <w:p w14:paraId="75BE22EC" w14:textId="77777777" w:rsidR="00CA082B" w:rsidRDefault="00CA082B" w:rsidP="00DB4EEF">
      <w:pPr>
        <w:spacing w:line="240" w:lineRule="atLeast"/>
      </w:pPr>
    </w:p>
    <w:p w14:paraId="1A4E9F96" w14:textId="77777777" w:rsidR="00664CE1" w:rsidRPr="00BC3C56" w:rsidRDefault="00664CE1" w:rsidP="00DB4EEF">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line="240" w:lineRule="atLeast"/>
        <w:rPr>
          <w:lang w:val="en-GB"/>
        </w:rPr>
      </w:pPr>
      <w:bookmarkStart w:id="454" w:name="_Toc481143835"/>
      <w:bookmarkStart w:id="455" w:name="_Toc89265501"/>
      <w:bookmarkEnd w:id="342"/>
      <w:r w:rsidRPr="00BC3C56">
        <w:rPr>
          <w:lang w:val="en-GB"/>
        </w:rPr>
        <w:lastRenderedPageBreak/>
        <w:t>Appendix</w:t>
      </w:r>
      <w:bookmarkEnd w:id="334"/>
      <w:bookmarkEnd w:id="454"/>
      <w:bookmarkEnd w:id="455"/>
    </w:p>
    <w:p w14:paraId="554D0E0A" w14:textId="77777777" w:rsidR="001D74AD" w:rsidRPr="00BC3C56" w:rsidRDefault="001D74AD" w:rsidP="00DB4EEF">
      <w:pPr>
        <w:pStyle w:val="Heading2"/>
        <w:tabs>
          <w:tab w:val="clear" w:pos="709"/>
        </w:tabs>
        <w:spacing w:line="240" w:lineRule="atLeast"/>
        <w:rPr>
          <w:lang w:val="en-GB"/>
        </w:rPr>
      </w:pPr>
      <w:bookmarkStart w:id="456" w:name="_Data_Dictionary"/>
      <w:bookmarkStart w:id="457" w:name="_Ref472492871"/>
      <w:bookmarkStart w:id="458" w:name="_Ref472500838"/>
      <w:bookmarkStart w:id="459" w:name="_Ref472500851"/>
      <w:bookmarkStart w:id="460" w:name="_Ref473230598"/>
      <w:bookmarkStart w:id="461" w:name="_Ref473230612"/>
      <w:bookmarkStart w:id="462" w:name="_Toc481143836"/>
      <w:bookmarkStart w:id="463" w:name="_Ref495419194"/>
      <w:bookmarkStart w:id="464" w:name="_Toc521202117"/>
      <w:bookmarkStart w:id="465" w:name="_Toc89265502"/>
      <w:bookmarkEnd w:id="456"/>
      <w:r w:rsidRPr="00BC3C56">
        <w:rPr>
          <w:lang w:val="en-GB"/>
        </w:rPr>
        <w:t>Data Dictionary</w:t>
      </w:r>
      <w:bookmarkEnd w:id="457"/>
      <w:bookmarkEnd w:id="458"/>
      <w:bookmarkEnd w:id="459"/>
      <w:bookmarkEnd w:id="460"/>
      <w:bookmarkEnd w:id="461"/>
      <w:bookmarkEnd w:id="462"/>
      <w:bookmarkEnd w:id="463"/>
      <w:bookmarkEnd w:id="464"/>
      <w:bookmarkEnd w:id="465"/>
    </w:p>
    <w:p w14:paraId="08207997" w14:textId="77777777" w:rsidR="001D74AD" w:rsidRPr="00BC3C56" w:rsidRDefault="001D74AD" w:rsidP="00DB4EEF">
      <w:pPr>
        <w:pStyle w:val="Heading3"/>
        <w:spacing w:line="240" w:lineRule="atLeast"/>
        <w:rPr>
          <w:lang w:val="en-GB"/>
        </w:rPr>
      </w:pPr>
      <w:bookmarkStart w:id="466" w:name="_Toc481143837"/>
      <w:bookmarkStart w:id="467" w:name="_Toc521202118"/>
      <w:bookmarkStart w:id="468" w:name="_Ref531349226"/>
      <w:bookmarkStart w:id="469" w:name="_Ref531361340"/>
      <w:bookmarkStart w:id="470" w:name="_Ref536800500"/>
      <w:bookmarkStart w:id="471" w:name="_Toc89265503"/>
      <w:r w:rsidRPr="00BC3C56">
        <w:rPr>
          <w:lang w:val="en-GB"/>
        </w:rPr>
        <w:t>Logical Signals</w:t>
      </w:r>
      <w:bookmarkEnd w:id="466"/>
      <w:bookmarkEnd w:id="467"/>
      <w:bookmarkEnd w:id="468"/>
      <w:bookmarkEnd w:id="469"/>
      <w:bookmarkEnd w:id="470"/>
      <w:bookmarkEnd w:id="471"/>
    </w:p>
    <w:p w14:paraId="60E5552B" w14:textId="425BE586" w:rsidR="00571B85" w:rsidRDefault="00571B85" w:rsidP="00DB4EEF">
      <w:pPr>
        <w:shd w:val="clear" w:color="auto" w:fill="D6E3BC" w:themeFill="accent3" w:themeFillTint="66"/>
        <w:spacing w:line="240" w:lineRule="atLeast"/>
        <w:rPr>
          <w:rStyle w:val="SubtleEmphasis"/>
          <w:rFonts w:cs="Arial"/>
        </w:rPr>
      </w:pPr>
      <w:r w:rsidRPr="000525A2">
        <w:rPr>
          <w:rStyle w:val="SubtleEmphasis"/>
          <w:b/>
        </w:rPr>
        <w:t>#Hint:</w:t>
      </w:r>
      <w:r>
        <w:rPr>
          <w:rStyle w:val="SubtleEmphasis"/>
        </w:rPr>
        <w:t xml:space="preserve"> Logical Signals are managed in VSEM in the </w:t>
      </w:r>
      <w:hyperlink r:id="rId103" w:history="1">
        <w:r w:rsidRPr="007E1FB2">
          <w:rPr>
            <w:rStyle w:val="Hyperlink"/>
            <w:rFonts w:cs="Arial"/>
            <w:i/>
          </w:rPr>
          <w:t>RE Data Dictionary</w:t>
        </w:r>
      </w:hyperlink>
      <w:r>
        <w:rPr>
          <w:rStyle w:val="SubtleEmphasis"/>
          <w:rFonts w:cs="Arial"/>
        </w:rPr>
        <w:t>.</w:t>
      </w:r>
    </w:p>
    <w:p w14:paraId="59013F1E" w14:textId="5A812AAF" w:rsidR="00571B85" w:rsidRPr="009E3B7C" w:rsidRDefault="00571B85" w:rsidP="00DB4EEF">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104" w:history="1">
        <w:r w:rsidRPr="004A0EC9">
          <w:rPr>
            <w:rStyle w:val="Hyperlink"/>
            <w:rFonts w:cs="Arial"/>
            <w:i/>
          </w:rPr>
          <w:t>RE Wiki – Adding a Logical Signal or Parameter</w:t>
        </w:r>
      </w:hyperlink>
    </w:p>
    <w:p w14:paraId="1FDF3C57" w14:textId="77777777" w:rsidR="00571B85" w:rsidRDefault="00571B85" w:rsidP="00DB4EEF">
      <w:pPr>
        <w:shd w:val="clear" w:color="auto" w:fill="D6E3BC" w:themeFill="accent3" w:themeFillTint="66"/>
        <w:spacing w:line="240" w:lineRule="atLeast"/>
        <w:rPr>
          <w:rStyle w:val="SubtleEmphasis"/>
        </w:rPr>
      </w:pPr>
      <w:r w:rsidRPr="000525A2">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Signal”</w:t>
      </w:r>
      <w:r w:rsidRPr="00347A88">
        <w:rPr>
          <w:rStyle w:val="SubtleEmphasis"/>
        </w:rPr>
        <w:t xml:space="preserve"> as type)</w:t>
      </w:r>
    </w:p>
    <w:p w14:paraId="521A924C" w14:textId="77777777" w:rsidR="001D74AD" w:rsidRDefault="001D74AD" w:rsidP="00DB4EEF">
      <w:pPr>
        <w:spacing w:line="240" w:lineRule="atLeast"/>
      </w:pPr>
    </w:p>
    <w:p w14:paraId="606B4C64" w14:textId="77777777" w:rsidR="001D74AD" w:rsidRPr="00BC3C56" w:rsidRDefault="001D74AD" w:rsidP="00DB4EEF">
      <w:pPr>
        <w:pStyle w:val="Heading3"/>
        <w:spacing w:line="240" w:lineRule="atLeast"/>
        <w:rPr>
          <w:lang w:val="en-GB"/>
        </w:rPr>
      </w:pPr>
      <w:bookmarkStart w:id="472" w:name="_Toc481143838"/>
      <w:bookmarkStart w:id="473" w:name="_Toc521202119"/>
      <w:bookmarkStart w:id="474" w:name="_Ref531349233"/>
      <w:bookmarkStart w:id="475" w:name="_Ref531349737"/>
      <w:bookmarkStart w:id="476" w:name="_Toc89265504"/>
      <w:r w:rsidRPr="00BC3C56">
        <w:rPr>
          <w:lang w:val="en-GB"/>
        </w:rPr>
        <w:t>Logical Parameters</w:t>
      </w:r>
      <w:bookmarkEnd w:id="472"/>
      <w:bookmarkEnd w:id="473"/>
      <w:bookmarkEnd w:id="474"/>
      <w:bookmarkEnd w:id="475"/>
      <w:bookmarkEnd w:id="476"/>
    </w:p>
    <w:p w14:paraId="0F5E8FEB" w14:textId="284F4FB8" w:rsidR="00571B85" w:rsidRDefault="00571B85" w:rsidP="00DB4EEF">
      <w:pPr>
        <w:shd w:val="clear" w:color="auto" w:fill="D6E3BC" w:themeFill="accent3" w:themeFillTint="66"/>
        <w:spacing w:line="240" w:lineRule="atLeast"/>
        <w:rPr>
          <w:rStyle w:val="SubtleEmphasis"/>
          <w:rFonts w:cs="Arial"/>
        </w:rPr>
      </w:pPr>
      <w:r w:rsidRPr="000525A2">
        <w:rPr>
          <w:rStyle w:val="SubtleEmphasis"/>
          <w:b/>
        </w:rPr>
        <w:t>#Hint:</w:t>
      </w:r>
      <w:r>
        <w:rPr>
          <w:rStyle w:val="SubtleEmphasis"/>
        </w:rPr>
        <w:t xml:space="preserve"> Logical Parameters are managed in VSEM in the </w:t>
      </w:r>
      <w:hyperlink r:id="rId105" w:history="1">
        <w:r w:rsidRPr="007E1FB2">
          <w:rPr>
            <w:rStyle w:val="Hyperlink"/>
            <w:rFonts w:cs="Arial"/>
            <w:i/>
          </w:rPr>
          <w:t>RE Data Dictionary</w:t>
        </w:r>
      </w:hyperlink>
      <w:r>
        <w:rPr>
          <w:rStyle w:val="SubtleEmphasis"/>
          <w:rFonts w:cs="Arial"/>
        </w:rPr>
        <w:t>.</w:t>
      </w:r>
    </w:p>
    <w:p w14:paraId="39C3D9F4" w14:textId="05B21F03" w:rsidR="00571B85" w:rsidRPr="009E3B7C" w:rsidRDefault="00571B85" w:rsidP="00DB4EEF">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106" w:history="1">
        <w:r w:rsidRPr="004A0EC9">
          <w:rPr>
            <w:rStyle w:val="Hyperlink"/>
            <w:rFonts w:cs="Arial"/>
            <w:i/>
          </w:rPr>
          <w:t>RE Wiki – Adding a Logical Signal or Parameter</w:t>
        </w:r>
      </w:hyperlink>
    </w:p>
    <w:p w14:paraId="298D263B" w14:textId="77777777" w:rsidR="00571B85" w:rsidRDefault="00571B85" w:rsidP="00DB4EEF">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Parameter”</w:t>
      </w:r>
      <w:r w:rsidRPr="00347A88">
        <w:rPr>
          <w:rStyle w:val="SubtleEmphasis"/>
        </w:rPr>
        <w:t xml:space="preserve"> as type)</w:t>
      </w:r>
    </w:p>
    <w:p w14:paraId="27006EF1" w14:textId="77777777" w:rsidR="001D74AD" w:rsidRDefault="001D74AD" w:rsidP="00DB4EEF">
      <w:pPr>
        <w:spacing w:line="240" w:lineRule="atLeast"/>
      </w:pPr>
    </w:p>
    <w:p w14:paraId="56ACCE4B" w14:textId="77777777" w:rsidR="001D74AD" w:rsidRPr="00BC3C56" w:rsidRDefault="001D74AD" w:rsidP="00DB4EEF">
      <w:pPr>
        <w:pStyle w:val="Heading3"/>
        <w:spacing w:line="240" w:lineRule="atLeast"/>
        <w:rPr>
          <w:szCs w:val="24"/>
        </w:rPr>
      </w:pPr>
      <w:bookmarkStart w:id="477" w:name="_Mappings"/>
      <w:bookmarkStart w:id="478" w:name="_Technical_Signals"/>
      <w:bookmarkStart w:id="479" w:name="_Toc481143839"/>
      <w:bookmarkStart w:id="480" w:name="_Toc521202124"/>
      <w:bookmarkStart w:id="481" w:name="_Ref531349428"/>
      <w:bookmarkStart w:id="482" w:name="_Ref532377976"/>
      <w:bookmarkStart w:id="483" w:name="_Ref536800501"/>
      <w:bookmarkStart w:id="484" w:name="_Toc89265505"/>
      <w:bookmarkEnd w:id="477"/>
      <w:bookmarkEnd w:id="478"/>
      <w:r w:rsidRPr="00BC3C56">
        <w:rPr>
          <w:szCs w:val="24"/>
        </w:rPr>
        <w:t>Technical Signals</w:t>
      </w:r>
      <w:bookmarkEnd w:id="479"/>
      <w:bookmarkEnd w:id="480"/>
      <w:bookmarkEnd w:id="481"/>
      <w:bookmarkEnd w:id="482"/>
      <w:bookmarkEnd w:id="483"/>
      <w:bookmarkEnd w:id="484"/>
    </w:p>
    <w:p w14:paraId="3E72FCAC" w14:textId="77777777" w:rsidR="00571B85" w:rsidRDefault="00571B85" w:rsidP="00DB4EEF">
      <w:pPr>
        <w:shd w:val="clear" w:color="auto" w:fill="D6E3BC" w:themeFill="accent3" w:themeFillTint="66"/>
        <w:spacing w:line="240" w:lineRule="atLeast"/>
        <w:rPr>
          <w:rStyle w:val="SubtleEmphasis"/>
        </w:rPr>
      </w:pPr>
      <w:r w:rsidRPr="000525A2">
        <w:rPr>
          <w:rStyle w:val="SubtleEmphasis"/>
          <w:b/>
        </w:rPr>
        <w:t>#Hint:</w:t>
      </w:r>
      <w:r>
        <w:rPr>
          <w:rStyle w:val="SubtleEmphasis"/>
          <w:b/>
        </w:rPr>
        <w:t xml:space="preserve"> </w:t>
      </w:r>
      <w:r w:rsidRPr="00BE3E98">
        <w:rPr>
          <w:rStyle w:val="SubtleEmphasis"/>
        </w:rPr>
        <w:t xml:space="preserve">This section lists all GSDB + GDT + SW signals relevant for the </w:t>
      </w:r>
      <w:r>
        <w:rPr>
          <w:rStyle w:val="SubtleEmphasis"/>
        </w:rPr>
        <w:t>feature deployment.</w:t>
      </w:r>
    </w:p>
    <w:p w14:paraId="5C541BC3" w14:textId="1D5C6F6A" w:rsidR="00571B85" w:rsidRPr="009E3B7C" w:rsidRDefault="00571B85" w:rsidP="00DB4EEF">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107"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21B9FA68" w14:textId="77777777" w:rsidR="00571B85" w:rsidRDefault="00571B85" w:rsidP="00DB4EEF">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Technical Signal”</w:t>
      </w:r>
      <w:r w:rsidRPr="00347A88">
        <w:rPr>
          <w:rStyle w:val="SubtleEmphasis"/>
        </w:rPr>
        <w:t xml:space="preserve"> as type)</w:t>
      </w:r>
    </w:p>
    <w:p w14:paraId="76C83734" w14:textId="77777777" w:rsidR="001D74AD" w:rsidRDefault="001D74AD" w:rsidP="00DB4EEF">
      <w:pPr>
        <w:spacing w:line="240" w:lineRule="atLeast"/>
        <w:rPr>
          <w:rFonts w:cs="Arial"/>
          <w:color w:val="000000" w:themeColor="text1"/>
        </w:rPr>
      </w:pPr>
    </w:p>
    <w:p w14:paraId="79FAB468" w14:textId="77777777" w:rsidR="006C5D58" w:rsidRPr="009E3B7C" w:rsidRDefault="006C5D58" w:rsidP="00DB4EEF">
      <w:pPr>
        <w:pStyle w:val="Heading4"/>
        <w:spacing w:line="240" w:lineRule="atLeast"/>
      </w:pPr>
      <w:bookmarkStart w:id="485" w:name="_Toc89265506"/>
      <w:r>
        <w:t>GSDB Signals</w:t>
      </w:r>
      <w:bookmarkEnd w:id="485"/>
    </w:p>
    <w:p w14:paraId="21E7F6FD" w14:textId="7E2AE742" w:rsidR="006C5D58" w:rsidRPr="009E3B7C" w:rsidRDefault="006C5D58"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signals, which should go to the GSDB in VSEM, but do not exist in the GSDB in VSEM yet, but are or will be requested for the GSDB. Those would go temporarily to this section in the </w:t>
      </w:r>
      <w:hyperlink r:id="rId108" w:history="1">
        <w:r w:rsidRPr="007E1FB2">
          <w:rPr>
            <w:rStyle w:val="Hyperlink"/>
            <w:rFonts w:cs="Arial"/>
            <w:i/>
          </w:rPr>
          <w:t>RE Data Dictionary</w:t>
        </w:r>
      </w:hyperlink>
      <w:r>
        <w:rPr>
          <w:rStyle w:val="SubtleEmphasis"/>
          <w:rFonts w:cs="Arial"/>
        </w:rPr>
        <w:t xml:space="preserve"> </w:t>
      </w:r>
      <w:r w:rsidRPr="00BB4F88">
        <w:rPr>
          <w:rStyle w:val="SubtleEmphasis"/>
          <w:rFonts w:cs="Arial"/>
        </w:rPr>
        <w:t xml:space="preserve">in VSEM. </w:t>
      </w:r>
    </w:p>
    <w:p w14:paraId="5AFB0F77" w14:textId="77777777" w:rsidR="006C5D58" w:rsidRPr="009E3B7C" w:rsidRDefault="006C5D58" w:rsidP="00DB4EEF">
      <w:pPr>
        <w:spacing w:line="240" w:lineRule="atLeast"/>
        <w:rPr>
          <w:rFonts w:cs="Arial"/>
        </w:rPr>
      </w:pPr>
    </w:p>
    <w:p w14:paraId="6C8D33FA" w14:textId="77777777" w:rsidR="006C5D58" w:rsidRDefault="00CC3C14" w:rsidP="00DB4EEF">
      <w:pPr>
        <w:pStyle w:val="Heading4"/>
        <w:spacing w:line="240" w:lineRule="atLeast"/>
      </w:pPr>
      <w:bookmarkStart w:id="486" w:name="_Toc89265507"/>
      <w:r>
        <w:t xml:space="preserve">HW </w:t>
      </w:r>
      <w:r w:rsidR="0010502A">
        <w:t>I/Os</w:t>
      </w:r>
      <w:bookmarkEnd w:id="486"/>
    </w:p>
    <w:p w14:paraId="000FDF4E" w14:textId="77777777" w:rsidR="006C5D58" w:rsidRPr="0022778E" w:rsidRDefault="006C5D58" w:rsidP="00DB4EEF">
      <w:pPr>
        <w:spacing w:line="240" w:lineRule="atLeast"/>
      </w:pPr>
    </w:p>
    <w:p w14:paraId="7BF672F2" w14:textId="77777777" w:rsidR="006C5D58" w:rsidRPr="0010502A" w:rsidRDefault="006C5D58" w:rsidP="00DB4EEF">
      <w:pPr>
        <w:shd w:val="clear" w:color="auto" w:fill="D6E3BC" w:themeFill="accent3" w:themeFillTint="66"/>
        <w:spacing w:line="240" w:lineRule="atLeast"/>
        <w:rPr>
          <w:rStyle w:val="SubtleEmphasis"/>
        </w:rPr>
      </w:pPr>
      <w:r w:rsidRPr="009E3B7C">
        <w:rPr>
          <w:rStyle w:val="SubtleEmphasis"/>
          <w:rFonts w:cs="Arial"/>
          <w:b/>
        </w:rPr>
        <w:t>#Hint:</w:t>
      </w:r>
      <w:r w:rsidRPr="007E1FB2">
        <w:rPr>
          <w:rStyle w:val="SubtleEmphasis"/>
          <w:rFonts w:cs="Arial"/>
        </w:rPr>
        <w:t xml:space="preserve"> </w:t>
      </w:r>
      <w:r w:rsidRPr="00E62F50">
        <w:rPr>
          <w:rStyle w:val="SubtleEmphasis"/>
        </w:rPr>
        <w:t xml:space="preserve">This chapter lists signals, which will be mapped to hardwired </w:t>
      </w:r>
      <w:r w:rsidR="0010502A">
        <w:rPr>
          <w:rStyle w:val="SubtleEmphasis"/>
        </w:rPr>
        <w:t>I/Os. Those get typically refer to VSEM EDAS signals (or input/output signals of device transmittals in VSEM GDT)</w:t>
      </w:r>
      <w:r w:rsidRPr="00BD3515">
        <w:rPr>
          <w:rStyle w:val="SubtleEmphasis"/>
        </w:rPr>
        <w:t>.</w:t>
      </w:r>
    </w:p>
    <w:p w14:paraId="38A4B649" w14:textId="633C7101" w:rsidR="006C5D58" w:rsidRDefault="006C5D58" w:rsidP="00DB4EEF">
      <w:pPr>
        <w:spacing w:line="240" w:lineRule="atLeast"/>
      </w:pPr>
    </w:p>
    <w:tbl>
      <w:tblPr>
        <w:tblStyle w:val="TableGrid"/>
        <w:tblW w:w="0" w:type="auto"/>
        <w:tblLook w:val="04A0" w:firstRow="1" w:lastRow="0" w:firstColumn="1" w:lastColumn="0" w:noHBand="0" w:noVBand="1"/>
      </w:tblPr>
      <w:tblGrid>
        <w:gridCol w:w="2614"/>
        <w:gridCol w:w="2614"/>
        <w:gridCol w:w="2614"/>
        <w:gridCol w:w="2615"/>
      </w:tblGrid>
      <w:tr w:rsidR="00D64280" w14:paraId="250CC679" w14:textId="77777777" w:rsidTr="00D64280">
        <w:tc>
          <w:tcPr>
            <w:tcW w:w="2614" w:type="dxa"/>
          </w:tcPr>
          <w:p w14:paraId="58DDB02C" w14:textId="77777777" w:rsidR="00D64280" w:rsidRDefault="00D64280" w:rsidP="00DB4EEF">
            <w:pPr>
              <w:spacing w:line="240" w:lineRule="atLeast"/>
            </w:pPr>
          </w:p>
        </w:tc>
        <w:tc>
          <w:tcPr>
            <w:tcW w:w="2614" w:type="dxa"/>
          </w:tcPr>
          <w:p w14:paraId="4BBC6B57" w14:textId="77777777" w:rsidR="00D64280" w:rsidRDefault="00D64280" w:rsidP="00DB4EEF">
            <w:pPr>
              <w:spacing w:line="240" w:lineRule="atLeast"/>
            </w:pPr>
          </w:p>
        </w:tc>
        <w:tc>
          <w:tcPr>
            <w:tcW w:w="2614" w:type="dxa"/>
          </w:tcPr>
          <w:p w14:paraId="166EBCE7" w14:textId="77777777" w:rsidR="00D64280" w:rsidRDefault="00D64280" w:rsidP="00DB4EEF">
            <w:pPr>
              <w:spacing w:line="240" w:lineRule="atLeast"/>
            </w:pPr>
          </w:p>
        </w:tc>
        <w:tc>
          <w:tcPr>
            <w:tcW w:w="2615" w:type="dxa"/>
          </w:tcPr>
          <w:p w14:paraId="3151AAA8" w14:textId="77777777" w:rsidR="00D64280" w:rsidRDefault="00D64280" w:rsidP="00DB4EEF">
            <w:pPr>
              <w:spacing w:line="240" w:lineRule="atLeast"/>
            </w:pPr>
          </w:p>
        </w:tc>
      </w:tr>
      <w:tr w:rsidR="00D64280" w14:paraId="15C5BC57" w14:textId="77777777" w:rsidTr="00D64280">
        <w:tc>
          <w:tcPr>
            <w:tcW w:w="2614" w:type="dxa"/>
          </w:tcPr>
          <w:p w14:paraId="7626E8D2" w14:textId="77777777" w:rsidR="00D64280" w:rsidRDefault="00D64280" w:rsidP="00DB4EEF">
            <w:pPr>
              <w:spacing w:line="240" w:lineRule="atLeast"/>
            </w:pPr>
          </w:p>
        </w:tc>
        <w:tc>
          <w:tcPr>
            <w:tcW w:w="2614" w:type="dxa"/>
          </w:tcPr>
          <w:p w14:paraId="4DBEAA76" w14:textId="77777777" w:rsidR="00D64280" w:rsidRDefault="00D64280" w:rsidP="00DB4EEF">
            <w:pPr>
              <w:spacing w:line="240" w:lineRule="atLeast"/>
            </w:pPr>
          </w:p>
        </w:tc>
        <w:tc>
          <w:tcPr>
            <w:tcW w:w="2614" w:type="dxa"/>
          </w:tcPr>
          <w:p w14:paraId="269E598B" w14:textId="77777777" w:rsidR="00D64280" w:rsidRDefault="00D64280" w:rsidP="00DB4EEF">
            <w:pPr>
              <w:spacing w:line="240" w:lineRule="atLeast"/>
            </w:pPr>
          </w:p>
        </w:tc>
        <w:tc>
          <w:tcPr>
            <w:tcW w:w="2615" w:type="dxa"/>
          </w:tcPr>
          <w:p w14:paraId="23DDF9D2" w14:textId="77777777" w:rsidR="00D64280" w:rsidRDefault="00D64280" w:rsidP="00DB4EEF">
            <w:pPr>
              <w:spacing w:line="240" w:lineRule="atLeast"/>
            </w:pPr>
          </w:p>
        </w:tc>
      </w:tr>
    </w:tbl>
    <w:p w14:paraId="374FEC41" w14:textId="77777777" w:rsidR="00474845" w:rsidRPr="00C66B68" w:rsidRDefault="00474845" w:rsidP="00DB4EEF">
      <w:pPr>
        <w:spacing w:line="240" w:lineRule="atLeast"/>
        <w:rPr>
          <w:rFonts w:cs="Arial"/>
        </w:rPr>
      </w:pPr>
      <w:bookmarkStart w:id="487" w:name="_Hlk27050327"/>
    </w:p>
    <w:p w14:paraId="21F1E643" w14:textId="6E0F90D9" w:rsidR="006C5D58" w:rsidRDefault="009B39F6" w:rsidP="00DB4EEF">
      <w:pPr>
        <w:pStyle w:val="Heading4"/>
        <w:spacing w:line="240" w:lineRule="atLeast"/>
      </w:pPr>
      <w:bookmarkStart w:id="488" w:name="_Toc89265508"/>
      <w:bookmarkEnd w:id="487"/>
      <w:r w:rsidRPr="009B39F6">
        <w:t>Diagnostic Interfaces</w:t>
      </w:r>
      <w:bookmarkEnd w:id="488"/>
    </w:p>
    <w:p w14:paraId="581B66B7" w14:textId="77777777" w:rsidR="006C5D58" w:rsidRPr="0007520E" w:rsidRDefault="006C5D58" w:rsidP="00DB4EEF">
      <w:pPr>
        <w:spacing w:line="240" w:lineRule="atLeast"/>
      </w:pPr>
    </w:p>
    <w:p w14:paraId="2E40542C" w14:textId="6E7D084E" w:rsidR="006C5D58" w:rsidRDefault="006C5D58"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Diagnostic Interfaces (DTCs and DIDs), which get mapped to Logical </w:t>
      </w:r>
      <w:r w:rsidR="009E68F5">
        <w:rPr>
          <w:rStyle w:val="SubtleEmphasis"/>
          <w:rFonts w:cs="Arial"/>
        </w:rPr>
        <w:t>Parameters</w:t>
      </w:r>
      <w:r>
        <w:rPr>
          <w:rStyle w:val="SubtleEmphasis"/>
          <w:rFonts w:cs="Arial"/>
        </w:rPr>
        <w:t xml:space="preserve"> in context of the </w:t>
      </w:r>
      <w:r w:rsidR="0095557F">
        <w:rPr>
          <w:rStyle w:val="SubtleEmphasis"/>
          <w:rFonts w:cs="Arial"/>
        </w:rPr>
        <w:t>Technology</w:t>
      </w:r>
      <w:r>
        <w:rPr>
          <w:rStyle w:val="SubtleEmphasis"/>
          <w:rFonts w:cs="Arial"/>
        </w:rPr>
        <w:t xml:space="preserve"> Functions in chapter </w:t>
      </w:r>
      <w:r w:rsidR="00FE14A5" w:rsidRPr="00BD3515">
        <w:rPr>
          <w:rStyle w:val="SubtleEmphasis"/>
          <w:rFonts w:cs="Arial"/>
        </w:rPr>
        <w:t>“</w:t>
      </w:r>
      <w:r w:rsidR="009E68F5" w:rsidRPr="009E68F5">
        <w:rPr>
          <w:rStyle w:val="SubtleEmphasis"/>
          <w:color w:val="0000FF"/>
        </w:rPr>
        <w:fldChar w:fldCharType="begin"/>
      </w:r>
      <w:r w:rsidR="009E68F5" w:rsidRPr="009E68F5">
        <w:rPr>
          <w:rStyle w:val="SubtleEmphasis"/>
          <w:color w:val="0000FF"/>
        </w:rPr>
        <w:instrText xml:space="preserve"> REF _Ref531361235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ED442C" w:rsidRPr="00ED442C">
        <w:rPr>
          <w:rStyle w:val="SubtleEmphasis"/>
          <w:color w:val="0000FF"/>
        </w:rPr>
        <w:t>BCM</w:t>
      </w:r>
      <w:r w:rsidR="00ED442C">
        <w:t xml:space="preserve"> Parameters</w:t>
      </w:r>
      <w:r w:rsidR="009E68F5" w:rsidRPr="009E68F5">
        <w:rPr>
          <w:rStyle w:val="SubtleEmphasis"/>
          <w:color w:val="0000FF"/>
        </w:rPr>
        <w:fldChar w:fldCharType="end"/>
      </w:r>
      <w:r>
        <w:rPr>
          <w:rStyle w:val="SubtleEmphasis"/>
          <w:rFonts w:cs="Arial"/>
        </w:rPr>
        <w:t>”</w:t>
      </w:r>
      <w:r w:rsidR="009E68F5">
        <w:rPr>
          <w:rStyle w:val="SubtleEmphasis"/>
          <w:rFonts w:cs="Arial"/>
        </w:rPr>
        <w:t xml:space="preserve"> of </w:t>
      </w:r>
      <w:r w:rsidR="009E68F5" w:rsidRPr="009E68F5">
        <w:rPr>
          <w:rStyle w:val="SubtleEmphasis"/>
          <w:rFonts w:cs="Arial"/>
        </w:rPr>
        <w:t>the</w:t>
      </w:r>
      <w:r w:rsidR="009E68F5" w:rsidRPr="009E68F5">
        <w:rPr>
          <w:rStyle w:val="SubtleEmphasis"/>
          <w:color w:val="0000FF"/>
        </w:rPr>
        <w:t xml:space="preserve"> </w:t>
      </w:r>
      <w:r w:rsidR="009E68F5" w:rsidRPr="009E68F5">
        <w:rPr>
          <w:rStyle w:val="SubtleEmphasis"/>
          <w:color w:val="0000FF"/>
        </w:rPr>
        <w:fldChar w:fldCharType="begin"/>
      </w:r>
      <w:r w:rsidR="009E68F5" w:rsidRPr="009E68F5">
        <w:rPr>
          <w:rStyle w:val="SubtleEmphasis"/>
          <w:color w:val="0000FF"/>
        </w:rPr>
        <w:instrText xml:space="preserve"> REF _Ref531361236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ED442C" w:rsidRPr="00ED442C">
        <w:rPr>
          <w:rStyle w:val="SubtleEmphasis"/>
          <w:color w:val="0000FF"/>
        </w:rPr>
        <w:t>Function Interfaces</w:t>
      </w:r>
      <w:r w:rsidR="009E68F5" w:rsidRPr="009E68F5">
        <w:rPr>
          <w:rStyle w:val="SubtleEmphasis"/>
          <w:color w:val="0000FF"/>
        </w:rPr>
        <w:fldChar w:fldCharType="end"/>
      </w:r>
      <w:r>
        <w:rPr>
          <w:rStyle w:val="SubtleEmphasis"/>
          <w:rFonts w:cs="Arial"/>
        </w:rPr>
        <w:t>. Those DTC/DID names should match the names in the</w:t>
      </w:r>
      <w:r w:rsidRPr="001D21DC">
        <w:rPr>
          <w:rStyle w:val="SubtleEmphasis"/>
          <w:rFonts w:cs="Arial"/>
        </w:rPr>
        <w:t xml:space="preserve"> diagnostics specification (Part 2)</w:t>
      </w:r>
      <w:r>
        <w:rPr>
          <w:rStyle w:val="SubtleEmphasis"/>
          <w:rFonts w:cs="Arial"/>
        </w:rPr>
        <w:t xml:space="preserve">. </w:t>
      </w:r>
    </w:p>
    <w:p w14:paraId="74E9DFB7" w14:textId="77777777" w:rsidR="006C5D58" w:rsidRPr="005A3A16" w:rsidRDefault="005A3A16" w:rsidP="00DB4EEF">
      <w:pPr>
        <w:shd w:val="clear" w:color="auto" w:fill="D6E3BC" w:themeFill="accent3" w:themeFillTint="66"/>
        <w:spacing w:line="240" w:lineRule="atLeast"/>
        <w:rPr>
          <w:rStyle w:val="SubtleEmphasis"/>
          <w:rFonts w:cs="Arial"/>
        </w:rPr>
      </w:pPr>
      <w:r w:rsidRPr="00B00BC4">
        <w:rPr>
          <w:rStyle w:val="SubtleEmphasis"/>
          <w:b/>
        </w:rPr>
        <w:t>#</w:t>
      </w:r>
      <w:r>
        <w:rPr>
          <w:rStyle w:val="SubtleEmphasis"/>
          <w:b/>
        </w:rPr>
        <w:t>ToDo</w:t>
      </w:r>
      <w:r w:rsidRPr="005A3A16">
        <w:rPr>
          <w:rStyle w:val="SubtleEmphasis"/>
          <w:rFonts w:cs="Arial"/>
          <w:b/>
        </w:rPr>
        <w:t xml:space="preserve">: </w:t>
      </w:r>
      <w:r w:rsidRPr="005A3A16">
        <w:rPr>
          <w:rStyle w:val="SubtleEmphasis"/>
          <w:rFonts w:cs="Arial"/>
        </w:rPr>
        <w:t>Currently the template below is just a proposal</w:t>
      </w:r>
      <w:r w:rsidR="006C5D58">
        <w:rPr>
          <w:rStyle w:val="SubtleEmphasis"/>
        </w:rPr>
        <w:t>.</w:t>
      </w:r>
      <w:r>
        <w:rPr>
          <w:rStyle w:val="SubtleEmphasis"/>
        </w:rPr>
        <w:t xml:space="preserve"> A macro still needs to be created</w:t>
      </w:r>
    </w:p>
    <w:p w14:paraId="4B38777A" w14:textId="77777777" w:rsidR="006C5D58" w:rsidRPr="00A7743A" w:rsidRDefault="006C5D58" w:rsidP="00DB4EEF">
      <w:pPr>
        <w:spacing w:line="240" w:lineRule="atLeast"/>
      </w:pPr>
    </w:p>
    <w:p w14:paraId="504C50DF" w14:textId="77777777" w:rsidR="006C5D58" w:rsidRDefault="006C5D58" w:rsidP="00DB4EEF">
      <w:pPr>
        <w:pStyle w:val="Heading5"/>
        <w:spacing w:line="240" w:lineRule="atLeast"/>
      </w:pPr>
      <w:bookmarkStart w:id="489" w:name="_Toc89265509"/>
      <w:r>
        <w:t>DTCs</w:t>
      </w:r>
      <w:bookmarkEnd w:id="489"/>
    </w:p>
    <w:p w14:paraId="704A4414" w14:textId="2A05FC59" w:rsidR="006C5D58" w:rsidRDefault="006C5D58" w:rsidP="00DB4EEF">
      <w:pPr>
        <w:spacing w:line="240" w:lineRule="atLeast"/>
        <w:rPr>
          <w:rFonts w:cs="Arial"/>
          <w:color w:val="000000" w:themeColor="text1"/>
        </w:rPr>
      </w:pPr>
    </w:p>
    <w:p w14:paraId="42AEAF82" w14:textId="073B73A5" w:rsidR="00E93F29" w:rsidRDefault="00405002" w:rsidP="00DB4EEF">
      <w:pPr>
        <w:spacing w:line="240" w:lineRule="atLeast"/>
        <w:rPr>
          <w:rFonts w:cs="Arial"/>
          <w:color w:val="000000" w:themeColor="text1"/>
        </w:rPr>
      </w:pPr>
      <w:r>
        <w:rPr>
          <w:rFonts w:cs="Arial"/>
          <w:color w:val="000000" w:themeColor="text1"/>
        </w:rPr>
        <w:t>(Extra</w:t>
      </w:r>
      <w:r w:rsidR="00781045">
        <w:rPr>
          <w:rFonts w:cs="Arial"/>
          <w:color w:val="000000" w:themeColor="text1"/>
        </w:rPr>
        <w:t>c</w:t>
      </w:r>
      <w:r>
        <w:rPr>
          <w:rFonts w:cs="Arial"/>
          <w:color w:val="000000" w:themeColor="text1"/>
        </w:rPr>
        <w:t>ted from DS-NU5T-14B476-AAA001)</w:t>
      </w:r>
    </w:p>
    <w:p w14:paraId="3A037543" w14:textId="77777777" w:rsidR="00E93F29" w:rsidRDefault="00E93F29" w:rsidP="00DB4EEF">
      <w:pPr>
        <w:spacing w:line="240" w:lineRule="atLeast"/>
        <w:rPr>
          <w:rFonts w:cs="Arial"/>
          <w:color w:val="000000" w:themeColor="text1"/>
        </w:rPr>
      </w:pPr>
    </w:p>
    <w:tbl>
      <w:tblPr>
        <w:tblStyle w:val="ComplexTable"/>
        <w:tblW w:w="0" w:type="auto"/>
        <w:tblInd w:w="8" w:type="dxa"/>
        <w:tblLook w:val="04A0" w:firstRow="1" w:lastRow="0" w:firstColumn="1" w:lastColumn="0" w:noHBand="0" w:noVBand="1"/>
      </w:tblPr>
      <w:tblGrid>
        <w:gridCol w:w="1064"/>
        <w:gridCol w:w="1004"/>
        <w:gridCol w:w="860"/>
        <w:gridCol w:w="4578"/>
        <w:gridCol w:w="2781"/>
      </w:tblGrid>
      <w:tr w:rsidR="006510C5" w14:paraId="1D6D0DF9" w14:textId="77777777" w:rsidTr="00496C99">
        <w:trPr>
          <w:cnfStyle w:val="100000000000" w:firstRow="1" w:lastRow="0" w:firstColumn="0" w:lastColumn="0" w:oddVBand="0" w:evenVBand="0" w:oddHBand="0" w:evenHBand="0" w:firstRowFirstColumn="0" w:firstRowLastColumn="0" w:lastRowFirstColumn="0" w:lastRowLastColumn="0"/>
        </w:trPr>
        <w:tc>
          <w:tcPr>
            <w:tcW w:w="1064" w:type="dxa"/>
          </w:tcPr>
          <w:p w14:paraId="62E6CF75" w14:textId="79247366" w:rsidR="006510C5" w:rsidRDefault="006510C5" w:rsidP="00DB4EEF">
            <w:pPr>
              <w:spacing w:line="240" w:lineRule="atLeast"/>
            </w:pPr>
            <w:r>
              <w:t>DTC (Hex)</w:t>
            </w:r>
          </w:p>
        </w:tc>
        <w:tc>
          <w:tcPr>
            <w:tcW w:w="1004" w:type="dxa"/>
          </w:tcPr>
          <w:p w14:paraId="4BB1A441" w14:textId="066C03E6" w:rsidR="006510C5" w:rsidRDefault="006510C5" w:rsidP="00DB4EEF">
            <w:pPr>
              <w:spacing w:line="240" w:lineRule="atLeast"/>
            </w:pPr>
            <w:r>
              <w:t>DTC (display)</w:t>
            </w:r>
          </w:p>
        </w:tc>
        <w:tc>
          <w:tcPr>
            <w:tcW w:w="0" w:type="auto"/>
          </w:tcPr>
          <w:p w14:paraId="78F728E7" w14:textId="78DE3B22" w:rsidR="006510C5" w:rsidRDefault="006510C5" w:rsidP="00DB4EEF">
            <w:pPr>
              <w:spacing w:line="240" w:lineRule="atLeast"/>
            </w:pPr>
            <w:r>
              <w:t>DTC Type</w:t>
            </w:r>
          </w:p>
        </w:tc>
        <w:tc>
          <w:tcPr>
            <w:tcW w:w="0" w:type="auto"/>
          </w:tcPr>
          <w:p w14:paraId="3CE91736" w14:textId="008F8A7B" w:rsidR="006510C5" w:rsidRDefault="006510C5" w:rsidP="00DB4EEF">
            <w:pPr>
              <w:spacing w:line="240" w:lineRule="atLeast"/>
            </w:pPr>
            <w:r>
              <w:t>Root Description</w:t>
            </w:r>
          </w:p>
        </w:tc>
        <w:tc>
          <w:tcPr>
            <w:tcW w:w="0" w:type="auto"/>
          </w:tcPr>
          <w:p w14:paraId="552C3EAB" w14:textId="1DC03F5E" w:rsidR="006510C5" w:rsidRDefault="006510C5" w:rsidP="00DB4EEF">
            <w:pPr>
              <w:spacing w:line="240" w:lineRule="atLeast"/>
            </w:pPr>
            <w:r>
              <w:t>Failure Type Byte Description</w:t>
            </w:r>
          </w:p>
        </w:tc>
      </w:tr>
      <w:tr w:rsidR="00E93F29" w14:paraId="3C6573A5" w14:textId="77777777" w:rsidTr="00496C99">
        <w:tc>
          <w:tcPr>
            <w:tcW w:w="1064" w:type="dxa"/>
          </w:tcPr>
          <w:p w14:paraId="6C796FBD" w14:textId="2BFE2CA1" w:rsidR="00E93F29" w:rsidRDefault="00E93F29" w:rsidP="00DB4EEF">
            <w:pPr>
              <w:spacing w:line="240" w:lineRule="atLeast"/>
            </w:pPr>
            <w:r>
              <w:t>0x904611</w:t>
            </w:r>
          </w:p>
        </w:tc>
        <w:tc>
          <w:tcPr>
            <w:tcW w:w="1004" w:type="dxa"/>
          </w:tcPr>
          <w:p w14:paraId="09C09981" w14:textId="5102F008" w:rsidR="00E93F29" w:rsidRDefault="00E93F29" w:rsidP="00DB4EEF">
            <w:pPr>
              <w:spacing w:line="240" w:lineRule="atLeast"/>
            </w:pPr>
            <w:r>
              <w:t>B1046-11</w:t>
            </w:r>
          </w:p>
        </w:tc>
        <w:tc>
          <w:tcPr>
            <w:tcW w:w="0" w:type="auto"/>
          </w:tcPr>
          <w:p w14:paraId="3CCD9672" w14:textId="78BF510C" w:rsidR="00E93F29" w:rsidRDefault="00E93F29" w:rsidP="00DB4EEF">
            <w:pPr>
              <w:spacing w:line="240" w:lineRule="atLeast"/>
            </w:pPr>
            <w:r>
              <w:t>CD</w:t>
            </w:r>
          </w:p>
        </w:tc>
        <w:tc>
          <w:tcPr>
            <w:tcW w:w="0" w:type="auto"/>
          </w:tcPr>
          <w:p w14:paraId="3611702D" w14:textId="5E953A02" w:rsidR="00E93F29" w:rsidRPr="004C2726" w:rsidRDefault="00E93F29" w:rsidP="00DB4EEF">
            <w:pPr>
              <w:spacing w:line="240" w:lineRule="atLeast"/>
              <w:rPr>
                <w:lang w:val="en-US"/>
              </w:rPr>
            </w:pPr>
            <w:r w:rsidRPr="004C2726">
              <w:rPr>
                <w:lang w:val="en-US"/>
              </w:rPr>
              <w:t>Front Fog Lamp Control Switch</w:t>
            </w:r>
          </w:p>
        </w:tc>
        <w:tc>
          <w:tcPr>
            <w:tcW w:w="0" w:type="auto"/>
          </w:tcPr>
          <w:p w14:paraId="5609433E" w14:textId="1DDF5A49" w:rsidR="00E93F29" w:rsidRDefault="00E93F29" w:rsidP="00DB4EEF">
            <w:pPr>
              <w:spacing w:line="240" w:lineRule="atLeast"/>
            </w:pPr>
            <w:r>
              <w:t>Circuit Short To Ground</w:t>
            </w:r>
          </w:p>
        </w:tc>
      </w:tr>
      <w:tr w:rsidR="006510C5" w14:paraId="7DBDC768" w14:textId="77777777" w:rsidTr="00496C99">
        <w:tc>
          <w:tcPr>
            <w:tcW w:w="1064" w:type="dxa"/>
          </w:tcPr>
          <w:p w14:paraId="19BF48D8" w14:textId="77777777" w:rsidR="006510C5" w:rsidRDefault="006510C5" w:rsidP="00DB4EEF">
            <w:pPr>
              <w:spacing w:line="240" w:lineRule="atLeast"/>
            </w:pPr>
            <w:r>
              <w:t>0x904711</w:t>
            </w:r>
          </w:p>
        </w:tc>
        <w:tc>
          <w:tcPr>
            <w:tcW w:w="1004" w:type="dxa"/>
          </w:tcPr>
          <w:p w14:paraId="5A5A4C73" w14:textId="77777777" w:rsidR="006510C5" w:rsidRDefault="006510C5" w:rsidP="00DB4EEF">
            <w:pPr>
              <w:spacing w:line="240" w:lineRule="atLeast"/>
            </w:pPr>
            <w:r>
              <w:t>B1047-11</w:t>
            </w:r>
          </w:p>
        </w:tc>
        <w:tc>
          <w:tcPr>
            <w:tcW w:w="0" w:type="auto"/>
          </w:tcPr>
          <w:p w14:paraId="5533CAA4" w14:textId="77777777" w:rsidR="006510C5" w:rsidRDefault="006510C5" w:rsidP="00DB4EEF">
            <w:pPr>
              <w:spacing w:line="240" w:lineRule="atLeast"/>
            </w:pPr>
            <w:r>
              <w:t>CD</w:t>
            </w:r>
          </w:p>
        </w:tc>
        <w:tc>
          <w:tcPr>
            <w:tcW w:w="0" w:type="auto"/>
          </w:tcPr>
          <w:p w14:paraId="3EF1E0E0" w14:textId="77777777" w:rsidR="006510C5" w:rsidRPr="004C2726" w:rsidRDefault="006510C5" w:rsidP="00DB4EEF">
            <w:pPr>
              <w:spacing w:line="240" w:lineRule="atLeast"/>
              <w:rPr>
                <w:lang w:val="en-US"/>
              </w:rPr>
            </w:pPr>
            <w:r w:rsidRPr="004C2726">
              <w:rPr>
                <w:lang w:val="en-US"/>
              </w:rPr>
              <w:t>Rear Fog Lamp Control Switch</w:t>
            </w:r>
          </w:p>
        </w:tc>
        <w:tc>
          <w:tcPr>
            <w:tcW w:w="0" w:type="auto"/>
          </w:tcPr>
          <w:p w14:paraId="604CCF69" w14:textId="77777777" w:rsidR="006510C5" w:rsidRDefault="006510C5" w:rsidP="00DB4EEF">
            <w:pPr>
              <w:spacing w:line="240" w:lineRule="atLeast"/>
            </w:pPr>
            <w:r>
              <w:t>Circuit Short To Ground</w:t>
            </w:r>
          </w:p>
        </w:tc>
      </w:tr>
      <w:tr w:rsidR="006510C5" w14:paraId="15572C75" w14:textId="77777777" w:rsidTr="00496C99">
        <w:tc>
          <w:tcPr>
            <w:tcW w:w="1064" w:type="dxa"/>
          </w:tcPr>
          <w:p w14:paraId="3530273B" w14:textId="0A7AFBBD" w:rsidR="006510C5" w:rsidRDefault="006510C5" w:rsidP="00DB4EEF">
            <w:pPr>
              <w:spacing w:line="240" w:lineRule="atLeast"/>
            </w:pPr>
            <w:r>
              <w:t>0x9A7911</w:t>
            </w:r>
          </w:p>
        </w:tc>
        <w:tc>
          <w:tcPr>
            <w:tcW w:w="1004" w:type="dxa"/>
          </w:tcPr>
          <w:p w14:paraId="135DCB58" w14:textId="2B184938" w:rsidR="006510C5" w:rsidRDefault="006510C5" w:rsidP="00DB4EEF">
            <w:pPr>
              <w:spacing w:line="240" w:lineRule="atLeast"/>
            </w:pPr>
            <w:r>
              <w:t>B1A79-11</w:t>
            </w:r>
          </w:p>
        </w:tc>
        <w:tc>
          <w:tcPr>
            <w:tcW w:w="0" w:type="auto"/>
          </w:tcPr>
          <w:p w14:paraId="104E9855" w14:textId="5DBDAEBA" w:rsidR="006510C5" w:rsidRDefault="006510C5" w:rsidP="00DB4EEF">
            <w:pPr>
              <w:spacing w:line="240" w:lineRule="atLeast"/>
            </w:pPr>
            <w:r>
              <w:t>CD</w:t>
            </w:r>
          </w:p>
        </w:tc>
        <w:tc>
          <w:tcPr>
            <w:tcW w:w="0" w:type="auto"/>
          </w:tcPr>
          <w:p w14:paraId="3236B28C" w14:textId="50E4F70D" w:rsidR="006510C5" w:rsidRDefault="006510C5" w:rsidP="00DB4EEF">
            <w:pPr>
              <w:spacing w:line="240" w:lineRule="atLeast"/>
            </w:pPr>
            <w:r>
              <w:t>Rear Fog Lamp</w:t>
            </w:r>
          </w:p>
        </w:tc>
        <w:tc>
          <w:tcPr>
            <w:tcW w:w="0" w:type="auto"/>
          </w:tcPr>
          <w:p w14:paraId="776C6B24" w14:textId="7AE6939F" w:rsidR="006510C5" w:rsidRDefault="006510C5" w:rsidP="00DB4EEF">
            <w:pPr>
              <w:spacing w:line="240" w:lineRule="atLeast"/>
            </w:pPr>
            <w:r>
              <w:t>Circuit Short To Ground</w:t>
            </w:r>
          </w:p>
        </w:tc>
      </w:tr>
      <w:tr w:rsidR="006510C5" w14:paraId="3774F9FE" w14:textId="77777777" w:rsidTr="00496C99">
        <w:tc>
          <w:tcPr>
            <w:tcW w:w="1064" w:type="dxa"/>
          </w:tcPr>
          <w:p w14:paraId="2F003292" w14:textId="7ABA3C29" w:rsidR="006510C5" w:rsidRDefault="006510C5" w:rsidP="00DB4EEF">
            <w:pPr>
              <w:spacing w:line="240" w:lineRule="atLeast"/>
            </w:pPr>
            <w:r>
              <w:lastRenderedPageBreak/>
              <w:t>0x9A7915</w:t>
            </w:r>
          </w:p>
        </w:tc>
        <w:tc>
          <w:tcPr>
            <w:tcW w:w="1004" w:type="dxa"/>
          </w:tcPr>
          <w:p w14:paraId="35A0CC14" w14:textId="55A2E568" w:rsidR="006510C5" w:rsidRDefault="006510C5" w:rsidP="00DB4EEF">
            <w:pPr>
              <w:spacing w:line="240" w:lineRule="atLeast"/>
            </w:pPr>
            <w:r>
              <w:t>B1A79-15</w:t>
            </w:r>
          </w:p>
        </w:tc>
        <w:tc>
          <w:tcPr>
            <w:tcW w:w="0" w:type="auto"/>
          </w:tcPr>
          <w:p w14:paraId="74C1E837" w14:textId="6547B200" w:rsidR="006510C5" w:rsidRDefault="006510C5" w:rsidP="00DB4EEF">
            <w:pPr>
              <w:spacing w:line="240" w:lineRule="atLeast"/>
            </w:pPr>
            <w:r>
              <w:t>CD</w:t>
            </w:r>
          </w:p>
        </w:tc>
        <w:tc>
          <w:tcPr>
            <w:tcW w:w="0" w:type="auto"/>
          </w:tcPr>
          <w:p w14:paraId="4DF674B9" w14:textId="0A84A76F" w:rsidR="006510C5" w:rsidRDefault="006510C5" w:rsidP="00DB4EEF">
            <w:pPr>
              <w:spacing w:line="240" w:lineRule="atLeast"/>
            </w:pPr>
            <w:r>
              <w:t>Rear Fog Lamp</w:t>
            </w:r>
          </w:p>
        </w:tc>
        <w:tc>
          <w:tcPr>
            <w:tcW w:w="0" w:type="auto"/>
          </w:tcPr>
          <w:p w14:paraId="02E8C908" w14:textId="1E18035A" w:rsidR="006510C5" w:rsidRPr="004C2726" w:rsidRDefault="006510C5" w:rsidP="00DB4EEF">
            <w:pPr>
              <w:spacing w:line="240" w:lineRule="atLeast"/>
              <w:rPr>
                <w:lang w:val="en-US"/>
              </w:rPr>
            </w:pPr>
            <w:r w:rsidRPr="004C2726">
              <w:rPr>
                <w:lang w:val="en-US"/>
              </w:rPr>
              <w:t>Circuit Short To Battery or Open</w:t>
            </w:r>
          </w:p>
        </w:tc>
      </w:tr>
      <w:tr w:rsidR="006510C5" w14:paraId="07266D4F" w14:textId="77777777" w:rsidTr="00496C99">
        <w:tc>
          <w:tcPr>
            <w:tcW w:w="1064" w:type="dxa"/>
          </w:tcPr>
          <w:p w14:paraId="38E94FD7" w14:textId="77777777" w:rsidR="006510C5" w:rsidRDefault="006510C5" w:rsidP="00DB4EEF">
            <w:pPr>
              <w:spacing w:line="240" w:lineRule="atLeast"/>
            </w:pPr>
            <w:r>
              <w:t>0x914229</w:t>
            </w:r>
          </w:p>
        </w:tc>
        <w:tc>
          <w:tcPr>
            <w:tcW w:w="1004" w:type="dxa"/>
          </w:tcPr>
          <w:p w14:paraId="69A8B4E8" w14:textId="77777777" w:rsidR="006510C5" w:rsidRDefault="006510C5" w:rsidP="00DB4EEF">
            <w:pPr>
              <w:spacing w:line="240" w:lineRule="atLeast"/>
            </w:pPr>
            <w:r>
              <w:t>B1142-29</w:t>
            </w:r>
          </w:p>
        </w:tc>
        <w:tc>
          <w:tcPr>
            <w:tcW w:w="0" w:type="auto"/>
          </w:tcPr>
          <w:p w14:paraId="08312544" w14:textId="77777777" w:rsidR="006510C5" w:rsidRDefault="006510C5" w:rsidP="00DB4EEF">
            <w:pPr>
              <w:spacing w:line="240" w:lineRule="atLeast"/>
            </w:pPr>
            <w:r>
              <w:t>D</w:t>
            </w:r>
          </w:p>
        </w:tc>
        <w:tc>
          <w:tcPr>
            <w:tcW w:w="0" w:type="auto"/>
          </w:tcPr>
          <w:p w14:paraId="606F5447" w14:textId="77777777" w:rsidR="006510C5" w:rsidRDefault="006510C5" w:rsidP="00DB4EEF">
            <w:pPr>
              <w:spacing w:line="240" w:lineRule="atLeast"/>
            </w:pPr>
            <w:r>
              <w:t>Ignition Status 1</w:t>
            </w:r>
          </w:p>
        </w:tc>
        <w:tc>
          <w:tcPr>
            <w:tcW w:w="0" w:type="auto"/>
          </w:tcPr>
          <w:p w14:paraId="2A0118F0" w14:textId="77777777" w:rsidR="006510C5" w:rsidRDefault="006510C5" w:rsidP="00DB4EEF">
            <w:pPr>
              <w:spacing w:line="240" w:lineRule="atLeast"/>
            </w:pPr>
            <w:r>
              <w:t>Signal Invalid</w:t>
            </w:r>
          </w:p>
        </w:tc>
      </w:tr>
      <w:tr w:rsidR="006510C5" w14:paraId="09A5C2DB" w14:textId="77777777" w:rsidTr="00496C99">
        <w:tc>
          <w:tcPr>
            <w:tcW w:w="1064" w:type="dxa"/>
          </w:tcPr>
          <w:p w14:paraId="7914FBAC" w14:textId="7F7E3446" w:rsidR="006510C5" w:rsidRDefault="006510C5" w:rsidP="00DB4EEF">
            <w:pPr>
              <w:spacing w:line="240" w:lineRule="atLeast"/>
            </w:pPr>
            <w:r>
              <w:t>0xF00A01</w:t>
            </w:r>
          </w:p>
        </w:tc>
        <w:tc>
          <w:tcPr>
            <w:tcW w:w="1004" w:type="dxa"/>
          </w:tcPr>
          <w:p w14:paraId="3507F995" w14:textId="27A86DC6" w:rsidR="006510C5" w:rsidRDefault="006510C5" w:rsidP="00DB4EEF">
            <w:pPr>
              <w:spacing w:line="240" w:lineRule="atLeast"/>
            </w:pPr>
            <w:r>
              <w:t>U300A-01</w:t>
            </w:r>
          </w:p>
        </w:tc>
        <w:tc>
          <w:tcPr>
            <w:tcW w:w="0" w:type="auto"/>
          </w:tcPr>
          <w:p w14:paraId="0DFEABF6" w14:textId="03880C31" w:rsidR="006510C5" w:rsidRDefault="006510C5" w:rsidP="00DB4EEF">
            <w:pPr>
              <w:spacing w:line="240" w:lineRule="atLeast"/>
            </w:pPr>
            <w:r>
              <w:t>C</w:t>
            </w:r>
          </w:p>
        </w:tc>
        <w:tc>
          <w:tcPr>
            <w:tcW w:w="0" w:type="auto"/>
          </w:tcPr>
          <w:p w14:paraId="7E17C63E" w14:textId="15485D50" w:rsidR="006510C5" w:rsidRDefault="006510C5" w:rsidP="00DB4EEF">
            <w:pPr>
              <w:spacing w:line="240" w:lineRule="atLeast"/>
            </w:pPr>
            <w:r>
              <w:t>Ignition Switch</w:t>
            </w:r>
          </w:p>
        </w:tc>
        <w:tc>
          <w:tcPr>
            <w:tcW w:w="0" w:type="auto"/>
          </w:tcPr>
          <w:p w14:paraId="711D3C78" w14:textId="143091AB" w:rsidR="006510C5" w:rsidRDefault="006510C5" w:rsidP="00DB4EEF">
            <w:pPr>
              <w:spacing w:line="240" w:lineRule="atLeast"/>
            </w:pPr>
            <w:r>
              <w:t>General Electrical Failure</w:t>
            </w:r>
          </w:p>
        </w:tc>
      </w:tr>
      <w:tr w:rsidR="006510C5" w14:paraId="0E9160C9" w14:textId="77777777" w:rsidTr="00496C99">
        <w:tc>
          <w:tcPr>
            <w:tcW w:w="1064" w:type="dxa"/>
          </w:tcPr>
          <w:p w14:paraId="683C1310" w14:textId="77777777" w:rsidR="006510C5" w:rsidRDefault="006510C5" w:rsidP="00DB4EEF">
            <w:pPr>
              <w:spacing w:line="240" w:lineRule="atLeast"/>
            </w:pPr>
            <w:r>
              <w:t>0x914711</w:t>
            </w:r>
          </w:p>
        </w:tc>
        <w:tc>
          <w:tcPr>
            <w:tcW w:w="1004" w:type="dxa"/>
          </w:tcPr>
          <w:p w14:paraId="63B442D3" w14:textId="77777777" w:rsidR="006510C5" w:rsidRDefault="006510C5" w:rsidP="00DB4EEF">
            <w:pPr>
              <w:spacing w:line="240" w:lineRule="atLeast"/>
            </w:pPr>
            <w:r>
              <w:t>B1147-11</w:t>
            </w:r>
          </w:p>
        </w:tc>
        <w:tc>
          <w:tcPr>
            <w:tcW w:w="0" w:type="auto"/>
          </w:tcPr>
          <w:p w14:paraId="157475B7" w14:textId="77777777" w:rsidR="006510C5" w:rsidRDefault="006510C5" w:rsidP="00DB4EEF">
            <w:pPr>
              <w:spacing w:line="240" w:lineRule="atLeast"/>
            </w:pPr>
            <w:r>
              <w:t>CD</w:t>
            </w:r>
          </w:p>
        </w:tc>
        <w:tc>
          <w:tcPr>
            <w:tcW w:w="0" w:type="auto"/>
          </w:tcPr>
          <w:p w14:paraId="2FD4B7E3" w14:textId="77777777" w:rsidR="006510C5" w:rsidRDefault="006510C5" w:rsidP="00DB4EEF">
            <w:pPr>
              <w:spacing w:line="240" w:lineRule="atLeast"/>
            </w:pPr>
            <w:r>
              <w:t>Left Front Fog Lamps</w:t>
            </w:r>
          </w:p>
        </w:tc>
        <w:tc>
          <w:tcPr>
            <w:tcW w:w="0" w:type="auto"/>
          </w:tcPr>
          <w:p w14:paraId="0E9F411B" w14:textId="77777777" w:rsidR="006510C5" w:rsidRDefault="006510C5" w:rsidP="00DB4EEF">
            <w:pPr>
              <w:spacing w:line="240" w:lineRule="atLeast"/>
            </w:pPr>
            <w:r>
              <w:t>Circuit Short To Ground</w:t>
            </w:r>
          </w:p>
        </w:tc>
      </w:tr>
      <w:tr w:rsidR="006510C5" w14:paraId="2D16B4D9" w14:textId="77777777" w:rsidTr="00496C99">
        <w:tc>
          <w:tcPr>
            <w:tcW w:w="1064" w:type="dxa"/>
          </w:tcPr>
          <w:p w14:paraId="7A3AA66E" w14:textId="77777777" w:rsidR="006510C5" w:rsidRDefault="006510C5" w:rsidP="00DB4EEF">
            <w:pPr>
              <w:spacing w:line="240" w:lineRule="atLeast"/>
            </w:pPr>
            <w:r>
              <w:t>0x914715</w:t>
            </w:r>
          </w:p>
        </w:tc>
        <w:tc>
          <w:tcPr>
            <w:tcW w:w="1004" w:type="dxa"/>
          </w:tcPr>
          <w:p w14:paraId="370FB8A2" w14:textId="77777777" w:rsidR="006510C5" w:rsidRDefault="006510C5" w:rsidP="00DB4EEF">
            <w:pPr>
              <w:spacing w:line="240" w:lineRule="atLeast"/>
            </w:pPr>
            <w:r>
              <w:t>B1147-15</w:t>
            </w:r>
          </w:p>
        </w:tc>
        <w:tc>
          <w:tcPr>
            <w:tcW w:w="0" w:type="auto"/>
          </w:tcPr>
          <w:p w14:paraId="712ADD44" w14:textId="77777777" w:rsidR="006510C5" w:rsidRDefault="006510C5" w:rsidP="00DB4EEF">
            <w:pPr>
              <w:spacing w:line="240" w:lineRule="atLeast"/>
            </w:pPr>
            <w:r>
              <w:t>CD</w:t>
            </w:r>
          </w:p>
        </w:tc>
        <w:tc>
          <w:tcPr>
            <w:tcW w:w="0" w:type="auto"/>
          </w:tcPr>
          <w:p w14:paraId="14775F4F" w14:textId="77777777" w:rsidR="006510C5" w:rsidRDefault="006510C5" w:rsidP="00DB4EEF">
            <w:pPr>
              <w:spacing w:line="240" w:lineRule="atLeast"/>
            </w:pPr>
            <w:r>
              <w:t>Left Front Fog Lamps</w:t>
            </w:r>
          </w:p>
        </w:tc>
        <w:tc>
          <w:tcPr>
            <w:tcW w:w="0" w:type="auto"/>
          </w:tcPr>
          <w:p w14:paraId="429018DD" w14:textId="77777777" w:rsidR="006510C5" w:rsidRPr="004C2726" w:rsidRDefault="006510C5" w:rsidP="00DB4EEF">
            <w:pPr>
              <w:spacing w:line="240" w:lineRule="atLeast"/>
              <w:rPr>
                <w:lang w:val="en-US"/>
              </w:rPr>
            </w:pPr>
            <w:r w:rsidRPr="004C2726">
              <w:rPr>
                <w:lang w:val="en-US"/>
              </w:rPr>
              <w:t>Circuit Short To Battery or Open</w:t>
            </w:r>
          </w:p>
        </w:tc>
      </w:tr>
      <w:tr w:rsidR="006510C5" w14:paraId="4CE544D8" w14:textId="77777777" w:rsidTr="00496C99">
        <w:tc>
          <w:tcPr>
            <w:tcW w:w="1064" w:type="dxa"/>
          </w:tcPr>
          <w:p w14:paraId="5B24A526" w14:textId="77777777" w:rsidR="006510C5" w:rsidRDefault="006510C5" w:rsidP="00DB4EEF">
            <w:pPr>
              <w:spacing w:line="240" w:lineRule="atLeast"/>
            </w:pPr>
            <w:r>
              <w:t>0x914811</w:t>
            </w:r>
          </w:p>
        </w:tc>
        <w:tc>
          <w:tcPr>
            <w:tcW w:w="1004" w:type="dxa"/>
          </w:tcPr>
          <w:p w14:paraId="27E0851D" w14:textId="77777777" w:rsidR="006510C5" w:rsidRDefault="006510C5" w:rsidP="00DB4EEF">
            <w:pPr>
              <w:spacing w:line="240" w:lineRule="atLeast"/>
            </w:pPr>
            <w:r>
              <w:t>B1148-11</w:t>
            </w:r>
          </w:p>
        </w:tc>
        <w:tc>
          <w:tcPr>
            <w:tcW w:w="0" w:type="auto"/>
          </w:tcPr>
          <w:p w14:paraId="6B5F68FF" w14:textId="77777777" w:rsidR="006510C5" w:rsidRDefault="006510C5" w:rsidP="00DB4EEF">
            <w:pPr>
              <w:spacing w:line="240" w:lineRule="atLeast"/>
            </w:pPr>
            <w:r>
              <w:t>CD</w:t>
            </w:r>
          </w:p>
        </w:tc>
        <w:tc>
          <w:tcPr>
            <w:tcW w:w="0" w:type="auto"/>
          </w:tcPr>
          <w:p w14:paraId="464BF912" w14:textId="77777777" w:rsidR="006510C5" w:rsidRDefault="006510C5" w:rsidP="00DB4EEF">
            <w:pPr>
              <w:spacing w:line="240" w:lineRule="atLeast"/>
            </w:pPr>
            <w:r>
              <w:t>Right Front Fog Lamps</w:t>
            </w:r>
          </w:p>
        </w:tc>
        <w:tc>
          <w:tcPr>
            <w:tcW w:w="0" w:type="auto"/>
          </w:tcPr>
          <w:p w14:paraId="6B9EF9E2" w14:textId="77777777" w:rsidR="006510C5" w:rsidRDefault="006510C5" w:rsidP="00DB4EEF">
            <w:pPr>
              <w:spacing w:line="240" w:lineRule="atLeast"/>
            </w:pPr>
            <w:r>
              <w:t>Circuit Short To Ground</w:t>
            </w:r>
          </w:p>
        </w:tc>
      </w:tr>
      <w:tr w:rsidR="006510C5" w14:paraId="379532DE" w14:textId="77777777" w:rsidTr="00496C99">
        <w:tc>
          <w:tcPr>
            <w:tcW w:w="1064" w:type="dxa"/>
          </w:tcPr>
          <w:p w14:paraId="128EE21F" w14:textId="77777777" w:rsidR="006510C5" w:rsidRDefault="006510C5" w:rsidP="00DB4EEF">
            <w:pPr>
              <w:spacing w:line="240" w:lineRule="atLeast"/>
            </w:pPr>
            <w:r>
              <w:t>0x914815</w:t>
            </w:r>
          </w:p>
        </w:tc>
        <w:tc>
          <w:tcPr>
            <w:tcW w:w="1004" w:type="dxa"/>
          </w:tcPr>
          <w:p w14:paraId="0E8575F6" w14:textId="77777777" w:rsidR="006510C5" w:rsidRDefault="006510C5" w:rsidP="00DB4EEF">
            <w:pPr>
              <w:spacing w:line="240" w:lineRule="atLeast"/>
            </w:pPr>
            <w:r>
              <w:t>B1148-15</w:t>
            </w:r>
          </w:p>
        </w:tc>
        <w:tc>
          <w:tcPr>
            <w:tcW w:w="0" w:type="auto"/>
          </w:tcPr>
          <w:p w14:paraId="310B28C6" w14:textId="77777777" w:rsidR="006510C5" w:rsidRDefault="006510C5" w:rsidP="00DB4EEF">
            <w:pPr>
              <w:spacing w:line="240" w:lineRule="atLeast"/>
            </w:pPr>
            <w:r>
              <w:t>CD</w:t>
            </w:r>
          </w:p>
        </w:tc>
        <w:tc>
          <w:tcPr>
            <w:tcW w:w="0" w:type="auto"/>
          </w:tcPr>
          <w:p w14:paraId="1427F592" w14:textId="77777777" w:rsidR="006510C5" w:rsidRDefault="006510C5" w:rsidP="00DB4EEF">
            <w:pPr>
              <w:spacing w:line="240" w:lineRule="atLeast"/>
            </w:pPr>
            <w:r>
              <w:t>Right Front Fog Lamps</w:t>
            </w:r>
          </w:p>
        </w:tc>
        <w:tc>
          <w:tcPr>
            <w:tcW w:w="0" w:type="auto"/>
          </w:tcPr>
          <w:p w14:paraId="5C049A02" w14:textId="77777777" w:rsidR="006510C5" w:rsidRPr="004C2726" w:rsidRDefault="006510C5" w:rsidP="00DB4EEF">
            <w:pPr>
              <w:spacing w:line="240" w:lineRule="atLeast"/>
              <w:rPr>
                <w:lang w:val="en-US"/>
              </w:rPr>
            </w:pPr>
            <w:r w:rsidRPr="004C2726">
              <w:rPr>
                <w:lang w:val="en-US"/>
              </w:rPr>
              <w:t>Circuit Short To Battery or Open</w:t>
            </w:r>
          </w:p>
        </w:tc>
      </w:tr>
      <w:tr w:rsidR="006510C5" w14:paraId="01FEC9BC" w14:textId="77777777" w:rsidTr="00496C99">
        <w:tc>
          <w:tcPr>
            <w:tcW w:w="1064" w:type="dxa"/>
          </w:tcPr>
          <w:p w14:paraId="28A326E7" w14:textId="77777777" w:rsidR="006510C5" w:rsidRDefault="006510C5" w:rsidP="00DB4EEF">
            <w:pPr>
              <w:spacing w:line="240" w:lineRule="atLeast"/>
            </w:pPr>
            <w:r>
              <w:t>0x943E11</w:t>
            </w:r>
          </w:p>
        </w:tc>
        <w:tc>
          <w:tcPr>
            <w:tcW w:w="1004" w:type="dxa"/>
          </w:tcPr>
          <w:p w14:paraId="161840D1" w14:textId="77777777" w:rsidR="006510C5" w:rsidRDefault="006510C5" w:rsidP="00DB4EEF">
            <w:pPr>
              <w:spacing w:line="240" w:lineRule="atLeast"/>
            </w:pPr>
            <w:r>
              <w:t>B143E-11</w:t>
            </w:r>
          </w:p>
        </w:tc>
        <w:tc>
          <w:tcPr>
            <w:tcW w:w="0" w:type="auto"/>
          </w:tcPr>
          <w:p w14:paraId="3B7B3DAF" w14:textId="77777777" w:rsidR="006510C5" w:rsidRDefault="006510C5" w:rsidP="00DB4EEF">
            <w:pPr>
              <w:spacing w:line="240" w:lineRule="atLeast"/>
            </w:pPr>
            <w:r>
              <w:t>C</w:t>
            </w:r>
          </w:p>
        </w:tc>
        <w:tc>
          <w:tcPr>
            <w:tcW w:w="0" w:type="auto"/>
          </w:tcPr>
          <w:p w14:paraId="01FA3F6A" w14:textId="77777777" w:rsidR="006510C5" w:rsidRDefault="006510C5" w:rsidP="00DB4EEF">
            <w:pPr>
              <w:spacing w:line="240" w:lineRule="atLeast"/>
            </w:pPr>
            <w:r>
              <w:t>Headlamp Switch Input</w:t>
            </w:r>
          </w:p>
        </w:tc>
        <w:tc>
          <w:tcPr>
            <w:tcW w:w="0" w:type="auto"/>
          </w:tcPr>
          <w:p w14:paraId="785F7B01" w14:textId="77777777" w:rsidR="006510C5" w:rsidRDefault="006510C5" w:rsidP="00DB4EEF">
            <w:pPr>
              <w:spacing w:line="240" w:lineRule="atLeast"/>
            </w:pPr>
            <w:r>
              <w:t>Circuit Short To Ground</w:t>
            </w:r>
          </w:p>
        </w:tc>
      </w:tr>
      <w:tr w:rsidR="006510C5" w14:paraId="38C87FB9" w14:textId="77777777" w:rsidTr="00496C99">
        <w:tc>
          <w:tcPr>
            <w:tcW w:w="1064" w:type="dxa"/>
          </w:tcPr>
          <w:p w14:paraId="6F77AFB2" w14:textId="77777777" w:rsidR="006510C5" w:rsidRDefault="006510C5" w:rsidP="00DB4EEF">
            <w:pPr>
              <w:spacing w:line="240" w:lineRule="atLeast"/>
            </w:pPr>
            <w:r>
              <w:t>0x943B11</w:t>
            </w:r>
          </w:p>
        </w:tc>
        <w:tc>
          <w:tcPr>
            <w:tcW w:w="1004" w:type="dxa"/>
          </w:tcPr>
          <w:p w14:paraId="5D9C3BBE" w14:textId="77777777" w:rsidR="006510C5" w:rsidRDefault="006510C5" w:rsidP="00DB4EEF">
            <w:pPr>
              <w:spacing w:line="240" w:lineRule="atLeast"/>
            </w:pPr>
            <w:r>
              <w:t>B143B-11</w:t>
            </w:r>
          </w:p>
        </w:tc>
        <w:tc>
          <w:tcPr>
            <w:tcW w:w="0" w:type="auto"/>
          </w:tcPr>
          <w:p w14:paraId="4DACE06F" w14:textId="77777777" w:rsidR="006510C5" w:rsidRDefault="006510C5" w:rsidP="00DB4EEF">
            <w:pPr>
              <w:spacing w:line="240" w:lineRule="atLeast"/>
            </w:pPr>
            <w:r>
              <w:t>D</w:t>
            </w:r>
          </w:p>
        </w:tc>
        <w:tc>
          <w:tcPr>
            <w:tcW w:w="0" w:type="auto"/>
          </w:tcPr>
          <w:p w14:paraId="7C2AD830" w14:textId="77777777" w:rsidR="006510C5" w:rsidRDefault="006510C5" w:rsidP="00DB4EEF">
            <w:pPr>
              <w:spacing w:line="240" w:lineRule="atLeast"/>
            </w:pPr>
            <w:r>
              <w:t>Autolamp On Input</w:t>
            </w:r>
          </w:p>
        </w:tc>
        <w:tc>
          <w:tcPr>
            <w:tcW w:w="0" w:type="auto"/>
          </w:tcPr>
          <w:p w14:paraId="12B4AFC9" w14:textId="77777777" w:rsidR="006510C5" w:rsidRDefault="006510C5" w:rsidP="00DB4EEF">
            <w:pPr>
              <w:spacing w:line="240" w:lineRule="atLeast"/>
            </w:pPr>
            <w:r>
              <w:t>Circuit Short To Ground</w:t>
            </w:r>
          </w:p>
        </w:tc>
      </w:tr>
      <w:tr w:rsidR="006510C5" w14:paraId="0B4A536E" w14:textId="77777777" w:rsidTr="00496C99">
        <w:tc>
          <w:tcPr>
            <w:tcW w:w="1064" w:type="dxa"/>
          </w:tcPr>
          <w:p w14:paraId="05FF2D14" w14:textId="77777777" w:rsidR="006510C5" w:rsidRDefault="006510C5" w:rsidP="00DB4EEF">
            <w:pPr>
              <w:spacing w:line="240" w:lineRule="atLeast"/>
            </w:pPr>
            <w:r>
              <w:t>0x943E15</w:t>
            </w:r>
          </w:p>
        </w:tc>
        <w:tc>
          <w:tcPr>
            <w:tcW w:w="1004" w:type="dxa"/>
          </w:tcPr>
          <w:p w14:paraId="29710FF0" w14:textId="77777777" w:rsidR="006510C5" w:rsidRDefault="006510C5" w:rsidP="00DB4EEF">
            <w:pPr>
              <w:spacing w:line="240" w:lineRule="atLeast"/>
            </w:pPr>
            <w:r>
              <w:t>B143E-15</w:t>
            </w:r>
          </w:p>
        </w:tc>
        <w:tc>
          <w:tcPr>
            <w:tcW w:w="0" w:type="auto"/>
          </w:tcPr>
          <w:p w14:paraId="717D4273" w14:textId="77777777" w:rsidR="006510C5" w:rsidRDefault="006510C5" w:rsidP="00DB4EEF">
            <w:pPr>
              <w:spacing w:line="240" w:lineRule="atLeast"/>
            </w:pPr>
            <w:r>
              <w:t>C</w:t>
            </w:r>
          </w:p>
        </w:tc>
        <w:tc>
          <w:tcPr>
            <w:tcW w:w="0" w:type="auto"/>
          </w:tcPr>
          <w:p w14:paraId="6D6B34EE" w14:textId="77777777" w:rsidR="006510C5" w:rsidRDefault="006510C5" w:rsidP="00DB4EEF">
            <w:pPr>
              <w:spacing w:line="240" w:lineRule="atLeast"/>
            </w:pPr>
            <w:r>
              <w:t>Headlamp Switch Input</w:t>
            </w:r>
          </w:p>
        </w:tc>
        <w:tc>
          <w:tcPr>
            <w:tcW w:w="0" w:type="auto"/>
          </w:tcPr>
          <w:p w14:paraId="44DA71BE" w14:textId="77777777" w:rsidR="006510C5" w:rsidRPr="004C2726" w:rsidRDefault="006510C5" w:rsidP="00DB4EEF">
            <w:pPr>
              <w:spacing w:line="240" w:lineRule="atLeast"/>
              <w:rPr>
                <w:lang w:val="en-US"/>
              </w:rPr>
            </w:pPr>
            <w:r w:rsidRPr="004C2726">
              <w:rPr>
                <w:lang w:val="en-US"/>
              </w:rPr>
              <w:t>Circuit Short To Battery or Open</w:t>
            </w:r>
          </w:p>
        </w:tc>
      </w:tr>
      <w:tr w:rsidR="006510C5" w14:paraId="5E7647E2" w14:textId="77777777" w:rsidTr="00496C99">
        <w:tc>
          <w:tcPr>
            <w:tcW w:w="1064" w:type="dxa"/>
          </w:tcPr>
          <w:p w14:paraId="55567214" w14:textId="77777777" w:rsidR="006510C5" w:rsidRDefault="006510C5" w:rsidP="00DB4EEF">
            <w:pPr>
              <w:spacing w:line="240" w:lineRule="atLeast"/>
            </w:pPr>
            <w:r>
              <w:t>0x944711</w:t>
            </w:r>
          </w:p>
        </w:tc>
        <w:tc>
          <w:tcPr>
            <w:tcW w:w="1004" w:type="dxa"/>
          </w:tcPr>
          <w:p w14:paraId="70635DC7" w14:textId="77777777" w:rsidR="006510C5" w:rsidRDefault="006510C5" w:rsidP="00DB4EEF">
            <w:pPr>
              <w:spacing w:line="240" w:lineRule="atLeast"/>
            </w:pPr>
            <w:r>
              <w:t>B1447-11</w:t>
            </w:r>
          </w:p>
        </w:tc>
        <w:tc>
          <w:tcPr>
            <w:tcW w:w="0" w:type="auto"/>
          </w:tcPr>
          <w:p w14:paraId="2F118671" w14:textId="77777777" w:rsidR="006510C5" w:rsidRDefault="006510C5" w:rsidP="00DB4EEF">
            <w:pPr>
              <w:spacing w:line="240" w:lineRule="atLeast"/>
            </w:pPr>
            <w:r>
              <w:t>D</w:t>
            </w:r>
          </w:p>
        </w:tc>
        <w:tc>
          <w:tcPr>
            <w:tcW w:w="0" w:type="auto"/>
          </w:tcPr>
          <w:p w14:paraId="4E5F6D4C" w14:textId="77777777" w:rsidR="006510C5" w:rsidRDefault="006510C5" w:rsidP="00DB4EEF">
            <w:pPr>
              <w:spacing w:line="240" w:lineRule="atLeast"/>
            </w:pPr>
            <w:r>
              <w:t>Parklamp On Switch Input</w:t>
            </w:r>
          </w:p>
        </w:tc>
        <w:tc>
          <w:tcPr>
            <w:tcW w:w="0" w:type="auto"/>
          </w:tcPr>
          <w:p w14:paraId="3DF0EB0E" w14:textId="77777777" w:rsidR="006510C5" w:rsidRDefault="006510C5" w:rsidP="00DB4EEF">
            <w:pPr>
              <w:spacing w:line="240" w:lineRule="atLeast"/>
            </w:pPr>
            <w:r>
              <w:t>Circuit Short To Ground</w:t>
            </w:r>
          </w:p>
        </w:tc>
      </w:tr>
      <w:tr w:rsidR="006510C5" w14:paraId="24DDD29D" w14:textId="77777777" w:rsidTr="00496C99">
        <w:tc>
          <w:tcPr>
            <w:tcW w:w="1064" w:type="dxa"/>
          </w:tcPr>
          <w:p w14:paraId="04CAF440" w14:textId="77777777" w:rsidR="006510C5" w:rsidRDefault="006510C5" w:rsidP="00DB4EEF">
            <w:pPr>
              <w:spacing w:line="240" w:lineRule="atLeast"/>
            </w:pPr>
            <w:r>
              <w:t>0x944912</w:t>
            </w:r>
          </w:p>
        </w:tc>
        <w:tc>
          <w:tcPr>
            <w:tcW w:w="1004" w:type="dxa"/>
          </w:tcPr>
          <w:p w14:paraId="7908F7B7" w14:textId="77777777" w:rsidR="006510C5" w:rsidRDefault="006510C5" w:rsidP="00DB4EEF">
            <w:pPr>
              <w:spacing w:line="240" w:lineRule="atLeast"/>
            </w:pPr>
            <w:r>
              <w:t>B1449-12</w:t>
            </w:r>
          </w:p>
        </w:tc>
        <w:tc>
          <w:tcPr>
            <w:tcW w:w="0" w:type="auto"/>
          </w:tcPr>
          <w:p w14:paraId="681417B9" w14:textId="77777777" w:rsidR="006510C5" w:rsidRDefault="006510C5" w:rsidP="00DB4EEF">
            <w:pPr>
              <w:spacing w:line="240" w:lineRule="atLeast"/>
            </w:pPr>
            <w:r>
              <w:t>CD</w:t>
            </w:r>
          </w:p>
        </w:tc>
        <w:tc>
          <w:tcPr>
            <w:tcW w:w="0" w:type="auto"/>
          </w:tcPr>
          <w:p w14:paraId="65DEF1F1" w14:textId="77777777" w:rsidR="006510C5" w:rsidRPr="004C2726" w:rsidRDefault="006510C5" w:rsidP="00DB4EEF">
            <w:pPr>
              <w:spacing w:line="240" w:lineRule="atLeast"/>
              <w:rPr>
                <w:lang w:val="en-US"/>
              </w:rPr>
            </w:pPr>
            <w:r w:rsidRPr="004C2726">
              <w:rPr>
                <w:lang w:val="en-US"/>
              </w:rPr>
              <w:t>Trailer Tow Park/Tail Lamp Output</w:t>
            </w:r>
          </w:p>
        </w:tc>
        <w:tc>
          <w:tcPr>
            <w:tcW w:w="0" w:type="auto"/>
          </w:tcPr>
          <w:p w14:paraId="34F48D4F" w14:textId="77777777" w:rsidR="006510C5" w:rsidRDefault="006510C5" w:rsidP="00DB4EEF">
            <w:pPr>
              <w:spacing w:line="240" w:lineRule="atLeast"/>
            </w:pPr>
            <w:r>
              <w:t>Circuit Short To Battery</w:t>
            </w:r>
          </w:p>
        </w:tc>
      </w:tr>
      <w:tr w:rsidR="006510C5" w14:paraId="4475577A" w14:textId="77777777" w:rsidTr="00496C99">
        <w:tc>
          <w:tcPr>
            <w:tcW w:w="1064" w:type="dxa"/>
          </w:tcPr>
          <w:p w14:paraId="6CE58C60" w14:textId="77777777" w:rsidR="006510C5" w:rsidRDefault="006510C5" w:rsidP="00DB4EEF">
            <w:pPr>
              <w:spacing w:line="240" w:lineRule="atLeast"/>
            </w:pPr>
            <w:r>
              <w:t>0x944914</w:t>
            </w:r>
          </w:p>
        </w:tc>
        <w:tc>
          <w:tcPr>
            <w:tcW w:w="1004" w:type="dxa"/>
          </w:tcPr>
          <w:p w14:paraId="3D4739AF" w14:textId="77777777" w:rsidR="006510C5" w:rsidRDefault="006510C5" w:rsidP="00DB4EEF">
            <w:pPr>
              <w:spacing w:line="240" w:lineRule="atLeast"/>
            </w:pPr>
            <w:r>
              <w:t>B1449-14</w:t>
            </w:r>
          </w:p>
        </w:tc>
        <w:tc>
          <w:tcPr>
            <w:tcW w:w="0" w:type="auto"/>
          </w:tcPr>
          <w:p w14:paraId="707CBD52" w14:textId="77777777" w:rsidR="006510C5" w:rsidRDefault="006510C5" w:rsidP="00DB4EEF">
            <w:pPr>
              <w:spacing w:line="240" w:lineRule="atLeast"/>
            </w:pPr>
            <w:r>
              <w:t>CD</w:t>
            </w:r>
          </w:p>
        </w:tc>
        <w:tc>
          <w:tcPr>
            <w:tcW w:w="0" w:type="auto"/>
          </w:tcPr>
          <w:p w14:paraId="7C77EF51" w14:textId="77777777" w:rsidR="006510C5" w:rsidRPr="004C2726" w:rsidRDefault="006510C5" w:rsidP="00DB4EEF">
            <w:pPr>
              <w:spacing w:line="240" w:lineRule="atLeast"/>
              <w:rPr>
                <w:lang w:val="en-US"/>
              </w:rPr>
            </w:pPr>
            <w:r w:rsidRPr="004C2726">
              <w:rPr>
                <w:lang w:val="en-US"/>
              </w:rPr>
              <w:t>Trailer Tow Park/Tail Lamp Output</w:t>
            </w:r>
          </w:p>
        </w:tc>
        <w:tc>
          <w:tcPr>
            <w:tcW w:w="0" w:type="auto"/>
          </w:tcPr>
          <w:p w14:paraId="2024F26F" w14:textId="77777777" w:rsidR="006510C5" w:rsidRPr="004C2726" w:rsidRDefault="006510C5" w:rsidP="00DB4EEF">
            <w:pPr>
              <w:spacing w:line="240" w:lineRule="atLeast"/>
              <w:rPr>
                <w:lang w:val="en-US"/>
              </w:rPr>
            </w:pPr>
            <w:r w:rsidRPr="004C2726">
              <w:rPr>
                <w:lang w:val="en-US"/>
              </w:rPr>
              <w:t>Circuit Short To Ground or Open</w:t>
            </w:r>
          </w:p>
        </w:tc>
      </w:tr>
      <w:tr w:rsidR="006510C5" w14:paraId="49099684" w14:textId="77777777" w:rsidTr="00496C99">
        <w:tc>
          <w:tcPr>
            <w:tcW w:w="1064" w:type="dxa"/>
          </w:tcPr>
          <w:p w14:paraId="28BF627C" w14:textId="77777777" w:rsidR="006510C5" w:rsidRDefault="006510C5" w:rsidP="00DB4EEF">
            <w:pPr>
              <w:spacing w:line="240" w:lineRule="atLeast"/>
            </w:pPr>
            <w:r>
              <w:t>0x94B612</w:t>
            </w:r>
          </w:p>
        </w:tc>
        <w:tc>
          <w:tcPr>
            <w:tcW w:w="1004" w:type="dxa"/>
          </w:tcPr>
          <w:p w14:paraId="5131F002" w14:textId="77777777" w:rsidR="006510C5" w:rsidRDefault="006510C5" w:rsidP="00DB4EEF">
            <w:pPr>
              <w:spacing w:line="240" w:lineRule="atLeast"/>
            </w:pPr>
            <w:r>
              <w:t>B14B6-12</w:t>
            </w:r>
          </w:p>
        </w:tc>
        <w:tc>
          <w:tcPr>
            <w:tcW w:w="0" w:type="auto"/>
          </w:tcPr>
          <w:p w14:paraId="03D16914" w14:textId="77777777" w:rsidR="006510C5" w:rsidRDefault="006510C5" w:rsidP="00DB4EEF">
            <w:pPr>
              <w:spacing w:line="240" w:lineRule="atLeast"/>
            </w:pPr>
            <w:r>
              <w:t>CD</w:t>
            </w:r>
          </w:p>
        </w:tc>
        <w:tc>
          <w:tcPr>
            <w:tcW w:w="0" w:type="auto"/>
          </w:tcPr>
          <w:p w14:paraId="13B8CA68" w14:textId="77777777" w:rsidR="006510C5" w:rsidRDefault="006510C5" w:rsidP="00DB4EEF">
            <w:pPr>
              <w:spacing w:line="240" w:lineRule="atLeast"/>
            </w:pPr>
            <w:r>
              <w:t>Snow Plow Output</w:t>
            </w:r>
          </w:p>
        </w:tc>
        <w:tc>
          <w:tcPr>
            <w:tcW w:w="0" w:type="auto"/>
          </w:tcPr>
          <w:p w14:paraId="3339BCB7" w14:textId="77777777" w:rsidR="006510C5" w:rsidRDefault="006510C5" w:rsidP="00DB4EEF">
            <w:pPr>
              <w:spacing w:line="240" w:lineRule="atLeast"/>
            </w:pPr>
            <w:r>
              <w:t>Circuit Short To Battery</w:t>
            </w:r>
          </w:p>
        </w:tc>
      </w:tr>
      <w:tr w:rsidR="006510C5" w14:paraId="5DC8FAE7" w14:textId="77777777" w:rsidTr="00496C99">
        <w:tc>
          <w:tcPr>
            <w:tcW w:w="1064" w:type="dxa"/>
          </w:tcPr>
          <w:p w14:paraId="0FE01E39" w14:textId="77777777" w:rsidR="006510C5" w:rsidRDefault="006510C5" w:rsidP="00DB4EEF">
            <w:pPr>
              <w:spacing w:line="240" w:lineRule="atLeast"/>
            </w:pPr>
            <w:r>
              <w:t>0x94B614</w:t>
            </w:r>
          </w:p>
        </w:tc>
        <w:tc>
          <w:tcPr>
            <w:tcW w:w="1004" w:type="dxa"/>
          </w:tcPr>
          <w:p w14:paraId="23F42323" w14:textId="77777777" w:rsidR="006510C5" w:rsidRDefault="006510C5" w:rsidP="00DB4EEF">
            <w:pPr>
              <w:spacing w:line="240" w:lineRule="atLeast"/>
            </w:pPr>
            <w:r>
              <w:t>B14B6-14</w:t>
            </w:r>
          </w:p>
        </w:tc>
        <w:tc>
          <w:tcPr>
            <w:tcW w:w="0" w:type="auto"/>
          </w:tcPr>
          <w:p w14:paraId="67F4B28E" w14:textId="77777777" w:rsidR="006510C5" w:rsidRDefault="006510C5" w:rsidP="00DB4EEF">
            <w:pPr>
              <w:spacing w:line="240" w:lineRule="atLeast"/>
            </w:pPr>
            <w:r>
              <w:t>C</w:t>
            </w:r>
          </w:p>
        </w:tc>
        <w:tc>
          <w:tcPr>
            <w:tcW w:w="0" w:type="auto"/>
          </w:tcPr>
          <w:p w14:paraId="3172DE4F" w14:textId="77777777" w:rsidR="006510C5" w:rsidRDefault="006510C5" w:rsidP="00DB4EEF">
            <w:pPr>
              <w:spacing w:line="240" w:lineRule="atLeast"/>
            </w:pPr>
            <w:r>
              <w:t>Snow Plow Output</w:t>
            </w:r>
          </w:p>
        </w:tc>
        <w:tc>
          <w:tcPr>
            <w:tcW w:w="0" w:type="auto"/>
          </w:tcPr>
          <w:p w14:paraId="1EC745AF" w14:textId="77777777" w:rsidR="006510C5" w:rsidRPr="004C2726" w:rsidRDefault="006510C5" w:rsidP="00DB4EEF">
            <w:pPr>
              <w:spacing w:line="240" w:lineRule="atLeast"/>
              <w:rPr>
                <w:lang w:val="en-US"/>
              </w:rPr>
            </w:pPr>
            <w:r w:rsidRPr="004C2726">
              <w:rPr>
                <w:lang w:val="en-US"/>
              </w:rPr>
              <w:t>Circuit Short To Ground or Open</w:t>
            </w:r>
          </w:p>
        </w:tc>
      </w:tr>
      <w:tr w:rsidR="006510C5" w14:paraId="479742E6" w14:textId="77777777" w:rsidTr="00496C99">
        <w:tc>
          <w:tcPr>
            <w:tcW w:w="1064" w:type="dxa"/>
          </w:tcPr>
          <w:p w14:paraId="3F48FAFB" w14:textId="77777777" w:rsidR="006510C5" w:rsidRDefault="006510C5" w:rsidP="00DB4EEF">
            <w:pPr>
              <w:spacing w:line="240" w:lineRule="atLeast"/>
            </w:pPr>
            <w:r>
              <w:t>0x953302</w:t>
            </w:r>
          </w:p>
        </w:tc>
        <w:tc>
          <w:tcPr>
            <w:tcW w:w="1004" w:type="dxa"/>
          </w:tcPr>
          <w:p w14:paraId="6DD154DC" w14:textId="77777777" w:rsidR="006510C5" w:rsidRDefault="006510C5" w:rsidP="00DB4EEF">
            <w:pPr>
              <w:spacing w:line="240" w:lineRule="atLeast"/>
            </w:pPr>
            <w:r>
              <w:t>B1533-02</w:t>
            </w:r>
          </w:p>
        </w:tc>
        <w:tc>
          <w:tcPr>
            <w:tcW w:w="0" w:type="auto"/>
          </w:tcPr>
          <w:p w14:paraId="12B1686C" w14:textId="77777777" w:rsidR="006510C5" w:rsidRDefault="006510C5" w:rsidP="00DB4EEF">
            <w:pPr>
              <w:spacing w:line="240" w:lineRule="atLeast"/>
            </w:pPr>
            <w:r>
              <w:t>CD</w:t>
            </w:r>
          </w:p>
        </w:tc>
        <w:tc>
          <w:tcPr>
            <w:tcW w:w="0" w:type="auto"/>
          </w:tcPr>
          <w:p w14:paraId="3AFFAB4F" w14:textId="77777777" w:rsidR="006510C5" w:rsidRDefault="006510C5" w:rsidP="00DB4EEF">
            <w:pPr>
              <w:spacing w:line="240" w:lineRule="atLeast"/>
            </w:pPr>
            <w:r>
              <w:t>Headlamp Switch Module</w:t>
            </w:r>
          </w:p>
        </w:tc>
        <w:tc>
          <w:tcPr>
            <w:tcW w:w="0" w:type="auto"/>
          </w:tcPr>
          <w:p w14:paraId="7D5BD8C0" w14:textId="77777777" w:rsidR="006510C5" w:rsidRDefault="006510C5" w:rsidP="00DB4EEF">
            <w:pPr>
              <w:spacing w:line="240" w:lineRule="atLeast"/>
            </w:pPr>
            <w:r>
              <w:t>General Signal Failure</w:t>
            </w:r>
          </w:p>
        </w:tc>
      </w:tr>
      <w:tr w:rsidR="006510C5" w14:paraId="2F72222D" w14:textId="77777777" w:rsidTr="00496C99">
        <w:tc>
          <w:tcPr>
            <w:tcW w:w="1064" w:type="dxa"/>
          </w:tcPr>
          <w:p w14:paraId="10EE42DB" w14:textId="77777777" w:rsidR="006510C5" w:rsidRDefault="006510C5" w:rsidP="00DB4EEF">
            <w:pPr>
              <w:spacing w:line="240" w:lineRule="atLeast"/>
            </w:pPr>
            <w:r>
              <w:t>0x953308</w:t>
            </w:r>
          </w:p>
        </w:tc>
        <w:tc>
          <w:tcPr>
            <w:tcW w:w="1004" w:type="dxa"/>
          </w:tcPr>
          <w:p w14:paraId="1F87821C" w14:textId="77777777" w:rsidR="006510C5" w:rsidRDefault="006510C5" w:rsidP="00DB4EEF">
            <w:pPr>
              <w:spacing w:line="240" w:lineRule="atLeast"/>
            </w:pPr>
            <w:r>
              <w:t>B1533-08</w:t>
            </w:r>
          </w:p>
        </w:tc>
        <w:tc>
          <w:tcPr>
            <w:tcW w:w="0" w:type="auto"/>
          </w:tcPr>
          <w:p w14:paraId="2C9728A4" w14:textId="77777777" w:rsidR="006510C5" w:rsidRDefault="006510C5" w:rsidP="00DB4EEF">
            <w:pPr>
              <w:spacing w:line="240" w:lineRule="atLeast"/>
            </w:pPr>
            <w:r>
              <w:t>CD</w:t>
            </w:r>
          </w:p>
        </w:tc>
        <w:tc>
          <w:tcPr>
            <w:tcW w:w="0" w:type="auto"/>
          </w:tcPr>
          <w:p w14:paraId="3DFEE575" w14:textId="77777777" w:rsidR="006510C5" w:rsidRDefault="006510C5" w:rsidP="00DB4EEF">
            <w:pPr>
              <w:spacing w:line="240" w:lineRule="atLeast"/>
            </w:pPr>
            <w:r>
              <w:t>Headlamp Switch Module</w:t>
            </w:r>
          </w:p>
        </w:tc>
        <w:tc>
          <w:tcPr>
            <w:tcW w:w="0" w:type="auto"/>
          </w:tcPr>
          <w:p w14:paraId="76B59716" w14:textId="77777777" w:rsidR="006510C5" w:rsidRDefault="006510C5" w:rsidP="00DB4EEF">
            <w:pPr>
              <w:spacing w:line="240" w:lineRule="atLeast"/>
            </w:pPr>
            <w:r>
              <w:t>Bus Signal / Message Failure</w:t>
            </w:r>
          </w:p>
        </w:tc>
      </w:tr>
      <w:tr w:rsidR="006510C5" w14:paraId="0C5D31C9" w14:textId="77777777" w:rsidTr="00496C99">
        <w:tc>
          <w:tcPr>
            <w:tcW w:w="1064" w:type="dxa"/>
          </w:tcPr>
          <w:p w14:paraId="4895E380" w14:textId="77777777" w:rsidR="006510C5" w:rsidRDefault="006510C5" w:rsidP="00DB4EEF">
            <w:pPr>
              <w:spacing w:line="240" w:lineRule="atLeast"/>
            </w:pPr>
            <w:r>
              <w:t>0x953349</w:t>
            </w:r>
          </w:p>
        </w:tc>
        <w:tc>
          <w:tcPr>
            <w:tcW w:w="1004" w:type="dxa"/>
          </w:tcPr>
          <w:p w14:paraId="39458675" w14:textId="77777777" w:rsidR="006510C5" w:rsidRDefault="006510C5" w:rsidP="00DB4EEF">
            <w:pPr>
              <w:spacing w:line="240" w:lineRule="atLeast"/>
            </w:pPr>
            <w:r>
              <w:t>B1533-49</w:t>
            </w:r>
          </w:p>
        </w:tc>
        <w:tc>
          <w:tcPr>
            <w:tcW w:w="0" w:type="auto"/>
          </w:tcPr>
          <w:p w14:paraId="3B4411FE" w14:textId="77777777" w:rsidR="006510C5" w:rsidRDefault="006510C5" w:rsidP="00DB4EEF">
            <w:pPr>
              <w:spacing w:line="240" w:lineRule="atLeast"/>
            </w:pPr>
            <w:r>
              <w:t>CD</w:t>
            </w:r>
          </w:p>
        </w:tc>
        <w:tc>
          <w:tcPr>
            <w:tcW w:w="0" w:type="auto"/>
          </w:tcPr>
          <w:p w14:paraId="3D730ECC" w14:textId="77777777" w:rsidR="006510C5" w:rsidRDefault="006510C5" w:rsidP="00DB4EEF">
            <w:pPr>
              <w:spacing w:line="240" w:lineRule="atLeast"/>
            </w:pPr>
            <w:r>
              <w:t>Headlamp Switch Module</w:t>
            </w:r>
          </w:p>
        </w:tc>
        <w:tc>
          <w:tcPr>
            <w:tcW w:w="0" w:type="auto"/>
          </w:tcPr>
          <w:p w14:paraId="020B7391" w14:textId="77777777" w:rsidR="006510C5" w:rsidRDefault="006510C5" w:rsidP="00DB4EEF">
            <w:pPr>
              <w:spacing w:line="240" w:lineRule="atLeast"/>
            </w:pPr>
            <w:r>
              <w:t>Internal Electronic Failure</w:t>
            </w:r>
          </w:p>
        </w:tc>
      </w:tr>
      <w:tr w:rsidR="006510C5" w14:paraId="4EDDBF55" w14:textId="77777777" w:rsidTr="00496C99">
        <w:tc>
          <w:tcPr>
            <w:tcW w:w="1064" w:type="dxa"/>
          </w:tcPr>
          <w:p w14:paraId="6E4B90A9" w14:textId="77777777" w:rsidR="006510C5" w:rsidRDefault="006510C5" w:rsidP="00DB4EEF">
            <w:pPr>
              <w:spacing w:line="240" w:lineRule="atLeast"/>
            </w:pPr>
            <w:r>
              <w:t>0x953356</w:t>
            </w:r>
          </w:p>
        </w:tc>
        <w:tc>
          <w:tcPr>
            <w:tcW w:w="1004" w:type="dxa"/>
          </w:tcPr>
          <w:p w14:paraId="63F98D68" w14:textId="77777777" w:rsidR="006510C5" w:rsidRDefault="006510C5" w:rsidP="00DB4EEF">
            <w:pPr>
              <w:spacing w:line="240" w:lineRule="atLeast"/>
            </w:pPr>
            <w:r>
              <w:t>B1533-56</w:t>
            </w:r>
          </w:p>
        </w:tc>
        <w:tc>
          <w:tcPr>
            <w:tcW w:w="0" w:type="auto"/>
          </w:tcPr>
          <w:p w14:paraId="77B2C098" w14:textId="77777777" w:rsidR="006510C5" w:rsidRDefault="006510C5" w:rsidP="00DB4EEF">
            <w:pPr>
              <w:spacing w:line="240" w:lineRule="atLeast"/>
            </w:pPr>
            <w:r>
              <w:t>CD</w:t>
            </w:r>
          </w:p>
        </w:tc>
        <w:tc>
          <w:tcPr>
            <w:tcW w:w="0" w:type="auto"/>
          </w:tcPr>
          <w:p w14:paraId="1F93840D" w14:textId="77777777" w:rsidR="006510C5" w:rsidRDefault="006510C5" w:rsidP="00DB4EEF">
            <w:pPr>
              <w:spacing w:line="240" w:lineRule="atLeast"/>
            </w:pPr>
            <w:r>
              <w:t>Headlamp Switch Module</w:t>
            </w:r>
          </w:p>
        </w:tc>
        <w:tc>
          <w:tcPr>
            <w:tcW w:w="0" w:type="auto"/>
          </w:tcPr>
          <w:p w14:paraId="793DB1DF" w14:textId="77777777" w:rsidR="006510C5" w:rsidRDefault="006510C5" w:rsidP="00DB4EEF">
            <w:pPr>
              <w:spacing w:line="240" w:lineRule="atLeast"/>
            </w:pPr>
            <w:r>
              <w:t>Invalid / Incompatible Configuration</w:t>
            </w:r>
          </w:p>
        </w:tc>
      </w:tr>
      <w:tr w:rsidR="006510C5" w14:paraId="1373F039" w14:textId="77777777" w:rsidTr="00496C99">
        <w:tc>
          <w:tcPr>
            <w:tcW w:w="1064" w:type="dxa"/>
          </w:tcPr>
          <w:p w14:paraId="53CB82D0" w14:textId="77777777" w:rsidR="006510C5" w:rsidRDefault="006510C5" w:rsidP="00DB4EEF">
            <w:pPr>
              <w:spacing w:line="240" w:lineRule="atLeast"/>
            </w:pPr>
            <w:r>
              <w:t>0xC21287</w:t>
            </w:r>
          </w:p>
        </w:tc>
        <w:tc>
          <w:tcPr>
            <w:tcW w:w="1004" w:type="dxa"/>
          </w:tcPr>
          <w:p w14:paraId="41663A02" w14:textId="77777777" w:rsidR="006510C5" w:rsidRDefault="006510C5" w:rsidP="00DB4EEF">
            <w:pPr>
              <w:spacing w:line="240" w:lineRule="atLeast"/>
            </w:pPr>
            <w:r>
              <w:t>U0212-87</w:t>
            </w:r>
          </w:p>
        </w:tc>
        <w:tc>
          <w:tcPr>
            <w:tcW w:w="0" w:type="auto"/>
          </w:tcPr>
          <w:p w14:paraId="09CC2D68" w14:textId="77777777" w:rsidR="006510C5" w:rsidRDefault="006510C5" w:rsidP="00DB4EEF">
            <w:pPr>
              <w:spacing w:line="240" w:lineRule="atLeast"/>
            </w:pPr>
            <w:r>
              <w:t>C</w:t>
            </w:r>
          </w:p>
        </w:tc>
        <w:tc>
          <w:tcPr>
            <w:tcW w:w="0" w:type="auto"/>
          </w:tcPr>
          <w:p w14:paraId="78F6979D" w14:textId="77777777" w:rsidR="006510C5" w:rsidRPr="004C2726" w:rsidRDefault="006510C5" w:rsidP="00DB4EEF">
            <w:pPr>
              <w:spacing w:line="240" w:lineRule="atLeast"/>
              <w:rPr>
                <w:lang w:val="en-US"/>
              </w:rPr>
            </w:pPr>
            <w:r w:rsidRPr="004C2726">
              <w:rPr>
                <w:lang w:val="en-US"/>
              </w:rPr>
              <w:t>Lost Communication With Steering Column Control Module</w:t>
            </w:r>
          </w:p>
        </w:tc>
        <w:tc>
          <w:tcPr>
            <w:tcW w:w="0" w:type="auto"/>
          </w:tcPr>
          <w:p w14:paraId="27236204" w14:textId="77777777" w:rsidR="006510C5" w:rsidRDefault="006510C5" w:rsidP="00DB4EEF">
            <w:pPr>
              <w:spacing w:line="240" w:lineRule="atLeast"/>
            </w:pPr>
            <w:r>
              <w:t>Missing Message</w:t>
            </w:r>
          </w:p>
        </w:tc>
      </w:tr>
      <w:tr w:rsidR="006510C5" w14:paraId="0A319B04" w14:textId="77777777" w:rsidTr="00496C99">
        <w:tc>
          <w:tcPr>
            <w:tcW w:w="1064" w:type="dxa"/>
          </w:tcPr>
          <w:p w14:paraId="3706C1D1" w14:textId="77777777" w:rsidR="006510C5" w:rsidRDefault="006510C5" w:rsidP="00DB4EEF">
            <w:pPr>
              <w:spacing w:line="240" w:lineRule="atLeast"/>
            </w:pPr>
            <w:r>
              <w:t>0xC15587</w:t>
            </w:r>
          </w:p>
        </w:tc>
        <w:tc>
          <w:tcPr>
            <w:tcW w:w="1004" w:type="dxa"/>
          </w:tcPr>
          <w:p w14:paraId="19464AA4" w14:textId="77777777" w:rsidR="006510C5" w:rsidRDefault="006510C5" w:rsidP="00DB4EEF">
            <w:pPr>
              <w:spacing w:line="240" w:lineRule="atLeast"/>
            </w:pPr>
            <w:r>
              <w:t>U0155-87</w:t>
            </w:r>
          </w:p>
        </w:tc>
        <w:tc>
          <w:tcPr>
            <w:tcW w:w="0" w:type="auto"/>
          </w:tcPr>
          <w:p w14:paraId="38AA35A5" w14:textId="77777777" w:rsidR="006510C5" w:rsidRDefault="006510C5" w:rsidP="00DB4EEF">
            <w:pPr>
              <w:spacing w:line="240" w:lineRule="atLeast"/>
            </w:pPr>
            <w:r>
              <w:t>C</w:t>
            </w:r>
          </w:p>
        </w:tc>
        <w:tc>
          <w:tcPr>
            <w:tcW w:w="0" w:type="auto"/>
          </w:tcPr>
          <w:p w14:paraId="460A628B" w14:textId="77777777" w:rsidR="006510C5" w:rsidRPr="004C2726" w:rsidRDefault="006510C5" w:rsidP="00DB4EEF">
            <w:pPr>
              <w:spacing w:line="240" w:lineRule="atLeast"/>
              <w:rPr>
                <w:lang w:val="en-US"/>
              </w:rPr>
            </w:pPr>
            <w:r w:rsidRPr="004C2726">
              <w:rPr>
                <w:lang w:val="en-US"/>
              </w:rPr>
              <w:t xml:space="preserve">Lost Communication With Instrument Panel Cluster (IPC) </w:t>
            </w:r>
          </w:p>
          <w:p w14:paraId="74D8BA07" w14:textId="71E0542E" w:rsidR="006510C5" w:rsidRDefault="006510C5" w:rsidP="00DB4EEF">
            <w:pPr>
              <w:spacing w:line="240" w:lineRule="atLeast"/>
            </w:pPr>
            <w:r>
              <w:t>Control Module</w:t>
            </w:r>
          </w:p>
        </w:tc>
        <w:tc>
          <w:tcPr>
            <w:tcW w:w="0" w:type="auto"/>
          </w:tcPr>
          <w:p w14:paraId="39659C80" w14:textId="77777777" w:rsidR="006510C5" w:rsidRDefault="006510C5" w:rsidP="00DB4EEF">
            <w:pPr>
              <w:spacing w:line="240" w:lineRule="atLeast"/>
            </w:pPr>
            <w:r>
              <w:t>Missing Message</w:t>
            </w:r>
          </w:p>
        </w:tc>
      </w:tr>
    </w:tbl>
    <w:p w14:paraId="79186644" w14:textId="4C36C9C6" w:rsidR="00030DA9" w:rsidRDefault="00030DA9" w:rsidP="00DB4EEF">
      <w:pPr>
        <w:spacing w:line="240" w:lineRule="atLeast"/>
        <w:rPr>
          <w:rFonts w:cs="Arial"/>
          <w:color w:val="000000" w:themeColor="text1"/>
        </w:rPr>
      </w:pPr>
    </w:p>
    <w:p w14:paraId="027DECFB" w14:textId="77777777" w:rsidR="0029445F" w:rsidRDefault="0029445F" w:rsidP="00DB4EEF">
      <w:pPr>
        <w:spacing w:line="240" w:lineRule="atLeast"/>
      </w:pPr>
      <w:r>
        <w:rPr>
          <w:rFonts w:cs="Arial"/>
          <w:color w:val="000000"/>
          <w:sz w:val="16"/>
        </w:rPr>
        <w:t>DTC Type is decoded as follows:</w:t>
      </w:r>
    </w:p>
    <w:p w14:paraId="33F91248" w14:textId="77777777" w:rsidR="0029445F" w:rsidRDefault="0029445F" w:rsidP="00DB4EEF">
      <w:pPr>
        <w:spacing w:line="240" w:lineRule="atLeast"/>
      </w:pPr>
      <w:r>
        <w:rPr>
          <w:rFonts w:cs="Arial"/>
          <w:color w:val="000000"/>
          <w:sz w:val="16"/>
        </w:rPr>
        <w:t>C = Continuous DTC</w:t>
      </w:r>
    </w:p>
    <w:p w14:paraId="753F175E" w14:textId="77777777" w:rsidR="0029445F" w:rsidRDefault="0029445F" w:rsidP="00DB4EEF">
      <w:pPr>
        <w:spacing w:line="240" w:lineRule="atLeast"/>
      </w:pPr>
      <w:r>
        <w:rPr>
          <w:rFonts w:cs="Arial"/>
          <w:color w:val="000000"/>
          <w:sz w:val="16"/>
        </w:rPr>
        <w:t>D = On-Demand DTC</w:t>
      </w:r>
    </w:p>
    <w:p w14:paraId="10705F5F" w14:textId="77777777" w:rsidR="0029445F" w:rsidRDefault="0029445F" w:rsidP="00DB4EEF">
      <w:pPr>
        <w:spacing w:line="240" w:lineRule="atLeast"/>
      </w:pPr>
      <w:r>
        <w:rPr>
          <w:rFonts w:cs="Arial"/>
          <w:color w:val="000000"/>
          <w:sz w:val="16"/>
        </w:rPr>
        <w:t>CD = Continuous and On-Demand DTC</w:t>
      </w:r>
    </w:p>
    <w:p w14:paraId="6CE79E66" w14:textId="5795EE92" w:rsidR="00030DA9" w:rsidRDefault="00030DA9" w:rsidP="00DB4EEF">
      <w:pPr>
        <w:spacing w:line="240" w:lineRule="atLeast"/>
        <w:rPr>
          <w:rFonts w:cs="Arial"/>
          <w:color w:val="000000" w:themeColor="text1"/>
        </w:rPr>
      </w:pPr>
    </w:p>
    <w:p w14:paraId="2DEE4735" w14:textId="77777777" w:rsidR="00030DA9" w:rsidRPr="009E3B7C" w:rsidRDefault="00030DA9" w:rsidP="00DB4EEF">
      <w:pPr>
        <w:spacing w:line="240" w:lineRule="atLeast"/>
        <w:rPr>
          <w:rFonts w:cs="Arial"/>
          <w:color w:val="000000" w:themeColor="text1"/>
        </w:rPr>
      </w:pPr>
    </w:p>
    <w:p w14:paraId="6C229EC9" w14:textId="77777777" w:rsidR="006C5D58" w:rsidRDefault="006C5D58" w:rsidP="00DB4EEF">
      <w:pPr>
        <w:pStyle w:val="Heading5"/>
        <w:spacing w:line="240" w:lineRule="atLeast"/>
      </w:pPr>
      <w:bookmarkStart w:id="490" w:name="_Toc89265510"/>
      <w:r>
        <w:t>DIDs</w:t>
      </w:r>
      <w:bookmarkEnd w:id="490"/>
    </w:p>
    <w:p w14:paraId="0732780A" w14:textId="77777777" w:rsidR="002C03DA" w:rsidRDefault="006C5D58" w:rsidP="00DB4EEF">
      <w:pPr>
        <w:shd w:val="clear" w:color="auto" w:fill="D6E3BC" w:themeFill="accent3" w:themeFillTint="66"/>
        <w:spacing w:line="240" w:lineRule="atLeast"/>
        <w:rPr>
          <w:rStyle w:val="SubtleEmphasis"/>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diagnostic DID which </w:t>
      </w:r>
      <w:r w:rsidR="002C03DA">
        <w:rPr>
          <w:rStyle w:val="SubtleEmphasis"/>
        </w:rPr>
        <w:t xml:space="preserve">Technical </w:t>
      </w:r>
      <w:r>
        <w:rPr>
          <w:rStyle w:val="SubtleEmphasis"/>
        </w:rPr>
        <w:t>Parameters</w:t>
      </w:r>
      <w:r w:rsidR="002C03DA">
        <w:rPr>
          <w:rStyle w:val="SubtleEmphasis"/>
        </w:rPr>
        <w:t xml:space="preserve"> get mapped to</w:t>
      </w:r>
      <w:r>
        <w:rPr>
          <w:rStyle w:val="SubtleEmphasis"/>
        </w:rPr>
        <w:t xml:space="preserve">. </w:t>
      </w:r>
    </w:p>
    <w:p w14:paraId="3633C437" w14:textId="77777777" w:rsidR="006C5D58" w:rsidRDefault="002C03DA" w:rsidP="00DB4EEF">
      <w:pPr>
        <w:shd w:val="clear" w:color="auto" w:fill="D6E3BC" w:themeFill="accent3" w:themeFillTint="66"/>
        <w:spacing w:line="240" w:lineRule="atLeast"/>
        <w:rPr>
          <w:rStyle w:val="SubtleEmphasis"/>
        </w:rPr>
      </w:pPr>
      <w:r w:rsidRPr="002C03DA">
        <w:rPr>
          <w:rStyle w:val="SubtleEmphasis"/>
          <w:b/>
        </w:rPr>
        <w:t>#Todo</w:t>
      </w:r>
      <w:r>
        <w:rPr>
          <w:rStyle w:val="SubtleEmphasis"/>
        </w:rPr>
        <w:t>: A proper template derived from the Part 2 spec still needs to be created.</w:t>
      </w:r>
    </w:p>
    <w:p w14:paraId="7AFB4EBD" w14:textId="05C8D682" w:rsidR="006C5D58" w:rsidRDefault="006C5D58" w:rsidP="00DB4EEF">
      <w:pPr>
        <w:overflowPunct/>
        <w:autoSpaceDE/>
        <w:autoSpaceDN/>
        <w:adjustRightInd/>
        <w:spacing w:line="240" w:lineRule="atLeast"/>
        <w:textAlignment w:val="auto"/>
      </w:pPr>
    </w:p>
    <w:tbl>
      <w:tblPr>
        <w:tblStyle w:val="ComplexTable"/>
        <w:tblW w:w="0" w:type="auto"/>
        <w:tblInd w:w="8" w:type="dxa"/>
        <w:tblLayout w:type="fixed"/>
        <w:tblLook w:val="04A0" w:firstRow="1" w:lastRow="0" w:firstColumn="1" w:lastColumn="0" w:noHBand="0" w:noVBand="1"/>
      </w:tblPr>
      <w:tblGrid>
        <w:gridCol w:w="974"/>
        <w:gridCol w:w="630"/>
        <w:gridCol w:w="446"/>
        <w:gridCol w:w="4309"/>
        <w:gridCol w:w="445"/>
        <w:gridCol w:w="445"/>
        <w:gridCol w:w="445"/>
        <w:gridCol w:w="834"/>
        <w:gridCol w:w="1222"/>
      </w:tblGrid>
      <w:tr w:rsidR="00AC1852" w14:paraId="6CB11A64" w14:textId="77777777" w:rsidTr="00A16001">
        <w:trPr>
          <w:cnfStyle w:val="100000000000" w:firstRow="1" w:lastRow="0" w:firstColumn="0" w:lastColumn="0" w:oddVBand="0" w:evenVBand="0" w:oddHBand="0" w:evenHBand="0" w:firstRowFirstColumn="0" w:firstRowLastColumn="0" w:lastRowFirstColumn="0" w:lastRowLastColumn="0"/>
        </w:trPr>
        <w:tc>
          <w:tcPr>
            <w:tcW w:w="974" w:type="dxa"/>
          </w:tcPr>
          <w:p w14:paraId="3A1227C4" w14:textId="77777777" w:rsidR="00AC1852" w:rsidRDefault="00AC1852" w:rsidP="00DB4EEF">
            <w:pPr>
              <w:spacing w:line="240" w:lineRule="atLeast"/>
            </w:pPr>
            <w:r>
              <w:t>DID</w:t>
            </w:r>
          </w:p>
        </w:tc>
        <w:tc>
          <w:tcPr>
            <w:tcW w:w="630" w:type="dxa"/>
          </w:tcPr>
          <w:p w14:paraId="658C63BE" w14:textId="77777777" w:rsidR="00AC1852" w:rsidRDefault="00AC1852" w:rsidP="00DB4EEF">
            <w:pPr>
              <w:spacing w:line="240" w:lineRule="atLeast"/>
            </w:pPr>
            <w:r>
              <w:t>Type</w:t>
            </w:r>
          </w:p>
        </w:tc>
        <w:tc>
          <w:tcPr>
            <w:tcW w:w="446" w:type="dxa"/>
          </w:tcPr>
          <w:p w14:paraId="55DB4C2F" w14:textId="77777777" w:rsidR="00AC1852" w:rsidRDefault="00AC1852" w:rsidP="00DB4EEF">
            <w:pPr>
              <w:spacing w:line="240" w:lineRule="atLeast"/>
            </w:pPr>
            <w:r>
              <w:t>Size(Byte)</w:t>
            </w:r>
          </w:p>
        </w:tc>
        <w:tc>
          <w:tcPr>
            <w:tcW w:w="4309" w:type="dxa"/>
          </w:tcPr>
          <w:p w14:paraId="590690F2" w14:textId="77777777" w:rsidR="00AC1852" w:rsidRDefault="00AC1852" w:rsidP="00DB4EEF">
            <w:pPr>
              <w:spacing w:line="240" w:lineRule="atLeast"/>
            </w:pPr>
            <w:r>
              <w:t>Name</w:t>
            </w:r>
          </w:p>
        </w:tc>
        <w:tc>
          <w:tcPr>
            <w:tcW w:w="445" w:type="dxa"/>
          </w:tcPr>
          <w:p w14:paraId="6BF38700" w14:textId="77777777" w:rsidR="00AC1852" w:rsidRDefault="00AC1852" w:rsidP="00DB4EEF">
            <w:pPr>
              <w:spacing w:line="240" w:lineRule="atLeast"/>
            </w:pPr>
            <w:r>
              <w:t>0x01</w:t>
            </w:r>
          </w:p>
        </w:tc>
        <w:tc>
          <w:tcPr>
            <w:tcW w:w="445" w:type="dxa"/>
          </w:tcPr>
          <w:p w14:paraId="788F0B33" w14:textId="77777777" w:rsidR="00AC1852" w:rsidRDefault="00AC1852" w:rsidP="00DB4EEF">
            <w:pPr>
              <w:spacing w:line="240" w:lineRule="atLeast"/>
            </w:pPr>
            <w:r>
              <w:t>0x02</w:t>
            </w:r>
          </w:p>
        </w:tc>
        <w:tc>
          <w:tcPr>
            <w:tcW w:w="445" w:type="dxa"/>
          </w:tcPr>
          <w:p w14:paraId="22AD9BA4" w14:textId="77777777" w:rsidR="00AC1852" w:rsidRDefault="00AC1852" w:rsidP="00DB4EEF">
            <w:pPr>
              <w:spacing w:line="240" w:lineRule="atLeast"/>
            </w:pPr>
            <w:r>
              <w:t>0x03</w:t>
            </w:r>
          </w:p>
        </w:tc>
        <w:tc>
          <w:tcPr>
            <w:tcW w:w="834" w:type="dxa"/>
          </w:tcPr>
          <w:p w14:paraId="79389CA5" w14:textId="77777777" w:rsidR="00AC1852" w:rsidRDefault="00AC1852" w:rsidP="00DB4EEF">
            <w:pPr>
              <w:spacing w:line="240" w:lineRule="atLeast"/>
            </w:pPr>
            <w:r>
              <w:t>Audience</w:t>
            </w:r>
          </w:p>
        </w:tc>
        <w:tc>
          <w:tcPr>
            <w:tcW w:w="1222" w:type="dxa"/>
          </w:tcPr>
          <w:p w14:paraId="0BDE5D61" w14:textId="77777777" w:rsidR="00AC1852" w:rsidRDefault="00AC1852" w:rsidP="00DB4EEF">
            <w:pPr>
              <w:spacing w:line="240" w:lineRule="atLeast"/>
            </w:pPr>
            <w:r>
              <w:t>Dependencies</w:t>
            </w:r>
          </w:p>
        </w:tc>
      </w:tr>
      <w:tr w:rsidR="007D75E4" w14:paraId="6CD62B6E" w14:textId="77777777" w:rsidTr="00A16001">
        <w:tc>
          <w:tcPr>
            <w:tcW w:w="974" w:type="dxa"/>
          </w:tcPr>
          <w:p w14:paraId="3B2DED8D" w14:textId="77777777" w:rsidR="007D75E4" w:rsidRDefault="007D75E4" w:rsidP="00DB4EEF">
            <w:pPr>
              <w:spacing w:line="240" w:lineRule="atLeast"/>
            </w:pPr>
            <w:r>
              <w:t>0x3B52</w:t>
            </w:r>
          </w:p>
        </w:tc>
        <w:tc>
          <w:tcPr>
            <w:tcW w:w="630" w:type="dxa"/>
          </w:tcPr>
          <w:p w14:paraId="6BFF0513" w14:textId="77777777" w:rsidR="007D75E4" w:rsidRDefault="007D75E4" w:rsidP="00DB4EEF">
            <w:pPr>
              <w:spacing w:line="240" w:lineRule="atLeast"/>
            </w:pPr>
            <w:r>
              <w:t>BM</w:t>
            </w:r>
          </w:p>
        </w:tc>
        <w:tc>
          <w:tcPr>
            <w:tcW w:w="446" w:type="dxa"/>
          </w:tcPr>
          <w:p w14:paraId="3172955A" w14:textId="77777777" w:rsidR="007D75E4" w:rsidRDefault="007D75E4" w:rsidP="00DB4EEF">
            <w:pPr>
              <w:spacing w:line="240" w:lineRule="atLeast"/>
            </w:pPr>
            <w:r>
              <w:t>4</w:t>
            </w:r>
          </w:p>
        </w:tc>
        <w:tc>
          <w:tcPr>
            <w:tcW w:w="4309" w:type="dxa"/>
          </w:tcPr>
          <w:p w14:paraId="13D86375" w14:textId="77777777" w:rsidR="007D75E4" w:rsidRDefault="007D75E4" w:rsidP="00DB4EEF">
            <w:pPr>
              <w:spacing w:line="240" w:lineRule="atLeast"/>
            </w:pPr>
            <w:r>
              <w:t>Trailer Status</w:t>
            </w:r>
          </w:p>
        </w:tc>
        <w:tc>
          <w:tcPr>
            <w:tcW w:w="445" w:type="dxa"/>
          </w:tcPr>
          <w:p w14:paraId="6F6C3719" w14:textId="77777777" w:rsidR="007D75E4" w:rsidRDefault="007D75E4" w:rsidP="00DB4EEF">
            <w:pPr>
              <w:spacing w:line="240" w:lineRule="atLeast"/>
            </w:pPr>
            <w:r>
              <w:t>R</w:t>
            </w:r>
          </w:p>
        </w:tc>
        <w:tc>
          <w:tcPr>
            <w:tcW w:w="445" w:type="dxa"/>
          </w:tcPr>
          <w:p w14:paraId="258AB1BF" w14:textId="77777777" w:rsidR="007D75E4" w:rsidRDefault="007D75E4" w:rsidP="00DB4EEF">
            <w:pPr>
              <w:spacing w:line="240" w:lineRule="atLeast"/>
            </w:pPr>
          </w:p>
        </w:tc>
        <w:tc>
          <w:tcPr>
            <w:tcW w:w="445" w:type="dxa"/>
          </w:tcPr>
          <w:p w14:paraId="54D1A302" w14:textId="77777777" w:rsidR="007D75E4" w:rsidRDefault="007D75E4" w:rsidP="00DB4EEF">
            <w:pPr>
              <w:spacing w:line="240" w:lineRule="atLeast"/>
            </w:pPr>
            <w:r>
              <w:t>R</w:t>
            </w:r>
          </w:p>
        </w:tc>
        <w:tc>
          <w:tcPr>
            <w:tcW w:w="834" w:type="dxa"/>
          </w:tcPr>
          <w:p w14:paraId="09676D87" w14:textId="77777777" w:rsidR="007D75E4" w:rsidRDefault="007D75E4" w:rsidP="00DB4EEF">
            <w:pPr>
              <w:spacing w:line="240" w:lineRule="atLeast"/>
            </w:pPr>
          </w:p>
        </w:tc>
        <w:tc>
          <w:tcPr>
            <w:tcW w:w="1222" w:type="dxa"/>
          </w:tcPr>
          <w:p w14:paraId="5FE199CD" w14:textId="77777777" w:rsidR="007D75E4" w:rsidRDefault="007D75E4" w:rsidP="00DB4EEF">
            <w:pPr>
              <w:spacing w:line="240" w:lineRule="atLeast"/>
            </w:pPr>
          </w:p>
        </w:tc>
      </w:tr>
      <w:tr w:rsidR="00EC1CC2" w14:paraId="6775CB77" w14:textId="77777777" w:rsidTr="00A16001">
        <w:tc>
          <w:tcPr>
            <w:tcW w:w="974" w:type="dxa"/>
          </w:tcPr>
          <w:p w14:paraId="300435F3" w14:textId="77777777" w:rsidR="00EC1CC2" w:rsidRDefault="00EC1CC2" w:rsidP="00DB4EEF">
            <w:pPr>
              <w:spacing w:line="240" w:lineRule="atLeast"/>
            </w:pPr>
            <w:r>
              <w:t>0x40A8</w:t>
            </w:r>
          </w:p>
        </w:tc>
        <w:tc>
          <w:tcPr>
            <w:tcW w:w="630" w:type="dxa"/>
          </w:tcPr>
          <w:p w14:paraId="2C96729C" w14:textId="77777777" w:rsidR="00EC1CC2" w:rsidRDefault="00EC1CC2" w:rsidP="00DB4EEF">
            <w:pPr>
              <w:spacing w:line="240" w:lineRule="atLeast"/>
            </w:pPr>
            <w:r>
              <w:t>BM</w:t>
            </w:r>
          </w:p>
        </w:tc>
        <w:tc>
          <w:tcPr>
            <w:tcW w:w="446" w:type="dxa"/>
          </w:tcPr>
          <w:p w14:paraId="22B7A184" w14:textId="77777777" w:rsidR="00EC1CC2" w:rsidRDefault="00EC1CC2" w:rsidP="00DB4EEF">
            <w:pPr>
              <w:spacing w:line="240" w:lineRule="atLeast"/>
            </w:pPr>
            <w:r>
              <w:t>4</w:t>
            </w:r>
          </w:p>
        </w:tc>
        <w:tc>
          <w:tcPr>
            <w:tcW w:w="4309" w:type="dxa"/>
          </w:tcPr>
          <w:p w14:paraId="79BC0C6E" w14:textId="77777777" w:rsidR="00EC1CC2" w:rsidRPr="004C2726" w:rsidRDefault="00EC1CC2" w:rsidP="00DB4EEF">
            <w:pPr>
              <w:spacing w:line="240" w:lineRule="atLeast"/>
              <w:rPr>
                <w:lang w:val="en-US"/>
              </w:rPr>
            </w:pPr>
            <w:r w:rsidRPr="004C2726">
              <w:rPr>
                <w:lang w:val="en-US"/>
              </w:rPr>
              <w:t>Ignition Switch/Start Button Combined Switch Status</w:t>
            </w:r>
          </w:p>
        </w:tc>
        <w:tc>
          <w:tcPr>
            <w:tcW w:w="445" w:type="dxa"/>
          </w:tcPr>
          <w:p w14:paraId="3E35E31A" w14:textId="77777777" w:rsidR="00EC1CC2" w:rsidRDefault="00EC1CC2" w:rsidP="00DB4EEF">
            <w:pPr>
              <w:spacing w:line="240" w:lineRule="atLeast"/>
            </w:pPr>
            <w:r>
              <w:t>R</w:t>
            </w:r>
          </w:p>
        </w:tc>
        <w:tc>
          <w:tcPr>
            <w:tcW w:w="445" w:type="dxa"/>
          </w:tcPr>
          <w:p w14:paraId="34564220" w14:textId="77777777" w:rsidR="00EC1CC2" w:rsidRDefault="00EC1CC2" w:rsidP="00DB4EEF">
            <w:pPr>
              <w:spacing w:line="240" w:lineRule="atLeast"/>
            </w:pPr>
          </w:p>
        </w:tc>
        <w:tc>
          <w:tcPr>
            <w:tcW w:w="445" w:type="dxa"/>
          </w:tcPr>
          <w:p w14:paraId="6C338BC1" w14:textId="77777777" w:rsidR="00EC1CC2" w:rsidRDefault="00EC1CC2" w:rsidP="00DB4EEF">
            <w:pPr>
              <w:spacing w:line="240" w:lineRule="atLeast"/>
            </w:pPr>
            <w:r>
              <w:t>R</w:t>
            </w:r>
          </w:p>
        </w:tc>
        <w:tc>
          <w:tcPr>
            <w:tcW w:w="834" w:type="dxa"/>
          </w:tcPr>
          <w:p w14:paraId="10856BEB" w14:textId="77777777" w:rsidR="00EC1CC2" w:rsidRDefault="00EC1CC2" w:rsidP="00DB4EEF">
            <w:pPr>
              <w:spacing w:line="240" w:lineRule="atLeast"/>
            </w:pPr>
          </w:p>
        </w:tc>
        <w:tc>
          <w:tcPr>
            <w:tcW w:w="1222" w:type="dxa"/>
          </w:tcPr>
          <w:p w14:paraId="6989D323" w14:textId="77777777" w:rsidR="00EC1CC2" w:rsidRDefault="00EC1CC2" w:rsidP="00DB4EEF">
            <w:pPr>
              <w:spacing w:line="240" w:lineRule="atLeast"/>
            </w:pPr>
          </w:p>
        </w:tc>
      </w:tr>
      <w:tr w:rsidR="008E76F1" w14:paraId="5FEB2CF0" w14:textId="77777777" w:rsidTr="00A16001">
        <w:tc>
          <w:tcPr>
            <w:tcW w:w="974" w:type="dxa"/>
          </w:tcPr>
          <w:p w14:paraId="27EC992B" w14:textId="77777777" w:rsidR="008E76F1" w:rsidRDefault="008E76F1" w:rsidP="00DB4EEF">
            <w:pPr>
              <w:spacing w:line="240" w:lineRule="atLeast"/>
            </w:pPr>
            <w:r>
              <w:t>0x40D6</w:t>
            </w:r>
          </w:p>
        </w:tc>
        <w:tc>
          <w:tcPr>
            <w:tcW w:w="630" w:type="dxa"/>
          </w:tcPr>
          <w:p w14:paraId="3ABCC137" w14:textId="77777777" w:rsidR="008E76F1" w:rsidRDefault="008E76F1" w:rsidP="00DB4EEF">
            <w:pPr>
              <w:spacing w:line="240" w:lineRule="atLeast"/>
            </w:pPr>
            <w:r>
              <w:t>SED</w:t>
            </w:r>
          </w:p>
        </w:tc>
        <w:tc>
          <w:tcPr>
            <w:tcW w:w="446" w:type="dxa"/>
          </w:tcPr>
          <w:p w14:paraId="764D3677" w14:textId="77777777" w:rsidR="008E76F1" w:rsidRDefault="008E76F1" w:rsidP="00DB4EEF">
            <w:pPr>
              <w:spacing w:line="240" w:lineRule="atLeast"/>
            </w:pPr>
            <w:r>
              <w:t>1</w:t>
            </w:r>
          </w:p>
        </w:tc>
        <w:tc>
          <w:tcPr>
            <w:tcW w:w="4309" w:type="dxa"/>
          </w:tcPr>
          <w:p w14:paraId="0B2F6B1F" w14:textId="77777777" w:rsidR="008E76F1" w:rsidRDefault="008E76F1" w:rsidP="00DB4EEF">
            <w:pPr>
              <w:spacing w:line="240" w:lineRule="atLeast"/>
            </w:pPr>
            <w:r>
              <w:t>Ignition Key Switch Status</w:t>
            </w:r>
          </w:p>
        </w:tc>
        <w:tc>
          <w:tcPr>
            <w:tcW w:w="445" w:type="dxa"/>
          </w:tcPr>
          <w:p w14:paraId="352D295A" w14:textId="77777777" w:rsidR="008E76F1" w:rsidRDefault="008E76F1" w:rsidP="00DB4EEF">
            <w:pPr>
              <w:spacing w:line="240" w:lineRule="atLeast"/>
            </w:pPr>
            <w:r>
              <w:t>R</w:t>
            </w:r>
          </w:p>
        </w:tc>
        <w:tc>
          <w:tcPr>
            <w:tcW w:w="445" w:type="dxa"/>
          </w:tcPr>
          <w:p w14:paraId="2098382A" w14:textId="77777777" w:rsidR="008E76F1" w:rsidRDefault="008E76F1" w:rsidP="00DB4EEF">
            <w:pPr>
              <w:spacing w:line="240" w:lineRule="atLeast"/>
            </w:pPr>
          </w:p>
        </w:tc>
        <w:tc>
          <w:tcPr>
            <w:tcW w:w="445" w:type="dxa"/>
          </w:tcPr>
          <w:p w14:paraId="0AAF6E44" w14:textId="77777777" w:rsidR="008E76F1" w:rsidRDefault="008E76F1" w:rsidP="00DB4EEF">
            <w:pPr>
              <w:spacing w:line="240" w:lineRule="atLeast"/>
            </w:pPr>
            <w:r>
              <w:t>R</w:t>
            </w:r>
          </w:p>
        </w:tc>
        <w:tc>
          <w:tcPr>
            <w:tcW w:w="834" w:type="dxa"/>
          </w:tcPr>
          <w:p w14:paraId="0725D35D" w14:textId="77777777" w:rsidR="008E76F1" w:rsidRDefault="008E76F1" w:rsidP="00DB4EEF">
            <w:pPr>
              <w:spacing w:line="240" w:lineRule="atLeast"/>
            </w:pPr>
          </w:p>
        </w:tc>
        <w:tc>
          <w:tcPr>
            <w:tcW w:w="1222" w:type="dxa"/>
          </w:tcPr>
          <w:p w14:paraId="512A5427" w14:textId="77777777" w:rsidR="008E76F1" w:rsidRDefault="008E76F1" w:rsidP="00DB4EEF">
            <w:pPr>
              <w:spacing w:line="240" w:lineRule="atLeast"/>
            </w:pPr>
          </w:p>
        </w:tc>
      </w:tr>
      <w:tr w:rsidR="006C67F1" w14:paraId="34E383C8" w14:textId="77777777" w:rsidTr="00A16001">
        <w:tc>
          <w:tcPr>
            <w:tcW w:w="974" w:type="dxa"/>
          </w:tcPr>
          <w:p w14:paraId="510F6972" w14:textId="77777777" w:rsidR="006C67F1" w:rsidRDefault="006C67F1" w:rsidP="00DB4EEF">
            <w:pPr>
              <w:spacing w:line="240" w:lineRule="atLeast"/>
            </w:pPr>
            <w:r>
              <w:t>0x41EC</w:t>
            </w:r>
          </w:p>
        </w:tc>
        <w:tc>
          <w:tcPr>
            <w:tcW w:w="630" w:type="dxa"/>
          </w:tcPr>
          <w:p w14:paraId="574D1886" w14:textId="77777777" w:rsidR="006C67F1" w:rsidRDefault="006C67F1" w:rsidP="00DB4EEF">
            <w:pPr>
              <w:spacing w:line="240" w:lineRule="atLeast"/>
            </w:pPr>
            <w:r>
              <w:t>SED</w:t>
            </w:r>
          </w:p>
        </w:tc>
        <w:tc>
          <w:tcPr>
            <w:tcW w:w="446" w:type="dxa"/>
          </w:tcPr>
          <w:p w14:paraId="43B2ABEA" w14:textId="77777777" w:rsidR="006C67F1" w:rsidRDefault="006C67F1" w:rsidP="00DB4EEF">
            <w:pPr>
              <w:spacing w:line="240" w:lineRule="atLeast"/>
            </w:pPr>
            <w:r>
              <w:t>1</w:t>
            </w:r>
          </w:p>
        </w:tc>
        <w:tc>
          <w:tcPr>
            <w:tcW w:w="4309" w:type="dxa"/>
          </w:tcPr>
          <w:p w14:paraId="387A04AD" w14:textId="77777777" w:rsidR="006C67F1" w:rsidRPr="004C2726" w:rsidRDefault="006C67F1" w:rsidP="00DB4EEF">
            <w:pPr>
              <w:spacing w:line="240" w:lineRule="atLeast"/>
              <w:rPr>
                <w:lang w:val="en-US"/>
              </w:rPr>
            </w:pPr>
            <w:r w:rsidRPr="004C2726">
              <w:rPr>
                <w:lang w:val="en-US"/>
              </w:rPr>
              <w:t>Left Front Fog Lamps Output</w:t>
            </w:r>
          </w:p>
        </w:tc>
        <w:tc>
          <w:tcPr>
            <w:tcW w:w="445" w:type="dxa"/>
          </w:tcPr>
          <w:p w14:paraId="3C12446E" w14:textId="77777777" w:rsidR="006C67F1" w:rsidRDefault="006C67F1" w:rsidP="00DB4EEF">
            <w:pPr>
              <w:spacing w:line="240" w:lineRule="atLeast"/>
            </w:pPr>
            <w:r>
              <w:t>R</w:t>
            </w:r>
          </w:p>
        </w:tc>
        <w:tc>
          <w:tcPr>
            <w:tcW w:w="445" w:type="dxa"/>
          </w:tcPr>
          <w:p w14:paraId="23D7F2CD" w14:textId="77777777" w:rsidR="006C67F1" w:rsidRDefault="006C67F1" w:rsidP="00DB4EEF">
            <w:pPr>
              <w:spacing w:line="240" w:lineRule="atLeast"/>
            </w:pPr>
          </w:p>
        </w:tc>
        <w:tc>
          <w:tcPr>
            <w:tcW w:w="445" w:type="dxa"/>
          </w:tcPr>
          <w:p w14:paraId="2E8A56D9" w14:textId="77777777" w:rsidR="006C67F1" w:rsidRDefault="006C67F1" w:rsidP="00DB4EEF">
            <w:pPr>
              <w:spacing w:line="240" w:lineRule="atLeast"/>
            </w:pPr>
            <w:r>
              <w:t>RC*</w:t>
            </w:r>
          </w:p>
        </w:tc>
        <w:tc>
          <w:tcPr>
            <w:tcW w:w="834" w:type="dxa"/>
          </w:tcPr>
          <w:p w14:paraId="0C329B67" w14:textId="77777777" w:rsidR="006C67F1" w:rsidRDefault="006C67F1" w:rsidP="00DB4EEF">
            <w:pPr>
              <w:spacing w:line="240" w:lineRule="atLeast"/>
            </w:pPr>
          </w:p>
        </w:tc>
        <w:tc>
          <w:tcPr>
            <w:tcW w:w="1222" w:type="dxa"/>
          </w:tcPr>
          <w:p w14:paraId="0C80665C" w14:textId="77777777" w:rsidR="006C67F1" w:rsidRDefault="006C67F1" w:rsidP="00DB4EEF">
            <w:pPr>
              <w:spacing w:line="240" w:lineRule="atLeast"/>
            </w:pPr>
          </w:p>
        </w:tc>
      </w:tr>
      <w:tr w:rsidR="009205C6" w14:paraId="72C24309" w14:textId="77777777" w:rsidTr="00A16001">
        <w:tc>
          <w:tcPr>
            <w:tcW w:w="974" w:type="dxa"/>
          </w:tcPr>
          <w:p w14:paraId="37C96638" w14:textId="77777777" w:rsidR="009205C6" w:rsidRDefault="009205C6" w:rsidP="00DB4EEF">
            <w:pPr>
              <w:spacing w:line="240" w:lineRule="atLeast"/>
            </w:pPr>
            <w:r>
              <w:t>0x41F1</w:t>
            </w:r>
          </w:p>
        </w:tc>
        <w:tc>
          <w:tcPr>
            <w:tcW w:w="630" w:type="dxa"/>
          </w:tcPr>
          <w:p w14:paraId="4463310F" w14:textId="77777777" w:rsidR="009205C6" w:rsidRDefault="009205C6" w:rsidP="00DB4EEF">
            <w:pPr>
              <w:spacing w:line="240" w:lineRule="atLeast"/>
            </w:pPr>
            <w:r>
              <w:t>SED</w:t>
            </w:r>
          </w:p>
        </w:tc>
        <w:tc>
          <w:tcPr>
            <w:tcW w:w="446" w:type="dxa"/>
          </w:tcPr>
          <w:p w14:paraId="2C5DE790" w14:textId="77777777" w:rsidR="009205C6" w:rsidRDefault="009205C6" w:rsidP="00DB4EEF">
            <w:pPr>
              <w:spacing w:line="240" w:lineRule="atLeast"/>
            </w:pPr>
            <w:r>
              <w:t>1</w:t>
            </w:r>
          </w:p>
        </w:tc>
        <w:tc>
          <w:tcPr>
            <w:tcW w:w="4309" w:type="dxa"/>
          </w:tcPr>
          <w:p w14:paraId="2989545C" w14:textId="77777777" w:rsidR="009205C6" w:rsidRDefault="009205C6" w:rsidP="00DB4EEF">
            <w:pPr>
              <w:spacing w:line="240" w:lineRule="atLeast"/>
            </w:pPr>
            <w:r>
              <w:t>Rear Fog Lamps Output</w:t>
            </w:r>
          </w:p>
        </w:tc>
        <w:tc>
          <w:tcPr>
            <w:tcW w:w="445" w:type="dxa"/>
          </w:tcPr>
          <w:p w14:paraId="1476071F" w14:textId="77777777" w:rsidR="009205C6" w:rsidRDefault="009205C6" w:rsidP="00DB4EEF">
            <w:pPr>
              <w:spacing w:line="240" w:lineRule="atLeast"/>
            </w:pPr>
            <w:r>
              <w:t>R</w:t>
            </w:r>
          </w:p>
        </w:tc>
        <w:tc>
          <w:tcPr>
            <w:tcW w:w="445" w:type="dxa"/>
          </w:tcPr>
          <w:p w14:paraId="0EFBDE7F" w14:textId="77777777" w:rsidR="009205C6" w:rsidRDefault="009205C6" w:rsidP="00DB4EEF">
            <w:pPr>
              <w:spacing w:line="240" w:lineRule="atLeast"/>
            </w:pPr>
          </w:p>
        </w:tc>
        <w:tc>
          <w:tcPr>
            <w:tcW w:w="445" w:type="dxa"/>
          </w:tcPr>
          <w:p w14:paraId="6F936462" w14:textId="77777777" w:rsidR="009205C6" w:rsidRDefault="009205C6" w:rsidP="00DB4EEF">
            <w:pPr>
              <w:spacing w:line="240" w:lineRule="atLeast"/>
            </w:pPr>
            <w:r>
              <w:t>RC*</w:t>
            </w:r>
          </w:p>
        </w:tc>
        <w:tc>
          <w:tcPr>
            <w:tcW w:w="834" w:type="dxa"/>
          </w:tcPr>
          <w:p w14:paraId="047EF0ED" w14:textId="77777777" w:rsidR="009205C6" w:rsidRDefault="009205C6" w:rsidP="00DB4EEF">
            <w:pPr>
              <w:spacing w:line="240" w:lineRule="atLeast"/>
            </w:pPr>
          </w:p>
        </w:tc>
        <w:tc>
          <w:tcPr>
            <w:tcW w:w="1222" w:type="dxa"/>
          </w:tcPr>
          <w:p w14:paraId="14ED682D" w14:textId="77777777" w:rsidR="009205C6" w:rsidRDefault="009205C6" w:rsidP="00DB4EEF">
            <w:pPr>
              <w:spacing w:line="240" w:lineRule="atLeast"/>
            </w:pPr>
          </w:p>
        </w:tc>
      </w:tr>
      <w:tr w:rsidR="002B68AB" w14:paraId="30888022" w14:textId="77777777" w:rsidTr="00A16001">
        <w:tc>
          <w:tcPr>
            <w:tcW w:w="974" w:type="dxa"/>
          </w:tcPr>
          <w:p w14:paraId="3AF43424" w14:textId="77777777" w:rsidR="002B68AB" w:rsidRDefault="002B68AB" w:rsidP="00DB4EEF">
            <w:pPr>
              <w:spacing w:line="240" w:lineRule="atLeast"/>
            </w:pPr>
            <w:r>
              <w:t>0x41F3</w:t>
            </w:r>
          </w:p>
        </w:tc>
        <w:tc>
          <w:tcPr>
            <w:tcW w:w="630" w:type="dxa"/>
          </w:tcPr>
          <w:p w14:paraId="458115E1" w14:textId="77777777" w:rsidR="002B68AB" w:rsidRDefault="002B68AB" w:rsidP="00DB4EEF">
            <w:pPr>
              <w:spacing w:line="240" w:lineRule="atLeast"/>
            </w:pPr>
            <w:r>
              <w:t>SED</w:t>
            </w:r>
          </w:p>
        </w:tc>
        <w:tc>
          <w:tcPr>
            <w:tcW w:w="446" w:type="dxa"/>
          </w:tcPr>
          <w:p w14:paraId="0431398D" w14:textId="77777777" w:rsidR="002B68AB" w:rsidRDefault="002B68AB" w:rsidP="00DB4EEF">
            <w:pPr>
              <w:spacing w:line="240" w:lineRule="atLeast"/>
            </w:pPr>
            <w:r>
              <w:t>1</w:t>
            </w:r>
          </w:p>
        </w:tc>
        <w:tc>
          <w:tcPr>
            <w:tcW w:w="4309" w:type="dxa"/>
          </w:tcPr>
          <w:p w14:paraId="6F797D68" w14:textId="77777777" w:rsidR="002B68AB" w:rsidRPr="004C2726" w:rsidRDefault="002B68AB" w:rsidP="00DB4EEF">
            <w:pPr>
              <w:spacing w:line="240" w:lineRule="atLeast"/>
              <w:rPr>
                <w:lang w:val="en-US"/>
              </w:rPr>
            </w:pPr>
            <w:r w:rsidRPr="004C2726">
              <w:rPr>
                <w:lang w:val="en-US"/>
              </w:rPr>
              <w:t>Right Front Fog Lamps Output</w:t>
            </w:r>
          </w:p>
        </w:tc>
        <w:tc>
          <w:tcPr>
            <w:tcW w:w="445" w:type="dxa"/>
          </w:tcPr>
          <w:p w14:paraId="22CCFEE9" w14:textId="77777777" w:rsidR="002B68AB" w:rsidRDefault="002B68AB" w:rsidP="00DB4EEF">
            <w:pPr>
              <w:spacing w:line="240" w:lineRule="atLeast"/>
            </w:pPr>
            <w:r>
              <w:t>R</w:t>
            </w:r>
          </w:p>
        </w:tc>
        <w:tc>
          <w:tcPr>
            <w:tcW w:w="445" w:type="dxa"/>
          </w:tcPr>
          <w:p w14:paraId="2D5BFB80" w14:textId="77777777" w:rsidR="002B68AB" w:rsidRDefault="002B68AB" w:rsidP="00DB4EEF">
            <w:pPr>
              <w:spacing w:line="240" w:lineRule="atLeast"/>
            </w:pPr>
          </w:p>
        </w:tc>
        <w:tc>
          <w:tcPr>
            <w:tcW w:w="445" w:type="dxa"/>
          </w:tcPr>
          <w:p w14:paraId="3CCC2296" w14:textId="77777777" w:rsidR="002B68AB" w:rsidRDefault="002B68AB" w:rsidP="00DB4EEF">
            <w:pPr>
              <w:spacing w:line="240" w:lineRule="atLeast"/>
            </w:pPr>
            <w:r>
              <w:t>RC*</w:t>
            </w:r>
          </w:p>
        </w:tc>
        <w:tc>
          <w:tcPr>
            <w:tcW w:w="834" w:type="dxa"/>
          </w:tcPr>
          <w:p w14:paraId="7E579A19" w14:textId="77777777" w:rsidR="002B68AB" w:rsidRDefault="002B68AB" w:rsidP="00DB4EEF">
            <w:pPr>
              <w:spacing w:line="240" w:lineRule="atLeast"/>
            </w:pPr>
          </w:p>
        </w:tc>
        <w:tc>
          <w:tcPr>
            <w:tcW w:w="1222" w:type="dxa"/>
          </w:tcPr>
          <w:p w14:paraId="01BFA779" w14:textId="77777777" w:rsidR="002B68AB" w:rsidRDefault="002B68AB" w:rsidP="00DB4EEF">
            <w:pPr>
              <w:spacing w:line="240" w:lineRule="atLeast"/>
            </w:pPr>
          </w:p>
        </w:tc>
      </w:tr>
      <w:tr w:rsidR="00184A97" w14:paraId="5E90CFEE" w14:textId="77777777" w:rsidTr="00A16001">
        <w:tc>
          <w:tcPr>
            <w:tcW w:w="974" w:type="dxa"/>
          </w:tcPr>
          <w:p w14:paraId="3D7C90A6" w14:textId="77777777" w:rsidR="00184A97" w:rsidRDefault="00184A97" w:rsidP="00DB4EEF">
            <w:pPr>
              <w:spacing w:line="240" w:lineRule="atLeast"/>
            </w:pPr>
            <w:r>
              <w:t>0x41F6</w:t>
            </w:r>
          </w:p>
        </w:tc>
        <w:tc>
          <w:tcPr>
            <w:tcW w:w="630" w:type="dxa"/>
          </w:tcPr>
          <w:p w14:paraId="6EC60E43" w14:textId="77777777" w:rsidR="00184A97" w:rsidRDefault="00184A97" w:rsidP="00DB4EEF">
            <w:pPr>
              <w:spacing w:line="240" w:lineRule="atLeast"/>
            </w:pPr>
            <w:r>
              <w:t>SED</w:t>
            </w:r>
          </w:p>
        </w:tc>
        <w:tc>
          <w:tcPr>
            <w:tcW w:w="446" w:type="dxa"/>
          </w:tcPr>
          <w:p w14:paraId="3F1E1800" w14:textId="77777777" w:rsidR="00184A97" w:rsidRDefault="00184A97" w:rsidP="00DB4EEF">
            <w:pPr>
              <w:spacing w:line="240" w:lineRule="atLeast"/>
            </w:pPr>
            <w:r>
              <w:t>1</w:t>
            </w:r>
          </w:p>
        </w:tc>
        <w:tc>
          <w:tcPr>
            <w:tcW w:w="4309" w:type="dxa"/>
          </w:tcPr>
          <w:p w14:paraId="008B94FD" w14:textId="77777777" w:rsidR="00184A97" w:rsidRPr="004C2726" w:rsidRDefault="00184A97" w:rsidP="00DB4EEF">
            <w:pPr>
              <w:spacing w:line="240" w:lineRule="atLeast"/>
              <w:rPr>
                <w:lang w:val="en-US"/>
              </w:rPr>
            </w:pPr>
            <w:r w:rsidRPr="004C2726">
              <w:rPr>
                <w:lang w:val="en-US"/>
              </w:rPr>
              <w:t>Trailer Tow Park/Tail Lamp Output</w:t>
            </w:r>
          </w:p>
        </w:tc>
        <w:tc>
          <w:tcPr>
            <w:tcW w:w="445" w:type="dxa"/>
          </w:tcPr>
          <w:p w14:paraId="05DF7159" w14:textId="77777777" w:rsidR="00184A97" w:rsidRDefault="00184A97" w:rsidP="00DB4EEF">
            <w:pPr>
              <w:spacing w:line="240" w:lineRule="atLeast"/>
            </w:pPr>
            <w:r>
              <w:t>R</w:t>
            </w:r>
          </w:p>
        </w:tc>
        <w:tc>
          <w:tcPr>
            <w:tcW w:w="445" w:type="dxa"/>
          </w:tcPr>
          <w:p w14:paraId="680C2917" w14:textId="77777777" w:rsidR="00184A97" w:rsidRDefault="00184A97" w:rsidP="00DB4EEF">
            <w:pPr>
              <w:spacing w:line="240" w:lineRule="atLeast"/>
            </w:pPr>
          </w:p>
        </w:tc>
        <w:tc>
          <w:tcPr>
            <w:tcW w:w="445" w:type="dxa"/>
          </w:tcPr>
          <w:p w14:paraId="359140D0" w14:textId="77777777" w:rsidR="00184A97" w:rsidRDefault="00184A97" w:rsidP="00DB4EEF">
            <w:pPr>
              <w:spacing w:line="240" w:lineRule="atLeast"/>
            </w:pPr>
            <w:r>
              <w:t>RC*</w:t>
            </w:r>
          </w:p>
        </w:tc>
        <w:tc>
          <w:tcPr>
            <w:tcW w:w="834" w:type="dxa"/>
          </w:tcPr>
          <w:p w14:paraId="207043E8" w14:textId="77777777" w:rsidR="00184A97" w:rsidRDefault="00184A97" w:rsidP="00DB4EEF">
            <w:pPr>
              <w:spacing w:line="240" w:lineRule="atLeast"/>
            </w:pPr>
          </w:p>
        </w:tc>
        <w:tc>
          <w:tcPr>
            <w:tcW w:w="1222" w:type="dxa"/>
          </w:tcPr>
          <w:p w14:paraId="0DE9D4AE" w14:textId="77777777" w:rsidR="00184A97" w:rsidRDefault="00184A97" w:rsidP="00DB4EEF">
            <w:pPr>
              <w:spacing w:line="240" w:lineRule="atLeast"/>
            </w:pPr>
          </w:p>
        </w:tc>
      </w:tr>
      <w:tr w:rsidR="000F3981" w14:paraId="16D5582F" w14:textId="77777777" w:rsidTr="00A16001">
        <w:tc>
          <w:tcPr>
            <w:tcW w:w="974" w:type="dxa"/>
          </w:tcPr>
          <w:p w14:paraId="6FE8C9FD" w14:textId="77777777" w:rsidR="000F3981" w:rsidRDefault="000F3981" w:rsidP="00DB4EEF">
            <w:pPr>
              <w:spacing w:line="240" w:lineRule="atLeast"/>
            </w:pPr>
            <w:r>
              <w:t>0x426A</w:t>
            </w:r>
          </w:p>
        </w:tc>
        <w:tc>
          <w:tcPr>
            <w:tcW w:w="630" w:type="dxa"/>
          </w:tcPr>
          <w:p w14:paraId="5099ECA4" w14:textId="77777777" w:rsidR="000F3981" w:rsidRDefault="000F3981" w:rsidP="00DB4EEF">
            <w:pPr>
              <w:spacing w:line="240" w:lineRule="atLeast"/>
            </w:pPr>
            <w:r>
              <w:t>SED</w:t>
            </w:r>
          </w:p>
        </w:tc>
        <w:tc>
          <w:tcPr>
            <w:tcW w:w="446" w:type="dxa"/>
          </w:tcPr>
          <w:p w14:paraId="3C1821A0" w14:textId="77777777" w:rsidR="000F3981" w:rsidRDefault="000F3981" w:rsidP="00DB4EEF">
            <w:pPr>
              <w:spacing w:line="240" w:lineRule="atLeast"/>
            </w:pPr>
            <w:r>
              <w:t>1</w:t>
            </w:r>
          </w:p>
        </w:tc>
        <w:tc>
          <w:tcPr>
            <w:tcW w:w="4309" w:type="dxa"/>
          </w:tcPr>
          <w:p w14:paraId="04CECCFF" w14:textId="77777777" w:rsidR="000F3981" w:rsidRDefault="000F3981" w:rsidP="00DB4EEF">
            <w:pPr>
              <w:spacing w:line="240" w:lineRule="atLeast"/>
            </w:pPr>
            <w:r>
              <w:t>Snow Plow Output</w:t>
            </w:r>
          </w:p>
        </w:tc>
        <w:tc>
          <w:tcPr>
            <w:tcW w:w="445" w:type="dxa"/>
          </w:tcPr>
          <w:p w14:paraId="0C9B0C43" w14:textId="77777777" w:rsidR="000F3981" w:rsidRDefault="000F3981" w:rsidP="00DB4EEF">
            <w:pPr>
              <w:spacing w:line="240" w:lineRule="atLeast"/>
            </w:pPr>
            <w:r>
              <w:t>R</w:t>
            </w:r>
          </w:p>
        </w:tc>
        <w:tc>
          <w:tcPr>
            <w:tcW w:w="445" w:type="dxa"/>
          </w:tcPr>
          <w:p w14:paraId="33320D9A" w14:textId="77777777" w:rsidR="000F3981" w:rsidRDefault="000F3981" w:rsidP="00DB4EEF">
            <w:pPr>
              <w:spacing w:line="240" w:lineRule="atLeast"/>
            </w:pPr>
          </w:p>
        </w:tc>
        <w:tc>
          <w:tcPr>
            <w:tcW w:w="445" w:type="dxa"/>
          </w:tcPr>
          <w:p w14:paraId="2240ADAE" w14:textId="77777777" w:rsidR="000F3981" w:rsidRDefault="000F3981" w:rsidP="00DB4EEF">
            <w:pPr>
              <w:spacing w:line="240" w:lineRule="atLeast"/>
            </w:pPr>
            <w:r>
              <w:t>RC*</w:t>
            </w:r>
          </w:p>
        </w:tc>
        <w:tc>
          <w:tcPr>
            <w:tcW w:w="834" w:type="dxa"/>
          </w:tcPr>
          <w:p w14:paraId="2653B2CC" w14:textId="77777777" w:rsidR="000F3981" w:rsidRDefault="000F3981" w:rsidP="00DB4EEF">
            <w:pPr>
              <w:spacing w:line="240" w:lineRule="atLeast"/>
            </w:pPr>
          </w:p>
        </w:tc>
        <w:tc>
          <w:tcPr>
            <w:tcW w:w="1222" w:type="dxa"/>
          </w:tcPr>
          <w:p w14:paraId="73FEF3A1" w14:textId="77777777" w:rsidR="000F3981" w:rsidRDefault="000F3981" w:rsidP="00DB4EEF">
            <w:pPr>
              <w:spacing w:line="240" w:lineRule="atLeast"/>
            </w:pPr>
          </w:p>
        </w:tc>
      </w:tr>
      <w:tr w:rsidR="003C2435" w14:paraId="3EAD8985" w14:textId="77777777" w:rsidTr="00A16001">
        <w:tc>
          <w:tcPr>
            <w:tcW w:w="974" w:type="dxa"/>
          </w:tcPr>
          <w:p w14:paraId="75B2FFFB" w14:textId="77777777" w:rsidR="003C2435" w:rsidRDefault="003C2435" w:rsidP="00DB4EEF">
            <w:pPr>
              <w:spacing w:line="240" w:lineRule="atLeast"/>
            </w:pPr>
            <w:r>
              <w:t>0x429F</w:t>
            </w:r>
          </w:p>
        </w:tc>
        <w:tc>
          <w:tcPr>
            <w:tcW w:w="630" w:type="dxa"/>
          </w:tcPr>
          <w:p w14:paraId="6F133F69" w14:textId="77777777" w:rsidR="003C2435" w:rsidRDefault="003C2435" w:rsidP="00DB4EEF">
            <w:pPr>
              <w:spacing w:line="240" w:lineRule="atLeast"/>
            </w:pPr>
            <w:r>
              <w:t>PKT</w:t>
            </w:r>
          </w:p>
        </w:tc>
        <w:tc>
          <w:tcPr>
            <w:tcW w:w="446" w:type="dxa"/>
          </w:tcPr>
          <w:p w14:paraId="50748978" w14:textId="77777777" w:rsidR="003C2435" w:rsidRDefault="003C2435" w:rsidP="00DB4EEF">
            <w:pPr>
              <w:spacing w:line="240" w:lineRule="atLeast"/>
            </w:pPr>
            <w:r>
              <w:t>15</w:t>
            </w:r>
          </w:p>
        </w:tc>
        <w:tc>
          <w:tcPr>
            <w:tcW w:w="4309" w:type="dxa"/>
          </w:tcPr>
          <w:p w14:paraId="21CA90D8" w14:textId="77777777" w:rsidR="003C2435" w:rsidRDefault="003C2435" w:rsidP="00DB4EEF">
            <w:pPr>
              <w:spacing w:line="240" w:lineRule="atLeast"/>
            </w:pPr>
            <w:r>
              <w:t>Headlamp Input Status</w:t>
            </w:r>
          </w:p>
        </w:tc>
        <w:tc>
          <w:tcPr>
            <w:tcW w:w="445" w:type="dxa"/>
          </w:tcPr>
          <w:p w14:paraId="7323768C" w14:textId="77777777" w:rsidR="003C2435" w:rsidRDefault="003C2435" w:rsidP="00DB4EEF">
            <w:pPr>
              <w:spacing w:line="240" w:lineRule="atLeast"/>
            </w:pPr>
            <w:r>
              <w:t>R</w:t>
            </w:r>
          </w:p>
        </w:tc>
        <w:tc>
          <w:tcPr>
            <w:tcW w:w="445" w:type="dxa"/>
          </w:tcPr>
          <w:p w14:paraId="3287CF06" w14:textId="77777777" w:rsidR="003C2435" w:rsidRDefault="003C2435" w:rsidP="00DB4EEF">
            <w:pPr>
              <w:spacing w:line="240" w:lineRule="atLeast"/>
            </w:pPr>
          </w:p>
        </w:tc>
        <w:tc>
          <w:tcPr>
            <w:tcW w:w="445" w:type="dxa"/>
          </w:tcPr>
          <w:p w14:paraId="1F1DDDE4" w14:textId="77777777" w:rsidR="003C2435" w:rsidRDefault="003C2435" w:rsidP="00DB4EEF">
            <w:pPr>
              <w:spacing w:line="240" w:lineRule="atLeast"/>
            </w:pPr>
            <w:r>
              <w:t>R</w:t>
            </w:r>
          </w:p>
        </w:tc>
        <w:tc>
          <w:tcPr>
            <w:tcW w:w="834" w:type="dxa"/>
          </w:tcPr>
          <w:p w14:paraId="57D63CF5" w14:textId="77777777" w:rsidR="003C2435" w:rsidRDefault="003C2435" w:rsidP="00DB4EEF">
            <w:pPr>
              <w:spacing w:line="240" w:lineRule="atLeast"/>
            </w:pPr>
          </w:p>
        </w:tc>
        <w:tc>
          <w:tcPr>
            <w:tcW w:w="1222" w:type="dxa"/>
          </w:tcPr>
          <w:p w14:paraId="50ED67A2" w14:textId="77777777" w:rsidR="003C2435" w:rsidRDefault="003C2435" w:rsidP="00DB4EEF">
            <w:pPr>
              <w:spacing w:line="240" w:lineRule="atLeast"/>
            </w:pPr>
          </w:p>
        </w:tc>
      </w:tr>
      <w:tr w:rsidR="001472EF" w14:paraId="61414467" w14:textId="77777777" w:rsidTr="00A16001">
        <w:tc>
          <w:tcPr>
            <w:tcW w:w="974" w:type="dxa"/>
          </w:tcPr>
          <w:p w14:paraId="7E837E7C" w14:textId="77777777" w:rsidR="001472EF" w:rsidRDefault="001472EF" w:rsidP="00DB4EEF">
            <w:pPr>
              <w:spacing w:line="240" w:lineRule="atLeast"/>
            </w:pPr>
            <w:r>
              <w:t>0x42BB</w:t>
            </w:r>
          </w:p>
        </w:tc>
        <w:tc>
          <w:tcPr>
            <w:tcW w:w="630" w:type="dxa"/>
          </w:tcPr>
          <w:p w14:paraId="15984632" w14:textId="77777777" w:rsidR="001472EF" w:rsidRDefault="001472EF" w:rsidP="00DB4EEF">
            <w:pPr>
              <w:spacing w:line="240" w:lineRule="atLeast"/>
            </w:pPr>
            <w:r>
              <w:t>BM</w:t>
            </w:r>
          </w:p>
        </w:tc>
        <w:tc>
          <w:tcPr>
            <w:tcW w:w="446" w:type="dxa"/>
          </w:tcPr>
          <w:p w14:paraId="0DC9BC6A" w14:textId="77777777" w:rsidR="001472EF" w:rsidRDefault="001472EF" w:rsidP="00DB4EEF">
            <w:pPr>
              <w:spacing w:line="240" w:lineRule="atLeast"/>
            </w:pPr>
            <w:r>
              <w:t>4</w:t>
            </w:r>
          </w:p>
        </w:tc>
        <w:tc>
          <w:tcPr>
            <w:tcW w:w="4309" w:type="dxa"/>
          </w:tcPr>
          <w:p w14:paraId="0F4DF698" w14:textId="77777777" w:rsidR="001472EF" w:rsidRPr="004C2726" w:rsidRDefault="001472EF" w:rsidP="00DB4EEF">
            <w:pPr>
              <w:spacing w:line="240" w:lineRule="atLeast"/>
              <w:rPr>
                <w:lang w:val="en-US"/>
              </w:rPr>
            </w:pPr>
            <w:r w:rsidRPr="004C2726">
              <w:rPr>
                <w:lang w:val="en-US"/>
              </w:rPr>
              <w:t>Trailer Backup Assist Load Sequencing Request Status</w:t>
            </w:r>
          </w:p>
        </w:tc>
        <w:tc>
          <w:tcPr>
            <w:tcW w:w="445" w:type="dxa"/>
          </w:tcPr>
          <w:p w14:paraId="3CF9CEA8" w14:textId="77777777" w:rsidR="001472EF" w:rsidRDefault="001472EF" w:rsidP="00DB4EEF">
            <w:pPr>
              <w:spacing w:line="240" w:lineRule="atLeast"/>
            </w:pPr>
            <w:r>
              <w:t>R</w:t>
            </w:r>
          </w:p>
        </w:tc>
        <w:tc>
          <w:tcPr>
            <w:tcW w:w="445" w:type="dxa"/>
          </w:tcPr>
          <w:p w14:paraId="5679C7AA" w14:textId="77777777" w:rsidR="001472EF" w:rsidRDefault="001472EF" w:rsidP="00DB4EEF">
            <w:pPr>
              <w:spacing w:line="240" w:lineRule="atLeast"/>
            </w:pPr>
          </w:p>
        </w:tc>
        <w:tc>
          <w:tcPr>
            <w:tcW w:w="445" w:type="dxa"/>
          </w:tcPr>
          <w:p w14:paraId="18EDAD49" w14:textId="77777777" w:rsidR="001472EF" w:rsidRDefault="001472EF" w:rsidP="00DB4EEF">
            <w:pPr>
              <w:spacing w:line="240" w:lineRule="atLeast"/>
            </w:pPr>
            <w:r>
              <w:t>RC*</w:t>
            </w:r>
          </w:p>
        </w:tc>
        <w:tc>
          <w:tcPr>
            <w:tcW w:w="834" w:type="dxa"/>
          </w:tcPr>
          <w:p w14:paraId="711D8BE7" w14:textId="77777777" w:rsidR="001472EF" w:rsidRDefault="001472EF" w:rsidP="00DB4EEF">
            <w:pPr>
              <w:spacing w:line="240" w:lineRule="atLeast"/>
            </w:pPr>
          </w:p>
        </w:tc>
        <w:tc>
          <w:tcPr>
            <w:tcW w:w="1222" w:type="dxa"/>
          </w:tcPr>
          <w:p w14:paraId="158D1A93" w14:textId="77777777" w:rsidR="001472EF" w:rsidRDefault="001472EF" w:rsidP="00DB4EEF">
            <w:pPr>
              <w:spacing w:line="240" w:lineRule="atLeast"/>
            </w:pPr>
          </w:p>
        </w:tc>
      </w:tr>
      <w:tr w:rsidR="00653463" w14:paraId="1B572C47" w14:textId="77777777" w:rsidTr="00A16001">
        <w:tc>
          <w:tcPr>
            <w:tcW w:w="974" w:type="dxa"/>
          </w:tcPr>
          <w:p w14:paraId="7E28CA5C" w14:textId="3017A46F" w:rsidR="00653463" w:rsidRDefault="00653463" w:rsidP="00DB4EEF">
            <w:pPr>
              <w:spacing w:line="240" w:lineRule="atLeast"/>
            </w:pPr>
            <w:r>
              <w:t>0xFDA1</w:t>
            </w:r>
          </w:p>
        </w:tc>
        <w:tc>
          <w:tcPr>
            <w:tcW w:w="630" w:type="dxa"/>
          </w:tcPr>
          <w:p w14:paraId="7DE82D6B" w14:textId="160BF305" w:rsidR="00653463" w:rsidRDefault="00653463" w:rsidP="00DB4EEF">
            <w:pPr>
              <w:spacing w:line="240" w:lineRule="atLeast"/>
            </w:pPr>
            <w:r>
              <w:t>UN</w:t>
            </w:r>
          </w:p>
        </w:tc>
        <w:tc>
          <w:tcPr>
            <w:tcW w:w="446" w:type="dxa"/>
          </w:tcPr>
          <w:p w14:paraId="4F2367C4" w14:textId="6376BF3C" w:rsidR="00653463" w:rsidRDefault="00653463" w:rsidP="00DB4EEF">
            <w:pPr>
              <w:spacing w:line="240" w:lineRule="atLeast"/>
            </w:pPr>
            <w:r>
              <w:t>2</w:t>
            </w:r>
          </w:p>
        </w:tc>
        <w:tc>
          <w:tcPr>
            <w:tcW w:w="4309" w:type="dxa"/>
          </w:tcPr>
          <w:p w14:paraId="1C50BAD3" w14:textId="5D935862" w:rsidR="00653463" w:rsidRDefault="00653463" w:rsidP="00DB4EEF">
            <w:pPr>
              <w:spacing w:line="240" w:lineRule="atLeast"/>
            </w:pPr>
            <w:r>
              <w:t>Autolamp_Sensor_Input_ATD</w:t>
            </w:r>
          </w:p>
        </w:tc>
        <w:tc>
          <w:tcPr>
            <w:tcW w:w="445" w:type="dxa"/>
          </w:tcPr>
          <w:p w14:paraId="601BE45A" w14:textId="78B27D8B" w:rsidR="00653463" w:rsidRDefault="00653463" w:rsidP="00DB4EEF">
            <w:pPr>
              <w:spacing w:line="240" w:lineRule="atLeast"/>
            </w:pPr>
            <w:r>
              <w:t>R</w:t>
            </w:r>
          </w:p>
        </w:tc>
        <w:tc>
          <w:tcPr>
            <w:tcW w:w="445" w:type="dxa"/>
          </w:tcPr>
          <w:p w14:paraId="29143746" w14:textId="77777777" w:rsidR="00653463" w:rsidRDefault="00653463" w:rsidP="00DB4EEF">
            <w:pPr>
              <w:spacing w:line="240" w:lineRule="atLeast"/>
            </w:pPr>
          </w:p>
        </w:tc>
        <w:tc>
          <w:tcPr>
            <w:tcW w:w="445" w:type="dxa"/>
          </w:tcPr>
          <w:p w14:paraId="07994576" w14:textId="72872472" w:rsidR="00653463" w:rsidRDefault="00653463" w:rsidP="00DB4EEF">
            <w:pPr>
              <w:spacing w:line="240" w:lineRule="atLeast"/>
            </w:pPr>
            <w:r>
              <w:t>R</w:t>
            </w:r>
          </w:p>
        </w:tc>
        <w:tc>
          <w:tcPr>
            <w:tcW w:w="834" w:type="dxa"/>
          </w:tcPr>
          <w:p w14:paraId="1E0A68DB" w14:textId="77777777" w:rsidR="00653463" w:rsidRDefault="00653463" w:rsidP="00DB4EEF">
            <w:pPr>
              <w:spacing w:line="240" w:lineRule="atLeast"/>
            </w:pPr>
          </w:p>
        </w:tc>
        <w:tc>
          <w:tcPr>
            <w:tcW w:w="1222" w:type="dxa"/>
          </w:tcPr>
          <w:p w14:paraId="10655AC0" w14:textId="77777777" w:rsidR="00653463" w:rsidRDefault="00653463" w:rsidP="00DB4EEF">
            <w:pPr>
              <w:spacing w:line="240" w:lineRule="atLeast"/>
            </w:pPr>
          </w:p>
        </w:tc>
      </w:tr>
      <w:tr w:rsidR="00DA3518" w14:paraId="0D704706" w14:textId="77777777" w:rsidTr="00A16001">
        <w:tc>
          <w:tcPr>
            <w:tcW w:w="974" w:type="dxa"/>
          </w:tcPr>
          <w:p w14:paraId="445944EF" w14:textId="77777777" w:rsidR="00DA3518" w:rsidRDefault="00DA3518" w:rsidP="00DB4EEF">
            <w:pPr>
              <w:spacing w:line="240" w:lineRule="atLeast"/>
            </w:pPr>
            <w:r>
              <w:t>0xFDFA</w:t>
            </w:r>
          </w:p>
        </w:tc>
        <w:tc>
          <w:tcPr>
            <w:tcW w:w="630" w:type="dxa"/>
          </w:tcPr>
          <w:p w14:paraId="2FB67093" w14:textId="77777777" w:rsidR="00DA3518" w:rsidRDefault="00DA3518" w:rsidP="00DB4EEF">
            <w:pPr>
              <w:spacing w:line="240" w:lineRule="atLeast"/>
            </w:pPr>
            <w:r>
              <w:t>UN</w:t>
            </w:r>
          </w:p>
        </w:tc>
        <w:tc>
          <w:tcPr>
            <w:tcW w:w="446" w:type="dxa"/>
          </w:tcPr>
          <w:p w14:paraId="05097286" w14:textId="77777777" w:rsidR="00DA3518" w:rsidRDefault="00DA3518" w:rsidP="00DB4EEF">
            <w:pPr>
              <w:spacing w:line="240" w:lineRule="atLeast"/>
            </w:pPr>
            <w:r>
              <w:t>1</w:t>
            </w:r>
          </w:p>
        </w:tc>
        <w:tc>
          <w:tcPr>
            <w:tcW w:w="4309" w:type="dxa"/>
          </w:tcPr>
          <w:p w14:paraId="567B3E38" w14:textId="77777777" w:rsidR="00DA3518" w:rsidRPr="004C2726" w:rsidRDefault="00DA3518" w:rsidP="00DB4EEF">
            <w:pPr>
              <w:spacing w:line="240" w:lineRule="atLeast"/>
              <w:rPr>
                <w:lang w:val="en-US"/>
              </w:rPr>
            </w:pPr>
            <w:r w:rsidRPr="004C2726">
              <w:rPr>
                <w:lang w:val="en-US"/>
              </w:rPr>
              <w:t>Rear Foglamp Output Target RMS Voltage Status</w:t>
            </w:r>
          </w:p>
        </w:tc>
        <w:tc>
          <w:tcPr>
            <w:tcW w:w="445" w:type="dxa"/>
          </w:tcPr>
          <w:p w14:paraId="510EC562" w14:textId="77777777" w:rsidR="00DA3518" w:rsidRDefault="00DA3518" w:rsidP="00DB4EEF">
            <w:pPr>
              <w:spacing w:line="240" w:lineRule="atLeast"/>
            </w:pPr>
            <w:r>
              <w:t>R</w:t>
            </w:r>
          </w:p>
        </w:tc>
        <w:tc>
          <w:tcPr>
            <w:tcW w:w="445" w:type="dxa"/>
          </w:tcPr>
          <w:p w14:paraId="3EB70EAD" w14:textId="77777777" w:rsidR="00DA3518" w:rsidRDefault="00DA3518" w:rsidP="00DB4EEF">
            <w:pPr>
              <w:spacing w:line="240" w:lineRule="atLeast"/>
            </w:pPr>
          </w:p>
        </w:tc>
        <w:tc>
          <w:tcPr>
            <w:tcW w:w="445" w:type="dxa"/>
          </w:tcPr>
          <w:p w14:paraId="0FBAE708" w14:textId="77777777" w:rsidR="00DA3518" w:rsidRDefault="00DA3518" w:rsidP="00DB4EEF">
            <w:pPr>
              <w:spacing w:line="240" w:lineRule="atLeast"/>
            </w:pPr>
            <w:r>
              <w:t>R</w:t>
            </w:r>
          </w:p>
        </w:tc>
        <w:tc>
          <w:tcPr>
            <w:tcW w:w="834" w:type="dxa"/>
          </w:tcPr>
          <w:p w14:paraId="103DCBC4" w14:textId="77777777" w:rsidR="00DA3518" w:rsidRDefault="00DA3518" w:rsidP="00DB4EEF">
            <w:pPr>
              <w:spacing w:line="240" w:lineRule="atLeast"/>
            </w:pPr>
          </w:p>
        </w:tc>
        <w:tc>
          <w:tcPr>
            <w:tcW w:w="1222" w:type="dxa"/>
          </w:tcPr>
          <w:p w14:paraId="2DBED7F9" w14:textId="77777777" w:rsidR="00DA3518" w:rsidRDefault="00DA3518" w:rsidP="00DB4EEF">
            <w:pPr>
              <w:spacing w:line="240" w:lineRule="atLeast"/>
            </w:pPr>
          </w:p>
        </w:tc>
      </w:tr>
      <w:tr w:rsidR="00DA3518" w14:paraId="7033DA26" w14:textId="77777777" w:rsidTr="00A16001">
        <w:tc>
          <w:tcPr>
            <w:tcW w:w="974" w:type="dxa"/>
          </w:tcPr>
          <w:p w14:paraId="2761634F" w14:textId="77777777" w:rsidR="00DA3518" w:rsidRDefault="00DA3518" w:rsidP="00DB4EEF">
            <w:pPr>
              <w:spacing w:line="240" w:lineRule="atLeast"/>
            </w:pPr>
            <w:r>
              <w:t>0xFDFB</w:t>
            </w:r>
          </w:p>
        </w:tc>
        <w:tc>
          <w:tcPr>
            <w:tcW w:w="630" w:type="dxa"/>
          </w:tcPr>
          <w:p w14:paraId="5E2B9508" w14:textId="77777777" w:rsidR="00DA3518" w:rsidRDefault="00DA3518" w:rsidP="00DB4EEF">
            <w:pPr>
              <w:spacing w:line="240" w:lineRule="atLeast"/>
            </w:pPr>
            <w:r>
              <w:t>SED</w:t>
            </w:r>
          </w:p>
        </w:tc>
        <w:tc>
          <w:tcPr>
            <w:tcW w:w="446" w:type="dxa"/>
          </w:tcPr>
          <w:p w14:paraId="49012ABF" w14:textId="77777777" w:rsidR="00DA3518" w:rsidRDefault="00DA3518" w:rsidP="00DB4EEF">
            <w:pPr>
              <w:spacing w:line="240" w:lineRule="atLeast"/>
            </w:pPr>
            <w:r>
              <w:t>1</w:t>
            </w:r>
          </w:p>
        </w:tc>
        <w:tc>
          <w:tcPr>
            <w:tcW w:w="4309" w:type="dxa"/>
          </w:tcPr>
          <w:p w14:paraId="4CD1CF3B" w14:textId="77777777" w:rsidR="00DA3518" w:rsidRPr="004C2726" w:rsidRDefault="00DA3518" w:rsidP="00DB4EEF">
            <w:pPr>
              <w:spacing w:line="240" w:lineRule="atLeast"/>
              <w:rPr>
                <w:lang w:val="en-US"/>
              </w:rPr>
            </w:pPr>
            <w:r w:rsidRPr="004C2726">
              <w:rPr>
                <w:lang w:val="en-US"/>
              </w:rPr>
              <w:t>Rear Foglamp Output PWM Frequency Status</w:t>
            </w:r>
          </w:p>
        </w:tc>
        <w:tc>
          <w:tcPr>
            <w:tcW w:w="445" w:type="dxa"/>
          </w:tcPr>
          <w:p w14:paraId="2807EF37" w14:textId="77777777" w:rsidR="00DA3518" w:rsidRDefault="00DA3518" w:rsidP="00DB4EEF">
            <w:pPr>
              <w:spacing w:line="240" w:lineRule="atLeast"/>
            </w:pPr>
            <w:r>
              <w:t>R</w:t>
            </w:r>
          </w:p>
        </w:tc>
        <w:tc>
          <w:tcPr>
            <w:tcW w:w="445" w:type="dxa"/>
          </w:tcPr>
          <w:p w14:paraId="5370D038" w14:textId="77777777" w:rsidR="00DA3518" w:rsidRDefault="00DA3518" w:rsidP="00DB4EEF">
            <w:pPr>
              <w:spacing w:line="240" w:lineRule="atLeast"/>
            </w:pPr>
          </w:p>
        </w:tc>
        <w:tc>
          <w:tcPr>
            <w:tcW w:w="445" w:type="dxa"/>
          </w:tcPr>
          <w:p w14:paraId="29F0D9E0" w14:textId="77777777" w:rsidR="00DA3518" w:rsidRDefault="00DA3518" w:rsidP="00DB4EEF">
            <w:pPr>
              <w:spacing w:line="240" w:lineRule="atLeast"/>
            </w:pPr>
            <w:r>
              <w:t>R</w:t>
            </w:r>
          </w:p>
        </w:tc>
        <w:tc>
          <w:tcPr>
            <w:tcW w:w="834" w:type="dxa"/>
          </w:tcPr>
          <w:p w14:paraId="17E31E93" w14:textId="77777777" w:rsidR="00DA3518" w:rsidRDefault="00DA3518" w:rsidP="00DB4EEF">
            <w:pPr>
              <w:spacing w:line="240" w:lineRule="atLeast"/>
            </w:pPr>
          </w:p>
        </w:tc>
        <w:tc>
          <w:tcPr>
            <w:tcW w:w="1222" w:type="dxa"/>
          </w:tcPr>
          <w:p w14:paraId="7F18A9B7" w14:textId="77777777" w:rsidR="00DA3518" w:rsidRDefault="00DA3518" w:rsidP="00DB4EEF">
            <w:pPr>
              <w:spacing w:line="240" w:lineRule="atLeast"/>
            </w:pPr>
          </w:p>
        </w:tc>
      </w:tr>
      <w:tr w:rsidR="007344F1" w14:paraId="26C2F465" w14:textId="77777777" w:rsidTr="00A16001">
        <w:tc>
          <w:tcPr>
            <w:tcW w:w="974" w:type="dxa"/>
          </w:tcPr>
          <w:p w14:paraId="2A5FCA63" w14:textId="4AE83DE1" w:rsidR="007344F1" w:rsidRDefault="007344F1" w:rsidP="00DB4EEF">
            <w:pPr>
              <w:spacing w:line="240" w:lineRule="atLeast"/>
            </w:pPr>
            <w:r w:rsidRPr="003C2BBF">
              <w:lastRenderedPageBreak/>
              <w:t>0x40A5</w:t>
            </w:r>
          </w:p>
        </w:tc>
        <w:tc>
          <w:tcPr>
            <w:tcW w:w="630" w:type="dxa"/>
          </w:tcPr>
          <w:p w14:paraId="37E3F5DB" w14:textId="4A9AC418" w:rsidR="007344F1" w:rsidRDefault="007344F1" w:rsidP="00DB4EEF">
            <w:pPr>
              <w:spacing w:line="240" w:lineRule="atLeast"/>
            </w:pPr>
            <w:r w:rsidRPr="003C2BBF">
              <w:t>BM</w:t>
            </w:r>
          </w:p>
        </w:tc>
        <w:tc>
          <w:tcPr>
            <w:tcW w:w="446" w:type="dxa"/>
          </w:tcPr>
          <w:p w14:paraId="3F5BADBF" w14:textId="2E61A104" w:rsidR="007344F1" w:rsidRDefault="007344F1" w:rsidP="00DB4EEF">
            <w:pPr>
              <w:spacing w:line="240" w:lineRule="atLeast"/>
            </w:pPr>
            <w:r w:rsidRPr="003C2BBF">
              <w:t>4</w:t>
            </w:r>
          </w:p>
        </w:tc>
        <w:tc>
          <w:tcPr>
            <w:tcW w:w="4309" w:type="dxa"/>
          </w:tcPr>
          <w:p w14:paraId="3B255466" w14:textId="726AD730" w:rsidR="007344F1" w:rsidRDefault="007344F1" w:rsidP="00DB4EEF">
            <w:pPr>
              <w:spacing w:line="240" w:lineRule="atLeast"/>
            </w:pPr>
            <w:r w:rsidRPr="003C2BBF">
              <w:t>Exterior Lights</w:t>
            </w:r>
          </w:p>
        </w:tc>
        <w:tc>
          <w:tcPr>
            <w:tcW w:w="445" w:type="dxa"/>
          </w:tcPr>
          <w:p w14:paraId="2223A8FE" w14:textId="07CE4A3F" w:rsidR="007344F1" w:rsidRDefault="007344F1" w:rsidP="00DB4EEF">
            <w:pPr>
              <w:spacing w:line="240" w:lineRule="atLeast"/>
            </w:pPr>
            <w:r w:rsidRPr="003C2BBF">
              <w:t>R</w:t>
            </w:r>
          </w:p>
        </w:tc>
        <w:tc>
          <w:tcPr>
            <w:tcW w:w="445" w:type="dxa"/>
          </w:tcPr>
          <w:p w14:paraId="4D16ED3E" w14:textId="77777777" w:rsidR="007344F1" w:rsidRDefault="007344F1" w:rsidP="00DB4EEF">
            <w:pPr>
              <w:spacing w:line="240" w:lineRule="atLeast"/>
            </w:pPr>
          </w:p>
        </w:tc>
        <w:tc>
          <w:tcPr>
            <w:tcW w:w="445" w:type="dxa"/>
          </w:tcPr>
          <w:p w14:paraId="03983C9E" w14:textId="10030577" w:rsidR="007344F1" w:rsidRDefault="007344F1" w:rsidP="00DB4EEF">
            <w:pPr>
              <w:spacing w:line="240" w:lineRule="atLeast"/>
            </w:pPr>
            <w:r w:rsidRPr="003C2BBF">
              <w:t>RC*</w:t>
            </w:r>
          </w:p>
        </w:tc>
        <w:tc>
          <w:tcPr>
            <w:tcW w:w="834" w:type="dxa"/>
          </w:tcPr>
          <w:p w14:paraId="025A2BC1" w14:textId="77777777" w:rsidR="007344F1" w:rsidRDefault="007344F1" w:rsidP="00DB4EEF">
            <w:pPr>
              <w:spacing w:line="240" w:lineRule="atLeast"/>
            </w:pPr>
          </w:p>
        </w:tc>
        <w:tc>
          <w:tcPr>
            <w:tcW w:w="1222" w:type="dxa"/>
          </w:tcPr>
          <w:p w14:paraId="584D40FC" w14:textId="77777777" w:rsidR="007344F1" w:rsidRDefault="007344F1" w:rsidP="00DB4EEF">
            <w:pPr>
              <w:spacing w:line="240" w:lineRule="atLeast"/>
            </w:pPr>
          </w:p>
        </w:tc>
      </w:tr>
    </w:tbl>
    <w:p w14:paraId="04D9FED7" w14:textId="475ED81E" w:rsidR="00AC1852" w:rsidRDefault="00AC1852" w:rsidP="00DB4EEF">
      <w:pPr>
        <w:overflowPunct/>
        <w:autoSpaceDE/>
        <w:autoSpaceDN/>
        <w:adjustRightInd/>
        <w:spacing w:line="240" w:lineRule="atLeast"/>
        <w:textAlignment w:val="auto"/>
      </w:pPr>
    </w:p>
    <w:p w14:paraId="3836CE33" w14:textId="77777777" w:rsidR="004F2E5F" w:rsidRDefault="004F2E5F" w:rsidP="00DB4EEF">
      <w:pPr>
        <w:spacing w:line="240" w:lineRule="atLeast"/>
      </w:pPr>
      <w:r>
        <w:rPr>
          <w:rFonts w:cs="Arial"/>
          <w:b/>
          <w:color w:val="000000"/>
        </w:rPr>
        <w:t>Note 1:</w:t>
      </w:r>
    </w:p>
    <w:p w14:paraId="29914023" w14:textId="77777777" w:rsidR="004F2E5F" w:rsidRDefault="004F2E5F" w:rsidP="00DB4EEF">
      <w:pPr>
        <w:spacing w:line="240" w:lineRule="atLeast"/>
      </w:pPr>
      <w:r>
        <w:rPr>
          <w:rFonts w:cs="Arial"/>
          <w:color w:val="000000"/>
          <w:sz w:val="16"/>
        </w:rPr>
        <w:t>The value in the session shall contain between 0 to 4 characters, indicating whether or not each DID supports the following services in each session.  If the value is blank for a given DID in a particular session, then this DID is not supported via any of the following services in that session.</w:t>
      </w:r>
    </w:p>
    <w:p w14:paraId="44564EBD" w14:textId="77777777" w:rsidR="004F2E5F" w:rsidRDefault="004F2E5F" w:rsidP="00DB4EEF">
      <w:pPr>
        <w:spacing w:line="240" w:lineRule="atLeast"/>
      </w:pPr>
      <w:r>
        <w:rPr>
          <w:rFonts w:cs="Arial"/>
          <w:color w:val="000000"/>
          <w:sz w:val="16"/>
        </w:rPr>
        <w:t>R = DID is readable (i.e., supports diagnostic service $22 – ReadDataByIdentifier)</w:t>
      </w:r>
    </w:p>
    <w:p w14:paraId="3E178233" w14:textId="77777777" w:rsidR="004F2E5F" w:rsidRDefault="004F2E5F" w:rsidP="00DB4EEF">
      <w:pPr>
        <w:spacing w:line="240" w:lineRule="atLeast"/>
      </w:pPr>
      <w:r>
        <w:rPr>
          <w:rFonts w:cs="Arial"/>
          <w:color w:val="000000"/>
          <w:sz w:val="16"/>
        </w:rPr>
        <w:t>W = DID is writeable (i.e., supports diagnostic service $2E – WriteDataByIdentifier)</w:t>
      </w:r>
    </w:p>
    <w:p w14:paraId="26EABAB1" w14:textId="77777777" w:rsidR="004F2E5F" w:rsidRDefault="004F2E5F" w:rsidP="00DB4EEF">
      <w:pPr>
        <w:spacing w:line="240" w:lineRule="atLeast"/>
      </w:pPr>
      <w:r>
        <w:rPr>
          <w:rFonts w:cs="Arial"/>
          <w:color w:val="000000"/>
          <w:sz w:val="16"/>
        </w:rPr>
        <w:t>C = DID is controllable (i.e., supports diagnostic service $2F – InputOutputControlByIdentifier)</w:t>
      </w:r>
    </w:p>
    <w:p w14:paraId="1608DBD0" w14:textId="77777777" w:rsidR="004F2E5F" w:rsidRDefault="004F2E5F" w:rsidP="00DB4EEF">
      <w:pPr>
        <w:spacing w:line="240" w:lineRule="atLeast"/>
      </w:pPr>
      <w:r>
        <w:rPr>
          <w:rFonts w:cs="Arial"/>
          <w:color w:val="000000"/>
          <w:sz w:val="16"/>
        </w:rPr>
        <w:t>S = DID supports scaling information (i.e., supports diagnostic service $24 – ReadScalingDataByIdentifier)</w:t>
      </w:r>
    </w:p>
    <w:p w14:paraId="6CE58749" w14:textId="77777777" w:rsidR="004F2E5F" w:rsidRDefault="004F2E5F" w:rsidP="00DB4EEF">
      <w:pPr>
        <w:spacing w:line="240" w:lineRule="atLeast"/>
      </w:pPr>
      <w:r>
        <w:rPr>
          <w:rFonts w:cs="Arial"/>
          <w:color w:val="000000"/>
          <w:sz w:val="16"/>
        </w:rPr>
        <w:t>RP = DID is readable periodically (i.e., supports diagnostic service $2A -ReadDataByPeriodicIdentifier)</w:t>
      </w:r>
    </w:p>
    <w:p w14:paraId="3C83FBB9" w14:textId="77777777" w:rsidR="004F2E5F" w:rsidRDefault="004F2E5F" w:rsidP="00DB4EEF">
      <w:pPr>
        <w:spacing w:line="240" w:lineRule="atLeast"/>
      </w:pPr>
      <w:r>
        <w:rPr>
          <w:rFonts w:cs="Arial"/>
          <w:color w:val="000000"/>
          <w:sz w:val="16"/>
        </w:rPr>
        <w:t>* = The functionality indicated by the preceding letter is locked by security access.</w:t>
      </w:r>
    </w:p>
    <w:p w14:paraId="1C95C1C1" w14:textId="77777777" w:rsidR="004F2E5F" w:rsidRDefault="004F2E5F" w:rsidP="00DB4EEF">
      <w:pPr>
        <w:overflowPunct/>
        <w:autoSpaceDE/>
        <w:autoSpaceDN/>
        <w:adjustRightInd/>
        <w:spacing w:line="240" w:lineRule="atLeast"/>
        <w:textAlignment w:val="auto"/>
      </w:pPr>
    </w:p>
    <w:p w14:paraId="1608A3EC" w14:textId="77777777" w:rsidR="001D74AD" w:rsidRDefault="001D74AD" w:rsidP="00DB4EEF">
      <w:pPr>
        <w:pStyle w:val="Heading3"/>
        <w:spacing w:line="240" w:lineRule="atLeast"/>
      </w:pPr>
      <w:bookmarkStart w:id="491" w:name="_Toc481143840"/>
      <w:bookmarkStart w:id="492" w:name="_Toc521202125"/>
      <w:bookmarkStart w:id="493" w:name="_Ref531349759"/>
      <w:bookmarkStart w:id="494" w:name="_Ref532377979"/>
      <w:bookmarkStart w:id="495" w:name="_Ref532377991"/>
      <w:bookmarkStart w:id="496" w:name="_Toc89265511"/>
      <w:r w:rsidRPr="00BC3C56">
        <w:t>Technical Parameters</w:t>
      </w:r>
      <w:bookmarkEnd w:id="491"/>
      <w:bookmarkEnd w:id="492"/>
      <w:bookmarkEnd w:id="493"/>
      <w:bookmarkEnd w:id="494"/>
      <w:bookmarkEnd w:id="495"/>
      <w:bookmarkEnd w:id="496"/>
    </w:p>
    <w:p w14:paraId="64854091" w14:textId="77777777" w:rsidR="00FE14A5" w:rsidRDefault="00FE14A5" w:rsidP="00DB4EEF">
      <w:pPr>
        <w:shd w:val="clear" w:color="auto" w:fill="D6E3BC" w:themeFill="accent3" w:themeFillTint="66"/>
        <w:spacing w:line="240" w:lineRule="atLeast"/>
        <w:rPr>
          <w:rStyle w:val="SubtleEmphasis"/>
        </w:rPr>
      </w:pPr>
      <w:r>
        <w:rPr>
          <w:rStyle w:val="SubtleEmphasis"/>
          <w:b/>
        </w:rPr>
        <w:t>#</w:t>
      </w:r>
      <w:r w:rsidRPr="00B00BC4">
        <w:rPr>
          <w:rStyle w:val="SubtleEmphasis"/>
          <w:b/>
        </w:rPr>
        <w:t>Hint:</w:t>
      </w:r>
      <w:r>
        <w:rPr>
          <w:rStyle w:val="SubtleEmphasis"/>
          <w:b/>
        </w:rPr>
        <w:t xml:space="preserve"> </w:t>
      </w:r>
      <w:r w:rsidRPr="00BE3E98">
        <w:rPr>
          <w:rStyle w:val="SubtleEmphasis"/>
        </w:rPr>
        <w:t xml:space="preserve">This section lists all </w:t>
      </w:r>
      <w:r>
        <w:rPr>
          <w:rStyle w:val="SubtleEmphasis"/>
        </w:rPr>
        <w:t>Method 2, Method 3 and calibration parameters</w:t>
      </w:r>
      <w:r w:rsidRPr="00BE3E98">
        <w:rPr>
          <w:rStyle w:val="SubtleEmphasis"/>
        </w:rPr>
        <w:t xml:space="preserve"> relevant for the feature deployment.</w:t>
      </w:r>
    </w:p>
    <w:p w14:paraId="670ADE7A" w14:textId="48F12BEE" w:rsidR="00FE14A5" w:rsidRPr="009E3B7C" w:rsidRDefault="00FE14A5" w:rsidP="00DB4EEF">
      <w:pPr>
        <w:shd w:val="clear" w:color="auto" w:fill="D6E3BC" w:themeFill="accent3" w:themeFillTint="66"/>
        <w:spacing w:line="240" w:lineRule="atLeast"/>
        <w:rPr>
          <w:rStyle w:val="SubtleEmphasis"/>
          <w:rFonts w:cs="Arial"/>
        </w:rPr>
      </w:pPr>
      <w:r w:rsidRPr="004A0EC9">
        <w:rPr>
          <w:rStyle w:val="SubtleEmphasis"/>
          <w:rFonts w:cs="Arial"/>
          <w:b/>
        </w:rPr>
        <w:t>#Link</w:t>
      </w:r>
      <w:r>
        <w:rPr>
          <w:rStyle w:val="SubtleEmphasis"/>
          <w:rFonts w:cs="Arial"/>
        </w:rPr>
        <w:t xml:space="preserve">: </w:t>
      </w:r>
      <w:hyperlink r:id="rId109"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2705EC6D" w14:textId="672F23E6" w:rsidR="00FE14A5" w:rsidRDefault="00FE14A5" w:rsidP="00DB4EEF">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hyperlink r:id="rId110" w:anchor="HowtousetheSpecificationTemplates-AddNewRequirement" w:history="1">
        <w:r w:rsidRPr="00B570B1">
          <w:rPr>
            <w:rStyle w:val="SubtleEmphasis"/>
          </w:rPr>
          <w:t>Add Ins -&gt; Add Requirement macro</w:t>
        </w:r>
      </w:hyperlink>
      <w:r w:rsidRPr="00B570B1">
        <w:rPr>
          <w:rStyle w:val="SubtleEmphasis"/>
        </w:rPr>
        <w:t xml:space="preserve"> (select “</w:t>
      </w:r>
      <w:r>
        <w:rPr>
          <w:rStyle w:val="SubtleEmphasis"/>
        </w:rPr>
        <w:t>Technical Parameter”</w:t>
      </w:r>
      <w:r w:rsidRPr="00347A88">
        <w:rPr>
          <w:rStyle w:val="SubtleEmphasis"/>
        </w:rPr>
        <w:t xml:space="preserve"> as type)</w:t>
      </w:r>
    </w:p>
    <w:p w14:paraId="294BDFF9" w14:textId="77777777" w:rsidR="00FE14A5" w:rsidRDefault="00FE14A5" w:rsidP="00DB4EEF">
      <w:pPr>
        <w:spacing w:line="240" w:lineRule="atLeast"/>
      </w:pPr>
    </w:p>
    <w:p w14:paraId="5EDC2D25" w14:textId="77777777" w:rsidR="00FE14A5" w:rsidRDefault="00FE14A5" w:rsidP="00DB4EEF">
      <w:pPr>
        <w:pStyle w:val="Heading3"/>
        <w:spacing w:line="240" w:lineRule="atLeast"/>
      </w:pPr>
      <w:bookmarkStart w:id="497" w:name="_Ref529785662"/>
      <w:bookmarkStart w:id="498" w:name="_Toc530489317"/>
      <w:bookmarkStart w:id="499" w:name="_Toc89265512"/>
      <w:r>
        <w:t>Mappings</w:t>
      </w:r>
      <w:bookmarkEnd w:id="497"/>
      <w:bookmarkEnd w:id="498"/>
      <w:bookmarkEnd w:id="499"/>
    </w:p>
    <w:p w14:paraId="3FBCCE8A" w14:textId="1681119D" w:rsidR="00B85D0F" w:rsidRDefault="00FE14A5" w:rsidP="00DB4EEF">
      <w:pPr>
        <w:shd w:val="clear" w:color="auto" w:fill="D6E3BC" w:themeFill="accent3" w:themeFillTint="66"/>
        <w:spacing w:line="240" w:lineRule="atLeast"/>
        <w:rPr>
          <w:rStyle w:val="SubtleEmphasis"/>
          <w:rFonts w:cs="Arial"/>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mapping objects for Logical Signals / Parameters to their </w:t>
      </w:r>
      <w:r w:rsidRPr="00BE3E98">
        <w:rPr>
          <w:rStyle w:val="SubtleEmphasis"/>
        </w:rPr>
        <w:t xml:space="preserve">GSDB + GDT + SW </w:t>
      </w:r>
      <w:r>
        <w:rPr>
          <w:rStyle w:val="SubtleEmphasis"/>
        </w:rPr>
        <w:t xml:space="preserve">counterparts (1:N mapping is supported). Mapping objects are managed in VSEM in the </w:t>
      </w:r>
      <w:hyperlink r:id="rId111" w:history="1">
        <w:r w:rsidRPr="007E1FB2">
          <w:rPr>
            <w:rStyle w:val="Hyperlink"/>
            <w:rFonts w:cs="Arial"/>
            <w:i/>
          </w:rPr>
          <w:t>RE Data Dictionary</w:t>
        </w:r>
      </w:hyperlink>
      <w:r>
        <w:rPr>
          <w:rStyle w:val="SubtleEmphasis"/>
          <w:rFonts w:cs="Arial"/>
        </w:rPr>
        <w:t>.</w:t>
      </w:r>
    </w:p>
    <w:p w14:paraId="494C65C4" w14:textId="708D6C74" w:rsidR="00FE14A5" w:rsidRDefault="00FE14A5" w:rsidP="00DB4EEF">
      <w:pPr>
        <w:shd w:val="clear" w:color="auto" w:fill="D6E3BC" w:themeFill="accent3" w:themeFillTint="66"/>
        <w:spacing w:line="240" w:lineRule="atLeast"/>
        <w:rPr>
          <w:rStyle w:val="Hyperlink"/>
        </w:rPr>
      </w:pPr>
      <w:r w:rsidRPr="005E2008">
        <w:rPr>
          <w:rStyle w:val="SubtleEmphasis"/>
          <w:b/>
        </w:rPr>
        <w:t xml:space="preserve">#Link: </w:t>
      </w:r>
      <w:hyperlink r:id="rId112" w:history="1">
        <w:r w:rsidRPr="005E2008">
          <w:rPr>
            <w:rStyle w:val="Hyperlink"/>
          </w:rPr>
          <w:t xml:space="preserve">RE Wiki – Adding a </w:t>
        </w:r>
        <w:r>
          <w:rPr>
            <w:rStyle w:val="Hyperlink"/>
          </w:rPr>
          <w:t>Signal or Parameter Mapping</w:t>
        </w:r>
      </w:hyperlink>
    </w:p>
    <w:p w14:paraId="12E8DDAF" w14:textId="77777777" w:rsidR="003309AB" w:rsidRDefault="003309AB" w:rsidP="00DB4EEF">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 xml:space="preserve">“Mapping” </w:t>
      </w:r>
      <w:r w:rsidRPr="00347A88">
        <w:rPr>
          <w:rStyle w:val="SubtleEmphasis"/>
        </w:rPr>
        <w:t>as type)</w:t>
      </w:r>
    </w:p>
    <w:p w14:paraId="0A8D2F03" w14:textId="77777777" w:rsidR="00FE14A5" w:rsidRDefault="00FE14A5" w:rsidP="00DB4EEF">
      <w:pPr>
        <w:overflowPunct/>
        <w:autoSpaceDE/>
        <w:autoSpaceDN/>
        <w:adjustRightInd/>
        <w:spacing w:line="240" w:lineRule="atLeast"/>
        <w:textAlignment w:val="auto"/>
      </w:pPr>
    </w:p>
    <w:p w14:paraId="65512E8D" w14:textId="77777777" w:rsidR="003309AB" w:rsidRDefault="003309AB" w:rsidP="00DB4EEF">
      <w:pPr>
        <w:overflowPunct/>
        <w:autoSpaceDE/>
        <w:autoSpaceDN/>
        <w:adjustRightInd/>
        <w:spacing w:line="240" w:lineRule="atLeast"/>
        <w:textAlignment w:val="auto"/>
      </w:pPr>
    </w:p>
    <w:p w14:paraId="7673B45B" w14:textId="77777777" w:rsidR="00213147" w:rsidRDefault="00213147" w:rsidP="00DB4EEF">
      <w:pPr>
        <w:pStyle w:val="Heading3"/>
        <w:spacing w:line="240" w:lineRule="atLeast"/>
        <w:rPr>
          <w:szCs w:val="20"/>
        </w:rPr>
      </w:pPr>
      <w:bookmarkStart w:id="500" w:name="_Toc521190463"/>
      <w:bookmarkStart w:id="501" w:name="_Ref528756922"/>
      <w:bookmarkStart w:id="502" w:name="_Ref528756927"/>
      <w:bookmarkStart w:id="503" w:name="_Toc531345417"/>
      <w:bookmarkStart w:id="504" w:name="_Ref531349648"/>
      <w:bookmarkStart w:id="505" w:name="_Ref536800499"/>
      <w:bookmarkStart w:id="506" w:name="_Toc1554322"/>
      <w:bookmarkStart w:id="507" w:name="_Toc89265513"/>
      <w:r w:rsidRPr="00BC3C56">
        <w:rPr>
          <w:szCs w:val="20"/>
        </w:rPr>
        <w:t>Technical Interfaces</w:t>
      </w:r>
      <w:bookmarkEnd w:id="500"/>
      <w:bookmarkEnd w:id="501"/>
      <w:bookmarkEnd w:id="502"/>
      <w:bookmarkEnd w:id="503"/>
      <w:bookmarkEnd w:id="504"/>
      <w:bookmarkEnd w:id="505"/>
      <w:bookmarkEnd w:id="506"/>
      <w:bookmarkEnd w:id="507"/>
    </w:p>
    <w:p w14:paraId="4FDAFECB" w14:textId="15F583A1" w:rsidR="00213147" w:rsidRDefault="00213147" w:rsidP="00DB4EEF">
      <w:pPr>
        <w:shd w:val="clear" w:color="auto" w:fill="D6E3BC" w:themeFill="accent3" w:themeFillTint="66"/>
        <w:spacing w:line="240" w:lineRule="atLeast"/>
        <w:rPr>
          <w:rStyle w:val="SubtleEmphasis"/>
        </w:rPr>
      </w:pPr>
      <w:r w:rsidRPr="00E65F2D">
        <w:rPr>
          <w:rStyle w:val="SubtleEmphasis"/>
          <w:b/>
        </w:rPr>
        <w:t>#Hint:</w:t>
      </w:r>
      <w:r>
        <w:rPr>
          <w:rStyle w:val="SubtleEmphasis"/>
        </w:rPr>
        <w:t xml:space="preserve"> </w:t>
      </w:r>
      <w:r w:rsidRPr="00BE3E98">
        <w:rPr>
          <w:rStyle w:val="SubtleEmphasis"/>
        </w:rPr>
        <w:t xml:space="preserve">This section lists </w:t>
      </w:r>
      <w:r>
        <w:rPr>
          <w:rStyle w:val="SubtleEmphasis"/>
        </w:rPr>
        <w:t>port/interface details, which define how</w:t>
      </w:r>
      <w:r w:rsidRPr="00BE3E98">
        <w:rPr>
          <w:rStyle w:val="SubtleEmphasis"/>
        </w:rPr>
        <w:t xml:space="preserve"> </w:t>
      </w:r>
      <w:r>
        <w:rPr>
          <w:rStyle w:val="SubtleEmphasis"/>
        </w:rPr>
        <w:t>network/</w:t>
      </w:r>
      <w:r w:rsidRPr="00BE3E98">
        <w:rPr>
          <w:rStyle w:val="SubtleEmphasis"/>
        </w:rPr>
        <w:t>SW</w:t>
      </w:r>
      <w:r>
        <w:rPr>
          <w:rStyle w:val="SubtleEmphasis"/>
        </w:rPr>
        <w:t xml:space="preserve">/HW </w:t>
      </w:r>
      <w:r w:rsidRPr="00BE3E98">
        <w:rPr>
          <w:rStyle w:val="SubtleEmphasis"/>
        </w:rPr>
        <w:t xml:space="preserve">signals </w:t>
      </w:r>
      <w:r>
        <w:rPr>
          <w:rStyle w:val="SubtleEmphasis"/>
        </w:rPr>
        <w:t xml:space="preserve">are </w:t>
      </w:r>
      <w:r w:rsidR="004C2726">
        <w:rPr>
          <w:rStyle w:val="SubtleEmphasis"/>
        </w:rPr>
        <w:t>f</w:t>
      </w:r>
      <w:r>
        <w:rPr>
          <w:rStyle w:val="SubtleEmphasis"/>
        </w:rPr>
        <w:t xml:space="preserve"> / subscribed.</w:t>
      </w:r>
    </w:p>
    <w:p w14:paraId="1F6D95C7" w14:textId="7C8695B9" w:rsidR="00213147" w:rsidRPr="00F169AF" w:rsidRDefault="00213147" w:rsidP="00DB4EEF">
      <w:pPr>
        <w:shd w:val="clear" w:color="auto" w:fill="D6E3BC" w:themeFill="accent3" w:themeFillTint="66"/>
        <w:spacing w:line="240" w:lineRule="atLeast"/>
        <w:rPr>
          <w:rStyle w:val="Hyperlink"/>
          <w:i/>
        </w:rPr>
      </w:pPr>
      <w:r w:rsidRPr="00F169AF">
        <w:rPr>
          <w:rStyle w:val="SubtleEmphasis"/>
          <w:b/>
        </w:rPr>
        <w:t xml:space="preserve">#Link: </w:t>
      </w:r>
      <w:hyperlink r:id="rId113" w:history="1">
        <w:r w:rsidRPr="00F169AF">
          <w:rPr>
            <w:rStyle w:val="Hyperlink"/>
            <w:i/>
          </w:rPr>
          <w:t>RE Wiki – Adding a Te</w:t>
        </w:r>
        <w:r>
          <w:rPr>
            <w:rStyle w:val="Hyperlink"/>
            <w:i/>
          </w:rPr>
          <w:t>ch</w:t>
        </w:r>
        <w:r w:rsidRPr="00F169AF">
          <w:rPr>
            <w:rStyle w:val="Hyperlink"/>
            <w:i/>
          </w:rPr>
          <w:t>nical Interface</w:t>
        </w:r>
      </w:hyperlink>
    </w:p>
    <w:p w14:paraId="4A17B993" w14:textId="77777777" w:rsidR="00213147" w:rsidRDefault="00213147" w:rsidP="00DB4EEF">
      <w:pPr>
        <w:spacing w:line="240" w:lineRule="atLeast"/>
        <w:rPr>
          <w:rFonts w:cs="Arial"/>
          <w:color w:val="000000" w:themeColor="text1"/>
        </w:rPr>
      </w:pPr>
    </w:p>
    <w:p w14:paraId="0B3724C8" w14:textId="77777777" w:rsidR="00213147" w:rsidRDefault="00213147" w:rsidP="00DB4EEF">
      <w:pPr>
        <w:pStyle w:val="Heading4"/>
        <w:spacing w:line="240" w:lineRule="atLeast"/>
      </w:pPr>
      <w:bookmarkStart w:id="508" w:name="_Ref529372031"/>
      <w:bookmarkStart w:id="509" w:name="_Toc536800448"/>
      <w:bookmarkStart w:id="510" w:name="_Toc1554323"/>
      <w:bookmarkStart w:id="511" w:name="_Toc89265514"/>
      <w:r>
        <w:t>AIS Interfaces</w:t>
      </w:r>
      <w:bookmarkEnd w:id="508"/>
      <w:bookmarkEnd w:id="509"/>
      <w:bookmarkEnd w:id="510"/>
      <w:bookmarkEnd w:id="511"/>
    </w:p>
    <w:p w14:paraId="5D8AC11B" w14:textId="522AD683" w:rsidR="00213147" w:rsidRDefault="00213147" w:rsidP="00DB4EEF">
      <w:pPr>
        <w:shd w:val="clear" w:color="auto" w:fill="D6E3BC" w:themeFill="accent3" w:themeFillTint="66"/>
        <w:spacing w:line="240" w:lineRule="atLeast"/>
        <w:rPr>
          <w:rStyle w:val="SubtleEmphasis"/>
          <w:rFonts w:cs="Arial"/>
        </w:rPr>
      </w:pPr>
      <w:bookmarkStart w:id="512" w:name="_Toc521190464"/>
      <w:bookmarkStart w:id="513" w:name="_Toc536800449"/>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the AIS </w:t>
      </w:r>
      <w:r w:rsidR="008655BB">
        <w:rPr>
          <w:rStyle w:val="SubtleEmphasis"/>
          <w:rFonts w:cs="Arial"/>
        </w:rPr>
        <w:t xml:space="preserve">subscriber and publisher </w:t>
      </w:r>
      <w:r>
        <w:rPr>
          <w:rStyle w:val="SubtleEmphasis"/>
          <w:rFonts w:cs="Arial"/>
        </w:rPr>
        <w:t xml:space="preserve">interface objects (managed in VSEM), which are needed to deploy the feature to the E/E architecture. If AIS interfaces do not yet exist in VSEM, those may temporarily be managed as a workaround in the </w:t>
      </w:r>
      <w:hyperlink r:id="rId114" w:history="1">
        <w:r w:rsidRPr="00B22739">
          <w:rPr>
            <w:rStyle w:val="Hyperlink"/>
            <w:rFonts w:cs="Arial"/>
            <w:i/>
          </w:rPr>
          <w:t>RE Data Dictionary</w:t>
        </w:r>
      </w:hyperlink>
      <w:r>
        <w:rPr>
          <w:rStyle w:val="SubtleEmphasis"/>
          <w:rFonts w:cs="Arial"/>
        </w:rPr>
        <w:t>.</w:t>
      </w:r>
    </w:p>
    <w:p w14:paraId="2F1F0858" w14:textId="17C5EBE0" w:rsidR="00213147" w:rsidRDefault="00213147" w:rsidP="00DB4EEF">
      <w:pPr>
        <w:shd w:val="clear" w:color="auto" w:fill="D6E3BC" w:themeFill="accent3" w:themeFillTint="66"/>
        <w:spacing w:line="240" w:lineRule="atLeast"/>
        <w:ind w:left="720" w:hanging="720"/>
        <w:rPr>
          <w:rStyle w:val="Hyperlink"/>
        </w:rPr>
      </w:pPr>
      <w:r w:rsidRPr="003E5346">
        <w:rPr>
          <w:rStyle w:val="SubtleEmphasis"/>
          <w:b/>
        </w:rPr>
        <w:t>#Link:</w:t>
      </w:r>
      <w:r>
        <w:rPr>
          <w:rStyle w:val="SubtleEmphasis"/>
        </w:rPr>
        <w:tab/>
      </w:r>
      <w:hyperlink r:id="rId115" w:history="1">
        <w:r w:rsidR="00D44448" w:rsidRPr="00D44448">
          <w:rPr>
            <w:rStyle w:val="Hyperlink"/>
          </w:rPr>
          <w:t>System Engineering Portal – AIS Release 3.2</w:t>
        </w:r>
      </w:hyperlink>
      <w:r w:rsidR="00D44448">
        <w:rPr>
          <w:rStyle w:val="SubtleEmphasis"/>
        </w:rPr>
        <w:br/>
      </w:r>
      <w:hyperlink r:id="rId116" w:anchor="AddingaTechnicalInterface-AisInterfaces" w:history="1">
        <w:r w:rsidRPr="00AB016F">
          <w:rPr>
            <w:rStyle w:val="Hyperlink"/>
          </w:rPr>
          <w:t>RE Wiki - AIS Interfaces</w:t>
        </w:r>
      </w:hyperlink>
    </w:p>
    <w:p w14:paraId="548FE226" w14:textId="1EF6A700" w:rsidR="00213147" w:rsidRDefault="00491675" w:rsidP="00DB4EEF">
      <w:pPr>
        <w:shd w:val="clear" w:color="auto" w:fill="D6E3BC" w:themeFill="accent3" w:themeFillTint="66"/>
        <w:spacing w:line="240" w:lineRule="atLeast"/>
        <w:ind w:firstLine="720"/>
        <w:rPr>
          <w:rStyle w:val="Hyperlink"/>
          <w:i/>
        </w:rPr>
      </w:pPr>
      <w:hyperlink r:id="rId117" w:history="1">
        <w:r w:rsidR="00213147" w:rsidRPr="003E5346">
          <w:rPr>
            <w:rStyle w:val="Hyperlink"/>
            <w:i/>
          </w:rPr>
          <w:t>Publisher Interface AIS in VSEM</w:t>
        </w:r>
      </w:hyperlink>
      <w:r w:rsidR="00213147">
        <w:rPr>
          <w:rStyle w:val="Hyperlink"/>
          <w:i/>
        </w:rPr>
        <w:t xml:space="preserve"> </w:t>
      </w:r>
    </w:p>
    <w:p w14:paraId="2EE39EE7" w14:textId="77716E6F" w:rsidR="00213147" w:rsidRDefault="00491675" w:rsidP="00DB4EEF">
      <w:pPr>
        <w:shd w:val="clear" w:color="auto" w:fill="D6E3BC" w:themeFill="accent3" w:themeFillTint="66"/>
        <w:spacing w:line="240" w:lineRule="atLeast"/>
        <w:ind w:firstLine="720"/>
        <w:rPr>
          <w:rStyle w:val="Hyperlink"/>
          <w:i/>
        </w:rPr>
      </w:pPr>
      <w:hyperlink r:id="rId118" w:history="1">
        <w:r w:rsidR="00213147">
          <w:rPr>
            <w:rStyle w:val="Hyperlink"/>
            <w:i/>
          </w:rPr>
          <w:t>Subscrib</w:t>
        </w:r>
        <w:r w:rsidR="00213147" w:rsidRPr="003E5346">
          <w:rPr>
            <w:rStyle w:val="Hyperlink"/>
            <w:i/>
          </w:rPr>
          <w:t>er Interface AIS in VSEM</w:t>
        </w:r>
      </w:hyperlink>
    </w:p>
    <w:p w14:paraId="6D53C840" w14:textId="77777777" w:rsidR="00213147" w:rsidRDefault="00213147" w:rsidP="00DB4EEF">
      <w:pPr>
        <w:shd w:val="clear" w:color="auto" w:fill="D6E3BC" w:themeFill="accent3" w:themeFillTint="66"/>
        <w:spacing w:line="240" w:lineRule="atLeast"/>
        <w:rPr>
          <w:rStyle w:val="Hyperlink"/>
        </w:rPr>
      </w:pPr>
    </w:p>
    <w:p w14:paraId="42363244" w14:textId="77777777" w:rsidR="000F7963" w:rsidRDefault="000F7963" w:rsidP="00DB4EEF">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w:t>
      </w:r>
      <w:r w:rsidR="008655BB">
        <w:rPr>
          <w:rStyle w:val="SubtleEmphasis"/>
        </w:rPr>
        <w:t>AIS Subscriber If</w:t>
      </w:r>
      <w:r>
        <w:rPr>
          <w:rStyle w:val="SubtleEmphasis"/>
        </w:rPr>
        <w:t>”</w:t>
      </w:r>
      <w:r w:rsidR="008655BB">
        <w:rPr>
          <w:rStyle w:val="SubtleEmphasis"/>
        </w:rPr>
        <w:t xml:space="preserve"> or “AIS Publisher If</w:t>
      </w:r>
      <w:r w:rsidR="003309AB">
        <w:rPr>
          <w:rStyle w:val="SubtleEmphasis"/>
        </w:rPr>
        <w:t>”</w:t>
      </w:r>
      <w:r w:rsidRPr="00347A88">
        <w:rPr>
          <w:rStyle w:val="SubtleEmphasis"/>
        </w:rPr>
        <w:t xml:space="preserve"> as type)</w:t>
      </w:r>
    </w:p>
    <w:p w14:paraId="34332DA6" w14:textId="77777777" w:rsidR="00213147" w:rsidRDefault="00213147" w:rsidP="00DB4EEF">
      <w:pPr>
        <w:pStyle w:val="Heading5"/>
        <w:spacing w:line="240" w:lineRule="atLeast"/>
      </w:pPr>
      <w:bookmarkStart w:id="514" w:name="_Toc1554324"/>
      <w:bookmarkStart w:id="515" w:name="_Toc89265515"/>
      <w:r w:rsidRPr="00532AF2">
        <w:t>Publisher Interfaces</w:t>
      </w:r>
      <w:bookmarkEnd w:id="512"/>
      <w:bookmarkEnd w:id="513"/>
      <w:bookmarkEnd w:id="514"/>
      <w:bookmarkEnd w:id="515"/>
    </w:p>
    <w:p w14:paraId="2A6B1611" w14:textId="77777777" w:rsidR="00213147" w:rsidRPr="00A57D05" w:rsidRDefault="00213147" w:rsidP="00DB4EEF">
      <w:pPr>
        <w:spacing w:line="240" w:lineRule="atLeast"/>
      </w:pPr>
    </w:p>
    <w:p w14:paraId="693A5F11" w14:textId="77777777" w:rsidR="00213147" w:rsidRDefault="00213147" w:rsidP="00DB4EEF">
      <w:pPr>
        <w:pStyle w:val="Heading5"/>
        <w:spacing w:line="240" w:lineRule="atLeast"/>
      </w:pPr>
      <w:bookmarkStart w:id="516" w:name="_Toc521190465"/>
      <w:bookmarkStart w:id="517" w:name="_Toc536800450"/>
      <w:bookmarkStart w:id="518" w:name="_Toc1554325"/>
      <w:bookmarkStart w:id="519" w:name="_Toc89265516"/>
      <w:r w:rsidRPr="00BC3C56">
        <w:t>Subscriber Interfaces</w:t>
      </w:r>
      <w:bookmarkEnd w:id="516"/>
      <w:bookmarkEnd w:id="517"/>
      <w:bookmarkEnd w:id="518"/>
      <w:bookmarkEnd w:id="519"/>
    </w:p>
    <w:p w14:paraId="7F5E07A8" w14:textId="77777777" w:rsidR="00F35C59" w:rsidRDefault="00F35C59" w:rsidP="00DB4EEF">
      <w:pPr>
        <w:spacing w:line="240" w:lineRule="atLeast"/>
      </w:pPr>
      <w:bookmarkStart w:id="520" w:name="_Hlk29288916"/>
    </w:p>
    <w:p w14:paraId="5558BB3B" w14:textId="77777777" w:rsidR="00FE14A5" w:rsidRDefault="00FE14A5" w:rsidP="00DB4EEF">
      <w:pPr>
        <w:pStyle w:val="Heading4"/>
        <w:spacing w:line="240" w:lineRule="atLeast"/>
      </w:pPr>
      <w:bookmarkStart w:id="521" w:name="_Toc89265517"/>
      <w:bookmarkStart w:id="522" w:name="_Toc481143841"/>
      <w:bookmarkStart w:id="523" w:name="_Toc521190470"/>
      <w:bookmarkStart w:id="524" w:name="_Toc531345421"/>
      <w:bookmarkEnd w:id="520"/>
      <w:r>
        <w:t>AUTOSAR Ports</w:t>
      </w:r>
      <w:bookmarkEnd w:id="521"/>
    </w:p>
    <w:p w14:paraId="4813A25F" w14:textId="77777777" w:rsidR="00B71712" w:rsidRPr="009E3B7C" w:rsidRDefault="00B71712"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(provided and required) ports, which are used by the feature but are not managed in a central repository yet, could be listed here.</w:t>
      </w:r>
    </w:p>
    <w:p w14:paraId="3448EB7B" w14:textId="7B51202F" w:rsidR="00FE14A5" w:rsidRDefault="00FE14A5" w:rsidP="00DB4EEF">
      <w:pPr>
        <w:pStyle w:val="BlockText"/>
        <w:spacing w:line="240" w:lineRule="atLeast"/>
        <w:ind w:left="0" w:firstLine="0"/>
      </w:pPr>
    </w:p>
    <w:p w14:paraId="724CA714" w14:textId="77777777" w:rsidR="004E08F9" w:rsidRDefault="004E08F9" w:rsidP="00DB4EEF">
      <w:pPr>
        <w:pStyle w:val="BlockText"/>
        <w:spacing w:line="240" w:lineRule="atLeast"/>
        <w:ind w:left="0" w:firstLine="0"/>
      </w:pPr>
    </w:p>
    <w:p w14:paraId="6C7EA6C5" w14:textId="77777777" w:rsidR="00FE14A5" w:rsidRDefault="00FE14A5" w:rsidP="00DB4EEF">
      <w:pPr>
        <w:pStyle w:val="Heading3"/>
        <w:spacing w:line="240" w:lineRule="atLeast"/>
      </w:pPr>
      <w:bookmarkStart w:id="525" w:name="_Ref529372314"/>
      <w:bookmarkStart w:id="526" w:name="_Toc530489319"/>
      <w:bookmarkStart w:id="527" w:name="_Toc89265518"/>
      <w:r>
        <w:lastRenderedPageBreak/>
        <w:t>Messages</w:t>
      </w:r>
      <w:bookmarkEnd w:id="525"/>
      <w:bookmarkEnd w:id="526"/>
      <w:r w:rsidR="00B71712">
        <w:t>/APIs</w:t>
      </w:r>
      <w:bookmarkEnd w:id="527"/>
    </w:p>
    <w:p w14:paraId="51D0D2A5" w14:textId="01AED800" w:rsidR="00FE14A5" w:rsidRPr="00AA48C6" w:rsidRDefault="00FE14A5" w:rsidP="00DB4EEF">
      <w:pPr>
        <w:pStyle w:val="Heading4"/>
        <w:tabs>
          <w:tab w:val="clear" w:pos="992"/>
          <w:tab w:val="left" w:pos="1134"/>
        </w:tabs>
        <w:spacing w:line="240" w:lineRule="atLeast"/>
      </w:pPr>
      <w:bookmarkStart w:id="528" w:name="_CAN_Bus_“&lt;Bus"/>
      <w:bookmarkStart w:id="529" w:name="_Ref529372307"/>
      <w:bookmarkStart w:id="530" w:name="_Toc89265519"/>
      <w:bookmarkEnd w:id="528"/>
      <w:r>
        <w:t>CAN</w:t>
      </w:r>
      <w:bookmarkEnd w:id="529"/>
      <w:r>
        <w:t xml:space="preserve"> Bus “</w:t>
      </w:r>
      <w:r w:rsidR="006219D7">
        <w:t>FD1_CAN</w:t>
      </w:r>
      <w:r>
        <w:t>”</w:t>
      </w:r>
      <w:r w:rsidR="00D437C5">
        <w:t xml:space="preserve"> BCM to HCM</w:t>
      </w:r>
      <w:bookmarkEnd w:id="530"/>
    </w:p>
    <w:p w14:paraId="532DE02D" w14:textId="55A68472" w:rsidR="00FE14A5" w:rsidRPr="009E3B7C" w:rsidRDefault="00FE14A5"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section gives the relevant extract from the </w:t>
      </w:r>
      <w:hyperlink r:id="rId119"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14:paraId="21FE0F31" w14:textId="77777777" w:rsidR="00496876" w:rsidRDefault="00496876" w:rsidP="00DB4EEF">
      <w:pPr>
        <w:spacing w:line="240" w:lineRule="atLeast"/>
      </w:pPr>
    </w:p>
    <w:p w14:paraId="2A999368" w14:textId="77777777" w:rsidR="00FE14A5" w:rsidRPr="009E3B7C" w:rsidRDefault="00FE14A5" w:rsidP="00DB4EEF">
      <w:pPr>
        <w:pStyle w:val="RETechSignal"/>
        <w:shd w:val="clear" w:color="auto" w:fill="FFFF00"/>
        <w:spacing w:line="240" w:lineRule="atLeast"/>
        <w:rPr>
          <w:rFonts w:ascii="Arial" w:hAnsi="Arial" w:cs="Arial"/>
          <w:sz w:val="20"/>
        </w:rPr>
      </w:pPr>
      <w:r w:rsidRPr="004E08F9">
        <w:rPr>
          <w:rFonts w:ascii="Arial" w:hAnsi="Arial" w:cs="Arial"/>
          <w:sz w:val="20"/>
        </w:rPr>
        <w:t>###&lt;MSG_MessageID### MessageName</w:t>
      </w:r>
    </w:p>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5C37B5" w:rsidRPr="00427709" w14:paraId="6843EE8B" w14:textId="77777777" w:rsidTr="00C96BC7">
        <w:trPr>
          <w:trHeight w:val="166"/>
        </w:trPr>
        <w:tc>
          <w:tcPr>
            <w:tcW w:w="1163" w:type="dxa"/>
            <w:shd w:val="clear" w:color="auto" w:fill="D9D9D9" w:themeFill="background1" w:themeFillShade="D9"/>
          </w:tcPr>
          <w:p w14:paraId="60B8D6FE" w14:textId="77777777" w:rsidR="005C37B5" w:rsidRPr="00C96BC7" w:rsidRDefault="005C37B5" w:rsidP="00DB4EEF">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2E1CC2CA" w14:textId="77777777" w:rsidR="005C37B5" w:rsidRPr="00C96BC7" w:rsidRDefault="005C37B5" w:rsidP="00DB4EEF">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2069842B" w14:textId="77777777" w:rsidR="005C37B5" w:rsidRPr="00C96BC7" w:rsidRDefault="005C37B5" w:rsidP="00DB4EEF">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0B0035B9" w14:textId="77777777" w:rsidR="005C37B5" w:rsidRPr="00C96BC7" w:rsidRDefault="005C37B5" w:rsidP="00DB4EEF">
            <w:pPr>
              <w:overflowPunct/>
              <w:autoSpaceDE/>
              <w:autoSpaceDN/>
              <w:adjustRightInd/>
              <w:spacing w:line="240" w:lineRule="atLeast"/>
              <w:jc w:val="center"/>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2219B45B" w14:textId="77777777" w:rsidR="005C37B5" w:rsidRPr="00C96BC7" w:rsidRDefault="005C37B5" w:rsidP="00DB4EEF">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4F28B8BC" w14:textId="77777777" w:rsidR="005C37B5" w:rsidRPr="00C96BC7" w:rsidRDefault="005C37B5" w:rsidP="00DB4EEF">
            <w:pPr>
              <w:overflowPunct/>
              <w:autoSpaceDE/>
              <w:autoSpaceDN/>
              <w:adjustRightInd/>
              <w:spacing w:line="240" w:lineRule="atLeast"/>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5C37B5" w:rsidRPr="00F0516B" w14:paraId="1883F538" w14:textId="77777777" w:rsidTr="00C96BC7">
        <w:trPr>
          <w:trHeight w:val="233"/>
        </w:trPr>
        <w:tc>
          <w:tcPr>
            <w:tcW w:w="1163" w:type="dxa"/>
            <w:vMerge w:val="restart"/>
          </w:tcPr>
          <w:p w14:paraId="11233A11" w14:textId="2336F746" w:rsidR="005C37B5" w:rsidRPr="00F0516B" w:rsidRDefault="00F0516B" w:rsidP="00DB4EEF">
            <w:pPr>
              <w:spacing w:before="100" w:beforeAutospacing="1" w:line="240" w:lineRule="atLeast"/>
              <w:rPr>
                <w:rFonts w:cs="Arial"/>
                <w:color w:val="333333"/>
                <w:lang w:eastAsia="de-DE"/>
              </w:rPr>
            </w:pPr>
            <w:r w:rsidRPr="00F0516B">
              <w:rPr>
                <w:rFonts w:cs="Arial"/>
                <w:color w:val="000000"/>
              </w:rPr>
              <w:t>BodyInfo_3 0x3B3</w:t>
            </w:r>
          </w:p>
        </w:tc>
        <w:tc>
          <w:tcPr>
            <w:tcW w:w="1530" w:type="dxa"/>
            <w:vMerge w:val="restart"/>
          </w:tcPr>
          <w:p w14:paraId="0F77636A" w14:textId="41C2DC72" w:rsidR="005C37B5" w:rsidRPr="00F0516B" w:rsidRDefault="00216420" w:rsidP="00DB4EEF">
            <w:pPr>
              <w:spacing w:before="100" w:beforeAutospacing="1" w:line="240" w:lineRule="atLeast"/>
              <w:rPr>
                <w:rFonts w:cs="Arial"/>
                <w:color w:val="333333"/>
                <w:lang w:eastAsia="de-DE"/>
              </w:rPr>
            </w:pPr>
            <w:r>
              <w:rPr>
                <w:rFonts w:cs="Arial"/>
                <w:color w:val="333333"/>
                <w:lang w:eastAsia="de-DE"/>
              </w:rPr>
              <w:t>EventPeriodic</w:t>
            </w:r>
          </w:p>
        </w:tc>
        <w:tc>
          <w:tcPr>
            <w:tcW w:w="900" w:type="dxa"/>
            <w:vMerge w:val="restart"/>
          </w:tcPr>
          <w:p w14:paraId="722D86B0" w14:textId="074C5280" w:rsidR="005C37B5" w:rsidRPr="00F0516B" w:rsidRDefault="00216420" w:rsidP="00DB4EEF">
            <w:pPr>
              <w:spacing w:before="100" w:beforeAutospacing="1" w:line="240" w:lineRule="atLeast"/>
              <w:rPr>
                <w:rFonts w:cs="Arial"/>
                <w:color w:val="333333"/>
                <w:lang w:eastAsia="de-DE"/>
              </w:rPr>
            </w:pPr>
            <w:r>
              <w:rPr>
                <w:rFonts w:cs="Arial"/>
                <w:color w:val="333333"/>
                <w:lang w:eastAsia="de-DE"/>
              </w:rPr>
              <w:t>500</w:t>
            </w:r>
          </w:p>
        </w:tc>
        <w:tc>
          <w:tcPr>
            <w:tcW w:w="2957" w:type="dxa"/>
          </w:tcPr>
          <w:p w14:paraId="5794FC15" w14:textId="0DECDD5E" w:rsidR="005C37B5" w:rsidRPr="00F0516B" w:rsidRDefault="00F0516B" w:rsidP="00DB4EEF">
            <w:pPr>
              <w:spacing w:before="100" w:beforeAutospacing="1" w:line="240" w:lineRule="atLeast"/>
              <w:jc w:val="center"/>
              <w:rPr>
                <w:rFonts w:cs="Arial"/>
                <w:color w:val="333333"/>
                <w:lang w:eastAsia="de-DE"/>
              </w:rPr>
            </w:pPr>
            <w:r w:rsidRPr="00F0516B">
              <w:rPr>
                <w:rFonts w:cs="Arial"/>
                <w:color w:val="000000"/>
              </w:rPr>
              <w:t>FogLghtFrontOn_B_Stat</w:t>
            </w:r>
          </w:p>
        </w:tc>
        <w:tc>
          <w:tcPr>
            <w:tcW w:w="1819" w:type="dxa"/>
            <w:vMerge w:val="restart"/>
          </w:tcPr>
          <w:p w14:paraId="09978C12" w14:textId="0AD48A29" w:rsidR="005C37B5" w:rsidRPr="00F0516B" w:rsidRDefault="00263E0D" w:rsidP="00DB4EEF">
            <w:pPr>
              <w:spacing w:before="100" w:beforeAutospacing="1" w:line="240" w:lineRule="atLeast"/>
              <w:rPr>
                <w:color w:val="333333"/>
                <w:lang w:eastAsia="de-DE"/>
              </w:rPr>
            </w:pPr>
            <w:r>
              <w:rPr>
                <w:color w:val="333333"/>
                <w:lang w:eastAsia="de-DE"/>
              </w:rPr>
              <w:t>BCM</w:t>
            </w:r>
          </w:p>
        </w:tc>
        <w:tc>
          <w:tcPr>
            <w:tcW w:w="1843" w:type="dxa"/>
            <w:vMerge w:val="restart"/>
          </w:tcPr>
          <w:p w14:paraId="15E54B3C" w14:textId="0A61EF8B" w:rsidR="005C37B5" w:rsidRPr="00F0516B" w:rsidRDefault="00263E0D" w:rsidP="00DB4EEF">
            <w:pPr>
              <w:spacing w:before="100" w:beforeAutospacing="1" w:line="240" w:lineRule="atLeast"/>
              <w:rPr>
                <w:rFonts w:cs="Arial"/>
                <w:color w:val="333333"/>
                <w:lang w:eastAsia="de-DE"/>
              </w:rPr>
            </w:pPr>
            <w:r>
              <w:rPr>
                <w:rFonts w:cs="Arial"/>
                <w:color w:val="333333"/>
                <w:lang w:eastAsia="de-DE"/>
              </w:rPr>
              <w:t>HCM</w:t>
            </w:r>
          </w:p>
        </w:tc>
      </w:tr>
      <w:tr w:rsidR="005C37B5" w:rsidRPr="00427709" w14:paraId="46F31213" w14:textId="77777777" w:rsidTr="00C96BC7">
        <w:trPr>
          <w:trHeight w:val="232"/>
        </w:trPr>
        <w:tc>
          <w:tcPr>
            <w:tcW w:w="1163" w:type="dxa"/>
            <w:vMerge/>
          </w:tcPr>
          <w:p w14:paraId="19633692" w14:textId="77777777" w:rsidR="005C37B5" w:rsidRPr="00427709" w:rsidRDefault="005C37B5" w:rsidP="00DB4EEF">
            <w:pPr>
              <w:spacing w:before="100" w:beforeAutospacing="1" w:line="240" w:lineRule="atLeast"/>
              <w:rPr>
                <w:rFonts w:cs="Arial"/>
                <w:color w:val="333333"/>
                <w:sz w:val="14"/>
                <w:szCs w:val="21"/>
                <w:lang w:eastAsia="de-DE"/>
              </w:rPr>
            </w:pPr>
          </w:p>
        </w:tc>
        <w:tc>
          <w:tcPr>
            <w:tcW w:w="1530" w:type="dxa"/>
            <w:vMerge/>
          </w:tcPr>
          <w:p w14:paraId="0E312E9F" w14:textId="77777777" w:rsidR="005C37B5" w:rsidRPr="00427709" w:rsidRDefault="005C37B5" w:rsidP="00DB4EEF">
            <w:pPr>
              <w:spacing w:before="100" w:beforeAutospacing="1" w:line="240" w:lineRule="atLeast"/>
              <w:rPr>
                <w:rFonts w:cs="Arial"/>
                <w:color w:val="333333"/>
                <w:sz w:val="14"/>
                <w:szCs w:val="21"/>
                <w:lang w:eastAsia="de-DE"/>
              </w:rPr>
            </w:pPr>
          </w:p>
        </w:tc>
        <w:tc>
          <w:tcPr>
            <w:tcW w:w="900" w:type="dxa"/>
            <w:vMerge/>
          </w:tcPr>
          <w:p w14:paraId="0FD64A5A" w14:textId="77777777" w:rsidR="005C37B5" w:rsidRPr="00427709" w:rsidRDefault="005C37B5" w:rsidP="00DB4EEF">
            <w:pPr>
              <w:spacing w:before="100" w:beforeAutospacing="1" w:line="240" w:lineRule="atLeast"/>
              <w:rPr>
                <w:rFonts w:cs="Arial"/>
                <w:color w:val="333333"/>
                <w:sz w:val="14"/>
                <w:szCs w:val="21"/>
                <w:lang w:eastAsia="de-DE"/>
              </w:rPr>
            </w:pPr>
          </w:p>
        </w:tc>
        <w:tc>
          <w:tcPr>
            <w:tcW w:w="2957" w:type="dxa"/>
          </w:tcPr>
          <w:p w14:paraId="2AEF2834" w14:textId="35368986" w:rsidR="005C37B5" w:rsidRPr="00183108" w:rsidRDefault="00183108" w:rsidP="00DB4EEF">
            <w:pPr>
              <w:spacing w:before="100" w:beforeAutospacing="1" w:line="240" w:lineRule="atLeast"/>
              <w:jc w:val="center"/>
              <w:rPr>
                <w:rFonts w:cs="Arial"/>
                <w:color w:val="000000"/>
              </w:rPr>
            </w:pPr>
            <w:r w:rsidRPr="00183108">
              <w:rPr>
                <w:rFonts w:cs="Arial"/>
                <w:color w:val="000000"/>
              </w:rPr>
              <w:t>Ignition_Status</w:t>
            </w:r>
          </w:p>
        </w:tc>
        <w:tc>
          <w:tcPr>
            <w:tcW w:w="1819" w:type="dxa"/>
            <w:vMerge/>
          </w:tcPr>
          <w:p w14:paraId="33E60DA3" w14:textId="77777777" w:rsidR="005C37B5" w:rsidRPr="00427709" w:rsidRDefault="005C37B5" w:rsidP="00DB4EEF">
            <w:pPr>
              <w:spacing w:before="100" w:beforeAutospacing="1" w:line="240" w:lineRule="atLeast"/>
              <w:rPr>
                <w:rFonts w:cs="Arial"/>
                <w:color w:val="333333"/>
                <w:sz w:val="14"/>
                <w:szCs w:val="21"/>
                <w:lang w:eastAsia="de-DE"/>
              </w:rPr>
            </w:pPr>
          </w:p>
        </w:tc>
        <w:tc>
          <w:tcPr>
            <w:tcW w:w="1843" w:type="dxa"/>
            <w:vMerge/>
          </w:tcPr>
          <w:p w14:paraId="1BA5E947" w14:textId="77777777" w:rsidR="005C37B5" w:rsidRPr="00427709" w:rsidRDefault="005C37B5" w:rsidP="00DB4EEF">
            <w:pPr>
              <w:spacing w:before="100" w:beforeAutospacing="1" w:line="240" w:lineRule="atLeast"/>
              <w:rPr>
                <w:rFonts w:cs="Arial"/>
                <w:color w:val="333333"/>
                <w:sz w:val="14"/>
                <w:szCs w:val="21"/>
                <w:lang w:eastAsia="de-DE"/>
              </w:rPr>
            </w:pPr>
          </w:p>
        </w:tc>
      </w:tr>
      <w:tr w:rsidR="005C37B5" w:rsidRPr="00427709" w14:paraId="06996E58" w14:textId="77777777" w:rsidTr="00C96BC7">
        <w:trPr>
          <w:trHeight w:val="232"/>
        </w:trPr>
        <w:tc>
          <w:tcPr>
            <w:tcW w:w="1163" w:type="dxa"/>
            <w:vMerge/>
          </w:tcPr>
          <w:p w14:paraId="76092F1A" w14:textId="77777777" w:rsidR="005C37B5" w:rsidRPr="00427709" w:rsidRDefault="005C37B5" w:rsidP="00DB4EEF">
            <w:pPr>
              <w:spacing w:before="100" w:beforeAutospacing="1" w:line="240" w:lineRule="atLeast"/>
              <w:rPr>
                <w:rFonts w:cs="Arial"/>
                <w:color w:val="333333"/>
                <w:sz w:val="14"/>
                <w:szCs w:val="21"/>
                <w:lang w:eastAsia="de-DE"/>
              </w:rPr>
            </w:pPr>
          </w:p>
        </w:tc>
        <w:tc>
          <w:tcPr>
            <w:tcW w:w="1530" w:type="dxa"/>
            <w:vMerge/>
          </w:tcPr>
          <w:p w14:paraId="5960EE3B" w14:textId="77777777" w:rsidR="005C37B5" w:rsidRPr="00427709" w:rsidRDefault="005C37B5" w:rsidP="00DB4EEF">
            <w:pPr>
              <w:spacing w:before="100" w:beforeAutospacing="1" w:line="240" w:lineRule="atLeast"/>
              <w:rPr>
                <w:rFonts w:cs="Arial"/>
                <w:color w:val="333333"/>
                <w:sz w:val="14"/>
                <w:szCs w:val="21"/>
                <w:lang w:eastAsia="de-DE"/>
              </w:rPr>
            </w:pPr>
          </w:p>
        </w:tc>
        <w:tc>
          <w:tcPr>
            <w:tcW w:w="900" w:type="dxa"/>
            <w:vMerge/>
          </w:tcPr>
          <w:p w14:paraId="76A03BF3" w14:textId="77777777" w:rsidR="005C37B5" w:rsidRPr="00427709" w:rsidRDefault="005C37B5" w:rsidP="00DB4EEF">
            <w:pPr>
              <w:spacing w:before="100" w:beforeAutospacing="1" w:line="240" w:lineRule="atLeast"/>
              <w:rPr>
                <w:rFonts w:cs="Arial"/>
                <w:color w:val="333333"/>
                <w:sz w:val="14"/>
                <w:szCs w:val="21"/>
                <w:lang w:eastAsia="de-DE"/>
              </w:rPr>
            </w:pPr>
          </w:p>
        </w:tc>
        <w:tc>
          <w:tcPr>
            <w:tcW w:w="2957" w:type="dxa"/>
          </w:tcPr>
          <w:p w14:paraId="7C28D667" w14:textId="280A94C2" w:rsidR="005C37B5" w:rsidRPr="003F0D88" w:rsidRDefault="00834E6C" w:rsidP="00DB4EEF">
            <w:pPr>
              <w:spacing w:before="100" w:beforeAutospacing="1" w:line="240" w:lineRule="atLeast"/>
              <w:jc w:val="center"/>
              <w:rPr>
                <w:rFonts w:cs="Arial"/>
                <w:color w:val="000000"/>
              </w:rPr>
            </w:pPr>
            <w:r w:rsidRPr="003F0D88">
              <w:rPr>
                <w:rFonts w:cs="Arial"/>
                <w:color w:val="000000"/>
              </w:rPr>
              <w:t>Parkl</w:t>
            </w:r>
            <w:r w:rsidR="003F0D88" w:rsidRPr="003F0D88">
              <w:rPr>
                <w:rFonts w:cs="Arial"/>
                <w:color w:val="000000"/>
              </w:rPr>
              <w:t>amp_Status</w:t>
            </w:r>
          </w:p>
        </w:tc>
        <w:tc>
          <w:tcPr>
            <w:tcW w:w="1819" w:type="dxa"/>
            <w:vMerge/>
          </w:tcPr>
          <w:p w14:paraId="45B63ACF" w14:textId="77777777" w:rsidR="005C37B5" w:rsidRPr="00427709" w:rsidRDefault="005C37B5" w:rsidP="00DB4EEF">
            <w:pPr>
              <w:spacing w:before="100" w:beforeAutospacing="1" w:line="240" w:lineRule="atLeast"/>
              <w:rPr>
                <w:rFonts w:cs="Arial"/>
                <w:color w:val="333333"/>
                <w:sz w:val="14"/>
                <w:szCs w:val="21"/>
                <w:lang w:eastAsia="de-DE"/>
              </w:rPr>
            </w:pPr>
          </w:p>
        </w:tc>
        <w:tc>
          <w:tcPr>
            <w:tcW w:w="1843" w:type="dxa"/>
            <w:vMerge/>
          </w:tcPr>
          <w:p w14:paraId="7AFAE7BE" w14:textId="77777777" w:rsidR="005C37B5" w:rsidRPr="00427709" w:rsidRDefault="005C37B5" w:rsidP="00DB4EEF">
            <w:pPr>
              <w:spacing w:before="100" w:beforeAutospacing="1" w:line="240" w:lineRule="atLeast"/>
              <w:rPr>
                <w:rFonts w:cs="Arial"/>
                <w:color w:val="333333"/>
                <w:sz w:val="14"/>
                <w:szCs w:val="21"/>
                <w:lang w:eastAsia="de-DE"/>
              </w:rPr>
            </w:pPr>
          </w:p>
        </w:tc>
      </w:tr>
      <w:tr w:rsidR="00AD1F09" w:rsidRPr="00427709" w14:paraId="344C64A5" w14:textId="77777777" w:rsidTr="00C96BC7">
        <w:trPr>
          <w:trHeight w:val="232"/>
        </w:trPr>
        <w:tc>
          <w:tcPr>
            <w:tcW w:w="1163" w:type="dxa"/>
            <w:vMerge/>
          </w:tcPr>
          <w:p w14:paraId="328DAD5C" w14:textId="77777777" w:rsidR="00AD1F09" w:rsidRPr="00427709" w:rsidRDefault="00AD1F09" w:rsidP="00DB4EEF">
            <w:pPr>
              <w:spacing w:before="100" w:beforeAutospacing="1" w:line="240" w:lineRule="atLeast"/>
              <w:rPr>
                <w:rFonts w:cs="Arial"/>
                <w:color w:val="333333"/>
                <w:sz w:val="14"/>
                <w:szCs w:val="21"/>
                <w:lang w:eastAsia="de-DE"/>
              </w:rPr>
            </w:pPr>
          </w:p>
        </w:tc>
        <w:tc>
          <w:tcPr>
            <w:tcW w:w="1530" w:type="dxa"/>
            <w:vMerge/>
          </w:tcPr>
          <w:p w14:paraId="00405EBE" w14:textId="77777777" w:rsidR="00AD1F09" w:rsidRPr="00427709" w:rsidRDefault="00AD1F09" w:rsidP="00DB4EEF">
            <w:pPr>
              <w:spacing w:before="100" w:beforeAutospacing="1" w:line="240" w:lineRule="atLeast"/>
              <w:rPr>
                <w:rFonts w:cs="Arial"/>
                <w:color w:val="333333"/>
                <w:sz w:val="14"/>
                <w:szCs w:val="21"/>
                <w:lang w:eastAsia="de-DE"/>
              </w:rPr>
            </w:pPr>
          </w:p>
        </w:tc>
        <w:tc>
          <w:tcPr>
            <w:tcW w:w="900" w:type="dxa"/>
            <w:vMerge/>
          </w:tcPr>
          <w:p w14:paraId="407F5AF7" w14:textId="77777777" w:rsidR="00AD1F09" w:rsidRPr="00427709" w:rsidRDefault="00AD1F09" w:rsidP="00DB4EEF">
            <w:pPr>
              <w:spacing w:before="100" w:beforeAutospacing="1" w:line="240" w:lineRule="atLeast"/>
              <w:rPr>
                <w:rFonts w:cs="Arial"/>
                <w:color w:val="333333"/>
                <w:sz w:val="14"/>
                <w:szCs w:val="21"/>
                <w:lang w:eastAsia="de-DE"/>
              </w:rPr>
            </w:pPr>
          </w:p>
        </w:tc>
        <w:tc>
          <w:tcPr>
            <w:tcW w:w="2957" w:type="dxa"/>
          </w:tcPr>
          <w:p w14:paraId="70D19B8F" w14:textId="1BE367F7" w:rsidR="00AD1F09" w:rsidRPr="003F0D88" w:rsidRDefault="008307ED" w:rsidP="00DB4EEF">
            <w:pPr>
              <w:spacing w:before="100" w:beforeAutospacing="1" w:line="240" w:lineRule="atLeast"/>
              <w:jc w:val="center"/>
              <w:rPr>
                <w:rFonts w:cs="Arial"/>
                <w:color w:val="000000"/>
              </w:rPr>
            </w:pPr>
            <w:r w:rsidRPr="00F0516B">
              <w:rPr>
                <w:rFonts w:cs="Arial"/>
                <w:color w:val="000000"/>
              </w:rPr>
              <w:t>FogLght</w:t>
            </w:r>
            <w:r>
              <w:rPr>
                <w:rFonts w:cs="Arial"/>
                <w:color w:val="000000"/>
              </w:rPr>
              <w:t>Rear</w:t>
            </w:r>
            <w:r w:rsidRPr="00F0516B">
              <w:rPr>
                <w:rFonts w:cs="Arial"/>
                <w:color w:val="000000"/>
              </w:rPr>
              <w:t>On_B_Stat</w:t>
            </w:r>
          </w:p>
        </w:tc>
        <w:tc>
          <w:tcPr>
            <w:tcW w:w="1819" w:type="dxa"/>
            <w:vMerge/>
          </w:tcPr>
          <w:p w14:paraId="34499F68" w14:textId="77777777" w:rsidR="00AD1F09" w:rsidRPr="00427709" w:rsidRDefault="00AD1F09" w:rsidP="00DB4EEF">
            <w:pPr>
              <w:spacing w:before="100" w:beforeAutospacing="1" w:line="240" w:lineRule="atLeast"/>
              <w:rPr>
                <w:rFonts w:cs="Arial"/>
                <w:color w:val="333333"/>
                <w:sz w:val="14"/>
                <w:szCs w:val="21"/>
                <w:lang w:eastAsia="de-DE"/>
              </w:rPr>
            </w:pPr>
          </w:p>
        </w:tc>
        <w:tc>
          <w:tcPr>
            <w:tcW w:w="1843" w:type="dxa"/>
            <w:vMerge/>
          </w:tcPr>
          <w:p w14:paraId="07752656" w14:textId="77777777" w:rsidR="00AD1F09" w:rsidRPr="00427709" w:rsidRDefault="00AD1F09" w:rsidP="00DB4EEF">
            <w:pPr>
              <w:spacing w:before="100" w:beforeAutospacing="1" w:line="240" w:lineRule="atLeast"/>
              <w:rPr>
                <w:rFonts w:cs="Arial"/>
                <w:color w:val="333333"/>
                <w:sz w:val="14"/>
                <w:szCs w:val="21"/>
                <w:lang w:eastAsia="de-DE"/>
              </w:rPr>
            </w:pPr>
          </w:p>
        </w:tc>
      </w:tr>
      <w:tr w:rsidR="005C37B5" w:rsidRPr="00427709" w14:paraId="2CE0FD18" w14:textId="77777777" w:rsidTr="00C96BC7">
        <w:trPr>
          <w:trHeight w:val="232"/>
        </w:trPr>
        <w:tc>
          <w:tcPr>
            <w:tcW w:w="1163" w:type="dxa"/>
            <w:vMerge/>
          </w:tcPr>
          <w:p w14:paraId="472AE56F" w14:textId="77777777" w:rsidR="005C37B5" w:rsidRPr="00427709" w:rsidRDefault="005C37B5" w:rsidP="00DB4EEF">
            <w:pPr>
              <w:spacing w:before="100" w:beforeAutospacing="1" w:line="240" w:lineRule="atLeast"/>
              <w:rPr>
                <w:rFonts w:cs="Arial"/>
                <w:color w:val="333333"/>
                <w:sz w:val="14"/>
                <w:szCs w:val="21"/>
                <w:lang w:eastAsia="de-DE"/>
              </w:rPr>
            </w:pPr>
          </w:p>
        </w:tc>
        <w:tc>
          <w:tcPr>
            <w:tcW w:w="1530" w:type="dxa"/>
            <w:vMerge/>
          </w:tcPr>
          <w:p w14:paraId="53B0A765" w14:textId="77777777" w:rsidR="005C37B5" w:rsidRPr="00427709" w:rsidRDefault="005C37B5" w:rsidP="00DB4EEF">
            <w:pPr>
              <w:spacing w:before="100" w:beforeAutospacing="1" w:line="240" w:lineRule="atLeast"/>
              <w:rPr>
                <w:rFonts w:cs="Arial"/>
                <w:color w:val="333333"/>
                <w:sz w:val="14"/>
                <w:szCs w:val="21"/>
                <w:lang w:eastAsia="de-DE"/>
              </w:rPr>
            </w:pPr>
          </w:p>
        </w:tc>
        <w:tc>
          <w:tcPr>
            <w:tcW w:w="900" w:type="dxa"/>
            <w:vMerge/>
          </w:tcPr>
          <w:p w14:paraId="3B129FE3" w14:textId="77777777" w:rsidR="005C37B5" w:rsidRPr="00427709" w:rsidRDefault="005C37B5" w:rsidP="00DB4EEF">
            <w:pPr>
              <w:spacing w:before="100" w:beforeAutospacing="1" w:line="240" w:lineRule="atLeast"/>
              <w:rPr>
                <w:rFonts w:cs="Arial"/>
                <w:color w:val="333333"/>
                <w:sz w:val="14"/>
                <w:szCs w:val="21"/>
                <w:lang w:eastAsia="de-DE"/>
              </w:rPr>
            </w:pPr>
          </w:p>
        </w:tc>
        <w:tc>
          <w:tcPr>
            <w:tcW w:w="2957" w:type="dxa"/>
          </w:tcPr>
          <w:p w14:paraId="548CAB45" w14:textId="77777777" w:rsidR="005C37B5" w:rsidRPr="00427709" w:rsidRDefault="005C37B5" w:rsidP="00DB4EEF">
            <w:pPr>
              <w:spacing w:before="100" w:beforeAutospacing="1" w:line="240" w:lineRule="atLeast"/>
              <w:jc w:val="center"/>
              <w:rPr>
                <w:rFonts w:cs="Arial"/>
                <w:color w:val="333333"/>
                <w:sz w:val="14"/>
                <w:szCs w:val="21"/>
                <w:lang w:eastAsia="de-DE"/>
              </w:rPr>
            </w:pPr>
          </w:p>
        </w:tc>
        <w:tc>
          <w:tcPr>
            <w:tcW w:w="1819" w:type="dxa"/>
            <w:vMerge/>
          </w:tcPr>
          <w:p w14:paraId="33934DCF" w14:textId="77777777" w:rsidR="005C37B5" w:rsidRPr="00427709" w:rsidRDefault="005C37B5" w:rsidP="00DB4EEF">
            <w:pPr>
              <w:spacing w:before="100" w:beforeAutospacing="1" w:line="240" w:lineRule="atLeast"/>
              <w:rPr>
                <w:rFonts w:cs="Arial"/>
                <w:color w:val="333333"/>
                <w:sz w:val="14"/>
                <w:szCs w:val="21"/>
                <w:lang w:eastAsia="de-DE"/>
              </w:rPr>
            </w:pPr>
          </w:p>
        </w:tc>
        <w:tc>
          <w:tcPr>
            <w:tcW w:w="1843" w:type="dxa"/>
            <w:vMerge/>
          </w:tcPr>
          <w:p w14:paraId="351CCC93" w14:textId="77777777" w:rsidR="005C37B5" w:rsidRPr="00427709" w:rsidRDefault="005C37B5" w:rsidP="00DB4EEF">
            <w:pPr>
              <w:spacing w:before="100" w:beforeAutospacing="1" w:line="240" w:lineRule="atLeast"/>
              <w:rPr>
                <w:rFonts w:cs="Arial"/>
                <w:color w:val="333333"/>
                <w:sz w:val="14"/>
                <w:szCs w:val="21"/>
                <w:lang w:eastAsia="de-DE"/>
              </w:rPr>
            </w:pPr>
          </w:p>
        </w:tc>
      </w:tr>
      <w:tr w:rsidR="00263E0D" w:rsidRPr="00F0516B" w14:paraId="6326FA51" w14:textId="77777777" w:rsidTr="009C3FBF">
        <w:trPr>
          <w:trHeight w:val="233"/>
        </w:trPr>
        <w:tc>
          <w:tcPr>
            <w:tcW w:w="1163" w:type="dxa"/>
            <w:vMerge w:val="restart"/>
          </w:tcPr>
          <w:p w14:paraId="716FF88E" w14:textId="12432FA7" w:rsidR="00263E0D" w:rsidRPr="00F0516B" w:rsidRDefault="00263E0D" w:rsidP="00DB4EEF">
            <w:pPr>
              <w:spacing w:before="100" w:beforeAutospacing="1" w:line="240" w:lineRule="atLeast"/>
              <w:rPr>
                <w:rFonts w:cs="Arial"/>
                <w:color w:val="333333"/>
                <w:lang w:eastAsia="de-DE"/>
              </w:rPr>
            </w:pPr>
            <w:r w:rsidRPr="004A46ED">
              <w:rPr>
                <w:rFonts w:cs="Arial"/>
                <w:color w:val="000000"/>
              </w:rPr>
              <w:t>BCM_Lamp_Stat 0x3C3</w:t>
            </w:r>
          </w:p>
        </w:tc>
        <w:tc>
          <w:tcPr>
            <w:tcW w:w="1530" w:type="dxa"/>
            <w:vMerge w:val="restart"/>
          </w:tcPr>
          <w:p w14:paraId="6F9F54D9" w14:textId="606A9C12" w:rsidR="00263E0D" w:rsidRPr="00F0516B" w:rsidRDefault="00175401" w:rsidP="00DB4EEF">
            <w:pPr>
              <w:spacing w:before="100" w:beforeAutospacing="1" w:line="240" w:lineRule="atLeast"/>
              <w:rPr>
                <w:rFonts w:cs="Arial"/>
                <w:color w:val="333333"/>
                <w:lang w:eastAsia="de-DE"/>
              </w:rPr>
            </w:pPr>
            <w:r>
              <w:rPr>
                <w:rFonts w:cs="Arial"/>
                <w:color w:val="333333"/>
                <w:lang w:eastAsia="de-DE"/>
              </w:rPr>
              <w:t>EventPeriodic</w:t>
            </w:r>
          </w:p>
        </w:tc>
        <w:tc>
          <w:tcPr>
            <w:tcW w:w="900" w:type="dxa"/>
            <w:vMerge w:val="restart"/>
          </w:tcPr>
          <w:p w14:paraId="4E86ED03" w14:textId="3999A44D" w:rsidR="00263E0D" w:rsidRPr="00F0516B" w:rsidRDefault="00175401" w:rsidP="00DB4EEF">
            <w:pPr>
              <w:spacing w:before="100" w:beforeAutospacing="1" w:line="240" w:lineRule="atLeast"/>
              <w:rPr>
                <w:rFonts w:cs="Arial"/>
                <w:color w:val="333333"/>
                <w:lang w:eastAsia="de-DE"/>
              </w:rPr>
            </w:pPr>
            <w:r>
              <w:rPr>
                <w:rFonts w:cs="Arial"/>
                <w:color w:val="333333"/>
                <w:lang w:eastAsia="de-DE"/>
              </w:rPr>
              <w:t>1000</w:t>
            </w:r>
          </w:p>
        </w:tc>
        <w:tc>
          <w:tcPr>
            <w:tcW w:w="2957" w:type="dxa"/>
          </w:tcPr>
          <w:p w14:paraId="293F6063" w14:textId="2FE6CCEE" w:rsidR="00263E0D" w:rsidRPr="00781785" w:rsidRDefault="00263E0D" w:rsidP="00DB4EEF">
            <w:pPr>
              <w:overflowPunct/>
              <w:spacing w:line="240" w:lineRule="atLeast"/>
              <w:jc w:val="center"/>
              <w:textAlignment w:val="auto"/>
              <w:rPr>
                <w:rFonts w:cs="Arial"/>
                <w:color w:val="000000"/>
              </w:rPr>
            </w:pPr>
            <w:r w:rsidRPr="004A46ED">
              <w:rPr>
                <w:rFonts w:cs="Arial"/>
                <w:color w:val="000000"/>
              </w:rPr>
              <w:t>HeadLightHiOn_B_Stat</w:t>
            </w:r>
          </w:p>
        </w:tc>
        <w:tc>
          <w:tcPr>
            <w:tcW w:w="1819" w:type="dxa"/>
            <w:vMerge w:val="restart"/>
          </w:tcPr>
          <w:p w14:paraId="7F6176B3" w14:textId="390CF1F8" w:rsidR="00263E0D" w:rsidRPr="00F0516B" w:rsidRDefault="00263E0D" w:rsidP="00DB4EEF">
            <w:pPr>
              <w:spacing w:before="100" w:beforeAutospacing="1" w:line="240" w:lineRule="atLeast"/>
              <w:rPr>
                <w:color w:val="333333"/>
                <w:lang w:eastAsia="de-DE"/>
              </w:rPr>
            </w:pPr>
            <w:r>
              <w:rPr>
                <w:color w:val="333333"/>
                <w:lang w:eastAsia="de-DE"/>
              </w:rPr>
              <w:t>BCM</w:t>
            </w:r>
          </w:p>
        </w:tc>
        <w:tc>
          <w:tcPr>
            <w:tcW w:w="1843" w:type="dxa"/>
            <w:vMerge w:val="restart"/>
          </w:tcPr>
          <w:p w14:paraId="5913AED5" w14:textId="40AB9BF3" w:rsidR="00263E0D" w:rsidRPr="00F0516B" w:rsidRDefault="00263E0D" w:rsidP="00DB4EEF">
            <w:pPr>
              <w:spacing w:before="100" w:beforeAutospacing="1" w:line="240" w:lineRule="atLeast"/>
              <w:rPr>
                <w:rFonts w:cs="Arial"/>
                <w:color w:val="333333"/>
                <w:lang w:eastAsia="de-DE"/>
              </w:rPr>
            </w:pPr>
            <w:r>
              <w:rPr>
                <w:rFonts w:cs="Arial"/>
                <w:color w:val="333333"/>
                <w:lang w:eastAsia="de-DE"/>
              </w:rPr>
              <w:t>HCM</w:t>
            </w:r>
          </w:p>
        </w:tc>
      </w:tr>
      <w:tr w:rsidR="00263E0D" w:rsidRPr="00427709" w14:paraId="12ECF5ED" w14:textId="77777777" w:rsidTr="009C3FBF">
        <w:trPr>
          <w:trHeight w:val="232"/>
        </w:trPr>
        <w:tc>
          <w:tcPr>
            <w:tcW w:w="1163" w:type="dxa"/>
            <w:vMerge/>
          </w:tcPr>
          <w:p w14:paraId="695DE691" w14:textId="77777777" w:rsidR="00263E0D" w:rsidRPr="00427709" w:rsidRDefault="00263E0D" w:rsidP="00DB4EEF">
            <w:pPr>
              <w:spacing w:before="100" w:beforeAutospacing="1" w:line="240" w:lineRule="atLeast"/>
              <w:rPr>
                <w:rFonts w:cs="Arial"/>
                <w:color w:val="333333"/>
                <w:sz w:val="14"/>
                <w:szCs w:val="21"/>
                <w:lang w:eastAsia="de-DE"/>
              </w:rPr>
            </w:pPr>
          </w:p>
        </w:tc>
        <w:tc>
          <w:tcPr>
            <w:tcW w:w="1530" w:type="dxa"/>
            <w:vMerge/>
          </w:tcPr>
          <w:p w14:paraId="52632D27" w14:textId="77777777" w:rsidR="00263E0D" w:rsidRPr="00427709" w:rsidRDefault="00263E0D" w:rsidP="00DB4EEF">
            <w:pPr>
              <w:spacing w:before="100" w:beforeAutospacing="1" w:line="240" w:lineRule="atLeast"/>
              <w:rPr>
                <w:rFonts w:cs="Arial"/>
                <w:color w:val="333333"/>
                <w:sz w:val="14"/>
                <w:szCs w:val="21"/>
                <w:lang w:eastAsia="de-DE"/>
              </w:rPr>
            </w:pPr>
          </w:p>
        </w:tc>
        <w:tc>
          <w:tcPr>
            <w:tcW w:w="900" w:type="dxa"/>
            <w:vMerge/>
          </w:tcPr>
          <w:p w14:paraId="41C82143" w14:textId="77777777" w:rsidR="00263E0D" w:rsidRPr="00427709" w:rsidRDefault="00263E0D" w:rsidP="00DB4EEF">
            <w:pPr>
              <w:spacing w:before="100" w:beforeAutospacing="1" w:line="240" w:lineRule="atLeast"/>
              <w:rPr>
                <w:rFonts w:cs="Arial"/>
                <w:color w:val="333333"/>
                <w:sz w:val="14"/>
                <w:szCs w:val="21"/>
                <w:lang w:eastAsia="de-DE"/>
              </w:rPr>
            </w:pPr>
          </w:p>
        </w:tc>
        <w:tc>
          <w:tcPr>
            <w:tcW w:w="2957" w:type="dxa"/>
          </w:tcPr>
          <w:p w14:paraId="35B0D6FD" w14:textId="655B5E08" w:rsidR="00263E0D" w:rsidRPr="00EF3226" w:rsidRDefault="00263E0D" w:rsidP="00DB4EEF">
            <w:pPr>
              <w:overflowPunct/>
              <w:spacing w:line="240" w:lineRule="atLeast"/>
              <w:jc w:val="center"/>
              <w:textAlignment w:val="auto"/>
              <w:rPr>
                <w:rFonts w:cs="Arial"/>
                <w:color w:val="000000"/>
              </w:rPr>
            </w:pPr>
            <w:r w:rsidRPr="00EF3226">
              <w:rPr>
                <w:rFonts w:cs="Arial"/>
                <w:color w:val="000000"/>
              </w:rPr>
              <w:t>HeadLghtSwitch_D_Stat</w:t>
            </w:r>
          </w:p>
        </w:tc>
        <w:tc>
          <w:tcPr>
            <w:tcW w:w="1819" w:type="dxa"/>
            <w:vMerge/>
          </w:tcPr>
          <w:p w14:paraId="5C3484F8" w14:textId="77777777" w:rsidR="00263E0D" w:rsidRPr="00427709" w:rsidRDefault="00263E0D" w:rsidP="00DB4EEF">
            <w:pPr>
              <w:spacing w:before="100" w:beforeAutospacing="1" w:line="240" w:lineRule="atLeast"/>
              <w:rPr>
                <w:rFonts w:cs="Arial"/>
                <w:color w:val="333333"/>
                <w:sz w:val="14"/>
                <w:szCs w:val="21"/>
                <w:lang w:eastAsia="de-DE"/>
              </w:rPr>
            </w:pPr>
          </w:p>
        </w:tc>
        <w:tc>
          <w:tcPr>
            <w:tcW w:w="1843" w:type="dxa"/>
            <w:vMerge/>
          </w:tcPr>
          <w:p w14:paraId="65DE0EDC" w14:textId="77777777" w:rsidR="00263E0D" w:rsidRPr="00427709" w:rsidRDefault="00263E0D" w:rsidP="00DB4EEF">
            <w:pPr>
              <w:spacing w:before="100" w:beforeAutospacing="1" w:line="240" w:lineRule="atLeast"/>
              <w:rPr>
                <w:rFonts w:cs="Arial"/>
                <w:color w:val="333333"/>
                <w:sz w:val="14"/>
                <w:szCs w:val="21"/>
                <w:lang w:eastAsia="de-DE"/>
              </w:rPr>
            </w:pPr>
          </w:p>
        </w:tc>
      </w:tr>
      <w:tr w:rsidR="00263E0D" w:rsidRPr="00427709" w14:paraId="09F9E7BE" w14:textId="77777777" w:rsidTr="009C3FBF">
        <w:trPr>
          <w:trHeight w:val="232"/>
        </w:trPr>
        <w:tc>
          <w:tcPr>
            <w:tcW w:w="1163" w:type="dxa"/>
            <w:vMerge/>
          </w:tcPr>
          <w:p w14:paraId="27A33D12" w14:textId="77777777" w:rsidR="00263E0D" w:rsidRPr="00427709" w:rsidRDefault="00263E0D" w:rsidP="00DB4EEF">
            <w:pPr>
              <w:spacing w:before="100" w:beforeAutospacing="1" w:line="240" w:lineRule="atLeast"/>
              <w:rPr>
                <w:rFonts w:cs="Arial"/>
                <w:color w:val="333333"/>
                <w:sz w:val="14"/>
                <w:szCs w:val="21"/>
                <w:lang w:eastAsia="de-DE"/>
              </w:rPr>
            </w:pPr>
          </w:p>
        </w:tc>
        <w:tc>
          <w:tcPr>
            <w:tcW w:w="1530" w:type="dxa"/>
            <w:vMerge/>
          </w:tcPr>
          <w:p w14:paraId="3C6AA951" w14:textId="77777777" w:rsidR="00263E0D" w:rsidRPr="00427709" w:rsidRDefault="00263E0D" w:rsidP="00DB4EEF">
            <w:pPr>
              <w:spacing w:before="100" w:beforeAutospacing="1" w:line="240" w:lineRule="atLeast"/>
              <w:rPr>
                <w:rFonts w:cs="Arial"/>
                <w:color w:val="333333"/>
                <w:sz w:val="14"/>
                <w:szCs w:val="21"/>
                <w:lang w:eastAsia="de-DE"/>
              </w:rPr>
            </w:pPr>
          </w:p>
        </w:tc>
        <w:tc>
          <w:tcPr>
            <w:tcW w:w="900" w:type="dxa"/>
            <w:vMerge/>
          </w:tcPr>
          <w:p w14:paraId="62EE50BB" w14:textId="77777777" w:rsidR="00263E0D" w:rsidRPr="00427709" w:rsidRDefault="00263E0D" w:rsidP="00DB4EEF">
            <w:pPr>
              <w:spacing w:before="100" w:beforeAutospacing="1" w:line="240" w:lineRule="atLeast"/>
              <w:rPr>
                <w:rFonts w:cs="Arial"/>
                <w:color w:val="333333"/>
                <w:sz w:val="14"/>
                <w:szCs w:val="21"/>
                <w:lang w:eastAsia="de-DE"/>
              </w:rPr>
            </w:pPr>
          </w:p>
        </w:tc>
        <w:tc>
          <w:tcPr>
            <w:tcW w:w="2957" w:type="dxa"/>
          </w:tcPr>
          <w:p w14:paraId="6B9BFAA3" w14:textId="073020EF" w:rsidR="00263E0D" w:rsidRPr="00427709" w:rsidRDefault="00263E0D" w:rsidP="00DB4EEF">
            <w:pPr>
              <w:overflowPunct/>
              <w:spacing w:line="240" w:lineRule="atLeast"/>
              <w:jc w:val="center"/>
              <w:textAlignment w:val="auto"/>
              <w:rPr>
                <w:rFonts w:cs="Arial"/>
                <w:color w:val="333333"/>
                <w:sz w:val="14"/>
                <w:szCs w:val="21"/>
                <w:lang w:eastAsia="de-DE"/>
              </w:rPr>
            </w:pPr>
            <w:r w:rsidRPr="00263E0D">
              <w:rPr>
                <w:rFonts w:cs="Arial"/>
                <w:color w:val="000000"/>
              </w:rPr>
              <w:t>HeadLampL</w:t>
            </w:r>
            <w:r w:rsidR="00D671A1">
              <w:rPr>
                <w:rFonts w:cs="Arial"/>
                <w:color w:val="000000"/>
              </w:rPr>
              <w:t>o</w:t>
            </w:r>
            <w:r w:rsidRPr="00263E0D">
              <w:rPr>
                <w:rFonts w:cs="Arial"/>
                <w:color w:val="000000"/>
              </w:rPr>
              <w:t>Actv_B_Stat</w:t>
            </w:r>
          </w:p>
        </w:tc>
        <w:tc>
          <w:tcPr>
            <w:tcW w:w="1819" w:type="dxa"/>
            <w:vMerge/>
          </w:tcPr>
          <w:p w14:paraId="59EB1DD9" w14:textId="77777777" w:rsidR="00263E0D" w:rsidRPr="00427709" w:rsidRDefault="00263E0D" w:rsidP="00DB4EEF">
            <w:pPr>
              <w:spacing w:before="100" w:beforeAutospacing="1" w:line="240" w:lineRule="atLeast"/>
              <w:rPr>
                <w:rFonts w:cs="Arial"/>
                <w:color w:val="333333"/>
                <w:sz w:val="14"/>
                <w:szCs w:val="21"/>
                <w:lang w:eastAsia="de-DE"/>
              </w:rPr>
            </w:pPr>
          </w:p>
        </w:tc>
        <w:tc>
          <w:tcPr>
            <w:tcW w:w="1843" w:type="dxa"/>
            <w:vMerge/>
          </w:tcPr>
          <w:p w14:paraId="2BE4F78F" w14:textId="77777777" w:rsidR="00263E0D" w:rsidRPr="00427709" w:rsidRDefault="00263E0D" w:rsidP="00DB4EEF">
            <w:pPr>
              <w:spacing w:before="100" w:beforeAutospacing="1" w:line="240" w:lineRule="atLeast"/>
              <w:rPr>
                <w:rFonts w:cs="Arial"/>
                <w:color w:val="333333"/>
                <w:sz w:val="14"/>
                <w:szCs w:val="21"/>
                <w:lang w:eastAsia="de-DE"/>
              </w:rPr>
            </w:pPr>
          </w:p>
        </w:tc>
      </w:tr>
      <w:tr w:rsidR="00263E0D" w:rsidRPr="00427709" w14:paraId="14C0B885" w14:textId="77777777" w:rsidTr="009C3FBF">
        <w:trPr>
          <w:trHeight w:val="232"/>
        </w:trPr>
        <w:tc>
          <w:tcPr>
            <w:tcW w:w="1163" w:type="dxa"/>
            <w:vMerge/>
          </w:tcPr>
          <w:p w14:paraId="533C1FBE" w14:textId="77777777" w:rsidR="00263E0D" w:rsidRPr="00427709" w:rsidRDefault="00263E0D" w:rsidP="00DB4EEF">
            <w:pPr>
              <w:spacing w:before="100" w:beforeAutospacing="1" w:line="240" w:lineRule="atLeast"/>
              <w:rPr>
                <w:rFonts w:cs="Arial"/>
                <w:color w:val="333333"/>
                <w:sz w:val="14"/>
                <w:szCs w:val="21"/>
                <w:lang w:eastAsia="de-DE"/>
              </w:rPr>
            </w:pPr>
          </w:p>
        </w:tc>
        <w:tc>
          <w:tcPr>
            <w:tcW w:w="1530" w:type="dxa"/>
            <w:vMerge/>
          </w:tcPr>
          <w:p w14:paraId="449A8CF2" w14:textId="77777777" w:rsidR="00263E0D" w:rsidRPr="00427709" w:rsidRDefault="00263E0D" w:rsidP="00DB4EEF">
            <w:pPr>
              <w:spacing w:before="100" w:beforeAutospacing="1" w:line="240" w:lineRule="atLeast"/>
              <w:rPr>
                <w:rFonts w:cs="Arial"/>
                <w:color w:val="333333"/>
                <w:sz w:val="14"/>
                <w:szCs w:val="21"/>
                <w:lang w:eastAsia="de-DE"/>
              </w:rPr>
            </w:pPr>
          </w:p>
        </w:tc>
        <w:tc>
          <w:tcPr>
            <w:tcW w:w="900" w:type="dxa"/>
            <w:vMerge/>
          </w:tcPr>
          <w:p w14:paraId="781E0058" w14:textId="77777777" w:rsidR="00263E0D" w:rsidRPr="00427709" w:rsidRDefault="00263E0D" w:rsidP="00DB4EEF">
            <w:pPr>
              <w:spacing w:before="100" w:beforeAutospacing="1" w:line="240" w:lineRule="atLeast"/>
              <w:rPr>
                <w:rFonts w:cs="Arial"/>
                <w:color w:val="333333"/>
                <w:sz w:val="14"/>
                <w:szCs w:val="21"/>
                <w:lang w:eastAsia="de-DE"/>
              </w:rPr>
            </w:pPr>
          </w:p>
        </w:tc>
        <w:tc>
          <w:tcPr>
            <w:tcW w:w="2957" w:type="dxa"/>
          </w:tcPr>
          <w:p w14:paraId="32002768" w14:textId="57D36161" w:rsidR="00263E0D" w:rsidRPr="00427709" w:rsidRDefault="00DD4BD9" w:rsidP="00DB4EEF">
            <w:pPr>
              <w:spacing w:before="100" w:beforeAutospacing="1" w:line="240" w:lineRule="atLeast"/>
              <w:jc w:val="center"/>
              <w:rPr>
                <w:rFonts w:cs="Arial"/>
                <w:color w:val="333333"/>
                <w:sz w:val="14"/>
                <w:szCs w:val="21"/>
                <w:lang w:eastAsia="de-DE"/>
              </w:rPr>
            </w:pPr>
            <w:r w:rsidRPr="00263E0D">
              <w:rPr>
                <w:rFonts w:cs="Arial"/>
                <w:color w:val="000000"/>
              </w:rPr>
              <w:t>HeadLampL</w:t>
            </w:r>
            <w:r w:rsidR="00A54792">
              <w:rPr>
                <w:rFonts w:cs="Arial"/>
                <w:color w:val="000000"/>
              </w:rPr>
              <w:t>oFIOn</w:t>
            </w:r>
            <w:r w:rsidRPr="00263E0D">
              <w:rPr>
                <w:rFonts w:cs="Arial"/>
                <w:color w:val="000000"/>
              </w:rPr>
              <w:t>_B_Stat</w:t>
            </w:r>
          </w:p>
        </w:tc>
        <w:tc>
          <w:tcPr>
            <w:tcW w:w="1819" w:type="dxa"/>
            <w:vMerge/>
          </w:tcPr>
          <w:p w14:paraId="4AF488F0" w14:textId="77777777" w:rsidR="00263E0D" w:rsidRPr="00427709" w:rsidRDefault="00263E0D" w:rsidP="00DB4EEF">
            <w:pPr>
              <w:spacing w:before="100" w:beforeAutospacing="1" w:line="240" w:lineRule="atLeast"/>
              <w:rPr>
                <w:rFonts w:cs="Arial"/>
                <w:color w:val="333333"/>
                <w:sz w:val="14"/>
                <w:szCs w:val="21"/>
                <w:lang w:eastAsia="de-DE"/>
              </w:rPr>
            </w:pPr>
          </w:p>
        </w:tc>
        <w:tc>
          <w:tcPr>
            <w:tcW w:w="1843" w:type="dxa"/>
            <w:vMerge/>
          </w:tcPr>
          <w:p w14:paraId="223635F5" w14:textId="77777777" w:rsidR="00263E0D" w:rsidRPr="00427709" w:rsidRDefault="00263E0D" w:rsidP="00DB4EEF">
            <w:pPr>
              <w:spacing w:before="100" w:beforeAutospacing="1" w:line="240" w:lineRule="atLeast"/>
              <w:rPr>
                <w:rFonts w:cs="Arial"/>
                <w:color w:val="333333"/>
                <w:sz w:val="14"/>
                <w:szCs w:val="21"/>
                <w:lang w:eastAsia="de-DE"/>
              </w:rPr>
            </w:pPr>
          </w:p>
        </w:tc>
      </w:tr>
      <w:tr w:rsidR="00263E0D" w:rsidRPr="00427709" w14:paraId="77D0BC1D" w14:textId="77777777" w:rsidTr="009C3FBF">
        <w:trPr>
          <w:trHeight w:val="232"/>
        </w:trPr>
        <w:tc>
          <w:tcPr>
            <w:tcW w:w="1163" w:type="dxa"/>
            <w:vMerge/>
          </w:tcPr>
          <w:p w14:paraId="407388DA" w14:textId="77777777" w:rsidR="00263E0D" w:rsidRPr="00427709" w:rsidRDefault="00263E0D" w:rsidP="00DB4EEF">
            <w:pPr>
              <w:spacing w:before="100" w:beforeAutospacing="1" w:line="240" w:lineRule="atLeast"/>
              <w:rPr>
                <w:rFonts w:cs="Arial"/>
                <w:color w:val="333333"/>
                <w:sz w:val="14"/>
                <w:szCs w:val="21"/>
                <w:lang w:eastAsia="de-DE"/>
              </w:rPr>
            </w:pPr>
          </w:p>
        </w:tc>
        <w:tc>
          <w:tcPr>
            <w:tcW w:w="1530" w:type="dxa"/>
            <w:vMerge/>
          </w:tcPr>
          <w:p w14:paraId="2B55F86D" w14:textId="77777777" w:rsidR="00263E0D" w:rsidRPr="00427709" w:rsidRDefault="00263E0D" w:rsidP="00DB4EEF">
            <w:pPr>
              <w:spacing w:before="100" w:beforeAutospacing="1" w:line="240" w:lineRule="atLeast"/>
              <w:rPr>
                <w:rFonts w:cs="Arial"/>
                <w:color w:val="333333"/>
                <w:sz w:val="14"/>
                <w:szCs w:val="21"/>
                <w:lang w:eastAsia="de-DE"/>
              </w:rPr>
            </w:pPr>
          </w:p>
        </w:tc>
        <w:tc>
          <w:tcPr>
            <w:tcW w:w="900" w:type="dxa"/>
            <w:vMerge/>
          </w:tcPr>
          <w:p w14:paraId="1C283049" w14:textId="77777777" w:rsidR="00263E0D" w:rsidRPr="00427709" w:rsidRDefault="00263E0D" w:rsidP="00DB4EEF">
            <w:pPr>
              <w:spacing w:before="100" w:beforeAutospacing="1" w:line="240" w:lineRule="atLeast"/>
              <w:rPr>
                <w:rFonts w:cs="Arial"/>
                <w:color w:val="333333"/>
                <w:sz w:val="14"/>
                <w:szCs w:val="21"/>
                <w:lang w:eastAsia="de-DE"/>
              </w:rPr>
            </w:pPr>
          </w:p>
        </w:tc>
        <w:tc>
          <w:tcPr>
            <w:tcW w:w="2957" w:type="dxa"/>
          </w:tcPr>
          <w:p w14:paraId="4CD12D52" w14:textId="7C8CCDA7" w:rsidR="00263E0D" w:rsidRPr="00427709" w:rsidRDefault="00A84363" w:rsidP="00DB4EEF">
            <w:pPr>
              <w:spacing w:before="100" w:beforeAutospacing="1" w:line="240" w:lineRule="atLeast"/>
              <w:jc w:val="center"/>
              <w:rPr>
                <w:rFonts w:cs="Arial"/>
                <w:color w:val="333333"/>
                <w:sz w:val="14"/>
                <w:szCs w:val="21"/>
                <w:lang w:eastAsia="de-DE"/>
              </w:rPr>
            </w:pPr>
            <w:r w:rsidRPr="00263E0D">
              <w:rPr>
                <w:rFonts w:cs="Arial"/>
                <w:color w:val="000000"/>
              </w:rPr>
              <w:t>HeadLampL</w:t>
            </w:r>
            <w:r>
              <w:rPr>
                <w:rFonts w:cs="Arial"/>
                <w:color w:val="000000"/>
              </w:rPr>
              <w:t>oFrOn</w:t>
            </w:r>
            <w:r w:rsidRPr="00263E0D">
              <w:rPr>
                <w:rFonts w:cs="Arial"/>
                <w:color w:val="000000"/>
              </w:rPr>
              <w:t>_B_Stat</w:t>
            </w:r>
          </w:p>
        </w:tc>
        <w:tc>
          <w:tcPr>
            <w:tcW w:w="1819" w:type="dxa"/>
            <w:vMerge/>
          </w:tcPr>
          <w:p w14:paraId="0FC4839A" w14:textId="77777777" w:rsidR="00263E0D" w:rsidRPr="00427709" w:rsidRDefault="00263E0D" w:rsidP="00DB4EEF">
            <w:pPr>
              <w:spacing w:before="100" w:beforeAutospacing="1" w:line="240" w:lineRule="atLeast"/>
              <w:rPr>
                <w:rFonts w:cs="Arial"/>
                <w:color w:val="333333"/>
                <w:sz w:val="14"/>
                <w:szCs w:val="21"/>
                <w:lang w:eastAsia="de-DE"/>
              </w:rPr>
            </w:pPr>
          </w:p>
        </w:tc>
        <w:tc>
          <w:tcPr>
            <w:tcW w:w="1843" w:type="dxa"/>
            <w:vMerge/>
          </w:tcPr>
          <w:p w14:paraId="00F95223" w14:textId="77777777" w:rsidR="00263E0D" w:rsidRPr="00427709" w:rsidRDefault="00263E0D" w:rsidP="00DB4EEF">
            <w:pPr>
              <w:spacing w:before="100" w:beforeAutospacing="1" w:line="240" w:lineRule="atLeast"/>
              <w:rPr>
                <w:rFonts w:cs="Arial"/>
                <w:color w:val="333333"/>
                <w:sz w:val="14"/>
                <w:szCs w:val="21"/>
                <w:lang w:eastAsia="de-DE"/>
              </w:rPr>
            </w:pPr>
          </w:p>
        </w:tc>
      </w:tr>
      <w:tr w:rsidR="001E04E9" w:rsidRPr="00427709" w14:paraId="53DE6714" w14:textId="77777777" w:rsidTr="009C3FBF">
        <w:trPr>
          <w:trHeight w:val="232"/>
        </w:trPr>
        <w:tc>
          <w:tcPr>
            <w:tcW w:w="1163" w:type="dxa"/>
            <w:vMerge/>
          </w:tcPr>
          <w:p w14:paraId="5A20C243" w14:textId="77777777" w:rsidR="001E04E9" w:rsidRPr="00427709" w:rsidRDefault="001E04E9" w:rsidP="00DB4EEF">
            <w:pPr>
              <w:spacing w:before="100" w:beforeAutospacing="1" w:line="240" w:lineRule="atLeast"/>
              <w:rPr>
                <w:rFonts w:cs="Arial"/>
                <w:color w:val="333333"/>
                <w:sz w:val="14"/>
                <w:szCs w:val="21"/>
                <w:lang w:eastAsia="de-DE"/>
              </w:rPr>
            </w:pPr>
          </w:p>
        </w:tc>
        <w:tc>
          <w:tcPr>
            <w:tcW w:w="1530" w:type="dxa"/>
            <w:vMerge/>
          </w:tcPr>
          <w:p w14:paraId="35C971D0" w14:textId="77777777" w:rsidR="001E04E9" w:rsidRPr="00427709" w:rsidRDefault="001E04E9" w:rsidP="00DB4EEF">
            <w:pPr>
              <w:spacing w:before="100" w:beforeAutospacing="1" w:line="240" w:lineRule="atLeast"/>
              <w:rPr>
                <w:rFonts w:cs="Arial"/>
                <w:color w:val="333333"/>
                <w:sz w:val="14"/>
                <w:szCs w:val="21"/>
                <w:lang w:eastAsia="de-DE"/>
              </w:rPr>
            </w:pPr>
          </w:p>
        </w:tc>
        <w:tc>
          <w:tcPr>
            <w:tcW w:w="900" w:type="dxa"/>
            <w:vMerge/>
          </w:tcPr>
          <w:p w14:paraId="0C1FFA81" w14:textId="77777777" w:rsidR="001E04E9" w:rsidRPr="00427709" w:rsidRDefault="001E04E9" w:rsidP="00DB4EEF">
            <w:pPr>
              <w:spacing w:before="100" w:beforeAutospacing="1" w:line="240" w:lineRule="atLeast"/>
              <w:rPr>
                <w:rFonts w:cs="Arial"/>
                <w:color w:val="333333"/>
                <w:sz w:val="14"/>
                <w:szCs w:val="21"/>
                <w:lang w:eastAsia="de-DE"/>
              </w:rPr>
            </w:pPr>
          </w:p>
        </w:tc>
        <w:tc>
          <w:tcPr>
            <w:tcW w:w="2957" w:type="dxa"/>
          </w:tcPr>
          <w:p w14:paraId="41D9D458" w14:textId="77777777" w:rsidR="001E04E9" w:rsidRPr="00427709" w:rsidRDefault="001E04E9" w:rsidP="00DB4EEF">
            <w:pPr>
              <w:spacing w:before="100" w:beforeAutospacing="1" w:line="240" w:lineRule="atLeast"/>
              <w:jc w:val="center"/>
              <w:rPr>
                <w:rFonts w:cs="Arial"/>
                <w:color w:val="333333"/>
                <w:sz w:val="14"/>
                <w:szCs w:val="21"/>
                <w:lang w:eastAsia="de-DE"/>
              </w:rPr>
            </w:pPr>
          </w:p>
        </w:tc>
        <w:tc>
          <w:tcPr>
            <w:tcW w:w="1819" w:type="dxa"/>
            <w:vMerge/>
          </w:tcPr>
          <w:p w14:paraId="5CB4179F" w14:textId="77777777" w:rsidR="001E04E9" w:rsidRPr="00427709" w:rsidRDefault="001E04E9" w:rsidP="00DB4EEF">
            <w:pPr>
              <w:spacing w:before="100" w:beforeAutospacing="1" w:line="240" w:lineRule="atLeast"/>
              <w:rPr>
                <w:rFonts w:cs="Arial"/>
                <w:color w:val="333333"/>
                <w:sz w:val="14"/>
                <w:szCs w:val="21"/>
                <w:lang w:eastAsia="de-DE"/>
              </w:rPr>
            </w:pPr>
          </w:p>
        </w:tc>
        <w:tc>
          <w:tcPr>
            <w:tcW w:w="1843" w:type="dxa"/>
            <w:vMerge/>
          </w:tcPr>
          <w:p w14:paraId="03FB1EEF" w14:textId="77777777" w:rsidR="001E04E9" w:rsidRPr="00427709" w:rsidRDefault="001E04E9" w:rsidP="00DB4EEF">
            <w:pPr>
              <w:spacing w:before="100" w:beforeAutospacing="1" w:line="240" w:lineRule="atLeast"/>
              <w:rPr>
                <w:rFonts w:cs="Arial"/>
                <w:color w:val="333333"/>
                <w:sz w:val="14"/>
                <w:szCs w:val="21"/>
                <w:lang w:eastAsia="de-DE"/>
              </w:rPr>
            </w:pPr>
          </w:p>
        </w:tc>
      </w:tr>
      <w:tr w:rsidR="001E04E9" w:rsidRPr="00427709" w14:paraId="3DDA9D2E" w14:textId="77777777" w:rsidTr="009C3FBF">
        <w:trPr>
          <w:trHeight w:val="232"/>
        </w:trPr>
        <w:tc>
          <w:tcPr>
            <w:tcW w:w="1163" w:type="dxa"/>
            <w:vMerge/>
          </w:tcPr>
          <w:p w14:paraId="16254335" w14:textId="77777777" w:rsidR="001E04E9" w:rsidRPr="00427709" w:rsidRDefault="001E04E9" w:rsidP="00DB4EEF">
            <w:pPr>
              <w:spacing w:before="100" w:beforeAutospacing="1" w:line="240" w:lineRule="atLeast"/>
              <w:rPr>
                <w:rFonts w:cs="Arial"/>
                <w:color w:val="333333"/>
                <w:sz w:val="14"/>
                <w:szCs w:val="21"/>
                <w:lang w:eastAsia="de-DE"/>
              </w:rPr>
            </w:pPr>
          </w:p>
        </w:tc>
        <w:tc>
          <w:tcPr>
            <w:tcW w:w="1530" w:type="dxa"/>
            <w:vMerge/>
          </w:tcPr>
          <w:p w14:paraId="2E901309" w14:textId="77777777" w:rsidR="001E04E9" w:rsidRPr="00427709" w:rsidRDefault="001E04E9" w:rsidP="00DB4EEF">
            <w:pPr>
              <w:spacing w:before="100" w:beforeAutospacing="1" w:line="240" w:lineRule="atLeast"/>
              <w:rPr>
                <w:rFonts w:cs="Arial"/>
                <w:color w:val="333333"/>
                <w:sz w:val="14"/>
                <w:szCs w:val="21"/>
                <w:lang w:eastAsia="de-DE"/>
              </w:rPr>
            </w:pPr>
          </w:p>
        </w:tc>
        <w:tc>
          <w:tcPr>
            <w:tcW w:w="900" w:type="dxa"/>
            <w:vMerge/>
          </w:tcPr>
          <w:p w14:paraId="6836FE62" w14:textId="77777777" w:rsidR="001E04E9" w:rsidRPr="00427709" w:rsidRDefault="001E04E9" w:rsidP="00DB4EEF">
            <w:pPr>
              <w:spacing w:before="100" w:beforeAutospacing="1" w:line="240" w:lineRule="atLeast"/>
              <w:rPr>
                <w:rFonts w:cs="Arial"/>
                <w:color w:val="333333"/>
                <w:sz w:val="14"/>
                <w:szCs w:val="21"/>
                <w:lang w:eastAsia="de-DE"/>
              </w:rPr>
            </w:pPr>
          </w:p>
        </w:tc>
        <w:tc>
          <w:tcPr>
            <w:tcW w:w="2957" w:type="dxa"/>
          </w:tcPr>
          <w:p w14:paraId="20C9E5B2" w14:textId="77777777" w:rsidR="001E04E9" w:rsidRPr="00427709" w:rsidRDefault="001E04E9" w:rsidP="00DB4EEF">
            <w:pPr>
              <w:spacing w:before="100" w:beforeAutospacing="1" w:line="240" w:lineRule="atLeast"/>
              <w:jc w:val="center"/>
              <w:rPr>
                <w:rFonts w:cs="Arial"/>
                <w:color w:val="333333"/>
                <w:sz w:val="14"/>
                <w:szCs w:val="21"/>
                <w:lang w:eastAsia="de-DE"/>
              </w:rPr>
            </w:pPr>
          </w:p>
        </w:tc>
        <w:tc>
          <w:tcPr>
            <w:tcW w:w="1819" w:type="dxa"/>
            <w:vMerge/>
          </w:tcPr>
          <w:p w14:paraId="7C7DAD4F" w14:textId="77777777" w:rsidR="001E04E9" w:rsidRPr="00427709" w:rsidRDefault="001E04E9" w:rsidP="00DB4EEF">
            <w:pPr>
              <w:spacing w:before="100" w:beforeAutospacing="1" w:line="240" w:lineRule="atLeast"/>
              <w:rPr>
                <w:rFonts w:cs="Arial"/>
                <w:color w:val="333333"/>
                <w:sz w:val="14"/>
                <w:szCs w:val="21"/>
                <w:lang w:eastAsia="de-DE"/>
              </w:rPr>
            </w:pPr>
          </w:p>
        </w:tc>
        <w:tc>
          <w:tcPr>
            <w:tcW w:w="1843" w:type="dxa"/>
            <w:vMerge/>
          </w:tcPr>
          <w:p w14:paraId="7C6EB31F" w14:textId="77777777" w:rsidR="001E04E9" w:rsidRPr="00427709" w:rsidRDefault="001E04E9" w:rsidP="00DB4EEF">
            <w:pPr>
              <w:spacing w:before="100" w:beforeAutospacing="1" w:line="240" w:lineRule="atLeast"/>
              <w:rPr>
                <w:rFonts w:cs="Arial"/>
                <w:color w:val="333333"/>
                <w:sz w:val="14"/>
                <w:szCs w:val="21"/>
                <w:lang w:eastAsia="de-DE"/>
              </w:rPr>
            </w:pPr>
          </w:p>
        </w:tc>
      </w:tr>
      <w:tr w:rsidR="001E04E9" w:rsidRPr="00427709" w14:paraId="607C5049" w14:textId="77777777" w:rsidTr="009C3FBF">
        <w:trPr>
          <w:trHeight w:val="232"/>
        </w:trPr>
        <w:tc>
          <w:tcPr>
            <w:tcW w:w="1163" w:type="dxa"/>
            <w:vMerge/>
          </w:tcPr>
          <w:p w14:paraId="06CCBD5D" w14:textId="77777777" w:rsidR="001E04E9" w:rsidRPr="00427709" w:rsidRDefault="001E04E9" w:rsidP="00DB4EEF">
            <w:pPr>
              <w:spacing w:before="100" w:beforeAutospacing="1" w:line="240" w:lineRule="atLeast"/>
              <w:rPr>
                <w:rFonts w:cs="Arial"/>
                <w:color w:val="333333"/>
                <w:sz w:val="14"/>
                <w:szCs w:val="21"/>
                <w:lang w:eastAsia="de-DE"/>
              </w:rPr>
            </w:pPr>
          </w:p>
        </w:tc>
        <w:tc>
          <w:tcPr>
            <w:tcW w:w="1530" w:type="dxa"/>
            <w:vMerge/>
          </w:tcPr>
          <w:p w14:paraId="77894F7B" w14:textId="77777777" w:rsidR="001E04E9" w:rsidRPr="00427709" w:rsidRDefault="001E04E9" w:rsidP="00DB4EEF">
            <w:pPr>
              <w:spacing w:before="100" w:beforeAutospacing="1" w:line="240" w:lineRule="atLeast"/>
              <w:rPr>
                <w:rFonts w:cs="Arial"/>
                <w:color w:val="333333"/>
                <w:sz w:val="14"/>
                <w:szCs w:val="21"/>
                <w:lang w:eastAsia="de-DE"/>
              </w:rPr>
            </w:pPr>
          </w:p>
        </w:tc>
        <w:tc>
          <w:tcPr>
            <w:tcW w:w="900" w:type="dxa"/>
            <w:vMerge/>
          </w:tcPr>
          <w:p w14:paraId="69BB1273" w14:textId="77777777" w:rsidR="001E04E9" w:rsidRPr="00427709" w:rsidRDefault="001E04E9" w:rsidP="00DB4EEF">
            <w:pPr>
              <w:spacing w:before="100" w:beforeAutospacing="1" w:line="240" w:lineRule="atLeast"/>
              <w:rPr>
                <w:rFonts w:cs="Arial"/>
                <w:color w:val="333333"/>
                <w:sz w:val="14"/>
                <w:szCs w:val="21"/>
                <w:lang w:eastAsia="de-DE"/>
              </w:rPr>
            </w:pPr>
          </w:p>
        </w:tc>
        <w:tc>
          <w:tcPr>
            <w:tcW w:w="2957" w:type="dxa"/>
          </w:tcPr>
          <w:p w14:paraId="48BFADDA" w14:textId="77777777" w:rsidR="001E04E9" w:rsidRPr="00427709" w:rsidRDefault="001E04E9" w:rsidP="00DB4EEF">
            <w:pPr>
              <w:spacing w:before="100" w:beforeAutospacing="1" w:line="240" w:lineRule="atLeast"/>
              <w:jc w:val="center"/>
              <w:rPr>
                <w:rFonts w:cs="Arial"/>
                <w:color w:val="333333"/>
                <w:sz w:val="14"/>
                <w:szCs w:val="21"/>
                <w:lang w:eastAsia="de-DE"/>
              </w:rPr>
            </w:pPr>
          </w:p>
        </w:tc>
        <w:tc>
          <w:tcPr>
            <w:tcW w:w="1819" w:type="dxa"/>
            <w:vMerge/>
          </w:tcPr>
          <w:p w14:paraId="7C7D697F" w14:textId="77777777" w:rsidR="001E04E9" w:rsidRPr="00427709" w:rsidRDefault="001E04E9" w:rsidP="00DB4EEF">
            <w:pPr>
              <w:spacing w:before="100" w:beforeAutospacing="1" w:line="240" w:lineRule="atLeast"/>
              <w:rPr>
                <w:rFonts w:cs="Arial"/>
                <w:color w:val="333333"/>
                <w:sz w:val="14"/>
                <w:szCs w:val="21"/>
                <w:lang w:eastAsia="de-DE"/>
              </w:rPr>
            </w:pPr>
          </w:p>
        </w:tc>
        <w:tc>
          <w:tcPr>
            <w:tcW w:w="1843" w:type="dxa"/>
            <w:vMerge/>
          </w:tcPr>
          <w:p w14:paraId="72451D27" w14:textId="77777777" w:rsidR="001E04E9" w:rsidRPr="00427709" w:rsidRDefault="001E04E9" w:rsidP="00DB4EEF">
            <w:pPr>
              <w:spacing w:before="100" w:beforeAutospacing="1" w:line="240" w:lineRule="atLeast"/>
              <w:rPr>
                <w:rFonts w:cs="Arial"/>
                <w:color w:val="333333"/>
                <w:sz w:val="14"/>
                <w:szCs w:val="21"/>
                <w:lang w:eastAsia="de-DE"/>
              </w:rPr>
            </w:pPr>
          </w:p>
        </w:tc>
      </w:tr>
      <w:tr w:rsidR="001E04E9" w:rsidRPr="00427709" w14:paraId="2DCF38E3" w14:textId="77777777" w:rsidTr="009C3FBF">
        <w:trPr>
          <w:trHeight w:val="232"/>
        </w:trPr>
        <w:tc>
          <w:tcPr>
            <w:tcW w:w="1163" w:type="dxa"/>
            <w:vMerge/>
          </w:tcPr>
          <w:p w14:paraId="1C20E8BF" w14:textId="77777777" w:rsidR="001E04E9" w:rsidRPr="00427709" w:rsidRDefault="001E04E9" w:rsidP="00DB4EEF">
            <w:pPr>
              <w:spacing w:before="100" w:beforeAutospacing="1" w:line="240" w:lineRule="atLeast"/>
              <w:rPr>
                <w:rFonts w:cs="Arial"/>
                <w:color w:val="333333"/>
                <w:sz w:val="14"/>
                <w:szCs w:val="21"/>
                <w:lang w:eastAsia="de-DE"/>
              </w:rPr>
            </w:pPr>
          </w:p>
        </w:tc>
        <w:tc>
          <w:tcPr>
            <w:tcW w:w="1530" w:type="dxa"/>
            <w:vMerge/>
          </w:tcPr>
          <w:p w14:paraId="358DB444" w14:textId="77777777" w:rsidR="001E04E9" w:rsidRPr="00427709" w:rsidRDefault="001E04E9" w:rsidP="00DB4EEF">
            <w:pPr>
              <w:spacing w:before="100" w:beforeAutospacing="1" w:line="240" w:lineRule="atLeast"/>
              <w:rPr>
                <w:rFonts w:cs="Arial"/>
                <w:color w:val="333333"/>
                <w:sz w:val="14"/>
                <w:szCs w:val="21"/>
                <w:lang w:eastAsia="de-DE"/>
              </w:rPr>
            </w:pPr>
          </w:p>
        </w:tc>
        <w:tc>
          <w:tcPr>
            <w:tcW w:w="900" w:type="dxa"/>
            <w:vMerge/>
          </w:tcPr>
          <w:p w14:paraId="1849561E" w14:textId="77777777" w:rsidR="001E04E9" w:rsidRPr="00427709" w:rsidRDefault="001E04E9" w:rsidP="00DB4EEF">
            <w:pPr>
              <w:spacing w:before="100" w:beforeAutospacing="1" w:line="240" w:lineRule="atLeast"/>
              <w:rPr>
                <w:rFonts w:cs="Arial"/>
                <w:color w:val="333333"/>
                <w:sz w:val="14"/>
                <w:szCs w:val="21"/>
                <w:lang w:eastAsia="de-DE"/>
              </w:rPr>
            </w:pPr>
          </w:p>
        </w:tc>
        <w:tc>
          <w:tcPr>
            <w:tcW w:w="2957" w:type="dxa"/>
          </w:tcPr>
          <w:p w14:paraId="50798654" w14:textId="77777777" w:rsidR="001E04E9" w:rsidRPr="00427709" w:rsidRDefault="001E04E9" w:rsidP="00DB4EEF">
            <w:pPr>
              <w:spacing w:before="100" w:beforeAutospacing="1" w:line="240" w:lineRule="atLeast"/>
              <w:jc w:val="center"/>
              <w:rPr>
                <w:rFonts w:cs="Arial"/>
                <w:color w:val="333333"/>
                <w:sz w:val="14"/>
                <w:szCs w:val="21"/>
                <w:lang w:eastAsia="de-DE"/>
              </w:rPr>
            </w:pPr>
          </w:p>
        </w:tc>
        <w:tc>
          <w:tcPr>
            <w:tcW w:w="1819" w:type="dxa"/>
            <w:vMerge/>
          </w:tcPr>
          <w:p w14:paraId="61231EA7" w14:textId="77777777" w:rsidR="001E04E9" w:rsidRPr="00427709" w:rsidRDefault="001E04E9" w:rsidP="00DB4EEF">
            <w:pPr>
              <w:spacing w:before="100" w:beforeAutospacing="1" w:line="240" w:lineRule="atLeast"/>
              <w:rPr>
                <w:rFonts w:cs="Arial"/>
                <w:color w:val="333333"/>
                <w:sz w:val="14"/>
                <w:szCs w:val="21"/>
                <w:lang w:eastAsia="de-DE"/>
              </w:rPr>
            </w:pPr>
          </w:p>
        </w:tc>
        <w:tc>
          <w:tcPr>
            <w:tcW w:w="1843" w:type="dxa"/>
            <w:vMerge/>
          </w:tcPr>
          <w:p w14:paraId="1B5BDA37" w14:textId="77777777" w:rsidR="001E04E9" w:rsidRPr="00427709" w:rsidRDefault="001E04E9" w:rsidP="00DB4EEF">
            <w:pPr>
              <w:spacing w:before="100" w:beforeAutospacing="1" w:line="240" w:lineRule="atLeast"/>
              <w:rPr>
                <w:rFonts w:cs="Arial"/>
                <w:color w:val="333333"/>
                <w:sz w:val="14"/>
                <w:szCs w:val="21"/>
                <w:lang w:eastAsia="de-DE"/>
              </w:rPr>
            </w:pPr>
          </w:p>
        </w:tc>
      </w:tr>
      <w:tr w:rsidR="008B0CF7" w:rsidRPr="00F0516B" w14:paraId="749FAF06" w14:textId="77777777" w:rsidTr="009C3FBF">
        <w:trPr>
          <w:trHeight w:val="233"/>
        </w:trPr>
        <w:tc>
          <w:tcPr>
            <w:tcW w:w="1163" w:type="dxa"/>
            <w:vMerge w:val="restart"/>
          </w:tcPr>
          <w:p w14:paraId="2DA03EB5" w14:textId="77777777" w:rsidR="008B0CF7" w:rsidRPr="00F0516B" w:rsidRDefault="008B0CF7" w:rsidP="00DB4EEF">
            <w:pPr>
              <w:overflowPunct/>
              <w:spacing w:line="240" w:lineRule="atLeast"/>
              <w:jc w:val="center"/>
              <w:textAlignment w:val="auto"/>
              <w:rPr>
                <w:rFonts w:cs="Arial"/>
                <w:color w:val="333333"/>
                <w:lang w:eastAsia="de-DE"/>
              </w:rPr>
            </w:pPr>
            <w:bookmarkStart w:id="531" w:name="_Hlk67727686"/>
            <w:r w:rsidRPr="003B0243">
              <w:rPr>
                <w:rFonts w:cs="Arial"/>
                <w:color w:val="000000"/>
              </w:rPr>
              <w:t>Compressor_Req_FD1, 0x326</w:t>
            </w:r>
          </w:p>
        </w:tc>
        <w:tc>
          <w:tcPr>
            <w:tcW w:w="1530" w:type="dxa"/>
            <w:vMerge w:val="restart"/>
          </w:tcPr>
          <w:p w14:paraId="77927C25" w14:textId="77777777" w:rsidR="008B0CF7" w:rsidRPr="00F0516B" w:rsidRDefault="008B0CF7" w:rsidP="00DB4EEF">
            <w:pPr>
              <w:spacing w:before="100" w:beforeAutospacing="1" w:line="240" w:lineRule="atLeast"/>
              <w:rPr>
                <w:rFonts w:cs="Arial"/>
                <w:color w:val="333333"/>
                <w:lang w:eastAsia="de-DE"/>
              </w:rPr>
            </w:pPr>
            <w:r>
              <w:rPr>
                <w:rFonts w:cs="Arial"/>
                <w:color w:val="333333"/>
                <w:lang w:eastAsia="de-DE"/>
              </w:rPr>
              <w:t>NoMsgSendType</w:t>
            </w:r>
          </w:p>
        </w:tc>
        <w:tc>
          <w:tcPr>
            <w:tcW w:w="900" w:type="dxa"/>
            <w:vMerge w:val="restart"/>
          </w:tcPr>
          <w:p w14:paraId="49B181D7" w14:textId="77777777" w:rsidR="008B0CF7" w:rsidRPr="00F0516B" w:rsidRDefault="008B0CF7" w:rsidP="00DB4EEF">
            <w:pPr>
              <w:spacing w:before="100" w:beforeAutospacing="1" w:line="240" w:lineRule="atLeast"/>
              <w:rPr>
                <w:rFonts w:cs="Arial"/>
                <w:color w:val="333333"/>
                <w:lang w:eastAsia="de-DE"/>
              </w:rPr>
            </w:pPr>
            <w:r>
              <w:rPr>
                <w:rFonts w:cs="Arial"/>
                <w:color w:val="333333"/>
                <w:lang w:eastAsia="de-DE"/>
              </w:rPr>
              <w:t>0</w:t>
            </w:r>
          </w:p>
        </w:tc>
        <w:tc>
          <w:tcPr>
            <w:tcW w:w="2957" w:type="dxa"/>
          </w:tcPr>
          <w:p w14:paraId="39CEEC3F" w14:textId="77777777" w:rsidR="008B0CF7" w:rsidRPr="003B0243" w:rsidRDefault="008B0CF7" w:rsidP="00DB4EEF">
            <w:pPr>
              <w:overflowPunct/>
              <w:spacing w:line="240" w:lineRule="atLeast"/>
              <w:jc w:val="center"/>
              <w:textAlignment w:val="auto"/>
              <w:rPr>
                <w:rFonts w:cs="Arial"/>
                <w:color w:val="000000"/>
                <w:sz w:val="8"/>
                <w:szCs w:val="8"/>
              </w:rPr>
            </w:pPr>
            <w:r w:rsidRPr="003B0243">
              <w:rPr>
                <w:rFonts w:cs="Arial"/>
                <w:color w:val="000000"/>
              </w:rPr>
              <w:t>SnowPlowMde_B_Enbl</w:t>
            </w:r>
          </w:p>
        </w:tc>
        <w:tc>
          <w:tcPr>
            <w:tcW w:w="1819" w:type="dxa"/>
            <w:vMerge w:val="restart"/>
          </w:tcPr>
          <w:p w14:paraId="524A103E" w14:textId="77777777" w:rsidR="008B0CF7" w:rsidRPr="00F0516B" w:rsidRDefault="008B0CF7" w:rsidP="00DB4EEF">
            <w:pPr>
              <w:spacing w:before="100" w:beforeAutospacing="1" w:line="240" w:lineRule="atLeast"/>
              <w:rPr>
                <w:color w:val="333333"/>
                <w:lang w:eastAsia="de-DE"/>
              </w:rPr>
            </w:pPr>
            <w:r>
              <w:rPr>
                <w:color w:val="333333"/>
                <w:lang w:eastAsia="de-DE"/>
              </w:rPr>
              <w:t>BCM</w:t>
            </w:r>
          </w:p>
        </w:tc>
        <w:tc>
          <w:tcPr>
            <w:tcW w:w="1843" w:type="dxa"/>
            <w:vMerge w:val="restart"/>
          </w:tcPr>
          <w:p w14:paraId="7E5DEED0" w14:textId="77777777" w:rsidR="008B0CF7" w:rsidRPr="00F0516B" w:rsidRDefault="008B0CF7" w:rsidP="00DB4EEF">
            <w:pPr>
              <w:spacing w:before="100" w:beforeAutospacing="1" w:line="240" w:lineRule="atLeast"/>
              <w:rPr>
                <w:rFonts w:cs="Arial"/>
                <w:color w:val="333333"/>
                <w:lang w:eastAsia="de-DE"/>
              </w:rPr>
            </w:pPr>
            <w:r>
              <w:rPr>
                <w:rFonts w:cs="Arial"/>
                <w:color w:val="333333"/>
                <w:lang w:eastAsia="de-DE"/>
              </w:rPr>
              <w:t>HCM</w:t>
            </w:r>
          </w:p>
        </w:tc>
      </w:tr>
      <w:tr w:rsidR="008B0CF7" w:rsidRPr="00427709" w14:paraId="2230C0C8" w14:textId="77777777" w:rsidTr="009C3FBF">
        <w:trPr>
          <w:trHeight w:val="232"/>
        </w:trPr>
        <w:tc>
          <w:tcPr>
            <w:tcW w:w="1163" w:type="dxa"/>
            <w:vMerge/>
          </w:tcPr>
          <w:p w14:paraId="2D0A76FC" w14:textId="77777777" w:rsidR="008B0CF7" w:rsidRPr="00427709" w:rsidRDefault="008B0CF7" w:rsidP="00DB4EEF">
            <w:pPr>
              <w:spacing w:before="100" w:beforeAutospacing="1" w:line="240" w:lineRule="atLeast"/>
              <w:rPr>
                <w:rFonts w:cs="Arial"/>
                <w:color w:val="333333"/>
                <w:sz w:val="14"/>
                <w:szCs w:val="21"/>
                <w:lang w:eastAsia="de-DE"/>
              </w:rPr>
            </w:pPr>
          </w:p>
        </w:tc>
        <w:tc>
          <w:tcPr>
            <w:tcW w:w="1530" w:type="dxa"/>
            <w:vMerge/>
          </w:tcPr>
          <w:p w14:paraId="05837A7E" w14:textId="77777777" w:rsidR="008B0CF7" w:rsidRPr="00427709" w:rsidRDefault="008B0CF7" w:rsidP="00DB4EEF">
            <w:pPr>
              <w:spacing w:before="100" w:beforeAutospacing="1" w:line="240" w:lineRule="atLeast"/>
              <w:rPr>
                <w:rFonts w:cs="Arial"/>
                <w:color w:val="333333"/>
                <w:sz w:val="14"/>
                <w:szCs w:val="21"/>
                <w:lang w:eastAsia="de-DE"/>
              </w:rPr>
            </w:pPr>
          </w:p>
        </w:tc>
        <w:tc>
          <w:tcPr>
            <w:tcW w:w="900" w:type="dxa"/>
            <w:vMerge/>
          </w:tcPr>
          <w:p w14:paraId="1FFED831" w14:textId="77777777" w:rsidR="008B0CF7" w:rsidRPr="00427709" w:rsidRDefault="008B0CF7" w:rsidP="00DB4EEF">
            <w:pPr>
              <w:spacing w:before="100" w:beforeAutospacing="1" w:line="240" w:lineRule="atLeast"/>
              <w:rPr>
                <w:rFonts w:cs="Arial"/>
                <w:color w:val="333333"/>
                <w:sz w:val="14"/>
                <w:szCs w:val="21"/>
                <w:lang w:eastAsia="de-DE"/>
              </w:rPr>
            </w:pPr>
          </w:p>
        </w:tc>
        <w:tc>
          <w:tcPr>
            <w:tcW w:w="2957" w:type="dxa"/>
          </w:tcPr>
          <w:p w14:paraId="0EB88DEB" w14:textId="77777777" w:rsidR="008B0CF7" w:rsidRPr="00427709" w:rsidRDefault="008B0CF7" w:rsidP="00DB4EEF">
            <w:pPr>
              <w:spacing w:before="100" w:beforeAutospacing="1" w:line="240" w:lineRule="atLeast"/>
              <w:jc w:val="center"/>
              <w:rPr>
                <w:rFonts w:cs="Arial"/>
                <w:color w:val="333333"/>
                <w:sz w:val="14"/>
                <w:szCs w:val="21"/>
                <w:lang w:eastAsia="de-DE"/>
              </w:rPr>
            </w:pPr>
          </w:p>
        </w:tc>
        <w:tc>
          <w:tcPr>
            <w:tcW w:w="1819" w:type="dxa"/>
            <w:vMerge/>
          </w:tcPr>
          <w:p w14:paraId="59293A19" w14:textId="77777777" w:rsidR="008B0CF7" w:rsidRPr="00427709" w:rsidRDefault="008B0CF7" w:rsidP="00DB4EEF">
            <w:pPr>
              <w:spacing w:before="100" w:beforeAutospacing="1" w:line="240" w:lineRule="atLeast"/>
              <w:rPr>
                <w:rFonts w:cs="Arial"/>
                <w:color w:val="333333"/>
                <w:sz w:val="14"/>
                <w:szCs w:val="21"/>
                <w:lang w:eastAsia="de-DE"/>
              </w:rPr>
            </w:pPr>
          </w:p>
        </w:tc>
        <w:tc>
          <w:tcPr>
            <w:tcW w:w="1843" w:type="dxa"/>
            <w:vMerge/>
          </w:tcPr>
          <w:p w14:paraId="1DA6C719" w14:textId="77777777" w:rsidR="008B0CF7" w:rsidRPr="00427709" w:rsidRDefault="008B0CF7" w:rsidP="00DB4EEF">
            <w:pPr>
              <w:spacing w:before="100" w:beforeAutospacing="1" w:line="240" w:lineRule="atLeast"/>
              <w:rPr>
                <w:rFonts w:cs="Arial"/>
                <w:color w:val="333333"/>
                <w:sz w:val="14"/>
                <w:szCs w:val="21"/>
                <w:lang w:eastAsia="de-DE"/>
              </w:rPr>
            </w:pPr>
          </w:p>
        </w:tc>
      </w:tr>
      <w:tr w:rsidR="008B0CF7" w:rsidRPr="00427709" w14:paraId="7C90E6D4" w14:textId="77777777" w:rsidTr="009C3FBF">
        <w:trPr>
          <w:trHeight w:val="232"/>
        </w:trPr>
        <w:tc>
          <w:tcPr>
            <w:tcW w:w="1163" w:type="dxa"/>
            <w:vMerge/>
          </w:tcPr>
          <w:p w14:paraId="4360830F" w14:textId="77777777" w:rsidR="008B0CF7" w:rsidRPr="00427709" w:rsidRDefault="008B0CF7" w:rsidP="00DB4EEF">
            <w:pPr>
              <w:spacing w:before="100" w:beforeAutospacing="1" w:line="240" w:lineRule="atLeast"/>
              <w:rPr>
                <w:rFonts w:cs="Arial"/>
                <w:color w:val="333333"/>
                <w:sz w:val="14"/>
                <w:szCs w:val="21"/>
                <w:lang w:eastAsia="de-DE"/>
              </w:rPr>
            </w:pPr>
          </w:p>
        </w:tc>
        <w:tc>
          <w:tcPr>
            <w:tcW w:w="1530" w:type="dxa"/>
            <w:vMerge/>
          </w:tcPr>
          <w:p w14:paraId="6890BE73" w14:textId="77777777" w:rsidR="008B0CF7" w:rsidRPr="00427709" w:rsidRDefault="008B0CF7" w:rsidP="00DB4EEF">
            <w:pPr>
              <w:spacing w:before="100" w:beforeAutospacing="1" w:line="240" w:lineRule="atLeast"/>
              <w:rPr>
                <w:rFonts w:cs="Arial"/>
                <w:color w:val="333333"/>
                <w:sz w:val="14"/>
                <w:szCs w:val="21"/>
                <w:lang w:eastAsia="de-DE"/>
              </w:rPr>
            </w:pPr>
          </w:p>
        </w:tc>
        <w:tc>
          <w:tcPr>
            <w:tcW w:w="900" w:type="dxa"/>
            <w:vMerge/>
          </w:tcPr>
          <w:p w14:paraId="13E7201D" w14:textId="77777777" w:rsidR="008B0CF7" w:rsidRPr="00427709" w:rsidRDefault="008B0CF7" w:rsidP="00DB4EEF">
            <w:pPr>
              <w:spacing w:before="100" w:beforeAutospacing="1" w:line="240" w:lineRule="atLeast"/>
              <w:rPr>
                <w:rFonts w:cs="Arial"/>
                <w:color w:val="333333"/>
                <w:sz w:val="14"/>
                <w:szCs w:val="21"/>
                <w:lang w:eastAsia="de-DE"/>
              </w:rPr>
            </w:pPr>
          </w:p>
        </w:tc>
        <w:tc>
          <w:tcPr>
            <w:tcW w:w="2957" w:type="dxa"/>
          </w:tcPr>
          <w:p w14:paraId="24C7C650" w14:textId="77777777" w:rsidR="008B0CF7" w:rsidRPr="00427709" w:rsidRDefault="008B0CF7" w:rsidP="00DB4EEF">
            <w:pPr>
              <w:spacing w:before="100" w:beforeAutospacing="1" w:line="240" w:lineRule="atLeast"/>
              <w:jc w:val="center"/>
              <w:rPr>
                <w:rFonts w:cs="Arial"/>
                <w:color w:val="333333"/>
                <w:sz w:val="14"/>
                <w:szCs w:val="21"/>
                <w:lang w:eastAsia="de-DE"/>
              </w:rPr>
            </w:pPr>
          </w:p>
        </w:tc>
        <w:tc>
          <w:tcPr>
            <w:tcW w:w="1819" w:type="dxa"/>
            <w:vMerge/>
          </w:tcPr>
          <w:p w14:paraId="1F0FB35F" w14:textId="77777777" w:rsidR="008B0CF7" w:rsidRPr="00427709" w:rsidRDefault="008B0CF7" w:rsidP="00DB4EEF">
            <w:pPr>
              <w:spacing w:before="100" w:beforeAutospacing="1" w:line="240" w:lineRule="atLeast"/>
              <w:rPr>
                <w:rFonts w:cs="Arial"/>
                <w:color w:val="333333"/>
                <w:sz w:val="14"/>
                <w:szCs w:val="21"/>
                <w:lang w:eastAsia="de-DE"/>
              </w:rPr>
            </w:pPr>
          </w:p>
        </w:tc>
        <w:tc>
          <w:tcPr>
            <w:tcW w:w="1843" w:type="dxa"/>
            <w:vMerge/>
          </w:tcPr>
          <w:p w14:paraId="386101DA" w14:textId="77777777" w:rsidR="008B0CF7" w:rsidRPr="00427709" w:rsidRDefault="008B0CF7" w:rsidP="00DB4EEF">
            <w:pPr>
              <w:spacing w:before="100" w:beforeAutospacing="1" w:line="240" w:lineRule="atLeast"/>
              <w:rPr>
                <w:rFonts w:cs="Arial"/>
                <w:color w:val="333333"/>
                <w:sz w:val="14"/>
                <w:szCs w:val="21"/>
                <w:lang w:eastAsia="de-DE"/>
              </w:rPr>
            </w:pPr>
          </w:p>
        </w:tc>
      </w:tr>
      <w:tr w:rsidR="008B0CF7" w:rsidRPr="00427709" w14:paraId="1BD658BE" w14:textId="77777777" w:rsidTr="009C3FBF">
        <w:trPr>
          <w:trHeight w:val="232"/>
        </w:trPr>
        <w:tc>
          <w:tcPr>
            <w:tcW w:w="1163" w:type="dxa"/>
            <w:vMerge/>
          </w:tcPr>
          <w:p w14:paraId="5DF43CAA" w14:textId="77777777" w:rsidR="008B0CF7" w:rsidRPr="00427709" w:rsidRDefault="008B0CF7" w:rsidP="00DB4EEF">
            <w:pPr>
              <w:spacing w:before="100" w:beforeAutospacing="1" w:line="240" w:lineRule="atLeast"/>
              <w:rPr>
                <w:rFonts w:cs="Arial"/>
                <w:color w:val="333333"/>
                <w:sz w:val="14"/>
                <w:szCs w:val="21"/>
                <w:lang w:eastAsia="de-DE"/>
              </w:rPr>
            </w:pPr>
          </w:p>
        </w:tc>
        <w:tc>
          <w:tcPr>
            <w:tcW w:w="1530" w:type="dxa"/>
            <w:vMerge/>
          </w:tcPr>
          <w:p w14:paraId="7DC82417" w14:textId="77777777" w:rsidR="008B0CF7" w:rsidRPr="00427709" w:rsidRDefault="008B0CF7" w:rsidP="00DB4EEF">
            <w:pPr>
              <w:spacing w:before="100" w:beforeAutospacing="1" w:line="240" w:lineRule="atLeast"/>
              <w:rPr>
                <w:rFonts w:cs="Arial"/>
                <w:color w:val="333333"/>
                <w:sz w:val="14"/>
                <w:szCs w:val="21"/>
                <w:lang w:eastAsia="de-DE"/>
              </w:rPr>
            </w:pPr>
          </w:p>
        </w:tc>
        <w:tc>
          <w:tcPr>
            <w:tcW w:w="900" w:type="dxa"/>
            <w:vMerge/>
          </w:tcPr>
          <w:p w14:paraId="021D7A80" w14:textId="77777777" w:rsidR="008B0CF7" w:rsidRPr="00427709" w:rsidRDefault="008B0CF7" w:rsidP="00DB4EEF">
            <w:pPr>
              <w:spacing w:before="100" w:beforeAutospacing="1" w:line="240" w:lineRule="atLeast"/>
              <w:rPr>
                <w:rFonts w:cs="Arial"/>
                <w:color w:val="333333"/>
                <w:sz w:val="14"/>
                <w:szCs w:val="21"/>
                <w:lang w:eastAsia="de-DE"/>
              </w:rPr>
            </w:pPr>
          </w:p>
        </w:tc>
        <w:tc>
          <w:tcPr>
            <w:tcW w:w="2957" w:type="dxa"/>
          </w:tcPr>
          <w:p w14:paraId="3FF12298" w14:textId="77777777" w:rsidR="008B0CF7" w:rsidRPr="00427709" w:rsidRDefault="008B0CF7" w:rsidP="00DB4EEF">
            <w:pPr>
              <w:spacing w:before="100" w:beforeAutospacing="1" w:line="240" w:lineRule="atLeast"/>
              <w:jc w:val="center"/>
              <w:rPr>
                <w:rFonts w:cs="Arial"/>
                <w:color w:val="333333"/>
                <w:sz w:val="14"/>
                <w:szCs w:val="21"/>
                <w:lang w:eastAsia="de-DE"/>
              </w:rPr>
            </w:pPr>
          </w:p>
        </w:tc>
        <w:tc>
          <w:tcPr>
            <w:tcW w:w="1819" w:type="dxa"/>
            <w:vMerge/>
          </w:tcPr>
          <w:p w14:paraId="20C8ED80" w14:textId="77777777" w:rsidR="008B0CF7" w:rsidRPr="00427709" w:rsidRDefault="008B0CF7" w:rsidP="00DB4EEF">
            <w:pPr>
              <w:spacing w:before="100" w:beforeAutospacing="1" w:line="240" w:lineRule="atLeast"/>
              <w:rPr>
                <w:rFonts w:cs="Arial"/>
                <w:color w:val="333333"/>
                <w:sz w:val="14"/>
                <w:szCs w:val="21"/>
                <w:lang w:eastAsia="de-DE"/>
              </w:rPr>
            </w:pPr>
          </w:p>
        </w:tc>
        <w:tc>
          <w:tcPr>
            <w:tcW w:w="1843" w:type="dxa"/>
            <w:vMerge/>
          </w:tcPr>
          <w:p w14:paraId="574C0E88" w14:textId="77777777" w:rsidR="008B0CF7" w:rsidRPr="00427709" w:rsidRDefault="008B0CF7" w:rsidP="00DB4EEF">
            <w:pPr>
              <w:spacing w:before="100" w:beforeAutospacing="1" w:line="240" w:lineRule="atLeast"/>
              <w:rPr>
                <w:rFonts w:cs="Arial"/>
                <w:color w:val="333333"/>
                <w:sz w:val="14"/>
                <w:szCs w:val="21"/>
                <w:lang w:eastAsia="de-DE"/>
              </w:rPr>
            </w:pPr>
          </w:p>
        </w:tc>
      </w:tr>
      <w:tr w:rsidR="008B0CF7" w:rsidRPr="00427709" w14:paraId="4E36D4E2" w14:textId="77777777" w:rsidTr="009C3FBF">
        <w:trPr>
          <w:trHeight w:val="232"/>
        </w:trPr>
        <w:tc>
          <w:tcPr>
            <w:tcW w:w="1163" w:type="dxa"/>
            <w:vMerge/>
          </w:tcPr>
          <w:p w14:paraId="091722A1" w14:textId="77777777" w:rsidR="008B0CF7" w:rsidRPr="00427709" w:rsidRDefault="008B0CF7" w:rsidP="00DB4EEF">
            <w:pPr>
              <w:spacing w:before="100" w:beforeAutospacing="1" w:line="240" w:lineRule="atLeast"/>
              <w:rPr>
                <w:rFonts w:cs="Arial"/>
                <w:color w:val="333333"/>
                <w:sz w:val="14"/>
                <w:szCs w:val="21"/>
                <w:lang w:eastAsia="de-DE"/>
              </w:rPr>
            </w:pPr>
          </w:p>
        </w:tc>
        <w:tc>
          <w:tcPr>
            <w:tcW w:w="1530" w:type="dxa"/>
            <w:vMerge/>
          </w:tcPr>
          <w:p w14:paraId="57983767" w14:textId="77777777" w:rsidR="008B0CF7" w:rsidRPr="00427709" w:rsidRDefault="008B0CF7" w:rsidP="00DB4EEF">
            <w:pPr>
              <w:spacing w:before="100" w:beforeAutospacing="1" w:line="240" w:lineRule="atLeast"/>
              <w:rPr>
                <w:rFonts w:cs="Arial"/>
                <w:color w:val="333333"/>
                <w:sz w:val="14"/>
                <w:szCs w:val="21"/>
                <w:lang w:eastAsia="de-DE"/>
              </w:rPr>
            </w:pPr>
          </w:p>
        </w:tc>
        <w:tc>
          <w:tcPr>
            <w:tcW w:w="900" w:type="dxa"/>
            <w:vMerge/>
          </w:tcPr>
          <w:p w14:paraId="05925E1C" w14:textId="77777777" w:rsidR="008B0CF7" w:rsidRPr="00427709" w:rsidRDefault="008B0CF7" w:rsidP="00DB4EEF">
            <w:pPr>
              <w:spacing w:before="100" w:beforeAutospacing="1" w:line="240" w:lineRule="atLeast"/>
              <w:rPr>
                <w:rFonts w:cs="Arial"/>
                <w:color w:val="333333"/>
                <w:sz w:val="14"/>
                <w:szCs w:val="21"/>
                <w:lang w:eastAsia="de-DE"/>
              </w:rPr>
            </w:pPr>
          </w:p>
        </w:tc>
        <w:tc>
          <w:tcPr>
            <w:tcW w:w="2957" w:type="dxa"/>
          </w:tcPr>
          <w:p w14:paraId="5B311D08" w14:textId="77777777" w:rsidR="008B0CF7" w:rsidRPr="0049176B" w:rsidRDefault="008B0CF7" w:rsidP="00DB4EEF">
            <w:pPr>
              <w:overflowPunct/>
              <w:spacing w:line="240" w:lineRule="atLeast"/>
              <w:jc w:val="center"/>
              <w:textAlignment w:val="auto"/>
              <w:rPr>
                <w:rFonts w:cs="Arial"/>
                <w:color w:val="000000"/>
              </w:rPr>
            </w:pPr>
          </w:p>
        </w:tc>
        <w:tc>
          <w:tcPr>
            <w:tcW w:w="1819" w:type="dxa"/>
            <w:vMerge/>
          </w:tcPr>
          <w:p w14:paraId="063392FA" w14:textId="77777777" w:rsidR="008B0CF7" w:rsidRPr="00427709" w:rsidRDefault="008B0CF7" w:rsidP="00DB4EEF">
            <w:pPr>
              <w:spacing w:before="100" w:beforeAutospacing="1" w:line="240" w:lineRule="atLeast"/>
              <w:rPr>
                <w:rFonts w:cs="Arial"/>
                <w:color w:val="333333"/>
                <w:sz w:val="14"/>
                <w:szCs w:val="21"/>
                <w:lang w:eastAsia="de-DE"/>
              </w:rPr>
            </w:pPr>
          </w:p>
        </w:tc>
        <w:tc>
          <w:tcPr>
            <w:tcW w:w="1843" w:type="dxa"/>
            <w:vMerge/>
          </w:tcPr>
          <w:p w14:paraId="039A36D9" w14:textId="77777777" w:rsidR="008B0CF7" w:rsidRPr="00427709" w:rsidRDefault="008B0CF7" w:rsidP="00DB4EEF">
            <w:pPr>
              <w:spacing w:before="100" w:beforeAutospacing="1" w:line="240" w:lineRule="atLeast"/>
              <w:rPr>
                <w:rFonts w:cs="Arial"/>
                <w:color w:val="333333"/>
                <w:sz w:val="14"/>
                <w:szCs w:val="21"/>
                <w:lang w:eastAsia="de-DE"/>
              </w:rPr>
            </w:pPr>
          </w:p>
        </w:tc>
      </w:tr>
      <w:tr w:rsidR="00175C2C" w:rsidRPr="00F0516B" w14:paraId="08652872" w14:textId="77777777" w:rsidTr="00175C2C">
        <w:tblPrEx>
          <w:tblLook w:val="04A0" w:firstRow="1" w:lastRow="0" w:firstColumn="1" w:lastColumn="0" w:noHBand="0" w:noVBand="1"/>
        </w:tblPrEx>
        <w:trPr>
          <w:trHeight w:val="233"/>
        </w:trPr>
        <w:tc>
          <w:tcPr>
            <w:tcW w:w="1163" w:type="dxa"/>
            <w:vMerge w:val="restart"/>
          </w:tcPr>
          <w:p w14:paraId="68C33C15" w14:textId="5FDD99D0" w:rsidR="00175C2C" w:rsidRPr="00F0516B" w:rsidRDefault="001B6B2C" w:rsidP="00DB4EEF">
            <w:pPr>
              <w:spacing w:before="100" w:beforeAutospacing="1" w:line="240" w:lineRule="atLeast"/>
              <w:rPr>
                <w:rFonts w:cs="Arial"/>
                <w:color w:val="333333"/>
                <w:lang w:eastAsia="de-DE"/>
              </w:rPr>
            </w:pPr>
            <w:r w:rsidRPr="001B6B2C">
              <w:rPr>
                <w:rFonts w:cs="Arial"/>
                <w:color w:val="333333"/>
                <w:lang w:eastAsia="de-DE"/>
              </w:rPr>
              <w:t>Steering_Data_FD</w:t>
            </w:r>
            <w:r w:rsidR="00EA3B85">
              <w:rPr>
                <w:rFonts w:cs="Arial"/>
                <w:color w:val="333333"/>
                <w:lang w:eastAsia="de-DE"/>
              </w:rPr>
              <w:t>,</w:t>
            </w:r>
            <w:r w:rsidRPr="001B6B2C">
              <w:rPr>
                <w:rFonts w:cs="Arial"/>
                <w:color w:val="333333"/>
                <w:lang w:eastAsia="de-DE"/>
              </w:rPr>
              <w:t>0X83</w:t>
            </w:r>
          </w:p>
        </w:tc>
        <w:tc>
          <w:tcPr>
            <w:tcW w:w="1530" w:type="dxa"/>
            <w:vMerge w:val="restart"/>
          </w:tcPr>
          <w:p w14:paraId="24E4D0B7" w14:textId="77777777" w:rsidR="00175C2C" w:rsidRPr="00F0516B" w:rsidRDefault="00175C2C" w:rsidP="00DB4EEF">
            <w:pPr>
              <w:spacing w:before="100" w:beforeAutospacing="1" w:line="240" w:lineRule="atLeast"/>
              <w:rPr>
                <w:rFonts w:cs="Arial"/>
                <w:color w:val="333333"/>
                <w:lang w:eastAsia="de-DE"/>
              </w:rPr>
            </w:pPr>
            <w:r>
              <w:rPr>
                <w:rFonts w:cs="Arial"/>
                <w:color w:val="333333"/>
                <w:lang w:eastAsia="de-DE"/>
              </w:rPr>
              <w:t>NoMsgSendType</w:t>
            </w:r>
          </w:p>
        </w:tc>
        <w:tc>
          <w:tcPr>
            <w:tcW w:w="900" w:type="dxa"/>
            <w:vMerge w:val="restart"/>
          </w:tcPr>
          <w:p w14:paraId="7927C336" w14:textId="77777777" w:rsidR="00175C2C" w:rsidRPr="00F0516B" w:rsidRDefault="00175C2C" w:rsidP="00DB4EEF">
            <w:pPr>
              <w:spacing w:before="100" w:beforeAutospacing="1" w:line="240" w:lineRule="atLeast"/>
              <w:rPr>
                <w:rFonts w:cs="Arial"/>
                <w:color w:val="333333"/>
                <w:lang w:eastAsia="de-DE"/>
              </w:rPr>
            </w:pPr>
            <w:r>
              <w:rPr>
                <w:rFonts w:cs="Arial"/>
                <w:color w:val="333333"/>
                <w:lang w:eastAsia="de-DE"/>
              </w:rPr>
              <w:t>0</w:t>
            </w:r>
          </w:p>
        </w:tc>
        <w:tc>
          <w:tcPr>
            <w:tcW w:w="2957" w:type="dxa"/>
          </w:tcPr>
          <w:p w14:paraId="0578DA71" w14:textId="468599CE" w:rsidR="00175C2C" w:rsidRPr="001B6B2C" w:rsidRDefault="001B6B2C" w:rsidP="00DB4EEF">
            <w:pPr>
              <w:spacing w:before="100" w:beforeAutospacing="1" w:line="240" w:lineRule="atLeast"/>
              <w:rPr>
                <w:rFonts w:cs="Arial"/>
                <w:color w:val="333333"/>
                <w:lang w:eastAsia="de-DE"/>
              </w:rPr>
            </w:pPr>
            <w:r w:rsidRPr="001B6B2C">
              <w:rPr>
                <w:rFonts w:cs="Arial"/>
                <w:color w:val="333333"/>
                <w:lang w:eastAsia="de-DE"/>
              </w:rPr>
              <w:t>HeadLghtHiFlash_D_Actl</w:t>
            </w:r>
          </w:p>
        </w:tc>
        <w:tc>
          <w:tcPr>
            <w:tcW w:w="1819" w:type="dxa"/>
            <w:vMerge w:val="restart"/>
          </w:tcPr>
          <w:p w14:paraId="0860E337" w14:textId="1C78F30B" w:rsidR="00175C2C" w:rsidRPr="00F0516B" w:rsidRDefault="000B54BA" w:rsidP="00DB4EEF">
            <w:pPr>
              <w:spacing w:before="100" w:beforeAutospacing="1" w:line="240" w:lineRule="atLeast"/>
              <w:rPr>
                <w:color w:val="333333"/>
                <w:lang w:eastAsia="de-DE"/>
              </w:rPr>
            </w:pPr>
            <w:r>
              <w:rPr>
                <w:color w:val="333333"/>
                <w:lang w:eastAsia="de-DE"/>
              </w:rPr>
              <w:t>GWM</w:t>
            </w:r>
          </w:p>
        </w:tc>
        <w:tc>
          <w:tcPr>
            <w:tcW w:w="1843" w:type="dxa"/>
            <w:vMerge w:val="restart"/>
          </w:tcPr>
          <w:p w14:paraId="07F9775F" w14:textId="77777777" w:rsidR="00175C2C" w:rsidRPr="00F0516B" w:rsidRDefault="00175C2C" w:rsidP="00DB4EEF">
            <w:pPr>
              <w:spacing w:before="100" w:beforeAutospacing="1" w:line="240" w:lineRule="atLeast"/>
              <w:rPr>
                <w:rFonts w:cs="Arial"/>
                <w:color w:val="333333"/>
                <w:lang w:eastAsia="de-DE"/>
              </w:rPr>
            </w:pPr>
            <w:r>
              <w:rPr>
                <w:rFonts w:cs="Arial"/>
                <w:color w:val="333333"/>
                <w:lang w:eastAsia="de-DE"/>
              </w:rPr>
              <w:t>HCM</w:t>
            </w:r>
          </w:p>
        </w:tc>
      </w:tr>
      <w:tr w:rsidR="00175C2C" w:rsidRPr="00427709" w14:paraId="5484702E" w14:textId="77777777" w:rsidTr="00175C2C">
        <w:tblPrEx>
          <w:tblLook w:val="04A0" w:firstRow="1" w:lastRow="0" w:firstColumn="1" w:lastColumn="0" w:noHBand="0" w:noVBand="1"/>
        </w:tblPrEx>
        <w:trPr>
          <w:trHeight w:val="232"/>
        </w:trPr>
        <w:tc>
          <w:tcPr>
            <w:tcW w:w="1163" w:type="dxa"/>
            <w:vMerge/>
          </w:tcPr>
          <w:p w14:paraId="2BCD41FB" w14:textId="77777777" w:rsidR="00175C2C" w:rsidRPr="00427709" w:rsidRDefault="00175C2C" w:rsidP="00DB4EEF">
            <w:pPr>
              <w:spacing w:before="100" w:beforeAutospacing="1" w:line="240" w:lineRule="atLeast"/>
              <w:rPr>
                <w:rFonts w:cs="Arial"/>
                <w:color w:val="333333"/>
                <w:sz w:val="14"/>
                <w:szCs w:val="21"/>
                <w:lang w:eastAsia="de-DE"/>
              </w:rPr>
            </w:pPr>
          </w:p>
        </w:tc>
        <w:tc>
          <w:tcPr>
            <w:tcW w:w="1530" w:type="dxa"/>
            <w:vMerge/>
          </w:tcPr>
          <w:p w14:paraId="7C69063C" w14:textId="77777777" w:rsidR="00175C2C" w:rsidRPr="00427709" w:rsidRDefault="00175C2C" w:rsidP="00DB4EEF">
            <w:pPr>
              <w:spacing w:before="100" w:beforeAutospacing="1" w:line="240" w:lineRule="atLeast"/>
              <w:rPr>
                <w:rFonts w:cs="Arial"/>
                <w:color w:val="333333"/>
                <w:sz w:val="14"/>
                <w:szCs w:val="21"/>
                <w:lang w:eastAsia="de-DE"/>
              </w:rPr>
            </w:pPr>
          </w:p>
        </w:tc>
        <w:tc>
          <w:tcPr>
            <w:tcW w:w="900" w:type="dxa"/>
            <w:vMerge/>
          </w:tcPr>
          <w:p w14:paraId="642113A5" w14:textId="77777777" w:rsidR="00175C2C" w:rsidRPr="00427709" w:rsidRDefault="00175C2C" w:rsidP="00DB4EEF">
            <w:pPr>
              <w:spacing w:before="100" w:beforeAutospacing="1" w:line="240" w:lineRule="atLeast"/>
              <w:rPr>
                <w:rFonts w:cs="Arial"/>
                <w:color w:val="333333"/>
                <w:sz w:val="14"/>
                <w:szCs w:val="21"/>
                <w:lang w:eastAsia="de-DE"/>
              </w:rPr>
            </w:pPr>
          </w:p>
        </w:tc>
        <w:tc>
          <w:tcPr>
            <w:tcW w:w="2957" w:type="dxa"/>
          </w:tcPr>
          <w:p w14:paraId="63FB97DA" w14:textId="77777777" w:rsidR="00175C2C" w:rsidRPr="00427709" w:rsidRDefault="00175C2C" w:rsidP="00DB4EEF">
            <w:pPr>
              <w:spacing w:before="100" w:beforeAutospacing="1" w:line="240" w:lineRule="atLeast"/>
              <w:jc w:val="center"/>
              <w:rPr>
                <w:rFonts w:cs="Arial"/>
                <w:color w:val="333333"/>
                <w:sz w:val="14"/>
                <w:szCs w:val="21"/>
                <w:lang w:eastAsia="de-DE"/>
              </w:rPr>
            </w:pPr>
          </w:p>
        </w:tc>
        <w:tc>
          <w:tcPr>
            <w:tcW w:w="1819" w:type="dxa"/>
            <w:vMerge/>
          </w:tcPr>
          <w:p w14:paraId="45FD6A26" w14:textId="77777777" w:rsidR="00175C2C" w:rsidRPr="00427709" w:rsidRDefault="00175C2C" w:rsidP="00DB4EEF">
            <w:pPr>
              <w:spacing w:before="100" w:beforeAutospacing="1" w:line="240" w:lineRule="atLeast"/>
              <w:rPr>
                <w:rFonts w:cs="Arial"/>
                <w:color w:val="333333"/>
                <w:sz w:val="14"/>
                <w:szCs w:val="21"/>
                <w:lang w:eastAsia="de-DE"/>
              </w:rPr>
            </w:pPr>
          </w:p>
        </w:tc>
        <w:tc>
          <w:tcPr>
            <w:tcW w:w="1843" w:type="dxa"/>
            <w:vMerge/>
          </w:tcPr>
          <w:p w14:paraId="25DE197C" w14:textId="77777777" w:rsidR="00175C2C" w:rsidRPr="00427709" w:rsidRDefault="00175C2C" w:rsidP="00DB4EEF">
            <w:pPr>
              <w:spacing w:before="100" w:beforeAutospacing="1" w:line="240" w:lineRule="atLeast"/>
              <w:rPr>
                <w:rFonts w:cs="Arial"/>
                <w:color w:val="333333"/>
                <w:sz w:val="14"/>
                <w:szCs w:val="21"/>
                <w:lang w:eastAsia="de-DE"/>
              </w:rPr>
            </w:pPr>
          </w:p>
        </w:tc>
      </w:tr>
      <w:tr w:rsidR="00175C2C" w:rsidRPr="00427709" w14:paraId="46B5E7C5" w14:textId="77777777" w:rsidTr="00175C2C">
        <w:tblPrEx>
          <w:tblLook w:val="04A0" w:firstRow="1" w:lastRow="0" w:firstColumn="1" w:lastColumn="0" w:noHBand="0" w:noVBand="1"/>
        </w:tblPrEx>
        <w:trPr>
          <w:trHeight w:val="232"/>
        </w:trPr>
        <w:tc>
          <w:tcPr>
            <w:tcW w:w="1163" w:type="dxa"/>
            <w:vMerge/>
          </w:tcPr>
          <w:p w14:paraId="77D06F25" w14:textId="77777777" w:rsidR="00175C2C" w:rsidRPr="00427709" w:rsidRDefault="00175C2C" w:rsidP="00DB4EEF">
            <w:pPr>
              <w:spacing w:before="100" w:beforeAutospacing="1" w:line="240" w:lineRule="atLeast"/>
              <w:rPr>
                <w:rFonts w:cs="Arial"/>
                <w:color w:val="333333"/>
                <w:sz w:val="14"/>
                <w:szCs w:val="21"/>
                <w:lang w:eastAsia="de-DE"/>
              </w:rPr>
            </w:pPr>
          </w:p>
        </w:tc>
        <w:tc>
          <w:tcPr>
            <w:tcW w:w="1530" w:type="dxa"/>
            <w:vMerge/>
          </w:tcPr>
          <w:p w14:paraId="1244E7DD" w14:textId="77777777" w:rsidR="00175C2C" w:rsidRPr="00427709" w:rsidRDefault="00175C2C" w:rsidP="00DB4EEF">
            <w:pPr>
              <w:spacing w:before="100" w:beforeAutospacing="1" w:line="240" w:lineRule="atLeast"/>
              <w:rPr>
                <w:rFonts w:cs="Arial"/>
                <w:color w:val="333333"/>
                <w:sz w:val="14"/>
                <w:szCs w:val="21"/>
                <w:lang w:eastAsia="de-DE"/>
              </w:rPr>
            </w:pPr>
          </w:p>
        </w:tc>
        <w:tc>
          <w:tcPr>
            <w:tcW w:w="900" w:type="dxa"/>
            <w:vMerge/>
          </w:tcPr>
          <w:p w14:paraId="787FC1DA" w14:textId="77777777" w:rsidR="00175C2C" w:rsidRPr="00427709" w:rsidRDefault="00175C2C" w:rsidP="00DB4EEF">
            <w:pPr>
              <w:spacing w:before="100" w:beforeAutospacing="1" w:line="240" w:lineRule="atLeast"/>
              <w:rPr>
                <w:rFonts w:cs="Arial"/>
                <w:color w:val="333333"/>
                <w:sz w:val="14"/>
                <w:szCs w:val="21"/>
                <w:lang w:eastAsia="de-DE"/>
              </w:rPr>
            </w:pPr>
          </w:p>
        </w:tc>
        <w:tc>
          <w:tcPr>
            <w:tcW w:w="2957" w:type="dxa"/>
          </w:tcPr>
          <w:p w14:paraId="583CCDB7" w14:textId="77777777" w:rsidR="00175C2C" w:rsidRPr="00427709" w:rsidRDefault="00175C2C" w:rsidP="00DB4EEF">
            <w:pPr>
              <w:spacing w:before="100" w:beforeAutospacing="1" w:line="240" w:lineRule="atLeast"/>
              <w:jc w:val="center"/>
              <w:rPr>
                <w:rFonts w:cs="Arial"/>
                <w:color w:val="333333"/>
                <w:sz w:val="14"/>
                <w:szCs w:val="21"/>
                <w:lang w:eastAsia="de-DE"/>
              </w:rPr>
            </w:pPr>
          </w:p>
        </w:tc>
        <w:tc>
          <w:tcPr>
            <w:tcW w:w="1819" w:type="dxa"/>
            <w:vMerge/>
          </w:tcPr>
          <w:p w14:paraId="2FACD9B2" w14:textId="77777777" w:rsidR="00175C2C" w:rsidRPr="00427709" w:rsidRDefault="00175C2C" w:rsidP="00DB4EEF">
            <w:pPr>
              <w:spacing w:before="100" w:beforeAutospacing="1" w:line="240" w:lineRule="atLeast"/>
              <w:rPr>
                <w:rFonts w:cs="Arial"/>
                <w:color w:val="333333"/>
                <w:sz w:val="14"/>
                <w:szCs w:val="21"/>
                <w:lang w:eastAsia="de-DE"/>
              </w:rPr>
            </w:pPr>
          </w:p>
        </w:tc>
        <w:tc>
          <w:tcPr>
            <w:tcW w:w="1843" w:type="dxa"/>
            <w:vMerge/>
          </w:tcPr>
          <w:p w14:paraId="152850F1" w14:textId="77777777" w:rsidR="00175C2C" w:rsidRPr="00427709" w:rsidRDefault="00175C2C" w:rsidP="00DB4EEF">
            <w:pPr>
              <w:spacing w:before="100" w:beforeAutospacing="1" w:line="240" w:lineRule="atLeast"/>
              <w:rPr>
                <w:rFonts w:cs="Arial"/>
                <w:color w:val="333333"/>
                <w:sz w:val="14"/>
                <w:szCs w:val="21"/>
                <w:lang w:eastAsia="de-DE"/>
              </w:rPr>
            </w:pPr>
          </w:p>
        </w:tc>
      </w:tr>
      <w:tr w:rsidR="00175C2C" w:rsidRPr="00427709" w14:paraId="53E83777" w14:textId="77777777" w:rsidTr="00175C2C">
        <w:tblPrEx>
          <w:tblLook w:val="04A0" w:firstRow="1" w:lastRow="0" w:firstColumn="1" w:lastColumn="0" w:noHBand="0" w:noVBand="1"/>
        </w:tblPrEx>
        <w:trPr>
          <w:trHeight w:val="232"/>
        </w:trPr>
        <w:tc>
          <w:tcPr>
            <w:tcW w:w="1163" w:type="dxa"/>
            <w:vMerge/>
          </w:tcPr>
          <w:p w14:paraId="4B894F93" w14:textId="77777777" w:rsidR="00175C2C" w:rsidRPr="00427709" w:rsidRDefault="00175C2C" w:rsidP="00DB4EEF">
            <w:pPr>
              <w:spacing w:before="100" w:beforeAutospacing="1" w:line="240" w:lineRule="atLeast"/>
              <w:rPr>
                <w:rFonts w:cs="Arial"/>
                <w:color w:val="333333"/>
                <w:sz w:val="14"/>
                <w:szCs w:val="21"/>
                <w:lang w:eastAsia="de-DE"/>
              </w:rPr>
            </w:pPr>
          </w:p>
        </w:tc>
        <w:tc>
          <w:tcPr>
            <w:tcW w:w="1530" w:type="dxa"/>
            <w:vMerge/>
          </w:tcPr>
          <w:p w14:paraId="6DBEA087" w14:textId="77777777" w:rsidR="00175C2C" w:rsidRPr="00427709" w:rsidRDefault="00175C2C" w:rsidP="00DB4EEF">
            <w:pPr>
              <w:spacing w:before="100" w:beforeAutospacing="1" w:line="240" w:lineRule="atLeast"/>
              <w:rPr>
                <w:rFonts w:cs="Arial"/>
                <w:color w:val="333333"/>
                <w:sz w:val="14"/>
                <w:szCs w:val="21"/>
                <w:lang w:eastAsia="de-DE"/>
              </w:rPr>
            </w:pPr>
          </w:p>
        </w:tc>
        <w:tc>
          <w:tcPr>
            <w:tcW w:w="900" w:type="dxa"/>
            <w:vMerge/>
          </w:tcPr>
          <w:p w14:paraId="45214AFC" w14:textId="77777777" w:rsidR="00175C2C" w:rsidRPr="00427709" w:rsidRDefault="00175C2C" w:rsidP="00DB4EEF">
            <w:pPr>
              <w:spacing w:before="100" w:beforeAutospacing="1" w:line="240" w:lineRule="atLeast"/>
              <w:rPr>
                <w:rFonts w:cs="Arial"/>
                <w:color w:val="333333"/>
                <w:sz w:val="14"/>
                <w:szCs w:val="21"/>
                <w:lang w:eastAsia="de-DE"/>
              </w:rPr>
            </w:pPr>
          </w:p>
        </w:tc>
        <w:tc>
          <w:tcPr>
            <w:tcW w:w="2957" w:type="dxa"/>
          </w:tcPr>
          <w:p w14:paraId="29468DC6" w14:textId="77777777" w:rsidR="00175C2C" w:rsidRPr="00427709" w:rsidRDefault="00175C2C" w:rsidP="00DB4EEF">
            <w:pPr>
              <w:spacing w:before="100" w:beforeAutospacing="1" w:line="240" w:lineRule="atLeast"/>
              <w:jc w:val="center"/>
              <w:rPr>
                <w:rFonts w:cs="Arial"/>
                <w:color w:val="333333"/>
                <w:sz w:val="14"/>
                <w:szCs w:val="21"/>
                <w:lang w:eastAsia="de-DE"/>
              </w:rPr>
            </w:pPr>
          </w:p>
        </w:tc>
        <w:tc>
          <w:tcPr>
            <w:tcW w:w="1819" w:type="dxa"/>
            <w:vMerge/>
          </w:tcPr>
          <w:p w14:paraId="12B9B1CF" w14:textId="77777777" w:rsidR="00175C2C" w:rsidRPr="00427709" w:rsidRDefault="00175C2C" w:rsidP="00DB4EEF">
            <w:pPr>
              <w:spacing w:before="100" w:beforeAutospacing="1" w:line="240" w:lineRule="atLeast"/>
              <w:rPr>
                <w:rFonts w:cs="Arial"/>
                <w:color w:val="333333"/>
                <w:sz w:val="14"/>
                <w:szCs w:val="21"/>
                <w:lang w:eastAsia="de-DE"/>
              </w:rPr>
            </w:pPr>
          </w:p>
        </w:tc>
        <w:tc>
          <w:tcPr>
            <w:tcW w:w="1843" w:type="dxa"/>
            <w:vMerge/>
          </w:tcPr>
          <w:p w14:paraId="78E7139C" w14:textId="77777777" w:rsidR="00175C2C" w:rsidRPr="00427709" w:rsidRDefault="00175C2C" w:rsidP="00DB4EEF">
            <w:pPr>
              <w:spacing w:before="100" w:beforeAutospacing="1" w:line="240" w:lineRule="atLeast"/>
              <w:rPr>
                <w:rFonts w:cs="Arial"/>
                <w:color w:val="333333"/>
                <w:sz w:val="14"/>
                <w:szCs w:val="21"/>
                <w:lang w:eastAsia="de-DE"/>
              </w:rPr>
            </w:pPr>
          </w:p>
        </w:tc>
      </w:tr>
      <w:tr w:rsidR="00175C2C" w:rsidRPr="00427709" w14:paraId="03C344C6" w14:textId="77777777" w:rsidTr="00175C2C">
        <w:tblPrEx>
          <w:tblLook w:val="04A0" w:firstRow="1" w:lastRow="0" w:firstColumn="1" w:lastColumn="0" w:noHBand="0" w:noVBand="1"/>
        </w:tblPrEx>
        <w:trPr>
          <w:trHeight w:val="232"/>
        </w:trPr>
        <w:tc>
          <w:tcPr>
            <w:tcW w:w="1163" w:type="dxa"/>
            <w:vMerge/>
          </w:tcPr>
          <w:p w14:paraId="0EA4AA5F" w14:textId="77777777" w:rsidR="00175C2C" w:rsidRPr="00427709" w:rsidRDefault="00175C2C" w:rsidP="00DB4EEF">
            <w:pPr>
              <w:spacing w:before="100" w:beforeAutospacing="1" w:line="240" w:lineRule="atLeast"/>
              <w:rPr>
                <w:rFonts w:cs="Arial"/>
                <w:color w:val="333333"/>
                <w:sz w:val="14"/>
                <w:szCs w:val="21"/>
                <w:lang w:eastAsia="de-DE"/>
              </w:rPr>
            </w:pPr>
          </w:p>
        </w:tc>
        <w:tc>
          <w:tcPr>
            <w:tcW w:w="1530" w:type="dxa"/>
            <w:vMerge/>
          </w:tcPr>
          <w:p w14:paraId="5E28C5B1" w14:textId="77777777" w:rsidR="00175C2C" w:rsidRPr="00427709" w:rsidRDefault="00175C2C" w:rsidP="00DB4EEF">
            <w:pPr>
              <w:spacing w:before="100" w:beforeAutospacing="1" w:line="240" w:lineRule="atLeast"/>
              <w:rPr>
                <w:rFonts w:cs="Arial"/>
                <w:color w:val="333333"/>
                <w:sz w:val="14"/>
                <w:szCs w:val="21"/>
                <w:lang w:eastAsia="de-DE"/>
              </w:rPr>
            </w:pPr>
          </w:p>
        </w:tc>
        <w:tc>
          <w:tcPr>
            <w:tcW w:w="900" w:type="dxa"/>
            <w:vMerge/>
          </w:tcPr>
          <w:p w14:paraId="5D350691" w14:textId="77777777" w:rsidR="00175C2C" w:rsidRPr="00427709" w:rsidRDefault="00175C2C" w:rsidP="00DB4EEF">
            <w:pPr>
              <w:spacing w:before="100" w:beforeAutospacing="1" w:line="240" w:lineRule="atLeast"/>
              <w:rPr>
                <w:rFonts w:cs="Arial"/>
                <w:color w:val="333333"/>
                <w:sz w:val="14"/>
                <w:szCs w:val="21"/>
                <w:lang w:eastAsia="de-DE"/>
              </w:rPr>
            </w:pPr>
          </w:p>
        </w:tc>
        <w:tc>
          <w:tcPr>
            <w:tcW w:w="2957" w:type="dxa"/>
          </w:tcPr>
          <w:p w14:paraId="5649DEC3" w14:textId="77777777" w:rsidR="00175C2C" w:rsidRPr="0049176B" w:rsidRDefault="00175C2C" w:rsidP="00DB4EEF">
            <w:pPr>
              <w:overflowPunct/>
              <w:spacing w:line="240" w:lineRule="atLeast"/>
              <w:jc w:val="center"/>
              <w:textAlignment w:val="auto"/>
              <w:rPr>
                <w:rFonts w:cs="Arial"/>
                <w:color w:val="000000"/>
              </w:rPr>
            </w:pPr>
          </w:p>
        </w:tc>
        <w:tc>
          <w:tcPr>
            <w:tcW w:w="1819" w:type="dxa"/>
            <w:vMerge/>
          </w:tcPr>
          <w:p w14:paraId="6AF3C2DE" w14:textId="77777777" w:rsidR="00175C2C" w:rsidRPr="00427709" w:rsidRDefault="00175C2C" w:rsidP="00DB4EEF">
            <w:pPr>
              <w:spacing w:before="100" w:beforeAutospacing="1" w:line="240" w:lineRule="atLeast"/>
              <w:rPr>
                <w:rFonts w:cs="Arial"/>
                <w:color w:val="333333"/>
                <w:sz w:val="14"/>
                <w:szCs w:val="21"/>
                <w:lang w:eastAsia="de-DE"/>
              </w:rPr>
            </w:pPr>
          </w:p>
        </w:tc>
        <w:tc>
          <w:tcPr>
            <w:tcW w:w="1843" w:type="dxa"/>
            <w:vMerge/>
          </w:tcPr>
          <w:p w14:paraId="2487AB4C" w14:textId="77777777" w:rsidR="00175C2C" w:rsidRPr="00427709" w:rsidRDefault="00175C2C" w:rsidP="00DB4EEF">
            <w:pPr>
              <w:spacing w:before="100" w:beforeAutospacing="1" w:line="240" w:lineRule="atLeast"/>
              <w:rPr>
                <w:rFonts w:cs="Arial"/>
                <w:color w:val="333333"/>
                <w:sz w:val="14"/>
                <w:szCs w:val="21"/>
                <w:lang w:eastAsia="de-DE"/>
              </w:rPr>
            </w:pPr>
          </w:p>
        </w:tc>
      </w:tr>
      <w:bookmarkEnd w:id="531"/>
      <w:tr w:rsidR="00175C2C" w:rsidRPr="00427709" w14:paraId="47C10CCB" w14:textId="77777777" w:rsidTr="009C3FBF">
        <w:trPr>
          <w:trHeight w:val="232"/>
        </w:trPr>
        <w:tc>
          <w:tcPr>
            <w:tcW w:w="1163" w:type="dxa"/>
          </w:tcPr>
          <w:p w14:paraId="10E69685" w14:textId="77777777" w:rsidR="00175C2C" w:rsidRPr="00427709" w:rsidRDefault="00175C2C" w:rsidP="00DB4EEF">
            <w:pPr>
              <w:spacing w:before="100" w:beforeAutospacing="1" w:line="240" w:lineRule="atLeast"/>
              <w:rPr>
                <w:rFonts w:cs="Arial"/>
                <w:color w:val="333333"/>
                <w:sz w:val="14"/>
                <w:szCs w:val="21"/>
                <w:lang w:eastAsia="de-DE"/>
              </w:rPr>
            </w:pPr>
          </w:p>
        </w:tc>
        <w:tc>
          <w:tcPr>
            <w:tcW w:w="1530" w:type="dxa"/>
          </w:tcPr>
          <w:p w14:paraId="79291F7D" w14:textId="77777777" w:rsidR="00175C2C" w:rsidRPr="00427709" w:rsidRDefault="00175C2C" w:rsidP="00DB4EEF">
            <w:pPr>
              <w:spacing w:before="100" w:beforeAutospacing="1" w:line="240" w:lineRule="atLeast"/>
              <w:rPr>
                <w:rFonts w:cs="Arial"/>
                <w:color w:val="333333"/>
                <w:sz w:val="14"/>
                <w:szCs w:val="21"/>
                <w:lang w:eastAsia="de-DE"/>
              </w:rPr>
            </w:pPr>
          </w:p>
        </w:tc>
        <w:tc>
          <w:tcPr>
            <w:tcW w:w="900" w:type="dxa"/>
          </w:tcPr>
          <w:p w14:paraId="39AA00F0" w14:textId="77777777" w:rsidR="00175C2C" w:rsidRPr="00427709" w:rsidRDefault="00175C2C" w:rsidP="00DB4EEF">
            <w:pPr>
              <w:spacing w:before="100" w:beforeAutospacing="1" w:line="240" w:lineRule="atLeast"/>
              <w:rPr>
                <w:rFonts w:cs="Arial"/>
                <w:color w:val="333333"/>
                <w:sz w:val="14"/>
                <w:szCs w:val="21"/>
                <w:lang w:eastAsia="de-DE"/>
              </w:rPr>
            </w:pPr>
          </w:p>
        </w:tc>
        <w:tc>
          <w:tcPr>
            <w:tcW w:w="2957" w:type="dxa"/>
          </w:tcPr>
          <w:p w14:paraId="49F2BAD9" w14:textId="77777777" w:rsidR="00175C2C" w:rsidRPr="0049176B" w:rsidRDefault="00175C2C" w:rsidP="00DB4EEF">
            <w:pPr>
              <w:overflowPunct/>
              <w:spacing w:line="240" w:lineRule="atLeast"/>
              <w:jc w:val="center"/>
              <w:textAlignment w:val="auto"/>
              <w:rPr>
                <w:rFonts w:cs="Arial"/>
                <w:color w:val="000000"/>
              </w:rPr>
            </w:pPr>
          </w:p>
        </w:tc>
        <w:tc>
          <w:tcPr>
            <w:tcW w:w="1819" w:type="dxa"/>
          </w:tcPr>
          <w:p w14:paraId="7FF6F17E" w14:textId="77777777" w:rsidR="00175C2C" w:rsidRPr="00427709" w:rsidRDefault="00175C2C" w:rsidP="00DB4EEF">
            <w:pPr>
              <w:spacing w:before="100" w:beforeAutospacing="1" w:line="240" w:lineRule="atLeast"/>
              <w:rPr>
                <w:rFonts w:cs="Arial"/>
                <w:color w:val="333333"/>
                <w:sz w:val="14"/>
                <w:szCs w:val="21"/>
                <w:lang w:eastAsia="de-DE"/>
              </w:rPr>
            </w:pPr>
          </w:p>
        </w:tc>
        <w:tc>
          <w:tcPr>
            <w:tcW w:w="1843" w:type="dxa"/>
          </w:tcPr>
          <w:p w14:paraId="3F9B66BC" w14:textId="77777777" w:rsidR="00175C2C" w:rsidRPr="00427709" w:rsidRDefault="00175C2C" w:rsidP="00DB4EEF">
            <w:pPr>
              <w:spacing w:before="100" w:beforeAutospacing="1" w:line="240" w:lineRule="atLeast"/>
              <w:rPr>
                <w:rFonts w:cs="Arial"/>
                <w:color w:val="333333"/>
                <w:sz w:val="14"/>
                <w:szCs w:val="21"/>
                <w:lang w:eastAsia="de-DE"/>
              </w:rPr>
            </w:pPr>
          </w:p>
        </w:tc>
      </w:tr>
    </w:tbl>
    <w:p w14:paraId="4E5A4574" w14:textId="4B28462F" w:rsidR="00FE14A5" w:rsidRDefault="00FE14A5" w:rsidP="00DB4EEF">
      <w:pPr>
        <w:spacing w:line="240" w:lineRule="atLeast"/>
      </w:pPr>
    </w:p>
    <w:p w14:paraId="63194D84" w14:textId="4B614182" w:rsidR="00263B46" w:rsidRDefault="00263B46" w:rsidP="00DB4EEF">
      <w:pPr>
        <w:spacing w:line="240" w:lineRule="atLeast"/>
      </w:pPr>
    </w:p>
    <w:p w14:paraId="6D1B0864" w14:textId="411DE14F" w:rsidR="006219D7" w:rsidRDefault="006219D7" w:rsidP="00DB4EEF">
      <w:pPr>
        <w:spacing w:line="240" w:lineRule="atLeast"/>
      </w:pPr>
    </w:p>
    <w:p w14:paraId="09C15BC3" w14:textId="4EBA5128" w:rsidR="00D51ACE" w:rsidRPr="00AA48C6" w:rsidRDefault="00D51ACE" w:rsidP="00DB4EEF">
      <w:pPr>
        <w:pStyle w:val="Heading4"/>
        <w:tabs>
          <w:tab w:val="clear" w:pos="992"/>
          <w:tab w:val="left" w:pos="1134"/>
        </w:tabs>
        <w:spacing w:line="240" w:lineRule="atLeast"/>
      </w:pPr>
      <w:bookmarkStart w:id="532" w:name="_Toc89265520"/>
      <w:r>
        <w:t>CAN Bus “</w:t>
      </w:r>
      <w:r w:rsidR="008C2EB5">
        <w:t>LIGHTING_</w:t>
      </w:r>
      <w:r w:rsidR="00955FAD">
        <w:t>PRIVATE</w:t>
      </w:r>
      <w:r>
        <w:t>_CAN”</w:t>
      </w:r>
      <w:r w:rsidR="00CF6081">
        <w:t xml:space="preserve"> </w:t>
      </w:r>
      <w:r w:rsidR="004A08F2">
        <w:t>–</w:t>
      </w:r>
      <w:r w:rsidR="00CF6081">
        <w:t xml:space="preserve"> </w:t>
      </w:r>
      <w:r w:rsidR="004A08F2">
        <w:t>HCM to LDM</w:t>
      </w:r>
      <w:bookmarkEnd w:id="532"/>
    </w:p>
    <w:p w14:paraId="59E9F339" w14:textId="7033E772" w:rsidR="00D51ACE" w:rsidRPr="009E3B7C" w:rsidRDefault="00D51ACE"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section gives the relevant extract from the </w:t>
      </w:r>
      <w:hyperlink r:id="rId120"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14:paraId="41B5A079" w14:textId="70F7365D" w:rsidR="00263B46" w:rsidRDefault="00263B46" w:rsidP="00DB4EEF">
      <w:pPr>
        <w:spacing w:line="240" w:lineRule="atLeast"/>
      </w:pPr>
    </w:p>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08521D" w:rsidRPr="00F0516B" w14:paraId="0AB783D6" w14:textId="77777777" w:rsidTr="009C3FBF">
        <w:trPr>
          <w:trHeight w:val="233"/>
        </w:trPr>
        <w:tc>
          <w:tcPr>
            <w:tcW w:w="1163" w:type="dxa"/>
            <w:vMerge w:val="restart"/>
          </w:tcPr>
          <w:p w14:paraId="49904492" w14:textId="77777777" w:rsidR="0008521D" w:rsidRDefault="0008521D" w:rsidP="00DB4EEF">
            <w:pPr>
              <w:overflowPunct/>
              <w:spacing w:line="240" w:lineRule="atLeast"/>
              <w:jc w:val="center"/>
              <w:textAlignment w:val="auto"/>
              <w:rPr>
                <w:rFonts w:cs="Arial"/>
                <w:color w:val="000000"/>
                <w:sz w:val="8"/>
                <w:szCs w:val="8"/>
              </w:rPr>
            </w:pPr>
          </w:p>
          <w:p w14:paraId="3EA364EA" w14:textId="77777777" w:rsidR="0008521D" w:rsidRPr="00F0516B" w:rsidRDefault="0008521D" w:rsidP="00DB4EEF">
            <w:pPr>
              <w:overflowPunct/>
              <w:spacing w:line="240" w:lineRule="atLeast"/>
              <w:jc w:val="center"/>
              <w:textAlignment w:val="auto"/>
              <w:rPr>
                <w:rFonts w:cs="Arial"/>
                <w:color w:val="333333"/>
                <w:lang w:eastAsia="de-DE"/>
              </w:rPr>
            </w:pPr>
            <w:r w:rsidRPr="0049176B">
              <w:rPr>
                <w:rFonts w:cs="Arial"/>
                <w:color w:val="000000"/>
              </w:rPr>
              <w:t>CAN Standard 0x50</w:t>
            </w:r>
          </w:p>
        </w:tc>
        <w:tc>
          <w:tcPr>
            <w:tcW w:w="1530" w:type="dxa"/>
            <w:vMerge w:val="restart"/>
          </w:tcPr>
          <w:p w14:paraId="1D63309D" w14:textId="77777777" w:rsidR="0008521D" w:rsidRPr="00F0516B" w:rsidRDefault="0008521D" w:rsidP="00DB4EEF">
            <w:pPr>
              <w:spacing w:before="100" w:beforeAutospacing="1" w:line="240" w:lineRule="atLeast"/>
              <w:rPr>
                <w:rFonts w:cs="Arial"/>
                <w:color w:val="333333"/>
                <w:lang w:eastAsia="de-DE"/>
              </w:rPr>
            </w:pPr>
            <w:r>
              <w:rPr>
                <w:rFonts w:cs="Arial"/>
                <w:color w:val="333333"/>
                <w:lang w:eastAsia="de-DE"/>
              </w:rPr>
              <w:t>EventPeriodic</w:t>
            </w:r>
          </w:p>
        </w:tc>
        <w:tc>
          <w:tcPr>
            <w:tcW w:w="900" w:type="dxa"/>
            <w:vMerge w:val="restart"/>
          </w:tcPr>
          <w:p w14:paraId="014CB514" w14:textId="77777777" w:rsidR="0008521D" w:rsidRPr="00F0516B" w:rsidRDefault="0008521D" w:rsidP="00DB4EEF">
            <w:pPr>
              <w:spacing w:before="100" w:beforeAutospacing="1" w:line="240" w:lineRule="atLeast"/>
              <w:rPr>
                <w:rFonts w:cs="Arial"/>
                <w:color w:val="333333"/>
                <w:lang w:eastAsia="de-DE"/>
              </w:rPr>
            </w:pPr>
            <w:r>
              <w:rPr>
                <w:rFonts w:cs="Arial"/>
                <w:color w:val="333333"/>
                <w:lang w:eastAsia="de-DE"/>
              </w:rPr>
              <w:t>500</w:t>
            </w:r>
          </w:p>
        </w:tc>
        <w:tc>
          <w:tcPr>
            <w:tcW w:w="2957" w:type="dxa"/>
          </w:tcPr>
          <w:p w14:paraId="76CB8306" w14:textId="77777777" w:rsidR="0008521D" w:rsidRPr="00781785" w:rsidRDefault="0008521D" w:rsidP="00DB4EEF">
            <w:pPr>
              <w:overflowPunct/>
              <w:spacing w:line="240" w:lineRule="atLeast"/>
              <w:jc w:val="center"/>
              <w:textAlignment w:val="auto"/>
              <w:rPr>
                <w:rFonts w:cs="Arial"/>
                <w:color w:val="000000"/>
              </w:rPr>
            </w:pPr>
            <w:r w:rsidRPr="0049176B">
              <w:rPr>
                <w:rFonts w:cs="Arial"/>
                <w:color w:val="000000"/>
              </w:rPr>
              <w:t>Front_Fog_Actv_Rq</w:t>
            </w:r>
          </w:p>
        </w:tc>
        <w:tc>
          <w:tcPr>
            <w:tcW w:w="1819" w:type="dxa"/>
            <w:vMerge w:val="restart"/>
          </w:tcPr>
          <w:p w14:paraId="786E7750" w14:textId="55D4083E" w:rsidR="0008521D" w:rsidRPr="00F0516B" w:rsidRDefault="00321A04" w:rsidP="00DB4EEF">
            <w:pPr>
              <w:spacing w:before="100" w:beforeAutospacing="1" w:line="240" w:lineRule="atLeast"/>
              <w:rPr>
                <w:color w:val="333333"/>
                <w:lang w:eastAsia="de-DE"/>
              </w:rPr>
            </w:pPr>
            <w:r>
              <w:rPr>
                <w:color w:val="333333"/>
                <w:lang w:eastAsia="de-DE"/>
              </w:rPr>
              <w:t>HCM</w:t>
            </w:r>
          </w:p>
        </w:tc>
        <w:tc>
          <w:tcPr>
            <w:tcW w:w="1843" w:type="dxa"/>
            <w:vMerge w:val="restart"/>
          </w:tcPr>
          <w:p w14:paraId="40E4204A" w14:textId="7E2E7F40" w:rsidR="0008521D" w:rsidRPr="00F0516B" w:rsidRDefault="00AA4710" w:rsidP="00DB4EEF">
            <w:pPr>
              <w:spacing w:before="100" w:beforeAutospacing="1" w:line="240" w:lineRule="atLeast"/>
              <w:rPr>
                <w:rFonts w:cs="Arial"/>
                <w:color w:val="333333"/>
                <w:lang w:eastAsia="de-DE"/>
              </w:rPr>
            </w:pPr>
            <w:r>
              <w:rPr>
                <w:rFonts w:cs="Arial"/>
                <w:color w:val="333333"/>
                <w:lang w:eastAsia="de-DE"/>
              </w:rPr>
              <w:t>LDCMA and LDCMB</w:t>
            </w:r>
          </w:p>
        </w:tc>
      </w:tr>
      <w:tr w:rsidR="0008521D" w:rsidRPr="00427709" w14:paraId="6F9FF4CE" w14:textId="77777777" w:rsidTr="009C3FBF">
        <w:trPr>
          <w:trHeight w:val="232"/>
        </w:trPr>
        <w:tc>
          <w:tcPr>
            <w:tcW w:w="1163" w:type="dxa"/>
            <w:vMerge/>
          </w:tcPr>
          <w:p w14:paraId="3D497120"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45859DEF"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3208B457"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12FB3145"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499DD85E"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47825FBF"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093C27B0" w14:textId="77777777" w:rsidTr="009C3FBF">
        <w:trPr>
          <w:trHeight w:val="232"/>
        </w:trPr>
        <w:tc>
          <w:tcPr>
            <w:tcW w:w="1163" w:type="dxa"/>
            <w:vMerge/>
          </w:tcPr>
          <w:p w14:paraId="667F7B8B"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43B37550"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56A85487"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12BFB06A"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5EDF7F2A"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3F1E51FD"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5482B176" w14:textId="77777777" w:rsidTr="009C3FBF">
        <w:trPr>
          <w:trHeight w:val="232"/>
        </w:trPr>
        <w:tc>
          <w:tcPr>
            <w:tcW w:w="1163" w:type="dxa"/>
            <w:vMerge/>
          </w:tcPr>
          <w:p w14:paraId="63CB3712"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060C86DC"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299E46D1"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380F8FCD"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480C7713"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2140F84F"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22F7944E" w14:textId="77777777" w:rsidTr="009C3FBF">
        <w:trPr>
          <w:trHeight w:val="232"/>
        </w:trPr>
        <w:tc>
          <w:tcPr>
            <w:tcW w:w="1163" w:type="dxa"/>
            <w:vMerge/>
          </w:tcPr>
          <w:p w14:paraId="34DECFA3"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62D07CE6"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735477D7"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0A866FB7"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627875A7"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42466E05" w14:textId="77777777" w:rsidR="0008521D" w:rsidRPr="00427709" w:rsidRDefault="0008521D" w:rsidP="00DB4EEF">
            <w:pPr>
              <w:spacing w:before="100" w:beforeAutospacing="1" w:line="240" w:lineRule="atLeast"/>
              <w:rPr>
                <w:rFonts w:cs="Arial"/>
                <w:color w:val="333333"/>
                <w:sz w:val="14"/>
                <w:szCs w:val="21"/>
                <w:lang w:eastAsia="de-DE"/>
              </w:rPr>
            </w:pPr>
          </w:p>
        </w:tc>
      </w:tr>
      <w:tr w:rsidR="00AD345B" w:rsidRPr="00F0516B" w14:paraId="533537B5" w14:textId="77777777" w:rsidTr="009C3FBF">
        <w:trPr>
          <w:trHeight w:val="233"/>
        </w:trPr>
        <w:tc>
          <w:tcPr>
            <w:tcW w:w="1163" w:type="dxa"/>
            <w:vMerge w:val="restart"/>
          </w:tcPr>
          <w:p w14:paraId="0F0129B0" w14:textId="77777777" w:rsidR="00AD345B" w:rsidRDefault="00AD345B" w:rsidP="00DB4EEF">
            <w:pPr>
              <w:overflowPunct/>
              <w:spacing w:line="240" w:lineRule="atLeast"/>
              <w:jc w:val="center"/>
              <w:textAlignment w:val="auto"/>
              <w:rPr>
                <w:rFonts w:cs="Arial"/>
                <w:color w:val="000000"/>
                <w:sz w:val="8"/>
                <w:szCs w:val="8"/>
              </w:rPr>
            </w:pPr>
          </w:p>
          <w:p w14:paraId="3AA90500" w14:textId="77777777" w:rsidR="00AD345B" w:rsidRPr="00F0516B" w:rsidRDefault="00AD345B" w:rsidP="00DB4EEF">
            <w:pPr>
              <w:overflowPunct/>
              <w:spacing w:line="240" w:lineRule="atLeast"/>
              <w:jc w:val="center"/>
              <w:textAlignment w:val="auto"/>
              <w:rPr>
                <w:rFonts w:cs="Arial"/>
                <w:color w:val="333333"/>
                <w:lang w:eastAsia="de-DE"/>
              </w:rPr>
            </w:pPr>
            <w:r w:rsidRPr="0049176B">
              <w:rPr>
                <w:rFonts w:cs="Arial"/>
                <w:color w:val="000000"/>
              </w:rPr>
              <w:t>CAN Standard 0x5</w:t>
            </w:r>
            <w:r>
              <w:rPr>
                <w:rFonts w:cs="Arial"/>
                <w:color w:val="000000"/>
              </w:rPr>
              <w:t>5</w:t>
            </w:r>
          </w:p>
        </w:tc>
        <w:tc>
          <w:tcPr>
            <w:tcW w:w="1530" w:type="dxa"/>
            <w:vMerge w:val="restart"/>
          </w:tcPr>
          <w:p w14:paraId="0131B675" w14:textId="77777777" w:rsidR="00AD345B" w:rsidRPr="00F0516B" w:rsidRDefault="00AD345B" w:rsidP="00DB4EEF">
            <w:pPr>
              <w:spacing w:before="100" w:beforeAutospacing="1" w:line="240" w:lineRule="atLeast"/>
              <w:rPr>
                <w:rFonts w:cs="Arial"/>
                <w:color w:val="333333"/>
                <w:lang w:eastAsia="de-DE"/>
              </w:rPr>
            </w:pPr>
            <w:r>
              <w:rPr>
                <w:rFonts w:cs="Arial"/>
                <w:color w:val="333333"/>
                <w:lang w:eastAsia="de-DE"/>
              </w:rPr>
              <w:t>EventPeriodic</w:t>
            </w:r>
          </w:p>
        </w:tc>
        <w:tc>
          <w:tcPr>
            <w:tcW w:w="900" w:type="dxa"/>
            <w:vMerge w:val="restart"/>
          </w:tcPr>
          <w:p w14:paraId="6B3157BB" w14:textId="77777777" w:rsidR="00AD345B" w:rsidRPr="00F0516B" w:rsidRDefault="00AD345B" w:rsidP="00DB4EEF">
            <w:pPr>
              <w:spacing w:before="100" w:beforeAutospacing="1" w:line="240" w:lineRule="atLeast"/>
              <w:rPr>
                <w:rFonts w:cs="Arial"/>
                <w:color w:val="333333"/>
                <w:lang w:eastAsia="de-DE"/>
              </w:rPr>
            </w:pPr>
            <w:r>
              <w:rPr>
                <w:rFonts w:cs="Arial"/>
                <w:color w:val="333333"/>
                <w:lang w:eastAsia="de-DE"/>
              </w:rPr>
              <w:t>20</w:t>
            </w:r>
          </w:p>
        </w:tc>
        <w:tc>
          <w:tcPr>
            <w:tcW w:w="2957" w:type="dxa"/>
          </w:tcPr>
          <w:p w14:paraId="5EFF87BC" w14:textId="77777777" w:rsidR="00AD345B" w:rsidRPr="00781785" w:rsidRDefault="00AD345B" w:rsidP="00DB4EEF">
            <w:pPr>
              <w:overflowPunct/>
              <w:spacing w:line="240" w:lineRule="atLeast"/>
              <w:jc w:val="center"/>
              <w:textAlignment w:val="auto"/>
              <w:rPr>
                <w:rFonts w:cs="Arial"/>
                <w:color w:val="000000"/>
              </w:rPr>
            </w:pPr>
            <w:r w:rsidRPr="00183108">
              <w:rPr>
                <w:rFonts w:cs="Arial"/>
                <w:color w:val="000000"/>
              </w:rPr>
              <w:t>Ignition_Status</w:t>
            </w:r>
          </w:p>
        </w:tc>
        <w:tc>
          <w:tcPr>
            <w:tcW w:w="1819" w:type="dxa"/>
            <w:vMerge w:val="restart"/>
          </w:tcPr>
          <w:p w14:paraId="0C0724C5" w14:textId="231EBD58" w:rsidR="00AD345B" w:rsidRPr="00F0516B" w:rsidRDefault="00AD345B" w:rsidP="00DB4EEF">
            <w:pPr>
              <w:spacing w:before="100" w:beforeAutospacing="1" w:line="240" w:lineRule="atLeast"/>
              <w:rPr>
                <w:color w:val="333333"/>
                <w:lang w:eastAsia="de-DE"/>
              </w:rPr>
            </w:pPr>
            <w:r>
              <w:rPr>
                <w:color w:val="333333"/>
                <w:lang w:eastAsia="de-DE"/>
              </w:rPr>
              <w:t>HCM</w:t>
            </w:r>
          </w:p>
        </w:tc>
        <w:tc>
          <w:tcPr>
            <w:tcW w:w="1843" w:type="dxa"/>
            <w:vMerge w:val="restart"/>
          </w:tcPr>
          <w:p w14:paraId="091A5B82" w14:textId="6D52A0E6" w:rsidR="00AD345B" w:rsidRPr="00F0516B" w:rsidRDefault="00AD345B" w:rsidP="00DB4EEF">
            <w:pPr>
              <w:spacing w:before="100" w:beforeAutospacing="1" w:line="240" w:lineRule="atLeast"/>
              <w:rPr>
                <w:rFonts w:cs="Arial"/>
                <w:color w:val="333333"/>
                <w:lang w:eastAsia="de-DE"/>
              </w:rPr>
            </w:pPr>
            <w:r>
              <w:rPr>
                <w:rFonts w:cs="Arial"/>
                <w:color w:val="333333"/>
                <w:lang w:eastAsia="de-DE"/>
              </w:rPr>
              <w:t>LDCMA and LDCMB</w:t>
            </w:r>
          </w:p>
        </w:tc>
      </w:tr>
      <w:tr w:rsidR="0008521D" w:rsidRPr="00427709" w14:paraId="5472BF53" w14:textId="77777777" w:rsidTr="009C3FBF">
        <w:trPr>
          <w:trHeight w:val="232"/>
        </w:trPr>
        <w:tc>
          <w:tcPr>
            <w:tcW w:w="1163" w:type="dxa"/>
            <w:vMerge/>
          </w:tcPr>
          <w:p w14:paraId="3BA6FE69"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107ACBF4"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51EEFFE5"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58DBCD21"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03595C22"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16304278"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29B4380C" w14:textId="77777777" w:rsidTr="009C3FBF">
        <w:trPr>
          <w:trHeight w:val="232"/>
        </w:trPr>
        <w:tc>
          <w:tcPr>
            <w:tcW w:w="1163" w:type="dxa"/>
            <w:vMerge/>
          </w:tcPr>
          <w:p w14:paraId="5122A2CD"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38CC6F89"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15DFA52D"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3FD070FC"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3A8B51E2"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0DD118E1"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3E9F00CA" w14:textId="77777777" w:rsidTr="009C3FBF">
        <w:trPr>
          <w:trHeight w:val="232"/>
        </w:trPr>
        <w:tc>
          <w:tcPr>
            <w:tcW w:w="1163" w:type="dxa"/>
            <w:vMerge/>
          </w:tcPr>
          <w:p w14:paraId="01D6E2B4"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2BC3CBAA"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1168FC0D"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039A2730"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4BDE1336"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2193CFFE"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7F41566B" w14:textId="77777777" w:rsidTr="009C3FBF">
        <w:trPr>
          <w:trHeight w:val="232"/>
        </w:trPr>
        <w:tc>
          <w:tcPr>
            <w:tcW w:w="1163" w:type="dxa"/>
            <w:vMerge/>
          </w:tcPr>
          <w:p w14:paraId="74EE2417"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6EEB76F8"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5A400898"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65969CD6"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5E0BB3FA"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02046FCA" w14:textId="77777777" w:rsidR="0008521D" w:rsidRPr="00427709" w:rsidRDefault="0008521D" w:rsidP="00DB4EEF">
            <w:pPr>
              <w:spacing w:before="100" w:beforeAutospacing="1" w:line="240" w:lineRule="atLeast"/>
              <w:rPr>
                <w:rFonts w:cs="Arial"/>
                <w:color w:val="333333"/>
                <w:sz w:val="14"/>
                <w:szCs w:val="21"/>
                <w:lang w:eastAsia="de-DE"/>
              </w:rPr>
            </w:pPr>
          </w:p>
        </w:tc>
      </w:tr>
      <w:tr w:rsidR="006A65FF" w:rsidRPr="00F0516B" w14:paraId="7EBB63F7" w14:textId="77777777" w:rsidTr="009C3FBF">
        <w:trPr>
          <w:trHeight w:val="233"/>
        </w:trPr>
        <w:tc>
          <w:tcPr>
            <w:tcW w:w="1163" w:type="dxa"/>
            <w:vMerge w:val="restart"/>
          </w:tcPr>
          <w:p w14:paraId="089D565D" w14:textId="77777777" w:rsidR="006A65FF" w:rsidRDefault="006A65FF" w:rsidP="00DB4EEF">
            <w:pPr>
              <w:overflowPunct/>
              <w:spacing w:line="240" w:lineRule="atLeast"/>
              <w:jc w:val="center"/>
              <w:textAlignment w:val="auto"/>
              <w:rPr>
                <w:rFonts w:cs="Arial"/>
                <w:color w:val="000000"/>
                <w:sz w:val="8"/>
                <w:szCs w:val="8"/>
              </w:rPr>
            </w:pPr>
          </w:p>
          <w:p w14:paraId="1706F233" w14:textId="77777777" w:rsidR="006A65FF" w:rsidRPr="00F0516B" w:rsidRDefault="006A65FF" w:rsidP="00DB4EEF">
            <w:pPr>
              <w:overflowPunct/>
              <w:spacing w:line="240" w:lineRule="atLeast"/>
              <w:jc w:val="center"/>
              <w:textAlignment w:val="auto"/>
              <w:rPr>
                <w:rFonts w:cs="Arial"/>
                <w:color w:val="333333"/>
                <w:lang w:eastAsia="de-DE"/>
              </w:rPr>
            </w:pPr>
            <w:r w:rsidRPr="0049176B">
              <w:rPr>
                <w:rFonts w:cs="Arial"/>
                <w:color w:val="000000"/>
              </w:rPr>
              <w:t>CAN Standard 0x50</w:t>
            </w:r>
          </w:p>
        </w:tc>
        <w:tc>
          <w:tcPr>
            <w:tcW w:w="1530" w:type="dxa"/>
            <w:vMerge w:val="restart"/>
          </w:tcPr>
          <w:p w14:paraId="00863BCA" w14:textId="77777777" w:rsidR="006A65FF" w:rsidRPr="00F0516B" w:rsidRDefault="006A65FF" w:rsidP="00DB4EEF">
            <w:pPr>
              <w:spacing w:before="100" w:beforeAutospacing="1" w:line="240" w:lineRule="atLeast"/>
              <w:rPr>
                <w:rFonts w:cs="Arial"/>
                <w:color w:val="333333"/>
                <w:lang w:eastAsia="de-DE"/>
              </w:rPr>
            </w:pPr>
            <w:r>
              <w:rPr>
                <w:rFonts w:cs="Arial"/>
                <w:color w:val="333333"/>
                <w:lang w:eastAsia="de-DE"/>
              </w:rPr>
              <w:t>EventPeriodic</w:t>
            </w:r>
          </w:p>
        </w:tc>
        <w:tc>
          <w:tcPr>
            <w:tcW w:w="900" w:type="dxa"/>
            <w:vMerge w:val="restart"/>
          </w:tcPr>
          <w:p w14:paraId="38B05CC5" w14:textId="77777777" w:rsidR="006A65FF" w:rsidRPr="00F0516B" w:rsidRDefault="006A65FF" w:rsidP="00DB4EEF">
            <w:pPr>
              <w:spacing w:before="100" w:beforeAutospacing="1" w:line="240" w:lineRule="atLeast"/>
              <w:rPr>
                <w:rFonts w:cs="Arial"/>
                <w:color w:val="333333"/>
                <w:lang w:eastAsia="de-DE"/>
              </w:rPr>
            </w:pPr>
            <w:r>
              <w:rPr>
                <w:rFonts w:cs="Arial"/>
                <w:color w:val="333333"/>
                <w:lang w:eastAsia="de-DE"/>
              </w:rPr>
              <w:t>500</w:t>
            </w:r>
          </w:p>
        </w:tc>
        <w:tc>
          <w:tcPr>
            <w:tcW w:w="2957" w:type="dxa"/>
          </w:tcPr>
          <w:p w14:paraId="60E3C7BC" w14:textId="77777777" w:rsidR="006A65FF" w:rsidRPr="00781785" w:rsidRDefault="006A65FF" w:rsidP="00DB4EEF">
            <w:pPr>
              <w:overflowPunct/>
              <w:spacing w:line="240" w:lineRule="atLeast"/>
              <w:jc w:val="center"/>
              <w:textAlignment w:val="auto"/>
              <w:rPr>
                <w:rFonts w:cs="Arial"/>
                <w:color w:val="000000"/>
              </w:rPr>
            </w:pPr>
            <w:r>
              <w:rPr>
                <w:rFonts w:cs="Arial"/>
                <w:color w:val="000000"/>
              </w:rPr>
              <w:t>LowBeam_Stat</w:t>
            </w:r>
          </w:p>
        </w:tc>
        <w:tc>
          <w:tcPr>
            <w:tcW w:w="1819" w:type="dxa"/>
            <w:vMerge w:val="restart"/>
          </w:tcPr>
          <w:p w14:paraId="1D725842" w14:textId="48317F8B" w:rsidR="006A65FF" w:rsidRPr="00F0516B" w:rsidRDefault="006A65FF" w:rsidP="00DB4EEF">
            <w:pPr>
              <w:spacing w:before="100" w:beforeAutospacing="1" w:line="240" w:lineRule="atLeast"/>
              <w:rPr>
                <w:color w:val="333333"/>
                <w:lang w:eastAsia="de-DE"/>
              </w:rPr>
            </w:pPr>
            <w:r>
              <w:rPr>
                <w:color w:val="333333"/>
                <w:lang w:eastAsia="de-DE"/>
              </w:rPr>
              <w:t>HCM</w:t>
            </w:r>
          </w:p>
        </w:tc>
        <w:tc>
          <w:tcPr>
            <w:tcW w:w="1843" w:type="dxa"/>
            <w:vMerge w:val="restart"/>
          </w:tcPr>
          <w:p w14:paraId="46B0911A" w14:textId="2DF6CFFD" w:rsidR="006A65FF" w:rsidRPr="00F0516B" w:rsidRDefault="006A65FF" w:rsidP="00DB4EEF">
            <w:pPr>
              <w:spacing w:before="100" w:beforeAutospacing="1" w:line="240" w:lineRule="atLeast"/>
              <w:rPr>
                <w:rFonts w:cs="Arial"/>
                <w:color w:val="333333"/>
                <w:lang w:eastAsia="de-DE"/>
              </w:rPr>
            </w:pPr>
            <w:r>
              <w:rPr>
                <w:rFonts w:cs="Arial"/>
                <w:color w:val="333333"/>
                <w:lang w:eastAsia="de-DE"/>
              </w:rPr>
              <w:t>LDCMA and LDCMB</w:t>
            </w:r>
          </w:p>
        </w:tc>
      </w:tr>
      <w:tr w:rsidR="0008521D" w:rsidRPr="00427709" w14:paraId="0B0289FD" w14:textId="77777777" w:rsidTr="009C3FBF">
        <w:trPr>
          <w:trHeight w:val="232"/>
        </w:trPr>
        <w:tc>
          <w:tcPr>
            <w:tcW w:w="1163" w:type="dxa"/>
            <w:vMerge/>
          </w:tcPr>
          <w:p w14:paraId="75F6EC8B"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1CDD8D67"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7A867A76"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1414FD1A"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043E8838"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6DFC818A"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2F1FBD00" w14:textId="77777777" w:rsidTr="009C3FBF">
        <w:trPr>
          <w:trHeight w:val="232"/>
        </w:trPr>
        <w:tc>
          <w:tcPr>
            <w:tcW w:w="1163" w:type="dxa"/>
            <w:vMerge/>
          </w:tcPr>
          <w:p w14:paraId="7B747650"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3DEBDF3D"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1CDFEA86"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5534D578"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66EE3EAC"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5CE743C5"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30D884B1" w14:textId="77777777" w:rsidTr="009C3FBF">
        <w:trPr>
          <w:trHeight w:val="232"/>
        </w:trPr>
        <w:tc>
          <w:tcPr>
            <w:tcW w:w="1163" w:type="dxa"/>
            <w:vMerge/>
          </w:tcPr>
          <w:p w14:paraId="6FA27A12"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4731F2E9"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62409D8C"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63E8F9F2"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7BC99CF1"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0096B633"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402B40D0" w14:textId="77777777" w:rsidTr="009C3FBF">
        <w:trPr>
          <w:trHeight w:val="232"/>
        </w:trPr>
        <w:tc>
          <w:tcPr>
            <w:tcW w:w="1163" w:type="dxa"/>
            <w:vMerge/>
          </w:tcPr>
          <w:p w14:paraId="7D673CAF" w14:textId="77777777" w:rsidR="0008521D" w:rsidRPr="00427709" w:rsidRDefault="0008521D" w:rsidP="00DB4EEF">
            <w:pPr>
              <w:spacing w:before="100" w:beforeAutospacing="1" w:line="240" w:lineRule="atLeast"/>
              <w:rPr>
                <w:rFonts w:cs="Arial"/>
                <w:color w:val="333333"/>
                <w:sz w:val="14"/>
                <w:szCs w:val="21"/>
                <w:lang w:eastAsia="de-DE"/>
              </w:rPr>
            </w:pPr>
          </w:p>
        </w:tc>
        <w:tc>
          <w:tcPr>
            <w:tcW w:w="1530" w:type="dxa"/>
            <w:vMerge/>
          </w:tcPr>
          <w:p w14:paraId="7C900EBA" w14:textId="77777777" w:rsidR="0008521D" w:rsidRPr="00427709" w:rsidRDefault="0008521D" w:rsidP="00DB4EEF">
            <w:pPr>
              <w:spacing w:before="100" w:beforeAutospacing="1" w:line="240" w:lineRule="atLeast"/>
              <w:rPr>
                <w:rFonts w:cs="Arial"/>
                <w:color w:val="333333"/>
                <w:sz w:val="14"/>
                <w:szCs w:val="21"/>
                <w:lang w:eastAsia="de-DE"/>
              </w:rPr>
            </w:pPr>
          </w:p>
        </w:tc>
        <w:tc>
          <w:tcPr>
            <w:tcW w:w="900" w:type="dxa"/>
            <w:vMerge/>
          </w:tcPr>
          <w:p w14:paraId="3D91F5A0" w14:textId="77777777" w:rsidR="0008521D" w:rsidRPr="00427709" w:rsidRDefault="0008521D" w:rsidP="00DB4EEF">
            <w:pPr>
              <w:spacing w:before="100" w:beforeAutospacing="1" w:line="240" w:lineRule="atLeast"/>
              <w:rPr>
                <w:rFonts w:cs="Arial"/>
                <w:color w:val="333333"/>
                <w:sz w:val="14"/>
                <w:szCs w:val="21"/>
                <w:lang w:eastAsia="de-DE"/>
              </w:rPr>
            </w:pPr>
          </w:p>
        </w:tc>
        <w:tc>
          <w:tcPr>
            <w:tcW w:w="2957" w:type="dxa"/>
          </w:tcPr>
          <w:p w14:paraId="2388BEF0" w14:textId="77777777" w:rsidR="0008521D" w:rsidRPr="00427709" w:rsidRDefault="0008521D" w:rsidP="00DB4EEF">
            <w:pPr>
              <w:spacing w:before="100" w:beforeAutospacing="1" w:line="240" w:lineRule="atLeast"/>
              <w:jc w:val="center"/>
              <w:rPr>
                <w:rFonts w:cs="Arial"/>
                <w:color w:val="333333"/>
                <w:sz w:val="14"/>
                <w:szCs w:val="21"/>
                <w:lang w:eastAsia="de-DE"/>
              </w:rPr>
            </w:pPr>
          </w:p>
        </w:tc>
        <w:tc>
          <w:tcPr>
            <w:tcW w:w="1819" w:type="dxa"/>
            <w:vMerge/>
          </w:tcPr>
          <w:p w14:paraId="5011BF6C"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53E981F4"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F0516B" w14:paraId="1AA23D42" w14:textId="77777777" w:rsidTr="009C3FBF">
        <w:trPr>
          <w:trHeight w:val="233"/>
        </w:trPr>
        <w:tc>
          <w:tcPr>
            <w:tcW w:w="1163" w:type="dxa"/>
            <w:vMerge w:val="restart"/>
          </w:tcPr>
          <w:p w14:paraId="566236DD" w14:textId="77777777" w:rsidR="0008521D" w:rsidRPr="000E0BA9" w:rsidRDefault="0008521D" w:rsidP="00DB4EEF">
            <w:pPr>
              <w:overflowPunct/>
              <w:spacing w:line="240" w:lineRule="atLeast"/>
              <w:jc w:val="center"/>
              <w:textAlignment w:val="auto"/>
              <w:rPr>
                <w:rFonts w:cs="Arial"/>
                <w:color w:val="000000"/>
              </w:rPr>
            </w:pPr>
          </w:p>
          <w:p w14:paraId="10DFAB2F" w14:textId="77777777" w:rsidR="0008521D" w:rsidRPr="000E0BA9" w:rsidRDefault="0008521D" w:rsidP="00DB4EEF">
            <w:pPr>
              <w:overflowPunct/>
              <w:spacing w:line="240" w:lineRule="atLeast"/>
              <w:jc w:val="center"/>
              <w:textAlignment w:val="auto"/>
              <w:rPr>
                <w:rFonts w:cs="Arial"/>
                <w:color w:val="000000"/>
              </w:rPr>
            </w:pPr>
            <w:r w:rsidRPr="000E0BA9">
              <w:rPr>
                <w:rFonts w:cs="Arial"/>
                <w:color w:val="000000"/>
              </w:rPr>
              <w:t>CAN Standard 0x6F6</w:t>
            </w:r>
          </w:p>
        </w:tc>
        <w:tc>
          <w:tcPr>
            <w:tcW w:w="1530" w:type="dxa"/>
            <w:vMerge w:val="restart"/>
          </w:tcPr>
          <w:p w14:paraId="6FB6D6F4" w14:textId="77777777" w:rsidR="0008521D" w:rsidRPr="000E0BA9" w:rsidRDefault="0008521D" w:rsidP="00DB4EEF">
            <w:pPr>
              <w:spacing w:before="100" w:beforeAutospacing="1" w:line="240" w:lineRule="atLeast"/>
              <w:rPr>
                <w:rFonts w:cs="Arial"/>
                <w:color w:val="000000"/>
              </w:rPr>
            </w:pPr>
            <w:r>
              <w:rPr>
                <w:rFonts w:cs="Arial"/>
                <w:color w:val="000000"/>
              </w:rPr>
              <w:t>Event</w:t>
            </w:r>
          </w:p>
        </w:tc>
        <w:tc>
          <w:tcPr>
            <w:tcW w:w="900" w:type="dxa"/>
            <w:vMerge w:val="restart"/>
          </w:tcPr>
          <w:p w14:paraId="54614746" w14:textId="77777777" w:rsidR="0008521D" w:rsidRPr="000E0BA9" w:rsidRDefault="0008521D" w:rsidP="00DB4EEF">
            <w:pPr>
              <w:spacing w:before="100" w:beforeAutospacing="1" w:line="240" w:lineRule="atLeast"/>
              <w:rPr>
                <w:rFonts w:cs="Arial"/>
                <w:color w:val="000000"/>
              </w:rPr>
            </w:pPr>
            <w:r>
              <w:rPr>
                <w:rFonts w:cs="Arial"/>
                <w:color w:val="000000"/>
              </w:rPr>
              <w:t>0</w:t>
            </w:r>
          </w:p>
        </w:tc>
        <w:tc>
          <w:tcPr>
            <w:tcW w:w="2957" w:type="dxa"/>
          </w:tcPr>
          <w:p w14:paraId="32F8335A" w14:textId="77777777" w:rsidR="0008521D" w:rsidRPr="000E0BA9" w:rsidRDefault="0008521D" w:rsidP="00DB4EEF">
            <w:pPr>
              <w:overflowPunct/>
              <w:spacing w:line="240" w:lineRule="atLeast"/>
              <w:jc w:val="center"/>
              <w:textAlignment w:val="auto"/>
              <w:rPr>
                <w:rFonts w:cs="Arial"/>
                <w:color w:val="000000"/>
              </w:rPr>
            </w:pPr>
            <w:r w:rsidRPr="000E0BA9">
              <w:rPr>
                <w:rFonts w:cs="Arial"/>
                <w:color w:val="000000"/>
              </w:rPr>
              <w:t>TesterPhysicalResLDCMA</w:t>
            </w:r>
          </w:p>
        </w:tc>
        <w:tc>
          <w:tcPr>
            <w:tcW w:w="1819" w:type="dxa"/>
            <w:vMerge w:val="restart"/>
          </w:tcPr>
          <w:p w14:paraId="76D6E540" w14:textId="1CC7D977" w:rsidR="0008521D" w:rsidRPr="00F0516B" w:rsidRDefault="004F07FD" w:rsidP="00DB4EEF">
            <w:pPr>
              <w:spacing w:before="100" w:beforeAutospacing="1" w:line="240" w:lineRule="atLeast"/>
              <w:rPr>
                <w:color w:val="333333"/>
                <w:lang w:eastAsia="de-DE"/>
              </w:rPr>
            </w:pPr>
            <w:r>
              <w:rPr>
                <w:color w:val="333333"/>
                <w:lang w:eastAsia="de-DE"/>
              </w:rPr>
              <w:t>LDCMA</w:t>
            </w:r>
          </w:p>
        </w:tc>
        <w:tc>
          <w:tcPr>
            <w:tcW w:w="1843" w:type="dxa"/>
            <w:vMerge w:val="restart"/>
          </w:tcPr>
          <w:p w14:paraId="2D25B51F" w14:textId="243B2BA8" w:rsidR="0008521D" w:rsidRPr="00F0516B" w:rsidRDefault="00F82DF5" w:rsidP="00DB4EEF">
            <w:pPr>
              <w:spacing w:before="100" w:beforeAutospacing="1" w:line="240" w:lineRule="atLeast"/>
              <w:rPr>
                <w:rFonts w:cs="Arial"/>
                <w:color w:val="333333"/>
                <w:lang w:eastAsia="de-DE"/>
              </w:rPr>
            </w:pPr>
            <w:r>
              <w:rPr>
                <w:rFonts w:cs="Arial"/>
                <w:color w:val="333333"/>
                <w:lang w:eastAsia="de-DE"/>
              </w:rPr>
              <w:t>HCM</w:t>
            </w:r>
          </w:p>
        </w:tc>
      </w:tr>
      <w:tr w:rsidR="0008521D" w:rsidRPr="00427709" w14:paraId="344C6ADE" w14:textId="77777777" w:rsidTr="009C3FBF">
        <w:trPr>
          <w:trHeight w:val="232"/>
        </w:trPr>
        <w:tc>
          <w:tcPr>
            <w:tcW w:w="1163" w:type="dxa"/>
            <w:vMerge/>
          </w:tcPr>
          <w:p w14:paraId="5D14BC08" w14:textId="77777777" w:rsidR="0008521D" w:rsidRPr="000E0BA9" w:rsidRDefault="0008521D" w:rsidP="00DB4EEF">
            <w:pPr>
              <w:overflowPunct/>
              <w:spacing w:line="240" w:lineRule="atLeast"/>
              <w:jc w:val="center"/>
              <w:textAlignment w:val="auto"/>
              <w:rPr>
                <w:rFonts w:cs="Arial"/>
                <w:color w:val="000000"/>
              </w:rPr>
            </w:pPr>
          </w:p>
        </w:tc>
        <w:tc>
          <w:tcPr>
            <w:tcW w:w="1530" w:type="dxa"/>
            <w:vMerge/>
          </w:tcPr>
          <w:p w14:paraId="7F7E5B70" w14:textId="77777777" w:rsidR="0008521D" w:rsidRPr="000E0BA9" w:rsidRDefault="0008521D" w:rsidP="00DB4EEF">
            <w:pPr>
              <w:overflowPunct/>
              <w:spacing w:line="240" w:lineRule="atLeast"/>
              <w:jc w:val="center"/>
              <w:textAlignment w:val="auto"/>
              <w:rPr>
                <w:rFonts w:cs="Arial"/>
                <w:color w:val="000000"/>
              </w:rPr>
            </w:pPr>
          </w:p>
        </w:tc>
        <w:tc>
          <w:tcPr>
            <w:tcW w:w="900" w:type="dxa"/>
            <w:vMerge/>
          </w:tcPr>
          <w:p w14:paraId="2D86E467" w14:textId="77777777" w:rsidR="0008521D" w:rsidRPr="000E0BA9" w:rsidRDefault="0008521D" w:rsidP="00DB4EEF">
            <w:pPr>
              <w:overflowPunct/>
              <w:spacing w:line="240" w:lineRule="atLeast"/>
              <w:jc w:val="center"/>
              <w:textAlignment w:val="auto"/>
              <w:rPr>
                <w:rFonts w:cs="Arial"/>
                <w:color w:val="000000"/>
              </w:rPr>
            </w:pPr>
          </w:p>
        </w:tc>
        <w:tc>
          <w:tcPr>
            <w:tcW w:w="2957" w:type="dxa"/>
          </w:tcPr>
          <w:p w14:paraId="2AF5220E" w14:textId="77777777" w:rsidR="0008521D" w:rsidRPr="000E0BA9" w:rsidRDefault="0008521D" w:rsidP="00DB4EEF">
            <w:pPr>
              <w:overflowPunct/>
              <w:spacing w:line="240" w:lineRule="atLeast"/>
              <w:jc w:val="center"/>
              <w:textAlignment w:val="auto"/>
              <w:rPr>
                <w:rFonts w:cs="Arial"/>
                <w:color w:val="000000"/>
              </w:rPr>
            </w:pPr>
          </w:p>
        </w:tc>
        <w:tc>
          <w:tcPr>
            <w:tcW w:w="1819" w:type="dxa"/>
            <w:vMerge/>
          </w:tcPr>
          <w:p w14:paraId="19283660"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36BAB8B3"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0D3CBFE9" w14:textId="77777777" w:rsidTr="009C3FBF">
        <w:trPr>
          <w:trHeight w:val="232"/>
        </w:trPr>
        <w:tc>
          <w:tcPr>
            <w:tcW w:w="1163" w:type="dxa"/>
            <w:vMerge/>
          </w:tcPr>
          <w:p w14:paraId="72AC9732" w14:textId="77777777" w:rsidR="0008521D" w:rsidRPr="000E0BA9" w:rsidRDefault="0008521D" w:rsidP="00DB4EEF">
            <w:pPr>
              <w:overflowPunct/>
              <w:spacing w:line="240" w:lineRule="atLeast"/>
              <w:jc w:val="center"/>
              <w:textAlignment w:val="auto"/>
              <w:rPr>
                <w:rFonts w:cs="Arial"/>
                <w:color w:val="000000"/>
              </w:rPr>
            </w:pPr>
          </w:p>
        </w:tc>
        <w:tc>
          <w:tcPr>
            <w:tcW w:w="1530" w:type="dxa"/>
            <w:vMerge/>
          </w:tcPr>
          <w:p w14:paraId="62313D1E" w14:textId="77777777" w:rsidR="0008521D" w:rsidRPr="000E0BA9" w:rsidRDefault="0008521D" w:rsidP="00DB4EEF">
            <w:pPr>
              <w:overflowPunct/>
              <w:spacing w:line="240" w:lineRule="atLeast"/>
              <w:jc w:val="center"/>
              <w:textAlignment w:val="auto"/>
              <w:rPr>
                <w:rFonts w:cs="Arial"/>
                <w:color w:val="000000"/>
              </w:rPr>
            </w:pPr>
          </w:p>
        </w:tc>
        <w:tc>
          <w:tcPr>
            <w:tcW w:w="900" w:type="dxa"/>
            <w:vMerge/>
          </w:tcPr>
          <w:p w14:paraId="16028DBB" w14:textId="77777777" w:rsidR="0008521D" w:rsidRPr="000E0BA9" w:rsidRDefault="0008521D" w:rsidP="00DB4EEF">
            <w:pPr>
              <w:overflowPunct/>
              <w:spacing w:line="240" w:lineRule="atLeast"/>
              <w:jc w:val="center"/>
              <w:textAlignment w:val="auto"/>
              <w:rPr>
                <w:rFonts w:cs="Arial"/>
                <w:color w:val="000000"/>
              </w:rPr>
            </w:pPr>
          </w:p>
        </w:tc>
        <w:tc>
          <w:tcPr>
            <w:tcW w:w="2957" w:type="dxa"/>
          </w:tcPr>
          <w:p w14:paraId="7B03ECA3" w14:textId="77777777" w:rsidR="0008521D" w:rsidRPr="000E0BA9" w:rsidRDefault="0008521D" w:rsidP="00DB4EEF">
            <w:pPr>
              <w:overflowPunct/>
              <w:spacing w:line="240" w:lineRule="atLeast"/>
              <w:jc w:val="center"/>
              <w:textAlignment w:val="auto"/>
              <w:rPr>
                <w:rFonts w:cs="Arial"/>
                <w:color w:val="000000"/>
              </w:rPr>
            </w:pPr>
          </w:p>
        </w:tc>
        <w:tc>
          <w:tcPr>
            <w:tcW w:w="1819" w:type="dxa"/>
            <w:vMerge/>
          </w:tcPr>
          <w:p w14:paraId="609A21C6"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140E8CD0"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6C52AA43" w14:textId="77777777" w:rsidTr="009C3FBF">
        <w:trPr>
          <w:trHeight w:val="232"/>
        </w:trPr>
        <w:tc>
          <w:tcPr>
            <w:tcW w:w="1163" w:type="dxa"/>
            <w:vMerge/>
          </w:tcPr>
          <w:p w14:paraId="6E9B17E5" w14:textId="77777777" w:rsidR="0008521D" w:rsidRPr="000E0BA9" w:rsidRDefault="0008521D" w:rsidP="00DB4EEF">
            <w:pPr>
              <w:overflowPunct/>
              <w:spacing w:line="240" w:lineRule="atLeast"/>
              <w:jc w:val="center"/>
              <w:textAlignment w:val="auto"/>
              <w:rPr>
                <w:rFonts w:cs="Arial"/>
                <w:color w:val="000000"/>
              </w:rPr>
            </w:pPr>
          </w:p>
        </w:tc>
        <w:tc>
          <w:tcPr>
            <w:tcW w:w="1530" w:type="dxa"/>
            <w:vMerge/>
          </w:tcPr>
          <w:p w14:paraId="4EF0AC9E" w14:textId="77777777" w:rsidR="0008521D" w:rsidRPr="000E0BA9" w:rsidRDefault="0008521D" w:rsidP="00DB4EEF">
            <w:pPr>
              <w:overflowPunct/>
              <w:spacing w:line="240" w:lineRule="atLeast"/>
              <w:jc w:val="center"/>
              <w:textAlignment w:val="auto"/>
              <w:rPr>
                <w:rFonts w:cs="Arial"/>
                <w:color w:val="000000"/>
              </w:rPr>
            </w:pPr>
          </w:p>
        </w:tc>
        <w:tc>
          <w:tcPr>
            <w:tcW w:w="900" w:type="dxa"/>
            <w:vMerge/>
          </w:tcPr>
          <w:p w14:paraId="021B1021" w14:textId="77777777" w:rsidR="0008521D" w:rsidRPr="000E0BA9" w:rsidRDefault="0008521D" w:rsidP="00DB4EEF">
            <w:pPr>
              <w:overflowPunct/>
              <w:spacing w:line="240" w:lineRule="atLeast"/>
              <w:jc w:val="center"/>
              <w:textAlignment w:val="auto"/>
              <w:rPr>
                <w:rFonts w:cs="Arial"/>
                <w:color w:val="000000"/>
              </w:rPr>
            </w:pPr>
          </w:p>
        </w:tc>
        <w:tc>
          <w:tcPr>
            <w:tcW w:w="2957" w:type="dxa"/>
          </w:tcPr>
          <w:p w14:paraId="63467696" w14:textId="77777777" w:rsidR="0008521D" w:rsidRPr="000E0BA9" w:rsidRDefault="0008521D" w:rsidP="00DB4EEF">
            <w:pPr>
              <w:overflowPunct/>
              <w:spacing w:line="240" w:lineRule="atLeast"/>
              <w:jc w:val="center"/>
              <w:textAlignment w:val="auto"/>
              <w:rPr>
                <w:rFonts w:cs="Arial"/>
                <w:color w:val="000000"/>
              </w:rPr>
            </w:pPr>
          </w:p>
        </w:tc>
        <w:tc>
          <w:tcPr>
            <w:tcW w:w="1819" w:type="dxa"/>
            <w:vMerge/>
          </w:tcPr>
          <w:p w14:paraId="214045F8"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39C8EDAC" w14:textId="77777777" w:rsidR="0008521D" w:rsidRPr="00427709" w:rsidRDefault="0008521D" w:rsidP="00DB4EEF">
            <w:pPr>
              <w:spacing w:before="100" w:beforeAutospacing="1" w:line="240" w:lineRule="atLeast"/>
              <w:rPr>
                <w:rFonts w:cs="Arial"/>
                <w:color w:val="333333"/>
                <w:sz w:val="14"/>
                <w:szCs w:val="21"/>
                <w:lang w:eastAsia="de-DE"/>
              </w:rPr>
            </w:pPr>
          </w:p>
        </w:tc>
      </w:tr>
      <w:tr w:rsidR="0008521D" w:rsidRPr="00427709" w14:paraId="11817B95" w14:textId="77777777" w:rsidTr="009C3FBF">
        <w:trPr>
          <w:trHeight w:val="232"/>
        </w:trPr>
        <w:tc>
          <w:tcPr>
            <w:tcW w:w="1163" w:type="dxa"/>
            <w:vMerge/>
          </w:tcPr>
          <w:p w14:paraId="3A5AB0D2" w14:textId="77777777" w:rsidR="0008521D" w:rsidRPr="000E0BA9" w:rsidRDefault="0008521D" w:rsidP="00DB4EEF">
            <w:pPr>
              <w:overflowPunct/>
              <w:spacing w:line="240" w:lineRule="atLeast"/>
              <w:jc w:val="center"/>
              <w:textAlignment w:val="auto"/>
              <w:rPr>
                <w:rFonts w:cs="Arial"/>
                <w:color w:val="000000"/>
              </w:rPr>
            </w:pPr>
          </w:p>
        </w:tc>
        <w:tc>
          <w:tcPr>
            <w:tcW w:w="1530" w:type="dxa"/>
            <w:vMerge/>
          </w:tcPr>
          <w:p w14:paraId="443E3218" w14:textId="77777777" w:rsidR="0008521D" w:rsidRPr="000E0BA9" w:rsidRDefault="0008521D" w:rsidP="00DB4EEF">
            <w:pPr>
              <w:overflowPunct/>
              <w:spacing w:line="240" w:lineRule="atLeast"/>
              <w:jc w:val="center"/>
              <w:textAlignment w:val="auto"/>
              <w:rPr>
                <w:rFonts w:cs="Arial"/>
                <w:color w:val="000000"/>
              </w:rPr>
            </w:pPr>
          </w:p>
        </w:tc>
        <w:tc>
          <w:tcPr>
            <w:tcW w:w="900" w:type="dxa"/>
            <w:vMerge/>
          </w:tcPr>
          <w:p w14:paraId="21149957" w14:textId="77777777" w:rsidR="0008521D" w:rsidRPr="000E0BA9" w:rsidRDefault="0008521D" w:rsidP="00DB4EEF">
            <w:pPr>
              <w:overflowPunct/>
              <w:spacing w:line="240" w:lineRule="atLeast"/>
              <w:jc w:val="center"/>
              <w:textAlignment w:val="auto"/>
              <w:rPr>
                <w:rFonts w:cs="Arial"/>
                <w:color w:val="000000"/>
              </w:rPr>
            </w:pPr>
          </w:p>
        </w:tc>
        <w:tc>
          <w:tcPr>
            <w:tcW w:w="2957" w:type="dxa"/>
          </w:tcPr>
          <w:p w14:paraId="2E4B512F" w14:textId="77777777" w:rsidR="0008521D" w:rsidRPr="000E0BA9" w:rsidRDefault="0008521D" w:rsidP="00DB4EEF">
            <w:pPr>
              <w:overflowPunct/>
              <w:spacing w:line="240" w:lineRule="atLeast"/>
              <w:jc w:val="center"/>
              <w:textAlignment w:val="auto"/>
              <w:rPr>
                <w:rFonts w:cs="Arial"/>
                <w:color w:val="000000"/>
              </w:rPr>
            </w:pPr>
          </w:p>
        </w:tc>
        <w:tc>
          <w:tcPr>
            <w:tcW w:w="1819" w:type="dxa"/>
            <w:vMerge/>
          </w:tcPr>
          <w:p w14:paraId="1A7642DB" w14:textId="77777777" w:rsidR="0008521D" w:rsidRPr="00427709" w:rsidRDefault="0008521D" w:rsidP="00DB4EEF">
            <w:pPr>
              <w:spacing w:before="100" w:beforeAutospacing="1" w:line="240" w:lineRule="atLeast"/>
              <w:rPr>
                <w:rFonts w:cs="Arial"/>
                <w:color w:val="333333"/>
                <w:sz w:val="14"/>
                <w:szCs w:val="21"/>
                <w:lang w:eastAsia="de-DE"/>
              </w:rPr>
            </w:pPr>
          </w:p>
        </w:tc>
        <w:tc>
          <w:tcPr>
            <w:tcW w:w="1843" w:type="dxa"/>
            <w:vMerge/>
          </w:tcPr>
          <w:p w14:paraId="45EF89AD" w14:textId="77777777" w:rsidR="0008521D" w:rsidRPr="00427709" w:rsidRDefault="0008521D" w:rsidP="00DB4EEF">
            <w:pPr>
              <w:spacing w:before="100" w:beforeAutospacing="1" w:line="240" w:lineRule="atLeast"/>
              <w:rPr>
                <w:rFonts w:cs="Arial"/>
                <w:color w:val="333333"/>
                <w:sz w:val="14"/>
                <w:szCs w:val="21"/>
                <w:lang w:eastAsia="de-DE"/>
              </w:rPr>
            </w:pPr>
          </w:p>
        </w:tc>
      </w:tr>
      <w:tr w:rsidR="00140679" w:rsidRPr="00F0516B" w14:paraId="164FFD2D" w14:textId="77777777" w:rsidTr="009C3FBF">
        <w:trPr>
          <w:trHeight w:val="233"/>
        </w:trPr>
        <w:tc>
          <w:tcPr>
            <w:tcW w:w="1163" w:type="dxa"/>
            <w:vMerge w:val="restart"/>
          </w:tcPr>
          <w:p w14:paraId="5EB14051" w14:textId="77777777" w:rsidR="00140679" w:rsidRPr="000E0BA9" w:rsidRDefault="00140679" w:rsidP="00DB4EEF">
            <w:pPr>
              <w:overflowPunct/>
              <w:spacing w:line="240" w:lineRule="atLeast"/>
              <w:jc w:val="center"/>
              <w:textAlignment w:val="auto"/>
              <w:rPr>
                <w:rFonts w:cs="Arial"/>
                <w:color w:val="000000"/>
              </w:rPr>
            </w:pPr>
          </w:p>
          <w:p w14:paraId="50FD5ADD" w14:textId="6F50D78F" w:rsidR="00140679" w:rsidRPr="000E0BA9" w:rsidRDefault="00140679" w:rsidP="00DB4EEF">
            <w:pPr>
              <w:overflowPunct/>
              <w:spacing w:line="240" w:lineRule="atLeast"/>
              <w:jc w:val="center"/>
              <w:textAlignment w:val="auto"/>
              <w:rPr>
                <w:rFonts w:cs="Arial"/>
                <w:color w:val="000000"/>
              </w:rPr>
            </w:pPr>
            <w:r w:rsidRPr="000E0BA9">
              <w:rPr>
                <w:rFonts w:cs="Arial"/>
                <w:color w:val="000000"/>
              </w:rPr>
              <w:t>CAN Standard 0x6F</w:t>
            </w:r>
            <w:r>
              <w:rPr>
                <w:rFonts w:cs="Arial"/>
                <w:color w:val="000000"/>
              </w:rPr>
              <w:t>7</w:t>
            </w:r>
          </w:p>
        </w:tc>
        <w:tc>
          <w:tcPr>
            <w:tcW w:w="1530" w:type="dxa"/>
            <w:vMerge w:val="restart"/>
          </w:tcPr>
          <w:p w14:paraId="2293AF4C" w14:textId="77777777" w:rsidR="00140679" w:rsidRPr="000E0BA9" w:rsidRDefault="00140679" w:rsidP="00DB4EEF">
            <w:pPr>
              <w:spacing w:before="100" w:beforeAutospacing="1" w:line="240" w:lineRule="atLeast"/>
              <w:rPr>
                <w:rFonts w:cs="Arial"/>
                <w:color w:val="000000"/>
              </w:rPr>
            </w:pPr>
            <w:r>
              <w:rPr>
                <w:rFonts w:cs="Arial"/>
                <w:color w:val="000000"/>
              </w:rPr>
              <w:t>Event</w:t>
            </w:r>
          </w:p>
        </w:tc>
        <w:tc>
          <w:tcPr>
            <w:tcW w:w="900" w:type="dxa"/>
            <w:vMerge w:val="restart"/>
          </w:tcPr>
          <w:p w14:paraId="16B8B660" w14:textId="77777777" w:rsidR="00140679" w:rsidRPr="000E0BA9" w:rsidRDefault="00140679" w:rsidP="00DB4EEF">
            <w:pPr>
              <w:spacing w:before="100" w:beforeAutospacing="1" w:line="240" w:lineRule="atLeast"/>
              <w:rPr>
                <w:rFonts w:cs="Arial"/>
                <w:color w:val="000000"/>
              </w:rPr>
            </w:pPr>
            <w:r>
              <w:rPr>
                <w:rFonts w:cs="Arial"/>
                <w:color w:val="000000"/>
              </w:rPr>
              <w:t>0</w:t>
            </w:r>
          </w:p>
        </w:tc>
        <w:tc>
          <w:tcPr>
            <w:tcW w:w="2957" w:type="dxa"/>
          </w:tcPr>
          <w:p w14:paraId="47394A74" w14:textId="0F5EF146" w:rsidR="00140679" w:rsidRPr="000E0BA9" w:rsidRDefault="00140679" w:rsidP="00DB4EEF">
            <w:pPr>
              <w:overflowPunct/>
              <w:spacing w:line="240" w:lineRule="atLeast"/>
              <w:jc w:val="center"/>
              <w:textAlignment w:val="auto"/>
              <w:rPr>
                <w:rFonts w:cs="Arial"/>
                <w:color w:val="000000"/>
              </w:rPr>
            </w:pPr>
            <w:r w:rsidRPr="000E0BA9">
              <w:rPr>
                <w:rFonts w:cs="Arial"/>
                <w:color w:val="000000"/>
              </w:rPr>
              <w:t>TesterPhysicalResLDCM</w:t>
            </w:r>
            <w:r>
              <w:rPr>
                <w:rFonts w:cs="Arial"/>
                <w:color w:val="000000"/>
              </w:rPr>
              <w:t>B</w:t>
            </w:r>
          </w:p>
        </w:tc>
        <w:tc>
          <w:tcPr>
            <w:tcW w:w="1819" w:type="dxa"/>
            <w:vMerge w:val="restart"/>
          </w:tcPr>
          <w:p w14:paraId="7BEA2C36" w14:textId="1F014DDA" w:rsidR="00140679" w:rsidRPr="00F0516B" w:rsidRDefault="00140679" w:rsidP="00DB4EEF">
            <w:pPr>
              <w:spacing w:before="100" w:beforeAutospacing="1" w:line="240" w:lineRule="atLeast"/>
              <w:rPr>
                <w:color w:val="333333"/>
                <w:lang w:eastAsia="de-DE"/>
              </w:rPr>
            </w:pPr>
            <w:r>
              <w:rPr>
                <w:color w:val="333333"/>
                <w:lang w:eastAsia="de-DE"/>
              </w:rPr>
              <w:t>LDCMB</w:t>
            </w:r>
          </w:p>
        </w:tc>
        <w:tc>
          <w:tcPr>
            <w:tcW w:w="1843" w:type="dxa"/>
            <w:vMerge w:val="restart"/>
          </w:tcPr>
          <w:p w14:paraId="61AF1F48" w14:textId="2600AA30" w:rsidR="00140679" w:rsidRPr="00F0516B" w:rsidRDefault="00140679" w:rsidP="00DB4EEF">
            <w:pPr>
              <w:spacing w:before="100" w:beforeAutospacing="1" w:line="240" w:lineRule="atLeast"/>
              <w:rPr>
                <w:rFonts w:cs="Arial"/>
                <w:color w:val="333333"/>
                <w:lang w:eastAsia="de-DE"/>
              </w:rPr>
            </w:pPr>
            <w:r>
              <w:rPr>
                <w:rFonts w:cs="Arial"/>
                <w:color w:val="333333"/>
                <w:lang w:eastAsia="de-DE"/>
              </w:rPr>
              <w:t>HCM</w:t>
            </w:r>
          </w:p>
        </w:tc>
      </w:tr>
      <w:tr w:rsidR="00314567" w:rsidRPr="00427709" w14:paraId="776C824D" w14:textId="77777777" w:rsidTr="009C3FBF">
        <w:trPr>
          <w:trHeight w:val="232"/>
        </w:trPr>
        <w:tc>
          <w:tcPr>
            <w:tcW w:w="1163" w:type="dxa"/>
            <w:vMerge/>
          </w:tcPr>
          <w:p w14:paraId="15B07008" w14:textId="77777777" w:rsidR="00314567" w:rsidRPr="000E0BA9" w:rsidRDefault="00314567" w:rsidP="00DB4EEF">
            <w:pPr>
              <w:overflowPunct/>
              <w:spacing w:line="240" w:lineRule="atLeast"/>
              <w:jc w:val="center"/>
              <w:textAlignment w:val="auto"/>
              <w:rPr>
                <w:rFonts w:cs="Arial"/>
                <w:color w:val="000000"/>
              </w:rPr>
            </w:pPr>
          </w:p>
        </w:tc>
        <w:tc>
          <w:tcPr>
            <w:tcW w:w="1530" w:type="dxa"/>
            <w:vMerge/>
          </w:tcPr>
          <w:p w14:paraId="2CC69DBA" w14:textId="77777777" w:rsidR="00314567" w:rsidRPr="000E0BA9" w:rsidRDefault="00314567" w:rsidP="00DB4EEF">
            <w:pPr>
              <w:overflowPunct/>
              <w:spacing w:line="240" w:lineRule="atLeast"/>
              <w:jc w:val="center"/>
              <w:textAlignment w:val="auto"/>
              <w:rPr>
                <w:rFonts w:cs="Arial"/>
                <w:color w:val="000000"/>
              </w:rPr>
            </w:pPr>
          </w:p>
        </w:tc>
        <w:tc>
          <w:tcPr>
            <w:tcW w:w="900" w:type="dxa"/>
            <w:vMerge/>
          </w:tcPr>
          <w:p w14:paraId="5A9DB299" w14:textId="77777777" w:rsidR="00314567" w:rsidRPr="000E0BA9" w:rsidRDefault="00314567" w:rsidP="00DB4EEF">
            <w:pPr>
              <w:overflowPunct/>
              <w:spacing w:line="240" w:lineRule="atLeast"/>
              <w:jc w:val="center"/>
              <w:textAlignment w:val="auto"/>
              <w:rPr>
                <w:rFonts w:cs="Arial"/>
                <w:color w:val="000000"/>
              </w:rPr>
            </w:pPr>
          </w:p>
        </w:tc>
        <w:tc>
          <w:tcPr>
            <w:tcW w:w="2957" w:type="dxa"/>
          </w:tcPr>
          <w:p w14:paraId="6ED9831A" w14:textId="77777777" w:rsidR="00314567" w:rsidRPr="000E0BA9" w:rsidRDefault="00314567" w:rsidP="00DB4EEF">
            <w:pPr>
              <w:overflowPunct/>
              <w:spacing w:line="240" w:lineRule="atLeast"/>
              <w:jc w:val="center"/>
              <w:textAlignment w:val="auto"/>
              <w:rPr>
                <w:rFonts w:cs="Arial"/>
                <w:color w:val="000000"/>
              </w:rPr>
            </w:pPr>
          </w:p>
        </w:tc>
        <w:tc>
          <w:tcPr>
            <w:tcW w:w="1819" w:type="dxa"/>
            <w:vMerge/>
          </w:tcPr>
          <w:p w14:paraId="29876F63" w14:textId="77777777" w:rsidR="00314567" w:rsidRPr="00427709" w:rsidRDefault="00314567" w:rsidP="00DB4EEF">
            <w:pPr>
              <w:spacing w:before="100" w:beforeAutospacing="1" w:line="240" w:lineRule="atLeast"/>
              <w:rPr>
                <w:rFonts w:cs="Arial"/>
                <w:color w:val="333333"/>
                <w:sz w:val="14"/>
                <w:szCs w:val="21"/>
                <w:lang w:eastAsia="de-DE"/>
              </w:rPr>
            </w:pPr>
          </w:p>
        </w:tc>
        <w:tc>
          <w:tcPr>
            <w:tcW w:w="1843" w:type="dxa"/>
            <w:vMerge/>
          </w:tcPr>
          <w:p w14:paraId="4BC8F504" w14:textId="77777777" w:rsidR="00314567" w:rsidRPr="00427709" w:rsidRDefault="00314567" w:rsidP="00DB4EEF">
            <w:pPr>
              <w:spacing w:before="100" w:beforeAutospacing="1" w:line="240" w:lineRule="atLeast"/>
              <w:rPr>
                <w:rFonts w:cs="Arial"/>
                <w:color w:val="333333"/>
                <w:sz w:val="14"/>
                <w:szCs w:val="21"/>
                <w:lang w:eastAsia="de-DE"/>
              </w:rPr>
            </w:pPr>
          </w:p>
        </w:tc>
      </w:tr>
      <w:tr w:rsidR="00314567" w:rsidRPr="00427709" w14:paraId="63127015" w14:textId="77777777" w:rsidTr="009C3FBF">
        <w:trPr>
          <w:trHeight w:val="232"/>
        </w:trPr>
        <w:tc>
          <w:tcPr>
            <w:tcW w:w="1163" w:type="dxa"/>
            <w:vMerge/>
          </w:tcPr>
          <w:p w14:paraId="18CFBABD" w14:textId="77777777" w:rsidR="00314567" w:rsidRPr="000E0BA9" w:rsidRDefault="00314567" w:rsidP="00DB4EEF">
            <w:pPr>
              <w:overflowPunct/>
              <w:spacing w:line="240" w:lineRule="atLeast"/>
              <w:jc w:val="center"/>
              <w:textAlignment w:val="auto"/>
              <w:rPr>
                <w:rFonts w:cs="Arial"/>
                <w:color w:val="000000"/>
              </w:rPr>
            </w:pPr>
          </w:p>
        </w:tc>
        <w:tc>
          <w:tcPr>
            <w:tcW w:w="1530" w:type="dxa"/>
            <w:vMerge/>
          </w:tcPr>
          <w:p w14:paraId="743B9463" w14:textId="77777777" w:rsidR="00314567" w:rsidRPr="000E0BA9" w:rsidRDefault="00314567" w:rsidP="00DB4EEF">
            <w:pPr>
              <w:overflowPunct/>
              <w:spacing w:line="240" w:lineRule="atLeast"/>
              <w:jc w:val="center"/>
              <w:textAlignment w:val="auto"/>
              <w:rPr>
                <w:rFonts w:cs="Arial"/>
                <w:color w:val="000000"/>
              </w:rPr>
            </w:pPr>
          </w:p>
        </w:tc>
        <w:tc>
          <w:tcPr>
            <w:tcW w:w="900" w:type="dxa"/>
            <w:vMerge/>
          </w:tcPr>
          <w:p w14:paraId="2CB88EDB" w14:textId="77777777" w:rsidR="00314567" w:rsidRPr="000E0BA9" w:rsidRDefault="00314567" w:rsidP="00DB4EEF">
            <w:pPr>
              <w:overflowPunct/>
              <w:spacing w:line="240" w:lineRule="atLeast"/>
              <w:jc w:val="center"/>
              <w:textAlignment w:val="auto"/>
              <w:rPr>
                <w:rFonts w:cs="Arial"/>
                <w:color w:val="000000"/>
              </w:rPr>
            </w:pPr>
          </w:p>
        </w:tc>
        <w:tc>
          <w:tcPr>
            <w:tcW w:w="2957" w:type="dxa"/>
          </w:tcPr>
          <w:p w14:paraId="3F4D28D2" w14:textId="77777777" w:rsidR="00314567" w:rsidRPr="000E0BA9" w:rsidRDefault="00314567" w:rsidP="00DB4EEF">
            <w:pPr>
              <w:overflowPunct/>
              <w:spacing w:line="240" w:lineRule="atLeast"/>
              <w:jc w:val="center"/>
              <w:textAlignment w:val="auto"/>
              <w:rPr>
                <w:rFonts w:cs="Arial"/>
                <w:color w:val="000000"/>
              </w:rPr>
            </w:pPr>
          </w:p>
        </w:tc>
        <w:tc>
          <w:tcPr>
            <w:tcW w:w="1819" w:type="dxa"/>
            <w:vMerge/>
          </w:tcPr>
          <w:p w14:paraId="0E23E226" w14:textId="77777777" w:rsidR="00314567" w:rsidRPr="00427709" w:rsidRDefault="00314567" w:rsidP="00DB4EEF">
            <w:pPr>
              <w:spacing w:before="100" w:beforeAutospacing="1" w:line="240" w:lineRule="atLeast"/>
              <w:rPr>
                <w:rFonts w:cs="Arial"/>
                <w:color w:val="333333"/>
                <w:sz w:val="14"/>
                <w:szCs w:val="21"/>
                <w:lang w:eastAsia="de-DE"/>
              </w:rPr>
            </w:pPr>
          </w:p>
        </w:tc>
        <w:tc>
          <w:tcPr>
            <w:tcW w:w="1843" w:type="dxa"/>
            <w:vMerge/>
          </w:tcPr>
          <w:p w14:paraId="11A787D3" w14:textId="77777777" w:rsidR="00314567" w:rsidRPr="00427709" w:rsidRDefault="00314567" w:rsidP="00DB4EEF">
            <w:pPr>
              <w:spacing w:before="100" w:beforeAutospacing="1" w:line="240" w:lineRule="atLeast"/>
              <w:rPr>
                <w:rFonts w:cs="Arial"/>
                <w:color w:val="333333"/>
                <w:sz w:val="14"/>
                <w:szCs w:val="21"/>
                <w:lang w:eastAsia="de-DE"/>
              </w:rPr>
            </w:pPr>
          </w:p>
        </w:tc>
      </w:tr>
      <w:tr w:rsidR="00314567" w:rsidRPr="00427709" w14:paraId="2D2CE5A9" w14:textId="77777777" w:rsidTr="009C3FBF">
        <w:trPr>
          <w:trHeight w:val="232"/>
        </w:trPr>
        <w:tc>
          <w:tcPr>
            <w:tcW w:w="1163" w:type="dxa"/>
            <w:vMerge/>
          </w:tcPr>
          <w:p w14:paraId="5562CBF1" w14:textId="77777777" w:rsidR="00314567" w:rsidRPr="000E0BA9" w:rsidRDefault="00314567" w:rsidP="00DB4EEF">
            <w:pPr>
              <w:overflowPunct/>
              <w:spacing w:line="240" w:lineRule="atLeast"/>
              <w:jc w:val="center"/>
              <w:textAlignment w:val="auto"/>
              <w:rPr>
                <w:rFonts w:cs="Arial"/>
                <w:color w:val="000000"/>
              </w:rPr>
            </w:pPr>
          </w:p>
        </w:tc>
        <w:tc>
          <w:tcPr>
            <w:tcW w:w="1530" w:type="dxa"/>
            <w:vMerge/>
          </w:tcPr>
          <w:p w14:paraId="4A36AF1F" w14:textId="77777777" w:rsidR="00314567" w:rsidRPr="000E0BA9" w:rsidRDefault="00314567" w:rsidP="00DB4EEF">
            <w:pPr>
              <w:overflowPunct/>
              <w:spacing w:line="240" w:lineRule="atLeast"/>
              <w:jc w:val="center"/>
              <w:textAlignment w:val="auto"/>
              <w:rPr>
                <w:rFonts w:cs="Arial"/>
                <w:color w:val="000000"/>
              </w:rPr>
            </w:pPr>
          </w:p>
        </w:tc>
        <w:tc>
          <w:tcPr>
            <w:tcW w:w="900" w:type="dxa"/>
            <w:vMerge/>
          </w:tcPr>
          <w:p w14:paraId="2EE9188C" w14:textId="77777777" w:rsidR="00314567" w:rsidRPr="000E0BA9" w:rsidRDefault="00314567" w:rsidP="00DB4EEF">
            <w:pPr>
              <w:overflowPunct/>
              <w:spacing w:line="240" w:lineRule="atLeast"/>
              <w:jc w:val="center"/>
              <w:textAlignment w:val="auto"/>
              <w:rPr>
                <w:rFonts w:cs="Arial"/>
                <w:color w:val="000000"/>
              </w:rPr>
            </w:pPr>
          </w:p>
        </w:tc>
        <w:tc>
          <w:tcPr>
            <w:tcW w:w="2957" w:type="dxa"/>
          </w:tcPr>
          <w:p w14:paraId="3F5F75FF" w14:textId="77777777" w:rsidR="00314567" w:rsidRPr="000E0BA9" w:rsidRDefault="00314567" w:rsidP="00DB4EEF">
            <w:pPr>
              <w:overflowPunct/>
              <w:spacing w:line="240" w:lineRule="atLeast"/>
              <w:jc w:val="center"/>
              <w:textAlignment w:val="auto"/>
              <w:rPr>
                <w:rFonts w:cs="Arial"/>
                <w:color w:val="000000"/>
              </w:rPr>
            </w:pPr>
          </w:p>
        </w:tc>
        <w:tc>
          <w:tcPr>
            <w:tcW w:w="1819" w:type="dxa"/>
            <w:vMerge/>
          </w:tcPr>
          <w:p w14:paraId="4C3E87E2" w14:textId="77777777" w:rsidR="00314567" w:rsidRPr="00427709" w:rsidRDefault="00314567" w:rsidP="00DB4EEF">
            <w:pPr>
              <w:spacing w:before="100" w:beforeAutospacing="1" w:line="240" w:lineRule="atLeast"/>
              <w:rPr>
                <w:rFonts w:cs="Arial"/>
                <w:color w:val="333333"/>
                <w:sz w:val="14"/>
                <w:szCs w:val="21"/>
                <w:lang w:eastAsia="de-DE"/>
              </w:rPr>
            </w:pPr>
          </w:p>
        </w:tc>
        <w:tc>
          <w:tcPr>
            <w:tcW w:w="1843" w:type="dxa"/>
            <w:vMerge/>
          </w:tcPr>
          <w:p w14:paraId="15EFD78C" w14:textId="77777777" w:rsidR="00314567" w:rsidRPr="00427709" w:rsidRDefault="00314567" w:rsidP="00DB4EEF">
            <w:pPr>
              <w:spacing w:before="100" w:beforeAutospacing="1" w:line="240" w:lineRule="atLeast"/>
              <w:rPr>
                <w:rFonts w:cs="Arial"/>
                <w:color w:val="333333"/>
                <w:sz w:val="14"/>
                <w:szCs w:val="21"/>
                <w:lang w:eastAsia="de-DE"/>
              </w:rPr>
            </w:pPr>
          </w:p>
        </w:tc>
      </w:tr>
      <w:tr w:rsidR="00314567" w:rsidRPr="00427709" w14:paraId="26E39065" w14:textId="77777777" w:rsidTr="009C3FBF">
        <w:trPr>
          <w:trHeight w:val="232"/>
        </w:trPr>
        <w:tc>
          <w:tcPr>
            <w:tcW w:w="1163" w:type="dxa"/>
            <w:vMerge/>
          </w:tcPr>
          <w:p w14:paraId="2E734908" w14:textId="77777777" w:rsidR="00314567" w:rsidRPr="000E0BA9" w:rsidRDefault="00314567" w:rsidP="00DB4EEF">
            <w:pPr>
              <w:overflowPunct/>
              <w:spacing w:line="240" w:lineRule="atLeast"/>
              <w:jc w:val="center"/>
              <w:textAlignment w:val="auto"/>
              <w:rPr>
                <w:rFonts w:cs="Arial"/>
                <w:color w:val="000000"/>
              </w:rPr>
            </w:pPr>
          </w:p>
        </w:tc>
        <w:tc>
          <w:tcPr>
            <w:tcW w:w="1530" w:type="dxa"/>
            <w:vMerge/>
          </w:tcPr>
          <w:p w14:paraId="17C57A12" w14:textId="77777777" w:rsidR="00314567" w:rsidRPr="000E0BA9" w:rsidRDefault="00314567" w:rsidP="00DB4EEF">
            <w:pPr>
              <w:overflowPunct/>
              <w:spacing w:line="240" w:lineRule="atLeast"/>
              <w:jc w:val="center"/>
              <w:textAlignment w:val="auto"/>
              <w:rPr>
                <w:rFonts w:cs="Arial"/>
                <w:color w:val="000000"/>
              </w:rPr>
            </w:pPr>
          </w:p>
        </w:tc>
        <w:tc>
          <w:tcPr>
            <w:tcW w:w="900" w:type="dxa"/>
            <w:vMerge/>
          </w:tcPr>
          <w:p w14:paraId="0DE8C6EE" w14:textId="77777777" w:rsidR="00314567" w:rsidRPr="000E0BA9" w:rsidRDefault="00314567" w:rsidP="00DB4EEF">
            <w:pPr>
              <w:overflowPunct/>
              <w:spacing w:line="240" w:lineRule="atLeast"/>
              <w:jc w:val="center"/>
              <w:textAlignment w:val="auto"/>
              <w:rPr>
                <w:rFonts w:cs="Arial"/>
                <w:color w:val="000000"/>
              </w:rPr>
            </w:pPr>
          </w:p>
        </w:tc>
        <w:tc>
          <w:tcPr>
            <w:tcW w:w="2957" w:type="dxa"/>
          </w:tcPr>
          <w:p w14:paraId="36244964" w14:textId="77777777" w:rsidR="00314567" w:rsidRPr="000E0BA9" w:rsidRDefault="00314567" w:rsidP="00DB4EEF">
            <w:pPr>
              <w:overflowPunct/>
              <w:spacing w:line="240" w:lineRule="atLeast"/>
              <w:jc w:val="center"/>
              <w:textAlignment w:val="auto"/>
              <w:rPr>
                <w:rFonts w:cs="Arial"/>
                <w:color w:val="000000"/>
              </w:rPr>
            </w:pPr>
          </w:p>
        </w:tc>
        <w:tc>
          <w:tcPr>
            <w:tcW w:w="1819" w:type="dxa"/>
            <w:vMerge/>
          </w:tcPr>
          <w:p w14:paraId="29204C42" w14:textId="77777777" w:rsidR="00314567" w:rsidRPr="00427709" w:rsidRDefault="00314567" w:rsidP="00DB4EEF">
            <w:pPr>
              <w:spacing w:before="100" w:beforeAutospacing="1" w:line="240" w:lineRule="atLeast"/>
              <w:rPr>
                <w:rFonts w:cs="Arial"/>
                <w:color w:val="333333"/>
                <w:sz w:val="14"/>
                <w:szCs w:val="21"/>
                <w:lang w:eastAsia="de-DE"/>
              </w:rPr>
            </w:pPr>
          </w:p>
        </w:tc>
        <w:tc>
          <w:tcPr>
            <w:tcW w:w="1843" w:type="dxa"/>
            <w:vMerge/>
          </w:tcPr>
          <w:p w14:paraId="571A4C07" w14:textId="77777777" w:rsidR="00314567" w:rsidRPr="00427709" w:rsidRDefault="00314567" w:rsidP="00DB4EEF">
            <w:pPr>
              <w:spacing w:before="100" w:beforeAutospacing="1" w:line="240" w:lineRule="atLeast"/>
              <w:rPr>
                <w:rFonts w:cs="Arial"/>
                <w:color w:val="333333"/>
                <w:sz w:val="14"/>
                <w:szCs w:val="21"/>
                <w:lang w:eastAsia="de-DE"/>
              </w:rPr>
            </w:pPr>
          </w:p>
        </w:tc>
      </w:tr>
    </w:tbl>
    <w:p w14:paraId="56ED8020" w14:textId="70592CA8" w:rsidR="0098325E" w:rsidRDefault="0098325E" w:rsidP="00DB4EEF">
      <w:pPr>
        <w:spacing w:line="240" w:lineRule="atLeast"/>
      </w:pPr>
    </w:p>
    <w:p w14:paraId="2637977D" w14:textId="63AAA70C" w:rsidR="00ED0A3B" w:rsidRPr="00AA48C6" w:rsidRDefault="00ED0A3B" w:rsidP="00DB4EEF">
      <w:pPr>
        <w:pStyle w:val="Heading4"/>
        <w:tabs>
          <w:tab w:val="clear" w:pos="992"/>
          <w:tab w:val="left" w:pos="1134"/>
        </w:tabs>
        <w:spacing w:line="240" w:lineRule="atLeast"/>
      </w:pPr>
      <w:bookmarkStart w:id="533" w:name="_Toc89265521"/>
      <w:r>
        <w:t>CAN Bus “MS2_CAN”</w:t>
      </w:r>
      <w:bookmarkEnd w:id="533"/>
    </w:p>
    <w:p w14:paraId="3DBB4C82" w14:textId="1242FF0C" w:rsidR="00ED0A3B" w:rsidRPr="009E3B7C" w:rsidRDefault="00ED0A3B"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section gives the relevant extract from the </w:t>
      </w:r>
      <w:hyperlink r:id="rId121"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14:paraId="0701BD96" w14:textId="77777777" w:rsidR="003331E0" w:rsidRDefault="003331E0" w:rsidP="00DB4EEF">
      <w:pPr>
        <w:spacing w:line="240" w:lineRule="atLeast"/>
      </w:pPr>
    </w:p>
    <w:tbl>
      <w:tblPr>
        <w:tblW w:w="97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9"/>
        <w:gridCol w:w="753"/>
        <w:gridCol w:w="1935"/>
        <w:gridCol w:w="668"/>
        <w:gridCol w:w="599"/>
        <w:gridCol w:w="526"/>
        <w:gridCol w:w="992"/>
        <w:gridCol w:w="860"/>
        <w:gridCol w:w="944"/>
      </w:tblGrid>
      <w:tr w:rsidR="007B0FA9" w:rsidRPr="00B73C59" w14:paraId="374695C6" w14:textId="77777777" w:rsidTr="001E205A">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4EEB97A2" w14:textId="77777777" w:rsidR="007B0FA9" w:rsidRPr="001D5817" w:rsidRDefault="007B0FA9" w:rsidP="001E205A">
            <w:pPr>
              <w:spacing w:line="240" w:lineRule="atLeast"/>
              <w:jc w:val="center"/>
              <w:rPr>
                <w:rFonts w:cs="Arial"/>
                <w:sz w:val="18"/>
                <w:szCs w:val="18"/>
              </w:rPr>
            </w:pPr>
            <w:r w:rsidRPr="001D5817">
              <w:rPr>
                <w:rFonts w:cs="Arial"/>
                <w:b/>
                <w:bCs/>
                <w:snapToGrid w:val="0"/>
                <w:sz w:val="18"/>
                <w:szCs w:val="18"/>
              </w:rPr>
              <w:t>Signal Name</w:t>
            </w:r>
          </w:p>
        </w:tc>
        <w:tc>
          <w:tcPr>
            <w:tcW w:w="753" w:type="dxa"/>
            <w:tcBorders>
              <w:top w:val="single" w:sz="6" w:space="0" w:color="000000"/>
              <w:left w:val="single" w:sz="6" w:space="0" w:color="000000"/>
              <w:bottom w:val="single" w:sz="6" w:space="0" w:color="000000"/>
              <w:right w:val="single" w:sz="6" w:space="0" w:color="000000"/>
            </w:tcBorders>
            <w:vAlign w:val="center"/>
          </w:tcPr>
          <w:p w14:paraId="3F250F52" w14:textId="77777777" w:rsidR="007B0FA9" w:rsidRPr="001D5817" w:rsidRDefault="007B0FA9" w:rsidP="001E205A">
            <w:pPr>
              <w:spacing w:line="240" w:lineRule="atLeast"/>
              <w:jc w:val="center"/>
              <w:rPr>
                <w:rFonts w:cs="Arial"/>
                <w:sz w:val="18"/>
                <w:szCs w:val="18"/>
              </w:rPr>
            </w:pPr>
            <w:r w:rsidRPr="001D5817">
              <w:rPr>
                <w:rFonts w:cs="Arial"/>
                <w:b/>
                <w:bCs/>
                <w:snapToGrid w:val="0"/>
                <w:sz w:val="18"/>
                <w:szCs w:val="18"/>
              </w:rPr>
              <w:t>Size (bits)</w:t>
            </w:r>
          </w:p>
        </w:tc>
        <w:tc>
          <w:tcPr>
            <w:tcW w:w="1935" w:type="dxa"/>
            <w:tcBorders>
              <w:top w:val="single" w:sz="6" w:space="0" w:color="000000"/>
              <w:left w:val="single" w:sz="6" w:space="0" w:color="000000"/>
              <w:bottom w:val="single" w:sz="6" w:space="0" w:color="000000"/>
              <w:right w:val="single" w:sz="6" w:space="0" w:color="000000"/>
            </w:tcBorders>
            <w:vAlign w:val="center"/>
          </w:tcPr>
          <w:p w14:paraId="0BC9A518" w14:textId="77777777" w:rsidR="007B0FA9" w:rsidRPr="001D5817" w:rsidRDefault="007B0FA9" w:rsidP="001E205A">
            <w:pPr>
              <w:spacing w:line="240" w:lineRule="atLeast"/>
              <w:jc w:val="center"/>
              <w:rPr>
                <w:rFonts w:cs="Arial"/>
                <w:sz w:val="18"/>
                <w:szCs w:val="18"/>
              </w:rPr>
            </w:pPr>
            <w:r w:rsidRPr="001D5817">
              <w:rPr>
                <w:rFonts w:cs="Arial"/>
                <w:b/>
                <w:bCs/>
                <w:snapToGrid w:val="0"/>
                <w:sz w:val="18"/>
                <w:szCs w:val="18"/>
              </w:rPr>
              <w:t>Detail</w:t>
            </w:r>
          </w:p>
        </w:tc>
        <w:tc>
          <w:tcPr>
            <w:tcW w:w="668" w:type="dxa"/>
            <w:tcBorders>
              <w:top w:val="single" w:sz="6" w:space="0" w:color="000000"/>
              <w:left w:val="single" w:sz="6" w:space="0" w:color="000000"/>
              <w:bottom w:val="single" w:sz="6" w:space="0" w:color="000000"/>
              <w:right w:val="single" w:sz="6" w:space="0" w:color="000000"/>
            </w:tcBorders>
            <w:vAlign w:val="center"/>
          </w:tcPr>
          <w:p w14:paraId="51CF3733" w14:textId="77777777" w:rsidR="007B0FA9" w:rsidRPr="001D5817" w:rsidRDefault="007B0FA9" w:rsidP="001E205A">
            <w:pPr>
              <w:spacing w:line="240" w:lineRule="atLeast"/>
              <w:jc w:val="center"/>
              <w:rPr>
                <w:rFonts w:cs="Arial"/>
                <w:sz w:val="18"/>
                <w:szCs w:val="18"/>
              </w:rPr>
            </w:pPr>
            <w:r w:rsidRPr="001D5817">
              <w:rPr>
                <w:rFonts w:cs="Arial"/>
                <w:b/>
                <w:bCs/>
                <w:snapToGrid w:val="0"/>
                <w:sz w:val="18"/>
                <w:szCs w:val="18"/>
              </w:rPr>
              <w:t>Units</w:t>
            </w:r>
          </w:p>
        </w:tc>
        <w:tc>
          <w:tcPr>
            <w:tcW w:w="599" w:type="dxa"/>
            <w:tcBorders>
              <w:top w:val="single" w:sz="6" w:space="0" w:color="000000"/>
              <w:left w:val="single" w:sz="6" w:space="0" w:color="000000"/>
              <w:bottom w:val="single" w:sz="6" w:space="0" w:color="000000"/>
              <w:right w:val="single" w:sz="6" w:space="0" w:color="000000"/>
            </w:tcBorders>
            <w:vAlign w:val="center"/>
          </w:tcPr>
          <w:p w14:paraId="1585832F" w14:textId="77777777" w:rsidR="007B0FA9" w:rsidRPr="001D5817" w:rsidRDefault="007B0FA9" w:rsidP="001E205A">
            <w:pPr>
              <w:spacing w:line="240" w:lineRule="atLeast"/>
              <w:jc w:val="center"/>
              <w:rPr>
                <w:rFonts w:cs="Arial"/>
                <w:sz w:val="18"/>
                <w:szCs w:val="18"/>
              </w:rPr>
            </w:pPr>
            <w:r w:rsidRPr="001D5817">
              <w:rPr>
                <w:rFonts w:cs="Arial"/>
                <w:b/>
                <w:bCs/>
                <w:snapToGrid w:val="0"/>
                <w:sz w:val="18"/>
                <w:szCs w:val="18"/>
              </w:rPr>
              <w:t>Res.</w:t>
            </w:r>
          </w:p>
        </w:tc>
        <w:tc>
          <w:tcPr>
            <w:tcW w:w="526" w:type="dxa"/>
            <w:tcBorders>
              <w:top w:val="single" w:sz="6" w:space="0" w:color="000000"/>
              <w:left w:val="single" w:sz="6" w:space="0" w:color="000000"/>
              <w:bottom w:val="single" w:sz="6" w:space="0" w:color="000000"/>
              <w:right w:val="single" w:sz="6" w:space="0" w:color="000000"/>
            </w:tcBorders>
            <w:vAlign w:val="center"/>
          </w:tcPr>
          <w:p w14:paraId="3E066BE1" w14:textId="77777777" w:rsidR="007B0FA9" w:rsidRPr="001D5817" w:rsidRDefault="007B0FA9" w:rsidP="001E205A">
            <w:pPr>
              <w:spacing w:line="240" w:lineRule="atLeast"/>
              <w:jc w:val="center"/>
              <w:rPr>
                <w:rFonts w:cs="Arial"/>
                <w:sz w:val="18"/>
                <w:szCs w:val="18"/>
              </w:rPr>
            </w:pPr>
            <w:r w:rsidRPr="001D5817">
              <w:rPr>
                <w:rFonts w:cs="Arial"/>
                <w:b/>
                <w:bCs/>
                <w:snapToGrid w:val="0"/>
                <w:sz w:val="18"/>
                <w:szCs w:val="18"/>
              </w:rPr>
              <w:t>Offset</w:t>
            </w:r>
          </w:p>
        </w:tc>
        <w:tc>
          <w:tcPr>
            <w:tcW w:w="992" w:type="dxa"/>
            <w:tcBorders>
              <w:top w:val="single" w:sz="6" w:space="0" w:color="000000"/>
              <w:left w:val="single" w:sz="6" w:space="0" w:color="000000"/>
              <w:bottom w:val="single" w:sz="6" w:space="0" w:color="000000"/>
              <w:right w:val="single" w:sz="6" w:space="0" w:color="000000"/>
            </w:tcBorders>
            <w:vAlign w:val="center"/>
          </w:tcPr>
          <w:p w14:paraId="17656D5C" w14:textId="77777777" w:rsidR="007B0FA9" w:rsidRPr="001D5817" w:rsidRDefault="007B0FA9" w:rsidP="001E205A">
            <w:pPr>
              <w:spacing w:line="240" w:lineRule="atLeast"/>
              <w:jc w:val="center"/>
              <w:rPr>
                <w:rFonts w:cs="Arial"/>
                <w:snapToGrid w:val="0"/>
                <w:sz w:val="18"/>
                <w:szCs w:val="18"/>
              </w:rPr>
            </w:pPr>
            <w:r w:rsidRPr="001D5817">
              <w:rPr>
                <w:rFonts w:cs="Arial"/>
                <w:b/>
                <w:bCs/>
                <w:snapToGrid w:val="0"/>
                <w:sz w:val="18"/>
                <w:szCs w:val="18"/>
              </w:rPr>
              <w:t>State Encoded</w:t>
            </w:r>
          </w:p>
        </w:tc>
        <w:tc>
          <w:tcPr>
            <w:tcW w:w="860" w:type="dxa"/>
            <w:tcBorders>
              <w:top w:val="single" w:sz="6" w:space="0" w:color="000000"/>
              <w:left w:val="single" w:sz="6" w:space="0" w:color="000000"/>
              <w:bottom w:val="single" w:sz="6" w:space="0" w:color="000000"/>
              <w:right w:val="single" w:sz="6" w:space="0" w:color="000000"/>
            </w:tcBorders>
            <w:vAlign w:val="center"/>
          </w:tcPr>
          <w:p w14:paraId="29211500" w14:textId="77777777" w:rsidR="007B0FA9" w:rsidRPr="00FB007D" w:rsidRDefault="007B0FA9" w:rsidP="001E205A">
            <w:pPr>
              <w:spacing w:line="240" w:lineRule="atLeast"/>
              <w:jc w:val="center"/>
              <w:rPr>
                <w:rFonts w:cs="Arial"/>
                <w:color w:val="0000FF"/>
                <w:sz w:val="18"/>
                <w:szCs w:val="18"/>
                <w:highlight w:val="yellow"/>
              </w:rPr>
            </w:pPr>
            <w:r w:rsidRPr="00FB007D">
              <w:rPr>
                <w:rFonts w:cs="Arial"/>
                <w:b/>
                <w:bCs/>
                <w:snapToGrid w:val="0"/>
                <w:color w:val="0000FF"/>
                <w:sz w:val="18"/>
                <w:szCs w:val="18"/>
                <w:highlight w:val="yellow"/>
              </w:rPr>
              <w:t>Min</w:t>
            </w:r>
          </w:p>
        </w:tc>
        <w:tc>
          <w:tcPr>
            <w:tcW w:w="944" w:type="dxa"/>
            <w:tcBorders>
              <w:top w:val="single" w:sz="6" w:space="0" w:color="000000"/>
              <w:left w:val="single" w:sz="6" w:space="0" w:color="000000"/>
              <w:bottom w:val="single" w:sz="6" w:space="0" w:color="000000"/>
              <w:right w:val="single" w:sz="6" w:space="0" w:color="000000"/>
            </w:tcBorders>
            <w:vAlign w:val="center"/>
          </w:tcPr>
          <w:p w14:paraId="752F6BC7" w14:textId="77777777" w:rsidR="007B0FA9" w:rsidRPr="00FB007D" w:rsidRDefault="007B0FA9" w:rsidP="001E205A">
            <w:pPr>
              <w:spacing w:line="240" w:lineRule="atLeast"/>
              <w:jc w:val="center"/>
              <w:rPr>
                <w:rFonts w:cs="Arial"/>
                <w:color w:val="0000FF"/>
                <w:sz w:val="18"/>
                <w:szCs w:val="18"/>
                <w:highlight w:val="yellow"/>
              </w:rPr>
            </w:pPr>
            <w:r w:rsidRPr="00FB007D">
              <w:rPr>
                <w:rFonts w:cs="Arial"/>
                <w:b/>
                <w:bCs/>
                <w:snapToGrid w:val="0"/>
                <w:color w:val="0000FF"/>
                <w:sz w:val="18"/>
                <w:szCs w:val="18"/>
                <w:highlight w:val="yellow"/>
              </w:rPr>
              <w:t>Max</w:t>
            </w:r>
          </w:p>
        </w:tc>
      </w:tr>
      <w:tr w:rsidR="007B0FA9" w:rsidRPr="00B73C59" w14:paraId="53813C05" w14:textId="77777777" w:rsidTr="001E205A">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9EC96BC" w14:textId="457B1B66" w:rsidR="007B0FA9" w:rsidRPr="001D5817" w:rsidRDefault="00FA77E2" w:rsidP="001E205A">
            <w:pPr>
              <w:spacing w:line="240" w:lineRule="atLeast"/>
              <w:jc w:val="center"/>
              <w:rPr>
                <w:rFonts w:cs="Arial"/>
                <w:sz w:val="18"/>
                <w:szCs w:val="18"/>
              </w:rPr>
            </w:pPr>
            <w:r w:rsidRPr="001D5817">
              <w:rPr>
                <w:rFonts w:cs="Arial"/>
                <w:sz w:val="18"/>
              </w:rPr>
              <w:t>FogLghtFrontButtn_B_Rq</w:t>
            </w:r>
          </w:p>
        </w:tc>
        <w:tc>
          <w:tcPr>
            <w:tcW w:w="753" w:type="dxa"/>
            <w:tcBorders>
              <w:top w:val="single" w:sz="6" w:space="0" w:color="000000"/>
              <w:left w:val="single" w:sz="6" w:space="0" w:color="000000"/>
              <w:bottom w:val="single" w:sz="6" w:space="0" w:color="000000"/>
              <w:right w:val="single" w:sz="6" w:space="0" w:color="000000"/>
            </w:tcBorders>
            <w:vAlign w:val="center"/>
          </w:tcPr>
          <w:p w14:paraId="745F80E9" w14:textId="57A0D92F" w:rsidR="007B0FA9" w:rsidRPr="001D5817" w:rsidRDefault="00B74A25" w:rsidP="001E205A">
            <w:pPr>
              <w:spacing w:line="240" w:lineRule="atLeast"/>
              <w:jc w:val="center"/>
              <w:rPr>
                <w:rFonts w:cs="Arial"/>
                <w:sz w:val="18"/>
                <w:szCs w:val="18"/>
              </w:rPr>
            </w:pPr>
            <w:r w:rsidRPr="001D5817">
              <w:rPr>
                <w:rFonts w:cs="Arial"/>
                <w:sz w:val="18"/>
                <w:szCs w:val="18"/>
              </w:rPr>
              <w:t>1</w:t>
            </w:r>
          </w:p>
        </w:tc>
        <w:tc>
          <w:tcPr>
            <w:tcW w:w="1935" w:type="dxa"/>
            <w:tcBorders>
              <w:top w:val="single" w:sz="6" w:space="0" w:color="000000"/>
              <w:left w:val="single" w:sz="6" w:space="0" w:color="000000"/>
              <w:bottom w:val="single" w:sz="6" w:space="0" w:color="000000"/>
              <w:right w:val="single" w:sz="6" w:space="0" w:color="000000"/>
            </w:tcBorders>
            <w:vAlign w:val="center"/>
          </w:tcPr>
          <w:p w14:paraId="0EE169F3" w14:textId="118C6C8A" w:rsidR="007B0FA9" w:rsidRPr="001D5817" w:rsidRDefault="00A33F1D" w:rsidP="001E205A">
            <w:pPr>
              <w:spacing w:line="240" w:lineRule="atLeast"/>
              <w:jc w:val="center"/>
              <w:rPr>
                <w:rFonts w:cs="Arial"/>
                <w:sz w:val="18"/>
                <w:szCs w:val="18"/>
              </w:rPr>
            </w:pPr>
            <w:r w:rsidRPr="001D5817">
              <w:rPr>
                <w:rFonts w:cs="Arial"/>
                <w:sz w:val="18"/>
              </w:rPr>
              <w:t>005849/A -</w:t>
            </w:r>
            <w:r w:rsidR="00E37A56" w:rsidRPr="001D5817">
              <w:rPr>
                <w:rFonts w:cs="Arial"/>
                <w:sz w:val="18"/>
              </w:rPr>
              <w:t>PressedNotPressed_ET</w:t>
            </w:r>
          </w:p>
        </w:tc>
        <w:tc>
          <w:tcPr>
            <w:tcW w:w="668" w:type="dxa"/>
            <w:tcBorders>
              <w:top w:val="single" w:sz="6" w:space="0" w:color="000000"/>
              <w:left w:val="single" w:sz="6" w:space="0" w:color="000000"/>
              <w:bottom w:val="single" w:sz="6" w:space="0" w:color="000000"/>
              <w:right w:val="single" w:sz="6" w:space="0" w:color="000000"/>
            </w:tcBorders>
            <w:vAlign w:val="center"/>
          </w:tcPr>
          <w:p w14:paraId="78AA5A21" w14:textId="77777777" w:rsidR="007B0FA9" w:rsidRPr="001D5817" w:rsidRDefault="007B0FA9" w:rsidP="001E205A">
            <w:pPr>
              <w:spacing w:line="240" w:lineRule="atLeast"/>
              <w:jc w:val="center"/>
              <w:rPr>
                <w:rFonts w:cs="Arial"/>
                <w:sz w:val="18"/>
                <w:szCs w:val="18"/>
              </w:rPr>
            </w:pPr>
            <w:r w:rsidRPr="001D5817">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3A508F70" w14:textId="77777777" w:rsidR="007B0FA9" w:rsidRPr="001D5817" w:rsidRDefault="007B0FA9" w:rsidP="001E205A">
            <w:pPr>
              <w:spacing w:line="240" w:lineRule="atLeast"/>
              <w:jc w:val="center"/>
              <w:rPr>
                <w:rFonts w:cs="Arial"/>
                <w:sz w:val="18"/>
                <w:szCs w:val="18"/>
              </w:rPr>
            </w:pPr>
            <w:r w:rsidRPr="001D5817">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3F9B8172" w14:textId="77777777" w:rsidR="007B0FA9" w:rsidRPr="001D5817" w:rsidRDefault="007B0FA9" w:rsidP="001E205A">
            <w:pPr>
              <w:spacing w:line="240" w:lineRule="atLeast"/>
              <w:jc w:val="center"/>
              <w:rPr>
                <w:rFonts w:cs="Arial"/>
                <w:sz w:val="18"/>
                <w:szCs w:val="18"/>
              </w:rPr>
            </w:pPr>
            <w:r w:rsidRPr="001D5817">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4BC1D060" w14:textId="77777777" w:rsidR="007B0FA9" w:rsidRPr="001D5817" w:rsidRDefault="007B0FA9" w:rsidP="001E205A">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6563C42C" w14:textId="1E5B47A3" w:rsidR="007B0FA9" w:rsidRPr="00FB007D" w:rsidRDefault="007B0FA9" w:rsidP="001E205A">
            <w:pPr>
              <w:spacing w:line="240" w:lineRule="atLeast"/>
              <w:jc w:val="center"/>
              <w:rPr>
                <w:rFonts w:cs="Arial"/>
                <w:color w:val="0000FF"/>
                <w:sz w:val="18"/>
                <w:szCs w:val="18"/>
                <w:highlight w:val="yellow"/>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3F69A8E5" w14:textId="2ED7FA74" w:rsidR="007B0FA9" w:rsidRPr="00FB007D" w:rsidRDefault="007B0FA9" w:rsidP="001E205A">
            <w:pPr>
              <w:spacing w:line="240" w:lineRule="atLeast"/>
              <w:jc w:val="center"/>
              <w:rPr>
                <w:rFonts w:cs="Arial"/>
                <w:color w:val="0000FF"/>
                <w:sz w:val="18"/>
                <w:szCs w:val="18"/>
                <w:highlight w:val="yellow"/>
              </w:rPr>
            </w:pPr>
          </w:p>
        </w:tc>
      </w:tr>
      <w:tr w:rsidR="007B0FA9" w:rsidRPr="00B73C59" w14:paraId="24E389DB" w14:textId="77777777" w:rsidTr="001E205A">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1FE87C10" w14:textId="77777777" w:rsidR="007B0FA9" w:rsidRPr="001D5817" w:rsidRDefault="007B0FA9" w:rsidP="001E205A">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34EC2909" w14:textId="77777777" w:rsidR="007B0FA9" w:rsidRPr="001D5817" w:rsidRDefault="007B0FA9" w:rsidP="001E205A">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62EF1316" w14:textId="5FE12260" w:rsidR="007B0FA9" w:rsidRPr="001D5817" w:rsidRDefault="00FA77E2" w:rsidP="001E205A">
            <w:pPr>
              <w:spacing w:line="240" w:lineRule="atLeast"/>
              <w:jc w:val="center"/>
              <w:rPr>
                <w:rFonts w:cs="Arial"/>
                <w:sz w:val="18"/>
                <w:szCs w:val="18"/>
              </w:rPr>
            </w:pPr>
            <w:r w:rsidRPr="001D5817">
              <w:rPr>
                <w:rFonts w:cs="Arial"/>
                <w:sz w:val="18"/>
                <w:szCs w:val="18"/>
              </w:rPr>
              <w:t>NOT PRESSED</w:t>
            </w:r>
          </w:p>
        </w:tc>
        <w:tc>
          <w:tcPr>
            <w:tcW w:w="668" w:type="dxa"/>
            <w:tcBorders>
              <w:top w:val="single" w:sz="6" w:space="0" w:color="000000"/>
              <w:left w:val="single" w:sz="6" w:space="0" w:color="000000"/>
              <w:bottom w:val="single" w:sz="6" w:space="0" w:color="000000"/>
              <w:right w:val="single" w:sz="6" w:space="0" w:color="000000"/>
            </w:tcBorders>
            <w:vAlign w:val="center"/>
          </w:tcPr>
          <w:p w14:paraId="08BC2483" w14:textId="77777777" w:rsidR="007B0FA9" w:rsidRPr="001D5817" w:rsidRDefault="007B0FA9" w:rsidP="001E205A">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4D1702F" w14:textId="77777777" w:rsidR="007B0FA9" w:rsidRPr="001D5817" w:rsidRDefault="007B0FA9" w:rsidP="001E205A">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61C9968F" w14:textId="77777777" w:rsidR="007B0FA9" w:rsidRPr="001D5817" w:rsidRDefault="007B0FA9" w:rsidP="001E205A">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DA1E3D6" w14:textId="1849D0ED" w:rsidR="007B0FA9" w:rsidRPr="001D5817" w:rsidRDefault="007B0FA9" w:rsidP="001E205A">
            <w:pPr>
              <w:spacing w:line="240" w:lineRule="atLeast"/>
              <w:jc w:val="center"/>
              <w:rPr>
                <w:rFonts w:cs="Arial"/>
                <w:snapToGrid w:val="0"/>
                <w:sz w:val="18"/>
                <w:szCs w:val="18"/>
              </w:rPr>
            </w:pPr>
            <w:r w:rsidRPr="001D5817">
              <w:rPr>
                <w:rFonts w:cs="Arial"/>
                <w:snapToGrid w:val="0"/>
                <w:sz w:val="18"/>
                <w:szCs w:val="18"/>
              </w:rPr>
              <w:t xml:space="preserve"> (0x0)</w:t>
            </w:r>
          </w:p>
        </w:tc>
        <w:tc>
          <w:tcPr>
            <w:tcW w:w="860" w:type="dxa"/>
            <w:tcBorders>
              <w:top w:val="single" w:sz="6" w:space="0" w:color="000000"/>
              <w:left w:val="single" w:sz="6" w:space="0" w:color="000000"/>
              <w:bottom w:val="single" w:sz="6" w:space="0" w:color="000000"/>
              <w:right w:val="single" w:sz="6" w:space="0" w:color="000000"/>
            </w:tcBorders>
            <w:vAlign w:val="center"/>
          </w:tcPr>
          <w:p w14:paraId="16AE5433" w14:textId="77777777" w:rsidR="007B0FA9" w:rsidRPr="00FB007D" w:rsidRDefault="007B0FA9" w:rsidP="001E205A">
            <w:pPr>
              <w:spacing w:line="240" w:lineRule="atLeast"/>
              <w:jc w:val="center"/>
              <w:rPr>
                <w:rFonts w:cs="Arial"/>
                <w:color w:val="0000FF"/>
                <w:sz w:val="18"/>
                <w:szCs w:val="18"/>
                <w:highlight w:val="yellow"/>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38E0D8A2" w14:textId="77777777" w:rsidR="007B0FA9" w:rsidRPr="00FB007D" w:rsidRDefault="007B0FA9" w:rsidP="001E205A">
            <w:pPr>
              <w:spacing w:line="240" w:lineRule="atLeast"/>
              <w:jc w:val="center"/>
              <w:rPr>
                <w:rFonts w:cs="Arial"/>
                <w:color w:val="0000FF"/>
                <w:sz w:val="18"/>
                <w:szCs w:val="18"/>
                <w:highlight w:val="yellow"/>
              </w:rPr>
            </w:pPr>
          </w:p>
        </w:tc>
      </w:tr>
      <w:tr w:rsidR="007B0FA9" w:rsidRPr="00B73C59" w14:paraId="24DDDA6F" w14:textId="77777777" w:rsidTr="001E205A">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482C6994" w14:textId="77777777" w:rsidR="007B0FA9" w:rsidRPr="001D5817" w:rsidRDefault="007B0FA9" w:rsidP="001E205A">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6ADB367E" w14:textId="77777777" w:rsidR="007B0FA9" w:rsidRPr="001D5817" w:rsidRDefault="007B0FA9" w:rsidP="001E205A">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76C676E8" w14:textId="5569E7AF" w:rsidR="007B0FA9" w:rsidRPr="001D5817" w:rsidRDefault="007B0FA9" w:rsidP="001E205A">
            <w:pPr>
              <w:spacing w:line="240" w:lineRule="atLeast"/>
              <w:jc w:val="center"/>
              <w:rPr>
                <w:rFonts w:cs="Arial"/>
                <w:sz w:val="18"/>
                <w:szCs w:val="18"/>
              </w:rPr>
            </w:pPr>
            <w:r w:rsidRPr="001D5817">
              <w:rPr>
                <w:rFonts w:cs="Arial"/>
                <w:sz w:val="18"/>
                <w:szCs w:val="18"/>
              </w:rPr>
              <w:t>P</w:t>
            </w:r>
            <w:r w:rsidR="00FA77E2" w:rsidRPr="001D5817">
              <w:rPr>
                <w:rFonts w:cs="Arial"/>
                <w:sz w:val="18"/>
                <w:szCs w:val="18"/>
              </w:rPr>
              <w:t>RESSED</w:t>
            </w:r>
          </w:p>
        </w:tc>
        <w:tc>
          <w:tcPr>
            <w:tcW w:w="668" w:type="dxa"/>
            <w:tcBorders>
              <w:top w:val="single" w:sz="6" w:space="0" w:color="000000"/>
              <w:left w:val="single" w:sz="6" w:space="0" w:color="000000"/>
              <w:bottom w:val="single" w:sz="6" w:space="0" w:color="000000"/>
              <w:right w:val="single" w:sz="6" w:space="0" w:color="000000"/>
            </w:tcBorders>
            <w:vAlign w:val="center"/>
          </w:tcPr>
          <w:p w14:paraId="36CC9B4B" w14:textId="77777777" w:rsidR="007B0FA9" w:rsidRPr="001D5817" w:rsidRDefault="007B0FA9" w:rsidP="001E205A">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26E4D35" w14:textId="77777777" w:rsidR="007B0FA9" w:rsidRPr="001D5817" w:rsidRDefault="007B0FA9" w:rsidP="001E205A">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3C94D69A" w14:textId="77777777" w:rsidR="007B0FA9" w:rsidRPr="001D5817" w:rsidRDefault="007B0FA9" w:rsidP="001E205A">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34F99E73" w14:textId="65B0F46C" w:rsidR="007B0FA9" w:rsidRPr="001D5817" w:rsidRDefault="007B0FA9" w:rsidP="001E205A">
            <w:pPr>
              <w:spacing w:line="240" w:lineRule="atLeast"/>
              <w:jc w:val="center"/>
              <w:rPr>
                <w:rFonts w:cs="Arial"/>
                <w:snapToGrid w:val="0"/>
                <w:sz w:val="18"/>
                <w:szCs w:val="18"/>
              </w:rPr>
            </w:pPr>
            <w:r w:rsidRPr="001D5817">
              <w:rPr>
                <w:rFonts w:cs="Arial"/>
                <w:snapToGrid w:val="0"/>
                <w:sz w:val="18"/>
                <w:szCs w:val="18"/>
              </w:rPr>
              <w:t xml:space="preserve"> (0x1)</w:t>
            </w:r>
          </w:p>
        </w:tc>
        <w:tc>
          <w:tcPr>
            <w:tcW w:w="860" w:type="dxa"/>
            <w:tcBorders>
              <w:top w:val="single" w:sz="6" w:space="0" w:color="000000"/>
              <w:left w:val="single" w:sz="6" w:space="0" w:color="000000"/>
              <w:bottom w:val="single" w:sz="6" w:space="0" w:color="000000"/>
              <w:right w:val="single" w:sz="6" w:space="0" w:color="000000"/>
            </w:tcBorders>
            <w:vAlign w:val="center"/>
          </w:tcPr>
          <w:p w14:paraId="674066B6" w14:textId="77777777" w:rsidR="007B0FA9" w:rsidRPr="00FB007D" w:rsidRDefault="007B0FA9" w:rsidP="001E205A">
            <w:pPr>
              <w:spacing w:line="240" w:lineRule="atLeast"/>
              <w:jc w:val="center"/>
              <w:rPr>
                <w:rFonts w:cs="Arial"/>
                <w:color w:val="0000FF"/>
                <w:sz w:val="18"/>
                <w:szCs w:val="18"/>
                <w:highlight w:val="yellow"/>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CB13227" w14:textId="77777777" w:rsidR="007B0FA9" w:rsidRPr="00FB007D" w:rsidRDefault="007B0FA9" w:rsidP="001E205A">
            <w:pPr>
              <w:spacing w:line="240" w:lineRule="atLeast"/>
              <w:jc w:val="center"/>
              <w:rPr>
                <w:rFonts w:cs="Arial"/>
                <w:color w:val="0000FF"/>
                <w:sz w:val="18"/>
                <w:szCs w:val="18"/>
                <w:highlight w:val="yellow"/>
              </w:rPr>
            </w:pPr>
          </w:p>
        </w:tc>
      </w:tr>
      <w:tr w:rsidR="00FB007D" w:rsidRPr="00B73C59" w14:paraId="7C82E044" w14:textId="77777777" w:rsidTr="00FB007D">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365579EC" w14:textId="1B6F073E" w:rsidR="00FB007D" w:rsidRPr="001D5817" w:rsidRDefault="00FB007D" w:rsidP="001E205A">
            <w:pPr>
              <w:spacing w:line="240" w:lineRule="atLeast"/>
              <w:jc w:val="center"/>
              <w:rPr>
                <w:rFonts w:cs="Arial"/>
                <w:sz w:val="18"/>
                <w:szCs w:val="18"/>
              </w:rPr>
            </w:pPr>
            <w:r w:rsidRPr="001D5817">
              <w:rPr>
                <w:rFonts w:cs="Arial"/>
                <w:sz w:val="18"/>
                <w:szCs w:val="18"/>
              </w:rPr>
              <w:t>FogLghtRearButtn_B_Rq</w:t>
            </w:r>
          </w:p>
        </w:tc>
        <w:tc>
          <w:tcPr>
            <w:tcW w:w="753" w:type="dxa"/>
            <w:tcBorders>
              <w:top w:val="single" w:sz="6" w:space="0" w:color="000000"/>
              <w:left w:val="single" w:sz="6" w:space="0" w:color="000000"/>
              <w:bottom w:val="single" w:sz="6" w:space="0" w:color="000000"/>
              <w:right w:val="single" w:sz="6" w:space="0" w:color="000000"/>
            </w:tcBorders>
            <w:vAlign w:val="center"/>
          </w:tcPr>
          <w:p w14:paraId="0833180C" w14:textId="77777777" w:rsidR="00FB007D" w:rsidRPr="001D5817" w:rsidRDefault="00FB007D" w:rsidP="001E205A">
            <w:pPr>
              <w:spacing w:line="240" w:lineRule="atLeast"/>
              <w:jc w:val="center"/>
              <w:rPr>
                <w:rFonts w:cs="Arial"/>
                <w:sz w:val="18"/>
                <w:szCs w:val="18"/>
              </w:rPr>
            </w:pPr>
            <w:r w:rsidRPr="001D5817">
              <w:rPr>
                <w:rFonts w:cs="Arial"/>
                <w:sz w:val="18"/>
                <w:szCs w:val="18"/>
              </w:rPr>
              <w:t>1</w:t>
            </w:r>
          </w:p>
        </w:tc>
        <w:tc>
          <w:tcPr>
            <w:tcW w:w="1935" w:type="dxa"/>
            <w:tcBorders>
              <w:top w:val="single" w:sz="6" w:space="0" w:color="000000"/>
              <w:left w:val="single" w:sz="6" w:space="0" w:color="000000"/>
              <w:bottom w:val="single" w:sz="6" w:space="0" w:color="000000"/>
              <w:right w:val="single" w:sz="6" w:space="0" w:color="000000"/>
            </w:tcBorders>
            <w:vAlign w:val="center"/>
          </w:tcPr>
          <w:p w14:paraId="2B2E3883" w14:textId="77777777" w:rsidR="00FB007D" w:rsidRPr="001D5817" w:rsidRDefault="00FB007D" w:rsidP="001E205A">
            <w:pPr>
              <w:spacing w:line="240" w:lineRule="atLeast"/>
              <w:jc w:val="center"/>
              <w:rPr>
                <w:rFonts w:cs="Arial"/>
                <w:sz w:val="18"/>
                <w:szCs w:val="18"/>
              </w:rPr>
            </w:pPr>
            <w:r w:rsidRPr="001D5817">
              <w:rPr>
                <w:rFonts w:cs="Arial"/>
                <w:sz w:val="18"/>
                <w:szCs w:val="18"/>
              </w:rPr>
              <w:t>005849/A -PressedNotPressed_ET</w:t>
            </w:r>
          </w:p>
        </w:tc>
        <w:tc>
          <w:tcPr>
            <w:tcW w:w="668" w:type="dxa"/>
            <w:tcBorders>
              <w:top w:val="single" w:sz="6" w:space="0" w:color="000000"/>
              <w:left w:val="single" w:sz="6" w:space="0" w:color="000000"/>
              <w:bottom w:val="single" w:sz="6" w:space="0" w:color="000000"/>
              <w:right w:val="single" w:sz="6" w:space="0" w:color="000000"/>
            </w:tcBorders>
            <w:vAlign w:val="center"/>
          </w:tcPr>
          <w:p w14:paraId="273ABD40" w14:textId="77777777" w:rsidR="00FB007D" w:rsidRPr="001D5817" w:rsidRDefault="00FB007D" w:rsidP="001E205A">
            <w:pPr>
              <w:spacing w:line="240" w:lineRule="atLeast"/>
              <w:jc w:val="center"/>
              <w:rPr>
                <w:rFonts w:cs="Arial"/>
                <w:sz w:val="18"/>
                <w:szCs w:val="18"/>
              </w:rPr>
            </w:pPr>
            <w:r w:rsidRPr="001D5817">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137B1AEB" w14:textId="77777777" w:rsidR="00FB007D" w:rsidRPr="001D5817" w:rsidRDefault="00FB007D" w:rsidP="001E205A">
            <w:pPr>
              <w:spacing w:line="240" w:lineRule="atLeast"/>
              <w:jc w:val="center"/>
              <w:rPr>
                <w:rFonts w:cs="Arial"/>
                <w:sz w:val="18"/>
                <w:szCs w:val="18"/>
              </w:rPr>
            </w:pPr>
            <w:r w:rsidRPr="001D5817">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74C4549A" w14:textId="77777777" w:rsidR="00FB007D" w:rsidRPr="001D5817" w:rsidRDefault="00FB007D" w:rsidP="001E205A">
            <w:pPr>
              <w:spacing w:line="240" w:lineRule="atLeast"/>
              <w:jc w:val="center"/>
              <w:rPr>
                <w:rFonts w:cs="Arial"/>
                <w:sz w:val="18"/>
                <w:szCs w:val="18"/>
              </w:rPr>
            </w:pPr>
            <w:r w:rsidRPr="001D5817">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2AEE90BB" w14:textId="77777777" w:rsidR="00FB007D" w:rsidRPr="001D5817" w:rsidRDefault="00FB007D" w:rsidP="001E205A">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1D332848" w14:textId="77777777" w:rsidR="00FB007D" w:rsidRPr="00FB007D" w:rsidRDefault="00FB007D" w:rsidP="001E205A">
            <w:pPr>
              <w:spacing w:line="240" w:lineRule="atLeast"/>
              <w:jc w:val="center"/>
              <w:rPr>
                <w:rFonts w:cs="Arial"/>
                <w:color w:val="0000FF"/>
                <w:sz w:val="18"/>
                <w:szCs w:val="18"/>
                <w:highlight w:val="yellow"/>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4E9D1D89" w14:textId="77777777" w:rsidR="00FB007D" w:rsidRPr="00FB007D" w:rsidRDefault="00FB007D" w:rsidP="001E205A">
            <w:pPr>
              <w:spacing w:line="240" w:lineRule="atLeast"/>
              <w:jc w:val="center"/>
              <w:rPr>
                <w:rFonts w:cs="Arial"/>
                <w:color w:val="0000FF"/>
                <w:sz w:val="18"/>
                <w:szCs w:val="18"/>
                <w:highlight w:val="yellow"/>
              </w:rPr>
            </w:pPr>
          </w:p>
        </w:tc>
      </w:tr>
      <w:tr w:rsidR="00FB007D" w:rsidRPr="00B73C59" w14:paraId="2A5FE0E2" w14:textId="77777777" w:rsidTr="00FB007D">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43E28631" w14:textId="77777777" w:rsidR="00FB007D" w:rsidRPr="001D5817" w:rsidRDefault="00FB007D" w:rsidP="001E205A">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6442D872" w14:textId="77777777" w:rsidR="00FB007D" w:rsidRPr="001D5817" w:rsidRDefault="00FB007D" w:rsidP="001E205A">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737674AA" w14:textId="77777777" w:rsidR="00FB007D" w:rsidRPr="001D5817" w:rsidRDefault="00FB007D" w:rsidP="001E205A">
            <w:pPr>
              <w:spacing w:line="240" w:lineRule="atLeast"/>
              <w:jc w:val="center"/>
              <w:rPr>
                <w:rFonts w:cs="Arial"/>
                <w:sz w:val="18"/>
                <w:szCs w:val="18"/>
              </w:rPr>
            </w:pPr>
            <w:r w:rsidRPr="001D5817">
              <w:rPr>
                <w:rFonts w:cs="Arial"/>
                <w:sz w:val="18"/>
                <w:szCs w:val="18"/>
              </w:rPr>
              <w:t>NOT PRESSED</w:t>
            </w:r>
          </w:p>
        </w:tc>
        <w:tc>
          <w:tcPr>
            <w:tcW w:w="668" w:type="dxa"/>
            <w:tcBorders>
              <w:top w:val="single" w:sz="6" w:space="0" w:color="000000"/>
              <w:left w:val="single" w:sz="6" w:space="0" w:color="000000"/>
              <w:bottom w:val="single" w:sz="6" w:space="0" w:color="000000"/>
              <w:right w:val="single" w:sz="6" w:space="0" w:color="000000"/>
            </w:tcBorders>
            <w:vAlign w:val="center"/>
          </w:tcPr>
          <w:p w14:paraId="22668323" w14:textId="77777777" w:rsidR="00FB007D" w:rsidRPr="001D5817" w:rsidRDefault="00FB007D" w:rsidP="001E205A">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51C1A669" w14:textId="77777777" w:rsidR="00FB007D" w:rsidRPr="001D5817" w:rsidRDefault="00FB007D" w:rsidP="001E205A">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0D19FC0A" w14:textId="77777777" w:rsidR="00FB007D" w:rsidRPr="001D5817" w:rsidRDefault="00FB007D" w:rsidP="001E205A">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38E6C2B5" w14:textId="77777777" w:rsidR="00FB007D" w:rsidRPr="001D5817" w:rsidRDefault="00FB007D" w:rsidP="001E205A">
            <w:pPr>
              <w:spacing w:line="240" w:lineRule="atLeast"/>
              <w:jc w:val="center"/>
              <w:rPr>
                <w:rFonts w:cs="Arial"/>
                <w:snapToGrid w:val="0"/>
                <w:sz w:val="18"/>
                <w:szCs w:val="18"/>
              </w:rPr>
            </w:pPr>
            <w:r w:rsidRPr="001D5817">
              <w:rPr>
                <w:rFonts w:cs="Arial"/>
                <w:snapToGrid w:val="0"/>
                <w:sz w:val="18"/>
                <w:szCs w:val="18"/>
              </w:rPr>
              <w:t xml:space="preserve"> (0x0)</w:t>
            </w:r>
          </w:p>
        </w:tc>
        <w:tc>
          <w:tcPr>
            <w:tcW w:w="860" w:type="dxa"/>
            <w:tcBorders>
              <w:top w:val="single" w:sz="6" w:space="0" w:color="000000"/>
              <w:left w:val="single" w:sz="6" w:space="0" w:color="000000"/>
              <w:bottom w:val="single" w:sz="6" w:space="0" w:color="000000"/>
              <w:right w:val="single" w:sz="6" w:space="0" w:color="000000"/>
            </w:tcBorders>
            <w:vAlign w:val="center"/>
          </w:tcPr>
          <w:p w14:paraId="07C860A4" w14:textId="77777777" w:rsidR="00FB007D" w:rsidRPr="00FB007D" w:rsidRDefault="00FB007D" w:rsidP="001E205A">
            <w:pPr>
              <w:spacing w:line="240" w:lineRule="atLeast"/>
              <w:jc w:val="center"/>
              <w:rPr>
                <w:rFonts w:cs="Arial"/>
                <w:color w:val="0000FF"/>
                <w:sz w:val="18"/>
                <w:szCs w:val="18"/>
                <w:highlight w:val="yellow"/>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D30209D" w14:textId="77777777" w:rsidR="00FB007D" w:rsidRPr="00FB007D" w:rsidRDefault="00FB007D" w:rsidP="001E205A">
            <w:pPr>
              <w:spacing w:line="240" w:lineRule="atLeast"/>
              <w:jc w:val="center"/>
              <w:rPr>
                <w:rFonts w:cs="Arial"/>
                <w:color w:val="0000FF"/>
                <w:sz w:val="18"/>
                <w:szCs w:val="18"/>
                <w:highlight w:val="yellow"/>
              </w:rPr>
            </w:pPr>
          </w:p>
        </w:tc>
      </w:tr>
      <w:tr w:rsidR="00FB007D" w:rsidRPr="00B73C59" w14:paraId="0F793AFC" w14:textId="77777777" w:rsidTr="00FB007D">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3B42FA45" w14:textId="77777777" w:rsidR="00FB007D" w:rsidRPr="001D5817" w:rsidRDefault="00FB007D" w:rsidP="001E205A">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1387FD70" w14:textId="77777777" w:rsidR="00FB007D" w:rsidRPr="001D5817" w:rsidRDefault="00FB007D" w:rsidP="001E205A">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63127964" w14:textId="77777777" w:rsidR="00FB007D" w:rsidRPr="001D5817" w:rsidRDefault="00FB007D" w:rsidP="001E205A">
            <w:pPr>
              <w:spacing w:line="240" w:lineRule="atLeast"/>
              <w:jc w:val="center"/>
              <w:rPr>
                <w:rFonts w:cs="Arial"/>
                <w:sz w:val="18"/>
                <w:szCs w:val="18"/>
              </w:rPr>
            </w:pPr>
            <w:r w:rsidRPr="001D5817">
              <w:rPr>
                <w:rFonts w:cs="Arial"/>
                <w:sz w:val="18"/>
                <w:szCs w:val="18"/>
              </w:rPr>
              <w:t>PRESSED</w:t>
            </w:r>
          </w:p>
        </w:tc>
        <w:tc>
          <w:tcPr>
            <w:tcW w:w="668" w:type="dxa"/>
            <w:tcBorders>
              <w:top w:val="single" w:sz="6" w:space="0" w:color="000000"/>
              <w:left w:val="single" w:sz="6" w:space="0" w:color="000000"/>
              <w:bottom w:val="single" w:sz="6" w:space="0" w:color="000000"/>
              <w:right w:val="single" w:sz="6" w:space="0" w:color="000000"/>
            </w:tcBorders>
            <w:vAlign w:val="center"/>
          </w:tcPr>
          <w:p w14:paraId="56C7EB03" w14:textId="77777777" w:rsidR="00FB007D" w:rsidRPr="001D5817" w:rsidRDefault="00FB007D" w:rsidP="001E205A">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4E8FAB54" w14:textId="77777777" w:rsidR="00FB007D" w:rsidRPr="001D5817" w:rsidRDefault="00FB007D" w:rsidP="001E205A">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78AC9C2A" w14:textId="77777777" w:rsidR="00FB007D" w:rsidRPr="001D5817" w:rsidRDefault="00FB007D" w:rsidP="001E205A">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10EFF19E" w14:textId="77777777" w:rsidR="00FB007D" w:rsidRPr="001D5817" w:rsidRDefault="00FB007D" w:rsidP="001E205A">
            <w:pPr>
              <w:spacing w:line="240" w:lineRule="atLeast"/>
              <w:jc w:val="center"/>
              <w:rPr>
                <w:rFonts w:cs="Arial"/>
                <w:snapToGrid w:val="0"/>
                <w:sz w:val="18"/>
                <w:szCs w:val="18"/>
              </w:rPr>
            </w:pPr>
            <w:r w:rsidRPr="001D5817">
              <w:rPr>
                <w:rFonts w:cs="Arial"/>
                <w:snapToGrid w:val="0"/>
                <w:sz w:val="18"/>
                <w:szCs w:val="18"/>
              </w:rPr>
              <w:t xml:space="preserve"> (0x1)</w:t>
            </w:r>
          </w:p>
        </w:tc>
        <w:tc>
          <w:tcPr>
            <w:tcW w:w="860" w:type="dxa"/>
            <w:tcBorders>
              <w:top w:val="single" w:sz="6" w:space="0" w:color="000000"/>
              <w:left w:val="single" w:sz="6" w:space="0" w:color="000000"/>
              <w:bottom w:val="single" w:sz="6" w:space="0" w:color="000000"/>
              <w:right w:val="single" w:sz="6" w:space="0" w:color="000000"/>
            </w:tcBorders>
            <w:vAlign w:val="center"/>
          </w:tcPr>
          <w:p w14:paraId="601505B3" w14:textId="77777777" w:rsidR="00FB007D" w:rsidRPr="00FB007D" w:rsidRDefault="00FB007D" w:rsidP="001E205A">
            <w:pPr>
              <w:spacing w:line="240" w:lineRule="atLeast"/>
              <w:jc w:val="center"/>
              <w:rPr>
                <w:rFonts w:cs="Arial"/>
                <w:color w:val="0000FF"/>
                <w:sz w:val="18"/>
                <w:szCs w:val="18"/>
                <w:highlight w:val="yellow"/>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18892EC" w14:textId="77777777" w:rsidR="00FB007D" w:rsidRPr="00FB007D" w:rsidRDefault="00FB007D" w:rsidP="001E205A">
            <w:pPr>
              <w:spacing w:line="240" w:lineRule="atLeast"/>
              <w:jc w:val="center"/>
              <w:rPr>
                <w:rFonts w:cs="Arial"/>
                <w:color w:val="0000FF"/>
                <w:sz w:val="18"/>
                <w:szCs w:val="18"/>
                <w:highlight w:val="yellow"/>
              </w:rPr>
            </w:pPr>
          </w:p>
        </w:tc>
      </w:tr>
    </w:tbl>
    <w:p w14:paraId="3982284F" w14:textId="04370C9D" w:rsidR="00BD358F" w:rsidRPr="001F468E" w:rsidRDefault="00BD358F" w:rsidP="00DB4EEF">
      <w:pPr>
        <w:spacing w:line="240" w:lineRule="atLeast"/>
        <w:jc w:val="center"/>
        <w:rPr>
          <w:b/>
          <w:bCs/>
          <w:color w:val="0000FF"/>
          <w:sz w:val="28"/>
          <w:szCs w:val="28"/>
        </w:rPr>
      </w:pPr>
    </w:p>
    <w:p w14:paraId="437EA2AD" w14:textId="77777777" w:rsidR="00D51ACE" w:rsidRPr="00427709" w:rsidRDefault="00D51ACE" w:rsidP="00DB4EEF">
      <w:pPr>
        <w:spacing w:line="240" w:lineRule="atLeast"/>
      </w:pPr>
    </w:p>
    <w:p w14:paraId="0CF61264" w14:textId="572C4A10" w:rsidR="007035EE" w:rsidRDefault="007035EE" w:rsidP="00DB4EEF">
      <w:pPr>
        <w:spacing w:line="240" w:lineRule="atLeast"/>
      </w:pPr>
    </w:p>
    <w:p w14:paraId="25C7F0F4" w14:textId="2644A84A" w:rsidR="007035EE" w:rsidRDefault="007035EE" w:rsidP="00DB4EEF">
      <w:pPr>
        <w:pStyle w:val="Heading4"/>
        <w:tabs>
          <w:tab w:val="clear" w:pos="992"/>
          <w:tab w:val="left" w:pos="1134"/>
        </w:tabs>
        <w:spacing w:line="240" w:lineRule="atLeast"/>
      </w:pPr>
      <w:bookmarkStart w:id="534" w:name="_Toc89265522"/>
      <w:r>
        <w:t xml:space="preserve">LIN Bus for </w:t>
      </w:r>
      <w:r w:rsidR="00193767">
        <w:t>MLS (</w:t>
      </w:r>
      <w:r w:rsidR="008155BA">
        <w:t>LINHSM</w:t>
      </w:r>
      <w:r w:rsidR="00193767">
        <w:t>)</w:t>
      </w:r>
      <w:r w:rsidR="008155BA">
        <w:t xml:space="preserve"> to </w:t>
      </w:r>
      <w:r w:rsidR="00153482">
        <w:t>BCM VARIANT 1.0</w:t>
      </w:r>
      <w:r w:rsidR="008974FF">
        <w:t xml:space="preserve"> (AB</w:t>
      </w:r>
      <w:r w:rsidR="00ED7D09">
        <w:t>S)</w:t>
      </w:r>
      <w:bookmarkEnd w:id="534"/>
    </w:p>
    <w:p w14:paraId="176CC29F" w14:textId="42731C70" w:rsidR="00F16055" w:rsidRDefault="00F16055" w:rsidP="00DB4EEF">
      <w:pPr>
        <w:spacing w:line="240" w:lineRule="atLeast"/>
      </w:pPr>
    </w:p>
    <w:p w14:paraId="5516C3E3" w14:textId="77777777" w:rsidR="00F16055" w:rsidRPr="00F16055" w:rsidRDefault="00F16055" w:rsidP="00DB4EEF">
      <w:pPr>
        <w:spacing w:line="240" w:lineRule="atLeast"/>
      </w:pPr>
    </w:p>
    <w:tbl>
      <w:tblPr>
        <w:tblW w:w="97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9"/>
        <w:gridCol w:w="753"/>
        <w:gridCol w:w="1935"/>
        <w:gridCol w:w="668"/>
        <w:gridCol w:w="599"/>
        <w:gridCol w:w="526"/>
        <w:gridCol w:w="992"/>
        <w:gridCol w:w="860"/>
        <w:gridCol w:w="944"/>
      </w:tblGrid>
      <w:tr w:rsidR="00066126" w:rsidRPr="00B73C59" w14:paraId="7B570031"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BA3CB53" w14:textId="0B98B135" w:rsidR="00066126" w:rsidRPr="003F0955" w:rsidRDefault="00066126" w:rsidP="00DB4EEF">
            <w:pPr>
              <w:spacing w:line="240" w:lineRule="atLeast"/>
              <w:jc w:val="center"/>
              <w:rPr>
                <w:rFonts w:cs="Arial"/>
                <w:sz w:val="18"/>
                <w:szCs w:val="18"/>
              </w:rPr>
            </w:pPr>
            <w:r w:rsidRPr="00B73C59">
              <w:rPr>
                <w:rFonts w:cs="Arial"/>
                <w:b/>
                <w:bCs/>
                <w:snapToGrid w:val="0"/>
                <w:sz w:val="18"/>
                <w:szCs w:val="18"/>
              </w:rPr>
              <w:t>Signal Name</w:t>
            </w:r>
          </w:p>
        </w:tc>
        <w:tc>
          <w:tcPr>
            <w:tcW w:w="753" w:type="dxa"/>
            <w:tcBorders>
              <w:top w:val="single" w:sz="6" w:space="0" w:color="000000"/>
              <w:left w:val="single" w:sz="6" w:space="0" w:color="000000"/>
              <w:bottom w:val="single" w:sz="6" w:space="0" w:color="000000"/>
              <w:right w:val="single" w:sz="6" w:space="0" w:color="000000"/>
            </w:tcBorders>
            <w:vAlign w:val="center"/>
          </w:tcPr>
          <w:p w14:paraId="45BBFA28" w14:textId="67F1F4B2" w:rsidR="00066126" w:rsidRPr="00B73C59" w:rsidRDefault="00066126" w:rsidP="00DB4EEF">
            <w:pPr>
              <w:spacing w:line="240" w:lineRule="atLeast"/>
              <w:jc w:val="center"/>
              <w:rPr>
                <w:rFonts w:cs="Arial"/>
                <w:sz w:val="18"/>
                <w:szCs w:val="18"/>
              </w:rPr>
            </w:pPr>
            <w:r w:rsidRPr="00B73C59">
              <w:rPr>
                <w:rFonts w:cs="Arial"/>
                <w:b/>
                <w:bCs/>
                <w:snapToGrid w:val="0"/>
                <w:sz w:val="18"/>
                <w:szCs w:val="18"/>
              </w:rPr>
              <w:t>Size (bits)</w:t>
            </w:r>
          </w:p>
        </w:tc>
        <w:tc>
          <w:tcPr>
            <w:tcW w:w="1935" w:type="dxa"/>
            <w:tcBorders>
              <w:top w:val="single" w:sz="6" w:space="0" w:color="000000"/>
              <w:left w:val="single" w:sz="6" w:space="0" w:color="000000"/>
              <w:bottom w:val="single" w:sz="6" w:space="0" w:color="000000"/>
              <w:right w:val="single" w:sz="6" w:space="0" w:color="000000"/>
            </w:tcBorders>
            <w:vAlign w:val="center"/>
          </w:tcPr>
          <w:p w14:paraId="5778A38D" w14:textId="24F47511" w:rsidR="00066126" w:rsidRPr="00B73C59" w:rsidRDefault="00066126" w:rsidP="00DB4EEF">
            <w:pPr>
              <w:spacing w:line="240" w:lineRule="atLeast"/>
              <w:jc w:val="center"/>
              <w:rPr>
                <w:rFonts w:cs="Arial"/>
                <w:sz w:val="18"/>
                <w:szCs w:val="18"/>
              </w:rPr>
            </w:pPr>
            <w:r w:rsidRPr="00B73C59">
              <w:rPr>
                <w:rFonts w:cs="Arial"/>
                <w:b/>
                <w:bCs/>
                <w:snapToGrid w:val="0"/>
                <w:sz w:val="18"/>
                <w:szCs w:val="18"/>
              </w:rPr>
              <w:t>Detail</w:t>
            </w:r>
          </w:p>
        </w:tc>
        <w:tc>
          <w:tcPr>
            <w:tcW w:w="668" w:type="dxa"/>
            <w:tcBorders>
              <w:top w:val="single" w:sz="6" w:space="0" w:color="000000"/>
              <w:left w:val="single" w:sz="6" w:space="0" w:color="000000"/>
              <w:bottom w:val="single" w:sz="6" w:space="0" w:color="000000"/>
              <w:right w:val="single" w:sz="6" w:space="0" w:color="000000"/>
            </w:tcBorders>
            <w:vAlign w:val="center"/>
          </w:tcPr>
          <w:p w14:paraId="4A273BF4" w14:textId="7DB388D1" w:rsidR="00066126" w:rsidRPr="00B73C59" w:rsidRDefault="00066126" w:rsidP="00DB4EEF">
            <w:pPr>
              <w:spacing w:line="240" w:lineRule="atLeast"/>
              <w:jc w:val="center"/>
              <w:rPr>
                <w:rFonts w:cs="Arial"/>
                <w:sz w:val="18"/>
                <w:szCs w:val="18"/>
              </w:rPr>
            </w:pPr>
            <w:r w:rsidRPr="00B73C59">
              <w:rPr>
                <w:rFonts w:cs="Arial"/>
                <w:b/>
                <w:bCs/>
                <w:snapToGrid w:val="0"/>
                <w:sz w:val="18"/>
                <w:szCs w:val="18"/>
              </w:rPr>
              <w:t>Units</w:t>
            </w:r>
          </w:p>
        </w:tc>
        <w:tc>
          <w:tcPr>
            <w:tcW w:w="599" w:type="dxa"/>
            <w:tcBorders>
              <w:top w:val="single" w:sz="6" w:space="0" w:color="000000"/>
              <w:left w:val="single" w:sz="6" w:space="0" w:color="000000"/>
              <w:bottom w:val="single" w:sz="6" w:space="0" w:color="000000"/>
              <w:right w:val="single" w:sz="6" w:space="0" w:color="000000"/>
            </w:tcBorders>
            <w:vAlign w:val="center"/>
          </w:tcPr>
          <w:p w14:paraId="5E33D069" w14:textId="44450F45" w:rsidR="00066126" w:rsidRPr="00B73C59" w:rsidRDefault="00066126" w:rsidP="00DB4EEF">
            <w:pPr>
              <w:spacing w:line="240" w:lineRule="atLeast"/>
              <w:jc w:val="center"/>
              <w:rPr>
                <w:rFonts w:cs="Arial"/>
                <w:sz w:val="18"/>
                <w:szCs w:val="18"/>
              </w:rPr>
            </w:pPr>
            <w:r w:rsidRPr="00B73C59">
              <w:rPr>
                <w:rFonts w:cs="Arial"/>
                <w:b/>
                <w:bCs/>
                <w:snapToGrid w:val="0"/>
                <w:sz w:val="18"/>
                <w:szCs w:val="18"/>
              </w:rPr>
              <w:t>Res.</w:t>
            </w:r>
          </w:p>
        </w:tc>
        <w:tc>
          <w:tcPr>
            <w:tcW w:w="526" w:type="dxa"/>
            <w:tcBorders>
              <w:top w:val="single" w:sz="6" w:space="0" w:color="000000"/>
              <w:left w:val="single" w:sz="6" w:space="0" w:color="000000"/>
              <w:bottom w:val="single" w:sz="6" w:space="0" w:color="000000"/>
              <w:right w:val="single" w:sz="6" w:space="0" w:color="000000"/>
            </w:tcBorders>
            <w:vAlign w:val="center"/>
          </w:tcPr>
          <w:p w14:paraId="04CF4502" w14:textId="29E29A25" w:rsidR="00066126" w:rsidRPr="00B73C59" w:rsidRDefault="00066126" w:rsidP="00DB4EEF">
            <w:pPr>
              <w:spacing w:line="240" w:lineRule="atLeast"/>
              <w:jc w:val="center"/>
              <w:rPr>
                <w:rFonts w:cs="Arial"/>
                <w:sz w:val="18"/>
                <w:szCs w:val="18"/>
              </w:rPr>
            </w:pPr>
            <w:r w:rsidRPr="00B73C59">
              <w:rPr>
                <w:rFonts w:cs="Arial"/>
                <w:b/>
                <w:bCs/>
                <w:snapToGrid w:val="0"/>
                <w:sz w:val="18"/>
                <w:szCs w:val="18"/>
              </w:rPr>
              <w:t>Offset</w:t>
            </w:r>
          </w:p>
        </w:tc>
        <w:tc>
          <w:tcPr>
            <w:tcW w:w="992" w:type="dxa"/>
            <w:tcBorders>
              <w:top w:val="single" w:sz="6" w:space="0" w:color="000000"/>
              <w:left w:val="single" w:sz="6" w:space="0" w:color="000000"/>
              <w:bottom w:val="single" w:sz="6" w:space="0" w:color="000000"/>
              <w:right w:val="single" w:sz="6" w:space="0" w:color="000000"/>
            </w:tcBorders>
            <w:vAlign w:val="center"/>
          </w:tcPr>
          <w:p w14:paraId="1E9710AE" w14:textId="7540552E" w:rsidR="00066126" w:rsidRPr="003F0955" w:rsidRDefault="00066126" w:rsidP="00DB4EEF">
            <w:pPr>
              <w:spacing w:line="240" w:lineRule="atLeast"/>
              <w:jc w:val="center"/>
              <w:rPr>
                <w:rFonts w:cs="Arial"/>
                <w:snapToGrid w:val="0"/>
                <w:sz w:val="18"/>
                <w:szCs w:val="18"/>
              </w:rPr>
            </w:pPr>
            <w:r w:rsidRPr="00B73C59">
              <w:rPr>
                <w:rFonts w:cs="Arial"/>
                <w:b/>
                <w:bCs/>
                <w:snapToGrid w:val="0"/>
                <w:sz w:val="18"/>
                <w:szCs w:val="18"/>
              </w:rPr>
              <w:t>State Encoded</w:t>
            </w:r>
          </w:p>
        </w:tc>
        <w:tc>
          <w:tcPr>
            <w:tcW w:w="860" w:type="dxa"/>
            <w:tcBorders>
              <w:top w:val="single" w:sz="6" w:space="0" w:color="000000"/>
              <w:left w:val="single" w:sz="6" w:space="0" w:color="000000"/>
              <w:bottom w:val="single" w:sz="6" w:space="0" w:color="000000"/>
              <w:right w:val="single" w:sz="6" w:space="0" w:color="000000"/>
            </w:tcBorders>
            <w:vAlign w:val="center"/>
          </w:tcPr>
          <w:p w14:paraId="2467AA78" w14:textId="5CCDA79D" w:rsidR="00066126" w:rsidRPr="003F0955" w:rsidRDefault="00066126" w:rsidP="00DB4EEF">
            <w:pPr>
              <w:spacing w:line="240" w:lineRule="atLeast"/>
              <w:jc w:val="center"/>
              <w:rPr>
                <w:rFonts w:cs="Arial"/>
                <w:sz w:val="18"/>
                <w:szCs w:val="18"/>
              </w:rPr>
            </w:pPr>
            <w:r w:rsidRPr="00B73C59">
              <w:rPr>
                <w:rFonts w:cs="Arial"/>
                <w:b/>
                <w:bCs/>
                <w:snapToGrid w:val="0"/>
                <w:sz w:val="18"/>
                <w:szCs w:val="18"/>
              </w:rPr>
              <w:t>Min</w:t>
            </w:r>
          </w:p>
        </w:tc>
        <w:tc>
          <w:tcPr>
            <w:tcW w:w="944" w:type="dxa"/>
            <w:tcBorders>
              <w:top w:val="single" w:sz="6" w:space="0" w:color="000000"/>
              <w:left w:val="single" w:sz="6" w:space="0" w:color="000000"/>
              <w:bottom w:val="single" w:sz="6" w:space="0" w:color="000000"/>
              <w:right w:val="single" w:sz="6" w:space="0" w:color="000000"/>
            </w:tcBorders>
            <w:vAlign w:val="center"/>
          </w:tcPr>
          <w:p w14:paraId="38038D78" w14:textId="2CEECDEE" w:rsidR="00066126" w:rsidRPr="00B73C59" w:rsidRDefault="00066126" w:rsidP="00DB4EEF">
            <w:pPr>
              <w:spacing w:line="240" w:lineRule="atLeast"/>
              <w:jc w:val="center"/>
              <w:rPr>
                <w:rFonts w:cs="Arial"/>
                <w:sz w:val="18"/>
                <w:szCs w:val="18"/>
              </w:rPr>
            </w:pPr>
            <w:r w:rsidRPr="00B73C59">
              <w:rPr>
                <w:rFonts w:cs="Arial"/>
                <w:b/>
                <w:bCs/>
                <w:snapToGrid w:val="0"/>
                <w:sz w:val="18"/>
                <w:szCs w:val="18"/>
              </w:rPr>
              <w:t>Max</w:t>
            </w:r>
          </w:p>
        </w:tc>
      </w:tr>
      <w:tr w:rsidR="00066126" w:rsidRPr="00B73C59" w14:paraId="2749C754"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119985C2" w14:textId="71690219" w:rsidR="00066126" w:rsidRPr="00B40716" w:rsidRDefault="00066126" w:rsidP="00DB4EEF">
            <w:pPr>
              <w:spacing w:line="240" w:lineRule="atLeast"/>
              <w:jc w:val="center"/>
              <w:rPr>
                <w:rFonts w:cs="Arial"/>
                <w:sz w:val="18"/>
                <w:szCs w:val="18"/>
              </w:rPr>
            </w:pPr>
            <w:r w:rsidRPr="00B40716">
              <w:rPr>
                <w:rFonts w:cs="Arial"/>
                <w:sz w:val="18"/>
                <w:szCs w:val="18"/>
              </w:rPr>
              <w:t>Abs_Pos_Stat_LINHSM</w:t>
            </w:r>
          </w:p>
        </w:tc>
        <w:tc>
          <w:tcPr>
            <w:tcW w:w="753" w:type="dxa"/>
            <w:tcBorders>
              <w:top w:val="single" w:sz="6" w:space="0" w:color="000000"/>
              <w:left w:val="single" w:sz="6" w:space="0" w:color="000000"/>
              <w:bottom w:val="single" w:sz="6" w:space="0" w:color="000000"/>
              <w:right w:val="single" w:sz="6" w:space="0" w:color="000000"/>
            </w:tcBorders>
            <w:vAlign w:val="center"/>
          </w:tcPr>
          <w:p w14:paraId="49AD0EEF" w14:textId="64827071" w:rsidR="00066126" w:rsidRPr="003F0955" w:rsidRDefault="00066126" w:rsidP="00DB4EEF">
            <w:pPr>
              <w:spacing w:line="240" w:lineRule="atLeast"/>
              <w:jc w:val="center"/>
              <w:rPr>
                <w:rFonts w:cs="Arial"/>
                <w:sz w:val="18"/>
                <w:szCs w:val="18"/>
              </w:rPr>
            </w:pPr>
            <w:r w:rsidRPr="003F0955">
              <w:rPr>
                <w:rFonts w:cs="Arial"/>
                <w:sz w:val="18"/>
                <w:szCs w:val="18"/>
              </w:rPr>
              <w:t>4</w:t>
            </w:r>
          </w:p>
        </w:tc>
        <w:tc>
          <w:tcPr>
            <w:tcW w:w="1935" w:type="dxa"/>
            <w:tcBorders>
              <w:top w:val="single" w:sz="6" w:space="0" w:color="000000"/>
              <w:left w:val="single" w:sz="6" w:space="0" w:color="000000"/>
              <w:bottom w:val="single" w:sz="6" w:space="0" w:color="000000"/>
              <w:right w:val="single" w:sz="6" w:space="0" w:color="000000"/>
            </w:tcBorders>
            <w:vAlign w:val="center"/>
          </w:tcPr>
          <w:p w14:paraId="0F22CE27" w14:textId="7B208686" w:rsidR="00066126" w:rsidRDefault="00066126" w:rsidP="00DB4EEF">
            <w:pPr>
              <w:spacing w:line="240" w:lineRule="atLeast"/>
              <w:jc w:val="center"/>
              <w:rPr>
                <w:rFonts w:cs="Arial"/>
                <w:sz w:val="18"/>
                <w:szCs w:val="18"/>
              </w:rPr>
            </w:pPr>
            <w:r>
              <w:rPr>
                <w:rFonts w:cs="Arial"/>
                <w:sz w:val="18"/>
                <w:szCs w:val="18"/>
              </w:rPr>
              <w:t>LINHSM_LIN_Frm01 (54)</w:t>
            </w:r>
          </w:p>
        </w:tc>
        <w:tc>
          <w:tcPr>
            <w:tcW w:w="668" w:type="dxa"/>
            <w:tcBorders>
              <w:top w:val="single" w:sz="6" w:space="0" w:color="000000"/>
              <w:left w:val="single" w:sz="6" w:space="0" w:color="000000"/>
              <w:bottom w:val="single" w:sz="6" w:space="0" w:color="000000"/>
              <w:right w:val="single" w:sz="6" w:space="0" w:color="000000"/>
            </w:tcBorders>
            <w:vAlign w:val="center"/>
          </w:tcPr>
          <w:p w14:paraId="454B7427" w14:textId="29D5BCF7" w:rsidR="00066126" w:rsidRPr="00B73C59" w:rsidRDefault="00066126" w:rsidP="00DB4EEF">
            <w:pPr>
              <w:spacing w:line="240" w:lineRule="atLeast"/>
              <w:jc w:val="center"/>
              <w:rPr>
                <w:rFonts w:cs="Arial"/>
                <w:sz w:val="18"/>
                <w:szCs w:val="18"/>
              </w:rPr>
            </w:pPr>
            <w:r w:rsidRPr="00B73C59">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7AB3C8AB" w14:textId="07BF13FE" w:rsidR="00066126" w:rsidRPr="003F0955" w:rsidRDefault="00066126" w:rsidP="00DB4EEF">
            <w:pPr>
              <w:spacing w:line="240" w:lineRule="atLeast"/>
              <w:jc w:val="center"/>
              <w:rPr>
                <w:rFonts w:cs="Arial"/>
                <w:sz w:val="18"/>
                <w:szCs w:val="18"/>
              </w:rPr>
            </w:pPr>
            <w:r w:rsidRPr="003F0955">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5E26336B" w14:textId="486EBCF5" w:rsidR="00066126" w:rsidRPr="003F0955" w:rsidRDefault="00066126" w:rsidP="00DB4EEF">
            <w:pPr>
              <w:spacing w:line="240" w:lineRule="atLeast"/>
              <w:jc w:val="center"/>
              <w:rPr>
                <w:rFonts w:cs="Arial"/>
                <w:sz w:val="18"/>
                <w:szCs w:val="18"/>
              </w:rPr>
            </w:pPr>
            <w:r w:rsidRPr="003F0955">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7A8F6DE7" w14:textId="77777777" w:rsidR="00066126" w:rsidRPr="003F0955" w:rsidRDefault="00066126" w:rsidP="00DB4EEF">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6B78358B" w14:textId="5B53D9FF" w:rsidR="00066126" w:rsidRPr="003F0955" w:rsidRDefault="00066126" w:rsidP="00DB4EEF">
            <w:pPr>
              <w:spacing w:line="240" w:lineRule="atLeast"/>
              <w:jc w:val="center"/>
              <w:rPr>
                <w:rFonts w:cs="Arial"/>
                <w:sz w:val="18"/>
                <w:szCs w:val="18"/>
              </w:rPr>
            </w:pPr>
            <w:r w:rsidRPr="003F0955">
              <w:rPr>
                <w:rFonts w:cs="Arial"/>
                <w:sz w:val="18"/>
                <w:szCs w:val="18"/>
              </w:rPr>
              <w:t>0 (0x0h)</w:t>
            </w:r>
          </w:p>
        </w:tc>
        <w:tc>
          <w:tcPr>
            <w:tcW w:w="944" w:type="dxa"/>
            <w:tcBorders>
              <w:top w:val="single" w:sz="6" w:space="0" w:color="000000"/>
              <w:left w:val="single" w:sz="6" w:space="0" w:color="000000"/>
              <w:bottom w:val="single" w:sz="6" w:space="0" w:color="000000"/>
              <w:right w:val="single" w:sz="6" w:space="0" w:color="000000"/>
            </w:tcBorders>
            <w:vAlign w:val="center"/>
          </w:tcPr>
          <w:p w14:paraId="7DAB14CC" w14:textId="3ADEE10E" w:rsidR="00066126" w:rsidRPr="003F0955" w:rsidRDefault="00066126" w:rsidP="00DB4EEF">
            <w:pPr>
              <w:spacing w:line="240" w:lineRule="atLeast"/>
              <w:jc w:val="center"/>
              <w:rPr>
                <w:rFonts w:cs="Arial"/>
                <w:sz w:val="18"/>
                <w:szCs w:val="18"/>
              </w:rPr>
            </w:pPr>
            <w:r w:rsidRPr="003F0955">
              <w:rPr>
                <w:rFonts w:cs="Arial"/>
                <w:sz w:val="18"/>
                <w:szCs w:val="18"/>
              </w:rPr>
              <w:t>1 (0xFh)</w:t>
            </w:r>
          </w:p>
        </w:tc>
      </w:tr>
      <w:tr w:rsidR="00066126" w:rsidRPr="00B73C59" w14:paraId="68D78432"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3AF6291"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0A653DCE"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6900B53E" w14:textId="77777777" w:rsidR="00066126" w:rsidRPr="00B73C59" w:rsidRDefault="00066126" w:rsidP="00DB4EEF">
            <w:pPr>
              <w:spacing w:line="240" w:lineRule="atLeast"/>
              <w:jc w:val="center"/>
              <w:rPr>
                <w:rFonts w:cs="Arial"/>
                <w:sz w:val="18"/>
                <w:szCs w:val="18"/>
              </w:rPr>
            </w:pPr>
            <w:r w:rsidRPr="00B73C59">
              <w:rPr>
                <w:rFonts w:cs="Arial"/>
                <w:sz w:val="18"/>
                <w:szCs w:val="18"/>
              </w:rPr>
              <w:t>OFF</w:t>
            </w:r>
          </w:p>
        </w:tc>
        <w:tc>
          <w:tcPr>
            <w:tcW w:w="668" w:type="dxa"/>
            <w:tcBorders>
              <w:top w:val="single" w:sz="6" w:space="0" w:color="000000"/>
              <w:left w:val="single" w:sz="6" w:space="0" w:color="000000"/>
              <w:bottom w:val="single" w:sz="6" w:space="0" w:color="000000"/>
              <w:right w:val="single" w:sz="6" w:space="0" w:color="000000"/>
            </w:tcBorders>
            <w:vAlign w:val="center"/>
          </w:tcPr>
          <w:p w14:paraId="5B35E835"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E1A2D8B"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0D5203BE"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1E664620" w14:textId="77777777" w:rsidR="00066126" w:rsidRPr="003F0955" w:rsidRDefault="00066126" w:rsidP="00DB4EEF">
            <w:pPr>
              <w:spacing w:line="240" w:lineRule="atLeast"/>
              <w:jc w:val="center"/>
              <w:rPr>
                <w:rFonts w:cs="Arial"/>
                <w:snapToGrid w:val="0"/>
                <w:sz w:val="18"/>
                <w:szCs w:val="18"/>
              </w:rPr>
            </w:pPr>
            <w:r w:rsidRPr="00B73C59">
              <w:rPr>
                <w:rFonts w:cs="Arial"/>
                <w:snapToGrid w:val="0"/>
                <w:sz w:val="18"/>
                <w:szCs w:val="18"/>
              </w:rPr>
              <w:t xml:space="preserve"> (0x00h)</w:t>
            </w:r>
          </w:p>
        </w:tc>
        <w:tc>
          <w:tcPr>
            <w:tcW w:w="860" w:type="dxa"/>
            <w:tcBorders>
              <w:top w:val="single" w:sz="6" w:space="0" w:color="000000"/>
              <w:left w:val="single" w:sz="6" w:space="0" w:color="000000"/>
              <w:bottom w:val="single" w:sz="6" w:space="0" w:color="000000"/>
              <w:right w:val="single" w:sz="6" w:space="0" w:color="000000"/>
            </w:tcBorders>
            <w:vAlign w:val="center"/>
          </w:tcPr>
          <w:p w14:paraId="549CF2A5"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415868D" w14:textId="77777777" w:rsidR="00066126" w:rsidRPr="00B73C59" w:rsidRDefault="00066126" w:rsidP="00DB4EEF">
            <w:pPr>
              <w:spacing w:line="240" w:lineRule="atLeast"/>
              <w:jc w:val="center"/>
              <w:rPr>
                <w:rFonts w:cs="Arial"/>
                <w:sz w:val="18"/>
                <w:szCs w:val="18"/>
              </w:rPr>
            </w:pPr>
          </w:p>
        </w:tc>
      </w:tr>
      <w:tr w:rsidR="00066126" w:rsidRPr="00B73C59" w14:paraId="0D62C361"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EF75C1D"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6295983A"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1FFDE527" w14:textId="77777777" w:rsidR="00066126" w:rsidRPr="00B73C59" w:rsidRDefault="00066126" w:rsidP="00DB4EEF">
            <w:pPr>
              <w:spacing w:line="240" w:lineRule="atLeast"/>
              <w:jc w:val="center"/>
              <w:rPr>
                <w:rFonts w:cs="Arial"/>
                <w:sz w:val="18"/>
                <w:szCs w:val="18"/>
              </w:rPr>
            </w:pPr>
            <w:r w:rsidRPr="00B73C59">
              <w:rPr>
                <w:rFonts w:cs="Arial"/>
                <w:sz w:val="18"/>
                <w:szCs w:val="18"/>
              </w:rPr>
              <w:t>POSITION</w:t>
            </w:r>
          </w:p>
        </w:tc>
        <w:tc>
          <w:tcPr>
            <w:tcW w:w="668" w:type="dxa"/>
            <w:tcBorders>
              <w:top w:val="single" w:sz="6" w:space="0" w:color="000000"/>
              <w:left w:val="single" w:sz="6" w:space="0" w:color="000000"/>
              <w:bottom w:val="single" w:sz="6" w:space="0" w:color="000000"/>
              <w:right w:val="single" w:sz="6" w:space="0" w:color="000000"/>
            </w:tcBorders>
            <w:vAlign w:val="center"/>
          </w:tcPr>
          <w:p w14:paraId="6A4CDB36"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2182A2DA"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2BAE3ED1"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56ACA58D" w14:textId="77777777" w:rsidR="00066126" w:rsidRPr="003F0955" w:rsidRDefault="00066126" w:rsidP="00DB4EEF">
            <w:pPr>
              <w:spacing w:line="240" w:lineRule="atLeast"/>
              <w:jc w:val="center"/>
              <w:rPr>
                <w:rFonts w:cs="Arial"/>
                <w:snapToGrid w:val="0"/>
                <w:sz w:val="18"/>
                <w:szCs w:val="18"/>
              </w:rPr>
            </w:pPr>
            <w:r w:rsidRPr="00B73C59">
              <w:rPr>
                <w:rFonts w:cs="Arial"/>
                <w:snapToGrid w:val="0"/>
                <w:sz w:val="18"/>
                <w:szCs w:val="18"/>
              </w:rPr>
              <w:t xml:space="preserve"> (0x01h)</w:t>
            </w:r>
          </w:p>
        </w:tc>
        <w:tc>
          <w:tcPr>
            <w:tcW w:w="860" w:type="dxa"/>
            <w:tcBorders>
              <w:top w:val="single" w:sz="6" w:space="0" w:color="000000"/>
              <w:left w:val="single" w:sz="6" w:space="0" w:color="000000"/>
              <w:bottom w:val="single" w:sz="6" w:space="0" w:color="000000"/>
              <w:right w:val="single" w:sz="6" w:space="0" w:color="000000"/>
            </w:tcBorders>
            <w:vAlign w:val="center"/>
          </w:tcPr>
          <w:p w14:paraId="3857F2F5"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1106797" w14:textId="77777777" w:rsidR="00066126" w:rsidRPr="00B73C59" w:rsidRDefault="00066126" w:rsidP="00DB4EEF">
            <w:pPr>
              <w:spacing w:line="240" w:lineRule="atLeast"/>
              <w:jc w:val="center"/>
              <w:rPr>
                <w:rFonts w:cs="Arial"/>
                <w:sz w:val="18"/>
                <w:szCs w:val="18"/>
              </w:rPr>
            </w:pPr>
          </w:p>
        </w:tc>
      </w:tr>
      <w:tr w:rsidR="00066126" w:rsidRPr="00B73C59" w14:paraId="2E37BA57"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0EE2A92"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6BE3DDB5"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1FBD4B36" w14:textId="77777777" w:rsidR="00066126" w:rsidRPr="00B73C59" w:rsidRDefault="00066126" w:rsidP="00DB4EEF">
            <w:pPr>
              <w:spacing w:line="240" w:lineRule="atLeast"/>
              <w:jc w:val="center"/>
              <w:rPr>
                <w:rFonts w:cs="Arial"/>
                <w:sz w:val="18"/>
                <w:szCs w:val="18"/>
              </w:rPr>
            </w:pPr>
            <w:r w:rsidRPr="00B73C59">
              <w:rPr>
                <w:rFonts w:cs="Arial"/>
                <w:sz w:val="18"/>
                <w:szCs w:val="18"/>
              </w:rPr>
              <w:t>HEADLAMPS</w:t>
            </w:r>
          </w:p>
        </w:tc>
        <w:tc>
          <w:tcPr>
            <w:tcW w:w="668" w:type="dxa"/>
            <w:tcBorders>
              <w:top w:val="single" w:sz="6" w:space="0" w:color="000000"/>
              <w:left w:val="single" w:sz="6" w:space="0" w:color="000000"/>
              <w:bottom w:val="single" w:sz="6" w:space="0" w:color="000000"/>
              <w:right w:val="single" w:sz="6" w:space="0" w:color="000000"/>
            </w:tcBorders>
            <w:vAlign w:val="center"/>
          </w:tcPr>
          <w:p w14:paraId="3BFB242B"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2CA75F63"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2C0323AB"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F7C34A3" w14:textId="77777777" w:rsidR="00066126" w:rsidRPr="00B73C59" w:rsidRDefault="00066126" w:rsidP="00DB4EEF">
            <w:pPr>
              <w:spacing w:line="240" w:lineRule="atLeast"/>
              <w:jc w:val="center"/>
              <w:rPr>
                <w:rFonts w:cs="Arial"/>
                <w:snapToGrid w:val="0"/>
                <w:sz w:val="18"/>
                <w:szCs w:val="18"/>
              </w:rPr>
            </w:pPr>
            <w:r w:rsidRPr="00B73C59">
              <w:rPr>
                <w:rFonts w:cs="Arial"/>
                <w:snapToGrid w:val="0"/>
                <w:sz w:val="18"/>
                <w:szCs w:val="18"/>
              </w:rPr>
              <w:t>(0x02h)</w:t>
            </w:r>
          </w:p>
        </w:tc>
        <w:tc>
          <w:tcPr>
            <w:tcW w:w="860" w:type="dxa"/>
            <w:tcBorders>
              <w:top w:val="single" w:sz="6" w:space="0" w:color="000000"/>
              <w:left w:val="single" w:sz="6" w:space="0" w:color="000000"/>
              <w:bottom w:val="single" w:sz="6" w:space="0" w:color="000000"/>
              <w:right w:val="single" w:sz="6" w:space="0" w:color="000000"/>
            </w:tcBorders>
            <w:vAlign w:val="center"/>
          </w:tcPr>
          <w:p w14:paraId="2AFBF8B4"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1F80E0AB" w14:textId="77777777" w:rsidR="00066126" w:rsidRPr="00B73C59" w:rsidRDefault="00066126" w:rsidP="00DB4EEF">
            <w:pPr>
              <w:spacing w:line="240" w:lineRule="atLeast"/>
              <w:jc w:val="center"/>
              <w:rPr>
                <w:rFonts w:cs="Arial"/>
                <w:sz w:val="18"/>
                <w:szCs w:val="18"/>
              </w:rPr>
            </w:pPr>
          </w:p>
        </w:tc>
      </w:tr>
      <w:tr w:rsidR="00066126" w:rsidRPr="00B73C59" w14:paraId="6524A514"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AF47A9E"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0010BF2B"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1D8277D7" w14:textId="77777777" w:rsidR="00066126" w:rsidRPr="00B73C59" w:rsidRDefault="00066126" w:rsidP="00DB4EEF">
            <w:pPr>
              <w:spacing w:line="240" w:lineRule="atLeast"/>
              <w:jc w:val="center"/>
              <w:rPr>
                <w:rFonts w:cs="Arial"/>
                <w:sz w:val="18"/>
                <w:szCs w:val="18"/>
              </w:rPr>
            </w:pPr>
            <w:r w:rsidRPr="00B73C59">
              <w:rPr>
                <w:rFonts w:cs="Arial"/>
                <w:sz w:val="18"/>
                <w:szCs w:val="18"/>
              </w:rPr>
              <w:t>AUTOLAMPS</w:t>
            </w:r>
          </w:p>
        </w:tc>
        <w:tc>
          <w:tcPr>
            <w:tcW w:w="668" w:type="dxa"/>
            <w:tcBorders>
              <w:top w:val="single" w:sz="6" w:space="0" w:color="000000"/>
              <w:left w:val="single" w:sz="6" w:space="0" w:color="000000"/>
              <w:bottom w:val="single" w:sz="6" w:space="0" w:color="000000"/>
              <w:right w:val="single" w:sz="6" w:space="0" w:color="000000"/>
            </w:tcBorders>
            <w:vAlign w:val="center"/>
          </w:tcPr>
          <w:p w14:paraId="313C34D2"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DC328DD"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7303988C"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6C003336" w14:textId="77777777" w:rsidR="00066126" w:rsidRPr="00B73C59" w:rsidRDefault="00066126" w:rsidP="00DB4EEF">
            <w:pPr>
              <w:spacing w:line="240" w:lineRule="atLeast"/>
              <w:jc w:val="center"/>
              <w:rPr>
                <w:rFonts w:cs="Arial"/>
                <w:snapToGrid w:val="0"/>
                <w:sz w:val="18"/>
                <w:szCs w:val="18"/>
              </w:rPr>
            </w:pPr>
            <w:r w:rsidRPr="00B73C59">
              <w:rPr>
                <w:rFonts w:cs="Arial"/>
                <w:snapToGrid w:val="0"/>
                <w:sz w:val="18"/>
                <w:szCs w:val="18"/>
              </w:rPr>
              <w:t>(0x03h)</w:t>
            </w:r>
          </w:p>
        </w:tc>
        <w:tc>
          <w:tcPr>
            <w:tcW w:w="860" w:type="dxa"/>
            <w:tcBorders>
              <w:top w:val="single" w:sz="6" w:space="0" w:color="000000"/>
              <w:left w:val="single" w:sz="6" w:space="0" w:color="000000"/>
              <w:bottom w:val="single" w:sz="6" w:space="0" w:color="000000"/>
              <w:right w:val="single" w:sz="6" w:space="0" w:color="000000"/>
            </w:tcBorders>
            <w:vAlign w:val="center"/>
          </w:tcPr>
          <w:p w14:paraId="5EB97E4D"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0D2F282B" w14:textId="77777777" w:rsidR="00066126" w:rsidRPr="00B73C59" w:rsidRDefault="00066126" w:rsidP="00DB4EEF">
            <w:pPr>
              <w:spacing w:line="240" w:lineRule="atLeast"/>
              <w:jc w:val="center"/>
              <w:rPr>
                <w:rFonts w:cs="Arial"/>
                <w:sz w:val="18"/>
                <w:szCs w:val="18"/>
              </w:rPr>
            </w:pPr>
          </w:p>
        </w:tc>
      </w:tr>
      <w:tr w:rsidR="00066126" w:rsidRPr="00B73C59" w14:paraId="6C5ED16F"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49DDD797"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EA4A833"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6DD59F64" w14:textId="77777777" w:rsidR="00066126" w:rsidRPr="00B73C59" w:rsidRDefault="00066126" w:rsidP="00DB4EEF">
            <w:pPr>
              <w:spacing w:line="240" w:lineRule="atLeast"/>
              <w:jc w:val="center"/>
              <w:rPr>
                <w:rFonts w:cs="Arial"/>
                <w:sz w:val="18"/>
                <w:szCs w:val="18"/>
              </w:rPr>
            </w:pPr>
            <w:r w:rsidRPr="00B73C59">
              <w:rPr>
                <w:rFonts w:cs="Arial"/>
                <w:sz w:val="18"/>
                <w:szCs w:val="18"/>
              </w:rPr>
              <w:t>NOTUSED1</w:t>
            </w:r>
          </w:p>
        </w:tc>
        <w:tc>
          <w:tcPr>
            <w:tcW w:w="668" w:type="dxa"/>
            <w:tcBorders>
              <w:top w:val="single" w:sz="6" w:space="0" w:color="000000"/>
              <w:left w:val="single" w:sz="6" w:space="0" w:color="000000"/>
              <w:bottom w:val="single" w:sz="6" w:space="0" w:color="000000"/>
              <w:right w:val="single" w:sz="6" w:space="0" w:color="000000"/>
            </w:tcBorders>
            <w:vAlign w:val="center"/>
          </w:tcPr>
          <w:p w14:paraId="3750AAA0"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2CAE9A29"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415CEF29"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254FD0B0" w14:textId="77777777" w:rsidR="00066126" w:rsidRPr="00B73C59" w:rsidRDefault="00066126" w:rsidP="00DB4EEF">
            <w:pPr>
              <w:spacing w:line="240" w:lineRule="atLeast"/>
              <w:jc w:val="center"/>
              <w:rPr>
                <w:rFonts w:cs="Arial"/>
                <w:snapToGrid w:val="0"/>
                <w:sz w:val="18"/>
                <w:szCs w:val="18"/>
              </w:rPr>
            </w:pPr>
            <w:r w:rsidRPr="00B73C59">
              <w:rPr>
                <w:rFonts w:cs="Arial"/>
                <w:snapToGrid w:val="0"/>
                <w:sz w:val="18"/>
                <w:szCs w:val="18"/>
              </w:rPr>
              <w:t>(0x04h)</w:t>
            </w:r>
          </w:p>
        </w:tc>
        <w:tc>
          <w:tcPr>
            <w:tcW w:w="860" w:type="dxa"/>
            <w:tcBorders>
              <w:top w:val="single" w:sz="6" w:space="0" w:color="000000"/>
              <w:left w:val="single" w:sz="6" w:space="0" w:color="000000"/>
              <w:bottom w:val="single" w:sz="6" w:space="0" w:color="000000"/>
              <w:right w:val="single" w:sz="6" w:space="0" w:color="000000"/>
            </w:tcBorders>
            <w:vAlign w:val="center"/>
          </w:tcPr>
          <w:p w14:paraId="0205ACC9"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EC23B04" w14:textId="77777777" w:rsidR="00066126" w:rsidRPr="00B73C59" w:rsidRDefault="00066126" w:rsidP="00DB4EEF">
            <w:pPr>
              <w:spacing w:line="240" w:lineRule="atLeast"/>
              <w:jc w:val="center"/>
              <w:rPr>
                <w:rFonts w:cs="Arial"/>
                <w:sz w:val="18"/>
                <w:szCs w:val="18"/>
              </w:rPr>
            </w:pPr>
          </w:p>
        </w:tc>
      </w:tr>
      <w:tr w:rsidR="00066126" w:rsidRPr="00B73C59" w14:paraId="2EBE8B14"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0C957D06"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DE9FFA8"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7501BDE0" w14:textId="77777777" w:rsidR="00066126" w:rsidRPr="00B73C59" w:rsidRDefault="00066126" w:rsidP="00DB4EEF">
            <w:pPr>
              <w:spacing w:line="240" w:lineRule="atLeast"/>
              <w:jc w:val="center"/>
              <w:rPr>
                <w:rFonts w:cs="Arial"/>
                <w:sz w:val="18"/>
                <w:szCs w:val="18"/>
              </w:rPr>
            </w:pPr>
            <w:r w:rsidRPr="00B73C59">
              <w:rPr>
                <w:rFonts w:cs="Arial"/>
                <w:sz w:val="18"/>
                <w:szCs w:val="18"/>
              </w:rPr>
              <w:t>NONE</w:t>
            </w:r>
          </w:p>
        </w:tc>
        <w:tc>
          <w:tcPr>
            <w:tcW w:w="668" w:type="dxa"/>
            <w:tcBorders>
              <w:top w:val="single" w:sz="6" w:space="0" w:color="000000"/>
              <w:left w:val="single" w:sz="6" w:space="0" w:color="000000"/>
              <w:bottom w:val="single" w:sz="6" w:space="0" w:color="000000"/>
              <w:right w:val="single" w:sz="6" w:space="0" w:color="000000"/>
            </w:tcBorders>
            <w:vAlign w:val="center"/>
          </w:tcPr>
          <w:p w14:paraId="5EDE1F27"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0A5E00D9"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53534AF7"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3D6FC02B" w14:textId="77777777" w:rsidR="00066126" w:rsidRPr="00B73C59" w:rsidRDefault="00066126" w:rsidP="00DB4EEF">
            <w:pPr>
              <w:spacing w:line="240" w:lineRule="atLeast"/>
              <w:jc w:val="center"/>
              <w:rPr>
                <w:rFonts w:cs="Arial"/>
                <w:snapToGrid w:val="0"/>
                <w:sz w:val="18"/>
                <w:szCs w:val="18"/>
              </w:rPr>
            </w:pPr>
            <w:r w:rsidRPr="00B73C59">
              <w:rPr>
                <w:rFonts w:cs="Arial"/>
                <w:snapToGrid w:val="0"/>
                <w:sz w:val="18"/>
                <w:szCs w:val="18"/>
              </w:rPr>
              <w:t>(0x05h)</w:t>
            </w:r>
          </w:p>
        </w:tc>
        <w:tc>
          <w:tcPr>
            <w:tcW w:w="860" w:type="dxa"/>
            <w:tcBorders>
              <w:top w:val="single" w:sz="6" w:space="0" w:color="000000"/>
              <w:left w:val="single" w:sz="6" w:space="0" w:color="000000"/>
              <w:bottom w:val="single" w:sz="6" w:space="0" w:color="000000"/>
              <w:right w:val="single" w:sz="6" w:space="0" w:color="000000"/>
            </w:tcBorders>
            <w:vAlign w:val="center"/>
          </w:tcPr>
          <w:p w14:paraId="032C14AE"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4D220FA2" w14:textId="77777777" w:rsidR="00066126" w:rsidRPr="00B73C59" w:rsidRDefault="00066126" w:rsidP="00DB4EEF">
            <w:pPr>
              <w:spacing w:line="240" w:lineRule="atLeast"/>
              <w:jc w:val="center"/>
              <w:rPr>
                <w:rFonts w:cs="Arial"/>
                <w:sz w:val="18"/>
                <w:szCs w:val="18"/>
              </w:rPr>
            </w:pPr>
          </w:p>
        </w:tc>
      </w:tr>
      <w:tr w:rsidR="00066126" w:rsidRPr="00B73C59" w14:paraId="54026A33"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EEA44D9"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C6016B7"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6D545B2C" w14:textId="77777777" w:rsidR="00066126" w:rsidRPr="00B73C59" w:rsidRDefault="00066126" w:rsidP="00DB4EEF">
            <w:pPr>
              <w:spacing w:line="240" w:lineRule="atLeast"/>
              <w:jc w:val="center"/>
              <w:rPr>
                <w:rFonts w:cs="Arial"/>
                <w:sz w:val="18"/>
                <w:szCs w:val="18"/>
              </w:rPr>
            </w:pPr>
            <w:r w:rsidRPr="00B73C59">
              <w:rPr>
                <w:rFonts w:cs="Arial"/>
                <w:sz w:val="18"/>
                <w:szCs w:val="18"/>
              </w:rPr>
              <w:t>NOTUSED2</w:t>
            </w:r>
          </w:p>
        </w:tc>
        <w:tc>
          <w:tcPr>
            <w:tcW w:w="668" w:type="dxa"/>
            <w:tcBorders>
              <w:top w:val="single" w:sz="6" w:space="0" w:color="000000"/>
              <w:left w:val="single" w:sz="6" w:space="0" w:color="000000"/>
              <w:bottom w:val="single" w:sz="6" w:space="0" w:color="000000"/>
              <w:right w:val="single" w:sz="6" w:space="0" w:color="000000"/>
            </w:tcBorders>
            <w:vAlign w:val="center"/>
          </w:tcPr>
          <w:p w14:paraId="583A8804"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5880E3FC"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63B70EEA"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0C41515" w14:textId="77777777" w:rsidR="00066126" w:rsidRPr="00B73C59" w:rsidRDefault="00066126" w:rsidP="00DB4EEF">
            <w:pPr>
              <w:spacing w:line="240" w:lineRule="atLeast"/>
              <w:jc w:val="center"/>
              <w:rPr>
                <w:rFonts w:cs="Arial"/>
                <w:snapToGrid w:val="0"/>
                <w:sz w:val="18"/>
                <w:szCs w:val="18"/>
              </w:rPr>
            </w:pPr>
            <w:r w:rsidRPr="00B73C59">
              <w:rPr>
                <w:rFonts w:cs="Arial"/>
                <w:snapToGrid w:val="0"/>
                <w:sz w:val="18"/>
                <w:szCs w:val="18"/>
              </w:rPr>
              <w:t>(0x06h)</w:t>
            </w:r>
          </w:p>
        </w:tc>
        <w:tc>
          <w:tcPr>
            <w:tcW w:w="860" w:type="dxa"/>
            <w:tcBorders>
              <w:top w:val="single" w:sz="6" w:space="0" w:color="000000"/>
              <w:left w:val="single" w:sz="6" w:space="0" w:color="000000"/>
              <w:bottom w:val="single" w:sz="6" w:space="0" w:color="000000"/>
              <w:right w:val="single" w:sz="6" w:space="0" w:color="000000"/>
            </w:tcBorders>
            <w:vAlign w:val="center"/>
          </w:tcPr>
          <w:p w14:paraId="7D697395"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51841ABB" w14:textId="77777777" w:rsidR="00066126" w:rsidRPr="00B73C59" w:rsidRDefault="00066126" w:rsidP="00DB4EEF">
            <w:pPr>
              <w:spacing w:line="240" w:lineRule="atLeast"/>
              <w:jc w:val="center"/>
              <w:rPr>
                <w:rFonts w:cs="Arial"/>
                <w:sz w:val="18"/>
                <w:szCs w:val="18"/>
              </w:rPr>
            </w:pPr>
          </w:p>
        </w:tc>
      </w:tr>
      <w:tr w:rsidR="00066126" w:rsidRPr="00B73C59" w14:paraId="5338CC0C" w14:textId="77777777" w:rsidTr="009C3FBF">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BB10070"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06AC7B1"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2B7BA6A5" w14:textId="77777777" w:rsidR="00066126" w:rsidRPr="00B73C59" w:rsidRDefault="00066126" w:rsidP="00DB4EEF">
            <w:pPr>
              <w:spacing w:line="240" w:lineRule="atLeast"/>
              <w:jc w:val="center"/>
              <w:rPr>
                <w:rFonts w:cs="Arial"/>
                <w:sz w:val="18"/>
                <w:szCs w:val="18"/>
              </w:rPr>
            </w:pPr>
            <w:r w:rsidRPr="00B73C59">
              <w:rPr>
                <w:rFonts w:cs="Arial"/>
                <w:sz w:val="18"/>
                <w:szCs w:val="18"/>
              </w:rPr>
              <w:t>NOTUSED3</w:t>
            </w:r>
          </w:p>
        </w:tc>
        <w:tc>
          <w:tcPr>
            <w:tcW w:w="668" w:type="dxa"/>
            <w:tcBorders>
              <w:top w:val="single" w:sz="6" w:space="0" w:color="000000"/>
              <w:left w:val="single" w:sz="6" w:space="0" w:color="000000"/>
              <w:bottom w:val="single" w:sz="6" w:space="0" w:color="000000"/>
              <w:right w:val="single" w:sz="6" w:space="0" w:color="000000"/>
            </w:tcBorders>
            <w:vAlign w:val="center"/>
          </w:tcPr>
          <w:p w14:paraId="41B4DD82"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52A2AEB3"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4614E723"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2AF408F3" w14:textId="77777777" w:rsidR="00066126" w:rsidRPr="00B73C59" w:rsidRDefault="00066126" w:rsidP="00DB4EEF">
            <w:pPr>
              <w:spacing w:line="240" w:lineRule="atLeast"/>
              <w:jc w:val="center"/>
              <w:rPr>
                <w:rFonts w:cs="Arial"/>
                <w:snapToGrid w:val="0"/>
                <w:sz w:val="18"/>
                <w:szCs w:val="18"/>
              </w:rPr>
            </w:pPr>
            <w:r w:rsidRPr="00B73C59">
              <w:rPr>
                <w:rFonts w:cs="Arial"/>
                <w:snapToGrid w:val="0"/>
                <w:sz w:val="18"/>
                <w:szCs w:val="18"/>
              </w:rPr>
              <w:t>(0x07h)</w:t>
            </w:r>
          </w:p>
        </w:tc>
        <w:tc>
          <w:tcPr>
            <w:tcW w:w="860" w:type="dxa"/>
            <w:tcBorders>
              <w:top w:val="single" w:sz="6" w:space="0" w:color="000000"/>
              <w:left w:val="single" w:sz="6" w:space="0" w:color="000000"/>
              <w:bottom w:val="single" w:sz="6" w:space="0" w:color="000000"/>
              <w:right w:val="single" w:sz="6" w:space="0" w:color="000000"/>
            </w:tcBorders>
            <w:vAlign w:val="center"/>
          </w:tcPr>
          <w:p w14:paraId="6F0826F2"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6CAF57F" w14:textId="77777777" w:rsidR="00066126" w:rsidRPr="00B73C59" w:rsidRDefault="00066126" w:rsidP="00DB4EEF">
            <w:pPr>
              <w:spacing w:line="240" w:lineRule="atLeast"/>
              <w:jc w:val="center"/>
              <w:rPr>
                <w:rFonts w:cs="Arial"/>
                <w:sz w:val="18"/>
                <w:szCs w:val="18"/>
              </w:rPr>
            </w:pPr>
          </w:p>
        </w:tc>
      </w:tr>
    </w:tbl>
    <w:p w14:paraId="5C2C5CEF" w14:textId="2CF6117F" w:rsidR="00186F45" w:rsidRDefault="00186F45" w:rsidP="00DB4EEF">
      <w:pPr>
        <w:spacing w:line="240" w:lineRule="atLeast"/>
      </w:pPr>
    </w:p>
    <w:p w14:paraId="7709F25A" w14:textId="05DD91C2" w:rsidR="00186F45" w:rsidRDefault="00186F45" w:rsidP="00DB4EEF">
      <w:pPr>
        <w:spacing w:line="240" w:lineRule="atLeast"/>
      </w:pPr>
    </w:p>
    <w:p w14:paraId="0F0DFEE8" w14:textId="77777777" w:rsidR="005D5608" w:rsidRDefault="005D5608" w:rsidP="00DB4EEF">
      <w:pPr>
        <w:spacing w:line="240" w:lineRule="atLeast"/>
      </w:pPr>
    </w:p>
    <w:p w14:paraId="211EBC4D" w14:textId="77777777" w:rsidR="005D5608" w:rsidRDefault="005D5608" w:rsidP="00DB4EEF">
      <w:pPr>
        <w:spacing w:line="240" w:lineRule="atLeast"/>
      </w:pPr>
    </w:p>
    <w:p w14:paraId="11006003" w14:textId="77777777" w:rsidR="005D5608" w:rsidRDefault="005D5608" w:rsidP="00DB4EEF">
      <w:pPr>
        <w:spacing w:line="240" w:lineRule="atLeast"/>
      </w:pPr>
    </w:p>
    <w:p w14:paraId="2B00AA2B" w14:textId="77777777" w:rsidR="005D5608" w:rsidRDefault="005D5608" w:rsidP="00DB4EEF">
      <w:pPr>
        <w:spacing w:line="240" w:lineRule="atLeast"/>
      </w:pPr>
    </w:p>
    <w:p w14:paraId="37E176EC" w14:textId="77777777" w:rsidR="005D5608" w:rsidRDefault="005D5608" w:rsidP="00DB4EEF">
      <w:pPr>
        <w:spacing w:line="240" w:lineRule="atLeast"/>
      </w:pPr>
    </w:p>
    <w:p w14:paraId="63EC049B" w14:textId="6D3C5A0F" w:rsidR="008974FF" w:rsidRDefault="008974FF" w:rsidP="00DB4EEF">
      <w:pPr>
        <w:pStyle w:val="Heading4"/>
        <w:tabs>
          <w:tab w:val="clear" w:pos="992"/>
          <w:tab w:val="left" w:pos="1134"/>
        </w:tabs>
        <w:spacing w:line="240" w:lineRule="atLeast"/>
      </w:pPr>
      <w:bookmarkStart w:id="535" w:name="_Toc89265523"/>
      <w:r>
        <w:lastRenderedPageBreak/>
        <w:t>LIN Bus for MLS (LINHSM</w:t>
      </w:r>
      <w:r w:rsidR="00066126">
        <w:t>(96)</w:t>
      </w:r>
      <w:r>
        <w:t xml:space="preserve">) </w:t>
      </w:r>
      <w:r w:rsidR="00075776">
        <w:t>from</w:t>
      </w:r>
      <w:r>
        <w:t xml:space="preserve"> BCM</w:t>
      </w:r>
      <w:r w:rsidR="00B4628B">
        <w:t xml:space="preserve"> -</w:t>
      </w:r>
      <w:r>
        <w:t xml:space="preserve"> VARIANT 1.1</w:t>
      </w:r>
      <w:r w:rsidR="00ED7D09">
        <w:t xml:space="preserve"> (RELATIVE)</w:t>
      </w:r>
      <w:bookmarkEnd w:id="535"/>
    </w:p>
    <w:p w14:paraId="70799C60" w14:textId="77777777" w:rsidR="008974FF" w:rsidRDefault="008974FF" w:rsidP="00DB4EEF">
      <w:pPr>
        <w:spacing w:line="240" w:lineRule="atLeast"/>
      </w:pPr>
    </w:p>
    <w:p w14:paraId="04710890" w14:textId="77777777" w:rsidR="008974FF" w:rsidRPr="00F16055" w:rsidRDefault="008974FF" w:rsidP="00DB4EEF">
      <w:pPr>
        <w:spacing w:line="240" w:lineRule="atLeast"/>
      </w:pPr>
    </w:p>
    <w:tbl>
      <w:tblPr>
        <w:tblW w:w="97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9"/>
        <w:gridCol w:w="753"/>
        <w:gridCol w:w="1950"/>
        <w:gridCol w:w="653"/>
        <w:gridCol w:w="599"/>
        <w:gridCol w:w="526"/>
        <w:gridCol w:w="992"/>
        <w:gridCol w:w="860"/>
        <w:gridCol w:w="944"/>
      </w:tblGrid>
      <w:tr w:rsidR="008974FF" w:rsidRPr="00B73C59" w14:paraId="4759936A"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F622F2F" w14:textId="6EBC799E" w:rsidR="008974FF" w:rsidRPr="003F0955" w:rsidRDefault="00DB7D9C" w:rsidP="00DB4EEF">
            <w:pPr>
              <w:spacing w:line="240" w:lineRule="atLeast"/>
              <w:jc w:val="center"/>
              <w:rPr>
                <w:rFonts w:cs="Arial"/>
                <w:sz w:val="18"/>
                <w:szCs w:val="18"/>
              </w:rPr>
            </w:pPr>
            <w:r>
              <w:rPr>
                <w:rFonts w:cs="Arial"/>
                <w:sz w:val="18"/>
                <w:szCs w:val="18"/>
              </w:rPr>
              <w:t>HS_Ind_Pos</w:t>
            </w:r>
          </w:p>
        </w:tc>
        <w:tc>
          <w:tcPr>
            <w:tcW w:w="753" w:type="dxa"/>
            <w:tcBorders>
              <w:top w:val="single" w:sz="6" w:space="0" w:color="000000"/>
              <w:left w:val="single" w:sz="6" w:space="0" w:color="000000"/>
              <w:bottom w:val="single" w:sz="6" w:space="0" w:color="000000"/>
              <w:right w:val="single" w:sz="6" w:space="0" w:color="000000"/>
            </w:tcBorders>
            <w:vAlign w:val="center"/>
          </w:tcPr>
          <w:p w14:paraId="74B92B16" w14:textId="171F0096" w:rsidR="008974FF" w:rsidRPr="00B73C59" w:rsidRDefault="008974FF" w:rsidP="00DB4EEF">
            <w:pPr>
              <w:spacing w:line="240" w:lineRule="atLeast"/>
              <w:jc w:val="center"/>
              <w:rPr>
                <w:rFonts w:cs="Arial"/>
                <w:sz w:val="18"/>
                <w:szCs w:val="18"/>
              </w:rPr>
            </w:pPr>
            <w:r w:rsidRPr="003F0955">
              <w:rPr>
                <w:rFonts w:cs="Arial"/>
                <w:sz w:val="18"/>
                <w:szCs w:val="18"/>
              </w:rPr>
              <w:t>4</w:t>
            </w:r>
          </w:p>
        </w:tc>
        <w:tc>
          <w:tcPr>
            <w:tcW w:w="1950" w:type="dxa"/>
            <w:tcBorders>
              <w:top w:val="single" w:sz="6" w:space="0" w:color="000000"/>
              <w:left w:val="single" w:sz="6" w:space="0" w:color="000000"/>
              <w:bottom w:val="single" w:sz="6" w:space="0" w:color="000000"/>
              <w:right w:val="single" w:sz="6" w:space="0" w:color="000000"/>
            </w:tcBorders>
            <w:vAlign w:val="center"/>
          </w:tcPr>
          <w:p w14:paraId="7EB6E57F" w14:textId="099827C7" w:rsidR="008974FF" w:rsidRPr="00B73C59" w:rsidRDefault="00F0716C" w:rsidP="00DB4EEF">
            <w:pPr>
              <w:spacing w:line="240" w:lineRule="atLeast"/>
              <w:rPr>
                <w:rFonts w:cs="Arial"/>
                <w:sz w:val="18"/>
                <w:szCs w:val="18"/>
              </w:rPr>
            </w:pPr>
            <w:r>
              <w:rPr>
                <w:rFonts w:cs="Arial"/>
                <w:sz w:val="18"/>
                <w:szCs w:val="18"/>
              </w:rPr>
              <w:t>BCM_LIN_</w:t>
            </w:r>
            <w:r w:rsidR="001470D8">
              <w:rPr>
                <w:rFonts w:cs="Arial"/>
                <w:sz w:val="18"/>
                <w:szCs w:val="18"/>
              </w:rPr>
              <w:t>Frm01(40)</w:t>
            </w:r>
          </w:p>
        </w:tc>
        <w:tc>
          <w:tcPr>
            <w:tcW w:w="653" w:type="dxa"/>
            <w:tcBorders>
              <w:top w:val="single" w:sz="6" w:space="0" w:color="000000"/>
              <w:left w:val="single" w:sz="6" w:space="0" w:color="000000"/>
              <w:bottom w:val="single" w:sz="6" w:space="0" w:color="000000"/>
              <w:right w:val="single" w:sz="6" w:space="0" w:color="000000"/>
            </w:tcBorders>
            <w:vAlign w:val="center"/>
          </w:tcPr>
          <w:p w14:paraId="498F38BD" w14:textId="77777777" w:rsidR="008974FF" w:rsidRPr="00B73C59" w:rsidRDefault="008974FF" w:rsidP="00DB4EEF">
            <w:pPr>
              <w:spacing w:line="240" w:lineRule="atLeast"/>
              <w:jc w:val="center"/>
              <w:rPr>
                <w:rFonts w:cs="Arial"/>
                <w:sz w:val="18"/>
                <w:szCs w:val="18"/>
              </w:rPr>
            </w:pPr>
            <w:r w:rsidRPr="00B73C59">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16809164" w14:textId="77777777" w:rsidR="008974FF" w:rsidRPr="00B73C59" w:rsidRDefault="008974FF" w:rsidP="00DB4EEF">
            <w:pPr>
              <w:spacing w:line="240" w:lineRule="atLeast"/>
              <w:jc w:val="center"/>
              <w:rPr>
                <w:rFonts w:cs="Arial"/>
                <w:sz w:val="18"/>
                <w:szCs w:val="18"/>
              </w:rPr>
            </w:pPr>
            <w:r w:rsidRPr="003F0955">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5D565DED" w14:textId="77777777" w:rsidR="008974FF" w:rsidRPr="00B73C59" w:rsidRDefault="008974FF" w:rsidP="00DB4EEF">
            <w:pPr>
              <w:spacing w:line="240" w:lineRule="atLeast"/>
              <w:jc w:val="center"/>
              <w:rPr>
                <w:rFonts w:cs="Arial"/>
                <w:sz w:val="18"/>
                <w:szCs w:val="18"/>
              </w:rPr>
            </w:pPr>
            <w:r w:rsidRPr="003F0955">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555E3A91" w14:textId="77777777" w:rsidR="008974FF" w:rsidRPr="003F0955" w:rsidRDefault="008974FF" w:rsidP="00DB4EEF">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1AF9B4FB" w14:textId="77777777" w:rsidR="008974FF" w:rsidRPr="003F0955" w:rsidRDefault="008974FF" w:rsidP="00DB4EEF">
            <w:pPr>
              <w:spacing w:line="240" w:lineRule="atLeast"/>
              <w:jc w:val="center"/>
              <w:rPr>
                <w:rFonts w:cs="Arial"/>
                <w:sz w:val="18"/>
                <w:szCs w:val="18"/>
              </w:rPr>
            </w:pPr>
            <w:r w:rsidRPr="003F0955">
              <w:rPr>
                <w:rFonts w:cs="Arial"/>
                <w:sz w:val="18"/>
                <w:szCs w:val="18"/>
              </w:rPr>
              <w:t>0 (0x0h)</w:t>
            </w:r>
          </w:p>
        </w:tc>
        <w:tc>
          <w:tcPr>
            <w:tcW w:w="944" w:type="dxa"/>
            <w:tcBorders>
              <w:top w:val="single" w:sz="6" w:space="0" w:color="000000"/>
              <w:left w:val="single" w:sz="6" w:space="0" w:color="000000"/>
              <w:bottom w:val="single" w:sz="6" w:space="0" w:color="000000"/>
              <w:right w:val="single" w:sz="6" w:space="0" w:color="000000"/>
            </w:tcBorders>
            <w:vAlign w:val="center"/>
          </w:tcPr>
          <w:p w14:paraId="78A0AEA9" w14:textId="77777777" w:rsidR="008974FF" w:rsidRPr="00B73C59" w:rsidRDefault="008974FF" w:rsidP="00DB4EEF">
            <w:pPr>
              <w:spacing w:line="240" w:lineRule="atLeast"/>
              <w:jc w:val="center"/>
              <w:rPr>
                <w:rFonts w:cs="Arial"/>
                <w:sz w:val="18"/>
                <w:szCs w:val="18"/>
              </w:rPr>
            </w:pPr>
            <w:r w:rsidRPr="003F0955">
              <w:rPr>
                <w:rFonts w:cs="Arial"/>
                <w:sz w:val="18"/>
                <w:szCs w:val="18"/>
              </w:rPr>
              <w:t>1 (0xFh)</w:t>
            </w:r>
          </w:p>
        </w:tc>
      </w:tr>
      <w:tr w:rsidR="008974FF" w:rsidRPr="00B73C59" w14:paraId="06CF315A"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2791376"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09EC7A6D"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502151EE" w14:textId="77777777" w:rsidR="008974FF" w:rsidRPr="00B73C59" w:rsidRDefault="008974FF" w:rsidP="00DB4EEF">
            <w:pPr>
              <w:spacing w:line="240" w:lineRule="atLeast"/>
              <w:jc w:val="center"/>
              <w:rPr>
                <w:rFonts w:cs="Arial"/>
                <w:sz w:val="18"/>
                <w:szCs w:val="18"/>
              </w:rPr>
            </w:pPr>
            <w:r w:rsidRPr="00B73C59">
              <w:rPr>
                <w:rFonts w:cs="Arial"/>
                <w:sz w:val="18"/>
                <w:szCs w:val="18"/>
              </w:rPr>
              <w:t>OFF</w:t>
            </w:r>
          </w:p>
        </w:tc>
        <w:tc>
          <w:tcPr>
            <w:tcW w:w="653" w:type="dxa"/>
            <w:tcBorders>
              <w:top w:val="single" w:sz="6" w:space="0" w:color="000000"/>
              <w:left w:val="single" w:sz="6" w:space="0" w:color="000000"/>
              <w:bottom w:val="single" w:sz="6" w:space="0" w:color="000000"/>
              <w:right w:val="single" w:sz="6" w:space="0" w:color="000000"/>
            </w:tcBorders>
            <w:vAlign w:val="center"/>
          </w:tcPr>
          <w:p w14:paraId="2951095B"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24E09F22"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5845A23C"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26DAB32" w14:textId="77777777" w:rsidR="008974FF" w:rsidRPr="003F0955" w:rsidRDefault="008974FF" w:rsidP="00DB4EEF">
            <w:pPr>
              <w:spacing w:line="240" w:lineRule="atLeast"/>
              <w:jc w:val="center"/>
              <w:rPr>
                <w:rFonts w:cs="Arial"/>
                <w:snapToGrid w:val="0"/>
                <w:sz w:val="18"/>
                <w:szCs w:val="18"/>
              </w:rPr>
            </w:pPr>
            <w:r w:rsidRPr="00B73C59">
              <w:rPr>
                <w:rFonts w:cs="Arial"/>
                <w:snapToGrid w:val="0"/>
                <w:sz w:val="18"/>
                <w:szCs w:val="18"/>
              </w:rPr>
              <w:t xml:space="preserve"> (0x00h)</w:t>
            </w:r>
          </w:p>
        </w:tc>
        <w:tc>
          <w:tcPr>
            <w:tcW w:w="860" w:type="dxa"/>
            <w:tcBorders>
              <w:top w:val="single" w:sz="6" w:space="0" w:color="000000"/>
              <w:left w:val="single" w:sz="6" w:space="0" w:color="000000"/>
              <w:bottom w:val="single" w:sz="6" w:space="0" w:color="000000"/>
              <w:right w:val="single" w:sz="6" w:space="0" w:color="000000"/>
            </w:tcBorders>
            <w:vAlign w:val="center"/>
          </w:tcPr>
          <w:p w14:paraId="444D5702"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660FCA42" w14:textId="77777777" w:rsidR="008974FF" w:rsidRPr="00B73C59" w:rsidRDefault="008974FF" w:rsidP="00DB4EEF">
            <w:pPr>
              <w:spacing w:line="240" w:lineRule="atLeast"/>
              <w:jc w:val="center"/>
              <w:rPr>
                <w:rFonts w:cs="Arial"/>
                <w:sz w:val="18"/>
                <w:szCs w:val="18"/>
              </w:rPr>
            </w:pPr>
          </w:p>
        </w:tc>
      </w:tr>
      <w:tr w:rsidR="008974FF" w:rsidRPr="00B73C59" w14:paraId="62D215FF"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5A50856"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373D9F63"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52187221" w14:textId="77777777" w:rsidR="008974FF" w:rsidRPr="00B73C59" w:rsidRDefault="008974FF" w:rsidP="00DB4EEF">
            <w:pPr>
              <w:spacing w:line="240" w:lineRule="atLeast"/>
              <w:jc w:val="center"/>
              <w:rPr>
                <w:rFonts w:cs="Arial"/>
                <w:sz w:val="18"/>
                <w:szCs w:val="18"/>
              </w:rPr>
            </w:pPr>
            <w:r w:rsidRPr="00B73C59">
              <w:rPr>
                <w:rFonts w:cs="Arial"/>
                <w:sz w:val="18"/>
                <w:szCs w:val="18"/>
              </w:rPr>
              <w:t>POSITION</w:t>
            </w:r>
          </w:p>
        </w:tc>
        <w:tc>
          <w:tcPr>
            <w:tcW w:w="653" w:type="dxa"/>
            <w:tcBorders>
              <w:top w:val="single" w:sz="6" w:space="0" w:color="000000"/>
              <w:left w:val="single" w:sz="6" w:space="0" w:color="000000"/>
              <w:bottom w:val="single" w:sz="6" w:space="0" w:color="000000"/>
              <w:right w:val="single" w:sz="6" w:space="0" w:color="000000"/>
            </w:tcBorders>
            <w:vAlign w:val="center"/>
          </w:tcPr>
          <w:p w14:paraId="0EDF3BAD"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25010D9A"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347397CD"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5193588E" w14:textId="77777777" w:rsidR="008974FF" w:rsidRPr="003F0955" w:rsidRDefault="008974FF" w:rsidP="00DB4EEF">
            <w:pPr>
              <w:spacing w:line="240" w:lineRule="atLeast"/>
              <w:jc w:val="center"/>
              <w:rPr>
                <w:rFonts w:cs="Arial"/>
                <w:snapToGrid w:val="0"/>
                <w:sz w:val="18"/>
                <w:szCs w:val="18"/>
              </w:rPr>
            </w:pPr>
            <w:r w:rsidRPr="00B73C59">
              <w:rPr>
                <w:rFonts w:cs="Arial"/>
                <w:snapToGrid w:val="0"/>
                <w:sz w:val="18"/>
                <w:szCs w:val="18"/>
              </w:rPr>
              <w:t xml:space="preserve"> (0x01h)</w:t>
            </w:r>
          </w:p>
        </w:tc>
        <w:tc>
          <w:tcPr>
            <w:tcW w:w="860" w:type="dxa"/>
            <w:tcBorders>
              <w:top w:val="single" w:sz="6" w:space="0" w:color="000000"/>
              <w:left w:val="single" w:sz="6" w:space="0" w:color="000000"/>
              <w:bottom w:val="single" w:sz="6" w:space="0" w:color="000000"/>
              <w:right w:val="single" w:sz="6" w:space="0" w:color="000000"/>
            </w:tcBorders>
            <w:vAlign w:val="center"/>
          </w:tcPr>
          <w:p w14:paraId="1CB92B8F"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06C8DCFA" w14:textId="77777777" w:rsidR="008974FF" w:rsidRPr="00B73C59" w:rsidRDefault="008974FF" w:rsidP="00DB4EEF">
            <w:pPr>
              <w:spacing w:line="240" w:lineRule="atLeast"/>
              <w:jc w:val="center"/>
              <w:rPr>
                <w:rFonts w:cs="Arial"/>
                <w:sz w:val="18"/>
                <w:szCs w:val="18"/>
              </w:rPr>
            </w:pPr>
          </w:p>
        </w:tc>
      </w:tr>
      <w:tr w:rsidR="008974FF" w:rsidRPr="00B73C59" w14:paraId="47978030"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30A2B3CD"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6CD882FB"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4925CA46" w14:textId="77777777" w:rsidR="008974FF" w:rsidRPr="00B73C59" w:rsidRDefault="008974FF" w:rsidP="00DB4EEF">
            <w:pPr>
              <w:spacing w:line="240" w:lineRule="atLeast"/>
              <w:jc w:val="center"/>
              <w:rPr>
                <w:rFonts w:cs="Arial"/>
                <w:sz w:val="18"/>
                <w:szCs w:val="18"/>
              </w:rPr>
            </w:pPr>
            <w:r w:rsidRPr="00B73C59">
              <w:rPr>
                <w:rFonts w:cs="Arial"/>
                <w:sz w:val="18"/>
                <w:szCs w:val="18"/>
              </w:rPr>
              <w:t>HEADLAMPS</w:t>
            </w:r>
          </w:p>
        </w:tc>
        <w:tc>
          <w:tcPr>
            <w:tcW w:w="653" w:type="dxa"/>
            <w:tcBorders>
              <w:top w:val="single" w:sz="6" w:space="0" w:color="000000"/>
              <w:left w:val="single" w:sz="6" w:space="0" w:color="000000"/>
              <w:bottom w:val="single" w:sz="6" w:space="0" w:color="000000"/>
              <w:right w:val="single" w:sz="6" w:space="0" w:color="000000"/>
            </w:tcBorders>
            <w:vAlign w:val="center"/>
          </w:tcPr>
          <w:p w14:paraId="49CDB945"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74495DBC"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3D9DF50D"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6FCEC205" w14:textId="77777777" w:rsidR="008974FF" w:rsidRPr="00B73C59" w:rsidRDefault="008974FF" w:rsidP="00DB4EEF">
            <w:pPr>
              <w:spacing w:line="240" w:lineRule="atLeast"/>
              <w:jc w:val="center"/>
              <w:rPr>
                <w:rFonts w:cs="Arial"/>
                <w:snapToGrid w:val="0"/>
                <w:sz w:val="18"/>
                <w:szCs w:val="18"/>
              </w:rPr>
            </w:pPr>
            <w:r w:rsidRPr="00B73C59">
              <w:rPr>
                <w:rFonts w:cs="Arial"/>
                <w:snapToGrid w:val="0"/>
                <w:sz w:val="18"/>
                <w:szCs w:val="18"/>
              </w:rPr>
              <w:t>(0x02h)</w:t>
            </w:r>
          </w:p>
        </w:tc>
        <w:tc>
          <w:tcPr>
            <w:tcW w:w="860" w:type="dxa"/>
            <w:tcBorders>
              <w:top w:val="single" w:sz="6" w:space="0" w:color="000000"/>
              <w:left w:val="single" w:sz="6" w:space="0" w:color="000000"/>
              <w:bottom w:val="single" w:sz="6" w:space="0" w:color="000000"/>
              <w:right w:val="single" w:sz="6" w:space="0" w:color="000000"/>
            </w:tcBorders>
            <w:vAlign w:val="center"/>
          </w:tcPr>
          <w:p w14:paraId="69F632E6"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50B8FC7" w14:textId="77777777" w:rsidR="008974FF" w:rsidRPr="00B73C59" w:rsidRDefault="008974FF" w:rsidP="00DB4EEF">
            <w:pPr>
              <w:spacing w:line="240" w:lineRule="atLeast"/>
              <w:jc w:val="center"/>
              <w:rPr>
                <w:rFonts w:cs="Arial"/>
                <w:sz w:val="18"/>
                <w:szCs w:val="18"/>
              </w:rPr>
            </w:pPr>
          </w:p>
        </w:tc>
      </w:tr>
      <w:tr w:rsidR="008974FF" w:rsidRPr="00B73C59" w14:paraId="1EE4985E"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1A1D8270"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7921C3B9"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1F5E8386" w14:textId="77777777" w:rsidR="008974FF" w:rsidRPr="00B73C59" w:rsidRDefault="008974FF" w:rsidP="00DB4EEF">
            <w:pPr>
              <w:spacing w:line="240" w:lineRule="atLeast"/>
              <w:jc w:val="center"/>
              <w:rPr>
                <w:rFonts w:cs="Arial"/>
                <w:sz w:val="18"/>
                <w:szCs w:val="18"/>
              </w:rPr>
            </w:pPr>
            <w:r w:rsidRPr="00B73C59">
              <w:rPr>
                <w:rFonts w:cs="Arial"/>
                <w:sz w:val="18"/>
                <w:szCs w:val="18"/>
              </w:rPr>
              <w:t>AUTOLAMPS</w:t>
            </w:r>
          </w:p>
        </w:tc>
        <w:tc>
          <w:tcPr>
            <w:tcW w:w="653" w:type="dxa"/>
            <w:tcBorders>
              <w:top w:val="single" w:sz="6" w:space="0" w:color="000000"/>
              <w:left w:val="single" w:sz="6" w:space="0" w:color="000000"/>
              <w:bottom w:val="single" w:sz="6" w:space="0" w:color="000000"/>
              <w:right w:val="single" w:sz="6" w:space="0" w:color="000000"/>
            </w:tcBorders>
            <w:vAlign w:val="center"/>
          </w:tcPr>
          <w:p w14:paraId="07E87424"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7BBC2EFD"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7D639CAA"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717E103A" w14:textId="77777777" w:rsidR="008974FF" w:rsidRPr="00B73C59" w:rsidRDefault="008974FF" w:rsidP="00DB4EEF">
            <w:pPr>
              <w:spacing w:line="240" w:lineRule="atLeast"/>
              <w:jc w:val="center"/>
              <w:rPr>
                <w:rFonts w:cs="Arial"/>
                <w:snapToGrid w:val="0"/>
                <w:sz w:val="18"/>
                <w:szCs w:val="18"/>
              </w:rPr>
            </w:pPr>
            <w:r w:rsidRPr="00B73C59">
              <w:rPr>
                <w:rFonts w:cs="Arial"/>
                <w:snapToGrid w:val="0"/>
                <w:sz w:val="18"/>
                <w:szCs w:val="18"/>
              </w:rPr>
              <w:t>(0x03h)</w:t>
            </w:r>
          </w:p>
        </w:tc>
        <w:tc>
          <w:tcPr>
            <w:tcW w:w="860" w:type="dxa"/>
            <w:tcBorders>
              <w:top w:val="single" w:sz="6" w:space="0" w:color="000000"/>
              <w:left w:val="single" w:sz="6" w:space="0" w:color="000000"/>
              <w:bottom w:val="single" w:sz="6" w:space="0" w:color="000000"/>
              <w:right w:val="single" w:sz="6" w:space="0" w:color="000000"/>
            </w:tcBorders>
            <w:vAlign w:val="center"/>
          </w:tcPr>
          <w:p w14:paraId="0C41859F"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48AFE4AD" w14:textId="77777777" w:rsidR="008974FF" w:rsidRPr="00B73C59" w:rsidRDefault="008974FF" w:rsidP="00DB4EEF">
            <w:pPr>
              <w:spacing w:line="240" w:lineRule="atLeast"/>
              <w:jc w:val="center"/>
              <w:rPr>
                <w:rFonts w:cs="Arial"/>
                <w:sz w:val="18"/>
                <w:szCs w:val="18"/>
              </w:rPr>
            </w:pPr>
          </w:p>
        </w:tc>
      </w:tr>
      <w:tr w:rsidR="008974FF" w:rsidRPr="00B73C59" w14:paraId="708405D5"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42B6079E"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C4F1E73"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62500AC0" w14:textId="77777777" w:rsidR="008974FF" w:rsidRPr="00B73C59" w:rsidRDefault="008974FF" w:rsidP="00DB4EEF">
            <w:pPr>
              <w:spacing w:line="240" w:lineRule="atLeast"/>
              <w:jc w:val="center"/>
              <w:rPr>
                <w:rFonts w:cs="Arial"/>
                <w:sz w:val="18"/>
                <w:szCs w:val="18"/>
              </w:rPr>
            </w:pPr>
            <w:r w:rsidRPr="00B73C59">
              <w:rPr>
                <w:rFonts w:cs="Arial"/>
                <w:sz w:val="18"/>
                <w:szCs w:val="18"/>
              </w:rPr>
              <w:t>NOTUSED1</w:t>
            </w:r>
          </w:p>
        </w:tc>
        <w:tc>
          <w:tcPr>
            <w:tcW w:w="653" w:type="dxa"/>
            <w:tcBorders>
              <w:top w:val="single" w:sz="6" w:space="0" w:color="000000"/>
              <w:left w:val="single" w:sz="6" w:space="0" w:color="000000"/>
              <w:bottom w:val="single" w:sz="6" w:space="0" w:color="000000"/>
              <w:right w:val="single" w:sz="6" w:space="0" w:color="000000"/>
            </w:tcBorders>
            <w:vAlign w:val="center"/>
          </w:tcPr>
          <w:p w14:paraId="33B953F3"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7D64FD7"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23C1DEA6"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5F873D3A" w14:textId="77777777" w:rsidR="008974FF" w:rsidRPr="00B73C59" w:rsidRDefault="008974FF" w:rsidP="00DB4EEF">
            <w:pPr>
              <w:spacing w:line="240" w:lineRule="atLeast"/>
              <w:jc w:val="center"/>
              <w:rPr>
                <w:rFonts w:cs="Arial"/>
                <w:snapToGrid w:val="0"/>
                <w:sz w:val="18"/>
                <w:szCs w:val="18"/>
              </w:rPr>
            </w:pPr>
            <w:r w:rsidRPr="00B73C59">
              <w:rPr>
                <w:rFonts w:cs="Arial"/>
                <w:snapToGrid w:val="0"/>
                <w:sz w:val="18"/>
                <w:szCs w:val="18"/>
              </w:rPr>
              <w:t>(0x04h)</w:t>
            </w:r>
          </w:p>
        </w:tc>
        <w:tc>
          <w:tcPr>
            <w:tcW w:w="860" w:type="dxa"/>
            <w:tcBorders>
              <w:top w:val="single" w:sz="6" w:space="0" w:color="000000"/>
              <w:left w:val="single" w:sz="6" w:space="0" w:color="000000"/>
              <w:bottom w:val="single" w:sz="6" w:space="0" w:color="000000"/>
              <w:right w:val="single" w:sz="6" w:space="0" w:color="000000"/>
            </w:tcBorders>
            <w:vAlign w:val="center"/>
          </w:tcPr>
          <w:p w14:paraId="6244B961"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018899E1" w14:textId="77777777" w:rsidR="008974FF" w:rsidRPr="00B73C59" w:rsidRDefault="008974FF" w:rsidP="00DB4EEF">
            <w:pPr>
              <w:spacing w:line="240" w:lineRule="atLeast"/>
              <w:jc w:val="center"/>
              <w:rPr>
                <w:rFonts w:cs="Arial"/>
                <w:sz w:val="18"/>
                <w:szCs w:val="18"/>
              </w:rPr>
            </w:pPr>
          </w:p>
        </w:tc>
      </w:tr>
      <w:tr w:rsidR="008974FF" w:rsidRPr="00B73C59" w14:paraId="597AA073"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13E0A5F5"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2C4B6479"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635A3FD6" w14:textId="77777777" w:rsidR="008974FF" w:rsidRPr="00B73C59" w:rsidRDefault="008974FF" w:rsidP="00DB4EEF">
            <w:pPr>
              <w:spacing w:line="240" w:lineRule="atLeast"/>
              <w:jc w:val="center"/>
              <w:rPr>
                <w:rFonts w:cs="Arial"/>
                <w:sz w:val="18"/>
                <w:szCs w:val="18"/>
              </w:rPr>
            </w:pPr>
            <w:r w:rsidRPr="00B73C59">
              <w:rPr>
                <w:rFonts w:cs="Arial"/>
                <w:sz w:val="18"/>
                <w:szCs w:val="18"/>
              </w:rPr>
              <w:t>NONE</w:t>
            </w:r>
          </w:p>
        </w:tc>
        <w:tc>
          <w:tcPr>
            <w:tcW w:w="653" w:type="dxa"/>
            <w:tcBorders>
              <w:top w:val="single" w:sz="6" w:space="0" w:color="000000"/>
              <w:left w:val="single" w:sz="6" w:space="0" w:color="000000"/>
              <w:bottom w:val="single" w:sz="6" w:space="0" w:color="000000"/>
              <w:right w:val="single" w:sz="6" w:space="0" w:color="000000"/>
            </w:tcBorders>
            <w:vAlign w:val="center"/>
          </w:tcPr>
          <w:p w14:paraId="184FD255"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4944B556"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6BED6F65"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ED756A7" w14:textId="77777777" w:rsidR="008974FF" w:rsidRPr="00B73C59" w:rsidRDefault="008974FF" w:rsidP="00DB4EEF">
            <w:pPr>
              <w:spacing w:line="240" w:lineRule="atLeast"/>
              <w:jc w:val="center"/>
              <w:rPr>
                <w:rFonts w:cs="Arial"/>
                <w:snapToGrid w:val="0"/>
                <w:sz w:val="18"/>
                <w:szCs w:val="18"/>
              </w:rPr>
            </w:pPr>
            <w:r w:rsidRPr="00B73C59">
              <w:rPr>
                <w:rFonts w:cs="Arial"/>
                <w:snapToGrid w:val="0"/>
                <w:sz w:val="18"/>
                <w:szCs w:val="18"/>
              </w:rPr>
              <w:t>(0x05h)</w:t>
            </w:r>
          </w:p>
        </w:tc>
        <w:tc>
          <w:tcPr>
            <w:tcW w:w="860" w:type="dxa"/>
            <w:tcBorders>
              <w:top w:val="single" w:sz="6" w:space="0" w:color="000000"/>
              <w:left w:val="single" w:sz="6" w:space="0" w:color="000000"/>
              <w:bottom w:val="single" w:sz="6" w:space="0" w:color="000000"/>
              <w:right w:val="single" w:sz="6" w:space="0" w:color="000000"/>
            </w:tcBorders>
            <w:vAlign w:val="center"/>
          </w:tcPr>
          <w:p w14:paraId="7623F9F0"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5D387202" w14:textId="77777777" w:rsidR="008974FF" w:rsidRPr="00B73C59" w:rsidRDefault="008974FF" w:rsidP="00DB4EEF">
            <w:pPr>
              <w:spacing w:line="240" w:lineRule="atLeast"/>
              <w:jc w:val="center"/>
              <w:rPr>
                <w:rFonts w:cs="Arial"/>
                <w:sz w:val="18"/>
                <w:szCs w:val="18"/>
              </w:rPr>
            </w:pPr>
          </w:p>
        </w:tc>
      </w:tr>
      <w:tr w:rsidR="008974FF" w:rsidRPr="00B73C59" w14:paraId="68019D59"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06A40EE"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1749CC8B"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0538C16C" w14:textId="77777777" w:rsidR="008974FF" w:rsidRPr="00B73C59" w:rsidRDefault="008974FF" w:rsidP="00DB4EEF">
            <w:pPr>
              <w:spacing w:line="240" w:lineRule="atLeast"/>
              <w:jc w:val="center"/>
              <w:rPr>
                <w:rFonts w:cs="Arial"/>
                <w:sz w:val="18"/>
                <w:szCs w:val="18"/>
              </w:rPr>
            </w:pPr>
            <w:r w:rsidRPr="00B73C59">
              <w:rPr>
                <w:rFonts w:cs="Arial"/>
                <w:sz w:val="18"/>
                <w:szCs w:val="18"/>
              </w:rPr>
              <w:t>NOTUSED2</w:t>
            </w:r>
          </w:p>
        </w:tc>
        <w:tc>
          <w:tcPr>
            <w:tcW w:w="653" w:type="dxa"/>
            <w:tcBorders>
              <w:top w:val="single" w:sz="6" w:space="0" w:color="000000"/>
              <w:left w:val="single" w:sz="6" w:space="0" w:color="000000"/>
              <w:bottom w:val="single" w:sz="6" w:space="0" w:color="000000"/>
              <w:right w:val="single" w:sz="6" w:space="0" w:color="000000"/>
            </w:tcBorders>
            <w:vAlign w:val="center"/>
          </w:tcPr>
          <w:p w14:paraId="6D61064D"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E3BAF69"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12C5174E"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2E1BBBBE" w14:textId="77777777" w:rsidR="008974FF" w:rsidRPr="00B73C59" w:rsidRDefault="008974FF" w:rsidP="00DB4EEF">
            <w:pPr>
              <w:spacing w:line="240" w:lineRule="atLeast"/>
              <w:jc w:val="center"/>
              <w:rPr>
                <w:rFonts w:cs="Arial"/>
                <w:snapToGrid w:val="0"/>
                <w:sz w:val="18"/>
                <w:szCs w:val="18"/>
              </w:rPr>
            </w:pPr>
            <w:r w:rsidRPr="00B73C59">
              <w:rPr>
                <w:rFonts w:cs="Arial"/>
                <w:snapToGrid w:val="0"/>
                <w:sz w:val="18"/>
                <w:szCs w:val="18"/>
              </w:rPr>
              <w:t>(0x06h)</w:t>
            </w:r>
          </w:p>
        </w:tc>
        <w:tc>
          <w:tcPr>
            <w:tcW w:w="860" w:type="dxa"/>
            <w:tcBorders>
              <w:top w:val="single" w:sz="6" w:space="0" w:color="000000"/>
              <w:left w:val="single" w:sz="6" w:space="0" w:color="000000"/>
              <w:bottom w:val="single" w:sz="6" w:space="0" w:color="000000"/>
              <w:right w:val="single" w:sz="6" w:space="0" w:color="000000"/>
            </w:tcBorders>
            <w:vAlign w:val="center"/>
          </w:tcPr>
          <w:p w14:paraId="78FE2889"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4965F8AB" w14:textId="77777777" w:rsidR="008974FF" w:rsidRPr="00B73C59" w:rsidRDefault="008974FF" w:rsidP="00DB4EEF">
            <w:pPr>
              <w:spacing w:line="240" w:lineRule="atLeast"/>
              <w:jc w:val="center"/>
              <w:rPr>
                <w:rFonts w:cs="Arial"/>
                <w:sz w:val="18"/>
                <w:szCs w:val="18"/>
              </w:rPr>
            </w:pPr>
          </w:p>
        </w:tc>
      </w:tr>
      <w:tr w:rsidR="008974FF" w:rsidRPr="00B73C59" w14:paraId="50ADD3DF" w14:textId="77777777" w:rsidTr="001470D8">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0FE4862" w14:textId="77777777" w:rsidR="008974FF" w:rsidRPr="00B73C59" w:rsidRDefault="008974FF"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62BA467" w14:textId="77777777" w:rsidR="008974FF" w:rsidRPr="00B73C59" w:rsidRDefault="008974FF"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634EE439" w14:textId="77777777" w:rsidR="008974FF" w:rsidRPr="00B73C59" w:rsidRDefault="008974FF" w:rsidP="00DB4EEF">
            <w:pPr>
              <w:spacing w:line="240" w:lineRule="atLeast"/>
              <w:jc w:val="center"/>
              <w:rPr>
                <w:rFonts w:cs="Arial"/>
                <w:sz w:val="18"/>
                <w:szCs w:val="18"/>
              </w:rPr>
            </w:pPr>
            <w:r w:rsidRPr="00B73C59">
              <w:rPr>
                <w:rFonts w:cs="Arial"/>
                <w:sz w:val="18"/>
                <w:szCs w:val="18"/>
              </w:rPr>
              <w:t>NOTUSED3</w:t>
            </w:r>
          </w:p>
        </w:tc>
        <w:tc>
          <w:tcPr>
            <w:tcW w:w="653" w:type="dxa"/>
            <w:tcBorders>
              <w:top w:val="single" w:sz="6" w:space="0" w:color="000000"/>
              <w:left w:val="single" w:sz="6" w:space="0" w:color="000000"/>
              <w:bottom w:val="single" w:sz="6" w:space="0" w:color="000000"/>
              <w:right w:val="single" w:sz="6" w:space="0" w:color="000000"/>
            </w:tcBorders>
            <w:vAlign w:val="center"/>
          </w:tcPr>
          <w:p w14:paraId="6496529F" w14:textId="77777777" w:rsidR="008974FF" w:rsidRPr="00B73C59" w:rsidRDefault="008974FF"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75EC7786" w14:textId="77777777" w:rsidR="008974FF" w:rsidRPr="00B73C59" w:rsidRDefault="008974FF"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0BB240C0" w14:textId="77777777" w:rsidR="008974FF" w:rsidRPr="00B73C59" w:rsidRDefault="008974FF"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506ABCF9" w14:textId="77777777" w:rsidR="008974FF" w:rsidRPr="00B73C59" w:rsidRDefault="008974FF" w:rsidP="00DB4EEF">
            <w:pPr>
              <w:spacing w:line="240" w:lineRule="atLeast"/>
              <w:jc w:val="center"/>
              <w:rPr>
                <w:rFonts w:cs="Arial"/>
                <w:snapToGrid w:val="0"/>
                <w:sz w:val="18"/>
                <w:szCs w:val="18"/>
              </w:rPr>
            </w:pPr>
            <w:r w:rsidRPr="00B73C59">
              <w:rPr>
                <w:rFonts w:cs="Arial"/>
                <w:snapToGrid w:val="0"/>
                <w:sz w:val="18"/>
                <w:szCs w:val="18"/>
              </w:rPr>
              <w:t>(0x07h)</w:t>
            </w:r>
          </w:p>
        </w:tc>
        <w:tc>
          <w:tcPr>
            <w:tcW w:w="860" w:type="dxa"/>
            <w:tcBorders>
              <w:top w:val="single" w:sz="6" w:space="0" w:color="000000"/>
              <w:left w:val="single" w:sz="6" w:space="0" w:color="000000"/>
              <w:bottom w:val="single" w:sz="6" w:space="0" w:color="000000"/>
              <w:right w:val="single" w:sz="6" w:space="0" w:color="000000"/>
            </w:tcBorders>
            <w:vAlign w:val="center"/>
          </w:tcPr>
          <w:p w14:paraId="29E07147" w14:textId="77777777" w:rsidR="008974FF" w:rsidRPr="00B73C59" w:rsidRDefault="008974FF"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2667BF3" w14:textId="77777777" w:rsidR="008974FF" w:rsidRPr="00B73C59" w:rsidRDefault="008974FF" w:rsidP="00DB4EEF">
            <w:pPr>
              <w:spacing w:line="240" w:lineRule="atLeast"/>
              <w:jc w:val="center"/>
              <w:rPr>
                <w:rFonts w:cs="Arial"/>
                <w:sz w:val="18"/>
                <w:szCs w:val="18"/>
              </w:rPr>
            </w:pPr>
          </w:p>
        </w:tc>
      </w:tr>
    </w:tbl>
    <w:p w14:paraId="73B0E271" w14:textId="77777777" w:rsidR="008974FF" w:rsidRDefault="008974FF" w:rsidP="00DB4EEF">
      <w:pPr>
        <w:spacing w:line="240" w:lineRule="atLeast"/>
      </w:pPr>
    </w:p>
    <w:tbl>
      <w:tblPr>
        <w:tblW w:w="97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9"/>
        <w:gridCol w:w="753"/>
        <w:gridCol w:w="1950"/>
        <w:gridCol w:w="653"/>
        <w:gridCol w:w="599"/>
        <w:gridCol w:w="526"/>
        <w:gridCol w:w="992"/>
        <w:gridCol w:w="860"/>
        <w:gridCol w:w="944"/>
      </w:tblGrid>
      <w:tr w:rsidR="00293797" w:rsidRPr="00B73C59" w14:paraId="2F8A9195"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226FA8C" w14:textId="1D372F01" w:rsidR="00293797" w:rsidRPr="003F0955" w:rsidRDefault="00293797" w:rsidP="00DB4EEF">
            <w:pPr>
              <w:spacing w:line="240" w:lineRule="atLeast"/>
              <w:jc w:val="center"/>
              <w:rPr>
                <w:rFonts w:cs="Arial"/>
                <w:sz w:val="18"/>
                <w:szCs w:val="18"/>
              </w:rPr>
            </w:pPr>
            <w:r>
              <w:rPr>
                <w:rFonts w:cs="Arial"/>
                <w:sz w:val="18"/>
                <w:szCs w:val="18"/>
              </w:rPr>
              <w:t>Ignition_Status</w:t>
            </w:r>
          </w:p>
        </w:tc>
        <w:tc>
          <w:tcPr>
            <w:tcW w:w="753" w:type="dxa"/>
            <w:tcBorders>
              <w:top w:val="single" w:sz="6" w:space="0" w:color="000000"/>
              <w:left w:val="single" w:sz="6" w:space="0" w:color="000000"/>
              <w:bottom w:val="single" w:sz="6" w:space="0" w:color="000000"/>
              <w:right w:val="single" w:sz="6" w:space="0" w:color="000000"/>
            </w:tcBorders>
            <w:vAlign w:val="center"/>
          </w:tcPr>
          <w:p w14:paraId="3C66BBFB" w14:textId="77777777" w:rsidR="00293797" w:rsidRPr="00B73C59" w:rsidRDefault="00293797" w:rsidP="00DB4EEF">
            <w:pPr>
              <w:spacing w:line="240" w:lineRule="atLeast"/>
              <w:jc w:val="center"/>
              <w:rPr>
                <w:rFonts w:cs="Arial"/>
                <w:sz w:val="18"/>
                <w:szCs w:val="18"/>
              </w:rPr>
            </w:pPr>
            <w:r w:rsidRPr="003F0955">
              <w:rPr>
                <w:rFonts w:cs="Arial"/>
                <w:sz w:val="18"/>
                <w:szCs w:val="18"/>
              </w:rPr>
              <w:t>4</w:t>
            </w:r>
          </w:p>
        </w:tc>
        <w:tc>
          <w:tcPr>
            <w:tcW w:w="1950" w:type="dxa"/>
            <w:tcBorders>
              <w:top w:val="single" w:sz="6" w:space="0" w:color="000000"/>
              <w:left w:val="single" w:sz="6" w:space="0" w:color="000000"/>
              <w:bottom w:val="single" w:sz="6" w:space="0" w:color="000000"/>
              <w:right w:val="single" w:sz="6" w:space="0" w:color="000000"/>
            </w:tcBorders>
            <w:vAlign w:val="center"/>
          </w:tcPr>
          <w:p w14:paraId="4C464DF8" w14:textId="5F4DA849" w:rsidR="00293797" w:rsidRPr="00B73C59" w:rsidRDefault="00293797" w:rsidP="00DB4EEF">
            <w:pPr>
              <w:spacing w:line="240" w:lineRule="atLeast"/>
              <w:rPr>
                <w:rFonts w:cs="Arial"/>
                <w:sz w:val="18"/>
                <w:szCs w:val="18"/>
              </w:rPr>
            </w:pPr>
            <w:r>
              <w:rPr>
                <w:rFonts w:cs="Arial"/>
                <w:sz w:val="18"/>
                <w:szCs w:val="18"/>
              </w:rPr>
              <w:t>BCM_LIN_Frm01(</w:t>
            </w:r>
            <w:r w:rsidR="003B4ECF">
              <w:rPr>
                <w:rFonts w:cs="Arial"/>
                <w:sz w:val="18"/>
                <w:szCs w:val="18"/>
              </w:rPr>
              <w:t>36</w:t>
            </w:r>
            <w:r>
              <w:rPr>
                <w:rFonts w:cs="Arial"/>
                <w:sz w:val="18"/>
                <w:szCs w:val="18"/>
              </w:rPr>
              <w:t>)</w:t>
            </w:r>
          </w:p>
        </w:tc>
        <w:tc>
          <w:tcPr>
            <w:tcW w:w="653" w:type="dxa"/>
            <w:tcBorders>
              <w:top w:val="single" w:sz="6" w:space="0" w:color="000000"/>
              <w:left w:val="single" w:sz="6" w:space="0" w:color="000000"/>
              <w:bottom w:val="single" w:sz="6" w:space="0" w:color="000000"/>
              <w:right w:val="single" w:sz="6" w:space="0" w:color="000000"/>
            </w:tcBorders>
            <w:vAlign w:val="center"/>
          </w:tcPr>
          <w:p w14:paraId="402A0F5E" w14:textId="77777777" w:rsidR="00293797" w:rsidRPr="00B73C59" w:rsidRDefault="00293797" w:rsidP="00DB4EEF">
            <w:pPr>
              <w:spacing w:line="240" w:lineRule="atLeast"/>
              <w:jc w:val="center"/>
              <w:rPr>
                <w:rFonts w:cs="Arial"/>
                <w:sz w:val="18"/>
                <w:szCs w:val="18"/>
              </w:rPr>
            </w:pPr>
            <w:r w:rsidRPr="00B73C59">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289C4EAF" w14:textId="77777777" w:rsidR="00293797" w:rsidRPr="00B73C59" w:rsidRDefault="00293797" w:rsidP="00DB4EEF">
            <w:pPr>
              <w:spacing w:line="240" w:lineRule="atLeast"/>
              <w:jc w:val="center"/>
              <w:rPr>
                <w:rFonts w:cs="Arial"/>
                <w:sz w:val="18"/>
                <w:szCs w:val="18"/>
              </w:rPr>
            </w:pPr>
            <w:r w:rsidRPr="003F0955">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0F8358A2" w14:textId="77777777" w:rsidR="00293797" w:rsidRPr="00B73C59" w:rsidRDefault="00293797" w:rsidP="00DB4EEF">
            <w:pPr>
              <w:spacing w:line="240" w:lineRule="atLeast"/>
              <w:jc w:val="center"/>
              <w:rPr>
                <w:rFonts w:cs="Arial"/>
                <w:sz w:val="18"/>
                <w:szCs w:val="18"/>
              </w:rPr>
            </w:pPr>
            <w:r w:rsidRPr="003F0955">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3CEBF626" w14:textId="77777777" w:rsidR="00293797" w:rsidRPr="003F0955" w:rsidRDefault="00293797" w:rsidP="00DB4EEF">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434EEB98" w14:textId="77777777" w:rsidR="00293797" w:rsidRPr="003F0955" w:rsidRDefault="00293797" w:rsidP="00DB4EEF">
            <w:pPr>
              <w:spacing w:line="240" w:lineRule="atLeast"/>
              <w:jc w:val="center"/>
              <w:rPr>
                <w:rFonts w:cs="Arial"/>
                <w:sz w:val="18"/>
                <w:szCs w:val="18"/>
              </w:rPr>
            </w:pPr>
            <w:r w:rsidRPr="003F0955">
              <w:rPr>
                <w:rFonts w:cs="Arial"/>
                <w:sz w:val="18"/>
                <w:szCs w:val="18"/>
              </w:rPr>
              <w:t>0 (0x0h)</w:t>
            </w:r>
          </w:p>
        </w:tc>
        <w:tc>
          <w:tcPr>
            <w:tcW w:w="944" w:type="dxa"/>
            <w:tcBorders>
              <w:top w:val="single" w:sz="6" w:space="0" w:color="000000"/>
              <w:left w:val="single" w:sz="6" w:space="0" w:color="000000"/>
              <w:bottom w:val="single" w:sz="6" w:space="0" w:color="000000"/>
              <w:right w:val="single" w:sz="6" w:space="0" w:color="000000"/>
            </w:tcBorders>
            <w:vAlign w:val="center"/>
          </w:tcPr>
          <w:p w14:paraId="45B0ED40" w14:textId="77777777" w:rsidR="00293797" w:rsidRPr="00B73C59" w:rsidRDefault="00293797" w:rsidP="00DB4EEF">
            <w:pPr>
              <w:spacing w:line="240" w:lineRule="atLeast"/>
              <w:jc w:val="center"/>
              <w:rPr>
                <w:rFonts w:cs="Arial"/>
                <w:sz w:val="18"/>
                <w:szCs w:val="18"/>
              </w:rPr>
            </w:pPr>
            <w:r w:rsidRPr="003F0955">
              <w:rPr>
                <w:rFonts w:cs="Arial"/>
                <w:sz w:val="18"/>
                <w:szCs w:val="18"/>
              </w:rPr>
              <w:t>1 (0xFh)</w:t>
            </w:r>
          </w:p>
        </w:tc>
      </w:tr>
      <w:tr w:rsidR="00577019" w:rsidRPr="00B73C59" w14:paraId="3EF1C8BE"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1FFD918" w14:textId="77777777" w:rsidR="00577019" w:rsidRPr="00B73C59" w:rsidRDefault="00577019"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7F3850FF" w14:textId="77777777" w:rsidR="00577019" w:rsidRPr="00B73C59" w:rsidRDefault="00577019"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2E883A67" w14:textId="1CB8DF8C" w:rsidR="00577019" w:rsidRPr="00B73C59" w:rsidRDefault="00577019" w:rsidP="00DB4EEF">
            <w:pPr>
              <w:spacing w:line="240" w:lineRule="atLeast"/>
              <w:jc w:val="center"/>
              <w:rPr>
                <w:rFonts w:cs="Arial"/>
                <w:sz w:val="18"/>
                <w:szCs w:val="18"/>
              </w:rPr>
            </w:pPr>
            <w:r w:rsidRPr="00B73C59">
              <w:rPr>
                <w:rFonts w:cs="Arial"/>
                <w:sz w:val="18"/>
                <w:szCs w:val="18"/>
              </w:rPr>
              <w:t>UNKNOWN</w:t>
            </w:r>
          </w:p>
        </w:tc>
        <w:tc>
          <w:tcPr>
            <w:tcW w:w="653" w:type="dxa"/>
            <w:tcBorders>
              <w:top w:val="single" w:sz="6" w:space="0" w:color="000000"/>
              <w:left w:val="single" w:sz="6" w:space="0" w:color="000000"/>
              <w:bottom w:val="single" w:sz="6" w:space="0" w:color="000000"/>
              <w:right w:val="single" w:sz="6" w:space="0" w:color="000000"/>
            </w:tcBorders>
            <w:vAlign w:val="center"/>
          </w:tcPr>
          <w:p w14:paraId="3B354D52" w14:textId="77777777" w:rsidR="00577019" w:rsidRPr="00B73C59" w:rsidRDefault="00577019"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06E41CB5" w14:textId="77777777" w:rsidR="00577019" w:rsidRPr="00B73C59" w:rsidRDefault="00577019"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782DFE07" w14:textId="77777777" w:rsidR="00577019" w:rsidRPr="00B73C59" w:rsidRDefault="00577019"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17774E2D" w14:textId="77777777" w:rsidR="00577019" w:rsidRPr="003F0955" w:rsidRDefault="00577019" w:rsidP="00DB4EEF">
            <w:pPr>
              <w:spacing w:line="240" w:lineRule="atLeast"/>
              <w:jc w:val="center"/>
              <w:rPr>
                <w:rFonts w:cs="Arial"/>
                <w:snapToGrid w:val="0"/>
                <w:sz w:val="18"/>
                <w:szCs w:val="18"/>
              </w:rPr>
            </w:pPr>
            <w:r w:rsidRPr="00B73C59">
              <w:rPr>
                <w:rFonts w:cs="Arial"/>
                <w:snapToGrid w:val="0"/>
                <w:sz w:val="18"/>
                <w:szCs w:val="18"/>
              </w:rPr>
              <w:t xml:space="preserve"> (0x00h)</w:t>
            </w:r>
          </w:p>
        </w:tc>
        <w:tc>
          <w:tcPr>
            <w:tcW w:w="860" w:type="dxa"/>
            <w:tcBorders>
              <w:top w:val="single" w:sz="6" w:space="0" w:color="000000"/>
              <w:left w:val="single" w:sz="6" w:space="0" w:color="000000"/>
              <w:bottom w:val="single" w:sz="6" w:space="0" w:color="000000"/>
              <w:right w:val="single" w:sz="6" w:space="0" w:color="000000"/>
            </w:tcBorders>
            <w:vAlign w:val="center"/>
          </w:tcPr>
          <w:p w14:paraId="56FEE319" w14:textId="77777777" w:rsidR="00577019" w:rsidRPr="00B73C59" w:rsidRDefault="00577019"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0B5B0C41" w14:textId="77777777" w:rsidR="00577019" w:rsidRPr="00B73C59" w:rsidRDefault="00577019" w:rsidP="00DB4EEF">
            <w:pPr>
              <w:spacing w:line="240" w:lineRule="atLeast"/>
              <w:jc w:val="center"/>
              <w:rPr>
                <w:rFonts w:cs="Arial"/>
                <w:sz w:val="18"/>
                <w:szCs w:val="18"/>
              </w:rPr>
            </w:pPr>
          </w:p>
        </w:tc>
      </w:tr>
      <w:tr w:rsidR="00577019" w:rsidRPr="00B73C59" w14:paraId="088313EB"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CAF0487" w14:textId="77777777" w:rsidR="00577019" w:rsidRPr="00B73C59" w:rsidRDefault="00577019"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414D9146" w14:textId="77777777" w:rsidR="00577019" w:rsidRPr="00B73C59" w:rsidRDefault="00577019"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57CB094A" w14:textId="61ABF9A3" w:rsidR="00577019" w:rsidRPr="00B73C59" w:rsidRDefault="00577019" w:rsidP="00DB4EEF">
            <w:pPr>
              <w:spacing w:line="240" w:lineRule="atLeast"/>
              <w:jc w:val="center"/>
              <w:rPr>
                <w:rFonts w:cs="Arial"/>
                <w:sz w:val="18"/>
                <w:szCs w:val="18"/>
              </w:rPr>
            </w:pPr>
            <w:r w:rsidRPr="00B73C59">
              <w:rPr>
                <w:rFonts w:cs="Arial"/>
                <w:sz w:val="18"/>
                <w:szCs w:val="18"/>
              </w:rPr>
              <w:t>OFF</w:t>
            </w:r>
          </w:p>
        </w:tc>
        <w:tc>
          <w:tcPr>
            <w:tcW w:w="653" w:type="dxa"/>
            <w:tcBorders>
              <w:top w:val="single" w:sz="6" w:space="0" w:color="000000"/>
              <w:left w:val="single" w:sz="6" w:space="0" w:color="000000"/>
              <w:bottom w:val="single" w:sz="6" w:space="0" w:color="000000"/>
              <w:right w:val="single" w:sz="6" w:space="0" w:color="000000"/>
            </w:tcBorders>
            <w:vAlign w:val="center"/>
          </w:tcPr>
          <w:p w14:paraId="23303413" w14:textId="77777777" w:rsidR="00577019" w:rsidRPr="00B73C59" w:rsidRDefault="00577019"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0B4A8EBA" w14:textId="77777777" w:rsidR="00577019" w:rsidRPr="00B73C59" w:rsidRDefault="00577019"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46523688" w14:textId="77777777" w:rsidR="00577019" w:rsidRPr="00B73C59" w:rsidRDefault="00577019"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5B02EBC0" w14:textId="77777777" w:rsidR="00577019" w:rsidRPr="003F0955" w:rsidRDefault="00577019" w:rsidP="00DB4EEF">
            <w:pPr>
              <w:spacing w:line="240" w:lineRule="atLeast"/>
              <w:jc w:val="center"/>
              <w:rPr>
                <w:rFonts w:cs="Arial"/>
                <w:snapToGrid w:val="0"/>
                <w:sz w:val="18"/>
                <w:szCs w:val="18"/>
              </w:rPr>
            </w:pPr>
            <w:r w:rsidRPr="00B73C59">
              <w:rPr>
                <w:rFonts w:cs="Arial"/>
                <w:snapToGrid w:val="0"/>
                <w:sz w:val="18"/>
                <w:szCs w:val="18"/>
              </w:rPr>
              <w:t xml:space="preserve"> (0x01h)</w:t>
            </w:r>
          </w:p>
        </w:tc>
        <w:tc>
          <w:tcPr>
            <w:tcW w:w="860" w:type="dxa"/>
            <w:tcBorders>
              <w:top w:val="single" w:sz="6" w:space="0" w:color="000000"/>
              <w:left w:val="single" w:sz="6" w:space="0" w:color="000000"/>
              <w:bottom w:val="single" w:sz="6" w:space="0" w:color="000000"/>
              <w:right w:val="single" w:sz="6" w:space="0" w:color="000000"/>
            </w:tcBorders>
            <w:vAlign w:val="center"/>
          </w:tcPr>
          <w:p w14:paraId="1A1B179E" w14:textId="77777777" w:rsidR="00577019" w:rsidRPr="00B73C59" w:rsidRDefault="00577019"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1C65CD56" w14:textId="77777777" w:rsidR="00577019" w:rsidRPr="00B73C59" w:rsidRDefault="00577019" w:rsidP="00DB4EEF">
            <w:pPr>
              <w:spacing w:line="240" w:lineRule="atLeast"/>
              <w:jc w:val="center"/>
              <w:rPr>
                <w:rFonts w:cs="Arial"/>
                <w:sz w:val="18"/>
                <w:szCs w:val="18"/>
              </w:rPr>
            </w:pPr>
          </w:p>
        </w:tc>
      </w:tr>
      <w:tr w:rsidR="00577019" w:rsidRPr="00B73C59" w14:paraId="32CBDDCD"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279FD046" w14:textId="77777777" w:rsidR="00577019" w:rsidRPr="00B73C59" w:rsidRDefault="00577019"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3905E638" w14:textId="77777777" w:rsidR="00577019" w:rsidRPr="00B73C59" w:rsidRDefault="00577019"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325DD58D" w14:textId="6EABAEFF" w:rsidR="00577019" w:rsidRPr="00B73C59" w:rsidRDefault="00577019" w:rsidP="00DB4EEF">
            <w:pPr>
              <w:spacing w:line="240" w:lineRule="atLeast"/>
              <w:jc w:val="center"/>
              <w:rPr>
                <w:rFonts w:cs="Arial"/>
                <w:sz w:val="18"/>
                <w:szCs w:val="18"/>
              </w:rPr>
            </w:pPr>
            <w:r w:rsidRPr="00B73C59">
              <w:rPr>
                <w:rFonts w:cs="Arial"/>
                <w:sz w:val="18"/>
                <w:szCs w:val="18"/>
              </w:rPr>
              <w:t>ACCESSORY</w:t>
            </w:r>
          </w:p>
        </w:tc>
        <w:tc>
          <w:tcPr>
            <w:tcW w:w="653" w:type="dxa"/>
            <w:tcBorders>
              <w:top w:val="single" w:sz="6" w:space="0" w:color="000000"/>
              <w:left w:val="single" w:sz="6" w:space="0" w:color="000000"/>
              <w:bottom w:val="single" w:sz="6" w:space="0" w:color="000000"/>
              <w:right w:val="single" w:sz="6" w:space="0" w:color="000000"/>
            </w:tcBorders>
            <w:vAlign w:val="center"/>
          </w:tcPr>
          <w:p w14:paraId="54D64894" w14:textId="77777777" w:rsidR="00577019" w:rsidRPr="00B73C59" w:rsidRDefault="00577019"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BAB451C" w14:textId="77777777" w:rsidR="00577019" w:rsidRPr="00B73C59" w:rsidRDefault="00577019"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348719DD" w14:textId="77777777" w:rsidR="00577019" w:rsidRPr="00B73C59" w:rsidRDefault="00577019"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3DF81332" w14:textId="77777777" w:rsidR="00577019" w:rsidRPr="00B73C59" w:rsidRDefault="00577019" w:rsidP="00DB4EEF">
            <w:pPr>
              <w:spacing w:line="240" w:lineRule="atLeast"/>
              <w:jc w:val="center"/>
              <w:rPr>
                <w:rFonts w:cs="Arial"/>
                <w:snapToGrid w:val="0"/>
                <w:sz w:val="18"/>
                <w:szCs w:val="18"/>
              </w:rPr>
            </w:pPr>
            <w:r w:rsidRPr="00B73C59">
              <w:rPr>
                <w:rFonts w:cs="Arial"/>
                <w:snapToGrid w:val="0"/>
                <w:sz w:val="18"/>
                <w:szCs w:val="18"/>
              </w:rPr>
              <w:t>(0x02h)</w:t>
            </w:r>
          </w:p>
        </w:tc>
        <w:tc>
          <w:tcPr>
            <w:tcW w:w="860" w:type="dxa"/>
            <w:tcBorders>
              <w:top w:val="single" w:sz="6" w:space="0" w:color="000000"/>
              <w:left w:val="single" w:sz="6" w:space="0" w:color="000000"/>
              <w:bottom w:val="single" w:sz="6" w:space="0" w:color="000000"/>
              <w:right w:val="single" w:sz="6" w:space="0" w:color="000000"/>
            </w:tcBorders>
            <w:vAlign w:val="center"/>
          </w:tcPr>
          <w:p w14:paraId="71052BD2" w14:textId="77777777" w:rsidR="00577019" w:rsidRPr="00B73C59" w:rsidRDefault="00577019"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6E6EFC24" w14:textId="77777777" w:rsidR="00577019" w:rsidRPr="00B73C59" w:rsidRDefault="00577019" w:rsidP="00DB4EEF">
            <w:pPr>
              <w:spacing w:line="240" w:lineRule="atLeast"/>
              <w:jc w:val="center"/>
              <w:rPr>
                <w:rFonts w:cs="Arial"/>
                <w:sz w:val="18"/>
                <w:szCs w:val="18"/>
              </w:rPr>
            </w:pPr>
          </w:p>
        </w:tc>
      </w:tr>
      <w:tr w:rsidR="00577019" w:rsidRPr="00B73C59" w14:paraId="60B327D1"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208CA87" w14:textId="77777777" w:rsidR="00577019" w:rsidRPr="00B73C59" w:rsidRDefault="00577019"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364E7AB4" w14:textId="77777777" w:rsidR="00577019" w:rsidRPr="00B73C59" w:rsidRDefault="00577019"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7BC6272D" w14:textId="0A6CA41E" w:rsidR="00577019" w:rsidRPr="00B73C59" w:rsidRDefault="00577019" w:rsidP="00DB4EEF">
            <w:pPr>
              <w:spacing w:line="240" w:lineRule="atLeast"/>
              <w:jc w:val="center"/>
              <w:rPr>
                <w:rFonts w:cs="Arial"/>
                <w:sz w:val="18"/>
                <w:szCs w:val="18"/>
              </w:rPr>
            </w:pPr>
            <w:r w:rsidRPr="00B73C59">
              <w:rPr>
                <w:rFonts w:cs="Arial"/>
                <w:sz w:val="18"/>
                <w:szCs w:val="18"/>
              </w:rPr>
              <w:t>RUN</w:t>
            </w:r>
          </w:p>
        </w:tc>
        <w:tc>
          <w:tcPr>
            <w:tcW w:w="653" w:type="dxa"/>
            <w:tcBorders>
              <w:top w:val="single" w:sz="6" w:space="0" w:color="000000"/>
              <w:left w:val="single" w:sz="6" w:space="0" w:color="000000"/>
              <w:bottom w:val="single" w:sz="6" w:space="0" w:color="000000"/>
              <w:right w:val="single" w:sz="6" w:space="0" w:color="000000"/>
            </w:tcBorders>
            <w:vAlign w:val="center"/>
          </w:tcPr>
          <w:p w14:paraId="7BD9D6BD" w14:textId="77777777" w:rsidR="00577019" w:rsidRPr="00B73C59" w:rsidRDefault="00577019"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F10185A" w14:textId="77777777" w:rsidR="00577019" w:rsidRPr="00B73C59" w:rsidRDefault="00577019"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57833319" w14:textId="77777777" w:rsidR="00577019" w:rsidRPr="00B73C59" w:rsidRDefault="00577019"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5F4C3067" w14:textId="77777777" w:rsidR="00577019" w:rsidRPr="00B73C59" w:rsidRDefault="00577019" w:rsidP="00DB4EEF">
            <w:pPr>
              <w:spacing w:line="240" w:lineRule="atLeast"/>
              <w:jc w:val="center"/>
              <w:rPr>
                <w:rFonts w:cs="Arial"/>
                <w:snapToGrid w:val="0"/>
                <w:sz w:val="18"/>
                <w:szCs w:val="18"/>
              </w:rPr>
            </w:pPr>
            <w:r w:rsidRPr="00B73C59">
              <w:rPr>
                <w:rFonts w:cs="Arial"/>
                <w:snapToGrid w:val="0"/>
                <w:sz w:val="18"/>
                <w:szCs w:val="18"/>
              </w:rPr>
              <w:t>(0x03h)</w:t>
            </w:r>
          </w:p>
        </w:tc>
        <w:tc>
          <w:tcPr>
            <w:tcW w:w="860" w:type="dxa"/>
            <w:tcBorders>
              <w:top w:val="single" w:sz="6" w:space="0" w:color="000000"/>
              <w:left w:val="single" w:sz="6" w:space="0" w:color="000000"/>
              <w:bottom w:val="single" w:sz="6" w:space="0" w:color="000000"/>
              <w:right w:val="single" w:sz="6" w:space="0" w:color="000000"/>
            </w:tcBorders>
            <w:vAlign w:val="center"/>
          </w:tcPr>
          <w:p w14:paraId="08E9D5F5" w14:textId="77777777" w:rsidR="00577019" w:rsidRPr="00B73C59" w:rsidRDefault="00577019"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0DC1D91F" w14:textId="77777777" w:rsidR="00577019" w:rsidRPr="00B73C59" w:rsidRDefault="00577019" w:rsidP="00DB4EEF">
            <w:pPr>
              <w:spacing w:line="240" w:lineRule="atLeast"/>
              <w:jc w:val="center"/>
              <w:rPr>
                <w:rFonts w:cs="Arial"/>
                <w:sz w:val="18"/>
                <w:szCs w:val="18"/>
              </w:rPr>
            </w:pPr>
          </w:p>
        </w:tc>
      </w:tr>
      <w:tr w:rsidR="00577019" w:rsidRPr="00B73C59" w14:paraId="4B8BD43D"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40B678C" w14:textId="77777777" w:rsidR="00577019" w:rsidRPr="00B73C59" w:rsidRDefault="00577019"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549051E8" w14:textId="77777777" w:rsidR="00577019" w:rsidRPr="00B73C59" w:rsidRDefault="00577019"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3FA30846" w14:textId="3FEA6E3E" w:rsidR="00577019" w:rsidRPr="00B73C59" w:rsidRDefault="00577019" w:rsidP="00DB4EEF">
            <w:pPr>
              <w:spacing w:line="240" w:lineRule="atLeast"/>
              <w:jc w:val="center"/>
              <w:rPr>
                <w:rFonts w:cs="Arial"/>
                <w:sz w:val="18"/>
                <w:szCs w:val="18"/>
              </w:rPr>
            </w:pPr>
            <w:r w:rsidRPr="00B73C59">
              <w:rPr>
                <w:rFonts w:cs="Arial"/>
                <w:sz w:val="18"/>
                <w:szCs w:val="18"/>
              </w:rPr>
              <w:t>START</w:t>
            </w:r>
          </w:p>
        </w:tc>
        <w:tc>
          <w:tcPr>
            <w:tcW w:w="653" w:type="dxa"/>
            <w:tcBorders>
              <w:top w:val="single" w:sz="6" w:space="0" w:color="000000"/>
              <w:left w:val="single" w:sz="6" w:space="0" w:color="000000"/>
              <w:bottom w:val="single" w:sz="6" w:space="0" w:color="000000"/>
              <w:right w:val="single" w:sz="6" w:space="0" w:color="000000"/>
            </w:tcBorders>
            <w:vAlign w:val="center"/>
          </w:tcPr>
          <w:p w14:paraId="6C813AD8" w14:textId="77777777" w:rsidR="00577019" w:rsidRPr="00B73C59" w:rsidRDefault="00577019"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4BB735F" w14:textId="77777777" w:rsidR="00577019" w:rsidRPr="00B73C59" w:rsidRDefault="00577019"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1645C394" w14:textId="77777777" w:rsidR="00577019" w:rsidRPr="00B73C59" w:rsidRDefault="00577019"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D6CC3DC" w14:textId="77777777" w:rsidR="00577019" w:rsidRPr="00B73C59" w:rsidRDefault="00577019" w:rsidP="00DB4EEF">
            <w:pPr>
              <w:spacing w:line="240" w:lineRule="atLeast"/>
              <w:jc w:val="center"/>
              <w:rPr>
                <w:rFonts w:cs="Arial"/>
                <w:snapToGrid w:val="0"/>
                <w:sz w:val="18"/>
                <w:szCs w:val="18"/>
              </w:rPr>
            </w:pPr>
            <w:r w:rsidRPr="00B73C59">
              <w:rPr>
                <w:rFonts w:cs="Arial"/>
                <w:snapToGrid w:val="0"/>
                <w:sz w:val="18"/>
                <w:szCs w:val="18"/>
              </w:rPr>
              <w:t>(0x04h)</w:t>
            </w:r>
          </w:p>
        </w:tc>
        <w:tc>
          <w:tcPr>
            <w:tcW w:w="860" w:type="dxa"/>
            <w:tcBorders>
              <w:top w:val="single" w:sz="6" w:space="0" w:color="000000"/>
              <w:left w:val="single" w:sz="6" w:space="0" w:color="000000"/>
              <w:bottom w:val="single" w:sz="6" w:space="0" w:color="000000"/>
              <w:right w:val="single" w:sz="6" w:space="0" w:color="000000"/>
            </w:tcBorders>
            <w:vAlign w:val="center"/>
          </w:tcPr>
          <w:p w14:paraId="20A28027" w14:textId="77777777" w:rsidR="00577019" w:rsidRPr="00B73C59" w:rsidRDefault="00577019"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151B189C" w14:textId="77777777" w:rsidR="00577019" w:rsidRPr="00B73C59" w:rsidRDefault="00577019" w:rsidP="00DB4EEF">
            <w:pPr>
              <w:spacing w:line="240" w:lineRule="atLeast"/>
              <w:jc w:val="center"/>
              <w:rPr>
                <w:rFonts w:cs="Arial"/>
                <w:sz w:val="18"/>
                <w:szCs w:val="18"/>
              </w:rPr>
            </w:pPr>
          </w:p>
        </w:tc>
      </w:tr>
    </w:tbl>
    <w:p w14:paraId="3B3CDEEE" w14:textId="771F3553" w:rsidR="00186F45" w:rsidRDefault="00186F45" w:rsidP="00DB4EEF">
      <w:pPr>
        <w:spacing w:line="240" w:lineRule="atLeast"/>
      </w:pPr>
    </w:p>
    <w:tbl>
      <w:tblPr>
        <w:tblW w:w="97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9"/>
        <w:gridCol w:w="753"/>
        <w:gridCol w:w="1950"/>
        <w:gridCol w:w="653"/>
        <w:gridCol w:w="599"/>
        <w:gridCol w:w="526"/>
        <w:gridCol w:w="992"/>
        <w:gridCol w:w="860"/>
        <w:gridCol w:w="944"/>
      </w:tblGrid>
      <w:tr w:rsidR="00BB2592" w:rsidRPr="00B73C59" w14:paraId="135D0487"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51C3D864" w14:textId="08EADC7C" w:rsidR="00BB2592" w:rsidRPr="003F0955" w:rsidRDefault="00BB2592" w:rsidP="00DB4EEF">
            <w:pPr>
              <w:spacing w:line="240" w:lineRule="atLeast"/>
              <w:jc w:val="center"/>
              <w:rPr>
                <w:rFonts w:cs="Arial"/>
                <w:sz w:val="18"/>
                <w:szCs w:val="18"/>
              </w:rPr>
            </w:pPr>
            <w:r>
              <w:rPr>
                <w:rFonts w:cs="Arial"/>
                <w:sz w:val="18"/>
                <w:szCs w:val="18"/>
              </w:rPr>
              <w:t>Parklamp_Status</w:t>
            </w:r>
          </w:p>
        </w:tc>
        <w:tc>
          <w:tcPr>
            <w:tcW w:w="753" w:type="dxa"/>
            <w:tcBorders>
              <w:top w:val="single" w:sz="6" w:space="0" w:color="000000"/>
              <w:left w:val="single" w:sz="6" w:space="0" w:color="000000"/>
              <w:bottom w:val="single" w:sz="6" w:space="0" w:color="000000"/>
              <w:right w:val="single" w:sz="6" w:space="0" w:color="000000"/>
            </w:tcBorders>
            <w:vAlign w:val="center"/>
          </w:tcPr>
          <w:p w14:paraId="61514C84" w14:textId="25B2AB51" w:rsidR="00BB2592" w:rsidRPr="00B73C59" w:rsidRDefault="00BB2592" w:rsidP="00DB4EEF">
            <w:pPr>
              <w:spacing w:line="240" w:lineRule="atLeast"/>
              <w:jc w:val="center"/>
              <w:rPr>
                <w:rFonts w:cs="Arial"/>
                <w:sz w:val="18"/>
                <w:szCs w:val="18"/>
              </w:rPr>
            </w:pPr>
            <w:r>
              <w:rPr>
                <w:rFonts w:cs="Arial"/>
                <w:sz w:val="18"/>
                <w:szCs w:val="18"/>
              </w:rPr>
              <w:t>2</w:t>
            </w:r>
          </w:p>
        </w:tc>
        <w:tc>
          <w:tcPr>
            <w:tcW w:w="1950" w:type="dxa"/>
            <w:tcBorders>
              <w:top w:val="single" w:sz="6" w:space="0" w:color="000000"/>
              <w:left w:val="single" w:sz="6" w:space="0" w:color="000000"/>
              <w:bottom w:val="single" w:sz="6" w:space="0" w:color="000000"/>
              <w:right w:val="single" w:sz="6" w:space="0" w:color="000000"/>
            </w:tcBorders>
            <w:vAlign w:val="center"/>
          </w:tcPr>
          <w:p w14:paraId="06F15C24" w14:textId="34B64487" w:rsidR="00BB2592" w:rsidRPr="00B73C59" w:rsidRDefault="00BB2592" w:rsidP="00DB4EEF">
            <w:pPr>
              <w:spacing w:line="240" w:lineRule="atLeast"/>
              <w:rPr>
                <w:rFonts w:cs="Arial"/>
                <w:sz w:val="18"/>
                <w:szCs w:val="18"/>
              </w:rPr>
            </w:pPr>
            <w:r>
              <w:rPr>
                <w:rFonts w:cs="Arial"/>
                <w:sz w:val="18"/>
                <w:szCs w:val="18"/>
              </w:rPr>
              <w:t>BCM_LIN_Frm01(3</w:t>
            </w:r>
            <w:r w:rsidR="00720310">
              <w:rPr>
                <w:rFonts w:cs="Arial"/>
                <w:sz w:val="18"/>
                <w:szCs w:val="18"/>
              </w:rPr>
              <w:t>4</w:t>
            </w:r>
            <w:r>
              <w:rPr>
                <w:rFonts w:cs="Arial"/>
                <w:sz w:val="18"/>
                <w:szCs w:val="18"/>
              </w:rPr>
              <w:t>)</w:t>
            </w:r>
          </w:p>
        </w:tc>
        <w:tc>
          <w:tcPr>
            <w:tcW w:w="653" w:type="dxa"/>
            <w:tcBorders>
              <w:top w:val="single" w:sz="6" w:space="0" w:color="000000"/>
              <w:left w:val="single" w:sz="6" w:space="0" w:color="000000"/>
              <w:bottom w:val="single" w:sz="6" w:space="0" w:color="000000"/>
              <w:right w:val="single" w:sz="6" w:space="0" w:color="000000"/>
            </w:tcBorders>
            <w:vAlign w:val="center"/>
          </w:tcPr>
          <w:p w14:paraId="7468920A" w14:textId="77777777" w:rsidR="00BB2592" w:rsidRPr="00B73C59" w:rsidRDefault="00BB2592" w:rsidP="00DB4EEF">
            <w:pPr>
              <w:spacing w:line="240" w:lineRule="atLeast"/>
              <w:jc w:val="center"/>
              <w:rPr>
                <w:rFonts w:cs="Arial"/>
                <w:sz w:val="18"/>
                <w:szCs w:val="18"/>
              </w:rPr>
            </w:pPr>
            <w:r w:rsidRPr="00B73C59">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6AB775FA" w14:textId="77777777" w:rsidR="00BB2592" w:rsidRPr="00B73C59" w:rsidRDefault="00BB2592" w:rsidP="00DB4EEF">
            <w:pPr>
              <w:spacing w:line="240" w:lineRule="atLeast"/>
              <w:jc w:val="center"/>
              <w:rPr>
                <w:rFonts w:cs="Arial"/>
                <w:sz w:val="18"/>
                <w:szCs w:val="18"/>
              </w:rPr>
            </w:pPr>
            <w:r w:rsidRPr="003F0955">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1B35EAD6" w14:textId="77777777" w:rsidR="00BB2592" w:rsidRPr="00B73C59" w:rsidRDefault="00BB2592" w:rsidP="00DB4EEF">
            <w:pPr>
              <w:spacing w:line="240" w:lineRule="atLeast"/>
              <w:jc w:val="center"/>
              <w:rPr>
                <w:rFonts w:cs="Arial"/>
                <w:sz w:val="18"/>
                <w:szCs w:val="18"/>
              </w:rPr>
            </w:pPr>
            <w:r w:rsidRPr="003F0955">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7E7EE69C" w14:textId="77777777" w:rsidR="00BB2592" w:rsidRPr="003F0955" w:rsidRDefault="00BB2592" w:rsidP="00DB4EEF">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6561EAD3" w14:textId="77777777" w:rsidR="00BB2592" w:rsidRPr="003F0955" w:rsidRDefault="00BB2592" w:rsidP="00DB4EEF">
            <w:pPr>
              <w:spacing w:line="240" w:lineRule="atLeast"/>
              <w:jc w:val="center"/>
              <w:rPr>
                <w:rFonts w:cs="Arial"/>
                <w:sz w:val="18"/>
                <w:szCs w:val="18"/>
              </w:rPr>
            </w:pPr>
            <w:r w:rsidRPr="003F0955">
              <w:rPr>
                <w:rFonts w:cs="Arial"/>
                <w:sz w:val="18"/>
                <w:szCs w:val="18"/>
              </w:rPr>
              <w:t>0 (0x0h)</w:t>
            </w:r>
          </w:p>
        </w:tc>
        <w:tc>
          <w:tcPr>
            <w:tcW w:w="944" w:type="dxa"/>
            <w:tcBorders>
              <w:top w:val="single" w:sz="6" w:space="0" w:color="000000"/>
              <w:left w:val="single" w:sz="6" w:space="0" w:color="000000"/>
              <w:bottom w:val="single" w:sz="6" w:space="0" w:color="000000"/>
              <w:right w:val="single" w:sz="6" w:space="0" w:color="000000"/>
            </w:tcBorders>
            <w:vAlign w:val="center"/>
          </w:tcPr>
          <w:p w14:paraId="787AA01A" w14:textId="77777777" w:rsidR="00BB2592" w:rsidRPr="00B73C59" w:rsidRDefault="00BB2592" w:rsidP="00DB4EEF">
            <w:pPr>
              <w:spacing w:line="240" w:lineRule="atLeast"/>
              <w:jc w:val="center"/>
              <w:rPr>
                <w:rFonts w:cs="Arial"/>
                <w:sz w:val="18"/>
                <w:szCs w:val="18"/>
              </w:rPr>
            </w:pPr>
            <w:r w:rsidRPr="003F0955">
              <w:rPr>
                <w:rFonts w:cs="Arial"/>
                <w:sz w:val="18"/>
                <w:szCs w:val="18"/>
              </w:rPr>
              <w:t>1 (0xFh)</w:t>
            </w:r>
          </w:p>
        </w:tc>
      </w:tr>
      <w:tr w:rsidR="00D80FEA" w:rsidRPr="00B73C59" w14:paraId="68D450AD"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28364EA" w14:textId="77777777" w:rsidR="00D80FEA" w:rsidRPr="00B73C59" w:rsidRDefault="00D80FEA"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35C355DA" w14:textId="77777777" w:rsidR="00D80FEA" w:rsidRPr="00B73C59" w:rsidRDefault="00D80FEA"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21C154F4" w14:textId="3AF1458E" w:rsidR="00D80FEA" w:rsidRPr="00B73C59" w:rsidRDefault="00D80FEA" w:rsidP="00DB4EEF">
            <w:pPr>
              <w:spacing w:line="240" w:lineRule="atLeast"/>
              <w:jc w:val="center"/>
              <w:rPr>
                <w:rFonts w:cs="Arial"/>
                <w:sz w:val="18"/>
                <w:szCs w:val="18"/>
              </w:rPr>
            </w:pPr>
            <w:r w:rsidRPr="00B73C59">
              <w:rPr>
                <w:rFonts w:cs="Arial"/>
                <w:sz w:val="18"/>
                <w:szCs w:val="18"/>
              </w:rPr>
              <w:t>OFF</w:t>
            </w:r>
          </w:p>
        </w:tc>
        <w:tc>
          <w:tcPr>
            <w:tcW w:w="653" w:type="dxa"/>
            <w:tcBorders>
              <w:top w:val="single" w:sz="6" w:space="0" w:color="000000"/>
              <w:left w:val="single" w:sz="6" w:space="0" w:color="000000"/>
              <w:bottom w:val="single" w:sz="6" w:space="0" w:color="000000"/>
              <w:right w:val="single" w:sz="6" w:space="0" w:color="000000"/>
            </w:tcBorders>
            <w:vAlign w:val="center"/>
          </w:tcPr>
          <w:p w14:paraId="10E4D66E" w14:textId="77777777" w:rsidR="00D80FEA" w:rsidRPr="00B73C59" w:rsidRDefault="00D80FEA"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602FFDF" w14:textId="77777777" w:rsidR="00D80FEA" w:rsidRPr="00B73C59" w:rsidRDefault="00D80FEA"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2C1ED38C" w14:textId="77777777" w:rsidR="00D80FEA" w:rsidRPr="00B73C59" w:rsidRDefault="00D80FEA"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35A66AEA" w14:textId="67DD6B5F" w:rsidR="00D80FEA" w:rsidRPr="003F0955" w:rsidRDefault="00D80FEA" w:rsidP="00DB4EEF">
            <w:pPr>
              <w:spacing w:line="240" w:lineRule="atLeast"/>
              <w:jc w:val="center"/>
              <w:rPr>
                <w:rFonts w:cs="Arial"/>
                <w:snapToGrid w:val="0"/>
                <w:sz w:val="18"/>
                <w:szCs w:val="18"/>
              </w:rPr>
            </w:pPr>
            <w:r w:rsidRPr="00B73C59">
              <w:rPr>
                <w:rFonts w:cs="Arial"/>
                <w:snapToGrid w:val="0"/>
                <w:sz w:val="18"/>
                <w:szCs w:val="18"/>
              </w:rPr>
              <w:t xml:space="preserve"> (0x00b)</w:t>
            </w:r>
          </w:p>
        </w:tc>
        <w:tc>
          <w:tcPr>
            <w:tcW w:w="860" w:type="dxa"/>
            <w:tcBorders>
              <w:top w:val="single" w:sz="6" w:space="0" w:color="000000"/>
              <w:left w:val="single" w:sz="6" w:space="0" w:color="000000"/>
              <w:bottom w:val="single" w:sz="6" w:space="0" w:color="000000"/>
              <w:right w:val="single" w:sz="6" w:space="0" w:color="000000"/>
            </w:tcBorders>
            <w:vAlign w:val="center"/>
          </w:tcPr>
          <w:p w14:paraId="4C6070AB" w14:textId="77777777" w:rsidR="00D80FEA" w:rsidRPr="00B73C59" w:rsidRDefault="00D80FEA"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ACF2BE9" w14:textId="77777777" w:rsidR="00D80FEA" w:rsidRPr="00B73C59" w:rsidRDefault="00D80FEA" w:rsidP="00DB4EEF">
            <w:pPr>
              <w:spacing w:line="240" w:lineRule="atLeast"/>
              <w:jc w:val="center"/>
              <w:rPr>
                <w:rFonts w:cs="Arial"/>
                <w:sz w:val="18"/>
                <w:szCs w:val="18"/>
              </w:rPr>
            </w:pPr>
          </w:p>
        </w:tc>
      </w:tr>
      <w:tr w:rsidR="00D80FEA" w:rsidRPr="00B73C59" w14:paraId="1FA0A896"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3427DE2E" w14:textId="77777777" w:rsidR="00D80FEA" w:rsidRPr="00B73C59" w:rsidRDefault="00D80FEA"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788362AC" w14:textId="77777777" w:rsidR="00D80FEA" w:rsidRPr="00B73C59" w:rsidRDefault="00D80FEA"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636D6A20" w14:textId="54CADB52" w:rsidR="00D80FEA" w:rsidRPr="00B73C59" w:rsidRDefault="00D80FEA" w:rsidP="00DB4EEF">
            <w:pPr>
              <w:spacing w:line="240" w:lineRule="atLeast"/>
              <w:jc w:val="center"/>
              <w:rPr>
                <w:rFonts w:cs="Arial"/>
                <w:sz w:val="18"/>
                <w:szCs w:val="18"/>
              </w:rPr>
            </w:pPr>
            <w:r w:rsidRPr="00B73C59">
              <w:rPr>
                <w:rFonts w:cs="Arial"/>
                <w:sz w:val="18"/>
                <w:szCs w:val="18"/>
              </w:rPr>
              <w:t>ON</w:t>
            </w:r>
          </w:p>
        </w:tc>
        <w:tc>
          <w:tcPr>
            <w:tcW w:w="653" w:type="dxa"/>
            <w:tcBorders>
              <w:top w:val="single" w:sz="6" w:space="0" w:color="000000"/>
              <w:left w:val="single" w:sz="6" w:space="0" w:color="000000"/>
              <w:bottom w:val="single" w:sz="6" w:space="0" w:color="000000"/>
              <w:right w:val="single" w:sz="6" w:space="0" w:color="000000"/>
            </w:tcBorders>
            <w:vAlign w:val="center"/>
          </w:tcPr>
          <w:p w14:paraId="778D4163" w14:textId="77777777" w:rsidR="00D80FEA" w:rsidRPr="00B73C59" w:rsidRDefault="00D80FEA"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01126529" w14:textId="77777777" w:rsidR="00D80FEA" w:rsidRPr="00B73C59" w:rsidRDefault="00D80FEA"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39BF827A" w14:textId="77777777" w:rsidR="00D80FEA" w:rsidRPr="00B73C59" w:rsidRDefault="00D80FEA"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2FD5F16" w14:textId="6C5EE5C9" w:rsidR="00D80FEA" w:rsidRPr="003F0955" w:rsidRDefault="00D80FEA" w:rsidP="00DB4EEF">
            <w:pPr>
              <w:spacing w:line="240" w:lineRule="atLeast"/>
              <w:jc w:val="center"/>
              <w:rPr>
                <w:rFonts w:cs="Arial"/>
                <w:snapToGrid w:val="0"/>
                <w:sz w:val="18"/>
                <w:szCs w:val="18"/>
              </w:rPr>
            </w:pPr>
            <w:r w:rsidRPr="00B73C59">
              <w:rPr>
                <w:rFonts w:cs="Arial"/>
                <w:snapToGrid w:val="0"/>
                <w:sz w:val="18"/>
                <w:szCs w:val="18"/>
              </w:rPr>
              <w:t xml:space="preserve"> (0x01b)</w:t>
            </w:r>
          </w:p>
        </w:tc>
        <w:tc>
          <w:tcPr>
            <w:tcW w:w="860" w:type="dxa"/>
            <w:tcBorders>
              <w:top w:val="single" w:sz="6" w:space="0" w:color="000000"/>
              <w:left w:val="single" w:sz="6" w:space="0" w:color="000000"/>
              <w:bottom w:val="single" w:sz="6" w:space="0" w:color="000000"/>
              <w:right w:val="single" w:sz="6" w:space="0" w:color="000000"/>
            </w:tcBorders>
            <w:vAlign w:val="center"/>
          </w:tcPr>
          <w:p w14:paraId="4D3588FC" w14:textId="77777777" w:rsidR="00D80FEA" w:rsidRPr="00B73C59" w:rsidRDefault="00D80FEA"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19D51C05" w14:textId="77777777" w:rsidR="00D80FEA" w:rsidRPr="00B73C59" w:rsidRDefault="00D80FEA" w:rsidP="00DB4EEF">
            <w:pPr>
              <w:spacing w:line="240" w:lineRule="atLeast"/>
              <w:jc w:val="center"/>
              <w:rPr>
                <w:rFonts w:cs="Arial"/>
                <w:sz w:val="18"/>
                <w:szCs w:val="18"/>
              </w:rPr>
            </w:pPr>
          </w:p>
        </w:tc>
      </w:tr>
      <w:tr w:rsidR="00D80FEA" w:rsidRPr="00B73C59" w14:paraId="41445B70"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17041E1" w14:textId="77777777" w:rsidR="00D80FEA" w:rsidRPr="00B73C59" w:rsidRDefault="00D80FEA"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7A9C4833" w14:textId="77777777" w:rsidR="00D80FEA" w:rsidRPr="00B73C59" w:rsidRDefault="00D80FEA"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588AC948" w14:textId="5D7FB3F9" w:rsidR="00D80FEA" w:rsidRPr="00B73C59" w:rsidRDefault="00D80FEA" w:rsidP="00DB4EEF">
            <w:pPr>
              <w:spacing w:line="240" w:lineRule="atLeast"/>
              <w:jc w:val="center"/>
              <w:rPr>
                <w:rFonts w:cs="Arial"/>
                <w:sz w:val="18"/>
                <w:szCs w:val="18"/>
              </w:rPr>
            </w:pPr>
            <w:r w:rsidRPr="00B73C59">
              <w:rPr>
                <w:rFonts w:cs="Arial"/>
                <w:sz w:val="18"/>
                <w:szCs w:val="18"/>
              </w:rPr>
              <w:t>UNKNOWN</w:t>
            </w:r>
          </w:p>
        </w:tc>
        <w:tc>
          <w:tcPr>
            <w:tcW w:w="653" w:type="dxa"/>
            <w:tcBorders>
              <w:top w:val="single" w:sz="6" w:space="0" w:color="000000"/>
              <w:left w:val="single" w:sz="6" w:space="0" w:color="000000"/>
              <w:bottom w:val="single" w:sz="6" w:space="0" w:color="000000"/>
              <w:right w:val="single" w:sz="6" w:space="0" w:color="000000"/>
            </w:tcBorders>
            <w:vAlign w:val="center"/>
          </w:tcPr>
          <w:p w14:paraId="5F58B9A1" w14:textId="77777777" w:rsidR="00D80FEA" w:rsidRPr="00B73C59" w:rsidRDefault="00D80FEA"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9D63399" w14:textId="77777777" w:rsidR="00D80FEA" w:rsidRPr="00B73C59" w:rsidRDefault="00D80FEA"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598653D1" w14:textId="77777777" w:rsidR="00D80FEA" w:rsidRPr="00B73C59" w:rsidRDefault="00D80FEA"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114A4D99" w14:textId="2CA19AA7" w:rsidR="00D80FEA" w:rsidRPr="00B73C59" w:rsidRDefault="00D80FEA" w:rsidP="00DB4EEF">
            <w:pPr>
              <w:spacing w:line="240" w:lineRule="atLeast"/>
              <w:jc w:val="center"/>
              <w:rPr>
                <w:rFonts w:cs="Arial"/>
                <w:snapToGrid w:val="0"/>
                <w:sz w:val="18"/>
                <w:szCs w:val="18"/>
              </w:rPr>
            </w:pPr>
            <w:r w:rsidRPr="00B73C59">
              <w:rPr>
                <w:rFonts w:cs="Arial"/>
                <w:snapToGrid w:val="0"/>
                <w:sz w:val="18"/>
                <w:szCs w:val="18"/>
              </w:rPr>
              <w:t>(0x10b)</w:t>
            </w:r>
          </w:p>
        </w:tc>
        <w:tc>
          <w:tcPr>
            <w:tcW w:w="860" w:type="dxa"/>
            <w:tcBorders>
              <w:top w:val="single" w:sz="6" w:space="0" w:color="000000"/>
              <w:left w:val="single" w:sz="6" w:space="0" w:color="000000"/>
              <w:bottom w:val="single" w:sz="6" w:space="0" w:color="000000"/>
              <w:right w:val="single" w:sz="6" w:space="0" w:color="000000"/>
            </w:tcBorders>
            <w:vAlign w:val="center"/>
          </w:tcPr>
          <w:p w14:paraId="6A8FA3CC" w14:textId="77777777" w:rsidR="00D80FEA" w:rsidRPr="00B73C59" w:rsidRDefault="00D80FEA"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38BB250" w14:textId="77777777" w:rsidR="00D80FEA" w:rsidRPr="00B73C59" w:rsidRDefault="00D80FEA" w:rsidP="00DB4EEF">
            <w:pPr>
              <w:spacing w:line="240" w:lineRule="atLeast"/>
              <w:jc w:val="center"/>
              <w:rPr>
                <w:rFonts w:cs="Arial"/>
                <w:sz w:val="18"/>
                <w:szCs w:val="18"/>
              </w:rPr>
            </w:pPr>
          </w:p>
        </w:tc>
      </w:tr>
      <w:tr w:rsidR="00D80FEA" w:rsidRPr="00B73C59" w14:paraId="081A0498"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674B040" w14:textId="77777777" w:rsidR="00D80FEA" w:rsidRPr="00B73C59" w:rsidRDefault="00D80FEA"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759A7BE9" w14:textId="77777777" w:rsidR="00D80FEA" w:rsidRPr="00B73C59" w:rsidRDefault="00D80FEA" w:rsidP="00DB4EEF">
            <w:pPr>
              <w:spacing w:line="240" w:lineRule="atLeast"/>
              <w:jc w:val="center"/>
              <w:rPr>
                <w:rFonts w:cs="Arial"/>
                <w:sz w:val="18"/>
                <w:szCs w:val="18"/>
              </w:rPr>
            </w:pPr>
          </w:p>
        </w:tc>
        <w:tc>
          <w:tcPr>
            <w:tcW w:w="1950" w:type="dxa"/>
            <w:tcBorders>
              <w:top w:val="single" w:sz="6" w:space="0" w:color="000000"/>
              <w:left w:val="single" w:sz="6" w:space="0" w:color="000000"/>
              <w:bottom w:val="single" w:sz="6" w:space="0" w:color="000000"/>
              <w:right w:val="single" w:sz="6" w:space="0" w:color="000000"/>
            </w:tcBorders>
            <w:vAlign w:val="center"/>
          </w:tcPr>
          <w:p w14:paraId="429092CE" w14:textId="54B40E0C" w:rsidR="00D80FEA" w:rsidRPr="00B73C59" w:rsidRDefault="00D80FEA" w:rsidP="00DB4EEF">
            <w:pPr>
              <w:spacing w:line="240" w:lineRule="atLeast"/>
              <w:jc w:val="center"/>
              <w:rPr>
                <w:rFonts w:cs="Arial"/>
                <w:sz w:val="18"/>
                <w:szCs w:val="18"/>
              </w:rPr>
            </w:pPr>
            <w:r w:rsidRPr="00B73C59">
              <w:rPr>
                <w:rFonts w:cs="Arial"/>
                <w:sz w:val="18"/>
                <w:szCs w:val="18"/>
              </w:rPr>
              <w:t>INVALID</w:t>
            </w:r>
          </w:p>
        </w:tc>
        <w:tc>
          <w:tcPr>
            <w:tcW w:w="653" w:type="dxa"/>
            <w:tcBorders>
              <w:top w:val="single" w:sz="6" w:space="0" w:color="000000"/>
              <w:left w:val="single" w:sz="6" w:space="0" w:color="000000"/>
              <w:bottom w:val="single" w:sz="6" w:space="0" w:color="000000"/>
              <w:right w:val="single" w:sz="6" w:space="0" w:color="000000"/>
            </w:tcBorders>
            <w:vAlign w:val="center"/>
          </w:tcPr>
          <w:p w14:paraId="3F5CB7BC" w14:textId="77777777" w:rsidR="00D80FEA" w:rsidRPr="00B73C59" w:rsidRDefault="00D80FEA"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3018B66" w14:textId="77777777" w:rsidR="00D80FEA" w:rsidRPr="00B73C59" w:rsidRDefault="00D80FEA"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4D4DBBAB" w14:textId="77777777" w:rsidR="00D80FEA" w:rsidRPr="00B73C59" w:rsidRDefault="00D80FEA"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3A257360" w14:textId="7EFED3D7" w:rsidR="00D80FEA" w:rsidRPr="00B73C59" w:rsidRDefault="00D80FEA" w:rsidP="00DB4EEF">
            <w:pPr>
              <w:spacing w:line="240" w:lineRule="atLeast"/>
              <w:jc w:val="center"/>
              <w:rPr>
                <w:rFonts w:cs="Arial"/>
                <w:snapToGrid w:val="0"/>
                <w:sz w:val="18"/>
                <w:szCs w:val="18"/>
              </w:rPr>
            </w:pPr>
            <w:r w:rsidRPr="00B73C59">
              <w:rPr>
                <w:rFonts w:cs="Arial"/>
                <w:snapToGrid w:val="0"/>
                <w:sz w:val="18"/>
                <w:szCs w:val="18"/>
              </w:rPr>
              <w:t>(0x11b)</w:t>
            </w:r>
          </w:p>
        </w:tc>
        <w:tc>
          <w:tcPr>
            <w:tcW w:w="860" w:type="dxa"/>
            <w:tcBorders>
              <w:top w:val="single" w:sz="6" w:space="0" w:color="000000"/>
              <w:left w:val="single" w:sz="6" w:space="0" w:color="000000"/>
              <w:bottom w:val="single" w:sz="6" w:space="0" w:color="000000"/>
              <w:right w:val="single" w:sz="6" w:space="0" w:color="000000"/>
            </w:tcBorders>
            <w:vAlign w:val="center"/>
          </w:tcPr>
          <w:p w14:paraId="49C80510" w14:textId="77777777" w:rsidR="00D80FEA" w:rsidRPr="00B73C59" w:rsidRDefault="00D80FEA"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197712D4" w14:textId="77777777" w:rsidR="00D80FEA" w:rsidRPr="00B73C59" w:rsidRDefault="00D80FEA" w:rsidP="00DB4EEF">
            <w:pPr>
              <w:spacing w:line="240" w:lineRule="atLeast"/>
              <w:jc w:val="center"/>
              <w:rPr>
                <w:rFonts w:cs="Arial"/>
                <w:sz w:val="18"/>
                <w:szCs w:val="18"/>
              </w:rPr>
            </w:pPr>
          </w:p>
        </w:tc>
      </w:tr>
    </w:tbl>
    <w:p w14:paraId="034DA6B8" w14:textId="2533CE7B" w:rsidR="00BB2592" w:rsidRDefault="00BB2592" w:rsidP="00DB4EEF">
      <w:pPr>
        <w:spacing w:line="240" w:lineRule="atLeast"/>
      </w:pPr>
    </w:p>
    <w:tbl>
      <w:tblPr>
        <w:tblW w:w="97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9"/>
        <w:gridCol w:w="753"/>
        <w:gridCol w:w="1935"/>
        <w:gridCol w:w="668"/>
        <w:gridCol w:w="599"/>
        <w:gridCol w:w="526"/>
        <w:gridCol w:w="992"/>
        <w:gridCol w:w="860"/>
        <w:gridCol w:w="944"/>
      </w:tblGrid>
      <w:tr w:rsidR="00066126" w:rsidRPr="00B73C59" w14:paraId="2A104367"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6AD48EC2" w14:textId="77777777" w:rsidR="00066126" w:rsidRPr="00CC00F4" w:rsidRDefault="00066126" w:rsidP="00DB4EEF">
            <w:pPr>
              <w:spacing w:line="240" w:lineRule="atLeast"/>
              <w:jc w:val="center"/>
              <w:rPr>
                <w:rFonts w:cs="Arial"/>
                <w:sz w:val="18"/>
                <w:szCs w:val="18"/>
              </w:rPr>
            </w:pPr>
            <w:r w:rsidRPr="00CC00F4">
              <w:rPr>
                <w:rFonts w:cs="Arial"/>
                <w:sz w:val="18"/>
                <w:szCs w:val="18"/>
              </w:rPr>
              <w:t>HeadLghtLvlEnbl_B_Stat</w:t>
            </w:r>
          </w:p>
        </w:tc>
        <w:tc>
          <w:tcPr>
            <w:tcW w:w="753" w:type="dxa"/>
            <w:tcBorders>
              <w:top w:val="single" w:sz="6" w:space="0" w:color="000000"/>
              <w:left w:val="single" w:sz="6" w:space="0" w:color="000000"/>
              <w:bottom w:val="single" w:sz="6" w:space="0" w:color="000000"/>
              <w:right w:val="single" w:sz="6" w:space="0" w:color="000000"/>
            </w:tcBorders>
            <w:vAlign w:val="center"/>
          </w:tcPr>
          <w:p w14:paraId="77759964" w14:textId="77777777" w:rsidR="00066126" w:rsidRPr="00B73C59" w:rsidRDefault="00066126" w:rsidP="00DB4EEF">
            <w:pPr>
              <w:spacing w:line="240" w:lineRule="atLeast"/>
              <w:jc w:val="center"/>
              <w:rPr>
                <w:rFonts w:cs="Arial"/>
                <w:sz w:val="18"/>
                <w:szCs w:val="18"/>
              </w:rPr>
            </w:pPr>
            <w:r w:rsidRPr="00CC00F4">
              <w:rPr>
                <w:rFonts w:cs="Arial"/>
                <w:sz w:val="18"/>
                <w:szCs w:val="18"/>
              </w:rPr>
              <w:t>1</w:t>
            </w:r>
          </w:p>
        </w:tc>
        <w:tc>
          <w:tcPr>
            <w:tcW w:w="1935" w:type="dxa"/>
            <w:tcBorders>
              <w:top w:val="single" w:sz="6" w:space="0" w:color="000000"/>
              <w:left w:val="single" w:sz="6" w:space="0" w:color="000000"/>
              <w:bottom w:val="single" w:sz="6" w:space="0" w:color="000000"/>
              <w:right w:val="single" w:sz="6" w:space="0" w:color="000000"/>
            </w:tcBorders>
            <w:vAlign w:val="center"/>
          </w:tcPr>
          <w:p w14:paraId="758A8756" w14:textId="77777777" w:rsidR="00066126" w:rsidRPr="00B73C59" w:rsidRDefault="00066126" w:rsidP="00DB4EEF">
            <w:pPr>
              <w:spacing w:line="240" w:lineRule="atLeast"/>
              <w:jc w:val="center"/>
              <w:rPr>
                <w:rFonts w:cs="Arial"/>
                <w:sz w:val="18"/>
                <w:szCs w:val="18"/>
              </w:rPr>
            </w:pPr>
          </w:p>
        </w:tc>
        <w:tc>
          <w:tcPr>
            <w:tcW w:w="668" w:type="dxa"/>
            <w:tcBorders>
              <w:top w:val="single" w:sz="6" w:space="0" w:color="000000"/>
              <w:left w:val="single" w:sz="6" w:space="0" w:color="000000"/>
              <w:bottom w:val="single" w:sz="6" w:space="0" w:color="000000"/>
              <w:right w:val="single" w:sz="6" w:space="0" w:color="000000"/>
            </w:tcBorders>
            <w:vAlign w:val="center"/>
          </w:tcPr>
          <w:p w14:paraId="5E76F1BD" w14:textId="77777777" w:rsidR="00066126" w:rsidRPr="00B73C59" w:rsidRDefault="00066126" w:rsidP="00DB4EEF">
            <w:pPr>
              <w:spacing w:line="240" w:lineRule="atLeast"/>
              <w:jc w:val="center"/>
              <w:rPr>
                <w:rFonts w:cs="Arial"/>
                <w:sz w:val="18"/>
                <w:szCs w:val="18"/>
              </w:rPr>
            </w:pPr>
            <w:r w:rsidRPr="00B73C59">
              <w:rPr>
                <w:rFonts w:cs="Arial"/>
                <w:sz w:val="18"/>
                <w:szCs w:val="18"/>
              </w:rPr>
              <w:t>SED</w:t>
            </w:r>
          </w:p>
        </w:tc>
        <w:tc>
          <w:tcPr>
            <w:tcW w:w="599" w:type="dxa"/>
            <w:tcBorders>
              <w:top w:val="single" w:sz="6" w:space="0" w:color="000000"/>
              <w:left w:val="single" w:sz="6" w:space="0" w:color="000000"/>
              <w:bottom w:val="single" w:sz="6" w:space="0" w:color="000000"/>
              <w:right w:val="single" w:sz="6" w:space="0" w:color="000000"/>
            </w:tcBorders>
            <w:vAlign w:val="center"/>
          </w:tcPr>
          <w:p w14:paraId="1424D779" w14:textId="77777777" w:rsidR="00066126" w:rsidRPr="00B73C59" w:rsidRDefault="00066126" w:rsidP="00DB4EEF">
            <w:pPr>
              <w:spacing w:line="240" w:lineRule="atLeast"/>
              <w:jc w:val="center"/>
              <w:rPr>
                <w:rFonts w:cs="Arial"/>
                <w:sz w:val="18"/>
                <w:szCs w:val="18"/>
              </w:rPr>
            </w:pPr>
            <w:r w:rsidRPr="00CC00F4">
              <w:rPr>
                <w:rFonts w:cs="Arial"/>
                <w:sz w:val="18"/>
                <w:szCs w:val="18"/>
              </w:rPr>
              <w:t>1</w:t>
            </w:r>
          </w:p>
        </w:tc>
        <w:tc>
          <w:tcPr>
            <w:tcW w:w="526" w:type="dxa"/>
            <w:tcBorders>
              <w:top w:val="single" w:sz="6" w:space="0" w:color="000000"/>
              <w:left w:val="single" w:sz="6" w:space="0" w:color="000000"/>
              <w:bottom w:val="single" w:sz="6" w:space="0" w:color="000000"/>
              <w:right w:val="single" w:sz="6" w:space="0" w:color="000000"/>
            </w:tcBorders>
            <w:vAlign w:val="center"/>
          </w:tcPr>
          <w:p w14:paraId="646B0171" w14:textId="77777777" w:rsidR="00066126" w:rsidRPr="00B73C59" w:rsidRDefault="00066126" w:rsidP="00DB4EEF">
            <w:pPr>
              <w:spacing w:line="240" w:lineRule="atLeast"/>
              <w:jc w:val="center"/>
              <w:rPr>
                <w:rFonts w:cs="Arial"/>
                <w:sz w:val="18"/>
                <w:szCs w:val="18"/>
              </w:rPr>
            </w:pPr>
            <w:r w:rsidRPr="00CC00F4">
              <w:rPr>
                <w:rFonts w:cs="Arial"/>
                <w:sz w:val="18"/>
                <w:szCs w:val="18"/>
              </w:rPr>
              <w:t>0</w:t>
            </w:r>
          </w:p>
        </w:tc>
        <w:tc>
          <w:tcPr>
            <w:tcW w:w="992" w:type="dxa"/>
            <w:tcBorders>
              <w:top w:val="single" w:sz="6" w:space="0" w:color="000000"/>
              <w:left w:val="single" w:sz="6" w:space="0" w:color="000000"/>
              <w:bottom w:val="single" w:sz="6" w:space="0" w:color="000000"/>
              <w:right w:val="single" w:sz="6" w:space="0" w:color="000000"/>
            </w:tcBorders>
            <w:vAlign w:val="center"/>
          </w:tcPr>
          <w:p w14:paraId="782326A3" w14:textId="77777777" w:rsidR="00066126" w:rsidRPr="00CC00F4" w:rsidRDefault="00066126" w:rsidP="00DB4EEF">
            <w:pPr>
              <w:spacing w:line="240" w:lineRule="atLeast"/>
              <w:jc w:val="center"/>
              <w:rPr>
                <w:rFonts w:cs="Arial"/>
                <w:snapToGrid w:val="0"/>
                <w:sz w:val="18"/>
                <w:szCs w:val="18"/>
              </w:rPr>
            </w:pPr>
          </w:p>
        </w:tc>
        <w:tc>
          <w:tcPr>
            <w:tcW w:w="860" w:type="dxa"/>
            <w:tcBorders>
              <w:top w:val="single" w:sz="6" w:space="0" w:color="000000"/>
              <w:left w:val="single" w:sz="6" w:space="0" w:color="000000"/>
              <w:bottom w:val="single" w:sz="6" w:space="0" w:color="000000"/>
              <w:right w:val="single" w:sz="6" w:space="0" w:color="000000"/>
            </w:tcBorders>
            <w:vAlign w:val="center"/>
          </w:tcPr>
          <w:p w14:paraId="778E2C34" w14:textId="77777777" w:rsidR="00066126" w:rsidRPr="00CC00F4" w:rsidRDefault="00066126" w:rsidP="00DB4EEF">
            <w:pPr>
              <w:spacing w:line="240" w:lineRule="atLeast"/>
              <w:jc w:val="center"/>
              <w:rPr>
                <w:rFonts w:cs="Arial"/>
                <w:sz w:val="18"/>
                <w:szCs w:val="18"/>
              </w:rPr>
            </w:pPr>
            <w:r w:rsidRPr="00CC00F4">
              <w:rPr>
                <w:rFonts w:cs="Arial"/>
                <w:sz w:val="18"/>
                <w:szCs w:val="18"/>
              </w:rPr>
              <w:t>0 (0x0)</w:t>
            </w:r>
          </w:p>
        </w:tc>
        <w:tc>
          <w:tcPr>
            <w:tcW w:w="944" w:type="dxa"/>
            <w:tcBorders>
              <w:top w:val="single" w:sz="6" w:space="0" w:color="000000"/>
              <w:left w:val="single" w:sz="6" w:space="0" w:color="000000"/>
              <w:bottom w:val="single" w:sz="6" w:space="0" w:color="000000"/>
              <w:right w:val="single" w:sz="6" w:space="0" w:color="000000"/>
            </w:tcBorders>
            <w:vAlign w:val="center"/>
          </w:tcPr>
          <w:p w14:paraId="2442C3CC" w14:textId="77777777" w:rsidR="00066126" w:rsidRPr="00CC00F4" w:rsidRDefault="00066126" w:rsidP="00DB4EEF">
            <w:pPr>
              <w:spacing w:line="240" w:lineRule="atLeast"/>
              <w:jc w:val="center"/>
              <w:rPr>
                <w:rFonts w:cs="Arial"/>
                <w:sz w:val="18"/>
                <w:szCs w:val="18"/>
              </w:rPr>
            </w:pPr>
            <w:r w:rsidRPr="00CC00F4">
              <w:rPr>
                <w:rFonts w:cs="Arial"/>
                <w:sz w:val="18"/>
                <w:szCs w:val="18"/>
              </w:rPr>
              <w:t xml:space="preserve">1 </w:t>
            </w:r>
          </w:p>
          <w:p w14:paraId="305E3B28" w14:textId="77777777" w:rsidR="00066126" w:rsidRPr="00B73C59" w:rsidRDefault="00066126" w:rsidP="00DB4EEF">
            <w:pPr>
              <w:spacing w:line="240" w:lineRule="atLeast"/>
              <w:jc w:val="center"/>
              <w:rPr>
                <w:rFonts w:cs="Arial"/>
                <w:sz w:val="18"/>
                <w:szCs w:val="18"/>
              </w:rPr>
            </w:pPr>
            <w:r w:rsidRPr="00CC00F4">
              <w:rPr>
                <w:rFonts w:cs="Arial"/>
                <w:sz w:val="18"/>
                <w:szCs w:val="18"/>
              </w:rPr>
              <w:t>(0x1)</w:t>
            </w:r>
          </w:p>
        </w:tc>
      </w:tr>
      <w:tr w:rsidR="00066126" w:rsidRPr="00B73C59" w14:paraId="4DA2D65D"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4CF6800A"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279ACD43"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78C13DB5" w14:textId="77777777" w:rsidR="00066126" w:rsidRPr="00B73C59" w:rsidRDefault="00066126" w:rsidP="00DB4EEF">
            <w:pPr>
              <w:spacing w:line="240" w:lineRule="atLeast"/>
              <w:jc w:val="center"/>
              <w:rPr>
                <w:rFonts w:cs="Arial"/>
                <w:sz w:val="18"/>
                <w:szCs w:val="18"/>
              </w:rPr>
            </w:pPr>
            <w:r w:rsidRPr="00B73C59">
              <w:rPr>
                <w:rFonts w:cs="Arial"/>
                <w:sz w:val="18"/>
                <w:szCs w:val="18"/>
              </w:rPr>
              <w:t>OFF</w:t>
            </w:r>
          </w:p>
        </w:tc>
        <w:tc>
          <w:tcPr>
            <w:tcW w:w="668" w:type="dxa"/>
            <w:tcBorders>
              <w:top w:val="single" w:sz="6" w:space="0" w:color="000000"/>
              <w:left w:val="single" w:sz="6" w:space="0" w:color="000000"/>
              <w:bottom w:val="single" w:sz="6" w:space="0" w:color="000000"/>
              <w:right w:val="single" w:sz="6" w:space="0" w:color="000000"/>
            </w:tcBorders>
            <w:vAlign w:val="center"/>
          </w:tcPr>
          <w:p w14:paraId="286935B4"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673DF20F"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4E7C2814"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0C1A600F" w14:textId="77777777" w:rsidR="00066126" w:rsidRPr="00CC00F4" w:rsidRDefault="00066126" w:rsidP="00DB4EEF">
            <w:pPr>
              <w:spacing w:line="240" w:lineRule="atLeast"/>
              <w:jc w:val="center"/>
              <w:rPr>
                <w:rFonts w:cs="Arial"/>
                <w:snapToGrid w:val="0"/>
                <w:sz w:val="18"/>
                <w:szCs w:val="18"/>
              </w:rPr>
            </w:pPr>
            <w:r w:rsidRPr="00B73C59">
              <w:rPr>
                <w:rFonts w:cs="Arial"/>
                <w:snapToGrid w:val="0"/>
                <w:sz w:val="18"/>
                <w:szCs w:val="18"/>
              </w:rPr>
              <w:t xml:space="preserve"> (0x0b)</w:t>
            </w:r>
          </w:p>
        </w:tc>
        <w:tc>
          <w:tcPr>
            <w:tcW w:w="860" w:type="dxa"/>
            <w:tcBorders>
              <w:top w:val="single" w:sz="6" w:space="0" w:color="000000"/>
              <w:left w:val="single" w:sz="6" w:space="0" w:color="000000"/>
              <w:bottom w:val="single" w:sz="6" w:space="0" w:color="000000"/>
              <w:right w:val="single" w:sz="6" w:space="0" w:color="000000"/>
            </w:tcBorders>
            <w:vAlign w:val="center"/>
          </w:tcPr>
          <w:p w14:paraId="6AE3DC4A"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4286EF9B" w14:textId="77777777" w:rsidR="00066126" w:rsidRPr="00B73C59" w:rsidRDefault="00066126" w:rsidP="00DB4EEF">
            <w:pPr>
              <w:spacing w:line="240" w:lineRule="atLeast"/>
              <w:jc w:val="center"/>
              <w:rPr>
                <w:rFonts w:cs="Arial"/>
                <w:sz w:val="18"/>
                <w:szCs w:val="18"/>
              </w:rPr>
            </w:pPr>
          </w:p>
        </w:tc>
      </w:tr>
      <w:tr w:rsidR="00066126" w:rsidRPr="00B73C59" w14:paraId="3C8EF6F8" w14:textId="77777777" w:rsidTr="006510C5">
        <w:trPr>
          <w:jc w:val="center"/>
        </w:trPr>
        <w:tc>
          <w:tcPr>
            <w:tcW w:w="2509" w:type="dxa"/>
            <w:tcBorders>
              <w:top w:val="single" w:sz="6" w:space="0" w:color="000000"/>
              <w:left w:val="single" w:sz="6" w:space="0" w:color="000000"/>
              <w:bottom w:val="single" w:sz="6" w:space="0" w:color="000000"/>
              <w:right w:val="single" w:sz="6" w:space="0" w:color="000000"/>
            </w:tcBorders>
            <w:vAlign w:val="center"/>
          </w:tcPr>
          <w:p w14:paraId="7B068B71" w14:textId="77777777" w:rsidR="00066126" w:rsidRPr="00B73C59" w:rsidRDefault="00066126" w:rsidP="00DB4EEF">
            <w:pPr>
              <w:spacing w:line="240" w:lineRule="atLeast"/>
              <w:jc w:val="center"/>
              <w:rPr>
                <w:rFonts w:cs="Arial"/>
                <w:sz w:val="18"/>
                <w:szCs w:val="18"/>
              </w:rPr>
            </w:pPr>
          </w:p>
        </w:tc>
        <w:tc>
          <w:tcPr>
            <w:tcW w:w="753" w:type="dxa"/>
            <w:tcBorders>
              <w:top w:val="single" w:sz="6" w:space="0" w:color="000000"/>
              <w:left w:val="single" w:sz="6" w:space="0" w:color="000000"/>
              <w:bottom w:val="single" w:sz="6" w:space="0" w:color="000000"/>
              <w:right w:val="single" w:sz="6" w:space="0" w:color="000000"/>
            </w:tcBorders>
            <w:vAlign w:val="center"/>
          </w:tcPr>
          <w:p w14:paraId="45207034" w14:textId="77777777" w:rsidR="00066126" w:rsidRPr="00B73C59" w:rsidRDefault="00066126" w:rsidP="00DB4EEF">
            <w:pPr>
              <w:spacing w:line="240" w:lineRule="atLeast"/>
              <w:jc w:val="center"/>
              <w:rPr>
                <w:rFonts w:cs="Arial"/>
                <w:sz w:val="18"/>
                <w:szCs w:val="18"/>
              </w:rPr>
            </w:pPr>
          </w:p>
        </w:tc>
        <w:tc>
          <w:tcPr>
            <w:tcW w:w="1935" w:type="dxa"/>
            <w:tcBorders>
              <w:top w:val="single" w:sz="6" w:space="0" w:color="000000"/>
              <w:left w:val="single" w:sz="6" w:space="0" w:color="000000"/>
              <w:bottom w:val="single" w:sz="6" w:space="0" w:color="000000"/>
              <w:right w:val="single" w:sz="6" w:space="0" w:color="000000"/>
            </w:tcBorders>
            <w:vAlign w:val="center"/>
          </w:tcPr>
          <w:p w14:paraId="087D4200" w14:textId="77777777" w:rsidR="00066126" w:rsidRPr="00B73C59" w:rsidRDefault="00066126" w:rsidP="00DB4EEF">
            <w:pPr>
              <w:spacing w:line="240" w:lineRule="atLeast"/>
              <w:jc w:val="center"/>
              <w:rPr>
                <w:rFonts w:cs="Arial"/>
                <w:sz w:val="18"/>
                <w:szCs w:val="18"/>
              </w:rPr>
            </w:pPr>
            <w:r w:rsidRPr="00B73C59">
              <w:rPr>
                <w:rFonts w:cs="Arial"/>
                <w:sz w:val="18"/>
                <w:szCs w:val="18"/>
              </w:rPr>
              <w:t>ON</w:t>
            </w:r>
          </w:p>
        </w:tc>
        <w:tc>
          <w:tcPr>
            <w:tcW w:w="668" w:type="dxa"/>
            <w:tcBorders>
              <w:top w:val="single" w:sz="6" w:space="0" w:color="000000"/>
              <w:left w:val="single" w:sz="6" w:space="0" w:color="000000"/>
              <w:bottom w:val="single" w:sz="6" w:space="0" w:color="000000"/>
              <w:right w:val="single" w:sz="6" w:space="0" w:color="000000"/>
            </w:tcBorders>
            <w:vAlign w:val="center"/>
          </w:tcPr>
          <w:p w14:paraId="4859BBF0" w14:textId="77777777" w:rsidR="00066126" w:rsidRPr="00B73C59" w:rsidRDefault="00066126" w:rsidP="00DB4EEF">
            <w:pPr>
              <w:spacing w:line="240" w:lineRule="atLeast"/>
              <w:jc w:val="center"/>
              <w:rPr>
                <w:rFonts w:cs="Arial"/>
                <w:sz w:val="18"/>
                <w:szCs w:val="18"/>
              </w:rPr>
            </w:pPr>
          </w:p>
        </w:tc>
        <w:tc>
          <w:tcPr>
            <w:tcW w:w="599" w:type="dxa"/>
            <w:tcBorders>
              <w:top w:val="single" w:sz="6" w:space="0" w:color="000000"/>
              <w:left w:val="single" w:sz="6" w:space="0" w:color="000000"/>
              <w:bottom w:val="single" w:sz="6" w:space="0" w:color="000000"/>
              <w:right w:val="single" w:sz="6" w:space="0" w:color="000000"/>
            </w:tcBorders>
            <w:vAlign w:val="center"/>
          </w:tcPr>
          <w:p w14:paraId="358BBA09" w14:textId="77777777" w:rsidR="00066126" w:rsidRPr="00B73C59" w:rsidRDefault="00066126" w:rsidP="00DB4EEF">
            <w:pPr>
              <w:spacing w:line="240" w:lineRule="atLeast"/>
              <w:jc w:val="center"/>
              <w:rPr>
                <w:rFonts w:cs="Arial"/>
                <w:sz w:val="18"/>
                <w:szCs w:val="18"/>
              </w:rPr>
            </w:pPr>
          </w:p>
        </w:tc>
        <w:tc>
          <w:tcPr>
            <w:tcW w:w="526" w:type="dxa"/>
            <w:tcBorders>
              <w:top w:val="single" w:sz="6" w:space="0" w:color="000000"/>
              <w:left w:val="single" w:sz="6" w:space="0" w:color="000000"/>
              <w:bottom w:val="single" w:sz="6" w:space="0" w:color="000000"/>
              <w:right w:val="single" w:sz="6" w:space="0" w:color="000000"/>
            </w:tcBorders>
            <w:vAlign w:val="center"/>
          </w:tcPr>
          <w:p w14:paraId="4C6CA88F" w14:textId="77777777" w:rsidR="00066126" w:rsidRPr="00B73C59" w:rsidRDefault="00066126" w:rsidP="00DB4EEF">
            <w:pPr>
              <w:spacing w:line="240" w:lineRule="atLeast"/>
              <w:jc w:val="center"/>
              <w:rPr>
                <w:rFonts w:cs="Arial"/>
                <w:sz w:val="18"/>
                <w:szCs w:val="18"/>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7F8B661D" w14:textId="77777777" w:rsidR="00066126" w:rsidRPr="00CC00F4" w:rsidRDefault="00066126" w:rsidP="00DB4EEF">
            <w:pPr>
              <w:spacing w:line="240" w:lineRule="atLeast"/>
              <w:jc w:val="center"/>
              <w:rPr>
                <w:rFonts w:cs="Arial"/>
                <w:snapToGrid w:val="0"/>
                <w:sz w:val="18"/>
                <w:szCs w:val="18"/>
              </w:rPr>
            </w:pPr>
            <w:r w:rsidRPr="00B73C59">
              <w:rPr>
                <w:rFonts w:cs="Arial"/>
                <w:snapToGrid w:val="0"/>
                <w:sz w:val="18"/>
                <w:szCs w:val="18"/>
              </w:rPr>
              <w:t xml:space="preserve"> (0x1b)</w:t>
            </w:r>
          </w:p>
        </w:tc>
        <w:tc>
          <w:tcPr>
            <w:tcW w:w="860" w:type="dxa"/>
            <w:tcBorders>
              <w:top w:val="single" w:sz="6" w:space="0" w:color="000000"/>
              <w:left w:val="single" w:sz="6" w:space="0" w:color="000000"/>
              <w:bottom w:val="single" w:sz="6" w:space="0" w:color="000000"/>
              <w:right w:val="single" w:sz="6" w:space="0" w:color="000000"/>
            </w:tcBorders>
            <w:vAlign w:val="center"/>
          </w:tcPr>
          <w:p w14:paraId="21D96385" w14:textId="77777777" w:rsidR="00066126" w:rsidRPr="00B73C59" w:rsidRDefault="00066126" w:rsidP="00DB4EEF">
            <w:pPr>
              <w:spacing w:line="240" w:lineRule="atLeast"/>
              <w:jc w:val="center"/>
              <w:rPr>
                <w:rFonts w:cs="Arial"/>
                <w:sz w:val="18"/>
                <w:szCs w:val="18"/>
              </w:rPr>
            </w:pPr>
          </w:p>
        </w:tc>
        <w:tc>
          <w:tcPr>
            <w:tcW w:w="944" w:type="dxa"/>
            <w:tcBorders>
              <w:top w:val="single" w:sz="6" w:space="0" w:color="000000"/>
              <w:left w:val="single" w:sz="6" w:space="0" w:color="000000"/>
              <w:bottom w:val="single" w:sz="6" w:space="0" w:color="000000"/>
              <w:right w:val="single" w:sz="6" w:space="0" w:color="000000"/>
            </w:tcBorders>
            <w:vAlign w:val="center"/>
          </w:tcPr>
          <w:p w14:paraId="2BCB97E5" w14:textId="77777777" w:rsidR="00066126" w:rsidRPr="00B73C59" w:rsidRDefault="00066126" w:rsidP="00DB4EEF">
            <w:pPr>
              <w:spacing w:line="240" w:lineRule="atLeast"/>
              <w:jc w:val="center"/>
              <w:rPr>
                <w:rFonts w:cs="Arial"/>
                <w:sz w:val="18"/>
                <w:szCs w:val="18"/>
              </w:rPr>
            </w:pPr>
          </w:p>
        </w:tc>
      </w:tr>
    </w:tbl>
    <w:p w14:paraId="4F850918" w14:textId="24CFEA3A" w:rsidR="00BB2592" w:rsidRDefault="00BB2592" w:rsidP="00DB4EEF">
      <w:pPr>
        <w:spacing w:line="240" w:lineRule="atLeast"/>
      </w:pPr>
    </w:p>
    <w:p w14:paraId="57598890" w14:textId="77777777" w:rsidR="00BB2592" w:rsidRDefault="00BB2592" w:rsidP="00DB4EEF">
      <w:pPr>
        <w:spacing w:line="240" w:lineRule="atLeast"/>
      </w:pPr>
    </w:p>
    <w:p w14:paraId="59222971" w14:textId="77777777" w:rsidR="007035EE" w:rsidRDefault="007035EE" w:rsidP="00DB4EEF">
      <w:pPr>
        <w:spacing w:line="240" w:lineRule="atLeast"/>
      </w:pPr>
    </w:p>
    <w:p w14:paraId="536551BA" w14:textId="77777777" w:rsidR="00B71712" w:rsidRDefault="00B71712" w:rsidP="00DB4EEF">
      <w:pPr>
        <w:pStyle w:val="Heading4"/>
        <w:spacing w:line="240" w:lineRule="atLeast"/>
      </w:pPr>
      <w:bookmarkStart w:id="536" w:name="_Toc89265524"/>
      <w:bookmarkStart w:id="537" w:name="_Ref21531342"/>
      <w:bookmarkStart w:id="538" w:name="_Ref21531676"/>
      <w:bookmarkStart w:id="539" w:name="_Ref22737477"/>
      <w:bookmarkStart w:id="540" w:name="_Hlk25066769"/>
      <w:r>
        <w:t>AUTOSAR Interfaces</w:t>
      </w:r>
      <w:bookmarkEnd w:id="536"/>
    </w:p>
    <w:p w14:paraId="70FD2954" w14:textId="77777777" w:rsidR="00B71712" w:rsidRPr="009E3B7C" w:rsidRDefault="00B71712"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(Sender/Receiver and Client/Server) Interfaces, which are used by the feature but not managed in a central repository yet, should be listed here.</w:t>
      </w:r>
    </w:p>
    <w:p w14:paraId="3B2776C6" w14:textId="77777777" w:rsidR="00B71712" w:rsidRPr="00B71712" w:rsidRDefault="00B71712" w:rsidP="00DB4EEF">
      <w:pPr>
        <w:spacing w:line="240" w:lineRule="atLeast"/>
      </w:pPr>
    </w:p>
    <w:p w14:paraId="74045C20" w14:textId="77777777" w:rsidR="00F53A34" w:rsidRDefault="00B569CB" w:rsidP="00DB4EEF">
      <w:pPr>
        <w:pStyle w:val="Heading4"/>
        <w:spacing w:line="240" w:lineRule="atLeast"/>
      </w:pPr>
      <w:bookmarkStart w:id="541" w:name="_Toc89265525"/>
      <w:r>
        <w:t xml:space="preserve">SOA </w:t>
      </w:r>
      <w:r w:rsidR="00F53A34">
        <w:t xml:space="preserve">Service </w:t>
      </w:r>
      <w:bookmarkEnd w:id="537"/>
      <w:bookmarkEnd w:id="538"/>
      <w:bookmarkEnd w:id="539"/>
      <w:r w:rsidR="00B71712">
        <w:t>Contracts</w:t>
      </w:r>
      <w:bookmarkEnd w:id="540"/>
      <w:bookmarkEnd w:id="541"/>
    </w:p>
    <w:p w14:paraId="664F1B6D" w14:textId="2F3F21F0" w:rsidR="00F53A34" w:rsidRDefault="00F53A34" w:rsidP="00DB4EEF">
      <w:pPr>
        <w:shd w:val="clear" w:color="auto" w:fill="D6E3BC" w:themeFill="accent3" w:themeFillTint="66"/>
        <w:spacing w:line="240" w:lineRule="atLeast"/>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w:t>
      </w:r>
      <w:r w:rsidR="00B569CB">
        <w:rPr>
          <w:rStyle w:val="SubtleEmphasis"/>
          <w:rFonts w:cs="Arial"/>
        </w:rPr>
        <w:t xml:space="preserve">Service </w:t>
      </w:r>
      <w:r>
        <w:rPr>
          <w:rStyle w:val="SubtleEmphasis"/>
          <w:rFonts w:cs="Arial"/>
        </w:rPr>
        <w:t xml:space="preserve">APIs/MQTT messages and embedded data elements, which are used for the Service Oriented Architecture (SOA). If those APIs/MQTT messages already exist e.g. in the </w:t>
      </w:r>
      <w:hyperlink r:id="rId122" w:history="1">
        <w:r w:rsidRPr="001824DD">
          <w:rPr>
            <w:rStyle w:val="Hyperlink"/>
            <w:rFonts w:cs="Arial"/>
            <w:i/>
          </w:rPr>
          <w:t>Central SW Service Catalog</w:t>
        </w:r>
      </w:hyperlink>
      <w:r>
        <w:rPr>
          <w:rStyle w:val="SubtleEmphasis"/>
        </w:rPr>
        <w:t xml:space="preserve">, simply add a reference to those </w:t>
      </w:r>
      <w:r>
        <w:rPr>
          <w:rStyle w:val="SubtleEmphasis"/>
          <w:rFonts w:cs="Arial"/>
        </w:rPr>
        <w:t>yet.</w:t>
      </w:r>
    </w:p>
    <w:p w14:paraId="03DC22B5" w14:textId="77777777" w:rsidR="00F53A34" w:rsidRDefault="00F53A34" w:rsidP="00DB4EEF">
      <w:pPr>
        <w:shd w:val="clear" w:color="auto" w:fill="D6E3BC" w:themeFill="accent3" w:themeFillTint="66"/>
        <w:spacing w:line="240" w:lineRule="atLeast"/>
        <w:rPr>
          <w:rStyle w:val="SubtleEmphasis"/>
          <w:rFonts w:cs="Arial"/>
        </w:rPr>
      </w:pPr>
    </w:p>
    <w:p w14:paraId="2F2C21C4" w14:textId="77777777" w:rsidR="00F53A34" w:rsidRPr="001824DD" w:rsidRDefault="00F53A34" w:rsidP="00DB4EEF">
      <w:pPr>
        <w:shd w:val="clear" w:color="auto" w:fill="D6E3BC" w:themeFill="accent3" w:themeFillTint="66"/>
        <w:spacing w:line="240" w:lineRule="atLeast"/>
        <w:rPr>
          <w:rStyle w:val="SubtleEmphasis"/>
          <w:rFonts w:cs="Arial"/>
        </w:rPr>
      </w:pPr>
      <w:r w:rsidRPr="001824DD">
        <w:rPr>
          <w:rStyle w:val="SubtleEmphasis"/>
          <w:rFonts w:cs="Arial"/>
        </w:rPr>
        <w:t xml:space="preserve">Information on FNV2 </w:t>
      </w:r>
      <w:r>
        <w:rPr>
          <w:rStyle w:val="SubtleEmphasis"/>
          <w:rFonts w:cs="Arial"/>
        </w:rPr>
        <w:t xml:space="preserve">SOA </w:t>
      </w:r>
      <w:r w:rsidRPr="001824DD">
        <w:rPr>
          <w:rStyle w:val="SubtleEmphasis"/>
          <w:rFonts w:cs="Arial"/>
        </w:rPr>
        <w:t xml:space="preserve">can be found in the ECG wiki page </w:t>
      </w:r>
    </w:p>
    <w:p w14:paraId="4B1835E4" w14:textId="2405BEF8" w:rsidR="00F53A34" w:rsidRPr="001824DD" w:rsidRDefault="00F53A34" w:rsidP="00DB4EEF">
      <w:pPr>
        <w:pStyle w:val="ListParagraph"/>
        <w:numPr>
          <w:ilvl w:val="0"/>
          <w:numId w:val="17"/>
        </w:numPr>
        <w:shd w:val="clear" w:color="auto" w:fill="D6E3BC" w:themeFill="accent3" w:themeFillTint="66"/>
        <w:spacing w:line="240" w:lineRule="atLeast"/>
        <w:rPr>
          <w:rStyle w:val="Hyperlink"/>
          <w:rFonts w:ascii="Arial" w:hAnsi="Arial" w:cs="Arial"/>
          <w:i/>
        </w:rPr>
      </w:pPr>
      <w:r>
        <w:rPr>
          <w:rStyle w:val="SubtleEmphasis"/>
          <w:rFonts w:ascii="Arial" w:hAnsi="Arial" w:cs="Arial"/>
        </w:rPr>
        <w:t xml:space="preserve">MQTT </w:t>
      </w:r>
      <w:r w:rsidRPr="001824DD">
        <w:rPr>
          <w:rStyle w:val="SubtleEmphasis"/>
          <w:rFonts w:ascii="Arial" w:hAnsi="Arial" w:cs="Arial"/>
        </w:rPr>
        <w:t xml:space="preserve">Topic Naming:  </w:t>
      </w:r>
      <w:hyperlink r:id="rId123" w:history="1">
        <w:r w:rsidRPr="001824DD">
          <w:rPr>
            <w:rStyle w:val="Hyperlink"/>
            <w:rFonts w:ascii="Arial" w:hAnsi="Arial" w:cs="Arial"/>
            <w:i/>
          </w:rPr>
          <w:t>FNV2-SOA: MQTT Topic and Message Structure</w:t>
        </w:r>
      </w:hyperlink>
    </w:p>
    <w:p w14:paraId="7AD855EC" w14:textId="0B7BEE36" w:rsidR="00F53A34" w:rsidRPr="001824DD" w:rsidRDefault="00F53A34" w:rsidP="00DB4EEF">
      <w:pPr>
        <w:pStyle w:val="ListParagraph"/>
        <w:numPr>
          <w:ilvl w:val="0"/>
          <w:numId w:val="17"/>
        </w:numPr>
        <w:shd w:val="clear" w:color="auto" w:fill="D6E3BC" w:themeFill="accent3" w:themeFillTint="66"/>
        <w:spacing w:line="240" w:lineRule="atLeast"/>
        <w:rPr>
          <w:rStyle w:val="Hyperlink"/>
          <w:rFonts w:ascii="Arial" w:hAnsi="Arial" w:cs="Arial"/>
          <w:i/>
          <w:iCs/>
          <w:color w:val="808080" w:themeColor="text1" w:themeTint="7F"/>
          <w:u w:val="none"/>
        </w:rPr>
      </w:pPr>
      <w:r w:rsidRPr="001824DD">
        <w:rPr>
          <w:rStyle w:val="SubtleEmphasis"/>
          <w:rFonts w:ascii="Arial" w:hAnsi="Arial" w:cs="Arial"/>
        </w:rPr>
        <w:t xml:space="preserve">message syntax and proper naming can be found </w:t>
      </w:r>
      <w:hyperlink r:id="rId124" w:history="1">
        <w:r w:rsidRPr="001824DD">
          <w:rPr>
            <w:rStyle w:val="Hyperlink"/>
            <w:rFonts w:ascii="Arial" w:hAnsi="Arial" w:cs="Arial"/>
            <w:i/>
          </w:rPr>
          <w:t xml:space="preserve">SOA API Messaging Guidelines </w:t>
        </w:r>
      </w:hyperlink>
    </w:p>
    <w:p w14:paraId="586546BA" w14:textId="2C6E5759" w:rsidR="00F53A34" w:rsidRPr="001824DD" w:rsidRDefault="00F53A34" w:rsidP="00DB4EEF">
      <w:pPr>
        <w:shd w:val="clear" w:color="auto" w:fill="D6E3BC" w:themeFill="accent3" w:themeFillTint="66"/>
        <w:spacing w:line="240" w:lineRule="atLeast"/>
        <w:rPr>
          <w:rStyle w:val="SubtleEmphasis"/>
          <w:rFonts w:cs="Arial"/>
        </w:rPr>
      </w:pPr>
      <w:r>
        <w:rPr>
          <w:rStyle w:val="SubtleEmphasis"/>
          <w:rFonts w:cs="Arial"/>
        </w:rPr>
        <w:t xml:space="preserve">For examples what to fill into the table fields below refer to </w:t>
      </w:r>
      <w:hyperlink r:id="rId125" w:history="1">
        <w:r w:rsidRPr="001824DD">
          <w:rPr>
            <w:rStyle w:val="Hyperlink"/>
            <w:rFonts w:cs="Arial"/>
            <w:i/>
          </w:rPr>
          <w:t>Central SW Service Catalog</w:t>
        </w:r>
      </w:hyperlink>
    </w:p>
    <w:p w14:paraId="4057417C" w14:textId="77777777" w:rsidR="00F53A34" w:rsidRDefault="00F53A34" w:rsidP="00DB4EEF">
      <w:pPr>
        <w:spacing w:line="240" w:lineRule="atLeast"/>
        <w:rPr>
          <w:rFonts w:cs="Arial"/>
        </w:rPr>
      </w:pPr>
    </w:p>
    <w:p w14:paraId="6E780BCF" w14:textId="77777777" w:rsidR="00F53A34" w:rsidRPr="009E3B7C" w:rsidRDefault="00F53A34" w:rsidP="00DB4EEF">
      <w:pPr>
        <w:pStyle w:val="RETechSignal"/>
        <w:shd w:val="clear" w:color="auto" w:fill="F2F2F2" w:themeFill="background1" w:themeFillShade="F2"/>
        <w:spacing w:line="240" w:lineRule="atLeast"/>
        <w:rPr>
          <w:rFonts w:ascii="Arial" w:hAnsi="Arial" w:cs="Arial"/>
          <w:sz w:val="20"/>
        </w:rPr>
      </w:pPr>
      <w:bookmarkStart w:id="542" w:name="_Hlk25061720"/>
      <w:r w:rsidRPr="009E3B7C">
        <w:rPr>
          <w:rFonts w:ascii="Arial" w:hAnsi="Arial" w:cs="Arial"/>
          <w:sz w:val="20"/>
        </w:rPr>
        <w:t>###</w:t>
      </w:r>
      <w:r>
        <w:rPr>
          <w:rFonts w:ascii="Arial" w:hAnsi="Arial" w:cs="Arial"/>
          <w:sz w:val="20"/>
        </w:rPr>
        <w:t>&lt;</w:t>
      </w:r>
      <w:r w:rsidR="00AF1B0F">
        <w:rPr>
          <w:rFonts w:ascii="Arial" w:hAnsi="Arial" w:cs="Arial"/>
          <w:sz w:val="20"/>
        </w:rPr>
        <w:t>Service</w:t>
      </w:r>
      <w:r w:rsidR="00B71712">
        <w:rPr>
          <w:rFonts w:ascii="Arial" w:hAnsi="Arial" w:cs="Arial"/>
          <w:sz w:val="20"/>
        </w:rPr>
        <w:t>ContractI</w:t>
      </w:r>
      <w:r>
        <w:rPr>
          <w:rFonts w:ascii="Arial" w:hAnsi="Arial" w:cs="Arial"/>
          <w:sz w:val="20"/>
        </w:rPr>
        <w:t>D</w:t>
      </w:r>
      <w:r w:rsidR="00AF1B0F">
        <w:rPr>
          <w:rFonts w:ascii="Arial" w:hAnsi="Arial" w:cs="Arial"/>
          <w:sz w:val="20"/>
        </w:rPr>
        <w:t>&gt;</w:t>
      </w:r>
      <w:r w:rsidRPr="009E3B7C">
        <w:rPr>
          <w:rFonts w:ascii="Arial" w:hAnsi="Arial" w:cs="Arial"/>
          <w:sz w:val="20"/>
        </w:rPr>
        <w:t xml:space="preserve">### </w:t>
      </w:r>
      <w:r w:rsidR="00AF1B0F">
        <w:rPr>
          <w:rFonts w:ascii="Arial" w:hAnsi="Arial" w:cs="Arial"/>
          <w:sz w:val="20"/>
        </w:rPr>
        <w:t xml:space="preserve">Service </w:t>
      </w:r>
      <w:r w:rsidR="00B71712">
        <w:rPr>
          <w:rFonts w:ascii="Arial" w:hAnsi="Arial" w:cs="Arial"/>
          <w:sz w:val="20"/>
        </w:rPr>
        <w:t>Contract</w:t>
      </w:r>
      <w:r w:rsidR="00AF1B0F">
        <w:rPr>
          <w:rFonts w:ascii="Arial" w:hAnsi="Arial" w:cs="Arial"/>
          <w:sz w:val="20"/>
        </w:rPr>
        <w:t xml:space="preserve"> Name</w:t>
      </w:r>
    </w:p>
    <w:p w14:paraId="0E69F545" w14:textId="77777777" w:rsidR="00F53A34" w:rsidRDefault="00F53A34" w:rsidP="00DB4EEF">
      <w:pPr>
        <w:spacing w:line="240" w:lineRule="atLeast"/>
        <w:rPr>
          <w:rFonts w:cs="Arial"/>
        </w:rPr>
      </w:pPr>
      <w:r>
        <w:rPr>
          <w:rFonts w:cs="Arial"/>
        </w:rPr>
        <w:t>&lt;</w:t>
      </w:r>
      <w:r w:rsidR="00B71712">
        <w:rPr>
          <w:rFonts w:cs="Arial"/>
        </w:rPr>
        <w:t>Service contract</w:t>
      </w:r>
      <w:r>
        <w:rPr>
          <w:rFonts w:cs="Arial"/>
        </w:rPr>
        <w:t xml:space="preserve"> </w:t>
      </w:r>
      <w:r w:rsidR="00AF1B0F">
        <w:rPr>
          <w:rFonts w:cs="Arial"/>
        </w:rPr>
        <w:t>p</w:t>
      </w:r>
      <w:r>
        <w:rPr>
          <w:rFonts w:cs="Arial"/>
        </w:rPr>
        <w:t>urpose</w:t>
      </w:r>
      <w:r w:rsidR="00AF1B0F">
        <w:rPr>
          <w:rFonts w:cs="Arial"/>
        </w:rPr>
        <w:t>/behavior</w:t>
      </w:r>
      <w:r>
        <w:rPr>
          <w:rFonts w:cs="Arial"/>
        </w:rPr>
        <w:t>&gt;</w:t>
      </w:r>
    </w:p>
    <w:p w14:paraId="11F30F4B" w14:textId="77777777" w:rsidR="00F53A34" w:rsidRDefault="00F53A34" w:rsidP="00DB4EEF">
      <w:pPr>
        <w:spacing w:line="240" w:lineRule="atLeast"/>
        <w:rPr>
          <w:rFonts w:cs="Arial"/>
        </w:rPr>
      </w:pPr>
    </w:p>
    <w:tbl>
      <w:tblPr>
        <w:tblStyle w:val="TableGrid"/>
        <w:tblW w:w="5014" w:type="pct"/>
        <w:tblLayout w:type="fixed"/>
        <w:tblLook w:val="0620" w:firstRow="1" w:lastRow="0" w:firstColumn="0" w:lastColumn="0" w:noHBand="1" w:noVBand="1"/>
      </w:tblPr>
      <w:tblGrid>
        <w:gridCol w:w="1307"/>
        <w:gridCol w:w="1217"/>
        <w:gridCol w:w="2280"/>
        <w:gridCol w:w="3290"/>
        <w:gridCol w:w="2392"/>
      </w:tblGrid>
      <w:tr w:rsidR="00F53A34" w:rsidRPr="00C0260E" w14:paraId="641A30BB" w14:textId="77777777" w:rsidTr="00C96BC7">
        <w:trPr>
          <w:trHeight w:val="625"/>
        </w:trPr>
        <w:tc>
          <w:tcPr>
            <w:tcW w:w="1271" w:type="dxa"/>
            <w:shd w:val="clear" w:color="auto" w:fill="D9D9D9" w:themeFill="background1" w:themeFillShade="D9"/>
            <w:hideMark/>
          </w:tcPr>
          <w:p w14:paraId="349E5EB4" w14:textId="77777777" w:rsidR="00F53A34" w:rsidRPr="00C96BC7" w:rsidRDefault="00F53A34" w:rsidP="00DB4EEF">
            <w:pPr>
              <w:overflowPunct/>
              <w:autoSpaceDE/>
              <w:autoSpaceDN/>
              <w:adjustRightInd/>
              <w:spacing w:line="240" w:lineRule="atLeast"/>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3AA3EA8B" w14:textId="77777777" w:rsidR="00F53A34" w:rsidRPr="00C96BC7" w:rsidRDefault="00F53A34" w:rsidP="00DB4EEF">
            <w:pPr>
              <w:overflowPunct/>
              <w:autoSpaceDE/>
              <w:autoSpaceDN/>
              <w:adjustRightInd/>
              <w:spacing w:line="240" w:lineRule="atLeast"/>
              <w:textAlignment w:val="auto"/>
              <w:rPr>
                <w:rFonts w:cs="Arial"/>
                <w:b/>
                <w:bCs/>
                <w:color w:val="333333"/>
                <w:sz w:val="18"/>
                <w:szCs w:val="21"/>
                <w:lang w:eastAsia="de-DE"/>
              </w:rPr>
            </w:pPr>
            <w:r w:rsidRPr="00C96BC7">
              <w:rPr>
                <w:rFonts w:cs="Arial"/>
                <w:color w:val="333333"/>
                <w:sz w:val="18"/>
                <w:szCs w:val="21"/>
                <w:lang w:eastAsia="de-DE"/>
              </w:rPr>
              <w:t>Frequency</w:t>
            </w:r>
          </w:p>
          <w:p w14:paraId="3D69B774" w14:textId="77777777" w:rsidR="00F53A34" w:rsidRPr="00C96BC7" w:rsidRDefault="00F53A34" w:rsidP="00DB4EEF">
            <w:pPr>
              <w:overflowPunct/>
              <w:autoSpaceDE/>
              <w:autoSpaceDN/>
              <w:adjustRightInd/>
              <w:spacing w:line="240" w:lineRule="atLeast"/>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1BAFB8A1" w14:textId="77777777" w:rsidR="00F53A34" w:rsidRPr="00C96BC7" w:rsidRDefault="00F53A34" w:rsidP="00DB4EEF">
            <w:pPr>
              <w:overflowPunct/>
              <w:autoSpaceDE/>
              <w:autoSpaceDN/>
              <w:adjustRightInd/>
              <w:spacing w:line="240" w:lineRule="atLeast"/>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3F4ACA03" w14:textId="77777777" w:rsidR="00F53A34" w:rsidRPr="00C96BC7" w:rsidRDefault="00F53A34" w:rsidP="00DB4EEF">
            <w:pPr>
              <w:overflowPunct/>
              <w:autoSpaceDE/>
              <w:autoSpaceDN/>
              <w:adjustRightInd/>
              <w:spacing w:line="240" w:lineRule="atLeast"/>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3334A08B" w14:textId="77777777" w:rsidR="00F53A34" w:rsidRPr="00C96BC7" w:rsidRDefault="00F53A34" w:rsidP="00DB4EEF">
            <w:pPr>
              <w:overflowPunct/>
              <w:autoSpaceDE/>
              <w:autoSpaceDN/>
              <w:adjustRightInd/>
              <w:spacing w:line="240" w:lineRule="atLeast"/>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04FFCAF8" w14:textId="77777777" w:rsidR="00F53A34" w:rsidRPr="00C96BC7" w:rsidRDefault="00F53A34" w:rsidP="00DB4EEF">
            <w:pPr>
              <w:overflowPunct/>
              <w:autoSpaceDE/>
              <w:autoSpaceDN/>
              <w:adjustRightInd/>
              <w:spacing w:line="240" w:lineRule="atLeast"/>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F53A34" w:rsidRPr="00C0260E" w14:paraId="72DA1ECA" w14:textId="77777777" w:rsidTr="00C96BC7">
        <w:sdt>
          <w:sdtPr>
            <w:rPr>
              <w:rFonts w:cs="Arial"/>
              <w:color w:val="333333"/>
              <w:szCs w:val="21"/>
              <w:lang w:val="de-DE" w:eastAsia="de-DE"/>
            </w:rPr>
            <w:alias w:val="Messaging Pattern"/>
            <w:tag w:val="Messaging Pattern"/>
            <w:id w:val="-424110215"/>
            <w:placeholder>
              <w:docPart w:val="1D5BC064847E4F0EBEEF120743FE9BC3"/>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5BCC6F51" w14:textId="77777777" w:rsidR="00F53A34" w:rsidRPr="00C96BC7" w:rsidRDefault="00F53A34" w:rsidP="00DB4EEF">
                <w:pPr>
                  <w:spacing w:before="100" w:beforeAutospacing="1" w:line="240" w:lineRule="atLeast"/>
                  <w:rPr>
                    <w:rFonts w:cs="Arial"/>
                    <w:color w:val="333333"/>
                    <w:szCs w:val="21"/>
                    <w:lang w:val="de-DE" w:eastAsia="de-DE"/>
                  </w:rPr>
                </w:pPr>
                <w:r w:rsidRPr="00C96BC7">
                  <w:rPr>
                    <w:rStyle w:val="PlaceholderText"/>
                  </w:rPr>
                  <w:t>Choose an item.</w:t>
                </w:r>
              </w:p>
            </w:tc>
          </w:sdtContent>
        </w:sdt>
        <w:tc>
          <w:tcPr>
            <w:tcW w:w="1184" w:type="dxa"/>
            <w:vMerge w:val="restart"/>
          </w:tcPr>
          <w:p w14:paraId="4CD75A28" w14:textId="77777777" w:rsidR="00F53A34" w:rsidRPr="00C96BC7" w:rsidRDefault="00F53A34" w:rsidP="00DB4EEF">
            <w:pPr>
              <w:spacing w:before="100" w:beforeAutospacing="1" w:line="240" w:lineRule="atLeast"/>
              <w:rPr>
                <w:rFonts w:cs="Arial"/>
                <w:color w:val="333333"/>
                <w:szCs w:val="21"/>
                <w:lang w:val="de-DE" w:eastAsia="de-DE"/>
              </w:rPr>
            </w:pPr>
          </w:p>
        </w:tc>
        <w:tc>
          <w:tcPr>
            <w:tcW w:w="2218" w:type="dxa"/>
          </w:tcPr>
          <w:p w14:paraId="7CAA814D" w14:textId="77777777" w:rsidR="00F53A34" w:rsidRPr="00C96BC7" w:rsidRDefault="00835651" w:rsidP="00DB4EEF">
            <w:pPr>
              <w:spacing w:before="100" w:beforeAutospacing="1" w:line="240" w:lineRule="atLeast"/>
              <w:rPr>
                <w:rFonts w:cs="Arial"/>
                <w:color w:val="333333"/>
                <w:szCs w:val="21"/>
                <w:lang w:eastAsia="de-DE"/>
              </w:rPr>
            </w:pPr>
            <w:r w:rsidRPr="00C96BC7">
              <w:rPr>
                <w:rFonts w:cs="Arial"/>
                <w:color w:val="333333"/>
                <w:szCs w:val="21"/>
                <w:lang w:eastAsia="de-DE"/>
              </w:rPr>
              <w:t xml:space="preserve">GBP </w:t>
            </w:r>
            <w:r w:rsidR="00F53A34" w:rsidRPr="00C96BC7">
              <w:rPr>
                <w:rFonts w:cs="Arial"/>
                <w:color w:val="333333"/>
                <w:szCs w:val="21"/>
                <w:lang w:eastAsia="de-DE"/>
              </w:rPr>
              <w:t xml:space="preserve">Data element </w:t>
            </w:r>
            <w:r w:rsidRPr="00C96BC7">
              <w:rPr>
                <w:rFonts w:cs="Arial"/>
                <w:color w:val="333333"/>
                <w:szCs w:val="21"/>
                <w:lang w:eastAsia="de-DE"/>
              </w:rPr>
              <w:t xml:space="preserve">/ CAN Signal </w:t>
            </w:r>
            <w:r w:rsidR="00F53A34" w:rsidRPr="00C96BC7">
              <w:rPr>
                <w:rFonts w:cs="Arial"/>
                <w:color w:val="333333"/>
                <w:szCs w:val="21"/>
                <w:lang w:eastAsia="de-DE"/>
              </w:rPr>
              <w:t>name 1</w:t>
            </w:r>
          </w:p>
        </w:tc>
        <w:tc>
          <w:tcPr>
            <w:tcW w:w="3201" w:type="dxa"/>
          </w:tcPr>
          <w:p w14:paraId="342F5FD5" w14:textId="77777777" w:rsidR="00F53A34" w:rsidRPr="00C96BC7" w:rsidRDefault="00F53A34" w:rsidP="00DB4EEF">
            <w:pPr>
              <w:spacing w:before="100" w:beforeAutospacing="1" w:line="240" w:lineRule="atLeast"/>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187C47C5" w14:textId="77777777" w:rsidR="00F53A34" w:rsidRPr="00C96BC7" w:rsidRDefault="00F53A34" w:rsidP="00DB4EEF">
            <w:pPr>
              <w:spacing w:before="100" w:beforeAutospacing="1" w:line="240" w:lineRule="atLeast"/>
              <w:rPr>
                <w:rFonts w:cs="Arial"/>
                <w:color w:val="333333"/>
                <w:szCs w:val="21"/>
                <w:lang w:eastAsia="de-DE"/>
              </w:rPr>
            </w:pPr>
          </w:p>
        </w:tc>
      </w:tr>
      <w:tr w:rsidR="00F53A34" w:rsidRPr="00C0260E" w14:paraId="6B3AFF9C" w14:textId="77777777" w:rsidTr="00C96BC7">
        <w:tc>
          <w:tcPr>
            <w:tcW w:w="1271" w:type="dxa"/>
            <w:vMerge/>
          </w:tcPr>
          <w:p w14:paraId="34DC1D80" w14:textId="77777777" w:rsidR="00F53A34" w:rsidRPr="00C96BC7" w:rsidRDefault="00F53A34" w:rsidP="00DB4EEF">
            <w:pPr>
              <w:overflowPunct/>
              <w:autoSpaceDE/>
              <w:autoSpaceDN/>
              <w:adjustRightInd/>
              <w:spacing w:line="240" w:lineRule="atLeast"/>
              <w:textAlignment w:val="auto"/>
              <w:rPr>
                <w:rFonts w:cs="Arial"/>
                <w:color w:val="333333"/>
                <w:szCs w:val="21"/>
                <w:lang w:eastAsia="de-DE"/>
              </w:rPr>
            </w:pPr>
          </w:p>
        </w:tc>
        <w:tc>
          <w:tcPr>
            <w:tcW w:w="1184" w:type="dxa"/>
            <w:vMerge/>
          </w:tcPr>
          <w:p w14:paraId="7B64838D" w14:textId="77777777" w:rsidR="00F53A34" w:rsidRPr="00C96BC7" w:rsidRDefault="00F53A34" w:rsidP="00DB4EEF">
            <w:pPr>
              <w:spacing w:before="150" w:line="240" w:lineRule="atLeast"/>
              <w:rPr>
                <w:rFonts w:cs="Arial"/>
                <w:color w:val="333333"/>
                <w:szCs w:val="21"/>
                <w:lang w:eastAsia="de-DE"/>
              </w:rPr>
            </w:pPr>
          </w:p>
        </w:tc>
        <w:tc>
          <w:tcPr>
            <w:tcW w:w="2218" w:type="dxa"/>
          </w:tcPr>
          <w:p w14:paraId="5A17A012" w14:textId="77777777" w:rsidR="00F53A34" w:rsidRPr="00C96BC7" w:rsidRDefault="00F53A34" w:rsidP="00DB4EEF">
            <w:pPr>
              <w:spacing w:before="100" w:beforeAutospacing="1" w:line="240" w:lineRule="atLeast"/>
              <w:rPr>
                <w:rFonts w:cs="Arial"/>
                <w:color w:val="333333"/>
                <w:szCs w:val="21"/>
                <w:lang w:val="de-DE" w:eastAsia="de-DE"/>
              </w:rPr>
            </w:pPr>
            <w:r w:rsidRPr="00C96BC7">
              <w:rPr>
                <w:rFonts w:cs="Arial"/>
                <w:color w:val="333333"/>
                <w:szCs w:val="21"/>
                <w:lang w:val="de-DE" w:eastAsia="de-DE"/>
              </w:rPr>
              <w:t>…</w:t>
            </w:r>
          </w:p>
        </w:tc>
        <w:tc>
          <w:tcPr>
            <w:tcW w:w="3201" w:type="dxa"/>
          </w:tcPr>
          <w:p w14:paraId="5764C973" w14:textId="77777777" w:rsidR="00F53A34" w:rsidRPr="00C96BC7" w:rsidRDefault="00F53A34" w:rsidP="00DB4EEF">
            <w:pPr>
              <w:spacing w:before="100" w:beforeAutospacing="1" w:line="240" w:lineRule="atLeast"/>
              <w:rPr>
                <w:rFonts w:cs="Arial"/>
                <w:color w:val="333333"/>
                <w:szCs w:val="21"/>
                <w:lang w:val="de-DE" w:eastAsia="de-DE"/>
              </w:rPr>
            </w:pPr>
          </w:p>
        </w:tc>
        <w:tc>
          <w:tcPr>
            <w:tcW w:w="2327" w:type="dxa"/>
          </w:tcPr>
          <w:p w14:paraId="509124BB" w14:textId="77777777" w:rsidR="00F53A34" w:rsidRPr="00C96BC7" w:rsidRDefault="00F53A34" w:rsidP="00DB4EEF">
            <w:pPr>
              <w:overflowPunct/>
              <w:autoSpaceDE/>
              <w:autoSpaceDN/>
              <w:adjustRightInd/>
              <w:spacing w:before="100" w:beforeAutospacing="1" w:line="240" w:lineRule="atLeast"/>
              <w:textAlignment w:val="auto"/>
              <w:rPr>
                <w:rFonts w:cs="Arial"/>
                <w:color w:val="333333"/>
                <w:szCs w:val="21"/>
                <w:lang w:val="de-DE" w:eastAsia="de-DE"/>
              </w:rPr>
            </w:pPr>
          </w:p>
        </w:tc>
      </w:tr>
      <w:tr w:rsidR="00F53A34" w:rsidRPr="00C0260E" w14:paraId="6F524EFC" w14:textId="77777777" w:rsidTr="00C96BC7">
        <w:tc>
          <w:tcPr>
            <w:tcW w:w="1271" w:type="dxa"/>
            <w:vMerge/>
          </w:tcPr>
          <w:p w14:paraId="516CF02B" w14:textId="77777777" w:rsidR="00F53A34" w:rsidRPr="00C96BC7" w:rsidRDefault="00F53A34" w:rsidP="00DB4EEF">
            <w:pPr>
              <w:overflowPunct/>
              <w:autoSpaceDE/>
              <w:autoSpaceDN/>
              <w:adjustRightInd/>
              <w:spacing w:line="240" w:lineRule="atLeast"/>
              <w:textAlignment w:val="auto"/>
              <w:rPr>
                <w:rFonts w:cs="Arial"/>
                <w:color w:val="333333"/>
                <w:szCs w:val="21"/>
                <w:lang w:eastAsia="de-DE"/>
              </w:rPr>
            </w:pPr>
          </w:p>
        </w:tc>
        <w:tc>
          <w:tcPr>
            <w:tcW w:w="1184" w:type="dxa"/>
            <w:vMerge/>
          </w:tcPr>
          <w:p w14:paraId="5B467C0F" w14:textId="77777777" w:rsidR="00F53A34" w:rsidRPr="00C96BC7" w:rsidRDefault="00F53A34" w:rsidP="00DB4EEF">
            <w:pPr>
              <w:spacing w:before="150" w:line="240" w:lineRule="atLeast"/>
              <w:rPr>
                <w:rFonts w:cs="Arial"/>
                <w:color w:val="333333"/>
                <w:szCs w:val="21"/>
                <w:lang w:eastAsia="de-DE"/>
              </w:rPr>
            </w:pPr>
          </w:p>
        </w:tc>
        <w:tc>
          <w:tcPr>
            <w:tcW w:w="2218" w:type="dxa"/>
          </w:tcPr>
          <w:p w14:paraId="3A122E81" w14:textId="77777777" w:rsidR="00F53A34" w:rsidRPr="00C96BC7" w:rsidRDefault="00835651" w:rsidP="00DB4EEF">
            <w:pPr>
              <w:spacing w:before="100" w:beforeAutospacing="1" w:line="240" w:lineRule="atLeast"/>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668EE9A5" w14:textId="77777777" w:rsidR="00F53A34" w:rsidRPr="00C96BC7" w:rsidRDefault="00F53A34" w:rsidP="00DB4EEF">
            <w:pPr>
              <w:spacing w:before="100" w:beforeAutospacing="1" w:line="240" w:lineRule="atLeast"/>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13A65688" w14:textId="77777777" w:rsidR="00F53A34" w:rsidRPr="00C96BC7" w:rsidRDefault="00F53A34" w:rsidP="00DB4EEF">
            <w:pPr>
              <w:overflowPunct/>
              <w:autoSpaceDE/>
              <w:autoSpaceDN/>
              <w:adjustRightInd/>
              <w:spacing w:before="100" w:beforeAutospacing="1" w:line="240" w:lineRule="atLeast"/>
              <w:textAlignment w:val="auto"/>
              <w:rPr>
                <w:rFonts w:cs="Arial"/>
                <w:color w:val="333333"/>
                <w:szCs w:val="21"/>
                <w:lang w:eastAsia="de-DE"/>
              </w:rPr>
            </w:pPr>
          </w:p>
        </w:tc>
      </w:tr>
    </w:tbl>
    <w:p w14:paraId="43AD0080" w14:textId="77777777" w:rsidR="00F53A34" w:rsidRPr="00016962" w:rsidRDefault="00F53A34" w:rsidP="00DB4EEF">
      <w:pPr>
        <w:spacing w:line="240" w:lineRule="atLeast"/>
      </w:pPr>
    </w:p>
    <w:p w14:paraId="5EF8F827" w14:textId="77777777" w:rsidR="00FE14A5" w:rsidRPr="00BC3C56" w:rsidRDefault="00140572" w:rsidP="00DB4EEF">
      <w:pPr>
        <w:pStyle w:val="Heading3"/>
        <w:spacing w:line="240" w:lineRule="atLeast"/>
      </w:pPr>
      <w:bookmarkStart w:id="543" w:name="_Toc89265526"/>
      <w:bookmarkEnd w:id="542"/>
      <w:r>
        <w:t>Encoding</w:t>
      </w:r>
      <w:r w:rsidR="00FE14A5" w:rsidRPr="00BC3C56">
        <w:t xml:space="preserve"> Types</w:t>
      </w:r>
      <w:bookmarkEnd w:id="522"/>
      <w:bookmarkEnd w:id="523"/>
      <w:bookmarkEnd w:id="524"/>
      <w:bookmarkEnd w:id="543"/>
    </w:p>
    <w:p w14:paraId="1054DF37" w14:textId="5C550F0D" w:rsidR="00FE14A5" w:rsidRDefault="00FE14A5" w:rsidP="00DB4EEF">
      <w:pPr>
        <w:shd w:val="clear" w:color="auto" w:fill="D6E3BC" w:themeFill="accent3" w:themeFillTint="66"/>
        <w:spacing w:line="240" w:lineRule="atLeast"/>
        <w:rPr>
          <w:rStyle w:val="SubtleEmphasis"/>
        </w:rPr>
      </w:pPr>
      <w:r w:rsidRPr="00F169AF">
        <w:rPr>
          <w:rStyle w:val="SubtleEmphasis"/>
          <w:b/>
        </w:rPr>
        <w:t>#Link:</w:t>
      </w:r>
      <w:r>
        <w:rPr>
          <w:rStyle w:val="SubtleEmphasis"/>
        </w:rPr>
        <w:t xml:space="preserve"> </w:t>
      </w:r>
      <w:hyperlink r:id="rId126" w:history="1">
        <w:r w:rsidRPr="00F169AF">
          <w:rPr>
            <w:rStyle w:val="Hyperlink"/>
            <w:i/>
          </w:rPr>
          <w:t>RE Wiki – Adding Encoding Types</w:t>
        </w:r>
      </w:hyperlink>
    </w:p>
    <w:p w14:paraId="2303FBCD" w14:textId="77777777" w:rsidR="00FE14A5" w:rsidRDefault="00FE14A5" w:rsidP="00DB4EEF">
      <w:pPr>
        <w:shd w:val="clear" w:color="auto" w:fill="D6E3BC" w:themeFill="accent3" w:themeFillTint="66"/>
        <w:spacing w:line="240" w:lineRule="atLeast"/>
        <w:rPr>
          <w:rStyle w:val="SubtleEmphasis"/>
        </w:rPr>
      </w:pPr>
      <w:r w:rsidRPr="00B00BC4">
        <w:rPr>
          <w:rStyle w:val="SubtleEmphasis"/>
          <w:b/>
        </w:rPr>
        <w:t>#Macro:</w:t>
      </w:r>
      <w:r w:rsidRPr="00347A88">
        <w:rPr>
          <w:rStyle w:val="SubtleEmphasis"/>
        </w:rPr>
        <w:t xml:space="preserve"> </w:t>
      </w:r>
      <w:r w:rsidRPr="00F169AF">
        <w:rPr>
          <w:rStyle w:val="SubtleEmphasis"/>
        </w:rPr>
        <w:t>Add Ins -&gt; Add Requirement macro</w:t>
      </w:r>
      <w:r w:rsidRPr="00347A88">
        <w:rPr>
          <w:rStyle w:val="SubtleEmphasis"/>
        </w:rPr>
        <w:t xml:space="preserve"> (select “</w:t>
      </w:r>
      <w:r w:rsidR="00140572">
        <w:rPr>
          <w:rStyle w:val="SubtleEmphasis"/>
        </w:rPr>
        <w:t>Encoding</w:t>
      </w:r>
      <w:r>
        <w:rPr>
          <w:rStyle w:val="SubtleEmphasis"/>
        </w:rPr>
        <w:t xml:space="preserve"> Type”</w:t>
      </w:r>
      <w:r w:rsidRPr="00347A88">
        <w:rPr>
          <w:rStyle w:val="SubtleEmphasis"/>
        </w:rPr>
        <w:t xml:space="preserve"> as type)</w:t>
      </w:r>
    </w:p>
    <w:p w14:paraId="6ADFB180" w14:textId="77777777" w:rsidR="001D74AD" w:rsidRPr="009E3B7C" w:rsidRDefault="001D74AD" w:rsidP="00DB4EEF">
      <w:pPr>
        <w:spacing w:line="240" w:lineRule="atLeast"/>
        <w:rPr>
          <w:rFonts w:cs="Arial"/>
        </w:rPr>
      </w:pPr>
    </w:p>
    <w:p w14:paraId="22A96706" w14:textId="77777777" w:rsidR="00601485" w:rsidRDefault="00601485" w:rsidP="00DB4EEF">
      <w:pPr>
        <w:overflowPunct/>
        <w:autoSpaceDE/>
        <w:autoSpaceDN/>
        <w:adjustRightInd/>
        <w:spacing w:line="240" w:lineRule="atLeast"/>
        <w:textAlignment w:val="auto"/>
        <w:rPr>
          <w:rFonts w:cs="Arial"/>
        </w:rPr>
      </w:pPr>
      <w:r>
        <w:rPr>
          <w:rFonts w:cs="Arial"/>
        </w:rPr>
        <w:br w:type="page"/>
      </w:r>
    </w:p>
    <w:p w14:paraId="57E21DD5" w14:textId="77777777" w:rsidR="003142BF" w:rsidRDefault="003142BF" w:rsidP="00DB4EEF">
      <w:pPr>
        <w:spacing w:line="240" w:lineRule="atLeast"/>
        <w:rPr>
          <w:rFonts w:cs="Arial"/>
        </w:rPr>
      </w:pPr>
    </w:p>
    <w:p w14:paraId="189F4741" w14:textId="77777777" w:rsidR="00601485" w:rsidRPr="00A56C52" w:rsidRDefault="00601485" w:rsidP="00DB4EEF">
      <w:pPr>
        <w:spacing w:before="1440" w:line="240" w:lineRule="atLeast"/>
        <w:jc w:val="center"/>
        <w:rPr>
          <w:sz w:val="32"/>
        </w:rPr>
      </w:pPr>
      <w:r w:rsidRPr="00A56C52">
        <w:rPr>
          <w:sz w:val="32"/>
        </w:rPr>
        <w:t>Document ends here.</w:t>
      </w:r>
    </w:p>
    <w:sectPr w:rsidR="00601485" w:rsidRPr="00A56C52" w:rsidSect="00DB4EEF">
      <w:headerReference w:type="default" r:id="rId127"/>
      <w:pgSz w:w="11907" w:h="16840" w:code="9"/>
      <w:pgMar w:top="720" w:right="720" w:bottom="720" w:left="720"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0" w:author="Vieira, Eric Aleksander  (E.A.)" w:date="2021-10-04T13:11:00Z" w:initials="VEA(">
    <w:p w14:paraId="0FD8F414" w14:textId="588CFCC1" w:rsidR="00B351ED" w:rsidRDefault="00B351ED">
      <w:pPr>
        <w:pStyle w:val="CommentText"/>
      </w:pPr>
      <w:r w:rsidRPr="00F96041">
        <w:rPr>
          <w:rStyle w:val="CommentReference"/>
          <w:color w:val="0000FF"/>
          <w:highlight w:val="yellow"/>
        </w:rPr>
        <w:annotationRef/>
      </w:r>
      <w:r w:rsidRPr="00F96041">
        <w:rPr>
          <w:color w:val="0000FF"/>
          <w:highlight w:val="yellow"/>
        </w:rPr>
        <w:t>TO BE UPDATED</w:t>
      </w:r>
    </w:p>
  </w:comment>
  <w:comment w:id="142" w:author="Vieira, Eric Aleksander  (E.A.)" w:date="2021-09-29T04:39:00Z" w:initials="EA">
    <w:p w14:paraId="6F9496F4" w14:textId="14A26361" w:rsidR="00B351ED" w:rsidRPr="005E406D" w:rsidRDefault="00B351ED">
      <w:pPr>
        <w:pStyle w:val="CommentText"/>
        <w:rPr>
          <w:lang w:val="pt-BR"/>
        </w:rPr>
      </w:pPr>
      <w:r>
        <w:rPr>
          <w:rStyle w:val="CommentReference"/>
        </w:rPr>
        <w:annotationRef/>
      </w:r>
      <w:r w:rsidRPr="005E406D">
        <w:rPr>
          <w:lang w:val="pt-BR"/>
        </w:rPr>
        <w:t>Atualizar variante para acionamento do F</w:t>
      </w:r>
      <w:r>
        <w:rPr>
          <w:lang w:val="pt-BR"/>
        </w:rPr>
        <w:t>og via soft button HMI – Front and Rear Fog Lights</w:t>
      </w:r>
    </w:p>
  </w:comment>
  <w:comment w:id="143" w:author="Vieira, Eric Aleksander  (E.A.)" w:date="2021-09-29T04:54:00Z" w:initials="EA">
    <w:p w14:paraId="6A7532C1" w14:textId="0D3F6E3F" w:rsidR="00B351ED" w:rsidRPr="0040537B" w:rsidRDefault="00B351ED">
      <w:pPr>
        <w:pStyle w:val="CommentText"/>
        <w:rPr>
          <w:lang w:val="pt-BR"/>
        </w:rPr>
      </w:pPr>
      <w:r>
        <w:rPr>
          <w:rStyle w:val="CommentReference"/>
        </w:rPr>
        <w:annotationRef/>
      </w:r>
      <w:r w:rsidRPr="0040537B">
        <w:rPr>
          <w:lang w:val="pt-BR"/>
        </w:rPr>
        <w:t>Atualizar Variante 2 para acionamento do Front and Rear Fog Lights via Soft Button</w:t>
      </w:r>
    </w:p>
  </w:comment>
  <w:comment w:id="161" w:author="Vieira, Eric Aleksander  (E.A.)" w:date="2021-09-29T04:50:00Z" w:initials="EA">
    <w:p w14:paraId="01BE305D" w14:textId="4A72714B" w:rsidR="00B351ED" w:rsidRPr="0025211E" w:rsidRDefault="00B351ED">
      <w:pPr>
        <w:pStyle w:val="CommentText"/>
        <w:rPr>
          <w:lang w:val="pt-BR"/>
        </w:rPr>
      </w:pPr>
      <w:r>
        <w:rPr>
          <w:rStyle w:val="CommentReference"/>
        </w:rPr>
        <w:annotationRef/>
      </w:r>
      <w:r w:rsidRPr="0025211E">
        <w:rPr>
          <w:lang w:val="pt-BR"/>
        </w:rPr>
        <w:t>Atualizado VAriante 2 – acionamento do Fog v</w:t>
      </w:r>
      <w:r>
        <w:rPr>
          <w:lang w:val="pt-BR"/>
        </w:rPr>
        <w:t>ia soft Button</w:t>
      </w:r>
    </w:p>
  </w:comment>
  <w:comment w:id="165" w:author="Vieira, Eric Aleksander  (E.A.)" w:date="2021-09-29T04:57:00Z" w:initials="EA">
    <w:p w14:paraId="0F280DDB" w14:textId="0113C8FF" w:rsidR="00B351ED" w:rsidRPr="00FF0FBE" w:rsidRDefault="00B351ED">
      <w:pPr>
        <w:pStyle w:val="CommentText"/>
        <w:rPr>
          <w:lang w:val="pt-BR"/>
        </w:rPr>
      </w:pPr>
      <w:r>
        <w:rPr>
          <w:rStyle w:val="CommentReference"/>
        </w:rPr>
        <w:annotationRef/>
      </w:r>
      <w:r w:rsidRPr="00FF0FBE">
        <w:rPr>
          <w:lang w:val="pt-BR"/>
        </w:rPr>
        <w:t>Confirnar se é necessário atualização do texto APIM</w:t>
      </w:r>
      <w:r>
        <w:rPr>
          <w:lang w:val="pt-BR"/>
        </w:rPr>
        <w:t>_CDC e APIM_CIM</w:t>
      </w:r>
    </w:p>
  </w:comment>
  <w:comment w:id="206" w:author="Vieira, Eric Aleksander  (E.A.)" w:date="2021-09-30T09:17:00Z" w:initials="EA">
    <w:p w14:paraId="23951564" w14:textId="389BDDCF" w:rsidR="00B351ED" w:rsidRPr="00920308" w:rsidRDefault="00B351ED">
      <w:pPr>
        <w:pStyle w:val="CommentText"/>
        <w:rPr>
          <w:lang w:val="pt-BR"/>
        </w:rPr>
      </w:pPr>
      <w:r>
        <w:rPr>
          <w:rStyle w:val="CommentReference"/>
        </w:rPr>
        <w:annotationRef/>
      </w:r>
      <w:r w:rsidRPr="00920308">
        <w:rPr>
          <w:lang w:val="pt-BR"/>
        </w:rPr>
        <w:t>Adicionar o acionamento do Fog v</w:t>
      </w:r>
      <w:r>
        <w:rPr>
          <w:lang w:val="pt-BR"/>
        </w:rPr>
        <w:t>ia soft button (revisar no MBSE)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8F414" w15:done="1"/>
  <w15:commentEx w15:paraId="6F9496F4" w15:done="1"/>
  <w15:commentEx w15:paraId="6A7532C1" w15:done="1"/>
  <w15:commentEx w15:paraId="01BE305D" w15:done="1"/>
  <w15:commentEx w15:paraId="0F280DDB" w15:done="1"/>
  <w15:commentEx w15:paraId="239515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B42B" w16cex:dateUtc="2021-10-04T20:11:00Z"/>
  <w16cex:commentExtensible w16cex:durableId="24FEA4CF" w16cex:dateUtc="2021-09-29T11:39:00Z"/>
  <w16cex:commentExtensible w16cex:durableId="24FEA832" w16cex:dateUtc="2021-09-29T11:54:00Z"/>
  <w16cex:commentExtensible w16cex:durableId="24FEA76E" w16cex:dateUtc="2021-09-29T11:50:00Z"/>
  <w16cex:commentExtensible w16cex:durableId="24FEA902" w16cex:dateUtc="2021-09-29T11:57:00Z"/>
  <w16cex:commentExtensible w16cex:durableId="25003770" w16cex:dateUtc="2021-09-30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8F414" w16cid:durableId="2505B42B"/>
  <w16cid:commentId w16cid:paraId="6F9496F4" w16cid:durableId="24FEA4CF"/>
  <w16cid:commentId w16cid:paraId="6A7532C1" w16cid:durableId="24FEA832"/>
  <w16cid:commentId w16cid:paraId="01BE305D" w16cid:durableId="24FEA76E"/>
  <w16cid:commentId w16cid:paraId="0F280DDB" w16cid:durableId="24FEA902"/>
  <w16cid:commentId w16cid:paraId="23951564" w16cid:durableId="25003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4C9C" w14:textId="77777777" w:rsidR="00491675" w:rsidRDefault="00491675">
      <w:r>
        <w:separator/>
      </w:r>
    </w:p>
    <w:p w14:paraId="1847AC2E" w14:textId="77777777" w:rsidR="00491675" w:rsidRDefault="00491675"/>
  </w:endnote>
  <w:endnote w:type="continuationSeparator" w:id="0">
    <w:p w14:paraId="28EFFC82" w14:textId="77777777" w:rsidR="00491675" w:rsidRDefault="00491675">
      <w:r>
        <w:continuationSeparator/>
      </w:r>
    </w:p>
    <w:p w14:paraId="19B6C199" w14:textId="77777777" w:rsidR="00491675" w:rsidRDefault="00491675"/>
  </w:endnote>
  <w:endnote w:type="continuationNotice" w:id="1">
    <w:p w14:paraId="5FBE1624" w14:textId="77777777" w:rsidR="00491675" w:rsidRDefault="00491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A020" w14:textId="43548DF0" w:rsidR="00B351ED" w:rsidRPr="004D7C06" w:rsidRDefault="00B351ED"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"DocOwner"  </w:instrText>
    </w:r>
    <w:r>
      <w:rPr>
        <w:rFonts w:ascii="Arial" w:hAnsi="Arial" w:cs="Arial"/>
        <w:i/>
        <w:color w:val="auto"/>
      </w:rPr>
      <w:fldChar w:fldCharType="separate"/>
    </w:r>
    <w:r w:rsidR="00ED442C">
      <w:rPr>
        <w:rFonts w:ascii="Arial" w:hAnsi="Arial" w:cs="Arial"/>
        <w:i/>
        <w:color w:val="auto"/>
      </w:rPr>
      <w:t>DocOwnerName (CDSID)</w:t>
    </w:r>
    <w:r>
      <w:rPr>
        <w:rFonts w:ascii="Arial" w:hAnsi="Arial" w:cs="Arial"/>
        <w:i/>
        <w:color w:val="auto"/>
      </w:rPr>
      <w:fldChar w:fldCharType="end"/>
    </w:r>
    <w:r>
      <w:rPr>
        <w:rFonts w:ascii="Arial" w:hAnsi="Arial" w:cs="Arial"/>
        <w:i/>
        <w:color w:val="auto"/>
      </w:rPr>
      <w:ptab w:relativeTo="margin" w:alignment="center" w:leader="none"/>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20</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33</w:t>
    </w:r>
    <w:r w:rsidRPr="00A94C23">
      <w:rPr>
        <w:rFonts w:ascii="Arial" w:hAnsi="Arial" w:cs="Arial"/>
        <w:i/>
        <w:color w:val="auto"/>
        <w:lang w:val="de-DE"/>
      </w:rPr>
      <w:fldChar w:fldCharType="end"/>
    </w:r>
    <w:r>
      <w:rPr>
        <w:rFonts w:ascii="Arial" w:hAnsi="Arial" w:cs="Arial"/>
        <w:i/>
        <w:color w:val="auto"/>
      </w:rPr>
      <w:tab/>
      <w:t xml:space="preserve">Document ID: </w:t>
    </w:r>
    <w:r w:rsidRPr="00915843">
      <w:rPr>
        <w:rFonts w:ascii="Arial" w:hAnsi="Arial" w:cs="Arial"/>
        <w:i/>
        <w:color w:val="auto"/>
      </w:rPr>
      <w:fldChar w:fldCharType="begin"/>
    </w:r>
    <w:r w:rsidRPr="00915843">
      <w:rPr>
        <w:rFonts w:ascii="Arial" w:hAnsi="Arial" w:cs="Arial"/>
        <w:i/>
        <w:color w:val="auto"/>
      </w:rPr>
      <w:instrText xml:space="preserve"> FILENAME  \* Lower  </w:instrText>
    </w:r>
    <w:r w:rsidRPr="00915843">
      <w:rPr>
        <w:rFonts w:ascii="Arial" w:hAnsi="Arial" w:cs="Arial"/>
        <w:i/>
        <w:color w:val="auto"/>
      </w:rPr>
      <w:fldChar w:fldCharType="separate"/>
    </w:r>
    <w:r w:rsidR="00ED442C">
      <w:rPr>
        <w:rFonts w:ascii="Arial" w:hAnsi="Arial" w:cs="Arial"/>
        <w:i/>
        <w:color w:val="auto"/>
      </w:rPr>
      <w:t>fis - fog lights</w:t>
    </w:r>
    <w:r w:rsidRPr="00915843">
      <w:rPr>
        <w:rFonts w:ascii="Arial" w:hAnsi="Arial" w:cs="Arial"/>
        <w:i/>
        <w:color w:val="auto"/>
      </w:rPr>
      <w:fldChar w:fldCharType="end"/>
    </w:r>
  </w:p>
  <w:p w14:paraId="33EDD7E6" w14:textId="63CA17FC" w:rsidR="00B351ED" w:rsidRPr="004D7C06" w:rsidRDefault="00B351ED"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rPr>
        <w:rFonts w:ascii="Arial" w:hAnsi="Arial" w:cs="Arial"/>
        <w:i/>
        <w:color w:val="auto"/>
      </w:rPr>
      <w:fldChar w:fldCharType="begin"/>
    </w:r>
    <w:r>
      <w:rPr>
        <w:rFonts w:ascii="Arial" w:hAnsi="Arial" w:cs="Arial"/>
        <w:i/>
        <w:color w:val="auto"/>
      </w:rPr>
      <w:instrText xml:space="preserve"> DOCPROPERTY  DocGis1ItemNumber  </w:instrText>
    </w:r>
    <w:r>
      <w:rPr>
        <w:rFonts w:ascii="Arial" w:hAnsi="Arial" w:cs="Arial"/>
        <w:i/>
        <w:color w:val="auto"/>
      </w:rPr>
      <w:fldChar w:fldCharType="separate"/>
    </w:r>
    <w:r w:rsidR="00ED442C">
      <w:rPr>
        <w:rFonts w:ascii="Arial" w:hAnsi="Arial" w:cs="Arial"/>
        <w:i/>
        <w:color w:val="auto"/>
      </w:rPr>
      <w:t>27.60/35</w:t>
    </w:r>
    <w:r>
      <w:rPr>
        <w:rFonts w:ascii="Arial" w:hAnsi="Arial" w:cs="Arial"/>
        <w:i/>
        <w:color w:val="auto"/>
      </w:rPr>
      <w:fldChar w:fldCharType="end"/>
    </w:r>
    <w:r w:rsidRPr="004D7C06">
      <w:rPr>
        <w:rFonts w:ascii="Arial" w:hAnsi="Arial" w:cs="Arial"/>
        <w:i/>
        <w:color w:val="auto"/>
      </w:rPr>
      <w:tab/>
      <w:t xml:space="preserve">Date Issued: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sidR="00ED442C">
      <w:rPr>
        <w:rFonts w:ascii="Arial" w:hAnsi="Arial" w:cs="Arial"/>
        <w:i/>
        <w:color w:val="auto"/>
      </w:rPr>
      <w:t>yyyy/mm/dd</w:t>
    </w:r>
    <w:r>
      <w:rPr>
        <w:rFonts w:ascii="Arial" w:hAnsi="Arial" w:cs="Arial"/>
        <w:i/>
        <w:color w:val="auto"/>
      </w:rPr>
      <w:fldChar w:fldCharType="end"/>
    </w:r>
  </w:p>
  <w:p w14:paraId="4680582A" w14:textId="736844E1" w:rsidR="00B351ED" w:rsidRPr="00A160D7" w:rsidRDefault="00B351ED"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w:instrText>
    </w:r>
    <w:r>
      <w:rPr>
        <w:rFonts w:ascii="Arial" w:hAnsi="Arial" w:cs="Arial"/>
        <w:i/>
        <w:color w:val="auto"/>
      </w:rPr>
      <w:fldChar w:fldCharType="separate"/>
    </w:r>
    <w:r w:rsidR="00ED442C">
      <w:rPr>
        <w:rFonts w:ascii="Arial" w:hAnsi="Arial" w:cs="Arial"/>
        <w:i/>
        <w:color w:val="auto"/>
      </w:rPr>
      <w:t>Confidential</w:t>
    </w:r>
    <w:r>
      <w:rPr>
        <w:rFonts w:ascii="Arial" w:hAnsi="Arial" w:cs="Arial"/>
        <w:i/>
        <w:color w:val="auto"/>
      </w:rPr>
      <w:fldChar w:fldCharType="end"/>
    </w:r>
    <w:r>
      <w:rPr>
        <w:rFonts w:ascii="Arial" w:hAnsi="Arial" w:cs="Arial"/>
        <w:i/>
        <w:color w:val="auto"/>
      </w:rPr>
      <w:ptab w:relativeTo="margin" w:alignment="center" w:leader="none"/>
    </w:r>
    <w:r w:rsidRPr="004814C3">
      <w:rPr>
        <w:rFonts w:ascii="Arial" w:hAnsi="Arial" w:cs="Arial"/>
        <w:i/>
        <w:color w:val="auto"/>
      </w:rPr>
      <w:t>Copyright</w:t>
    </w:r>
    <w:r>
      <w:rPr>
        <w:rFonts w:ascii="Arial" w:hAnsi="Arial" w:cs="Arial"/>
        <w:i/>
        <w:color w:val="auto"/>
      </w:rPr>
      <w:t xml:space="preserve"> </w:t>
    </w:r>
    <w:r w:rsidRPr="00502463">
      <w:rPr>
        <w:rFonts w:ascii="Arial" w:hAnsi="Arial" w:cs="Arial"/>
        <w:i/>
        <w:color w:val="auto"/>
      </w:rPr>
      <w:t>©</w:t>
    </w:r>
    <w:r>
      <w:rPr>
        <w:rFonts w:ascii="Arial" w:hAnsi="Arial" w:cs="Arial"/>
        <w:i/>
        <w:color w:val="auto"/>
      </w:rPr>
      <w:t xml:space="preserve"> </w:t>
    </w:r>
    <w:r w:rsidRPr="004814C3">
      <w:rPr>
        <w:rFonts w:ascii="Arial" w:hAnsi="Arial" w:cs="Arial"/>
        <w:i/>
        <w:color w:val="auto"/>
      </w:rPr>
      <w:fldChar w:fldCharType="begin"/>
    </w:r>
    <w:r w:rsidRPr="004814C3">
      <w:rPr>
        <w:rFonts w:ascii="Arial" w:hAnsi="Arial" w:cs="Arial"/>
        <w:i/>
        <w:color w:val="auto"/>
      </w:rPr>
      <w:instrText xml:space="preserve"> DOCPROPERTY  CopyrightDate </w:instrText>
    </w:r>
    <w:r w:rsidRPr="004814C3">
      <w:rPr>
        <w:rFonts w:ascii="Arial" w:hAnsi="Arial" w:cs="Arial"/>
        <w:i/>
        <w:color w:val="auto"/>
      </w:rPr>
      <w:fldChar w:fldCharType="separate"/>
    </w:r>
    <w:r w:rsidR="00ED442C">
      <w:rPr>
        <w:rFonts w:ascii="Arial" w:hAnsi="Arial" w:cs="Arial"/>
        <w:i/>
        <w:color w:val="auto"/>
      </w:rPr>
      <w:t>2019</w:t>
    </w:r>
    <w:r w:rsidRPr="004814C3">
      <w:rPr>
        <w:rFonts w:ascii="Arial" w:hAnsi="Arial" w:cs="Arial"/>
        <w:i/>
        <w:color w:val="auto"/>
      </w:rPr>
      <w:fldChar w:fldCharType="end"/>
    </w:r>
    <w:r w:rsidRPr="004814C3">
      <w:rPr>
        <w:rFonts w:ascii="Arial" w:hAnsi="Arial" w:cs="Arial"/>
        <w:i/>
        <w:color w:val="auto"/>
      </w:rPr>
      <w:t>, Ford Motor Company</w:t>
    </w:r>
    <w:r>
      <w:rPr>
        <w:rFonts w:ascii="Arial" w:hAnsi="Arial" w:cs="Arial"/>
        <w:i/>
        <w:color w:val="auto"/>
      </w:rPr>
      <w:t xml:space="preserve"> </w:t>
    </w:r>
    <w:r>
      <w:rPr>
        <w:rFonts w:ascii="Arial" w:hAnsi="Arial" w:cs="Arial"/>
        <w:i/>
        <w:color w:val="auto"/>
      </w:rPr>
      <w:ptab w:relativeTo="margin" w:alignment="right" w:leader="none"/>
    </w:r>
    <w:r>
      <w:rPr>
        <w:rFonts w:ascii="Arial" w:hAnsi="Arial" w:cs="Arial"/>
        <w:i/>
        <w:color w:val="auto"/>
      </w:rPr>
      <w:t>Date</w:t>
    </w:r>
    <w:r w:rsidRPr="008C4B6C">
      <w:rPr>
        <w:rFonts w:ascii="Arial" w:hAnsi="Arial" w:cs="Arial"/>
        <w:i/>
        <w:color w:val="auto"/>
      </w:rPr>
      <w:t xml:space="preserv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sidR="00ED442C">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46A1" w14:textId="77777777" w:rsidR="00491675" w:rsidRDefault="00491675">
      <w:r>
        <w:separator/>
      </w:r>
    </w:p>
    <w:p w14:paraId="1FED6AF4" w14:textId="77777777" w:rsidR="00491675" w:rsidRDefault="00491675"/>
  </w:footnote>
  <w:footnote w:type="continuationSeparator" w:id="0">
    <w:p w14:paraId="3B8DF500" w14:textId="77777777" w:rsidR="00491675" w:rsidRDefault="00491675">
      <w:r>
        <w:continuationSeparator/>
      </w:r>
    </w:p>
    <w:p w14:paraId="4FFCDC56" w14:textId="77777777" w:rsidR="00491675" w:rsidRDefault="00491675"/>
  </w:footnote>
  <w:footnote w:type="continuationNotice" w:id="1">
    <w:p w14:paraId="67D6607E" w14:textId="77777777" w:rsidR="00491675" w:rsidRDefault="004916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D720" w14:textId="77777777" w:rsidR="00B351ED" w:rsidRDefault="00B351ED" w:rsidP="004204E5">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28136B4E" wp14:editId="0C0867FB">
          <wp:simplePos x="0" y="0"/>
          <wp:positionH relativeFrom="column">
            <wp:align>left</wp:align>
          </wp:positionH>
          <wp:positionV relativeFrom="paragraph">
            <wp:posOffset>-33655</wp:posOffset>
          </wp:positionV>
          <wp:extent cx="1217295" cy="608965"/>
          <wp:effectExtent l="0" t="0" r="1905" b="635"/>
          <wp:wrapNone/>
          <wp:docPr id="14" name="Picture 1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14:paraId="35FEAF75" w14:textId="77777777" w:rsidR="00B351ED" w:rsidRDefault="00B351ED"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8AB3" w14:textId="3A4B71FE" w:rsidR="00B351ED" w:rsidRPr="0013340B" w:rsidRDefault="00B351ED" w:rsidP="00A620D8">
    <w:pPr>
      <w:pStyle w:val="Header"/>
      <w:jc w:val="center"/>
      <w:rPr>
        <w:sz w:val="32"/>
        <w:szCs w:val="32"/>
      </w:rPr>
    </w:pPr>
    <w:r w:rsidRPr="0013340B">
      <w:rPr>
        <w:noProof/>
        <w:sz w:val="36"/>
        <w:szCs w:val="36"/>
        <w:highlight w:val="yellow"/>
      </w:rPr>
      <w:drawing>
        <wp:anchor distT="0" distB="0" distL="114300" distR="114300" simplePos="0" relativeHeight="251658242" behindDoc="1" locked="0" layoutInCell="1" allowOverlap="1" wp14:anchorId="3989B717" wp14:editId="7341BBF4">
          <wp:simplePos x="0" y="0"/>
          <wp:positionH relativeFrom="column">
            <wp:posOffset>-17720</wp:posOffset>
          </wp:positionH>
          <wp:positionV relativeFrom="paragraph">
            <wp:posOffset>-122866</wp:posOffset>
          </wp:positionV>
          <wp:extent cx="1217295" cy="608965"/>
          <wp:effectExtent l="0" t="0" r="1905" b="635"/>
          <wp:wrapNone/>
          <wp:docPr id="15" name="Picture 1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13340B">
      <w:rPr>
        <w:rFonts w:cs="Arial"/>
        <w:sz w:val="32"/>
        <w:szCs w:val="32"/>
      </w:rPr>
      <w:fldChar w:fldCharType="begin"/>
    </w:r>
    <w:r w:rsidRPr="0013340B">
      <w:rPr>
        <w:rFonts w:cs="Arial"/>
        <w:sz w:val="32"/>
        <w:szCs w:val="32"/>
      </w:rPr>
      <w:instrText xml:space="preserve"> DOCPROPERTY  DocType  \* MERGEFORMAT </w:instrText>
    </w:r>
    <w:r w:rsidRPr="0013340B">
      <w:rPr>
        <w:rFonts w:cs="Arial"/>
        <w:sz w:val="32"/>
        <w:szCs w:val="32"/>
      </w:rPr>
      <w:fldChar w:fldCharType="separate"/>
    </w:r>
    <w:r w:rsidR="00ED442C">
      <w:rPr>
        <w:rFonts w:cs="Arial"/>
        <w:sz w:val="32"/>
        <w:szCs w:val="32"/>
      </w:rPr>
      <w:t>Feature Implementation Specification (FIS)</w:t>
    </w:r>
    <w:r w:rsidRPr="0013340B">
      <w:rPr>
        <w:rFonts w:cs="Arial"/>
        <w:sz w:val="32"/>
        <w:szCs w:val="32"/>
      </w:rPr>
      <w:fldChar w:fldCharType="end"/>
    </w:r>
  </w:p>
  <w:p w14:paraId="2420AAD4" w14:textId="77777777" w:rsidR="00B351ED" w:rsidRPr="001D3D36" w:rsidRDefault="00B351ED" w:rsidP="00B96097">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D703" w14:textId="50E9A83D" w:rsidR="00B351ED" w:rsidRPr="00D93DA1" w:rsidRDefault="00B351ED" w:rsidP="0088389C">
    <w:pPr>
      <w:jc w:val="center"/>
      <w:rPr>
        <w:rFonts w:cs="Arial"/>
        <w:sz w:val="22"/>
        <w:szCs w:val="22"/>
      </w:rPr>
    </w:pPr>
    <w:r w:rsidRPr="00D93DA1">
      <w:rPr>
        <w:rFonts w:cs="Arial"/>
        <w:noProof/>
        <w:sz w:val="22"/>
        <w:szCs w:val="22"/>
      </w:rPr>
      <w:drawing>
        <wp:anchor distT="0" distB="0" distL="114300" distR="114300" simplePos="0" relativeHeight="251658241" behindDoc="1" locked="0" layoutInCell="1" allowOverlap="1" wp14:anchorId="3BD46E3C" wp14:editId="5F95D188">
          <wp:simplePos x="0" y="0"/>
          <wp:positionH relativeFrom="column">
            <wp:posOffset>-40640</wp:posOffset>
          </wp:positionH>
          <wp:positionV relativeFrom="paragraph">
            <wp:posOffset>-96682</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DA1">
      <w:rPr>
        <w:rFonts w:cs="Arial"/>
        <w:sz w:val="22"/>
        <w:szCs w:val="22"/>
      </w:rPr>
      <w:fldChar w:fldCharType="begin"/>
    </w:r>
    <w:r w:rsidRPr="00D93DA1">
      <w:rPr>
        <w:rFonts w:cs="Arial"/>
        <w:sz w:val="22"/>
        <w:szCs w:val="22"/>
      </w:rPr>
      <w:instrText xml:space="preserve"> DOCPROPERTY  DocType  \* MERGEFORMAT </w:instrText>
    </w:r>
    <w:r w:rsidRPr="00D93DA1">
      <w:rPr>
        <w:rFonts w:cs="Arial"/>
        <w:sz w:val="22"/>
        <w:szCs w:val="22"/>
      </w:rPr>
      <w:fldChar w:fldCharType="separate"/>
    </w:r>
    <w:r w:rsidR="00ED442C">
      <w:rPr>
        <w:rFonts w:cs="Arial"/>
        <w:sz w:val="22"/>
        <w:szCs w:val="22"/>
      </w:rPr>
      <w:t>Feature Implementation Specification (FIS)</w:t>
    </w:r>
    <w:r w:rsidRPr="00D93DA1">
      <w:rPr>
        <w:rFonts w:cs="Arial"/>
        <w:sz w:val="22"/>
        <w:szCs w:val="22"/>
      </w:rPr>
      <w:fldChar w:fldCharType="end"/>
    </w:r>
  </w:p>
  <w:p w14:paraId="2BD45FD7" w14:textId="77777777" w:rsidR="00B351ED" w:rsidRDefault="00B351ED" w:rsidP="00EC738A">
    <w:pPr>
      <w:jc w:val="center"/>
      <w:rPr>
        <w:rFonts w:cs="Arial"/>
        <w:sz w:val="28"/>
        <w:szCs w:val="28"/>
      </w:rPr>
    </w:pPr>
    <w:r>
      <w:rPr>
        <w:rFonts w:cs="Arial"/>
        <w:sz w:val="28"/>
        <w:szCs w:val="28"/>
      </w:rPr>
      <w:t>Fog Lamps FIS</w:t>
    </w:r>
  </w:p>
  <w:p w14:paraId="0D6D751A" w14:textId="77777777" w:rsidR="00B351ED" w:rsidRPr="00F96466" w:rsidRDefault="00B351ED" w:rsidP="00EC738A">
    <w:pP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B7434"/>
    <w:multiLevelType w:val="hybridMultilevel"/>
    <w:tmpl w:val="2AE0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C93107"/>
    <w:multiLevelType w:val="hybridMultilevel"/>
    <w:tmpl w:val="1EF0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1"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E0458D"/>
    <w:multiLevelType w:val="hybridMultilevel"/>
    <w:tmpl w:val="49EC3544"/>
    <w:lvl w:ilvl="0" w:tplc="229AE720">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953FF2"/>
    <w:multiLevelType w:val="hybridMultilevel"/>
    <w:tmpl w:val="C1B86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2A667C8"/>
    <w:multiLevelType w:val="hybridMultilevel"/>
    <w:tmpl w:val="DA3E1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58B2751E"/>
    <w:multiLevelType w:val="hybridMultilevel"/>
    <w:tmpl w:val="B1A23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E9485D"/>
    <w:multiLevelType w:val="hybridMultilevel"/>
    <w:tmpl w:val="E488E8B6"/>
    <w:lvl w:ilvl="0" w:tplc="B85C5A4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675FF"/>
    <w:multiLevelType w:val="hybridMultilevel"/>
    <w:tmpl w:val="22C0734A"/>
    <w:lvl w:ilvl="0" w:tplc="470C2B8C">
      <w:start w:val="3"/>
      <w:numFmt w:val="bullet"/>
      <w:lvlText w:val="-"/>
      <w:lvlJc w:val="left"/>
      <w:pPr>
        <w:ind w:left="690" w:hanging="360"/>
      </w:pPr>
      <w:rPr>
        <w:rFonts w:ascii="Arial" w:eastAsia="Times New Roman"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2" w15:restartNumberingAfterBreak="0">
    <w:nsid w:val="6BA9754B"/>
    <w:multiLevelType w:val="hybridMultilevel"/>
    <w:tmpl w:val="E4E6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32FCE"/>
    <w:multiLevelType w:val="hybridMultilevel"/>
    <w:tmpl w:val="9F6A4AE0"/>
    <w:lvl w:ilvl="0" w:tplc="8B828D9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82699"/>
    <w:multiLevelType w:val="multilevel"/>
    <w:tmpl w:val="20E41D2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26"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7"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8"/>
  </w:num>
  <w:num w:numId="4">
    <w:abstractNumId w:val="10"/>
  </w:num>
  <w:num w:numId="5">
    <w:abstractNumId w:val="25"/>
  </w:num>
  <w:num w:numId="6">
    <w:abstractNumId w:val="23"/>
  </w:num>
  <w:num w:numId="7">
    <w:abstractNumId w:val="27"/>
  </w:num>
  <w:num w:numId="8">
    <w:abstractNumId w:val="6"/>
  </w:num>
  <w:num w:numId="9">
    <w:abstractNumId w:val="21"/>
  </w:num>
  <w:num w:numId="10">
    <w:abstractNumId w:val="3"/>
  </w:num>
  <w:num w:numId="11">
    <w:abstractNumId w:val="22"/>
  </w:num>
  <w:num w:numId="12">
    <w:abstractNumId w:val="16"/>
  </w:num>
  <w:num w:numId="13">
    <w:abstractNumId w:val="26"/>
  </w:num>
  <w:num w:numId="14">
    <w:abstractNumId w:val="5"/>
  </w:num>
  <w:num w:numId="15">
    <w:abstractNumId w:val="11"/>
  </w:num>
  <w:num w:numId="16">
    <w:abstractNumId w:val="14"/>
  </w:num>
  <w:num w:numId="17">
    <w:abstractNumId w:val="0"/>
  </w:num>
  <w:num w:numId="18">
    <w:abstractNumId w:val="2"/>
  </w:num>
  <w:num w:numId="19">
    <w:abstractNumId w:val="7"/>
  </w:num>
  <w:num w:numId="20">
    <w:abstractNumId w:val="17"/>
  </w:num>
  <w:num w:numId="21">
    <w:abstractNumId w:val="25"/>
  </w:num>
  <w:num w:numId="22">
    <w:abstractNumId w:val="25"/>
  </w:num>
  <w:num w:numId="23">
    <w:abstractNumId w:val="1"/>
  </w:num>
  <w:num w:numId="24">
    <w:abstractNumId w:val="6"/>
  </w:num>
  <w:num w:numId="25">
    <w:abstractNumId w:val="24"/>
  </w:num>
  <w:num w:numId="26">
    <w:abstractNumId w:val="19"/>
  </w:num>
  <w:num w:numId="27">
    <w:abstractNumId w:val="12"/>
  </w:num>
  <w:num w:numId="28">
    <w:abstractNumId w:val="20"/>
  </w:num>
  <w:num w:numId="29">
    <w:abstractNumId w:val="25"/>
  </w:num>
  <w:num w:numId="30">
    <w:abstractNumId w:val="15"/>
  </w:num>
  <w:num w:numId="31">
    <w:abstractNumId w:val="9"/>
  </w:num>
  <w:num w:numId="32">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eira, Eric Aleksander  (E.A.)">
    <w15:presenceInfo w15:providerId="AD" w15:userId="S::evieira1@ford.com::1255ec09-0cee-4823-878b-24563f038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84"/>
    <w:rsid w:val="00000805"/>
    <w:rsid w:val="00000A99"/>
    <w:rsid w:val="00000D58"/>
    <w:rsid w:val="00001277"/>
    <w:rsid w:val="0000178B"/>
    <w:rsid w:val="00001A86"/>
    <w:rsid w:val="00001F48"/>
    <w:rsid w:val="000024CF"/>
    <w:rsid w:val="00002BED"/>
    <w:rsid w:val="00002F28"/>
    <w:rsid w:val="00002FED"/>
    <w:rsid w:val="0000312E"/>
    <w:rsid w:val="000034B1"/>
    <w:rsid w:val="00003EB3"/>
    <w:rsid w:val="00003F11"/>
    <w:rsid w:val="00004196"/>
    <w:rsid w:val="000050C3"/>
    <w:rsid w:val="00005193"/>
    <w:rsid w:val="000053A0"/>
    <w:rsid w:val="00005A92"/>
    <w:rsid w:val="0000612E"/>
    <w:rsid w:val="00006234"/>
    <w:rsid w:val="00006F22"/>
    <w:rsid w:val="0000714C"/>
    <w:rsid w:val="00007E0C"/>
    <w:rsid w:val="00007E89"/>
    <w:rsid w:val="0001035C"/>
    <w:rsid w:val="000104BD"/>
    <w:rsid w:val="00010915"/>
    <w:rsid w:val="00010DA6"/>
    <w:rsid w:val="0001135F"/>
    <w:rsid w:val="00011592"/>
    <w:rsid w:val="000121B8"/>
    <w:rsid w:val="0001368C"/>
    <w:rsid w:val="000137AA"/>
    <w:rsid w:val="00014199"/>
    <w:rsid w:val="00014948"/>
    <w:rsid w:val="00014E95"/>
    <w:rsid w:val="00014EE7"/>
    <w:rsid w:val="00015750"/>
    <w:rsid w:val="0001637E"/>
    <w:rsid w:val="00016B4D"/>
    <w:rsid w:val="00016EB8"/>
    <w:rsid w:val="00017054"/>
    <w:rsid w:val="000170FE"/>
    <w:rsid w:val="00017175"/>
    <w:rsid w:val="0001758D"/>
    <w:rsid w:val="00017ADB"/>
    <w:rsid w:val="000200D3"/>
    <w:rsid w:val="000208C7"/>
    <w:rsid w:val="00020934"/>
    <w:rsid w:val="00020B93"/>
    <w:rsid w:val="00020F0C"/>
    <w:rsid w:val="00022191"/>
    <w:rsid w:val="00022889"/>
    <w:rsid w:val="00024464"/>
    <w:rsid w:val="00024A17"/>
    <w:rsid w:val="000251F3"/>
    <w:rsid w:val="000256C4"/>
    <w:rsid w:val="00025C93"/>
    <w:rsid w:val="00026128"/>
    <w:rsid w:val="00026652"/>
    <w:rsid w:val="00026CB8"/>
    <w:rsid w:val="000273A7"/>
    <w:rsid w:val="00027465"/>
    <w:rsid w:val="00027484"/>
    <w:rsid w:val="00027A8E"/>
    <w:rsid w:val="00030549"/>
    <w:rsid w:val="00030DA9"/>
    <w:rsid w:val="00031CE6"/>
    <w:rsid w:val="00032160"/>
    <w:rsid w:val="000326EC"/>
    <w:rsid w:val="00033B5C"/>
    <w:rsid w:val="00033D6F"/>
    <w:rsid w:val="000343A6"/>
    <w:rsid w:val="0003492F"/>
    <w:rsid w:val="00034BE4"/>
    <w:rsid w:val="00034CC8"/>
    <w:rsid w:val="00035148"/>
    <w:rsid w:val="000356B1"/>
    <w:rsid w:val="00035C57"/>
    <w:rsid w:val="0003684C"/>
    <w:rsid w:val="0003693A"/>
    <w:rsid w:val="00036948"/>
    <w:rsid w:val="00036D31"/>
    <w:rsid w:val="00036DFC"/>
    <w:rsid w:val="00037018"/>
    <w:rsid w:val="00037391"/>
    <w:rsid w:val="00037570"/>
    <w:rsid w:val="000377E7"/>
    <w:rsid w:val="00037E32"/>
    <w:rsid w:val="00040487"/>
    <w:rsid w:val="00040C80"/>
    <w:rsid w:val="00041234"/>
    <w:rsid w:val="00041876"/>
    <w:rsid w:val="00042139"/>
    <w:rsid w:val="000426EC"/>
    <w:rsid w:val="00042A25"/>
    <w:rsid w:val="00042CB1"/>
    <w:rsid w:val="00042D80"/>
    <w:rsid w:val="000432D3"/>
    <w:rsid w:val="0004342B"/>
    <w:rsid w:val="0004382F"/>
    <w:rsid w:val="00043962"/>
    <w:rsid w:val="00043A8C"/>
    <w:rsid w:val="0004428B"/>
    <w:rsid w:val="00044424"/>
    <w:rsid w:val="0004460C"/>
    <w:rsid w:val="00044A9C"/>
    <w:rsid w:val="00044DC6"/>
    <w:rsid w:val="00045083"/>
    <w:rsid w:val="00045382"/>
    <w:rsid w:val="000455DF"/>
    <w:rsid w:val="0004560A"/>
    <w:rsid w:val="000456B2"/>
    <w:rsid w:val="00045755"/>
    <w:rsid w:val="0004581D"/>
    <w:rsid w:val="00045FBB"/>
    <w:rsid w:val="00046607"/>
    <w:rsid w:val="0004743B"/>
    <w:rsid w:val="00047550"/>
    <w:rsid w:val="0004758A"/>
    <w:rsid w:val="00047820"/>
    <w:rsid w:val="00047FA0"/>
    <w:rsid w:val="000508CD"/>
    <w:rsid w:val="000508F5"/>
    <w:rsid w:val="00051462"/>
    <w:rsid w:val="00052500"/>
    <w:rsid w:val="000525C7"/>
    <w:rsid w:val="00052A51"/>
    <w:rsid w:val="0005319C"/>
    <w:rsid w:val="0005330B"/>
    <w:rsid w:val="00053504"/>
    <w:rsid w:val="00053BF9"/>
    <w:rsid w:val="00053F3C"/>
    <w:rsid w:val="00054595"/>
    <w:rsid w:val="00054796"/>
    <w:rsid w:val="0005481A"/>
    <w:rsid w:val="000548E5"/>
    <w:rsid w:val="00054D6D"/>
    <w:rsid w:val="00055701"/>
    <w:rsid w:val="000557A6"/>
    <w:rsid w:val="00055892"/>
    <w:rsid w:val="00055C92"/>
    <w:rsid w:val="0005681C"/>
    <w:rsid w:val="00056993"/>
    <w:rsid w:val="00056A00"/>
    <w:rsid w:val="00057AD3"/>
    <w:rsid w:val="00057D40"/>
    <w:rsid w:val="00060AC1"/>
    <w:rsid w:val="00061059"/>
    <w:rsid w:val="0006111B"/>
    <w:rsid w:val="00062055"/>
    <w:rsid w:val="0006245B"/>
    <w:rsid w:val="00062620"/>
    <w:rsid w:val="000627AC"/>
    <w:rsid w:val="00063EDC"/>
    <w:rsid w:val="000646D1"/>
    <w:rsid w:val="00065410"/>
    <w:rsid w:val="000657A0"/>
    <w:rsid w:val="00066126"/>
    <w:rsid w:val="00066ACD"/>
    <w:rsid w:val="00066B5A"/>
    <w:rsid w:val="00066E54"/>
    <w:rsid w:val="000670B8"/>
    <w:rsid w:val="0006767C"/>
    <w:rsid w:val="00067768"/>
    <w:rsid w:val="000679B4"/>
    <w:rsid w:val="000702B3"/>
    <w:rsid w:val="000709E6"/>
    <w:rsid w:val="000712AC"/>
    <w:rsid w:val="00071A32"/>
    <w:rsid w:val="00071ADB"/>
    <w:rsid w:val="00071BDB"/>
    <w:rsid w:val="00071D03"/>
    <w:rsid w:val="00071E18"/>
    <w:rsid w:val="00071EF8"/>
    <w:rsid w:val="000720C3"/>
    <w:rsid w:val="0007270B"/>
    <w:rsid w:val="00073AAE"/>
    <w:rsid w:val="00073DA4"/>
    <w:rsid w:val="000746B5"/>
    <w:rsid w:val="00074750"/>
    <w:rsid w:val="00075343"/>
    <w:rsid w:val="00075776"/>
    <w:rsid w:val="00075B1F"/>
    <w:rsid w:val="00075F88"/>
    <w:rsid w:val="00076352"/>
    <w:rsid w:val="00076749"/>
    <w:rsid w:val="000771B5"/>
    <w:rsid w:val="00077265"/>
    <w:rsid w:val="0007751C"/>
    <w:rsid w:val="00077963"/>
    <w:rsid w:val="000808AA"/>
    <w:rsid w:val="000809E9"/>
    <w:rsid w:val="00080A32"/>
    <w:rsid w:val="00080A99"/>
    <w:rsid w:val="000811B3"/>
    <w:rsid w:val="000812FD"/>
    <w:rsid w:val="00081C2D"/>
    <w:rsid w:val="000821C4"/>
    <w:rsid w:val="00082212"/>
    <w:rsid w:val="0008281D"/>
    <w:rsid w:val="00082B37"/>
    <w:rsid w:val="00082F4A"/>
    <w:rsid w:val="0008379F"/>
    <w:rsid w:val="0008403B"/>
    <w:rsid w:val="00084E40"/>
    <w:rsid w:val="0008521D"/>
    <w:rsid w:val="00085638"/>
    <w:rsid w:val="000857B5"/>
    <w:rsid w:val="00085F59"/>
    <w:rsid w:val="00086393"/>
    <w:rsid w:val="0008696C"/>
    <w:rsid w:val="00086B39"/>
    <w:rsid w:val="000872FB"/>
    <w:rsid w:val="00087325"/>
    <w:rsid w:val="000878D0"/>
    <w:rsid w:val="00087C75"/>
    <w:rsid w:val="0009043D"/>
    <w:rsid w:val="00090538"/>
    <w:rsid w:val="00090C70"/>
    <w:rsid w:val="00090D79"/>
    <w:rsid w:val="00090D80"/>
    <w:rsid w:val="00090DA5"/>
    <w:rsid w:val="00091722"/>
    <w:rsid w:val="000918A5"/>
    <w:rsid w:val="00092119"/>
    <w:rsid w:val="000927DC"/>
    <w:rsid w:val="0009327C"/>
    <w:rsid w:val="00093810"/>
    <w:rsid w:val="00095729"/>
    <w:rsid w:val="000959C3"/>
    <w:rsid w:val="00095AD3"/>
    <w:rsid w:val="00095CAD"/>
    <w:rsid w:val="00095D20"/>
    <w:rsid w:val="00096852"/>
    <w:rsid w:val="00096F61"/>
    <w:rsid w:val="000970F1"/>
    <w:rsid w:val="0009740D"/>
    <w:rsid w:val="000977BD"/>
    <w:rsid w:val="000A0113"/>
    <w:rsid w:val="000A048C"/>
    <w:rsid w:val="000A0A1A"/>
    <w:rsid w:val="000A13E9"/>
    <w:rsid w:val="000A17BF"/>
    <w:rsid w:val="000A2466"/>
    <w:rsid w:val="000A3064"/>
    <w:rsid w:val="000A37A9"/>
    <w:rsid w:val="000A3BD6"/>
    <w:rsid w:val="000A3E69"/>
    <w:rsid w:val="000A45F9"/>
    <w:rsid w:val="000A633B"/>
    <w:rsid w:val="000A66D1"/>
    <w:rsid w:val="000A734D"/>
    <w:rsid w:val="000A7D1B"/>
    <w:rsid w:val="000A7EA5"/>
    <w:rsid w:val="000B0533"/>
    <w:rsid w:val="000B06B1"/>
    <w:rsid w:val="000B116C"/>
    <w:rsid w:val="000B12A5"/>
    <w:rsid w:val="000B1466"/>
    <w:rsid w:val="000B161B"/>
    <w:rsid w:val="000B16A4"/>
    <w:rsid w:val="000B1CE7"/>
    <w:rsid w:val="000B20D0"/>
    <w:rsid w:val="000B2108"/>
    <w:rsid w:val="000B2533"/>
    <w:rsid w:val="000B28A4"/>
    <w:rsid w:val="000B2B5D"/>
    <w:rsid w:val="000B3688"/>
    <w:rsid w:val="000B38EF"/>
    <w:rsid w:val="000B39B6"/>
    <w:rsid w:val="000B3CAD"/>
    <w:rsid w:val="000B3D5E"/>
    <w:rsid w:val="000B436A"/>
    <w:rsid w:val="000B521F"/>
    <w:rsid w:val="000B54BA"/>
    <w:rsid w:val="000B6161"/>
    <w:rsid w:val="000B6641"/>
    <w:rsid w:val="000B6AF5"/>
    <w:rsid w:val="000B6CAB"/>
    <w:rsid w:val="000B6CE9"/>
    <w:rsid w:val="000B7AAD"/>
    <w:rsid w:val="000C061E"/>
    <w:rsid w:val="000C06E1"/>
    <w:rsid w:val="000C0934"/>
    <w:rsid w:val="000C0EB9"/>
    <w:rsid w:val="000C11E9"/>
    <w:rsid w:val="000C13B7"/>
    <w:rsid w:val="000C1483"/>
    <w:rsid w:val="000C1714"/>
    <w:rsid w:val="000C1EE1"/>
    <w:rsid w:val="000C259C"/>
    <w:rsid w:val="000C27F8"/>
    <w:rsid w:val="000C35A4"/>
    <w:rsid w:val="000C3622"/>
    <w:rsid w:val="000C375C"/>
    <w:rsid w:val="000C3B44"/>
    <w:rsid w:val="000C412A"/>
    <w:rsid w:val="000C46DE"/>
    <w:rsid w:val="000C4AE7"/>
    <w:rsid w:val="000C4B1B"/>
    <w:rsid w:val="000C5593"/>
    <w:rsid w:val="000C59CC"/>
    <w:rsid w:val="000C6A5D"/>
    <w:rsid w:val="000C6D56"/>
    <w:rsid w:val="000C6EE8"/>
    <w:rsid w:val="000C70BE"/>
    <w:rsid w:val="000D0311"/>
    <w:rsid w:val="000D1498"/>
    <w:rsid w:val="000D171C"/>
    <w:rsid w:val="000D1799"/>
    <w:rsid w:val="000D1DCF"/>
    <w:rsid w:val="000D1FDD"/>
    <w:rsid w:val="000D2B16"/>
    <w:rsid w:val="000D3193"/>
    <w:rsid w:val="000D387D"/>
    <w:rsid w:val="000D38BD"/>
    <w:rsid w:val="000D38C1"/>
    <w:rsid w:val="000D3A72"/>
    <w:rsid w:val="000D3E2E"/>
    <w:rsid w:val="000D4243"/>
    <w:rsid w:val="000D48B1"/>
    <w:rsid w:val="000D4A18"/>
    <w:rsid w:val="000D4E04"/>
    <w:rsid w:val="000D4FEC"/>
    <w:rsid w:val="000D580F"/>
    <w:rsid w:val="000D592F"/>
    <w:rsid w:val="000D5B99"/>
    <w:rsid w:val="000D5C8C"/>
    <w:rsid w:val="000D5F06"/>
    <w:rsid w:val="000D65D2"/>
    <w:rsid w:val="000D7576"/>
    <w:rsid w:val="000D7BD3"/>
    <w:rsid w:val="000D7F31"/>
    <w:rsid w:val="000E03B2"/>
    <w:rsid w:val="000E0B34"/>
    <w:rsid w:val="000E0BA9"/>
    <w:rsid w:val="000E2939"/>
    <w:rsid w:val="000E2BFA"/>
    <w:rsid w:val="000E3795"/>
    <w:rsid w:val="000E382B"/>
    <w:rsid w:val="000E3F7C"/>
    <w:rsid w:val="000E3FCD"/>
    <w:rsid w:val="000E42BB"/>
    <w:rsid w:val="000E477A"/>
    <w:rsid w:val="000E4DB9"/>
    <w:rsid w:val="000E52A5"/>
    <w:rsid w:val="000E57F4"/>
    <w:rsid w:val="000E5ABB"/>
    <w:rsid w:val="000E65C2"/>
    <w:rsid w:val="000E6DBF"/>
    <w:rsid w:val="000E710F"/>
    <w:rsid w:val="000E74F4"/>
    <w:rsid w:val="000E78AF"/>
    <w:rsid w:val="000E7E2E"/>
    <w:rsid w:val="000F0757"/>
    <w:rsid w:val="000F0B10"/>
    <w:rsid w:val="000F13FF"/>
    <w:rsid w:val="000F142F"/>
    <w:rsid w:val="000F2D55"/>
    <w:rsid w:val="000F2E8F"/>
    <w:rsid w:val="000F3561"/>
    <w:rsid w:val="000F3582"/>
    <w:rsid w:val="000F3981"/>
    <w:rsid w:val="000F40FD"/>
    <w:rsid w:val="000F49B3"/>
    <w:rsid w:val="000F5098"/>
    <w:rsid w:val="000F555A"/>
    <w:rsid w:val="000F5652"/>
    <w:rsid w:val="000F5E11"/>
    <w:rsid w:val="000F5F3E"/>
    <w:rsid w:val="000F65D8"/>
    <w:rsid w:val="000F6669"/>
    <w:rsid w:val="000F684B"/>
    <w:rsid w:val="000F6C5F"/>
    <w:rsid w:val="000F70A2"/>
    <w:rsid w:val="000F749F"/>
    <w:rsid w:val="000F7963"/>
    <w:rsid w:val="000F7B7D"/>
    <w:rsid w:val="000F7D0A"/>
    <w:rsid w:val="001001AC"/>
    <w:rsid w:val="001017E1"/>
    <w:rsid w:val="00101986"/>
    <w:rsid w:val="00101D9A"/>
    <w:rsid w:val="001020CC"/>
    <w:rsid w:val="001027B7"/>
    <w:rsid w:val="00102802"/>
    <w:rsid w:val="00102947"/>
    <w:rsid w:val="00103139"/>
    <w:rsid w:val="00103333"/>
    <w:rsid w:val="00103560"/>
    <w:rsid w:val="00103770"/>
    <w:rsid w:val="00103D06"/>
    <w:rsid w:val="00103FAD"/>
    <w:rsid w:val="00104854"/>
    <w:rsid w:val="00104A67"/>
    <w:rsid w:val="00104FCE"/>
    <w:rsid w:val="0010502A"/>
    <w:rsid w:val="00105143"/>
    <w:rsid w:val="00105188"/>
    <w:rsid w:val="00105D7A"/>
    <w:rsid w:val="00105F2D"/>
    <w:rsid w:val="00105F7F"/>
    <w:rsid w:val="0010786C"/>
    <w:rsid w:val="00107975"/>
    <w:rsid w:val="00107E98"/>
    <w:rsid w:val="001105EE"/>
    <w:rsid w:val="00110BFE"/>
    <w:rsid w:val="00111116"/>
    <w:rsid w:val="001118C1"/>
    <w:rsid w:val="00111972"/>
    <w:rsid w:val="00112455"/>
    <w:rsid w:val="00113362"/>
    <w:rsid w:val="001137BC"/>
    <w:rsid w:val="00113A70"/>
    <w:rsid w:val="00113FC0"/>
    <w:rsid w:val="00114114"/>
    <w:rsid w:val="00114598"/>
    <w:rsid w:val="00114719"/>
    <w:rsid w:val="0011526C"/>
    <w:rsid w:val="001154F1"/>
    <w:rsid w:val="001171E7"/>
    <w:rsid w:val="0011794C"/>
    <w:rsid w:val="001202FE"/>
    <w:rsid w:val="001214CE"/>
    <w:rsid w:val="001216EA"/>
    <w:rsid w:val="00122243"/>
    <w:rsid w:val="001226FA"/>
    <w:rsid w:val="00123421"/>
    <w:rsid w:val="00123945"/>
    <w:rsid w:val="00124257"/>
    <w:rsid w:val="001245FA"/>
    <w:rsid w:val="001246CE"/>
    <w:rsid w:val="00124D06"/>
    <w:rsid w:val="0012526A"/>
    <w:rsid w:val="00125551"/>
    <w:rsid w:val="0012576B"/>
    <w:rsid w:val="001259BF"/>
    <w:rsid w:val="00125E59"/>
    <w:rsid w:val="00126248"/>
    <w:rsid w:val="001264F4"/>
    <w:rsid w:val="00126922"/>
    <w:rsid w:val="00126E7B"/>
    <w:rsid w:val="0012761C"/>
    <w:rsid w:val="00127754"/>
    <w:rsid w:val="001301A9"/>
    <w:rsid w:val="0013053E"/>
    <w:rsid w:val="00130B49"/>
    <w:rsid w:val="001319B8"/>
    <w:rsid w:val="001321BD"/>
    <w:rsid w:val="0013340B"/>
    <w:rsid w:val="00133484"/>
    <w:rsid w:val="00133AFC"/>
    <w:rsid w:val="00135115"/>
    <w:rsid w:val="00135152"/>
    <w:rsid w:val="001358C9"/>
    <w:rsid w:val="00135DB5"/>
    <w:rsid w:val="0013643A"/>
    <w:rsid w:val="0013656E"/>
    <w:rsid w:val="001365A3"/>
    <w:rsid w:val="00136F5E"/>
    <w:rsid w:val="001374BB"/>
    <w:rsid w:val="001376E7"/>
    <w:rsid w:val="00137900"/>
    <w:rsid w:val="00137E0E"/>
    <w:rsid w:val="001403E9"/>
    <w:rsid w:val="00140572"/>
    <w:rsid w:val="00140679"/>
    <w:rsid w:val="001408F3"/>
    <w:rsid w:val="0014103A"/>
    <w:rsid w:val="00141F2A"/>
    <w:rsid w:val="00142032"/>
    <w:rsid w:val="001424E5"/>
    <w:rsid w:val="00142F26"/>
    <w:rsid w:val="001435C8"/>
    <w:rsid w:val="00143659"/>
    <w:rsid w:val="00143B85"/>
    <w:rsid w:val="00143BFD"/>
    <w:rsid w:val="00143F87"/>
    <w:rsid w:val="001443F0"/>
    <w:rsid w:val="00144939"/>
    <w:rsid w:val="00144A76"/>
    <w:rsid w:val="0014518D"/>
    <w:rsid w:val="00145360"/>
    <w:rsid w:val="00145834"/>
    <w:rsid w:val="00145D60"/>
    <w:rsid w:val="001462D9"/>
    <w:rsid w:val="001467C0"/>
    <w:rsid w:val="00146953"/>
    <w:rsid w:val="00146CA1"/>
    <w:rsid w:val="00146EE7"/>
    <w:rsid w:val="001470D8"/>
    <w:rsid w:val="001472EF"/>
    <w:rsid w:val="001476FF"/>
    <w:rsid w:val="00147A10"/>
    <w:rsid w:val="00147C9B"/>
    <w:rsid w:val="00147ED0"/>
    <w:rsid w:val="00150750"/>
    <w:rsid w:val="00151075"/>
    <w:rsid w:val="00151768"/>
    <w:rsid w:val="001519CE"/>
    <w:rsid w:val="00151D6D"/>
    <w:rsid w:val="00152185"/>
    <w:rsid w:val="001523D3"/>
    <w:rsid w:val="00152D69"/>
    <w:rsid w:val="00153334"/>
    <w:rsid w:val="00153482"/>
    <w:rsid w:val="00153735"/>
    <w:rsid w:val="00153C45"/>
    <w:rsid w:val="00153E40"/>
    <w:rsid w:val="00154140"/>
    <w:rsid w:val="00154338"/>
    <w:rsid w:val="00155B6A"/>
    <w:rsid w:val="00155F75"/>
    <w:rsid w:val="0015607B"/>
    <w:rsid w:val="00156239"/>
    <w:rsid w:val="00156326"/>
    <w:rsid w:val="00156801"/>
    <w:rsid w:val="001569FC"/>
    <w:rsid w:val="00156E64"/>
    <w:rsid w:val="001577A5"/>
    <w:rsid w:val="001579A6"/>
    <w:rsid w:val="0016049B"/>
    <w:rsid w:val="001605AB"/>
    <w:rsid w:val="00161317"/>
    <w:rsid w:val="0016133B"/>
    <w:rsid w:val="00161364"/>
    <w:rsid w:val="00161D89"/>
    <w:rsid w:val="00161DE0"/>
    <w:rsid w:val="00161E29"/>
    <w:rsid w:val="00161E36"/>
    <w:rsid w:val="001620DE"/>
    <w:rsid w:val="00162B37"/>
    <w:rsid w:val="00162E03"/>
    <w:rsid w:val="0016335F"/>
    <w:rsid w:val="0016427C"/>
    <w:rsid w:val="00164612"/>
    <w:rsid w:val="00165494"/>
    <w:rsid w:val="001656A2"/>
    <w:rsid w:val="001657E0"/>
    <w:rsid w:val="00165B1D"/>
    <w:rsid w:val="00165BB1"/>
    <w:rsid w:val="00165CA2"/>
    <w:rsid w:val="00167305"/>
    <w:rsid w:val="00167AE9"/>
    <w:rsid w:val="00170469"/>
    <w:rsid w:val="0017056B"/>
    <w:rsid w:val="0017067E"/>
    <w:rsid w:val="00170AFF"/>
    <w:rsid w:val="00170E04"/>
    <w:rsid w:val="00170F54"/>
    <w:rsid w:val="00170FB3"/>
    <w:rsid w:val="001726F8"/>
    <w:rsid w:val="00172807"/>
    <w:rsid w:val="001728A6"/>
    <w:rsid w:val="001728E0"/>
    <w:rsid w:val="00174652"/>
    <w:rsid w:val="00174DFC"/>
    <w:rsid w:val="00174E2E"/>
    <w:rsid w:val="0017513E"/>
    <w:rsid w:val="00175401"/>
    <w:rsid w:val="00175C2C"/>
    <w:rsid w:val="001768A2"/>
    <w:rsid w:val="00176E7A"/>
    <w:rsid w:val="00176FDC"/>
    <w:rsid w:val="0017702F"/>
    <w:rsid w:val="00177EBD"/>
    <w:rsid w:val="00180DEB"/>
    <w:rsid w:val="0018174A"/>
    <w:rsid w:val="00181848"/>
    <w:rsid w:val="00181963"/>
    <w:rsid w:val="00181EA0"/>
    <w:rsid w:val="001821A6"/>
    <w:rsid w:val="001822E3"/>
    <w:rsid w:val="001824DD"/>
    <w:rsid w:val="00182E23"/>
    <w:rsid w:val="00183108"/>
    <w:rsid w:val="0018357A"/>
    <w:rsid w:val="00183640"/>
    <w:rsid w:val="00183657"/>
    <w:rsid w:val="001843DA"/>
    <w:rsid w:val="00184575"/>
    <w:rsid w:val="00184656"/>
    <w:rsid w:val="001846FF"/>
    <w:rsid w:val="00184A97"/>
    <w:rsid w:val="00184F76"/>
    <w:rsid w:val="0018532F"/>
    <w:rsid w:val="00185A35"/>
    <w:rsid w:val="001867AA"/>
    <w:rsid w:val="00186D1C"/>
    <w:rsid w:val="00186F45"/>
    <w:rsid w:val="00187B69"/>
    <w:rsid w:val="00187ECB"/>
    <w:rsid w:val="0019011A"/>
    <w:rsid w:val="0019040C"/>
    <w:rsid w:val="00190ACD"/>
    <w:rsid w:val="00190FF2"/>
    <w:rsid w:val="001910AA"/>
    <w:rsid w:val="001912EC"/>
    <w:rsid w:val="0019173C"/>
    <w:rsid w:val="00191F34"/>
    <w:rsid w:val="001925E5"/>
    <w:rsid w:val="00192A53"/>
    <w:rsid w:val="00192D0B"/>
    <w:rsid w:val="00193767"/>
    <w:rsid w:val="00193CCC"/>
    <w:rsid w:val="00194199"/>
    <w:rsid w:val="00194307"/>
    <w:rsid w:val="00194AD9"/>
    <w:rsid w:val="00194B68"/>
    <w:rsid w:val="00194C9E"/>
    <w:rsid w:val="00194CF6"/>
    <w:rsid w:val="00195234"/>
    <w:rsid w:val="001954A3"/>
    <w:rsid w:val="00195910"/>
    <w:rsid w:val="00195922"/>
    <w:rsid w:val="001959B6"/>
    <w:rsid w:val="00196AB0"/>
    <w:rsid w:val="00196E2F"/>
    <w:rsid w:val="001970A0"/>
    <w:rsid w:val="001A0530"/>
    <w:rsid w:val="001A0FAC"/>
    <w:rsid w:val="001A1404"/>
    <w:rsid w:val="001A1477"/>
    <w:rsid w:val="001A17E2"/>
    <w:rsid w:val="001A1DC8"/>
    <w:rsid w:val="001A2473"/>
    <w:rsid w:val="001A256A"/>
    <w:rsid w:val="001A25FB"/>
    <w:rsid w:val="001A271D"/>
    <w:rsid w:val="001A3059"/>
    <w:rsid w:val="001A3414"/>
    <w:rsid w:val="001A3B44"/>
    <w:rsid w:val="001A3E07"/>
    <w:rsid w:val="001A3E7A"/>
    <w:rsid w:val="001A40E4"/>
    <w:rsid w:val="001A44BD"/>
    <w:rsid w:val="001A50C8"/>
    <w:rsid w:val="001A5A71"/>
    <w:rsid w:val="001A5AEB"/>
    <w:rsid w:val="001A5FEC"/>
    <w:rsid w:val="001A6310"/>
    <w:rsid w:val="001A67FF"/>
    <w:rsid w:val="001A6D3B"/>
    <w:rsid w:val="001A7AFA"/>
    <w:rsid w:val="001A7C05"/>
    <w:rsid w:val="001B0323"/>
    <w:rsid w:val="001B058C"/>
    <w:rsid w:val="001B0A6A"/>
    <w:rsid w:val="001B15E6"/>
    <w:rsid w:val="001B179D"/>
    <w:rsid w:val="001B1E3C"/>
    <w:rsid w:val="001B23C8"/>
    <w:rsid w:val="001B2A6A"/>
    <w:rsid w:val="001B2B80"/>
    <w:rsid w:val="001B2D19"/>
    <w:rsid w:val="001B2DB6"/>
    <w:rsid w:val="001B2E45"/>
    <w:rsid w:val="001B317D"/>
    <w:rsid w:val="001B319E"/>
    <w:rsid w:val="001B3548"/>
    <w:rsid w:val="001B368F"/>
    <w:rsid w:val="001B49D2"/>
    <w:rsid w:val="001B4EA5"/>
    <w:rsid w:val="001B5458"/>
    <w:rsid w:val="001B54F1"/>
    <w:rsid w:val="001B5EEB"/>
    <w:rsid w:val="001B605E"/>
    <w:rsid w:val="001B61A1"/>
    <w:rsid w:val="001B6238"/>
    <w:rsid w:val="001B6B2C"/>
    <w:rsid w:val="001B6F78"/>
    <w:rsid w:val="001B700E"/>
    <w:rsid w:val="001B7D9E"/>
    <w:rsid w:val="001C00A0"/>
    <w:rsid w:val="001C010A"/>
    <w:rsid w:val="001C028B"/>
    <w:rsid w:val="001C05BA"/>
    <w:rsid w:val="001C1397"/>
    <w:rsid w:val="001C1632"/>
    <w:rsid w:val="001C1742"/>
    <w:rsid w:val="001C17FF"/>
    <w:rsid w:val="001C1882"/>
    <w:rsid w:val="001C19DD"/>
    <w:rsid w:val="001C1ED9"/>
    <w:rsid w:val="001C1F1D"/>
    <w:rsid w:val="001C1F45"/>
    <w:rsid w:val="001C3815"/>
    <w:rsid w:val="001C4100"/>
    <w:rsid w:val="001C48D0"/>
    <w:rsid w:val="001C50EC"/>
    <w:rsid w:val="001C5E26"/>
    <w:rsid w:val="001C6478"/>
    <w:rsid w:val="001C6941"/>
    <w:rsid w:val="001C6F4A"/>
    <w:rsid w:val="001C72FE"/>
    <w:rsid w:val="001C750C"/>
    <w:rsid w:val="001C7523"/>
    <w:rsid w:val="001C7715"/>
    <w:rsid w:val="001C79C4"/>
    <w:rsid w:val="001C7D03"/>
    <w:rsid w:val="001D0250"/>
    <w:rsid w:val="001D12AA"/>
    <w:rsid w:val="001D1C3A"/>
    <w:rsid w:val="001D2071"/>
    <w:rsid w:val="001D2105"/>
    <w:rsid w:val="001D2294"/>
    <w:rsid w:val="001D22EC"/>
    <w:rsid w:val="001D24F7"/>
    <w:rsid w:val="001D28C1"/>
    <w:rsid w:val="001D3D36"/>
    <w:rsid w:val="001D3FAB"/>
    <w:rsid w:val="001D41CB"/>
    <w:rsid w:val="001D4A1E"/>
    <w:rsid w:val="001D531E"/>
    <w:rsid w:val="001D558C"/>
    <w:rsid w:val="001D5817"/>
    <w:rsid w:val="001D6097"/>
    <w:rsid w:val="001D6972"/>
    <w:rsid w:val="001D6AB1"/>
    <w:rsid w:val="001D74AD"/>
    <w:rsid w:val="001D791C"/>
    <w:rsid w:val="001D79D2"/>
    <w:rsid w:val="001D7E9A"/>
    <w:rsid w:val="001E04E9"/>
    <w:rsid w:val="001E0D05"/>
    <w:rsid w:val="001E0D22"/>
    <w:rsid w:val="001E14FF"/>
    <w:rsid w:val="001E1631"/>
    <w:rsid w:val="001E205A"/>
    <w:rsid w:val="001E2110"/>
    <w:rsid w:val="001E2904"/>
    <w:rsid w:val="001E2B35"/>
    <w:rsid w:val="001E2B8D"/>
    <w:rsid w:val="001E2BFF"/>
    <w:rsid w:val="001E2DF4"/>
    <w:rsid w:val="001E2FE3"/>
    <w:rsid w:val="001E3182"/>
    <w:rsid w:val="001E3236"/>
    <w:rsid w:val="001E36AE"/>
    <w:rsid w:val="001E37CE"/>
    <w:rsid w:val="001E3AC8"/>
    <w:rsid w:val="001E3AFD"/>
    <w:rsid w:val="001E47BE"/>
    <w:rsid w:val="001E5646"/>
    <w:rsid w:val="001E5823"/>
    <w:rsid w:val="001E66D2"/>
    <w:rsid w:val="001E6FF5"/>
    <w:rsid w:val="001E74E8"/>
    <w:rsid w:val="001E75E5"/>
    <w:rsid w:val="001E7A59"/>
    <w:rsid w:val="001E7A73"/>
    <w:rsid w:val="001F02C2"/>
    <w:rsid w:val="001F0A8B"/>
    <w:rsid w:val="001F1327"/>
    <w:rsid w:val="001F16A4"/>
    <w:rsid w:val="001F198C"/>
    <w:rsid w:val="001F1C3B"/>
    <w:rsid w:val="001F1CA2"/>
    <w:rsid w:val="001F1F4B"/>
    <w:rsid w:val="001F2101"/>
    <w:rsid w:val="001F2891"/>
    <w:rsid w:val="001F2983"/>
    <w:rsid w:val="001F2DAA"/>
    <w:rsid w:val="001F39C6"/>
    <w:rsid w:val="001F4184"/>
    <w:rsid w:val="001F4218"/>
    <w:rsid w:val="001F468E"/>
    <w:rsid w:val="001F4F61"/>
    <w:rsid w:val="001F59C6"/>
    <w:rsid w:val="001F5A6A"/>
    <w:rsid w:val="001F67EE"/>
    <w:rsid w:val="001F717F"/>
    <w:rsid w:val="001F74E7"/>
    <w:rsid w:val="001F7BB0"/>
    <w:rsid w:val="001F7C3F"/>
    <w:rsid w:val="001F7E89"/>
    <w:rsid w:val="0020015A"/>
    <w:rsid w:val="002002BC"/>
    <w:rsid w:val="0020065C"/>
    <w:rsid w:val="00200837"/>
    <w:rsid w:val="00200CDE"/>
    <w:rsid w:val="0020180D"/>
    <w:rsid w:val="002018F1"/>
    <w:rsid w:val="00201C03"/>
    <w:rsid w:val="00201C30"/>
    <w:rsid w:val="00201CF0"/>
    <w:rsid w:val="0020227D"/>
    <w:rsid w:val="002026B7"/>
    <w:rsid w:val="00202DA3"/>
    <w:rsid w:val="00202E63"/>
    <w:rsid w:val="00203200"/>
    <w:rsid w:val="0020338E"/>
    <w:rsid w:val="002039C6"/>
    <w:rsid w:val="00203A90"/>
    <w:rsid w:val="00203E78"/>
    <w:rsid w:val="00204446"/>
    <w:rsid w:val="00204C82"/>
    <w:rsid w:val="00205103"/>
    <w:rsid w:val="00205197"/>
    <w:rsid w:val="002052D9"/>
    <w:rsid w:val="002053C5"/>
    <w:rsid w:val="00205D5D"/>
    <w:rsid w:val="00205FD9"/>
    <w:rsid w:val="00206DCE"/>
    <w:rsid w:val="00206E52"/>
    <w:rsid w:val="00207487"/>
    <w:rsid w:val="0021035C"/>
    <w:rsid w:val="0021094D"/>
    <w:rsid w:val="00211749"/>
    <w:rsid w:val="0021183C"/>
    <w:rsid w:val="00211C8C"/>
    <w:rsid w:val="00212A62"/>
    <w:rsid w:val="00213147"/>
    <w:rsid w:val="0021320D"/>
    <w:rsid w:val="00213590"/>
    <w:rsid w:val="00213904"/>
    <w:rsid w:val="002139A3"/>
    <w:rsid w:val="00213B58"/>
    <w:rsid w:val="00213BCE"/>
    <w:rsid w:val="00213DAF"/>
    <w:rsid w:val="002141F6"/>
    <w:rsid w:val="002142B4"/>
    <w:rsid w:val="00214318"/>
    <w:rsid w:val="00214818"/>
    <w:rsid w:val="00215361"/>
    <w:rsid w:val="002159E8"/>
    <w:rsid w:val="00215A92"/>
    <w:rsid w:val="00216013"/>
    <w:rsid w:val="00216420"/>
    <w:rsid w:val="00216DEC"/>
    <w:rsid w:val="00216EB5"/>
    <w:rsid w:val="00216F02"/>
    <w:rsid w:val="0021728A"/>
    <w:rsid w:val="00217313"/>
    <w:rsid w:val="0021782D"/>
    <w:rsid w:val="00217D39"/>
    <w:rsid w:val="00217E4B"/>
    <w:rsid w:val="002206E1"/>
    <w:rsid w:val="00220710"/>
    <w:rsid w:val="00220EF4"/>
    <w:rsid w:val="0022147D"/>
    <w:rsid w:val="00221832"/>
    <w:rsid w:val="00222BAA"/>
    <w:rsid w:val="00222FB5"/>
    <w:rsid w:val="00223F5F"/>
    <w:rsid w:val="00223FBE"/>
    <w:rsid w:val="00224384"/>
    <w:rsid w:val="00224551"/>
    <w:rsid w:val="0022488A"/>
    <w:rsid w:val="00224B90"/>
    <w:rsid w:val="00224DDD"/>
    <w:rsid w:val="0022628D"/>
    <w:rsid w:val="00226C9B"/>
    <w:rsid w:val="00226D59"/>
    <w:rsid w:val="00227418"/>
    <w:rsid w:val="002275A2"/>
    <w:rsid w:val="00227BB0"/>
    <w:rsid w:val="00227C58"/>
    <w:rsid w:val="00227CCE"/>
    <w:rsid w:val="0023030E"/>
    <w:rsid w:val="00230533"/>
    <w:rsid w:val="0023080D"/>
    <w:rsid w:val="00230828"/>
    <w:rsid w:val="002314A2"/>
    <w:rsid w:val="00231D81"/>
    <w:rsid w:val="00232120"/>
    <w:rsid w:val="002321C0"/>
    <w:rsid w:val="0023236E"/>
    <w:rsid w:val="002326D9"/>
    <w:rsid w:val="00233029"/>
    <w:rsid w:val="00233ADF"/>
    <w:rsid w:val="002340C1"/>
    <w:rsid w:val="0023431C"/>
    <w:rsid w:val="00234C8D"/>
    <w:rsid w:val="0023541D"/>
    <w:rsid w:val="002355DB"/>
    <w:rsid w:val="0023577F"/>
    <w:rsid w:val="00235E1C"/>
    <w:rsid w:val="00236351"/>
    <w:rsid w:val="00236594"/>
    <w:rsid w:val="00236EFB"/>
    <w:rsid w:val="0023700E"/>
    <w:rsid w:val="0023713F"/>
    <w:rsid w:val="00237D86"/>
    <w:rsid w:val="00240295"/>
    <w:rsid w:val="002409F3"/>
    <w:rsid w:val="00240B2B"/>
    <w:rsid w:val="002411BF"/>
    <w:rsid w:val="002418B5"/>
    <w:rsid w:val="00242004"/>
    <w:rsid w:val="00242E2B"/>
    <w:rsid w:val="00242EB1"/>
    <w:rsid w:val="00242F50"/>
    <w:rsid w:val="00243203"/>
    <w:rsid w:val="002442EB"/>
    <w:rsid w:val="002446C0"/>
    <w:rsid w:val="00244D5E"/>
    <w:rsid w:val="0024526B"/>
    <w:rsid w:val="002452BF"/>
    <w:rsid w:val="0024559C"/>
    <w:rsid w:val="00245DAF"/>
    <w:rsid w:val="002460A5"/>
    <w:rsid w:val="002466D9"/>
    <w:rsid w:val="002476FA"/>
    <w:rsid w:val="0025016A"/>
    <w:rsid w:val="0025018F"/>
    <w:rsid w:val="00250D46"/>
    <w:rsid w:val="00250F71"/>
    <w:rsid w:val="00251984"/>
    <w:rsid w:val="00251BFB"/>
    <w:rsid w:val="0025203C"/>
    <w:rsid w:val="0025203E"/>
    <w:rsid w:val="0025211E"/>
    <w:rsid w:val="002525A5"/>
    <w:rsid w:val="00252CA2"/>
    <w:rsid w:val="00252FAD"/>
    <w:rsid w:val="00253183"/>
    <w:rsid w:val="0025330F"/>
    <w:rsid w:val="00253651"/>
    <w:rsid w:val="00253801"/>
    <w:rsid w:val="00253F1C"/>
    <w:rsid w:val="00254121"/>
    <w:rsid w:val="00254C46"/>
    <w:rsid w:val="00255B95"/>
    <w:rsid w:val="00255BF4"/>
    <w:rsid w:val="0025661B"/>
    <w:rsid w:val="00256697"/>
    <w:rsid w:val="002567BE"/>
    <w:rsid w:val="00256922"/>
    <w:rsid w:val="00256C66"/>
    <w:rsid w:val="00256C68"/>
    <w:rsid w:val="00256C74"/>
    <w:rsid w:val="0025728C"/>
    <w:rsid w:val="002576DC"/>
    <w:rsid w:val="00257B22"/>
    <w:rsid w:val="0026063F"/>
    <w:rsid w:val="00261108"/>
    <w:rsid w:val="002612B4"/>
    <w:rsid w:val="002614DF"/>
    <w:rsid w:val="00261559"/>
    <w:rsid w:val="00261583"/>
    <w:rsid w:val="002618EC"/>
    <w:rsid w:val="00263200"/>
    <w:rsid w:val="00263244"/>
    <w:rsid w:val="002632F9"/>
    <w:rsid w:val="0026363A"/>
    <w:rsid w:val="00263B46"/>
    <w:rsid w:val="00263C12"/>
    <w:rsid w:val="00263E0D"/>
    <w:rsid w:val="00263F10"/>
    <w:rsid w:val="00263FB5"/>
    <w:rsid w:val="00264470"/>
    <w:rsid w:val="00264A2C"/>
    <w:rsid w:val="00265EA7"/>
    <w:rsid w:val="0026616D"/>
    <w:rsid w:val="00266A2D"/>
    <w:rsid w:val="00267598"/>
    <w:rsid w:val="0026773B"/>
    <w:rsid w:val="002703F6"/>
    <w:rsid w:val="002708C6"/>
    <w:rsid w:val="0027098A"/>
    <w:rsid w:val="00270E38"/>
    <w:rsid w:val="002713A7"/>
    <w:rsid w:val="00271B4F"/>
    <w:rsid w:val="00271FB1"/>
    <w:rsid w:val="0027218A"/>
    <w:rsid w:val="002724BA"/>
    <w:rsid w:val="00272545"/>
    <w:rsid w:val="0027285F"/>
    <w:rsid w:val="002736AA"/>
    <w:rsid w:val="0027376F"/>
    <w:rsid w:val="00273D6E"/>
    <w:rsid w:val="00274128"/>
    <w:rsid w:val="002745CA"/>
    <w:rsid w:val="0027554A"/>
    <w:rsid w:val="00275647"/>
    <w:rsid w:val="00275660"/>
    <w:rsid w:val="00275B4C"/>
    <w:rsid w:val="00276E2A"/>
    <w:rsid w:val="00276F4C"/>
    <w:rsid w:val="00277006"/>
    <w:rsid w:val="002774B4"/>
    <w:rsid w:val="00277EBE"/>
    <w:rsid w:val="00277FEB"/>
    <w:rsid w:val="002801D2"/>
    <w:rsid w:val="002804D1"/>
    <w:rsid w:val="0028156A"/>
    <w:rsid w:val="002816D4"/>
    <w:rsid w:val="00281A60"/>
    <w:rsid w:val="00281B2F"/>
    <w:rsid w:val="002824C9"/>
    <w:rsid w:val="00282805"/>
    <w:rsid w:val="00282E38"/>
    <w:rsid w:val="00282FBA"/>
    <w:rsid w:val="0028319D"/>
    <w:rsid w:val="002833D7"/>
    <w:rsid w:val="00283611"/>
    <w:rsid w:val="00284176"/>
    <w:rsid w:val="00284607"/>
    <w:rsid w:val="00284EDD"/>
    <w:rsid w:val="002851DB"/>
    <w:rsid w:val="00285572"/>
    <w:rsid w:val="002855FE"/>
    <w:rsid w:val="002861F5"/>
    <w:rsid w:val="00286714"/>
    <w:rsid w:val="002868F1"/>
    <w:rsid w:val="002869F9"/>
    <w:rsid w:val="00286AA3"/>
    <w:rsid w:val="00287CC2"/>
    <w:rsid w:val="00287F29"/>
    <w:rsid w:val="002906EB"/>
    <w:rsid w:val="0029075D"/>
    <w:rsid w:val="00290B22"/>
    <w:rsid w:val="0029106C"/>
    <w:rsid w:val="00291426"/>
    <w:rsid w:val="0029159A"/>
    <w:rsid w:val="00292C94"/>
    <w:rsid w:val="0029344F"/>
    <w:rsid w:val="00293797"/>
    <w:rsid w:val="00293910"/>
    <w:rsid w:val="00293997"/>
    <w:rsid w:val="00293A75"/>
    <w:rsid w:val="00293B61"/>
    <w:rsid w:val="00293FB1"/>
    <w:rsid w:val="0029405C"/>
    <w:rsid w:val="002942CC"/>
    <w:rsid w:val="002942D6"/>
    <w:rsid w:val="0029442E"/>
    <w:rsid w:val="0029445F"/>
    <w:rsid w:val="00294479"/>
    <w:rsid w:val="002948C4"/>
    <w:rsid w:val="00295310"/>
    <w:rsid w:val="00295422"/>
    <w:rsid w:val="002960A7"/>
    <w:rsid w:val="00296198"/>
    <w:rsid w:val="0029621F"/>
    <w:rsid w:val="00296DB4"/>
    <w:rsid w:val="002977DF"/>
    <w:rsid w:val="002A0282"/>
    <w:rsid w:val="002A04A9"/>
    <w:rsid w:val="002A094A"/>
    <w:rsid w:val="002A12C4"/>
    <w:rsid w:val="002A15B4"/>
    <w:rsid w:val="002A197F"/>
    <w:rsid w:val="002A1EEE"/>
    <w:rsid w:val="002A2011"/>
    <w:rsid w:val="002A2702"/>
    <w:rsid w:val="002A2AF6"/>
    <w:rsid w:val="002A2DE4"/>
    <w:rsid w:val="002A3122"/>
    <w:rsid w:val="002A340D"/>
    <w:rsid w:val="002A3A62"/>
    <w:rsid w:val="002A3C85"/>
    <w:rsid w:val="002A3FB7"/>
    <w:rsid w:val="002A4195"/>
    <w:rsid w:val="002A4403"/>
    <w:rsid w:val="002A449D"/>
    <w:rsid w:val="002A4DA5"/>
    <w:rsid w:val="002A4FDE"/>
    <w:rsid w:val="002A5484"/>
    <w:rsid w:val="002A55BE"/>
    <w:rsid w:val="002A5618"/>
    <w:rsid w:val="002A591F"/>
    <w:rsid w:val="002A610C"/>
    <w:rsid w:val="002A6115"/>
    <w:rsid w:val="002A62AA"/>
    <w:rsid w:val="002A6A71"/>
    <w:rsid w:val="002A6E11"/>
    <w:rsid w:val="002A7642"/>
    <w:rsid w:val="002A7BE5"/>
    <w:rsid w:val="002A7F3E"/>
    <w:rsid w:val="002B1564"/>
    <w:rsid w:val="002B1670"/>
    <w:rsid w:val="002B2790"/>
    <w:rsid w:val="002B2B38"/>
    <w:rsid w:val="002B2CD9"/>
    <w:rsid w:val="002B2F65"/>
    <w:rsid w:val="002B35B3"/>
    <w:rsid w:val="002B3776"/>
    <w:rsid w:val="002B40B3"/>
    <w:rsid w:val="002B497E"/>
    <w:rsid w:val="002B5227"/>
    <w:rsid w:val="002B5B1E"/>
    <w:rsid w:val="002B68AB"/>
    <w:rsid w:val="002B6D6A"/>
    <w:rsid w:val="002B7238"/>
    <w:rsid w:val="002B7372"/>
    <w:rsid w:val="002B7A5F"/>
    <w:rsid w:val="002B7F68"/>
    <w:rsid w:val="002C0104"/>
    <w:rsid w:val="002C0294"/>
    <w:rsid w:val="002C03DA"/>
    <w:rsid w:val="002C0483"/>
    <w:rsid w:val="002C067E"/>
    <w:rsid w:val="002C0B59"/>
    <w:rsid w:val="002C0D66"/>
    <w:rsid w:val="002C0F1D"/>
    <w:rsid w:val="002C158B"/>
    <w:rsid w:val="002C163D"/>
    <w:rsid w:val="002C2134"/>
    <w:rsid w:val="002C2691"/>
    <w:rsid w:val="002C286F"/>
    <w:rsid w:val="002C288E"/>
    <w:rsid w:val="002C2C9D"/>
    <w:rsid w:val="002C3370"/>
    <w:rsid w:val="002C3848"/>
    <w:rsid w:val="002C400A"/>
    <w:rsid w:val="002C404D"/>
    <w:rsid w:val="002C515A"/>
    <w:rsid w:val="002C55A5"/>
    <w:rsid w:val="002C569F"/>
    <w:rsid w:val="002C58C5"/>
    <w:rsid w:val="002C5AD3"/>
    <w:rsid w:val="002C640D"/>
    <w:rsid w:val="002C6922"/>
    <w:rsid w:val="002C6943"/>
    <w:rsid w:val="002C6B37"/>
    <w:rsid w:val="002C6C17"/>
    <w:rsid w:val="002C7109"/>
    <w:rsid w:val="002D00DA"/>
    <w:rsid w:val="002D0379"/>
    <w:rsid w:val="002D0A24"/>
    <w:rsid w:val="002D1350"/>
    <w:rsid w:val="002D1779"/>
    <w:rsid w:val="002D1D24"/>
    <w:rsid w:val="002D225B"/>
    <w:rsid w:val="002D2910"/>
    <w:rsid w:val="002D2FAE"/>
    <w:rsid w:val="002D3A27"/>
    <w:rsid w:val="002D4106"/>
    <w:rsid w:val="002D484C"/>
    <w:rsid w:val="002D4971"/>
    <w:rsid w:val="002D4CC5"/>
    <w:rsid w:val="002D5025"/>
    <w:rsid w:val="002D59C1"/>
    <w:rsid w:val="002D5AF4"/>
    <w:rsid w:val="002D5BD9"/>
    <w:rsid w:val="002D6834"/>
    <w:rsid w:val="002D6C74"/>
    <w:rsid w:val="002D6E8F"/>
    <w:rsid w:val="002D7F05"/>
    <w:rsid w:val="002E0945"/>
    <w:rsid w:val="002E0BBF"/>
    <w:rsid w:val="002E16EF"/>
    <w:rsid w:val="002E1B92"/>
    <w:rsid w:val="002E2075"/>
    <w:rsid w:val="002E29DA"/>
    <w:rsid w:val="002E2DD0"/>
    <w:rsid w:val="002E321D"/>
    <w:rsid w:val="002E4040"/>
    <w:rsid w:val="002E42C6"/>
    <w:rsid w:val="002E4398"/>
    <w:rsid w:val="002E5218"/>
    <w:rsid w:val="002E5AD0"/>
    <w:rsid w:val="002E6483"/>
    <w:rsid w:val="002E66AC"/>
    <w:rsid w:val="002E69AA"/>
    <w:rsid w:val="002E701D"/>
    <w:rsid w:val="002E7534"/>
    <w:rsid w:val="002E75F1"/>
    <w:rsid w:val="002E7F63"/>
    <w:rsid w:val="002F0080"/>
    <w:rsid w:val="002F0466"/>
    <w:rsid w:val="002F055D"/>
    <w:rsid w:val="002F08EC"/>
    <w:rsid w:val="002F0B31"/>
    <w:rsid w:val="002F0B37"/>
    <w:rsid w:val="002F0FE5"/>
    <w:rsid w:val="002F1223"/>
    <w:rsid w:val="002F15D5"/>
    <w:rsid w:val="002F1BF4"/>
    <w:rsid w:val="002F22CA"/>
    <w:rsid w:val="002F2A9E"/>
    <w:rsid w:val="002F3014"/>
    <w:rsid w:val="002F3170"/>
    <w:rsid w:val="002F362A"/>
    <w:rsid w:val="002F3938"/>
    <w:rsid w:val="002F3EEA"/>
    <w:rsid w:val="002F4210"/>
    <w:rsid w:val="002F4869"/>
    <w:rsid w:val="002F497A"/>
    <w:rsid w:val="002F52C2"/>
    <w:rsid w:val="002F5C24"/>
    <w:rsid w:val="002F6B94"/>
    <w:rsid w:val="002F7392"/>
    <w:rsid w:val="00300178"/>
    <w:rsid w:val="00300425"/>
    <w:rsid w:val="00300676"/>
    <w:rsid w:val="003008F7"/>
    <w:rsid w:val="00300C6B"/>
    <w:rsid w:val="00300D77"/>
    <w:rsid w:val="0030271E"/>
    <w:rsid w:val="003027B6"/>
    <w:rsid w:val="00302F8C"/>
    <w:rsid w:val="00303401"/>
    <w:rsid w:val="00303420"/>
    <w:rsid w:val="003034E6"/>
    <w:rsid w:val="0030374C"/>
    <w:rsid w:val="00303C3B"/>
    <w:rsid w:val="00304A9D"/>
    <w:rsid w:val="00304D47"/>
    <w:rsid w:val="0030537B"/>
    <w:rsid w:val="00305A89"/>
    <w:rsid w:val="00306CD3"/>
    <w:rsid w:val="003070ED"/>
    <w:rsid w:val="00307144"/>
    <w:rsid w:val="0030728E"/>
    <w:rsid w:val="003076BD"/>
    <w:rsid w:val="003101BD"/>
    <w:rsid w:val="00310620"/>
    <w:rsid w:val="0031079C"/>
    <w:rsid w:val="00310A2B"/>
    <w:rsid w:val="00311191"/>
    <w:rsid w:val="00311982"/>
    <w:rsid w:val="0031229B"/>
    <w:rsid w:val="0031241A"/>
    <w:rsid w:val="00312947"/>
    <w:rsid w:val="00313449"/>
    <w:rsid w:val="0031382D"/>
    <w:rsid w:val="00313A3B"/>
    <w:rsid w:val="003142BF"/>
    <w:rsid w:val="00314567"/>
    <w:rsid w:val="003146B1"/>
    <w:rsid w:val="00314903"/>
    <w:rsid w:val="00314EF8"/>
    <w:rsid w:val="0031525D"/>
    <w:rsid w:val="00315AAA"/>
    <w:rsid w:val="00316146"/>
    <w:rsid w:val="003169DE"/>
    <w:rsid w:val="00316A60"/>
    <w:rsid w:val="00316AE1"/>
    <w:rsid w:val="00316D80"/>
    <w:rsid w:val="00316EB3"/>
    <w:rsid w:val="00317D56"/>
    <w:rsid w:val="00317DBF"/>
    <w:rsid w:val="003200FC"/>
    <w:rsid w:val="0032086B"/>
    <w:rsid w:val="00320B5F"/>
    <w:rsid w:val="00320EE8"/>
    <w:rsid w:val="0032152B"/>
    <w:rsid w:val="003215E1"/>
    <w:rsid w:val="00321A04"/>
    <w:rsid w:val="00322651"/>
    <w:rsid w:val="00322AB0"/>
    <w:rsid w:val="00322B93"/>
    <w:rsid w:val="0032337F"/>
    <w:rsid w:val="00323F10"/>
    <w:rsid w:val="003241CE"/>
    <w:rsid w:val="00324932"/>
    <w:rsid w:val="00324BBB"/>
    <w:rsid w:val="00324D83"/>
    <w:rsid w:val="00324E07"/>
    <w:rsid w:val="00324E34"/>
    <w:rsid w:val="00324FB8"/>
    <w:rsid w:val="0032529D"/>
    <w:rsid w:val="0032570C"/>
    <w:rsid w:val="00325C97"/>
    <w:rsid w:val="00327003"/>
    <w:rsid w:val="00327715"/>
    <w:rsid w:val="003279A5"/>
    <w:rsid w:val="00327E2F"/>
    <w:rsid w:val="003305ED"/>
    <w:rsid w:val="00330838"/>
    <w:rsid w:val="003309AB"/>
    <w:rsid w:val="00331203"/>
    <w:rsid w:val="003317B1"/>
    <w:rsid w:val="003317BD"/>
    <w:rsid w:val="00331C8A"/>
    <w:rsid w:val="00331E71"/>
    <w:rsid w:val="00332587"/>
    <w:rsid w:val="00332805"/>
    <w:rsid w:val="003331E0"/>
    <w:rsid w:val="00333677"/>
    <w:rsid w:val="00333CC5"/>
    <w:rsid w:val="003346A7"/>
    <w:rsid w:val="003349B4"/>
    <w:rsid w:val="00334A64"/>
    <w:rsid w:val="00334AC9"/>
    <w:rsid w:val="00334BB8"/>
    <w:rsid w:val="00334E99"/>
    <w:rsid w:val="00335181"/>
    <w:rsid w:val="00335C10"/>
    <w:rsid w:val="00335FDA"/>
    <w:rsid w:val="00336D4E"/>
    <w:rsid w:val="00336DAE"/>
    <w:rsid w:val="003371D0"/>
    <w:rsid w:val="003374B8"/>
    <w:rsid w:val="00337E3F"/>
    <w:rsid w:val="00337EE6"/>
    <w:rsid w:val="00337FC0"/>
    <w:rsid w:val="003408EC"/>
    <w:rsid w:val="00340F0C"/>
    <w:rsid w:val="00341031"/>
    <w:rsid w:val="00341170"/>
    <w:rsid w:val="00341569"/>
    <w:rsid w:val="00341656"/>
    <w:rsid w:val="003419F1"/>
    <w:rsid w:val="003419F6"/>
    <w:rsid w:val="00341CC2"/>
    <w:rsid w:val="003428F5"/>
    <w:rsid w:val="00342EDD"/>
    <w:rsid w:val="0034314B"/>
    <w:rsid w:val="00343821"/>
    <w:rsid w:val="00343A7A"/>
    <w:rsid w:val="00343B7D"/>
    <w:rsid w:val="00344484"/>
    <w:rsid w:val="00344499"/>
    <w:rsid w:val="003446D3"/>
    <w:rsid w:val="003449E9"/>
    <w:rsid w:val="00344F18"/>
    <w:rsid w:val="00345235"/>
    <w:rsid w:val="003462AC"/>
    <w:rsid w:val="00346803"/>
    <w:rsid w:val="0035020D"/>
    <w:rsid w:val="00350417"/>
    <w:rsid w:val="00350593"/>
    <w:rsid w:val="00350D5D"/>
    <w:rsid w:val="00350D6A"/>
    <w:rsid w:val="00350D71"/>
    <w:rsid w:val="00350E7C"/>
    <w:rsid w:val="00350F76"/>
    <w:rsid w:val="00351027"/>
    <w:rsid w:val="0035112F"/>
    <w:rsid w:val="003511CB"/>
    <w:rsid w:val="00351826"/>
    <w:rsid w:val="003519AB"/>
    <w:rsid w:val="00351ECA"/>
    <w:rsid w:val="00351F1F"/>
    <w:rsid w:val="0035252A"/>
    <w:rsid w:val="00352E4E"/>
    <w:rsid w:val="00352F3E"/>
    <w:rsid w:val="0035370B"/>
    <w:rsid w:val="00353C03"/>
    <w:rsid w:val="00353CC7"/>
    <w:rsid w:val="00354B7A"/>
    <w:rsid w:val="00354D97"/>
    <w:rsid w:val="00354E70"/>
    <w:rsid w:val="00354F1D"/>
    <w:rsid w:val="00355433"/>
    <w:rsid w:val="00355449"/>
    <w:rsid w:val="00356003"/>
    <w:rsid w:val="00356BBA"/>
    <w:rsid w:val="00357325"/>
    <w:rsid w:val="00357384"/>
    <w:rsid w:val="003573C0"/>
    <w:rsid w:val="00357CED"/>
    <w:rsid w:val="00357F22"/>
    <w:rsid w:val="00360D5F"/>
    <w:rsid w:val="00361CC0"/>
    <w:rsid w:val="003621B8"/>
    <w:rsid w:val="00362A43"/>
    <w:rsid w:val="00362E9D"/>
    <w:rsid w:val="0036322F"/>
    <w:rsid w:val="00363268"/>
    <w:rsid w:val="00363F8E"/>
    <w:rsid w:val="003641B8"/>
    <w:rsid w:val="00364280"/>
    <w:rsid w:val="00364A50"/>
    <w:rsid w:val="00364C1C"/>
    <w:rsid w:val="003651A5"/>
    <w:rsid w:val="003651A9"/>
    <w:rsid w:val="003654EF"/>
    <w:rsid w:val="00365B1B"/>
    <w:rsid w:val="0036654A"/>
    <w:rsid w:val="00366B3B"/>
    <w:rsid w:val="00366C8D"/>
    <w:rsid w:val="003670C9"/>
    <w:rsid w:val="00367142"/>
    <w:rsid w:val="00367556"/>
    <w:rsid w:val="00367B4B"/>
    <w:rsid w:val="00370014"/>
    <w:rsid w:val="0037035C"/>
    <w:rsid w:val="00370A05"/>
    <w:rsid w:val="003718AA"/>
    <w:rsid w:val="00372492"/>
    <w:rsid w:val="00372637"/>
    <w:rsid w:val="00373063"/>
    <w:rsid w:val="0037313A"/>
    <w:rsid w:val="003731FC"/>
    <w:rsid w:val="00373A8A"/>
    <w:rsid w:val="0037471A"/>
    <w:rsid w:val="00374A30"/>
    <w:rsid w:val="003751D8"/>
    <w:rsid w:val="0037551A"/>
    <w:rsid w:val="003755CE"/>
    <w:rsid w:val="003759B6"/>
    <w:rsid w:val="00376C42"/>
    <w:rsid w:val="00377132"/>
    <w:rsid w:val="003773F6"/>
    <w:rsid w:val="00377B6E"/>
    <w:rsid w:val="00380652"/>
    <w:rsid w:val="00380A47"/>
    <w:rsid w:val="00380FF4"/>
    <w:rsid w:val="00381873"/>
    <w:rsid w:val="00381A60"/>
    <w:rsid w:val="00381AA7"/>
    <w:rsid w:val="003829C5"/>
    <w:rsid w:val="00382A58"/>
    <w:rsid w:val="00382ECD"/>
    <w:rsid w:val="00383893"/>
    <w:rsid w:val="003838E8"/>
    <w:rsid w:val="00383E2E"/>
    <w:rsid w:val="00384A57"/>
    <w:rsid w:val="00384EAA"/>
    <w:rsid w:val="00385120"/>
    <w:rsid w:val="003854BB"/>
    <w:rsid w:val="00385FEE"/>
    <w:rsid w:val="00386D74"/>
    <w:rsid w:val="00387229"/>
    <w:rsid w:val="0038760F"/>
    <w:rsid w:val="003879B5"/>
    <w:rsid w:val="00387AB0"/>
    <w:rsid w:val="00390A83"/>
    <w:rsid w:val="0039118D"/>
    <w:rsid w:val="00391862"/>
    <w:rsid w:val="00391CCE"/>
    <w:rsid w:val="00392055"/>
    <w:rsid w:val="003921AB"/>
    <w:rsid w:val="0039297C"/>
    <w:rsid w:val="00393A70"/>
    <w:rsid w:val="00393C42"/>
    <w:rsid w:val="003942A8"/>
    <w:rsid w:val="00395018"/>
    <w:rsid w:val="003954AE"/>
    <w:rsid w:val="00395AAD"/>
    <w:rsid w:val="00395BA3"/>
    <w:rsid w:val="00396AC9"/>
    <w:rsid w:val="00397143"/>
    <w:rsid w:val="0039729E"/>
    <w:rsid w:val="0039739B"/>
    <w:rsid w:val="00397549"/>
    <w:rsid w:val="00397F8C"/>
    <w:rsid w:val="003A0596"/>
    <w:rsid w:val="003A074F"/>
    <w:rsid w:val="003A0C2E"/>
    <w:rsid w:val="003A1891"/>
    <w:rsid w:val="003A1C25"/>
    <w:rsid w:val="003A2036"/>
    <w:rsid w:val="003A2C7F"/>
    <w:rsid w:val="003A311D"/>
    <w:rsid w:val="003A35B0"/>
    <w:rsid w:val="003A35F9"/>
    <w:rsid w:val="003A3A79"/>
    <w:rsid w:val="003A3CDA"/>
    <w:rsid w:val="003A3D34"/>
    <w:rsid w:val="003A3E68"/>
    <w:rsid w:val="003A4215"/>
    <w:rsid w:val="003A423E"/>
    <w:rsid w:val="003A47AE"/>
    <w:rsid w:val="003A488D"/>
    <w:rsid w:val="003A4D42"/>
    <w:rsid w:val="003A5188"/>
    <w:rsid w:val="003A56A3"/>
    <w:rsid w:val="003A58F2"/>
    <w:rsid w:val="003A5F05"/>
    <w:rsid w:val="003A5F19"/>
    <w:rsid w:val="003A6269"/>
    <w:rsid w:val="003A62CC"/>
    <w:rsid w:val="003A633D"/>
    <w:rsid w:val="003A64B0"/>
    <w:rsid w:val="003A6680"/>
    <w:rsid w:val="003A6ABD"/>
    <w:rsid w:val="003A705C"/>
    <w:rsid w:val="003A725D"/>
    <w:rsid w:val="003A792B"/>
    <w:rsid w:val="003A7B0A"/>
    <w:rsid w:val="003B0243"/>
    <w:rsid w:val="003B0273"/>
    <w:rsid w:val="003B0542"/>
    <w:rsid w:val="003B1223"/>
    <w:rsid w:val="003B13D0"/>
    <w:rsid w:val="003B1EB8"/>
    <w:rsid w:val="003B1F27"/>
    <w:rsid w:val="003B22A1"/>
    <w:rsid w:val="003B37F0"/>
    <w:rsid w:val="003B4026"/>
    <w:rsid w:val="003B4A46"/>
    <w:rsid w:val="003B4CF0"/>
    <w:rsid w:val="003B4ECF"/>
    <w:rsid w:val="003B56A5"/>
    <w:rsid w:val="003B574C"/>
    <w:rsid w:val="003B63E4"/>
    <w:rsid w:val="003B66BC"/>
    <w:rsid w:val="003B6C6C"/>
    <w:rsid w:val="003B765A"/>
    <w:rsid w:val="003B7795"/>
    <w:rsid w:val="003B7A2D"/>
    <w:rsid w:val="003B7ACC"/>
    <w:rsid w:val="003C030D"/>
    <w:rsid w:val="003C0415"/>
    <w:rsid w:val="003C074B"/>
    <w:rsid w:val="003C0C4A"/>
    <w:rsid w:val="003C0E5C"/>
    <w:rsid w:val="003C100A"/>
    <w:rsid w:val="003C12A8"/>
    <w:rsid w:val="003C144F"/>
    <w:rsid w:val="003C1812"/>
    <w:rsid w:val="003C1BF0"/>
    <w:rsid w:val="003C2435"/>
    <w:rsid w:val="003C2500"/>
    <w:rsid w:val="003C300D"/>
    <w:rsid w:val="003C4F58"/>
    <w:rsid w:val="003C5821"/>
    <w:rsid w:val="003C58EE"/>
    <w:rsid w:val="003C5A48"/>
    <w:rsid w:val="003C5DE5"/>
    <w:rsid w:val="003C6F08"/>
    <w:rsid w:val="003C71AE"/>
    <w:rsid w:val="003C757C"/>
    <w:rsid w:val="003C787A"/>
    <w:rsid w:val="003C7F44"/>
    <w:rsid w:val="003D0D6A"/>
    <w:rsid w:val="003D0E65"/>
    <w:rsid w:val="003D1659"/>
    <w:rsid w:val="003D1947"/>
    <w:rsid w:val="003D1C86"/>
    <w:rsid w:val="003D1D6B"/>
    <w:rsid w:val="003D3502"/>
    <w:rsid w:val="003D361A"/>
    <w:rsid w:val="003D39E5"/>
    <w:rsid w:val="003D3A12"/>
    <w:rsid w:val="003D451A"/>
    <w:rsid w:val="003D5408"/>
    <w:rsid w:val="003D5A41"/>
    <w:rsid w:val="003D5A66"/>
    <w:rsid w:val="003D5BF1"/>
    <w:rsid w:val="003D5CCA"/>
    <w:rsid w:val="003D5D69"/>
    <w:rsid w:val="003D615C"/>
    <w:rsid w:val="003D624E"/>
    <w:rsid w:val="003D6683"/>
    <w:rsid w:val="003D69BD"/>
    <w:rsid w:val="003D721E"/>
    <w:rsid w:val="003E040A"/>
    <w:rsid w:val="003E1083"/>
    <w:rsid w:val="003E2050"/>
    <w:rsid w:val="003E22CA"/>
    <w:rsid w:val="003E2A98"/>
    <w:rsid w:val="003E2BB3"/>
    <w:rsid w:val="003E2E6D"/>
    <w:rsid w:val="003E3119"/>
    <w:rsid w:val="003E3495"/>
    <w:rsid w:val="003E3597"/>
    <w:rsid w:val="003E3741"/>
    <w:rsid w:val="003E37B0"/>
    <w:rsid w:val="003E3992"/>
    <w:rsid w:val="003E3D51"/>
    <w:rsid w:val="003E420F"/>
    <w:rsid w:val="003E45BD"/>
    <w:rsid w:val="003E4763"/>
    <w:rsid w:val="003E4A2E"/>
    <w:rsid w:val="003E4B28"/>
    <w:rsid w:val="003E583B"/>
    <w:rsid w:val="003E5FC0"/>
    <w:rsid w:val="003E65FA"/>
    <w:rsid w:val="003E6A80"/>
    <w:rsid w:val="003E6C87"/>
    <w:rsid w:val="003E7162"/>
    <w:rsid w:val="003E73C3"/>
    <w:rsid w:val="003E7518"/>
    <w:rsid w:val="003E7DC5"/>
    <w:rsid w:val="003F0360"/>
    <w:rsid w:val="003F0660"/>
    <w:rsid w:val="003F0955"/>
    <w:rsid w:val="003F0D57"/>
    <w:rsid w:val="003F0D88"/>
    <w:rsid w:val="003F0DB7"/>
    <w:rsid w:val="003F0E33"/>
    <w:rsid w:val="003F1018"/>
    <w:rsid w:val="003F1091"/>
    <w:rsid w:val="003F1829"/>
    <w:rsid w:val="003F2521"/>
    <w:rsid w:val="003F2A6C"/>
    <w:rsid w:val="003F2B78"/>
    <w:rsid w:val="003F34A8"/>
    <w:rsid w:val="003F3BF1"/>
    <w:rsid w:val="003F4154"/>
    <w:rsid w:val="003F42DC"/>
    <w:rsid w:val="003F4409"/>
    <w:rsid w:val="003F4EA4"/>
    <w:rsid w:val="003F51FD"/>
    <w:rsid w:val="003F54D8"/>
    <w:rsid w:val="003F58CF"/>
    <w:rsid w:val="003F5D04"/>
    <w:rsid w:val="003F6D06"/>
    <w:rsid w:val="00400186"/>
    <w:rsid w:val="00400448"/>
    <w:rsid w:val="004004F7"/>
    <w:rsid w:val="00400551"/>
    <w:rsid w:val="004005C1"/>
    <w:rsid w:val="0040095E"/>
    <w:rsid w:val="00401029"/>
    <w:rsid w:val="004019AF"/>
    <w:rsid w:val="00401DAF"/>
    <w:rsid w:val="00402420"/>
    <w:rsid w:val="00402AD9"/>
    <w:rsid w:val="00403C33"/>
    <w:rsid w:val="00403EA4"/>
    <w:rsid w:val="00403FBF"/>
    <w:rsid w:val="00404416"/>
    <w:rsid w:val="00405002"/>
    <w:rsid w:val="0040537B"/>
    <w:rsid w:val="0040544D"/>
    <w:rsid w:val="004055F3"/>
    <w:rsid w:val="00405617"/>
    <w:rsid w:val="00405D18"/>
    <w:rsid w:val="00405DF7"/>
    <w:rsid w:val="00410632"/>
    <w:rsid w:val="00410ABF"/>
    <w:rsid w:val="00410D2B"/>
    <w:rsid w:val="004118F2"/>
    <w:rsid w:val="00411DBE"/>
    <w:rsid w:val="00412501"/>
    <w:rsid w:val="00412A4A"/>
    <w:rsid w:val="00412FB9"/>
    <w:rsid w:val="00413562"/>
    <w:rsid w:val="00413D4B"/>
    <w:rsid w:val="00414ED7"/>
    <w:rsid w:val="0041518D"/>
    <w:rsid w:val="0041657F"/>
    <w:rsid w:val="00416954"/>
    <w:rsid w:val="00416ADA"/>
    <w:rsid w:val="00416F7C"/>
    <w:rsid w:val="00417416"/>
    <w:rsid w:val="00417746"/>
    <w:rsid w:val="004200A7"/>
    <w:rsid w:val="004204E5"/>
    <w:rsid w:val="00420609"/>
    <w:rsid w:val="004209C2"/>
    <w:rsid w:val="0042163E"/>
    <w:rsid w:val="004219FC"/>
    <w:rsid w:val="00421FEC"/>
    <w:rsid w:val="00422210"/>
    <w:rsid w:val="00422BFD"/>
    <w:rsid w:val="00422FFB"/>
    <w:rsid w:val="00423416"/>
    <w:rsid w:val="0042353F"/>
    <w:rsid w:val="00423FB5"/>
    <w:rsid w:val="0042486B"/>
    <w:rsid w:val="0042486E"/>
    <w:rsid w:val="00424A00"/>
    <w:rsid w:val="00424A51"/>
    <w:rsid w:val="004251B8"/>
    <w:rsid w:val="0042596C"/>
    <w:rsid w:val="00425BE8"/>
    <w:rsid w:val="00425E80"/>
    <w:rsid w:val="004260D0"/>
    <w:rsid w:val="00426325"/>
    <w:rsid w:val="00427017"/>
    <w:rsid w:val="00427105"/>
    <w:rsid w:val="00427709"/>
    <w:rsid w:val="00427881"/>
    <w:rsid w:val="00430F5F"/>
    <w:rsid w:val="00431F8D"/>
    <w:rsid w:val="00432618"/>
    <w:rsid w:val="004329F8"/>
    <w:rsid w:val="00433218"/>
    <w:rsid w:val="00433DBA"/>
    <w:rsid w:val="004356EC"/>
    <w:rsid w:val="00435A41"/>
    <w:rsid w:val="004365E5"/>
    <w:rsid w:val="004366BD"/>
    <w:rsid w:val="00436B66"/>
    <w:rsid w:val="004370E8"/>
    <w:rsid w:val="004372B3"/>
    <w:rsid w:val="004377AB"/>
    <w:rsid w:val="00437928"/>
    <w:rsid w:val="004379E6"/>
    <w:rsid w:val="004404B4"/>
    <w:rsid w:val="004405FC"/>
    <w:rsid w:val="004406E4"/>
    <w:rsid w:val="00440FB5"/>
    <w:rsid w:val="00443B50"/>
    <w:rsid w:val="0044468A"/>
    <w:rsid w:val="00444C22"/>
    <w:rsid w:val="00444CE4"/>
    <w:rsid w:val="00444FCE"/>
    <w:rsid w:val="0044538B"/>
    <w:rsid w:val="004456B6"/>
    <w:rsid w:val="0044609B"/>
    <w:rsid w:val="00447344"/>
    <w:rsid w:val="00447878"/>
    <w:rsid w:val="00450124"/>
    <w:rsid w:val="0045021E"/>
    <w:rsid w:val="004502B3"/>
    <w:rsid w:val="00450941"/>
    <w:rsid w:val="00451232"/>
    <w:rsid w:val="0045225F"/>
    <w:rsid w:val="00453BD6"/>
    <w:rsid w:val="00454187"/>
    <w:rsid w:val="00454268"/>
    <w:rsid w:val="004545A0"/>
    <w:rsid w:val="00454C2B"/>
    <w:rsid w:val="00456101"/>
    <w:rsid w:val="00456128"/>
    <w:rsid w:val="00456157"/>
    <w:rsid w:val="004561CF"/>
    <w:rsid w:val="0045697E"/>
    <w:rsid w:val="004569C2"/>
    <w:rsid w:val="004571F5"/>
    <w:rsid w:val="0045748E"/>
    <w:rsid w:val="00457BC1"/>
    <w:rsid w:val="00460012"/>
    <w:rsid w:val="00460669"/>
    <w:rsid w:val="004609DD"/>
    <w:rsid w:val="00460C17"/>
    <w:rsid w:val="00460CFB"/>
    <w:rsid w:val="0046113F"/>
    <w:rsid w:val="00461DD3"/>
    <w:rsid w:val="00461E03"/>
    <w:rsid w:val="0046323D"/>
    <w:rsid w:val="004632F8"/>
    <w:rsid w:val="00463D61"/>
    <w:rsid w:val="004643A4"/>
    <w:rsid w:val="004644D0"/>
    <w:rsid w:val="004645B1"/>
    <w:rsid w:val="004645D4"/>
    <w:rsid w:val="00464F91"/>
    <w:rsid w:val="00465800"/>
    <w:rsid w:val="00465C26"/>
    <w:rsid w:val="00465CE2"/>
    <w:rsid w:val="00465D97"/>
    <w:rsid w:val="0046605E"/>
    <w:rsid w:val="00466305"/>
    <w:rsid w:val="00466587"/>
    <w:rsid w:val="00466D18"/>
    <w:rsid w:val="00467206"/>
    <w:rsid w:val="00467637"/>
    <w:rsid w:val="004676B6"/>
    <w:rsid w:val="00467787"/>
    <w:rsid w:val="00467B63"/>
    <w:rsid w:val="00470169"/>
    <w:rsid w:val="00470997"/>
    <w:rsid w:val="00471468"/>
    <w:rsid w:val="004716CB"/>
    <w:rsid w:val="0047181F"/>
    <w:rsid w:val="0047197D"/>
    <w:rsid w:val="00471DB6"/>
    <w:rsid w:val="00472686"/>
    <w:rsid w:val="00472922"/>
    <w:rsid w:val="0047377C"/>
    <w:rsid w:val="004745A6"/>
    <w:rsid w:val="00474845"/>
    <w:rsid w:val="00474A10"/>
    <w:rsid w:val="0047500F"/>
    <w:rsid w:val="0047509D"/>
    <w:rsid w:val="00475D75"/>
    <w:rsid w:val="00476374"/>
    <w:rsid w:val="004763B3"/>
    <w:rsid w:val="004771A8"/>
    <w:rsid w:val="0047731B"/>
    <w:rsid w:val="00477662"/>
    <w:rsid w:val="00477807"/>
    <w:rsid w:val="00477EAF"/>
    <w:rsid w:val="00477FA5"/>
    <w:rsid w:val="00480559"/>
    <w:rsid w:val="0048077C"/>
    <w:rsid w:val="00480D8D"/>
    <w:rsid w:val="00480EC7"/>
    <w:rsid w:val="004814C3"/>
    <w:rsid w:val="00481A4D"/>
    <w:rsid w:val="00481B67"/>
    <w:rsid w:val="00481CEF"/>
    <w:rsid w:val="00481D19"/>
    <w:rsid w:val="004821DE"/>
    <w:rsid w:val="0048236C"/>
    <w:rsid w:val="00482397"/>
    <w:rsid w:val="004827CE"/>
    <w:rsid w:val="00483A0D"/>
    <w:rsid w:val="00483B31"/>
    <w:rsid w:val="004840F3"/>
    <w:rsid w:val="00484966"/>
    <w:rsid w:val="0048586B"/>
    <w:rsid w:val="00485CB8"/>
    <w:rsid w:val="00485DE9"/>
    <w:rsid w:val="00485E2B"/>
    <w:rsid w:val="00485EBD"/>
    <w:rsid w:val="004862F7"/>
    <w:rsid w:val="0048635D"/>
    <w:rsid w:val="00486694"/>
    <w:rsid w:val="004866B9"/>
    <w:rsid w:val="00486938"/>
    <w:rsid w:val="00486986"/>
    <w:rsid w:val="00487352"/>
    <w:rsid w:val="0048745D"/>
    <w:rsid w:val="00487AAE"/>
    <w:rsid w:val="00487B6A"/>
    <w:rsid w:val="00487ED6"/>
    <w:rsid w:val="0049019E"/>
    <w:rsid w:val="00490508"/>
    <w:rsid w:val="00490962"/>
    <w:rsid w:val="00490C2B"/>
    <w:rsid w:val="00491675"/>
    <w:rsid w:val="0049176B"/>
    <w:rsid w:val="00491C1E"/>
    <w:rsid w:val="00492834"/>
    <w:rsid w:val="004932F6"/>
    <w:rsid w:val="00493565"/>
    <w:rsid w:val="0049427E"/>
    <w:rsid w:val="00494623"/>
    <w:rsid w:val="00494A78"/>
    <w:rsid w:val="00494E0F"/>
    <w:rsid w:val="00495373"/>
    <w:rsid w:val="00495415"/>
    <w:rsid w:val="0049541E"/>
    <w:rsid w:val="00495987"/>
    <w:rsid w:val="00495DD0"/>
    <w:rsid w:val="004960C0"/>
    <w:rsid w:val="004961BA"/>
    <w:rsid w:val="00496876"/>
    <w:rsid w:val="00496C99"/>
    <w:rsid w:val="00497277"/>
    <w:rsid w:val="00497C77"/>
    <w:rsid w:val="00497E96"/>
    <w:rsid w:val="004A08F2"/>
    <w:rsid w:val="004A0E6E"/>
    <w:rsid w:val="004A211C"/>
    <w:rsid w:val="004A21AC"/>
    <w:rsid w:val="004A442C"/>
    <w:rsid w:val="004A46ED"/>
    <w:rsid w:val="004A4717"/>
    <w:rsid w:val="004A4B72"/>
    <w:rsid w:val="004A4C66"/>
    <w:rsid w:val="004A4EE6"/>
    <w:rsid w:val="004A5FA9"/>
    <w:rsid w:val="004A6075"/>
    <w:rsid w:val="004A6912"/>
    <w:rsid w:val="004A6CE6"/>
    <w:rsid w:val="004A735C"/>
    <w:rsid w:val="004A73C7"/>
    <w:rsid w:val="004A7E6E"/>
    <w:rsid w:val="004B065A"/>
    <w:rsid w:val="004B09AD"/>
    <w:rsid w:val="004B09E4"/>
    <w:rsid w:val="004B0EDB"/>
    <w:rsid w:val="004B1816"/>
    <w:rsid w:val="004B1AF6"/>
    <w:rsid w:val="004B1C86"/>
    <w:rsid w:val="004B1D2F"/>
    <w:rsid w:val="004B31CB"/>
    <w:rsid w:val="004B3CE9"/>
    <w:rsid w:val="004B4077"/>
    <w:rsid w:val="004B4093"/>
    <w:rsid w:val="004B4873"/>
    <w:rsid w:val="004B4F3B"/>
    <w:rsid w:val="004B4F75"/>
    <w:rsid w:val="004B5507"/>
    <w:rsid w:val="004B5761"/>
    <w:rsid w:val="004B58C7"/>
    <w:rsid w:val="004B590A"/>
    <w:rsid w:val="004B5C2E"/>
    <w:rsid w:val="004B5F69"/>
    <w:rsid w:val="004B6340"/>
    <w:rsid w:val="004B63CC"/>
    <w:rsid w:val="004B645A"/>
    <w:rsid w:val="004B6B05"/>
    <w:rsid w:val="004B6CD7"/>
    <w:rsid w:val="004B6CD9"/>
    <w:rsid w:val="004B712E"/>
    <w:rsid w:val="004B7B2E"/>
    <w:rsid w:val="004C002D"/>
    <w:rsid w:val="004C05C2"/>
    <w:rsid w:val="004C0650"/>
    <w:rsid w:val="004C06F4"/>
    <w:rsid w:val="004C0796"/>
    <w:rsid w:val="004C0817"/>
    <w:rsid w:val="004C0AD1"/>
    <w:rsid w:val="004C0AD5"/>
    <w:rsid w:val="004C0B54"/>
    <w:rsid w:val="004C135D"/>
    <w:rsid w:val="004C161F"/>
    <w:rsid w:val="004C1C62"/>
    <w:rsid w:val="004C1EA6"/>
    <w:rsid w:val="004C2726"/>
    <w:rsid w:val="004C2D1B"/>
    <w:rsid w:val="004C2EB9"/>
    <w:rsid w:val="004C30A1"/>
    <w:rsid w:val="004C30F1"/>
    <w:rsid w:val="004C3703"/>
    <w:rsid w:val="004C3736"/>
    <w:rsid w:val="004C439A"/>
    <w:rsid w:val="004C43C4"/>
    <w:rsid w:val="004C4439"/>
    <w:rsid w:val="004C46EB"/>
    <w:rsid w:val="004C471C"/>
    <w:rsid w:val="004C493F"/>
    <w:rsid w:val="004C5134"/>
    <w:rsid w:val="004C52A2"/>
    <w:rsid w:val="004C5E18"/>
    <w:rsid w:val="004C5FC2"/>
    <w:rsid w:val="004C6416"/>
    <w:rsid w:val="004C6611"/>
    <w:rsid w:val="004C6B86"/>
    <w:rsid w:val="004C6C8F"/>
    <w:rsid w:val="004C74F5"/>
    <w:rsid w:val="004C78B9"/>
    <w:rsid w:val="004D00C1"/>
    <w:rsid w:val="004D07B8"/>
    <w:rsid w:val="004D0BB7"/>
    <w:rsid w:val="004D0E0F"/>
    <w:rsid w:val="004D1123"/>
    <w:rsid w:val="004D1979"/>
    <w:rsid w:val="004D1AF8"/>
    <w:rsid w:val="004D21AC"/>
    <w:rsid w:val="004D2FC5"/>
    <w:rsid w:val="004D3589"/>
    <w:rsid w:val="004D363A"/>
    <w:rsid w:val="004D3651"/>
    <w:rsid w:val="004D3AA8"/>
    <w:rsid w:val="004D3EEE"/>
    <w:rsid w:val="004D4507"/>
    <w:rsid w:val="004D47B8"/>
    <w:rsid w:val="004D4C3B"/>
    <w:rsid w:val="004D4E4D"/>
    <w:rsid w:val="004D5060"/>
    <w:rsid w:val="004D5081"/>
    <w:rsid w:val="004D5D25"/>
    <w:rsid w:val="004D602D"/>
    <w:rsid w:val="004D6117"/>
    <w:rsid w:val="004D6162"/>
    <w:rsid w:val="004D6201"/>
    <w:rsid w:val="004D6D28"/>
    <w:rsid w:val="004D7254"/>
    <w:rsid w:val="004E08F9"/>
    <w:rsid w:val="004E0A35"/>
    <w:rsid w:val="004E0BEA"/>
    <w:rsid w:val="004E15C7"/>
    <w:rsid w:val="004E17BC"/>
    <w:rsid w:val="004E1A6D"/>
    <w:rsid w:val="004E1FDD"/>
    <w:rsid w:val="004E22FA"/>
    <w:rsid w:val="004E261A"/>
    <w:rsid w:val="004E312F"/>
    <w:rsid w:val="004E35C8"/>
    <w:rsid w:val="004E38C3"/>
    <w:rsid w:val="004E4344"/>
    <w:rsid w:val="004E4405"/>
    <w:rsid w:val="004E446C"/>
    <w:rsid w:val="004E4B38"/>
    <w:rsid w:val="004E500C"/>
    <w:rsid w:val="004E59A7"/>
    <w:rsid w:val="004E60F8"/>
    <w:rsid w:val="004E61CD"/>
    <w:rsid w:val="004E6534"/>
    <w:rsid w:val="004E68C9"/>
    <w:rsid w:val="004E68F8"/>
    <w:rsid w:val="004E7155"/>
    <w:rsid w:val="004E77A4"/>
    <w:rsid w:val="004E7ADC"/>
    <w:rsid w:val="004E7E7F"/>
    <w:rsid w:val="004E7FA4"/>
    <w:rsid w:val="004F052B"/>
    <w:rsid w:val="004F06CE"/>
    <w:rsid w:val="004F07FD"/>
    <w:rsid w:val="004F124D"/>
    <w:rsid w:val="004F128E"/>
    <w:rsid w:val="004F1323"/>
    <w:rsid w:val="004F1719"/>
    <w:rsid w:val="004F178A"/>
    <w:rsid w:val="004F192E"/>
    <w:rsid w:val="004F2268"/>
    <w:rsid w:val="004F2652"/>
    <w:rsid w:val="004F2ACE"/>
    <w:rsid w:val="004F2E5F"/>
    <w:rsid w:val="004F35BE"/>
    <w:rsid w:val="004F3706"/>
    <w:rsid w:val="004F3920"/>
    <w:rsid w:val="004F48F4"/>
    <w:rsid w:val="004F4A45"/>
    <w:rsid w:val="004F4D6F"/>
    <w:rsid w:val="004F5156"/>
    <w:rsid w:val="004F5B5D"/>
    <w:rsid w:val="004F5C79"/>
    <w:rsid w:val="004F5ED4"/>
    <w:rsid w:val="004F616B"/>
    <w:rsid w:val="004F6941"/>
    <w:rsid w:val="004F6A68"/>
    <w:rsid w:val="004F6E90"/>
    <w:rsid w:val="004F70B0"/>
    <w:rsid w:val="004F7257"/>
    <w:rsid w:val="004F749E"/>
    <w:rsid w:val="004F7BEB"/>
    <w:rsid w:val="005015C9"/>
    <w:rsid w:val="00502160"/>
    <w:rsid w:val="00502463"/>
    <w:rsid w:val="00502725"/>
    <w:rsid w:val="0050362F"/>
    <w:rsid w:val="00503A78"/>
    <w:rsid w:val="00504131"/>
    <w:rsid w:val="00504679"/>
    <w:rsid w:val="00504AA9"/>
    <w:rsid w:val="00504B7D"/>
    <w:rsid w:val="00505075"/>
    <w:rsid w:val="005062DF"/>
    <w:rsid w:val="00506DAF"/>
    <w:rsid w:val="005070F4"/>
    <w:rsid w:val="00507BD9"/>
    <w:rsid w:val="00510AFF"/>
    <w:rsid w:val="00510F8C"/>
    <w:rsid w:val="00511857"/>
    <w:rsid w:val="00511990"/>
    <w:rsid w:val="005120AD"/>
    <w:rsid w:val="00512761"/>
    <w:rsid w:val="00512949"/>
    <w:rsid w:val="00512B53"/>
    <w:rsid w:val="00512BEB"/>
    <w:rsid w:val="00512E9E"/>
    <w:rsid w:val="005134D4"/>
    <w:rsid w:val="00513854"/>
    <w:rsid w:val="005138E3"/>
    <w:rsid w:val="00514065"/>
    <w:rsid w:val="005142C8"/>
    <w:rsid w:val="00514C35"/>
    <w:rsid w:val="005155D0"/>
    <w:rsid w:val="00515AA1"/>
    <w:rsid w:val="00515F1A"/>
    <w:rsid w:val="00516AA6"/>
    <w:rsid w:val="0051728D"/>
    <w:rsid w:val="005178F1"/>
    <w:rsid w:val="00517CE1"/>
    <w:rsid w:val="00517D88"/>
    <w:rsid w:val="00520319"/>
    <w:rsid w:val="00520391"/>
    <w:rsid w:val="00520444"/>
    <w:rsid w:val="005206E7"/>
    <w:rsid w:val="005215D9"/>
    <w:rsid w:val="0052169E"/>
    <w:rsid w:val="00521A8E"/>
    <w:rsid w:val="00521C4E"/>
    <w:rsid w:val="00521E4B"/>
    <w:rsid w:val="005222A0"/>
    <w:rsid w:val="00522503"/>
    <w:rsid w:val="0052268B"/>
    <w:rsid w:val="00522815"/>
    <w:rsid w:val="00522982"/>
    <w:rsid w:val="00522B66"/>
    <w:rsid w:val="00523745"/>
    <w:rsid w:val="00523B10"/>
    <w:rsid w:val="00523DD7"/>
    <w:rsid w:val="00524278"/>
    <w:rsid w:val="005242DB"/>
    <w:rsid w:val="00524520"/>
    <w:rsid w:val="005245CA"/>
    <w:rsid w:val="0052486B"/>
    <w:rsid w:val="0052563F"/>
    <w:rsid w:val="00525F83"/>
    <w:rsid w:val="005272FA"/>
    <w:rsid w:val="005274BA"/>
    <w:rsid w:val="005274DE"/>
    <w:rsid w:val="005276FE"/>
    <w:rsid w:val="005279C7"/>
    <w:rsid w:val="00527EEB"/>
    <w:rsid w:val="00530320"/>
    <w:rsid w:val="00530659"/>
    <w:rsid w:val="00531017"/>
    <w:rsid w:val="005317E2"/>
    <w:rsid w:val="00531C2B"/>
    <w:rsid w:val="00531C54"/>
    <w:rsid w:val="00532B4D"/>
    <w:rsid w:val="00532B74"/>
    <w:rsid w:val="00532FAD"/>
    <w:rsid w:val="00533842"/>
    <w:rsid w:val="00533B81"/>
    <w:rsid w:val="0053435C"/>
    <w:rsid w:val="00534A51"/>
    <w:rsid w:val="00534C4D"/>
    <w:rsid w:val="005355DC"/>
    <w:rsid w:val="0053565E"/>
    <w:rsid w:val="005356F8"/>
    <w:rsid w:val="00535920"/>
    <w:rsid w:val="00535CE2"/>
    <w:rsid w:val="00536069"/>
    <w:rsid w:val="00537230"/>
    <w:rsid w:val="005378C3"/>
    <w:rsid w:val="005400CF"/>
    <w:rsid w:val="00540518"/>
    <w:rsid w:val="005406E5"/>
    <w:rsid w:val="00540C12"/>
    <w:rsid w:val="00540EBB"/>
    <w:rsid w:val="0054124E"/>
    <w:rsid w:val="005412D4"/>
    <w:rsid w:val="005413B9"/>
    <w:rsid w:val="0054180C"/>
    <w:rsid w:val="0054182C"/>
    <w:rsid w:val="00541894"/>
    <w:rsid w:val="00541EDD"/>
    <w:rsid w:val="00542200"/>
    <w:rsid w:val="0054242C"/>
    <w:rsid w:val="00542456"/>
    <w:rsid w:val="00542698"/>
    <w:rsid w:val="00542762"/>
    <w:rsid w:val="00542E30"/>
    <w:rsid w:val="0054313D"/>
    <w:rsid w:val="005437C7"/>
    <w:rsid w:val="00544244"/>
    <w:rsid w:val="0054429D"/>
    <w:rsid w:val="0054436F"/>
    <w:rsid w:val="005447A3"/>
    <w:rsid w:val="00545014"/>
    <w:rsid w:val="00545742"/>
    <w:rsid w:val="00545814"/>
    <w:rsid w:val="0054618A"/>
    <w:rsid w:val="005461AE"/>
    <w:rsid w:val="00546457"/>
    <w:rsid w:val="005466BE"/>
    <w:rsid w:val="005466EE"/>
    <w:rsid w:val="00546988"/>
    <w:rsid w:val="00546ADF"/>
    <w:rsid w:val="0054726F"/>
    <w:rsid w:val="005478F2"/>
    <w:rsid w:val="00547B02"/>
    <w:rsid w:val="00547C54"/>
    <w:rsid w:val="00547DA9"/>
    <w:rsid w:val="0055030C"/>
    <w:rsid w:val="005510E4"/>
    <w:rsid w:val="00551154"/>
    <w:rsid w:val="005515C1"/>
    <w:rsid w:val="0055189D"/>
    <w:rsid w:val="00551A12"/>
    <w:rsid w:val="00552282"/>
    <w:rsid w:val="0055234F"/>
    <w:rsid w:val="00552A54"/>
    <w:rsid w:val="00552FA0"/>
    <w:rsid w:val="005530F9"/>
    <w:rsid w:val="005546A0"/>
    <w:rsid w:val="00554F3D"/>
    <w:rsid w:val="005552C6"/>
    <w:rsid w:val="005555E6"/>
    <w:rsid w:val="00555D91"/>
    <w:rsid w:val="00556159"/>
    <w:rsid w:val="0055615E"/>
    <w:rsid w:val="00556B89"/>
    <w:rsid w:val="00557CBB"/>
    <w:rsid w:val="005606C1"/>
    <w:rsid w:val="00560A13"/>
    <w:rsid w:val="00560A1D"/>
    <w:rsid w:val="00561582"/>
    <w:rsid w:val="0056251F"/>
    <w:rsid w:val="00562547"/>
    <w:rsid w:val="00563007"/>
    <w:rsid w:val="005630BC"/>
    <w:rsid w:val="0056383E"/>
    <w:rsid w:val="00563E68"/>
    <w:rsid w:val="005652D9"/>
    <w:rsid w:val="00565E27"/>
    <w:rsid w:val="005661B5"/>
    <w:rsid w:val="005665F5"/>
    <w:rsid w:val="00566609"/>
    <w:rsid w:val="005668E4"/>
    <w:rsid w:val="005669CF"/>
    <w:rsid w:val="00566DB3"/>
    <w:rsid w:val="00566E54"/>
    <w:rsid w:val="00567121"/>
    <w:rsid w:val="005673B2"/>
    <w:rsid w:val="00567477"/>
    <w:rsid w:val="00567721"/>
    <w:rsid w:val="00567E39"/>
    <w:rsid w:val="00567EE6"/>
    <w:rsid w:val="00570494"/>
    <w:rsid w:val="00570565"/>
    <w:rsid w:val="005706C7"/>
    <w:rsid w:val="0057083B"/>
    <w:rsid w:val="00571B85"/>
    <w:rsid w:val="00572046"/>
    <w:rsid w:val="00572770"/>
    <w:rsid w:val="00572F40"/>
    <w:rsid w:val="00573067"/>
    <w:rsid w:val="00573207"/>
    <w:rsid w:val="00573211"/>
    <w:rsid w:val="00573791"/>
    <w:rsid w:val="005755A9"/>
    <w:rsid w:val="00575DAD"/>
    <w:rsid w:val="005769F2"/>
    <w:rsid w:val="00576BAE"/>
    <w:rsid w:val="00576DA1"/>
    <w:rsid w:val="00577019"/>
    <w:rsid w:val="00577ADE"/>
    <w:rsid w:val="00577C27"/>
    <w:rsid w:val="00577FFE"/>
    <w:rsid w:val="00580112"/>
    <w:rsid w:val="005801A8"/>
    <w:rsid w:val="00580414"/>
    <w:rsid w:val="00581260"/>
    <w:rsid w:val="0058220F"/>
    <w:rsid w:val="0058244D"/>
    <w:rsid w:val="00582998"/>
    <w:rsid w:val="00583265"/>
    <w:rsid w:val="005832A1"/>
    <w:rsid w:val="00583577"/>
    <w:rsid w:val="00583877"/>
    <w:rsid w:val="00583A05"/>
    <w:rsid w:val="00583AD1"/>
    <w:rsid w:val="00583C50"/>
    <w:rsid w:val="00583E33"/>
    <w:rsid w:val="00584500"/>
    <w:rsid w:val="00584613"/>
    <w:rsid w:val="00584BE7"/>
    <w:rsid w:val="005854CA"/>
    <w:rsid w:val="0058551D"/>
    <w:rsid w:val="005857B7"/>
    <w:rsid w:val="0058580B"/>
    <w:rsid w:val="0058586F"/>
    <w:rsid w:val="00585935"/>
    <w:rsid w:val="00585C1C"/>
    <w:rsid w:val="0058615F"/>
    <w:rsid w:val="00586B03"/>
    <w:rsid w:val="00587130"/>
    <w:rsid w:val="005872FE"/>
    <w:rsid w:val="0058793A"/>
    <w:rsid w:val="00587B72"/>
    <w:rsid w:val="0059012E"/>
    <w:rsid w:val="00590481"/>
    <w:rsid w:val="005907DF"/>
    <w:rsid w:val="00590D35"/>
    <w:rsid w:val="00590EFB"/>
    <w:rsid w:val="00591792"/>
    <w:rsid w:val="00591F38"/>
    <w:rsid w:val="0059304C"/>
    <w:rsid w:val="005934FC"/>
    <w:rsid w:val="00593BFE"/>
    <w:rsid w:val="005945E6"/>
    <w:rsid w:val="00594FDC"/>
    <w:rsid w:val="00595366"/>
    <w:rsid w:val="005958F7"/>
    <w:rsid w:val="005960F9"/>
    <w:rsid w:val="00596E14"/>
    <w:rsid w:val="00596F58"/>
    <w:rsid w:val="00597099"/>
    <w:rsid w:val="00597836"/>
    <w:rsid w:val="00597C36"/>
    <w:rsid w:val="00597EDB"/>
    <w:rsid w:val="005A055B"/>
    <w:rsid w:val="005A0C6E"/>
    <w:rsid w:val="005A1415"/>
    <w:rsid w:val="005A18F9"/>
    <w:rsid w:val="005A221B"/>
    <w:rsid w:val="005A2E41"/>
    <w:rsid w:val="005A31A0"/>
    <w:rsid w:val="005A344A"/>
    <w:rsid w:val="005A3843"/>
    <w:rsid w:val="005A3906"/>
    <w:rsid w:val="005A3A16"/>
    <w:rsid w:val="005A3CAF"/>
    <w:rsid w:val="005A3D87"/>
    <w:rsid w:val="005A4F07"/>
    <w:rsid w:val="005A4FF6"/>
    <w:rsid w:val="005A50ED"/>
    <w:rsid w:val="005A56F3"/>
    <w:rsid w:val="005A6036"/>
    <w:rsid w:val="005A671B"/>
    <w:rsid w:val="005A68A8"/>
    <w:rsid w:val="005A69C9"/>
    <w:rsid w:val="005A6B61"/>
    <w:rsid w:val="005A6C15"/>
    <w:rsid w:val="005A6E16"/>
    <w:rsid w:val="005A6E89"/>
    <w:rsid w:val="005A7656"/>
    <w:rsid w:val="005A7A43"/>
    <w:rsid w:val="005A7AAA"/>
    <w:rsid w:val="005A7BE8"/>
    <w:rsid w:val="005B0251"/>
    <w:rsid w:val="005B02EC"/>
    <w:rsid w:val="005B03D3"/>
    <w:rsid w:val="005B0B2B"/>
    <w:rsid w:val="005B0BAC"/>
    <w:rsid w:val="005B0E43"/>
    <w:rsid w:val="005B0F67"/>
    <w:rsid w:val="005B12A4"/>
    <w:rsid w:val="005B136E"/>
    <w:rsid w:val="005B13CD"/>
    <w:rsid w:val="005B213A"/>
    <w:rsid w:val="005B2DA7"/>
    <w:rsid w:val="005B3041"/>
    <w:rsid w:val="005B312F"/>
    <w:rsid w:val="005B383A"/>
    <w:rsid w:val="005B3C0B"/>
    <w:rsid w:val="005B3CFB"/>
    <w:rsid w:val="005B4089"/>
    <w:rsid w:val="005B4158"/>
    <w:rsid w:val="005B4377"/>
    <w:rsid w:val="005B4808"/>
    <w:rsid w:val="005B4996"/>
    <w:rsid w:val="005B4A78"/>
    <w:rsid w:val="005B4BCD"/>
    <w:rsid w:val="005B4F3F"/>
    <w:rsid w:val="005B56A8"/>
    <w:rsid w:val="005B57C3"/>
    <w:rsid w:val="005B5A6F"/>
    <w:rsid w:val="005B6C6C"/>
    <w:rsid w:val="005B75B9"/>
    <w:rsid w:val="005B7C81"/>
    <w:rsid w:val="005B7F55"/>
    <w:rsid w:val="005C03F1"/>
    <w:rsid w:val="005C0DCD"/>
    <w:rsid w:val="005C154B"/>
    <w:rsid w:val="005C1C4A"/>
    <w:rsid w:val="005C26B4"/>
    <w:rsid w:val="005C2835"/>
    <w:rsid w:val="005C2C26"/>
    <w:rsid w:val="005C3633"/>
    <w:rsid w:val="005C3712"/>
    <w:rsid w:val="005C37B5"/>
    <w:rsid w:val="005C3809"/>
    <w:rsid w:val="005C39A0"/>
    <w:rsid w:val="005C3DBA"/>
    <w:rsid w:val="005C3F87"/>
    <w:rsid w:val="005C4D2A"/>
    <w:rsid w:val="005C5D64"/>
    <w:rsid w:val="005C6103"/>
    <w:rsid w:val="005C684A"/>
    <w:rsid w:val="005C6D9A"/>
    <w:rsid w:val="005C6F6B"/>
    <w:rsid w:val="005D0B51"/>
    <w:rsid w:val="005D15A2"/>
    <w:rsid w:val="005D1646"/>
    <w:rsid w:val="005D1A5E"/>
    <w:rsid w:val="005D1F71"/>
    <w:rsid w:val="005D1F99"/>
    <w:rsid w:val="005D22CA"/>
    <w:rsid w:val="005D2698"/>
    <w:rsid w:val="005D2A1C"/>
    <w:rsid w:val="005D2B4C"/>
    <w:rsid w:val="005D36BB"/>
    <w:rsid w:val="005D3D79"/>
    <w:rsid w:val="005D405F"/>
    <w:rsid w:val="005D44E3"/>
    <w:rsid w:val="005D4551"/>
    <w:rsid w:val="005D4646"/>
    <w:rsid w:val="005D48C4"/>
    <w:rsid w:val="005D48CE"/>
    <w:rsid w:val="005D4BB6"/>
    <w:rsid w:val="005D50A4"/>
    <w:rsid w:val="005D5608"/>
    <w:rsid w:val="005D5ACA"/>
    <w:rsid w:val="005D5B0A"/>
    <w:rsid w:val="005D6376"/>
    <w:rsid w:val="005D63ED"/>
    <w:rsid w:val="005D6D9C"/>
    <w:rsid w:val="005D7561"/>
    <w:rsid w:val="005D7B7A"/>
    <w:rsid w:val="005D7C52"/>
    <w:rsid w:val="005E0173"/>
    <w:rsid w:val="005E047F"/>
    <w:rsid w:val="005E082B"/>
    <w:rsid w:val="005E0CED"/>
    <w:rsid w:val="005E0EA3"/>
    <w:rsid w:val="005E1230"/>
    <w:rsid w:val="005E13F8"/>
    <w:rsid w:val="005E1792"/>
    <w:rsid w:val="005E1CED"/>
    <w:rsid w:val="005E20C6"/>
    <w:rsid w:val="005E25C1"/>
    <w:rsid w:val="005E2A56"/>
    <w:rsid w:val="005E2ADE"/>
    <w:rsid w:val="005E2F00"/>
    <w:rsid w:val="005E406D"/>
    <w:rsid w:val="005E42E9"/>
    <w:rsid w:val="005E4345"/>
    <w:rsid w:val="005E45E2"/>
    <w:rsid w:val="005E495A"/>
    <w:rsid w:val="005E55B7"/>
    <w:rsid w:val="005E56E0"/>
    <w:rsid w:val="005E642E"/>
    <w:rsid w:val="005E7853"/>
    <w:rsid w:val="005E7C4D"/>
    <w:rsid w:val="005F0421"/>
    <w:rsid w:val="005F0A33"/>
    <w:rsid w:val="005F0CE2"/>
    <w:rsid w:val="005F0FE6"/>
    <w:rsid w:val="005F1631"/>
    <w:rsid w:val="005F1916"/>
    <w:rsid w:val="005F1A83"/>
    <w:rsid w:val="005F1C83"/>
    <w:rsid w:val="005F3DB9"/>
    <w:rsid w:val="005F43D1"/>
    <w:rsid w:val="005F4652"/>
    <w:rsid w:val="005F48E1"/>
    <w:rsid w:val="005F4B99"/>
    <w:rsid w:val="005F4CF3"/>
    <w:rsid w:val="005F5764"/>
    <w:rsid w:val="005F58DE"/>
    <w:rsid w:val="005F598A"/>
    <w:rsid w:val="005F5D4B"/>
    <w:rsid w:val="005F60C1"/>
    <w:rsid w:val="005F620B"/>
    <w:rsid w:val="005F68F1"/>
    <w:rsid w:val="005F6974"/>
    <w:rsid w:val="005F699E"/>
    <w:rsid w:val="005F6BEB"/>
    <w:rsid w:val="005F6C8D"/>
    <w:rsid w:val="005F6D5E"/>
    <w:rsid w:val="005F70B0"/>
    <w:rsid w:val="005F70BF"/>
    <w:rsid w:val="005F712D"/>
    <w:rsid w:val="005F787E"/>
    <w:rsid w:val="005F7AEA"/>
    <w:rsid w:val="0060031B"/>
    <w:rsid w:val="00600D7F"/>
    <w:rsid w:val="00601485"/>
    <w:rsid w:val="00601CDE"/>
    <w:rsid w:val="00602053"/>
    <w:rsid w:val="00602296"/>
    <w:rsid w:val="00602B80"/>
    <w:rsid w:val="00602F3D"/>
    <w:rsid w:val="00603406"/>
    <w:rsid w:val="0060373E"/>
    <w:rsid w:val="0060496B"/>
    <w:rsid w:val="006055BF"/>
    <w:rsid w:val="00605CC4"/>
    <w:rsid w:val="00605DED"/>
    <w:rsid w:val="00605E81"/>
    <w:rsid w:val="00605F8D"/>
    <w:rsid w:val="006062B3"/>
    <w:rsid w:val="006066F2"/>
    <w:rsid w:val="00606E81"/>
    <w:rsid w:val="00607B6B"/>
    <w:rsid w:val="00610295"/>
    <w:rsid w:val="00610355"/>
    <w:rsid w:val="0061060B"/>
    <w:rsid w:val="00610CBE"/>
    <w:rsid w:val="00610F28"/>
    <w:rsid w:val="00611377"/>
    <w:rsid w:val="0061178E"/>
    <w:rsid w:val="006119D5"/>
    <w:rsid w:val="00612064"/>
    <w:rsid w:val="0061256B"/>
    <w:rsid w:val="00612C2C"/>
    <w:rsid w:val="00612DD0"/>
    <w:rsid w:val="006132FD"/>
    <w:rsid w:val="00613AFA"/>
    <w:rsid w:val="00613FC6"/>
    <w:rsid w:val="006143AB"/>
    <w:rsid w:val="00614B9B"/>
    <w:rsid w:val="006158F5"/>
    <w:rsid w:val="00615F29"/>
    <w:rsid w:val="00616087"/>
    <w:rsid w:val="006165F1"/>
    <w:rsid w:val="006167C3"/>
    <w:rsid w:val="00616A8B"/>
    <w:rsid w:val="00616C60"/>
    <w:rsid w:val="006172BC"/>
    <w:rsid w:val="006175CF"/>
    <w:rsid w:val="00620659"/>
    <w:rsid w:val="006208C5"/>
    <w:rsid w:val="00620B63"/>
    <w:rsid w:val="006212D1"/>
    <w:rsid w:val="006219D7"/>
    <w:rsid w:val="00621F1D"/>
    <w:rsid w:val="00622DAA"/>
    <w:rsid w:val="00623460"/>
    <w:rsid w:val="006234C6"/>
    <w:rsid w:val="00623D24"/>
    <w:rsid w:val="00623FC3"/>
    <w:rsid w:val="0062415C"/>
    <w:rsid w:val="00624542"/>
    <w:rsid w:val="006246F0"/>
    <w:rsid w:val="006249CD"/>
    <w:rsid w:val="00625073"/>
    <w:rsid w:val="006253F5"/>
    <w:rsid w:val="00625BED"/>
    <w:rsid w:val="00626871"/>
    <w:rsid w:val="00626DED"/>
    <w:rsid w:val="0062710E"/>
    <w:rsid w:val="00627359"/>
    <w:rsid w:val="0062736E"/>
    <w:rsid w:val="006275C7"/>
    <w:rsid w:val="00627B78"/>
    <w:rsid w:val="0063120E"/>
    <w:rsid w:val="006314C5"/>
    <w:rsid w:val="006320DA"/>
    <w:rsid w:val="00632174"/>
    <w:rsid w:val="00632531"/>
    <w:rsid w:val="00632840"/>
    <w:rsid w:val="0063300E"/>
    <w:rsid w:val="00633686"/>
    <w:rsid w:val="006338BD"/>
    <w:rsid w:val="00634470"/>
    <w:rsid w:val="006346A1"/>
    <w:rsid w:val="006350FD"/>
    <w:rsid w:val="006356FB"/>
    <w:rsid w:val="00635A1A"/>
    <w:rsid w:val="00635FA9"/>
    <w:rsid w:val="00636A8B"/>
    <w:rsid w:val="006373E4"/>
    <w:rsid w:val="00637DF4"/>
    <w:rsid w:val="00637F11"/>
    <w:rsid w:val="00637FA0"/>
    <w:rsid w:val="00640074"/>
    <w:rsid w:val="0064019E"/>
    <w:rsid w:val="006403A3"/>
    <w:rsid w:val="006405E8"/>
    <w:rsid w:val="0064068B"/>
    <w:rsid w:val="00640C3F"/>
    <w:rsid w:val="00640CFB"/>
    <w:rsid w:val="0064102B"/>
    <w:rsid w:val="00641107"/>
    <w:rsid w:val="006417CD"/>
    <w:rsid w:val="00641840"/>
    <w:rsid w:val="00641CB5"/>
    <w:rsid w:val="00641F53"/>
    <w:rsid w:val="006437A3"/>
    <w:rsid w:val="0064395C"/>
    <w:rsid w:val="00643C80"/>
    <w:rsid w:val="00643EE2"/>
    <w:rsid w:val="0064522B"/>
    <w:rsid w:val="00645A49"/>
    <w:rsid w:val="00646473"/>
    <w:rsid w:val="006464F5"/>
    <w:rsid w:val="00646636"/>
    <w:rsid w:val="006473F9"/>
    <w:rsid w:val="00647553"/>
    <w:rsid w:val="00647941"/>
    <w:rsid w:val="0065055C"/>
    <w:rsid w:val="006510C5"/>
    <w:rsid w:val="0065163E"/>
    <w:rsid w:val="00651702"/>
    <w:rsid w:val="00651AAD"/>
    <w:rsid w:val="006520B1"/>
    <w:rsid w:val="0065217A"/>
    <w:rsid w:val="00652747"/>
    <w:rsid w:val="00653365"/>
    <w:rsid w:val="00653379"/>
    <w:rsid w:val="00653463"/>
    <w:rsid w:val="00653579"/>
    <w:rsid w:val="006537D3"/>
    <w:rsid w:val="00653EF7"/>
    <w:rsid w:val="00654B15"/>
    <w:rsid w:val="00654DFA"/>
    <w:rsid w:val="00655116"/>
    <w:rsid w:val="006557DD"/>
    <w:rsid w:val="00655A9F"/>
    <w:rsid w:val="00655CE7"/>
    <w:rsid w:val="00656277"/>
    <w:rsid w:val="006568BD"/>
    <w:rsid w:val="00656A5F"/>
    <w:rsid w:val="00656A77"/>
    <w:rsid w:val="00656EC9"/>
    <w:rsid w:val="00657236"/>
    <w:rsid w:val="0065731D"/>
    <w:rsid w:val="0066039B"/>
    <w:rsid w:val="00660D16"/>
    <w:rsid w:val="006614FF"/>
    <w:rsid w:val="00661851"/>
    <w:rsid w:val="006622AE"/>
    <w:rsid w:val="00662AF7"/>
    <w:rsid w:val="00662E6E"/>
    <w:rsid w:val="0066311C"/>
    <w:rsid w:val="006631E5"/>
    <w:rsid w:val="006637BD"/>
    <w:rsid w:val="00663980"/>
    <w:rsid w:val="00663D40"/>
    <w:rsid w:val="00663FAD"/>
    <w:rsid w:val="0066402F"/>
    <w:rsid w:val="0066414E"/>
    <w:rsid w:val="006642D1"/>
    <w:rsid w:val="00664350"/>
    <w:rsid w:val="00664632"/>
    <w:rsid w:val="00664970"/>
    <w:rsid w:val="00664A73"/>
    <w:rsid w:val="00664B80"/>
    <w:rsid w:val="00664B81"/>
    <w:rsid w:val="00664CE1"/>
    <w:rsid w:val="00665556"/>
    <w:rsid w:val="00665692"/>
    <w:rsid w:val="006658AA"/>
    <w:rsid w:val="0066607E"/>
    <w:rsid w:val="00666686"/>
    <w:rsid w:val="0066773B"/>
    <w:rsid w:val="00667770"/>
    <w:rsid w:val="00667B33"/>
    <w:rsid w:val="0067070C"/>
    <w:rsid w:val="00670A81"/>
    <w:rsid w:val="0067174B"/>
    <w:rsid w:val="0067234A"/>
    <w:rsid w:val="00672886"/>
    <w:rsid w:val="00672CE9"/>
    <w:rsid w:val="00672E22"/>
    <w:rsid w:val="00672F36"/>
    <w:rsid w:val="0067431A"/>
    <w:rsid w:val="00674490"/>
    <w:rsid w:val="00674558"/>
    <w:rsid w:val="006747AA"/>
    <w:rsid w:val="00674883"/>
    <w:rsid w:val="00674B76"/>
    <w:rsid w:val="006759D2"/>
    <w:rsid w:val="00675DDC"/>
    <w:rsid w:val="0067628A"/>
    <w:rsid w:val="0067679C"/>
    <w:rsid w:val="00676A72"/>
    <w:rsid w:val="00676E05"/>
    <w:rsid w:val="006773FF"/>
    <w:rsid w:val="006775C7"/>
    <w:rsid w:val="006777C3"/>
    <w:rsid w:val="00677879"/>
    <w:rsid w:val="00677B2C"/>
    <w:rsid w:val="00677FE8"/>
    <w:rsid w:val="00680425"/>
    <w:rsid w:val="00681474"/>
    <w:rsid w:val="0068186B"/>
    <w:rsid w:val="00681BE6"/>
    <w:rsid w:val="006820E1"/>
    <w:rsid w:val="006826A4"/>
    <w:rsid w:val="00682C11"/>
    <w:rsid w:val="00682E97"/>
    <w:rsid w:val="00683675"/>
    <w:rsid w:val="00683AEB"/>
    <w:rsid w:val="00683B87"/>
    <w:rsid w:val="00684AA4"/>
    <w:rsid w:val="00684D07"/>
    <w:rsid w:val="00684E7B"/>
    <w:rsid w:val="00686EEF"/>
    <w:rsid w:val="006878FE"/>
    <w:rsid w:val="00687CA0"/>
    <w:rsid w:val="00687DEB"/>
    <w:rsid w:val="00687F99"/>
    <w:rsid w:val="00691410"/>
    <w:rsid w:val="0069178D"/>
    <w:rsid w:val="0069192F"/>
    <w:rsid w:val="00691B4B"/>
    <w:rsid w:val="006921FE"/>
    <w:rsid w:val="00693142"/>
    <w:rsid w:val="00693397"/>
    <w:rsid w:val="0069371A"/>
    <w:rsid w:val="00693E33"/>
    <w:rsid w:val="00694048"/>
    <w:rsid w:val="00694190"/>
    <w:rsid w:val="00694274"/>
    <w:rsid w:val="006944D1"/>
    <w:rsid w:val="00694E13"/>
    <w:rsid w:val="00695489"/>
    <w:rsid w:val="00695583"/>
    <w:rsid w:val="006962BB"/>
    <w:rsid w:val="00696C9C"/>
    <w:rsid w:val="00696F9F"/>
    <w:rsid w:val="00697B08"/>
    <w:rsid w:val="00697B83"/>
    <w:rsid w:val="00697C90"/>
    <w:rsid w:val="006A0153"/>
    <w:rsid w:val="006A0473"/>
    <w:rsid w:val="006A0749"/>
    <w:rsid w:val="006A0A4D"/>
    <w:rsid w:val="006A0C7D"/>
    <w:rsid w:val="006A107F"/>
    <w:rsid w:val="006A116D"/>
    <w:rsid w:val="006A1D82"/>
    <w:rsid w:val="006A1F4F"/>
    <w:rsid w:val="006A2B47"/>
    <w:rsid w:val="006A30A6"/>
    <w:rsid w:val="006A3694"/>
    <w:rsid w:val="006A37B0"/>
    <w:rsid w:val="006A3A9A"/>
    <w:rsid w:val="006A3AAE"/>
    <w:rsid w:val="006A3E78"/>
    <w:rsid w:val="006A41EA"/>
    <w:rsid w:val="006A45D1"/>
    <w:rsid w:val="006A50D7"/>
    <w:rsid w:val="006A56D9"/>
    <w:rsid w:val="006A5769"/>
    <w:rsid w:val="006A5A15"/>
    <w:rsid w:val="006A5B8F"/>
    <w:rsid w:val="006A601C"/>
    <w:rsid w:val="006A6409"/>
    <w:rsid w:val="006A65FF"/>
    <w:rsid w:val="006A75E7"/>
    <w:rsid w:val="006B0289"/>
    <w:rsid w:val="006B0461"/>
    <w:rsid w:val="006B05B6"/>
    <w:rsid w:val="006B068A"/>
    <w:rsid w:val="006B07E8"/>
    <w:rsid w:val="006B0812"/>
    <w:rsid w:val="006B10FD"/>
    <w:rsid w:val="006B1446"/>
    <w:rsid w:val="006B1B9D"/>
    <w:rsid w:val="006B20E0"/>
    <w:rsid w:val="006B2656"/>
    <w:rsid w:val="006B2683"/>
    <w:rsid w:val="006B2D7B"/>
    <w:rsid w:val="006B30CB"/>
    <w:rsid w:val="006B458F"/>
    <w:rsid w:val="006B4CF7"/>
    <w:rsid w:val="006B5013"/>
    <w:rsid w:val="006B50E1"/>
    <w:rsid w:val="006B52D9"/>
    <w:rsid w:val="006B5D19"/>
    <w:rsid w:val="006B6060"/>
    <w:rsid w:val="006B620A"/>
    <w:rsid w:val="006B637A"/>
    <w:rsid w:val="006B6541"/>
    <w:rsid w:val="006B6A48"/>
    <w:rsid w:val="006B6F85"/>
    <w:rsid w:val="006B7EA1"/>
    <w:rsid w:val="006C0963"/>
    <w:rsid w:val="006C0FD0"/>
    <w:rsid w:val="006C1BF0"/>
    <w:rsid w:val="006C20F8"/>
    <w:rsid w:val="006C2BE4"/>
    <w:rsid w:val="006C2C56"/>
    <w:rsid w:val="006C3023"/>
    <w:rsid w:val="006C351B"/>
    <w:rsid w:val="006C3625"/>
    <w:rsid w:val="006C3939"/>
    <w:rsid w:val="006C3D6B"/>
    <w:rsid w:val="006C4770"/>
    <w:rsid w:val="006C5538"/>
    <w:rsid w:val="006C556E"/>
    <w:rsid w:val="006C597B"/>
    <w:rsid w:val="006C5BA8"/>
    <w:rsid w:val="006C5C81"/>
    <w:rsid w:val="006C5D58"/>
    <w:rsid w:val="006C617E"/>
    <w:rsid w:val="006C61A1"/>
    <w:rsid w:val="006C6416"/>
    <w:rsid w:val="006C67F1"/>
    <w:rsid w:val="006C7009"/>
    <w:rsid w:val="006C700C"/>
    <w:rsid w:val="006C7094"/>
    <w:rsid w:val="006C717A"/>
    <w:rsid w:val="006C7B77"/>
    <w:rsid w:val="006D0BE8"/>
    <w:rsid w:val="006D198A"/>
    <w:rsid w:val="006D1B3A"/>
    <w:rsid w:val="006D20F6"/>
    <w:rsid w:val="006D2478"/>
    <w:rsid w:val="006D2E3E"/>
    <w:rsid w:val="006D3430"/>
    <w:rsid w:val="006D392B"/>
    <w:rsid w:val="006D4121"/>
    <w:rsid w:val="006D4398"/>
    <w:rsid w:val="006D56DD"/>
    <w:rsid w:val="006D5952"/>
    <w:rsid w:val="006D5AA7"/>
    <w:rsid w:val="006D5CC7"/>
    <w:rsid w:val="006D640E"/>
    <w:rsid w:val="006D721E"/>
    <w:rsid w:val="006D7221"/>
    <w:rsid w:val="006D7233"/>
    <w:rsid w:val="006D7C5E"/>
    <w:rsid w:val="006E0302"/>
    <w:rsid w:val="006E0DD5"/>
    <w:rsid w:val="006E0F7C"/>
    <w:rsid w:val="006E19AC"/>
    <w:rsid w:val="006E1A67"/>
    <w:rsid w:val="006E2032"/>
    <w:rsid w:val="006E266C"/>
    <w:rsid w:val="006E35E8"/>
    <w:rsid w:val="006E3DBD"/>
    <w:rsid w:val="006E3FDA"/>
    <w:rsid w:val="006E407E"/>
    <w:rsid w:val="006E474D"/>
    <w:rsid w:val="006E4A94"/>
    <w:rsid w:val="006E4D4C"/>
    <w:rsid w:val="006E4EB1"/>
    <w:rsid w:val="006E4ED5"/>
    <w:rsid w:val="006E5191"/>
    <w:rsid w:val="006E57DE"/>
    <w:rsid w:val="006E5B7A"/>
    <w:rsid w:val="006E6322"/>
    <w:rsid w:val="006E6392"/>
    <w:rsid w:val="006E643D"/>
    <w:rsid w:val="006E67AF"/>
    <w:rsid w:val="006E6E2B"/>
    <w:rsid w:val="006E70B9"/>
    <w:rsid w:val="006E7715"/>
    <w:rsid w:val="006F0077"/>
    <w:rsid w:val="006F0DEA"/>
    <w:rsid w:val="006F0E71"/>
    <w:rsid w:val="006F2744"/>
    <w:rsid w:val="006F30AF"/>
    <w:rsid w:val="006F3675"/>
    <w:rsid w:val="006F3857"/>
    <w:rsid w:val="006F4500"/>
    <w:rsid w:val="006F488B"/>
    <w:rsid w:val="006F48E1"/>
    <w:rsid w:val="006F513D"/>
    <w:rsid w:val="006F5159"/>
    <w:rsid w:val="006F574A"/>
    <w:rsid w:val="006F642F"/>
    <w:rsid w:val="006F6727"/>
    <w:rsid w:val="006F689F"/>
    <w:rsid w:val="006F7558"/>
    <w:rsid w:val="006F7853"/>
    <w:rsid w:val="006F785E"/>
    <w:rsid w:val="006F7EFF"/>
    <w:rsid w:val="007007B5"/>
    <w:rsid w:val="00700A2E"/>
    <w:rsid w:val="00700DBB"/>
    <w:rsid w:val="00701AD2"/>
    <w:rsid w:val="00701B80"/>
    <w:rsid w:val="00701C9F"/>
    <w:rsid w:val="007021C0"/>
    <w:rsid w:val="00702B57"/>
    <w:rsid w:val="007035EE"/>
    <w:rsid w:val="00703A6D"/>
    <w:rsid w:val="00703B46"/>
    <w:rsid w:val="00704D45"/>
    <w:rsid w:val="00704D56"/>
    <w:rsid w:val="00704EFC"/>
    <w:rsid w:val="00705279"/>
    <w:rsid w:val="007053A9"/>
    <w:rsid w:val="0070544D"/>
    <w:rsid w:val="00705467"/>
    <w:rsid w:val="00705B75"/>
    <w:rsid w:val="00706141"/>
    <w:rsid w:val="00707649"/>
    <w:rsid w:val="007076A5"/>
    <w:rsid w:val="00707FBF"/>
    <w:rsid w:val="00707FEC"/>
    <w:rsid w:val="00710094"/>
    <w:rsid w:val="00710FEB"/>
    <w:rsid w:val="00711257"/>
    <w:rsid w:val="0071125A"/>
    <w:rsid w:val="00711AF4"/>
    <w:rsid w:val="00711B75"/>
    <w:rsid w:val="0071216D"/>
    <w:rsid w:val="00712674"/>
    <w:rsid w:val="00712859"/>
    <w:rsid w:val="0071297A"/>
    <w:rsid w:val="00712CFF"/>
    <w:rsid w:val="00713C8C"/>
    <w:rsid w:val="00713CDA"/>
    <w:rsid w:val="007156A8"/>
    <w:rsid w:val="007157C6"/>
    <w:rsid w:val="00715D15"/>
    <w:rsid w:val="00715EAF"/>
    <w:rsid w:val="007160AC"/>
    <w:rsid w:val="00716510"/>
    <w:rsid w:val="00716A3E"/>
    <w:rsid w:val="00716C86"/>
    <w:rsid w:val="00716D27"/>
    <w:rsid w:val="0071718E"/>
    <w:rsid w:val="0071731A"/>
    <w:rsid w:val="00717389"/>
    <w:rsid w:val="00717643"/>
    <w:rsid w:val="00717D11"/>
    <w:rsid w:val="00720310"/>
    <w:rsid w:val="007203C6"/>
    <w:rsid w:val="00720416"/>
    <w:rsid w:val="00720977"/>
    <w:rsid w:val="00720CA5"/>
    <w:rsid w:val="00720CD2"/>
    <w:rsid w:val="007220E8"/>
    <w:rsid w:val="00722116"/>
    <w:rsid w:val="007222B7"/>
    <w:rsid w:val="007227FA"/>
    <w:rsid w:val="00722B93"/>
    <w:rsid w:val="00722E99"/>
    <w:rsid w:val="00722F5D"/>
    <w:rsid w:val="00723528"/>
    <w:rsid w:val="00723FBE"/>
    <w:rsid w:val="00724198"/>
    <w:rsid w:val="00724563"/>
    <w:rsid w:val="00724724"/>
    <w:rsid w:val="007247C7"/>
    <w:rsid w:val="0072496E"/>
    <w:rsid w:val="00725EE5"/>
    <w:rsid w:val="00726A44"/>
    <w:rsid w:val="00726D8B"/>
    <w:rsid w:val="00727420"/>
    <w:rsid w:val="0072796C"/>
    <w:rsid w:val="0073038C"/>
    <w:rsid w:val="007312EA"/>
    <w:rsid w:val="0073149E"/>
    <w:rsid w:val="00731F9F"/>
    <w:rsid w:val="0073219E"/>
    <w:rsid w:val="00732544"/>
    <w:rsid w:val="007329D3"/>
    <w:rsid w:val="00732C90"/>
    <w:rsid w:val="0073320F"/>
    <w:rsid w:val="0073323D"/>
    <w:rsid w:val="00733326"/>
    <w:rsid w:val="00733724"/>
    <w:rsid w:val="007339EF"/>
    <w:rsid w:val="00733A73"/>
    <w:rsid w:val="00733BA9"/>
    <w:rsid w:val="007344F1"/>
    <w:rsid w:val="007347D2"/>
    <w:rsid w:val="00734BCB"/>
    <w:rsid w:val="00735145"/>
    <w:rsid w:val="007351B4"/>
    <w:rsid w:val="0073526B"/>
    <w:rsid w:val="00735807"/>
    <w:rsid w:val="00735AE5"/>
    <w:rsid w:val="007365AE"/>
    <w:rsid w:val="00736850"/>
    <w:rsid w:val="007368C5"/>
    <w:rsid w:val="00736D99"/>
    <w:rsid w:val="00736EB2"/>
    <w:rsid w:val="0073726A"/>
    <w:rsid w:val="00737A13"/>
    <w:rsid w:val="00737A6F"/>
    <w:rsid w:val="00737ABE"/>
    <w:rsid w:val="00737EAC"/>
    <w:rsid w:val="00737F76"/>
    <w:rsid w:val="00740631"/>
    <w:rsid w:val="00740730"/>
    <w:rsid w:val="0074090E"/>
    <w:rsid w:val="00740AF8"/>
    <w:rsid w:val="007415E3"/>
    <w:rsid w:val="0074193A"/>
    <w:rsid w:val="00741C72"/>
    <w:rsid w:val="0074227E"/>
    <w:rsid w:val="00742D4A"/>
    <w:rsid w:val="007435B1"/>
    <w:rsid w:val="0074393D"/>
    <w:rsid w:val="00743DE4"/>
    <w:rsid w:val="00743F67"/>
    <w:rsid w:val="00744384"/>
    <w:rsid w:val="00744BE8"/>
    <w:rsid w:val="00744D1F"/>
    <w:rsid w:val="00745B77"/>
    <w:rsid w:val="00745F41"/>
    <w:rsid w:val="00746848"/>
    <w:rsid w:val="00746B24"/>
    <w:rsid w:val="007479A3"/>
    <w:rsid w:val="00747E7A"/>
    <w:rsid w:val="0075035B"/>
    <w:rsid w:val="00750C6D"/>
    <w:rsid w:val="00750EF2"/>
    <w:rsid w:val="00751197"/>
    <w:rsid w:val="007514C3"/>
    <w:rsid w:val="00751E79"/>
    <w:rsid w:val="00751FA9"/>
    <w:rsid w:val="00752494"/>
    <w:rsid w:val="00752623"/>
    <w:rsid w:val="00752AA6"/>
    <w:rsid w:val="0075310F"/>
    <w:rsid w:val="007534E4"/>
    <w:rsid w:val="007535D3"/>
    <w:rsid w:val="00753742"/>
    <w:rsid w:val="007537F1"/>
    <w:rsid w:val="0075430F"/>
    <w:rsid w:val="007543A6"/>
    <w:rsid w:val="007544F9"/>
    <w:rsid w:val="0075468B"/>
    <w:rsid w:val="00754831"/>
    <w:rsid w:val="007554D2"/>
    <w:rsid w:val="00756415"/>
    <w:rsid w:val="00756C05"/>
    <w:rsid w:val="00757440"/>
    <w:rsid w:val="0076008F"/>
    <w:rsid w:val="00760255"/>
    <w:rsid w:val="00760874"/>
    <w:rsid w:val="00760C66"/>
    <w:rsid w:val="00761790"/>
    <w:rsid w:val="0076218B"/>
    <w:rsid w:val="0076247C"/>
    <w:rsid w:val="00762E3C"/>
    <w:rsid w:val="007632BF"/>
    <w:rsid w:val="00763BA1"/>
    <w:rsid w:val="00764C16"/>
    <w:rsid w:val="00764FBC"/>
    <w:rsid w:val="007651D8"/>
    <w:rsid w:val="007655CC"/>
    <w:rsid w:val="00765774"/>
    <w:rsid w:val="0076636D"/>
    <w:rsid w:val="00766860"/>
    <w:rsid w:val="00766B62"/>
    <w:rsid w:val="00766F14"/>
    <w:rsid w:val="00767A79"/>
    <w:rsid w:val="0077040E"/>
    <w:rsid w:val="007708D5"/>
    <w:rsid w:val="00770E85"/>
    <w:rsid w:val="00771199"/>
    <w:rsid w:val="00771525"/>
    <w:rsid w:val="00771894"/>
    <w:rsid w:val="00771956"/>
    <w:rsid w:val="007720A7"/>
    <w:rsid w:val="00772335"/>
    <w:rsid w:val="00772FB3"/>
    <w:rsid w:val="007745F8"/>
    <w:rsid w:val="00774613"/>
    <w:rsid w:val="007750E1"/>
    <w:rsid w:val="00775F90"/>
    <w:rsid w:val="007760DC"/>
    <w:rsid w:val="00776458"/>
    <w:rsid w:val="007768B8"/>
    <w:rsid w:val="00776915"/>
    <w:rsid w:val="00776B36"/>
    <w:rsid w:val="00776D2E"/>
    <w:rsid w:val="00776D88"/>
    <w:rsid w:val="0077769E"/>
    <w:rsid w:val="00777CB4"/>
    <w:rsid w:val="00777EDB"/>
    <w:rsid w:val="00780179"/>
    <w:rsid w:val="00780367"/>
    <w:rsid w:val="00780A0C"/>
    <w:rsid w:val="00780E3F"/>
    <w:rsid w:val="00781045"/>
    <w:rsid w:val="00781321"/>
    <w:rsid w:val="00781785"/>
    <w:rsid w:val="00781EB1"/>
    <w:rsid w:val="007823F9"/>
    <w:rsid w:val="00782BCA"/>
    <w:rsid w:val="00782E11"/>
    <w:rsid w:val="00782E95"/>
    <w:rsid w:val="00782ED3"/>
    <w:rsid w:val="00783F5A"/>
    <w:rsid w:val="00784376"/>
    <w:rsid w:val="007848CC"/>
    <w:rsid w:val="00784D0A"/>
    <w:rsid w:val="0078550B"/>
    <w:rsid w:val="00786070"/>
    <w:rsid w:val="00786761"/>
    <w:rsid w:val="007867F2"/>
    <w:rsid w:val="007869C6"/>
    <w:rsid w:val="00787383"/>
    <w:rsid w:val="007873C2"/>
    <w:rsid w:val="00787EA9"/>
    <w:rsid w:val="007905C0"/>
    <w:rsid w:val="00790EA7"/>
    <w:rsid w:val="00791053"/>
    <w:rsid w:val="00791422"/>
    <w:rsid w:val="00791449"/>
    <w:rsid w:val="007919EB"/>
    <w:rsid w:val="00791F2B"/>
    <w:rsid w:val="007920F6"/>
    <w:rsid w:val="007924B1"/>
    <w:rsid w:val="007925B1"/>
    <w:rsid w:val="00793278"/>
    <w:rsid w:val="00793369"/>
    <w:rsid w:val="00793379"/>
    <w:rsid w:val="007934B5"/>
    <w:rsid w:val="00793D77"/>
    <w:rsid w:val="0079429A"/>
    <w:rsid w:val="007943F1"/>
    <w:rsid w:val="007947AE"/>
    <w:rsid w:val="00794BCC"/>
    <w:rsid w:val="00794EE9"/>
    <w:rsid w:val="007959C2"/>
    <w:rsid w:val="00795F28"/>
    <w:rsid w:val="007965C4"/>
    <w:rsid w:val="00796773"/>
    <w:rsid w:val="00797267"/>
    <w:rsid w:val="007973FC"/>
    <w:rsid w:val="0079741A"/>
    <w:rsid w:val="00797D41"/>
    <w:rsid w:val="007A04CF"/>
    <w:rsid w:val="007A18FD"/>
    <w:rsid w:val="007A253E"/>
    <w:rsid w:val="007A29C3"/>
    <w:rsid w:val="007A2F55"/>
    <w:rsid w:val="007A36B7"/>
    <w:rsid w:val="007A3E17"/>
    <w:rsid w:val="007A3F93"/>
    <w:rsid w:val="007A46ED"/>
    <w:rsid w:val="007A4937"/>
    <w:rsid w:val="007A5326"/>
    <w:rsid w:val="007A54C5"/>
    <w:rsid w:val="007A57E0"/>
    <w:rsid w:val="007A58A8"/>
    <w:rsid w:val="007A5907"/>
    <w:rsid w:val="007A7227"/>
    <w:rsid w:val="007A7A9A"/>
    <w:rsid w:val="007B0565"/>
    <w:rsid w:val="007B09A7"/>
    <w:rsid w:val="007B0FA9"/>
    <w:rsid w:val="007B1DCB"/>
    <w:rsid w:val="007B1F5A"/>
    <w:rsid w:val="007B1F9C"/>
    <w:rsid w:val="007B2461"/>
    <w:rsid w:val="007B2483"/>
    <w:rsid w:val="007B27A6"/>
    <w:rsid w:val="007B2916"/>
    <w:rsid w:val="007B2CCE"/>
    <w:rsid w:val="007B35B0"/>
    <w:rsid w:val="007B35CB"/>
    <w:rsid w:val="007B3842"/>
    <w:rsid w:val="007B3C26"/>
    <w:rsid w:val="007B3CDD"/>
    <w:rsid w:val="007B4215"/>
    <w:rsid w:val="007B43B6"/>
    <w:rsid w:val="007B4C27"/>
    <w:rsid w:val="007B4E9A"/>
    <w:rsid w:val="007B54C4"/>
    <w:rsid w:val="007B5667"/>
    <w:rsid w:val="007B64CF"/>
    <w:rsid w:val="007B6706"/>
    <w:rsid w:val="007B6A99"/>
    <w:rsid w:val="007B6BBB"/>
    <w:rsid w:val="007B6C1D"/>
    <w:rsid w:val="007B734C"/>
    <w:rsid w:val="007B7B01"/>
    <w:rsid w:val="007B7DEA"/>
    <w:rsid w:val="007B7FD0"/>
    <w:rsid w:val="007C0C09"/>
    <w:rsid w:val="007C120F"/>
    <w:rsid w:val="007C1777"/>
    <w:rsid w:val="007C192E"/>
    <w:rsid w:val="007C1CD2"/>
    <w:rsid w:val="007C262E"/>
    <w:rsid w:val="007C2AC0"/>
    <w:rsid w:val="007C2BA8"/>
    <w:rsid w:val="007C3034"/>
    <w:rsid w:val="007C353C"/>
    <w:rsid w:val="007C3E96"/>
    <w:rsid w:val="007C428E"/>
    <w:rsid w:val="007C5296"/>
    <w:rsid w:val="007C54C9"/>
    <w:rsid w:val="007C5CAC"/>
    <w:rsid w:val="007C6108"/>
    <w:rsid w:val="007C6565"/>
    <w:rsid w:val="007C710C"/>
    <w:rsid w:val="007C7F45"/>
    <w:rsid w:val="007D0094"/>
    <w:rsid w:val="007D19FC"/>
    <w:rsid w:val="007D1ABE"/>
    <w:rsid w:val="007D2147"/>
    <w:rsid w:val="007D2215"/>
    <w:rsid w:val="007D2292"/>
    <w:rsid w:val="007D2369"/>
    <w:rsid w:val="007D23B6"/>
    <w:rsid w:val="007D24E3"/>
    <w:rsid w:val="007D3B34"/>
    <w:rsid w:val="007D3DBB"/>
    <w:rsid w:val="007D3F41"/>
    <w:rsid w:val="007D43A8"/>
    <w:rsid w:val="007D4704"/>
    <w:rsid w:val="007D4AD9"/>
    <w:rsid w:val="007D5580"/>
    <w:rsid w:val="007D67BF"/>
    <w:rsid w:val="007D685D"/>
    <w:rsid w:val="007D6A92"/>
    <w:rsid w:val="007D6FFD"/>
    <w:rsid w:val="007D7382"/>
    <w:rsid w:val="007D75E4"/>
    <w:rsid w:val="007D773D"/>
    <w:rsid w:val="007E0014"/>
    <w:rsid w:val="007E07F1"/>
    <w:rsid w:val="007E0C21"/>
    <w:rsid w:val="007E2103"/>
    <w:rsid w:val="007E31E9"/>
    <w:rsid w:val="007E32EF"/>
    <w:rsid w:val="007E34F0"/>
    <w:rsid w:val="007E380F"/>
    <w:rsid w:val="007E3F89"/>
    <w:rsid w:val="007E415D"/>
    <w:rsid w:val="007E5073"/>
    <w:rsid w:val="007E5233"/>
    <w:rsid w:val="007E5D11"/>
    <w:rsid w:val="007E5D42"/>
    <w:rsid w:val="007E5EE8"/>
    <w:rsid w:val="007E6945"/>
    <w:rsid w:val="007E6D0C"/>
    <w:rsid w:val="007E6D42"/>
    <w:rsid w:val="007E6DD5"/>
    <w:rsid w:val="007E7354"/>
    <w:rsid w:val="007E75A2"/>
    <w:rsid w:val="007E770A"/>
    <w:rsid w:val="007E775E"/>
    <w:rsid w:val="007E77B3"/>
    <w:rsid w:val="007E7CF0"/>
    <w:rsid w:val="007F04BB"/>
    <w:rsid w:val="007F0532"/>
    <w:rsid w:val="007F0722"/>
    <w:rsid w:val="007F0C29"/>
    <w:rsid w:val="007F1161"/>
    <w:rsid w:val="007F1DFC"/>
    <w:rsid w:val="007F2AB9"/>
    <w:rsid w:val="007F2AE4"/>
    <w:rsid w:val="007F2D77"/>
    <w:rsid w:val="007F2DB4"/>
    <w:rsid w:val="007F2E57"/>
    <w:rsid w:val="007F37CD"/>
    <w:rsid w:val="007F3BA1"/>
    <w:rsid w:val="007F426F"/>
    <w:rsid w:val="007F4326"/>
    <w:rsid w:val="007F45D7"/>
    <w:rsid w:val="007F46B2"/>
    <w:rsid w:val="007F4A91"/>
    <w:rsid w:val="007F4EAE"/>
    <w:rsid w:val="007F5085"/>
    <w:rsid w:val="007F5362"/>
    <w:rsid w:val="007F5772"/>
    <w:rsid w:val="007F586D"/>
    <w:rsid w:val="007F5AC3"/>
    <w:rsid w:val="007F6011"/>
    <w:rsid w:val="007F620D"/>
    <w:rsid w:val="007F638A"/>
    <w:rsid w:val="007F6486"/>
    <w:rsid w:val="007F758E"/>
    <w:rsid w:val="00800588"/>
    <w:rsid w:val="00800DBA"/>
    <w:rsid w:val="008010AE"/>
    <w:rsid w:val="0080113C"/>
    <w:rsid w:val="00801B38"/>
    <w:rsid w:val="008022A6"/>
    <w:rsid w:val="008022D7"/>
    <w:rsid w:val="00802B40"/>
    <w:rsid w:val="00802C50"/>
    <w:rsid w:val="00802F28"/>
    <w:rsid w:val="00803712"/>
    <w:rsid w:val="00803CCF"/>
    <w:rsid w:val="008041E6"/>
    <w:rsid w:val="008042DF"/>
    <w:rsid w:val="0080456C"/>
    <w:rsid w:val="00804DF6"/>
    <w:rsid w:val="0080529A"/>
    <w:rsid w:val="00805936"/>
    <w:rsid w:val="00805F9D"/>
    <w:rsid w:val="0080670E"/>
    <w:rsid w:val="00807D12"/>
    <w:rsid w:val="00807F95"/>
    <w:rsid w:val="00810136"/>
    <w:rsid w:val="00810E31"/>
    <w:rsid w:val="00811D4D"/>
    <w:rsid w:val="00812336"/>
    <w:rsid w:val="00812B3C"/>
    <w:rsid w:val="00813A3B"/>
    <w:rsid w:val="00813C92"/>
    <w:rsid w:val="008143E9"/>
    <w:rsid w:val="0081446D"/>
    <w:rsid w:val="00814702"/>
    <w:rsid w:val="00814743"/>
    <w:rsid w:val="00814A9D"/>
    <w:rsid w:val="0081500E"/>
    <w:rsid w:val="008150E8"/>
    <w:rsid w:val="008152A3"/>
    <w:rsid w:val="00815357"/>
    <w:rsid w:val="008155BA"/>
    <w:rsid w:val="0081561B"/>
    <w:rsid w:val="008157F5"/>
    <w:rsid w:val="00816655"/>
    <w:rsid w:val="008168A2"/>
    <w:rsid w:val="00816C7C"/>
    <w:rsid w:val="00817954"/>
    <w:rsid w:val="00817A41"/>
    <w:rsid w:val="00817E3C"/>
    <w:rsid w:val="008200DA"/>
    <w:rsid w:val="008207B9"/>
    <w:rsid w:val="00820BCB"/>
    <w:rsid w:val="00820FA6"/>
    <w:rsid w:val="00821960"/>
    <w:rsid w:val="00821CC9"/>
    <w:rsid w:val="00821F42"/>
    <w:rsid w:val="00822F4B"/>
    <w:rsid w:val="00823962"/>
    <w:rsid w:val="00823C99"/>
    <w:rsid w:val="00823CE2"/>
    <w:rsid w:val="00823E47"/>
    <w:rsid w:val="008240FB"/>
    <w:rsid w:val="008254F0"/>
    <w:rsid w:val="00826221"/>
    <w:rsid w:val="00827332"/>
    <w:rsid w:val="00827B1E"/>
    <w:rsid w:val="008307ED"/>
    <w:rsid w:val="00830BA0"/>
    <w:rsid w:val="00830FEF"/>
    <w:rsid w:val="008313F9"/>
    <w:rsid w:val="00831C82"/>
    <w:rsid w:val="00832096"/>
    <w:rsid w:val="008325F7"/>
    <w:rsid w:val="00832B8C"/>
    <w:rsid w:val="00832CC1"/>
    <w:rsid w:val="008339F7"/>
    <w:rsid w:val="0083400C"/>
    <w:rsid w:val="00834662"/>
    <w:rsid w:val="00834888"/>
    <w:rsid w:val="00834D5A"/>
    <w:rsid w:val="00834DB7"/>
    <w:rsid w:val="00834E6C"/>
    <w:rsid w:val="008351B1"/>
    <w:rsid w:val="00835252"/>
    <w:rsid w:val="00835651"/>
    <w:rsid w:val="00835AF1"/>
    <w:rsid w:val="00835FAF"/>
    <w:rsid w:val="00836541"/>
    <w:rsid w:val="008370B0"/>
    <w:rsid w:val="00837C3D"/>
    <w:rsid w:val="00837DDC"/>
    <w:rsid w:val="00837E9F"/>
    <w:rsid w:val="00837F05"/>
    <w:rsid w:val="008405A3"/>
    <w:rsid w:val="0084071F"/>
    <w:rsid w:val="00840D1F"/>
    <w:rsid w:val="008414FB"/>
    <w:rsid w:val="00841664"/>
    <w:rsid w:val="008418B1"/>
    <w:rsid w:val="00841FF7"/>
    <w:rsid w:val="008423AE"/>
    <w:rsid w:val="0084291E"/>
    <w:rsid w:val="00842B51"/>
    <w:rsid w:val="00842B73"/>
    <w:rsid w:val="00842C9A"/>
    <w:rsid w:val="008435E0"/>
    <w:rsid w:val="008441C0"/>
    <w:rsid w:val="00844210"/>
    <w:rsid w:val="00844928"/>
    <w:rsid w:val="008452C9"/>
    <w:rsid w:val="00845577"/>
    <w:rsid w:val="0084592A"/>
    <w:rsid w:val="008459A5"/>
    <w:rsid w:val="00846E04"/>
    <w:rsid w:val="00847028"/>
    <w:rsid w:val="00847078"/>
    <w:rsid w:val="00847C05"/>
    <w:rsid w:val="00847C13"/>
    <w:rsid w:val="00847C87"/>
    <w:rsid w:val="0085032D"/>
    <w:rsid w:val="00850597"/>
    <w:rsid w:val="00851B4E"/>
    <w:rsid w:val="00851E97"/>
    <w:rsid w:val="00851FA6"/>
    <w:rsid w:val="008530A3"/>
    <w:rsid w:val="008532FC"/>
    <w:rsid w:val="00853638"/>
    <w:rsid w:val="00853A0A"/>
    <w:rsid w:val="00853CB1"/>
    <w:rsid w:val="00853D04"/>
    <w:rsid w:val="0085459A"/>
    <w:rsid w:val="00854695"/>
    <w:rsid w:val="00854A4F"/>
    <w:rsid w:val="00854CB6"/>
    <w:rsid w:val="00855285"/>
    <w:rsid w:val="008554A3"/>
    <w:rsid w:val="008573CC"/>
    <w:rsid w:val="00857403"/>
    <w:rsid w:val="008574AE"/>
    <w:rsid w:val="00857AEB"/>
    <w:rsid w:val="00857C11"/>
    <w:rsid w:val="0086045F"/>
    <w:rsid w:val="0086066F"/>
    <w:rsid w:val="008606DB"/>
    <w:rsid w:val="00860D71"/>
    <w:rsid w:val="00860D75"/>
    <w:rsid w:val="00861761"/>
    <w:rsid w:val="008622F6"/>
    <w:rsid w:val="00862923"/>
    <w:rsid w:val="0086296F"/>
    <w:rsid w:val="008633AC"/>
    <w:rsid w:val="008639A2"/>
    <w:rsid w:val="00864091"/>
    <w:rsid w:val="008644C9"/>
    <w:rsid w:val="00864EF2"/>
    <w:rsid w:val="008653AD"/>
    <w:rsid w:val="008655BB"/>
    <w:rsid w:val="00865A14"/>
    <w:rsid w:val="00865D60"/>
    <w:rsid w:val="00866614"/>
    <w:rsid w:val="008668AF"/>
    <w:rsid w:val="00866B04"/>
    <w:rsid w:val="00867000"/>
    <w:rsid w:val="00867712"/>
    <w:rsid w:val="00867978"/>
    <w:rsid w:val="00870C97"/>
    <w:rsid w:val="00870E7A"/>
    <w:rsid w:val="00870EFD"/>
    <w:rsid w:val="008717E9"/>
    <w:rsid w:val="008727F4"/>
    <w:rsid w:val="008732BA"/>
    <w:rsid w:val="00873CEB"/>
    <w:rsid w:val="00873DA2"/>
    <w:rsid w:val="008741E3"/>
    <w:rsid w:val="00874314"/>
    <w:rsid w:val="00874E46"/>
    <w:rsid w:val="008753F5"/>
    <w:rsid w:val="00875952"/>
    <w:rsid w:val="00875C1A"/>
    <w:rsid w:val="00875C4E"/>
    <w:rsid w:val="00875C74"/>
    <w:rsid w:val="00875EB3"/>
    <w:rsid w:val="00876323"/>
    <w:rsid w:val="00876D6B"/>
    <w:rsid w:val="00876E0B"/>
    <w:rsid w:val="008773FF"/>
    <w:rsid w:val="00877FCB"/>
    <w:rsid w:val="008800C6"/>
    <w:rsid w:val="00882366"/>
    <w:rsid w:val="0088265E"/>
    <w:rsid w:val="008827A2"/>
    <w:rsid w:val="0088389C"/>
    <w:rsid w:val="008839DB"/>
    <w:rsid w:val="00884210"/>
    <w:rsid w:val="00884883"/>
    <w:rsid w:val="0088497E"/>
    <w:rsid w:val="00884CA5"/>
    <w:rsid w:val="00884E7B"/>
    <w:rsid w:val="008854F6"/>
    <w:rsid w:val="008859B1"/>
    <w:rsid w:val="00885C56"/>
    <w:rsid w:val="00885E4A"/>
    <w:rsid w:val="00886238"/>
    <w:rsid w:val="00886938"/>
    <w:rsid w:val="0088704C"/>
    <w:rsid w:val="008870E7"/>
    <w:rsid w:val="00887CD9"/>
    <w:rsid w:val="00887DA9"/>
    <w:rsid w:val="00890208"/>
    <w:rsid w:val="00890A2E"/>
    <w:rsid w:val="00891099"/>
    <w:rsid w:val="008918CD"/>
    <w:rsid w:val="00891A93"/>
    <w:rsid w:val="00891AB0"/>
    <w:rsid w:val="00891BC9"/>
    <w:rsid w:val="00891F3A"/>
    <w:rsid w:val="008920F2"/>
    <w:rsid w:val="00892687"/>
    <w:rsid w:val="0089283B"/>
    <w:rsid w:val="008935DA"/>
    <w:rsid w:val="00893BFD"/>
    <w:rsid w:val="0089486D"/>
    <w:rsid w:val="00894BB1"/>
    <w:rsid w:val="00895223"/>
    <w:rsid w:val="008955F6"/>
    <w:rsid w:val="00896205"/>
    <w:rsid w:val="008962D6"/>
    <w:rsid w:val="0089649A"/>
    <w:rsid w:val="00896559"/>
    <w:rsid w:val="00896581"/>
    <w:rsid w:val="00896B12"/>
    <w:rsid w:val="008974FF"/>
    <w:rsid w:val="00897567"/>
    <w:rsid w:val="00897A16"/>
    <w:rsid w:val="00897CA3"/>
    <w:rsid w:val="008A03EA"/>
    <w:rsid w:val="008A0A3D"/>
    <w:rsid w:val="008A0AA4"/>
    <w:rsid w:val="008A0FB2"/>
    <w:rsid w:val="008A18F9"/>
    <w:rsid w:val="008A1ED6"/>
    <w:rsid w:val="008A2041"/>
    <w:rsid w:val="008A357E"/>
    <w:rsid w:val="008A365D"/>
    <w:rsid w:val="008A3869"/>
    <w:rsid w:val="008A3B64"/>
    <w:rsid w:val="008A3E38"/>
    <w:rsid w:val="008A400E"/>
    <w:rsid w:val="008A420A"/>
    <w:rsid w:val="008A4F3B"/>
    <w:rsid w:val="008A535B"/>
    <w:rsid w:val="008A5F45"/>
    <w:rsid w:val="008A5F88"/>
    <w:rsid w:val="008A60D5"/>
    <w:rsid w:val="008A6204"/>
    <w:rsid w:val="008A62A1"/>
    <w:rsid w:val="008A658C"/>
    <w:rsid w:val="008A689D"/>
    <w:rsid w:val="008A720C"/>
    <w:rsid w:val="008A7B9F"/>
    <w:rsid w:val="008B002F"/>
    <w:rsid w:val="008B03BB"/>
    <w:rsid w:val="008B0997"/>
    <w:rsid w:val="008B09F9"/>
    <w:rsid w:val="008B0CF7"/>
    <w:rsid w:val="008B0E56"/>
    <w:rsid w:val="008B124B"/>
    <w:rsid w:val="008B14EC"/>
    <w:rsid w:val="008B1501"/>
    <w:rsid w:val="008B1591"/>
    <w:rsid w:val="008B16AD"/>
    <w:rsid w:val="008B1905"/>
    <w:rsid w:val="008B1AD3"/>
    <w:rsid w:val="008B260A"/>
    <w:rsid w:val="008B27B7"/>
    <w:rsid w:val="008B32C2"/>
    <w:rsid w:val="008B32F3"/>
    <w:rsid w:val="008B368E"/>
    <w:rsid w:val="008B36C9"/>
    <w:rsid w:val="008B3DA9"/>
    <w:rsid w:val="008B3FBF"/>
    <w:rsid w:val="008B45C9"/>
    <w:rsid w:val="008B4880"/>
    <w:rsid w:val="008B4EFF"/>
    <w:rsid w:val="008B61F6"/>
    <w:rsid w:val="008B688F"/>
    <w:rsid w:val="008B6953"/>
    <w:rsid w:val="008B6D05"/>
    <w:rsid w:val="008B6E2E"/>
    <w:rsid w:val="008B73F4"/>
    <w:rsid w:val="008C0987"/>
    <w:rsid w:val="008C0A86"/>
    <w:rsid w:val="008C0AC2"/>
    <w:rsid w:val="008C0B8C"/>
    <w:rsid w:val="008C107D"/>
    <w:rsid w:val="008C16CD"/>
    <w:rsid w:val="008C18D8"/>
    <w:rsid w:val="008C257D"/>
    <w:rsid w:val="008C298E"/>
    <w:rsid w:val="008C2EB5"/>
    <w:rsid w:val="008C34B4"/>
    <w:rsid w:val="008C363E"/>
    <w:rsid w:val="008C3C98"/>
    <w:rsid w:val="008C3DF6"/>
    <w:rsid w:val="008C4480"/>
    <w:rsid w:val="008C45A8"/>
    <w:rsid w:val="008C4EB6"/>
    <w:rsid w:val="008C4F60"/>
    <w:rsid w:val="008C5B50"/>
    <w:rsid w:val="008C610E"/>
    <w:rsid w:val="008C6B30"/>
    <w:rsid w:val="008C6E16"/>
    <w:rsid w:val="008C70DE"/>
    <w:rsid w:val="008C7A2B"/>
    <w:rsid w:val="008C7C75"/>
    <w:rsid w:val="008C7F51"/>
    <w:rsid w:val="008D0099"/>
    <w:rsid w:val="008D0269"/>
    <w:rsid w:val="008D04D6"/>
    <w:rsid w:val="008D08B4"/>
    <w:rsid w:val="008D0A14"/>
    <w:rsid w:val="008D0C3F"/>
    <w:rsid w:val="008D115F"/>
    <w:rsid w:val="008D14F7"/>
    <w:rsid w:val="008D1724"/>
    <w:rsid w:val="008D1B0F"/>
    <w:rsid w:val="008D1DE8"/>
    <w:rsid w:val="008D1E5B"/>
    <w:rsid w:val="008D2137"/>
    <w:rsid w:val="008D2226"/>
    <w:rsid w:val="008D263B"/>
    <w:rsid w:val="008D3694"/>
    <w:rsid w:val="008D3A0C"/>
    <w:rsid w:val="008D3AB3"/>
    <w:rsid w:val="008D3BF9"/>
    <w:rsid w:val="008D3EF8"/>
    <w:rsid w:val="008D411E"/>
    <w:rsid w:val="008D412A"/>
    <w:rsid w:val="008D44F1"/>
    <w:rsid w:val="008D45C8"/>
    <w:rsid w:val="008D482B"/>
    <w:rsid w:val="008D4939"/>
    <w:rsid w:val="008D4EE1"/>
    <w:rsid w:val="008D586A"/>
    <w:rsid w:val="008D619E"/>
    <w:rsid w:val="008D6580"/>
    <w:rsid w:val="008D6739"/>
    <w:rsid w:val="008D683E"/>
    <w:rsid w:val="008D68C7"/>
    <w:rsid w:val="008D6DF3"/>
    <w:rsid w:val="008D72C7"/>
    <w:rsid w:val="008D72F6"/>
    <w:rsid w:val="008D79E2"/>
    <w:rsid w:val="008D7FDF"/>
    <w:rsid w:val="008E00CD"/>
    <w:rsid w:val="008E0390"/>
    <w:rsid w:val="008E08B9"/>
    <w:rsid w:val="008E0D0E"/>
    <w:rsid w:val="008E0E18"/>
    <w:rsid w:val="008E0FCA"/>
    <w:rsid w:val="008E1379"/>
    <w:rsid w:val="008E155B"/>
    <w:rsid w:val="008E3433"/>
    <w:rsid w:val="008E3903"/>
    <w:rsid w:val="008E3949"/>
    <w:rsid w:val="008E39B1"/>
    <w:rsid w:val="008E3BA3"/>
    <w:rsid w:val="008E3C66"/>
    <w:rsid w:val="008E3D7A"/>
    <w:rsid w:val="008E4B19"/>
    <w:rsid w:val="008E4DB8"/>
    <w:rsid w:val="008E5196"/>
    <w:rsid w:val="008E55B1"/>
    <w:rsid w:val="008E5657"/>
    <w:rsid w:val="008E59FF"/>
    <w:rsid w:val="008E5D36"/>
    <w:rsid w:val="008E60B1"/>
    <w:rsid w:val="008E6283"/>
    <w:rsid w:val="008E6540"/>
    <w:rsid w:val="008E703D"/>
    <w:rsid w:val="008E74C2"/>
    <w:rsid w:val="008E76F1"/>
    <w:rsid w:val="008E7836"/>
    <w:rsid w:val="008F0328"/>
    <w:rsid w:val="008F03A1"/>
    <w:rsid w:val="008F059D"/>
    <w:rsid w:val="008F0759"/>
    <w:rsid w:val="008F096A"/>
    <w:rsid w:val="008F186C"/>
    <w:rsid w:val="008F1E76"/>
    <w:rsid w:val="008F2078"/>
    <w:rsid w:val="008F20C3"/>
    <w:rsid w:val="008F242C"/>
    <w:rsid w:val="008F247B"/>
    <w:rsid w:val="008F2B07"/>
    <w:rsid w:val="008F2C1D"/>
    <w:rsid w:val="008F304F"/>
    <w:rsid w:val="008F3134"/>
    <w:rsid w:val="008F3A2C"/>
    <w:rsid w:val="008F3D6C"/>
    <w:rsid w:val="008F4177"/>
    <w:rsid w:val="008F4DA8"/>
    <w:rsid w:val="008F4F89"/>
    <w:rsid w:val="008F5B67"/>
    <w:rsid w:val="008F652C"/>
    <w:rsid w:val="008F6A89"/>
    <w:rsid w:val="008F7079"/>
    <w:rsid w:val="008F7552"/>
    <w:rsid w:val="008F761F"/>
    <w:rsid w:val="008F76CC"/>
    <w:rsid w:val="008F77B9"/>
    <w:rsid w:val="008F7C63"/>
    <w:rsid w:val="00900607"/>
    <w:rsid w:val="0090093C"/>
    <w:rsid w:val="009009F3"/>
    <w:rsid w:val="0090150F"/>
    <w:rsid w:val="00901C4D"/>
    <w:rsid w:val="00901DD9"/>
    <w:rsid w:val="00901FE0"/>
    <w:rsid w:val="00902412"/>
    <w:rsid w:val="009024E5"/>
    <w:rsid w:val="0090282E"/>
    <w:rsid w:val="0090285D"/>
    <w:rsid w:val="00902B4C"/>
    <w:rsid w:val="00903A0D"/>
    <w:rsid w:val="009041AC"/>
    <w:rsid w:val="00904BC8"/>
    <w:rsid w:val="0090505C"/>
    <w:rsid w:val="009055F0"/>
    <w:rsid w:val="00905A90"/>
    <w:rsid w:val="00905BB9"/>
    <w:rsid w:val="0090600A"/>
    <w:rsid w:val="00906234"/>
    <w:rsid w:val="00906443"/>
    <w:rsid w:val="009070AD"/>
    <w:rsid w:val="009075E0"/>
    <w:rsid w:val="00910287"/>
    <w:rsid w:val="00910512"/>
    <w:rsid w:val="009105F0"/>
    <w:rsid w:val="0091088D"/>
    <w:rsid w:val="00910C35"/>
    <w:rsid w:val="00911F2C"/>
    <w:rsid w:val="00912020"/>
    <w:rsid w:val="00912B73"/>
    <w:rsid w:val="00912E8A"/>
    <w:rsid w:val="00913008"/>
    <w:rsid w:val="00913CFC"/>
    <w:rsid w:val="00913FC1"/>
    <w:rsid w:val="009145A3"/>
    <w:rsid w:val="009149F8"/>
    <w:rsid w:val="0091508D"/>
    <w:rsid w:val="00915843"/>
    <w:rsid w:val="009159A7"/>
    <w:rsid w:val="00915A5B"/>
    <w:rsid w:val="0091709D"/>
    <w:rsid w:val="00917260"/>
    <w:rsid w:val="00917F57"/>
    <w:rsid w:val="00920308"/>
    <w:rsid w:val="009205C6"/>
    <w:rsid w:val="009208F7"/>
    <w:rsid w:val="009218CA"/>
    <w:rsid w:val="009219A2"/>
    <w:rsid w:val="009219DB"/>
    <w:rsid w:val="009224DF"/>
    <w:rsid w:val="00922826"/>
    <w:rsid w:val="00922BF9"/>
    <w:rsid w:val="00922DFA"/>
    <w:rsid w:val="009233A8"/>
    <w:rsid w:val="00923BFD"/>
    <w:rsid w:val="00924549"/>
    <w:rsid w:val="00924756"/>
    <w:rsid w:val="00924F9A"/>
    <w:rsid w:val="009251E8"/>
    <w:rsid w:val="00925950"/>
    <w:rsid w:val="00925A5C"/>
    <w:rsid w:val="00925A7F"/>
    <w:rsid w:val="00925E57"/>
    <w:rsid w:val="00926B74"/>
    <w:rsid w:val="00926DB0"/>
    <w:rsid w:val="00926DD8"/>
    <w:rsid w:val="009277B4"/>
    <w:rsid w:val="00927DAE"/>
    <w:rsid w:val="009303E8"/>
    <w:rsid w:val="00930D36"/>
    <w:rsid w:val="00931075"/>
    <w:rsid w:val="00931111"/>
    <w:rsid w:val="009313EE"/>
    <w:rsid w:val="00931403"/>
    <w:rsid w:val="00932210"/>
    <w:rsid w:val="009324A9"/>
    <w:rsid w:val="009324D3"/>
    <w:rsid w:val="00932599"/>
    <w:rsid w:val="00932F36"/>
    <w:rsid w:val="0093325E"/>
    <w:rsid w:val="0093369F"/>
    <w:rsid w:val="00933F8E"/>
    <w:rsid w:val="009348E4"/>
    <w:rsid w:val="00934B13"/>
    <w:rsid w:val="00934DD6"/>
    <w:rsid w:val="00934DE0"/>
    <w:rsid w:val="00934E31"/>
    <w:rsid w:val="00935649"/>
    <w:rsid w:val="00935AAC"/>
    <w:rsid w:val="00936768"/>
    <w:rsid w:val="00937409"/>
    <w:rsid w:val="009378A2"/>
    <w:rsid w:val="00937C43"/>
    <w:rsid w:val="00937D11"/>
    <w:rsid w:val="00940842"/>
    <w:rsid w:val="00940D75"/>
    <w:rsid w:val="00940FF2"/>
    <w:rsid w:val="0094186E"/>
    <w:rsid w:val="00941E20"/>
    <w:rsid w:val="00941E30"/>
    <w:rsid w:val="00942263"/>
    <w:rsid w:val="00942A47"/>
    <w:rsid w:val="00942EF5"/>
    <w:rsid w:val="0094354A"/>
    <w:rsid w:val="00944366"/>
    <w:rsid w:val="009443A7"/>
    <w:rsid w:val="009445B6"/>
    <w:rsid w:val="00944CDA"/>
    <w:rsid w:val="00945381"/>
    <w:rsid w:val="00945571"/>
    <w:rsid w:val="00946843"/>
    <w:rsid w:val="00946A69"/>
    <w:rsid w:val="00946F52"/>
    <w:rsid w:val="0094720E"/>
    <w:rsid w:val="00947372"/>
    <w:rsid w:val="009476C8"/>
    <w:rsid w:val="00947B15"/>
    <w:rsid w:val="009500E6"/>
    <w:rsid w:val="0095061C"/>
    <w:rsid w:val="00950A06"/>
    <w:rsid w:val="00951500"/>
    <w:rsid w:val="00951567"/>
    <w:rsid w:val="00951784"/>
    <w:rsid w:val="00951A2C"/>
    <w:rsid w:val="00951A47"/>
    <w:rsid w:val="00951CD5"/>
    <w:rsid w:val="00952357"/>
    <w:rsid w:val="0095302C"/>
    <w:rsid w:val="009530F7"/>
    <w:rsid w:val="009534E4"/>
    <w:rsid w:val="00953B09"/>
    <w:rsid w:val="009542B3"/>
    <w:rsid w:val="00954EAA"/>
    <w:rsid w:val="0095557F"/>
    <w:rsid w:val="00955968"/>
    <w:rsid w:val="00955AD2"/>
    <w:rsid w:val="00955FAD"/>
    <w:rsid w:val="00956652"/>
    <w:rsid w:val="009569D1"/>
    <w:rsid w:val="00956B9C"/>
    <w:rsid w:val="0095769E"/>
    <w:rsid w:val="009579C1"/>
    <w:rsid w:val="00960938"/>
    <w:rsid w:val="00960A95"/>
    <w:rsid w:val="00960E0A"/>
    <w:rsid w:val="009619C6"/>
    <w:rsid w:val="00961D77"/>
    <w:rsid w:val="0096212C"/>
    <w:rsid w:val="00963A52"/>
    <w:rsid w:val="00963A70"/>
    <w:rsid w:val="00963FEE"/>
    <w:rsid w:val="00964FD4"/>
    <w:rsid w:val="009653AB"/>
    <w:rsid w:val="009653C3"/>
    <w:rsid w:val="0096541A"/>
    <w:rsid w:val="00965470"/>
    <w:rsid w:val="00965857"/>
    <w:rsid w:val="00965BAD"/>
    <w:rsid w:val="00965D44"/>
    <w:rsid w:val="00965F69"/>
    <w:rsid w:val="009672F4"/>
    <w:rsid w:val="00967573"/>
    <w:rsid w:val="00967B01"/>
    <w:rsid w:val="00970043"/>
    <w:rsid w:val="0097068B"/>
    <w:rsid w:val="009707D4"/>
    <w:rsid w:val="0097086F"/>
    <w:rsid w:val="00970ABC"/>
    <w:rsid w:val="00970B91"/>
    <w:rsid w:val="00970C63"/>
    <w:rsid w:val="0097211D"/>
    <w:rsid w:val="00972511"/>
    <w:rsid w:val="00972BA0"/>
    <w:rsid w:val="00972E67"/>
    <w:rsid w:val="009730E3"/>
    <w:rsid w:val="00973167"/>
    <w:rsid w:val="00973697"/>
    <w:rsid w:val="00973A11"/>
    <w:rsid w:val="00973FBC"/>
    <w:rsid w:val="00974CE0"/>
    <w:rsid w:val="00974DBD"/>
    <w:rsid w:val="009769EA"/>
    <w:rsid w:val="00977B86"/>
    <w:rsid w:val="00981058"/>
    <w:rsid w:val="0098184C"/>
    <w:rsid w:val="00981C69"/>
    <w:rsid w:val="00982282"/>
    <w:rsid w:val="0098325E"/>
    <w:rsid w:val="00983263"/>
    <w:rsid w:val="00983767"/>
    <w:rsid w:val="00983A08"/>
    <w:rsid w:val="00984813"/>
    <w:rsid w:val="00984906"/>
    <w:rsid w:val="00985328"/>
    <w:rsid w:val="00985962"/>
    <w:rsid w:val="00985DF4"/>
    <w:rsid w:val="00985E4E"/>
    <w:rsid w:val="00986006"/>
    <w:rsid w:val="0098663B"/>
    <w:rsid w:val="00986A52"/>
    <w:rsid w:val="00986A98"/>
    <w:rsid w:val="00986E52"/>
    <w:rsid w:val="00986E7B"/>
    <w:rsid w:val="00986FFF"/>
    <w:rsid w:val="00987105"/>
    <w:rsid w:val="009878BF"/>
    <w:rsid w:val="00987C1C"/>
    <w:rsid w:val="00987CF0"/>
    <w:rsid w:val="00990267"/>
    <w:rsid w:val="009911E9"/>
    <w:rsid w:val="00991E4C"/>
    <w:rsid w:val="009922D5"/>
    <w:rsid w:val="009927B3"/>
    <w:rsid w:val="00992F12"/>
    <w:rsid w:val="00993821"/>
    <w:rsid w:val="009939F0"/>
    <w:rsid w:val="00993F6D"/>
    <w:rsid w:val="00994191"/>
    <w:rsid w:val="009949DD"/>
    <w:rsid w:val="00994BB9"/>
    <w:rsid w:val="00994EDF"/>
    <w:rsid w:val="009952B8"/>
    <w:rsid w:val="009961D7"/>
    <w:rsid w:val="00996793"/>
    <w:rsid w:val="009967FB"/>
    <w:rsid w:val="0099735C"/>
    <w:rsid w:val="009978A6"/>
    <w:rsid w:val="00997C93"/>
    <w:rsid w:val="00997DCA"/>
    <w:rsid w:val="009A03F4"/>
    <w:rsid w:val="009A0601"/>
    <w:rsid w:val="009A0892"/>
    <w:rsid w:val="009A0ABA"/>
    <w:rsid w:val="009A0E35"/>
    <w:rsid w:val="009A1206"/>
    <w:rsid w:val="009A1A09"/>
    <w:rsid w:val="009A1F1A"/>
    <w:rsid w:val="009A2438"/>
    <w:rsid w:val="009A27D7"/>
    <w:rsid w:val="009A3B02"/>
    <w:rsid w:val="009A426D"/>
    <w:rsid w:val="009A49D9"/>
    <w:rsid w:val="009A4E1D"/>
    <w:rsid w:val="009A5231"/>
    <w:rsid w:val="009A5F2F"/>
    <w:rsid w:val="009A6201"/>
    <w:rsid w:val="009A63CD"/>
    <w:rsid w:val="009A647C"/>
    <w:rsid w:val="009A6BA2"/>
    <w:rsid w:val="009A6C58"/>
    <w:rsid w:val="009A6ECA"/>
    <w:rsid w:val="009A72A1"/>
    <w:rsid w:val="009A7509"/>
    <w:rsid w:val="009A75B4"/>
    <w:rsid w:val="009A7CDF"/>
    <w:rsid w:val="009A7F85"/>
    <w:rsid w:val="009B08C3"/>
    <w:rsid w:val="009B0BF1"/>
    <w:rsid w:val="009B0DB0"/>
    <w:rsid w:val="009B0F85"/>
    <w:rsid w:val="009B13CC"/>
    <w:rsid w:val="009B1E00"/>
    <w:rsid w:val="009B1FF0"/>
    <w:rsid w:val="009B2596"/>
    <w:rsid w:val="009B2A2D"/>
    <w:rsid w:val="009B34B2"/>
    <w:rsid w:val="009B376B"/>
    <w:rsid w:val="009B39F6"/>
    <w:rsid w:val="009B3F11"/>
    <w:rsid w:val="009B49ED"/>
    <w:rsid w:val="009B4A1A"/>
    <w:rsid w:val="009B6725"/>
    <w:rsid w:val="009B73DA"/>
    <w:rsid w:val="009B7832"/>
    <w:rsid w:val="009C046F"/>
    <w:rsid w:val="009C1582"/>
    <w:rsid w:val="009C1F81"/>
    <w:rsid w:val="009C1FC4"/>
    <w:rsid w:val="009C20C5"/>
    <w:rsid w:val="009C2442"/>
    <w:rsid w:val="009C3010"/>
    <w:rsid w:val="009C30D4"/>
    <w:rsid w:val="009C32A1"/>
    <w:rsid w:val="009C3807"/>
    <w:rsid w:val="009C3BB2"/>
    <w:rsid w:val="009C3C48"/>
    <w:rsid w:val="009C3DEB"/>
    <w:rsid w:val="009C3FBF"/>
    <w:rsid w:val="009C45A8"/>
    <w:rsid w:val="009C5AE4"/>
    <w:rsid w:val="009C5CE5"/>
    <w:rsid w:val="009C5ED4"/>
    <w:rsid w:val="009C60F9"/>
    <w:rsid w:val="009C6A20"/>
    <w:rsid w:val="009C6D8B"/>
    <w:rsid w:val="009C7244"/>
    <w:rsid w:val="009C72BC"/>
    <w:rsid w:val="009C7440"/>
    <w:rsid w:val="009C7F06"/>
    <w:rsid w:val="009D0004"/>
    <w:rsid w:val="009D02EA"/>
    <w:rsid w:val="009D075A"/>
    <w:rsid w:val="009D127E"/>
    <w:rsid w:val="009D18DF"/>
    <w:rsid w:val="009D1CC0"/>
    <w:rsid w:val="009D1EDF"/>
    <w:rsid w:val="009D28E5"/>
    <w:rsid w:val="009D2D3B"/>
    <w:rsid w:val="009D316D"/>
    <w:rsid w:val="009D345A"/>
    <w:rsid w:val="009D3763"/>
    <w:rsid w:val="009D3B42"/>
    <w:rsid w:val="009D3CB0"/>
    <w:rsid w:val="009D40B7"/>
    <w:rsid w:val="009D413D"/>
    <w:rsid w:val="009D46A7"/>
    <w:rsid w:val="009D52EB"/>
    <w:rsid w:val="009D5629"/>
    <w:rsid w:val="009D5DD6"/>
    <w:rsid w:val="009D60FE"/>
    <w:rsid w:val="009D618C"/>
    <w:rsid w:val="009D6534"/>
    <w:rsid w:val="009D676F"/>
    <w:rsid w:val="009D71BE"/>
    <w:rsid w:val="009D77FB"/>
    <w:rsid w:val="009D7FB7"/>
    <w:rsid w:val="009E019D"/>
    <w:rsid w:val="009E0227"/>
    <w:rsid w:val="009E02ED"/>
    <w:rsid w:val="009E0DEA"/>
    <w:rsid w:val="009E1016"/>
    <w:rsid w:val="009E1984"/>
    <w:rsid w:val="009E1A90"/>
    <w:rsid w:val="009E2295"/>
    <w:rsid w:val="009E238B"/>
    <w:rsid w:val="009E2454"/>
    <w:rsid w:val="009E2658"/>
    <w:rsid w:val="009E274C"/>
    <w:rsid w:val="009E2845"/>
    <w:rsid w:val="009E2D10"/>
    <w:rsid w:val="009E2EB8"/>
    <w:rsid w:val="009E326C"/>
    <w:rsid w:val="009E3454"/>
    <w:rsid w:val="009E3B7C"/>
    <w:rsid w:val="009E40AE"/>
    <w:rsid w:val="009E41DD"/>
    <w:rsid w:val="009E450C"/>
    <w:rsid w:val="009E5306"/>
    <w:rsid w:val="009E560E"/>
    <w:rsid w:val="009E5D6D"/>
    <w:rsid w:val="009E6384"/>
    <w:rsid w:val="009E68F5"/>
    <w:rsid w:val="009E6C69"/>
    <w:rsid w:val="009E6EBD"/>
    <w:rsid w:val="009E76BC"/>
    <w:rsid w:val="009E76EC"/>
    <w:rsid w:val="009E7780"/>
    <w:rsid w:val="009E7A0E"/>
    <w:rsid w:val="009E7D94"/>
    <w:rsid w:val="009F075D"/>
    <w:rsid w:val="009F1019"/>
    <w:rsid w:val="009F11C9"/>
    <w:rsid w:val="009F1336"/>
    <w:rsid w:val="009F1352"/>
    <w:rsid w:val="009F14FA"/>
    <w:rsid w:val="009F1B80"/>
    <w:rsid w:val="009F1E39"/>
    <w:rsid w:val="009F1EF1"/>
    <w:rsid w:val="009F2231"/>
    <w:rsid w:val="009F2557"/>
    <w:rsid w:val="009F2F8C"/>
    <w:rsid w:val="009F3786"/>
    <w:rsid w:val="009F4D13"/>
    <w:rsid w:val="009F5187"/>
    <w:rsid w:val="009F53DE"/>
    <w:rsid w:val="009F5DD0"/>
    <w:rsid w:val="009F6955"/>
    <w:rsid w:val="009F730E"/>
    <w:rsid w:val="009F749E"/>
    <w:rsid w:val="009F7B85"/>
    <w:rsid w:val="009F7FAB"/>
    <w:rsid w:val="00A00814"/>
    <w:rsid w:val="00A0088E"/>
    <w:rsid w:val="00A021F8"/>
    <w:rsid w:val="00A028BF"/>
    <w:rsid w:val="00A02FA9"/>
    <w:rsid w:val="00A031C1"/>
    <w:rsid w:val="00A03EA5"/>
    <w:rsid w:val="00A0407A"/>
    <w:rsid w:val="00A04097"/>
    <w:rsid w:val="00A043F0"/>
    <w:rsid w:val="00A04627"/>
    <w:rsid w:val="00A050F8"/>
    <w:rsid w:val="00A06051"/>
    <w:rsid w:val="00A06ABB"/>
    <w:rsid w:val="00A06B3F"/>
    <w:rsid w:val="00A07DB7"/>
    <w:rsid w:val="00A10255"/>
    <w:rsid w:val="00A10504"/>
    <w:rsid w:val="00A107D7"/>
    <w:rsid w:val="00A10832"/>
    <w:rsid w:val="00A114DE"/>
    <w:rsid w:val="00A1159C"/>
    <w:rsid w:val="00A115BE"/>
    <w:rsid w:val="00A11DA5"/>
    <w:rsid w:val="00A1217B"/>
    <w:rsid w:val="00A12D5F"/>
    <w:rsid w:val="00A130C9"/>
    <w:rsid w:val="00A130DB"/>
    <w:rsid w:val="00A13631"/>
    <w:rsid w:val="00A1368B"/>
    <w:rsid w:val="00A1413A"/>
    <w:rsid w:val="00A14356"/>
    <w:rsid w:val="00A147AA"/>
    <w:rsid w:val="00A14D74"/>
    <w:rsid w:val="00A14F98"/>
    <w:rsid w:val="00A15054"/>
    <w:rsid w:val="00A16001"/>
    <w:rsid w:val="00A16342"/>
    <w:rsid w:val="00A16B72"/>
    <w:rsid w:val="00A17BA0"/>
    <w:rsid w:val="00A20D30"/>
    <w:rsid w:val="00A2163D"/>
    <w:rsid w:val="00A22230"/>
    <w:rsid w:val="00A22CFB"/>
    <w:rsid w:val="00A239D8"/>
    <w:rsid w:val="00A23B43"/>
    <w:rsid w:val="00A24FFF"/>
    <w:rsid w:val="00A2590E"/>
    <w:rsid w:val="00A25BEC"/>
    <w:rsid w:val="00A26080"/>
    <w:rsid w:val="00A264E5"/>
    <w:rsid w:val="00A26A03"/>
    <w:rsid w:val="00A26B9A"/>
    <w:rsid w:val="00A26FF2"/>
    <w:rsid w:val="00A27097"/>
    <w:rsid w:val="00A3020F"/>
    <w:rsid w:val="00A30467"/>
    <w:rsid w:val="00A30716"/>
    <w:rsid w:val="00A308A4"/>
    <w:rsid w:val="00A30EB3"/>
    <w:rsid w:val="00A3157B"/>
    <w:rsid w:val="00A3179F"/>
    <w:rsid w:val="00A31EBB"/>
    <w:rsid w:val="00A32028"/>
    <w:rsid w:val="00A3221E"/>
    <w:rsid w:val="00A32329"/>
    <w:rsid w:val="00A3259A"/>
    <w:rsid w:val="00A32B4D"/>
    <w:rsid w:val="00A33B55"/>
    <w:rsid w:val="00A33B79"/>
    <w:rsid w:val="00A33E7E"/>
    <w:rsid w:val="00A33F1D"/>
    <w:rsid w:val="00A33F68"/>
    <w:rsid w:val="00A340F6"/>
    <w:rsid w:val="00A347BD"/>
    <w:rsid w:val="00A34B4E"/>
    <w:rsid w:val="00A351FB"/>
    <w:rsid w:val="00A3523C"/>
    <w:rsid w:val="00A35B1F"/>
    <w:rsid w:val="00A362B3"/>
    <w:rsid w:val="00A36461"/>
    <w:rsid w:val="00A36769"/>
    <w:rsid w:val="00A3761A"/>
    <w:rsid w:val="00A3782E"/>
    <w:rsid w:val="00A378CF"/>
    <w:rsid w:val="00A37EA6"/>
    <w:rsid w:val="00A37FBA"/>
    <w:rsid w:val="00A40B4A"/>
    <w:rsid w:val="00A412C0"/>
    <w:rsid w:val="00A41B3A"/>
    <w:rsid w:val="00A41C85"/>
    <w:rsid w:val="00A41E20"/>
    <w:rsid w:val="00A43B54"/>
    <w:rsid w:val="00A43CC6"/>
    <w:rsid w:val="00A44635"/>
    <w:rsid w:val="00A44743"/>
    <w:rsid w:val="00A44A83"/>
    <w:rsid w:val="00A4698E"/>
    <w:rsid w:val="00A47E2B"/>
    <w:rsid w:val="00A5021F"/>
    <w:rsid w:val="00A50229"/>
    <w:rsid w:val="00A50315"/>
    <w:rsid w:val="00A503BA"/>
    <w:rsid w:val="00A5044B"/>
    <w:rsid w:val="00A50672"/>
    <w:rsid w:val="00A5069F"/>
    <w:rsid w:val="00A50C80"/>
    <w:rsid w:val="00A51235"/>
    <w:rsid w:val="00A5144F"/>
    <w:rsid w:val="00A5162F"/>
    <w:rsid w:val="00A51880"/>
    <w:rsid w:val="00A518F5"/>
    <w:rsid w:val="00A5286D"/>
    <w:rsid w:val="00A5334C"/>
    <w:rsid w:val="00A544B4"/>
    <w:rsid w:val="00A54792"/>
    <w:rsid w:val="00A54DC1"/>
    <w:rsid w:val="00A5503A"/>
    <w:rsid w:val="00A55BFE"/>
    <w:rsid w:val="00A560AF"/>
    <w:rsid w:val="00A5653D"/>
    <w:rsid w:val="00A56C52"/>
    <w:rsid w:val="00A57BC0"/>
    <w:rsid w:val="00A57C5D"/>
    <w:rsid w:val="00A57F42"/>
    <w:rsid w:val="00A60379"/>
    <w:rsid w:val="00A603C2"/>
    <w:rsid w:val="00A60469"/>
    <w:rsid w:val="00A60813"/>
    <w:rsid w:val="00A61781"/>
    <w:rsid w:val="00A61B97"/>
    <w:rsid w:val="00A620D8"/>
    <w:rsid w:val="00A6269E"/>
    <w:rsid w:val="00A62DD4"/>
    <w:rsid w:val="00A62E54"/>
    <w:rsid w:val="00A62F30"/>
    <w:rsid w:val="00A63334"/>
    <w:rsid w:val="00A6397B"/>
    <w:rsid w:val="00A64C1F"/>
    <w:rsid w:val="00A6502A"/>
    <w:rsid w:val="00A651D6"/>
    <w:rsid w:val="00A65758"/>
    <w:rsid w:val="00A6592C"/>
    <w:rsid w:val="00A65F8E"/>
    <w:rsid w:val="00A66A76"/>
    <w:rsid w:val="00A67134"/>
    <w:rsid w:val="00A67668"/>
    <w:rsid w:val="00A678B6"/>
    <w:rsid w:val="00A67B1E"/>
    <w:rsid w:val="00A67FE9"/>
    <w:rsid w:val="00A701DA"/>
    <w:rsid w:val="00A70C84"/>
    <w:rsid w:val="00A719B1"/>
    <w:rsid w:val="00A72A81"/>
    <w:rsid w:val="00A72C26"/>
    <w:rsid w:val="00A72D2A"/>
    <w:rsid w:val="00A72F2D"/>
    <w:rsid w:val="00A731D4"/>
    <w:rsid w:val="00A734B5"/>
    <w:rsid w:val="00A734C8"/>
    <w:rsid w:val="00A7358B"/>
    <w:rsid w:val="00A738A9"/>
    <w:rsid w:val="00A73A7A"/>
    <w:rsid w:val="00A7445F"/>
    <w:rsid w:val="00A744E4"/>
    <w:rsid w:val="00A74BCC"/>
    <w:rsid w:val="00A7501D"/>
    <w:rsid w:val="00A75178"/>
    <w:rsid w:val="00A75DC7"/>
    <w:rsid w:val="00A76BDE"/>
    <w:rsid w:val="00A76FF6"/>
    <w:rsid w:val="00A7763C"/>
    <w:rsid w:val="00A778D1"/>
    <w:rsid w:val="00A80D4B"/>
    <w:rsid w:val="00A81527"/>
    <w:rsid w:val="00A81C74"/>
    <w:rsid w:val="00A81CC6"/>
    <w:rsid w:val="00A82BF4"/>
    <w:rsid w:val="00A83AEF"/>
    <w:rsid w:val="00A8418F"/>
    <w:rsid w:val="00A841EB"/>
    <w:rsid w:val="00A84363"/>
    <w:rsid w:val="00A844A3"/>
    <w:rsid w:val="00A8481C"/>
    <w:rsid w:val="00A84D91"/>
    <w:rsid w:val="00A8598D"/>
    <w:rsid w:val="00A86420"/>
    <w:rsid w:val="00A86C20"/>
    <w:rsid w:val="00A86FD5"/>
    <w:rsid w:val="00A87479"/>
    <w:rsid w:val="00A876DF"/>
    <w:rsid w:val="00A90B3D"/>
    <w:rsid w:val="00A925A6"/>
    <w:rsid w:val="00A92DE8"/>
    <w:rsid w:val="00A92F91"/>
    <w:rsid w:val="00A93157"/>
    <w:rsid w:val="00A937BD"/>
    <w:rsid w:val="00A93A19"/>
    <w:rsid w:val="00A93C34"/>
    <w:rsid w:val="00A946A6"/>
    <w:rsid w:val="00A94F4C"/>
    <w:rsid w:val="00A95411"/>
    <w:rsid w:val="00A955E0"/>
    <w:rsid w:val="00A958CA"/>
    <w:rsid w:val="00A95A20"/>
    <w:rsid w:val="00A95E5A"/>
    <w:rsid w:val="00A9667B"/>
    <w:rsid w:val="00A96C30"/>
    <w:rsid w:val="00A974CE"/>
    <w:rsid w:val="00AA001C"/>
    <w:rsid w:val="00AA02BF"/>
    <w:rsid w:val="00AA0741"/>
    <w:rsid w:val="00AA0A8B"/>
    <w:rsid w:val="00AA0D2B"/>
    <w:rsid w:val="00AA0DC0"/>
    <w:rsid w:val="00AA1290"/>
    <w:rsid w:val="00AA1664"/>
    <w:rsid w:val="00AA1D7F"/>
    <w:rsid w:val="00AA1FDE"/>
    <w:rsid w:val="00AA2069"/>
    <w:rsid w:val="00AA235A"/>
    <w:rsid w:val="00AA2846"/>
    <w:rsid w:val="00AA2A03"/>
    <w:rsid w:val="00AA2CD3"/>
    <w:rsid w:val="00AA310E"/>
    <w:rsid w:val="00AA31CC"/>
    <w:rsid w:val="00AA3246"/>
    <w:rsid w:val="00AA33AD"/>
    <w:rsid w:val="00AA4710"/>
    <w:rsid w:val="00AA47F1"/>
    <w:rsid w:val="00AA4EBD"/>
    <w:rsid w:val="00AA4EFB"/>
    <w:rsid w:val="00AA5656"/>
    <w:rsid w:val="00AA6775"/>
    <w:rsid w:val="00AA6C89"/>
    <w:rsid w:val="00AA7228"/>
    <w:rsid w:val="00AA726E"/>
    <w:rsid w:val="00AA7289"/>
    <w:rsid w:val="00AA7E0B"/>
    <w:rsid w:val="00AB016F"/>
    <w:rsid w:val="00AB01D5"/>
    <w:rsid w:val="00AB024B"/>
    <w:rsid w:val="00AB1143"/>
    <w:rsid w:val="00AB1AD6"/>
    <w:rsid w:val="00AB2574"/>
    <w:rsid w:val="00AB2A5C"/>
    <w:rsid w:val="00AB2B4D"/>
    <w:rsid w:val="00AB33D8"/>
    <w:rsid w:val="00AB34EC"/>
    <w:rsid w:val="00AB40F8"/>
    <w:rsid w:val="00AB44F3"/>
    <w:rsid w:val="00AB4694"/>
    <w:rsid w:val="00AB46B4"/>
    <w:rsid w:val="00AB4990"/>
    <w:rsid w:val="00AB4C8E"/>
    <w:rsid w:val="00AB5C23"/>
    <w:rsid w:val="00AB6E7C"/>
    <w:rsid w:val="00AB7619"/>
    <w:rsid w:val="00AB79F7"/>
    <w:rsid w:val="00AB7FD2"/>
    <w:rsid w:val="00AC0E3C"/>
    <w:rsid w:val="00AC0E6E"/>
    <w:rsid w:val="00AC143A"/>
    <w:rsid w:val="00AC1663"/>
    <w:rsid w:val="00AC1735"/>
    <w:rsid w:val="00AC1852"/>
    <w:rsid w:val="00AC189E"/>
    <w:rsid w:val="00AC1C40"/>
    <w:rsid w:val="00AC1CD8"/>
    <w:rsid w:val="00AC1D51"/>
    <w:rsid w:val="00AC1D94"/>
    <w:rsid w:val="00AC2614"/>
    <w:rsid w:val="00AC2AD0"/>
    <w:rsid w:val="00AC2BFA"/>
    <w:rsid w:val="00AC30BF"/>
    <w:rsid w:val="00AC4501"/>
    <w:rsid w:val="00AC49D0"/>
    <w:rsid w:val="00AC4BBA"/>
    <w:rsid w:val="00AC4F4D"/>
    <w:rsid w:val="00AC557B"/>
    <w:rsid w:val="00AC5878"/>
    <w:rsid w:val="00AC58F0"/>
    <w:rsid w:val="00AC5E2E"/>
    <w:rsid w:val="00AC5F61"/>
    <w:rsid w:val="00AC64CF"/>
    <w:rsid w:val="00AC6928"/>
    <w:rsid w:val="00AC701C"/>
    <w:rsid w:val="00AC73D1"/>
    <w:rsid w:val="00AD0BA5"/>
    <w:rsid w:val="00AD0E0C"/>
    <w:rsid w:val="00AD0E49"/>
    <w:rsid w:val="00AD139C"/>
    <w:rsid w:val="00AD13BC"/>
    <w:rsid w:val="00AD14CF"/>
    <w:rsid w:val="00AD1AC6"/>
    <w:rsid w:val="00AD1C52"/>
    <w:rsid w:val="00AD1E6F"/>
    <w:rsid w:val="00AD1F09"/>
    <w:rsid w:val="00AD2167"/>
    <w:rsid w:val="00AD21A2"/>
    <w:rsid w:val="00AD25B3"/>
    <w:rsid w:val="00AD2A53"/>
    <w:rsid w:val="00AD2A9E"/>
    <w:rsid w:val="00AD2D99"/>
    <w:rsid w:val="00AD2E77"/>
    <w:rsid w:val="00AD345B"/>
    <w:rsid w:val="00AD38C4"/>
    <w:rsid w:val="00AD3906"/>
    <w:rsid w:val="00AD3980"/>
    <w:rsid w:val="00AD3EDB"/>
    <w:rsid w:val="00AD4ECD"/>
    <w:rsid w:val="00AD4F8A"/>
    <w:rsid w:val="00AD5808"/>
    <w:rsid w:val="00AD5BF4"/>
    <w:rsid w:val="00AD64BF"/>
    <w:rsid w:val="00AD6BDA"/>
    <w:rsid w:val="00AD746F"/>
    <w:rsid w:val="00AD757C"/>
    <w:rsid w:val="00AE02E7"/>
    <w:rsid w:val="00AE0305"/>
    <w:rsid w:val="00AE086E"/>
    <w:rsid w:val="00AE13D2"/>
    <w:rsid w:val="00AE17BA"/>
    <w:rsid w:val="00AE1EE3"/>
    <w:rsid w:val="00AE241E"/>
    <w:rsid w:val="00AE2AC5"/>
    <w:rsid w:val="00AE2E94"/>
    <w:rsid w:val="00AE31D9"/>
    <w:rsid w:val="00AE3232"/>
    <w:rsid w:val="00AE35DC"/>
    <w:rsid w:val="00AE38A8"/>
    <w:rsid w:val="00AE3DDE"/>
    <w:rsid w:val="00AE40C7"/>
    <w:rsid w:val="00AE40F8"/>
    <w:rsid w:val="00AE4478"/>
    <w:rsid w:val="00AE480E"/>
    <w:rsid w:val="00AE4C32"/>
    <w:rsid w:val="00AE4EFE"/>
    <w:rsid w:val="00AE5866"/>
    <w:rsid w:val="00AE587C"/>
    <w:rsid w:val="00AE6168"/>
    <w:rsid w:val="00AE66AF"/>
    <w:rsid w:val="00AE66EB"/>
    <w:rsid w:val="00AE6714"/>
    <w:rsid w:val="00AE6B3E"/>
    <w:rsid w:val="00AE6DD8"/>
    <w:rsid w:val="00AE6DE4"/>
    <w:rsid w:val="00AE735F"/>
    <w:rsid w:val="00AE7439"/>
    <w:rsid w:val="00AE7785"/>
    <w:rsid w:val="00AE77FA"/>
    <w:rsid w:val="00AE78AD"/>
    <w:rsid w:val="00AE7900"/>
    <w:rsid w:val="00AE7CE7"/>
    <w:rsid w:val="00AF015A"/>
    <w:rsid w:val="00AF0690"/>
    <w:rsid w:val="00AF09DD"/>
    <w:rsid w:val="00AF0AF7"/>
    <w:rsid w:val="00AF0C69"/>
    <w:rsid w:val="00AF1583"/>
    <w:rsid w:val="00AF1725"/>
    <w:rsid w:val="00AF1B0F"/>
    <w:rsid w:val="00AF2344"/>
    <w:rsid w:val="00AF2B46"/>
    <w:rsid w:val="00AF2D42"/>
    <w:rsid w:val="00AF2E97"/>
    <w:rsid w:val="00AF3A94"/>
    <w:rsid w:val="00AF3B5D"/>
    <w:rsid w:val="00AF3D6B"/>
    <w:rsid w:val="00AF3DF0"/>
    <w:rsid w:val="00AF3E8F"/>
    <w:rsid w:val="00AF3EC4"/>
    <w:rsid w:val="00AF4013"/>
    <w:rsid w:val="00AF494E"/>
    <w:rsid w:val="00AF4DEA"/>
    <w:rsid w:val="00AF5B5B"/>
    <w:rsid w:val="00AF604D"/>
    <w:rsid w:val="00AF65A8"/>
    <w:rsid w:val="00AF6B76"/>
    <w:rsid w:val="00AF6E5B"/>
    <w:rsid w:val="00B00543"/>
    <w:rsid w:val="00B006E9"/>
    <w:rsid w:val="00B00817"/>
    <w:rsid w:val="00B00A2C"/>
    <w:rsid w:val="00B00BC4"/>
    <w:rsid w:val="00B00C17"/>
    <w:rsid w:val="00B00D00"/>
    <w:rsid w:val="00B0110B"/>
    <w:rsid w:val="00B011CA"/>
    <w:rsid w:val="00B0208F"/>
    <w:rsid w:val="00B02980"/>
    <w:rsid w:val="00B038D4"/>
    <w:rsid w:val="00B03A61"/>
    <w:rsid w:val="00B05835"/>
    <w:rsid w:val="00B06229"/>
    <w:rsid w:val="00B06C06"/>
    <w:rsid w:val="00B06DA3"/>
    <w:rsid w:val="00B06E35"/>
    <w:rsid w:val="00B07014"/>
    <w:rsid w:val="00B075F9"/>
    <w:rsid w:val="00B10057"/>
    <w:rsid w:val="00B106BC"/>
    <w:rsid w:val="00B106DC"/>
    <w:rsid w:val="00B10BC8"/>
    <w:rsid w:val="00B11250"/>
    <w:rsid w:val="00B11629"/>
    <w:rsid w:val="00B11652"/>
    <w:rsid w:val="00B116E3"/>
    <w:rsid w:val="00B11A8B"/>
    <w:rsid w:val="00B12331"/>
    <w:rsid w:val="00B132DB"/>
    <w:rsid w:val="00B136F9"/>
    <w:rsid w:val="00B137DE"/>
    <w:rsid w:val="00B13990"/>
    <w:rsid w:val="00B13E14"/>
    <w:rsid w:val="00B13FA7"/>
    <w:rsid w:val="00B14A40"/>
    <w:rsid w:val="00B14ACA"/>
    <w:rsid w:val="00B14D95"/>
    <w:rsid w:val="00B14DF4"/>
    <w:rsid w:val="00B14E96"/>
    <w:rsid w:val="00B151ED"/>
    <w:rsid w:val="00B15349"/>
    <w:rsid w:val="00B1579C"/>
    <w:rsid w:val="00B15C75"/>
    <w:rsid w:val="00B15C79"/>
    <w:rsid w:val="00B1604C"/>
    <w:rsid w:val="00B16199"/>
    <w:rsid w:val="00B16542"/>
    <w:rsid w:val="00B17073"/>
    <w:rsid w:val="00B170DF"/>
    <w:rsid w:val="00B172FE"/>
    <w:rsid w:val="00B1737C"/>
    <w:rsid w:val="00B17FAD"/>
    <w:rsid w:val="00B206CA"/>
    <w:rsid w:val="00B20760"/>
    <w:rsid w:val="00B20BA2"/>
    <w:rsid w:val="00B20E80"/>
    <w:rsid w:val="00B21463"/>
    <w:rsid w:val="00B21DA6"/>
    <w:rsid w:val="00B2208C"/>
    <w:rsid w:val="00B2231C"/>
    <w:rsid w:val="00B2260B"/>
    <w:rsid w:val="00B22854"/>
    <w:rsid w:val="00B22F58"/>
    <w:rsid w:val="00B23584"/>
    <w:rsid w:val="00B23F67"/>
    <w:rsid w:val="00B242C0"/>
    <w:rsid w:val="00B24FB8"/>
    <w:rsid w:val="00B25123"/>
    <w:rsid w:val="00B25977"/>
    <w:rsid w:val="00B25992"/>
    <w:rsid w:val="00B25DD9"/>
    <w:rsid w:val="00B25DF7"/>
    <w:rsid w:val="00B2676F"/>
    <w:rsid w:val="00B27171"/>
    <w:rsid w:val="00B272F5"/>
    <w:rsid w:val="00B27AB5"/>
    <w:rsid w:val="00B27B86"/>
    <w:rsid w:val="00B27BDB"/>
    <w:rsid w:val="00B3046B"/>
    <w:rsid w:val="00B30A60"/>
    <w:rsid w:val="00B30D95"/>
    <w:rsid w:val="00B30EB5"/>
    <w:rsid w:val="00B312AF"/>
    <w:rsid w:val="00B3198F"/>
    <w:rsid w:val="00B32DD9"/>
    <w:rsid w:val="00B334F7"/>
    <w:rsid w:val="00B33FAC"/>
    <w:rsid w:val="00B33FEA"/>
    <w:rsid w:val="00B34207"/>
    <w:rsid w:val="00B34883"/>
    <w:rsid w:val="00B34B30"/>
    <w:rsid w:val="00B351CB"/>
    <w:rsid w:val="00B351ED"/>
    <w:rsid w:val="00B353AA"/>
    <w:rsid w:val="00B35436"/>
    <w:rsid w:val="00B35528"/>
    <w:rsid w:val="00B356AA"/>
    <w:rsid w:val="00B359BA"/>
    <w:rsid w:val="00B35BC7"/>
    <w:rsid w:val="00B35D7A"/>
    <w:rsid w:val="00B3612C"/>
    <w:rsid w:val="00B3620F"/>
    <w:rsid w:val="00B36D98"/>
    <w:rsid w:val="00B36F63"/>
    <w:rsid w:val="00B3720C"/>
    <w:rsid w:val="00B373C2"/>
    <w:rsid w:val="00B375A7"/>
    <w:rsid w:val="00B3794B"/>
    <w:rsid w:val="00B4014C"/>
    <w:rsid w:val="00B402DB"/>
    <w:rsid w:val="00B40716"/>
    <w:rsid w:val="00B4128A"/>
    <w:rsid w:val="00B41A66"/>
    <w:rsid w:val="00B41D61"/>
    <w:rsid w:val="00B4299D"/>
    <w:rsid w:val="00B43195"/>
    <w:rsid w:val="00B436D3"/>
    <w:rsid w:val="00B43768"/>
    <w:rsid w:val="00B445A7"/>
    <w:rsid w:val="00B44F16"/>
    <w:rsid w:val="00B44F72"/>
    <w:rsid w:val="00B45B8D"/>
    <w:rsid w:val="00B46144"/>
    <w:rsid w:val="00B4628B"/>
    <w:rsid w:val="00B47094"/>
    <w:rsid w:val="00B4795D"/>
    <w:rsid w:val="00B47C28"/>
    <w:rsid w:val="00B47C78"/>
    <w:rsid w:val="00B47D61"/>
    <w:rsid w:val="00B47D89"/>
    <w:rsid w:val="00B47F6B"/>
    <w:rsid w:val="00B47FF4"/>
    <w:rsid w:val="00B503A3"/>
    <w:rsid w:val="00B50E6E"/>
    <w:rsid w:val="00B50FF6"/>
    <w:rsid w:val="00B5106A"/>
    <w:rsid w:val="00B51266"/>
    <w:rsid w:val="00B51497"/>
    <w:rsid w:val="00B517EC"/>
    <w:rsid w:val="00B51A01"/>
    <w:rsid w:val="00B51A69"/>
    <w:rsid w:val="00B51ABA"/>
    <w:rsid w:val="00B53042"/>
    <w:rsid w:val="00B53612"/>
    <w:rsid w:val="00B53696"/>
    <w:rsid w:val="00B53B74"/>
    <w:rsid w:val="00B556D1"/>
    <w:rsid w:val="00B565D0"/>
    <w:rsid w:val="00B56634"/>
    <w:rsid w:val="00B569CB"/>
    <w:rsid w:val="00B56F4E"/>
    <w:rsid w:val="00B574CB"/>
    <w:rsid w:val="00B57D0C"/>
    <w:rsid w:val="00B60160"/>
    <w:rsid w:val="00B601D9"/>
    <w:rsid w:val="00B60EEB"/>
    <w:rsid w:val="00B6119F"/>
    <w:rsid w:val="00B613C2"/>
    <w:rsid w:val="00B62879"/>
    <w:rsid w:val="00B62A93"/>
    <w:rsid w:val="00B62D6B"/>
    <w:rsid w:val="00B63013"/>
    <w:rsid w:val="00B63077"/>
    <w:rsid w:val="00B6435F"/>
    <w:rsid w:val="00B6468D"/>
    <w:rsid w:val="00B64DC0"/>
    <w:rsid w:val="00B64DCA"/>
    <w:rsid w:val="00B65728"/>
    <w:rsid w:val="00B65DF9"/>
    <w:rsid w:val="00B6608C"/>
    <w:rsid w:val="00B66169"/>
    <w:rsid w:val="00B66576"/>
    <w:rsid w:val="00B66CA9"/>
    <w:rsid w:val="00B66EAB"/>
    <w:rsid w:val="00B67519"/>
    <w:rsid w:val="00B676CD"/>
    <w:rsid w:val="00B67965"/>
    <w:rsid w:val="00B67B7D"/>
    <w:rsid w:val="00B70B75"/>
    <w:rsid w:val="00B70C6D"/>
    <w:rsid w:val="00B70E81"/>
    <w:rsid w:val="00B70EE5"/>
    <w:rsid w:val="00B714D6"/>
    <w:rsid w:val="00B71712"/>
    <w:rsid w:val="00B718FE"/>
    <w:rsid w:val="00B71A45"/>
    <w:rsid w:val="00B71EC9"/>
    <w:rsid w:val="00B72038"/>
    <w:rsid w:val="00B723AB"/>
    <w:rsid w:val="00B723E3"/>
    <w:rsid w:val="00B72664"/>
    <w:rsid w:val="00B7280D"/>
    <w:rsid w:val="00B73381"/>
    <w:rsid w:val="00B74998"/>
    <w:rsid w:val="00B74A25"/>
    <w:rsid w:val="00B74C1E"/>
    <w:rsid w:val="00B74FC3"/>
    <w:rsid w:val="00B75F41"/>
    <w:rsid w:val="00B76218"/>
    <w:rsid w:val="00B76387"/>
    <w:rsid w:val="00B7642E"/>
    <w:rsid w:val="00B77171"/>
    <w:rsid w:val="00B7737B"/>
    <w:rsid w:val="00B77674"/>
    <w:rsid w:val="00B777AA"/>
    <w:rsid w:val="00B777FA"/>
    <w:rsid w:val="00B77DE2"/>
    <w:rsid w:val="00B80ABD"/>
    <w:rsid w:val="00B819C0"/>
    <w:rsid w:val="00B81BF7"/>
    <w:rsid w:val="00B823C5"/>
    <w:rsid w:val="00B8281F"/>
    <w:rsid w:val="00B82C1C"/>
    <w:rsid w:val="00B831E3"/>
    <w:rsid w:val="00B84371"/>
    <w:rsid w:val="00B84C8E"/>
    <w:rsid w:val="00B851AB"/>
    <w:rsid w:val="00B85957"/>
    <w:rsid w:val="00B85D0F"/>
    <w:rsid w:val="00B860DA"/>
    <w:rsid w:val="00B865D1"/>
    <w:rsid w:val="00B8663E"/>
    <w:rsid w:val="00B869C0"/>
    <w:rsid w:val="00B86CF5"/>
    <w:rsid w:val="00B900DD"/>
    <w:rsid w:val="00B903E1"/>
    <w:rsid w:val="00B90ADA"/>
    <w:rsid w:val="00B91885"/>
    <w:rsid w:val="00B91910"/>
    <w:rsid w:val="00B91AEB"/>
    <w:rsid w:val="00B91F89"/>
    <w:rsid w:val="00B921BE"/>
    <w:rsid w:val="00B92E0F"/>
    <w:rsid w:val="00B92E3E"/>
    <w:rsid w:val="00B93196"/>
    <w:rsid w:val="00B935FF"/>
    <w:rsid w:val="00B93E0A"/>
    <w:rsid w:val="00B93FEA"/>
    <w:rsid w:val="00B940AB"/>
    <w:rsid w:val="00B9477F"/>
    <w:rsid w:val="00B94CDC"/>
    <w:rsid w:val="00B950C5"/>
    <w:rsid w:val="00B96097"/>
    <w:rsid w:val="00B968B1"/>
    <w:rsid w:val="00B969DA"/>
    <w:rsid w:val="00B97534"/>
    <w:rsid w:val="00B97582"/>
    <w:rsid w:val="00B9789F"/>
    <w:rsid w:val="00BA24A5"/>
    <w:rsid w:val="00BA2741"/>
    <w:rsid w:val="00BA2E07"/>
    <w:rsid w:val="00BA3010"/>
    <w:rsid w:val="00BA36E6"/>
    <w:rsid w:val="00BA4189"/>
    <w:rsid w:val="00BA41B1"/>
    <w:rsid w:val="00BA5362"/>
    <w:rsid w:val="00BA60D5"/>
    <w:rsid w:val="00BA684E"/>
    <w:rsid w:val="00BA6C29"/>
    <w:rsid w:val="00BA6D69"/>
    <w:rsid w:val="00BA75AA"/>
    <w:rsid w:val="00BA7B22"/>
    <w:rsid w:val="00BA7EA5"/>
    <w:rsid w:val="00BA7EE7"/>
    <w:rsid w:val="00BB0012"/>
    <w:rsid w:val="00BB0341"/>
    <w:rsid w:val="00BB0539"/>
    <w:rsid w:val="00BB0708"/>
    <w:rsid w:val="00BB0FC4"/>
    <w:rsid w:val="00BB16C0"/>
    <w:rsid w:val="00BB1785"/>
    <w:rsid w:val="00BB2592"/>
    <w:rsid w:val="00BB29AD"/>
    <w:rsid w:val="00BB29B2"/>
    <w:rsid w:val="00BB2F2A"/>
    <w:rsid w:val="00BB3118"/>
    <w:rsid w:val="00BB3712"/>
    <w:rsid w:val="00BB37AC"/>
    <w:rsid w:val="00BB3B5E"/>
    <w:rsid w:val="00BB3D7A"/>
    <w:rsid w:val="00BB403F"/>
    <w:rsid w:val="00BB46B1"/>
    <w:rsid w:val="00BB4837"/>
    <w:rsid w:val="00BB4A18"/>
    <w:rsid w:val="00BB4DBB"/>
    <w:rsid w:val="00BB5506"/>
    <w:rsid w:val="00BB55A0"/>
    <w:rsid w:val="00BB5E06"/>
    <w:rsid w:val="00BB5E51"/>
    <w:rsid w:val="00BB5F8B"/>
    <w:rsid w:val="00BB60EB"/>
    <w:rsid w:val="00BB6795"/>
    <w:rsid w:val="00BB6EEF"/>
    <w:rsid w:val="00BB76B8"/>
    <w:rsid w:val="00BC0191"/>
    <w:rsid w:val="00BC02DA"/>
    <w:rsid w:val="00BC02DB"/>
    <w:rsid w:val="00BC0BB0"/>
    <w:rsid w:val="00BC0D53"/>
    <w:rsid w:val="00BC14DC"/>
    <w:rsid w:val="00BC15B2"/>
    <w:rsid w:val="00BC1676"/>
    <w:rsid w:val="00BC1A4D"/>
    <w:rsid w:val="00BC234D"/>
    <w:rsid w:val="00BC24AD"/>
    <w:rsid w:val="00BC26F8"/>
    <w:rsid w:val="00BC2C4D"/>
    <w:rsid w:val="00BC2C4F"/>
    <w:rsid w:val="00BC2DCC"/>
    <w:rsid w:val="00BC2FA3"/>
    <w:rsid w:val="00BC2FB1"/>
    <w:rsid w:val="00BC31F7"/>
    <w:rsid w:val="00BC322A"/>
    <w:rsid w:val="00BC3241"/>
    <w:rsid w:val="00BC33D9"/>
    <w:rsid w:val="00BC369F"/>
    <w:rsid w:val="00BC3C56"/>
    <w:rsid w:val="00BC437B"/>
    <w:rsid w:val="00BC47A7"/>
    <w:rsid w:val="00BC4B8F"/>
    <w:rsid w:val="00BC4FC1"/>
    <w:rsid w:val="00BC5666"/>
    <w:rsid w:val="00BC5BEE"/>
    <w:rsid w:val="00BC63FB"/>
    <w:rsid w:val="00BC66B8"/>
    <w:rsid w:val="00BC6763"/>
    <w:rsid w:val="00BC717D"/>
    <w:rsid w:val="00BD0BD2"/>
    <w:rsid w:val="00BD0EE3"/>
    <w:rsid w:val="00BD0FE8"/>
    <w:rsid w:val="00BD100E"/>
    <w:rsid w:val="00BD1067"/>
    <w:rsid w:val="00BD1703"/>
    <w:rsid w:val="00BD19F1"/>
    <w:rsid w:val="00BD288F"/>
    <w:rsid w:val="00BD28CF"/>
    <w:rsid w:val="00BD2F78"/>
    <w:rsid w:val="00BD30D6"/>
    <w:rsid w:val="00BD3399"/>
    <w:rsid w:val="00BD34CA"/>
    <w:rsid w:val="00BD3515"/>
    <w:rsid w:val="00BD358F"/>
    <w:rsid w:val="00BD412D"/>
    <w:rsid w:val="00BD5342"/>
    <w:rsid w:val="00BD5379"/>
    <w:rsid w:val="00BD5437"/>
    <w:rsid w:val="00BD5A73"/>
    <w:rsid w:val="00BD5D81"/>
    <w:rsid w:val="00BD6291"/>
    <w:rsid w:val="00BD6698"/>
    <w:rsid w:val="00BD6CEB"/>
    <w:rsid w:val="00BD74C2"/>
    <w:rsid w:val="00BD79BE"/>
    <w:rsid w:val="00BD7A16"/>
    <w:rsid w:val="00BD7ADD"/>
    <w:rsid w:val="00BE0350"/>
    <w:rsid w:val="00BE04E8"/>
    <w:rsid w:val="00BE1702"/>
    <w:rsid w:val="00BE17E0"/>
    <w:rsid w:val="00BE1BAB"/>
    <w:rsid w:val="00BE27C9"/>
    <w:rsid w:val="00BE2B10"/>
    <w:rsid w:val="00BE30A9"/>
    <w:rsid w:val="00BE3144"/>
    <w:rsid w:val="00BE3E98"/>
    <w:rsid w:val="00BE3EC3"/>
    <w:rsid w:val="00BE446B"/>
    <w:rsid w:val="00BE4652"/>
    <w:rsid w:val="00BE49BE"/>
    <w:rsid w:val="00BE4EE6"/>
    <w:rsid w:val="00BE5005"/>
    <w:rsid w:val="00BE540B"/>
    <w:rsid w:val="00BE5E0D"/>
    <w:rsid w:val="00BE6302"/>
    <w:rsid w:val="00BE7230"/>
    <w:rsid w:val="00BE72DE"/>
    <w:rsid w:val="00BE794E"/>
    <w:rsid w:val="00BF00E4"/>
    <w:rsid w:val="00BF099C"/>
    <w:rsid w:val="00BF0C7E"/>
    <w:rsid w:val="00BF0D19"/>
    <w:rsid w:val="00BF10B0"/>
    <w:rsid w:val="00BF1527"/>
    <w:rsid w:val="00BF191B"/>
    <w:rsid w:val="00BF22A8"/>
    <w:rsid w:val="00BF2827"/>
    <w:rsid w:val="00BF2B77"/>
    <w:rsid w:val="00BF3888"/>
    <w:rsid w:val="00BF3B40"/>
    <w:rsid w:val="00BF5622"/>
    <w:rsid w:val="00BF5A02"/>
    <w:rsid w:val="00BF5AF4"/>
    <w:rsid w:val="00BF5C29"/>
    <w:rsid w:val="00BF5E7B"/>
    <w:rsid w:val="00BF6300"/>
    <w:rsid w:val="00BF65D3"/>
    <w:rsid w:val="00BF7C27"/>
    <w:rsid w:val="00C00FCF"/>
    <w:rsid w:val="00C01191"/>
    <w:rsid w:val="00C014F5"/>
    <w:rsid w:val="00C01C1A"/>
    <w:rsid w:val="00C0222A"/>
    <w:rsid w:val="00C02556"/>
    <w:rsid w:val="00C0260E"/>
    <w:rsid w:val="00C02AD6"/>
    <w:rsid w:val="00C02C68"/>
    <w:rsid w:val="00C03091"/>
    <w:rsid w:val="00C03259"/>
    <w:rsid w:val="00C0332F"/>
    <w:rsid w:val="00C042B2"/>
    <w:rsid w:val="00C04DE7"/>
    <w:rsid w:val="00C053C1"/>
    <w:rsid w:val="00C05407"/>
    <w:rsid w:val="00C05501"/>
    <w:rsid w:val="00C06A3E"/>
    <w:rsid w:val="00C07370"/>
    <w:rsid w:val="00C07573"/>
    <w:rsid w:val="00C079A5"/>
    <w:rsid w:val="00C07C94"/>
    <w:rsid w:val="00C1059C"/>
    <w:rsid w:val="00C1064F"/>
    <w:rsid w:val="00C106F0"/>
    <w:rsid w:val="00C10746"/>
    <w:rsid w:val="00C10D9C"/>
    <w:rsid w:val="00C11406"/>
    <w:rsid w:val="00C11537"/>
    <w:rsid w:val="00C115F6"/>
    <w:rsid w:val="00C11D29"/>
    <w:rsid w:val="00C12058"/>
    <w:rsid w:val="00C12106"/>
    <w:rsid w:val="00C12350"/>
    <w:rsid w:val="00C12797"/>
    <w:rsid w:val="00C128DD"/>
    <w:rsid w:val="00C12B46"/>
    <w:rsid w:val="00C12E56"/>
    <w:rsid w:val="00C12E5C"/>
    <w:rsid w:val="00C132C3"/>
    <w:rsid w:val="00C136AC"/>
    <w:rsid w:val="00C13A81"/>
    <w:rsid w:val="00C13C57"/>
    <w:rsid w:val="00C13EAA"/>
    <w:rsid w:val="00C14146"/>
    <w:rsid w:val="00C14170"/>
    <w:rsid w:val="00C149BF"/>
    <w:rsid w:val="00C14CA8"/>
    <w:rsid w:val="00C14CE8"/>
    <w:rsid w:val="00C14D13"/>
    <w:rsid w:val="00C15836"/>
    <w:rsid w:val="00C15A6F"/>
    <w:rsid w:val="00C15C24"/>
    <w:rsid w:val="00C1653D"/>
    <w:rsid w:val="00C176D3"/>
    <w:rsid w:val="00C17FCF"/>
    <w:rsid w:val="00C20EAB"/>
    <w:rsid w:val="00C2131B"/>
    <w:rsid w:val="00C21463"/>
    <w:rsid w:val="00C22037"/>
    <w:rsid w:val="00C23428"/>
    <w:rsid w:val="00C2429A"/>
    <w:rsid w:val="00C24421"/>
    <w:rsid w:val="00C24779"/>
    <w:rsid w:val="00C248C6"/>
    <w:rsid w:val="00C24B6F"/>
    <w:rsid w:val="00C25DE3"/>
    <w:rsid w:val="00C26658"/>
    <w:rsid w:val="00C26AC5"/>
    <w:rsid w:val="00C27EB0"/>
    <w:rsid w:val="00C30B13"/>
    <w:rsid w:val="00C31229"/>
    <w:rsid w:val="00C312F4"/>
    <w:rsid w:val="00C3164A"/>
    <w:rsid w:val="00C31A41"/>
    <w:rsid w:val="00C31EEC"/>
    <w:rsid w:val="00C32563"/>
    <w:rsid w:val="00C32FD7"/>
    <w:rsid w:val="00C335D4"/>
    <w:rsid w:val="00C33659"/>
    <w:rsid w:val="00C33A32"/>
    <w:rsid w:val="00C3406B"/>
    <w:rsid w:val="00C34B43"/>
    <w:rsid w:val="00C34DDC"/>
    <w:rsid w:val="00C35E02"/>
    <w:rsid w:val="00C3707C"/>
    <w:rsid w:val="00C37629"/>
    <w:rsid w:val="00C3778F"/>
    <w:rsid w:val="00C37B97"/>
    <w:rsid w:val="00C37DEB"/>
    <w:rsid w:val="00C4006C"/>
    <w:rsid w:val="00C40595"/>
    <w:rsid w:val="00C4069A"/>
    <w:rsid w:val="00C40745"/>
    <w:rsid w:val="00C40FE5"/>
    <w:rsid w:val="00C414F7"/>
    <w:rsid w:val="00C4185D"/>
    <w:rsid w:val="00C42897"/>
    <w:rsid w:val="00C42C09"/>
    <w:rsid w:val="00C43B45"/>
    <w:rsid w:val="00C45195"/>
    <w:rsid w:val="00C45225"/>
    <w:rsid w:val="00C45916"/>
    <w:rsid w:val="00C45EBC"/>
    <w:rsid w:val="00C46192"/>
    <w:rsid w:val="00C467CE"/>
    <w:rsid w:val="00C46F8D"/>
    <w:rsid w:val="00C477C2"/>
    <w:rsid w:val="00C47BD2"/>
    <w:rsid w:val="00C50526"/>
    <w:rsid w:val="00C50527"/>
    <w:rsid w:val="00C505D6"/>
    <w:rsid w:val="00C50630"/>
    <w:rsid w:val="00C51150"/>
    <w:rsid w:val="00C517AA"/>
    <w:rsid w:val="00C518CC"/>
    <w:rsid w:val="00C51D2B"/>
    <w:rsid w:val="00C520AB"/>
    <w:rsid w:val="00C520DF"/>
    <w:rsid w:val="00C523D2"/>
    <w:rsid w:val="00C527E0"/>
    <w:rsid w:val="00C5283F"/>
    <w:rsid w:val="00C52C6F"/>
    <w:rsid w:val="00C52C94"/>
    <w:rsid w:val="00C52D3C"/>
    <w:rsid w:val="00C52FD3"/>
    <w:rsid w:val="00C53304"/>
    <w:rsid w:val="00C53463"/>
    <w:rsid w:val="00C5386C"/>
    <w:rsid w:val="00C539AB"/>
    <w:rsid w:val="00C53CAA"/>
    <w:rsid w:val="00C53DA1"/>
    <w:rsid w:val="00C53F8C"/>
    <w:rsid w:val="00C54D4B"/>
    <w:rsid w:val="00C54EF7"/>
    <w:rsid w:val="00C54F10"/>
    <w:rsid w:val="00C555E5"/>
    <w:rsid w:val="00C56752"/>
    <w:rsid w:val="00C56A84"/>
    <w:rsid w:val="00C56B4A"/>
    <w:rsid w:val="00C56F22"/>
    <w:rsid w:val="00C56F9C"/>
    <w:rsid w:val="00C57756"/>
    <w:rsid w:val="00C57D8C"/>
    <w:rsid w:val="00C57ED7"/>
    <w:rsid w:val="00C60197"/>
    <w:rsid w:val="00C6040A"/>
    <w:rsid w:val="00C60B8B"/>
    <w:rsid w:val="00C61267"/>
    <w:rsid w:val="00C612C3"/>
    <w:rsid w:val="00C617CD"/>
    <w:rsid w:val="00C61972"/>
    <w:rsid w:val="00C62283"/>
    <w:rsid w:val="00C6234D"/>
    <w:rsid w:val="00C62F66"/>
    <w:rsid w:val="00C63410"/>
    <w:rsid w:val="00C638AB"/>
    <w:rsid w:val="00C63931"/>
    <w:rsid w:val="00C645A9"/>
    <w:rsid w:val="00C64E49"/>
    <w:rsid w:val="00C65A4B"/>
    <w:rsid w:val="00C65DA0"/>
    <w:rsid w:val="00C66679"/>
    <w:rsid w:val="00C666DD"/>
    <w:rsid w:val="00C66B9E"/>
    <w:rsid w:val="00C66BF4"/>
    <w:rsid w:val="00C6735D"/>
    <w:rsid w:val="00C677C7"/>
    <w:rsid w:val="00C67EB6"/>
    <w:rsid w:val="00C700E8"/>
    <w:rsid w:val="00C705C1"/>
    <w:rsid w:val="00C715C7"/>
    <w:rsid w:val="00C71768"/>
    <w:rsid w:val="00C71A36"/>
    <w:rsid w:val="00C7217C"/>
    <w:rsid w:val="00C724A1"/>
    <w:rsid w:val="00C72DF6"/>
    <w:rsid w:val="00C72E1D"/>
    <w:rsid w:val="00C733DE"/>
    <w:rsid w:val="00C736E4"/>
    <w:rsid w:val="00C73A26"/>
    <w:rsid w:val="00C73F96"/>
    <w:rsid w:val="00C74640"/>
    <w:rsid w:val="00C74684"/>
    <w:rsid w:val="00C7479B"/>
    <w:rsid w:val="00C74BEE"/>
    <w:rsid w:val="00C75614"/>
    <w:rsid w:val="00C75A80"/>
    <w:rsid w:val="00C75E36"/>
    <w:rsid w:val="00C76FBA"/>
    <w:rsid w:val="00C77234"/>
    <w:rsid w:val="00C77809"/>
    <w:rsid w:val="00C779DB"/>
    <w:rsid w:val="00C77ACE"/>
    <w:rsid w:val="00C77D91"/>
    <w:rsid w:val="00C804CE"/>
    <w:rsid w:val="00C80804"/>
    <w:rsid w:val="00C808A1"/>
    <w:rsid w:val="00C81276"/>
    <w:rsid w:val="00C817B3"/>
    <w:rsid w:val="00C82588"/>
    <w:rsid w:val="00C82906"/>
    <w:rsid w:val="00C830D3"/>
    <w:rsid w:val="00C83459"/>
    <w:rsid w:val="00C838F6"/>
    <w:rsid w:val="00C847ED"/>
    <w:rsid w:val="00C84CC9"/>
    <w:rsid w:val="00C84F42"/>
    <w:rsid w:val="00C850E7"/>
    <w:rsid w:val="00C85115"/>
    <w:rsid w:val="00C85233"/>
    <w:rsid w:val="00C85423"/>
    <w:rsid w:val="00C8614F"/>
    <w:rsid w:val="00C863F0"/>
    <w:rsid w:val="00C8645D"/>
    <w:rsid w:val="00C865D9"/>
    <w:rsid w:val="00C8762B"/>
    <w:rsid w:val="00C879CB"/>
    <w:rsid w:val="00C904B1"/>
    <w:rsid w:val="00C90BEE"/>
    <w:rsid w:val="00C90C60"/>
    <w:rsid w:val="00C90CF6"/>
    <w:rsid w:val="00C913C1"/>
    <w:rsid w:val="00C913FF"/>
    <w:rsid w:val="00C91ADD"/>
    <w:rsid w:val="00C91AF2"/>
    <w:rsid w:val="00C91C99"/>
    <w:rsid w:val="00C91D40"/>
    <w:rsid w:val="00C92CDB"/>
    <w:rsid w:val="00C93527"/>
    <w:rsid w:val="00C937C8"/>
    <w:rsid w:val="00C93EFA"/>
    <w:rsid w:val="00C949A8"/>
    <w:rsid w:val="00C95248"/>
    <w:rsid w:val="00C95844"/>
    <w:rsid w:val="00C95A79"/>
    <w:rsid w:val="00C95DC1"/>
    <w:rsid w:val="00C96769"/>
    <w:rsid w:val="00C96970"/>
    <w:rsid w:val="00C96BC7"/>
    <w:rsid w:val="00C96E86"/>
    <w:rsid w:val="00C97285"/>
    <w:rsid w:val="00C97503"/>
    <w:rsid w:val="00C97AFC"/>
    <w:rsid w:val="00CA03B7"/>
    <w:rsid w:val="00CA065E"/>
    <w:rsid w:val="00CA082B"/>
    <w:rsid w:val="00CA09FF"/>
    <w:rsid w:val="00CA0B58"/>
    <w:rsid w:val="00CA0CC6"/>
    <w:rsid w:val="00CA15B4"/>
    <w:rsid w:val="00CA1653"/>
    <w:rsid w:val="00CA16D4"/>
    <w:rsid w:val="00CA1737"/>
    <w:rsid w:val="00CA1759"/>
    <w:rsid w:val="00CA183E"/>
    <w:rsid w:val="00CA1BB8"/>
    <w:rsid w:val="00CA2174"/>
    <w:rsid w:val="00CA254F"/>
    <w:rsid w:val="00CA255B"/>
    <w:rsid w:val="00CA2C9F"/>
    <w:rsid w:val="00CA318A"/>
    <w:rsid w:val="00CA3423"/>
    <w:rsid w:val="00CA3E6A"/>
    <w:rsid w:val="00CA3E7E"/>
    <w:rsid w:val="00CA4F61"/>
    <w:rsid w:val="00CA58A2"/>
    <w:rsid w:val="00CA597B"/>
    <w:rsid w:val="00CA5D57"/>
    <w:rsid w:val="00CA5FC5"/>
    <w:rsid w:val="00CA6764"/>
    <w:rsid w:val="00CA6E87"/>
    <w:rsid w:val="00CA6EF4"/>
    <w:rsid w:val="00CA75D2"/>
    <w:rsid w:val="00CA779F"/>
    <w:rsid w:val="00CA78E9"/>
    <w:rsid w:val="00CB009E"/>
    <w:rsid w:val="00CB09F2"/>
    <w:rsid w:val="00CB0E87"/>
    <w:rsid w:val="00CB17CB"/>
    <w:rsid w:val="00CB1DE8"/>
    <w:rsid w:val="00CB1E73"/>
    <w:rsid w:val="00CB255F"/>
    <w:rsid w:val="00CB326F"/>
    <w:rsid w:val="00CB34C3"/>
    <w:rsid w:val="00CB4016"/>
    <w:rsid w:val="00CB465D"/>
    <w:rsid w:val="00CB4998"/>
    <w:rsid w:val="00CB4A8C"/>
    <w:rsid w:val="00CB5AC7"/>
    <w:rsid w:val="00CB5CB1"/>
    <w:rsid w:val="00CB600E"/>
    <w:rsid w:val="00CB62DD"/>
    <w:rsid w:val="00CB6519"/>
    <w:rsid w:val="00CB7181"/>
    <w:rsid w:val="00CB7957"/>
    <w:rsid w:val="00CB7BE9"/>
    <w:rsid w:val="00CC00F4"/>
    <w:rsid w:val="00CC0D22"/>
    <w:rsid w:val="00CC2CE7"/>
    <w:rsid w:val="00CC3584"/>
    <w:rsid w:val="00CC3C14"/>
    <w:rsid w:val="00CC41EB"/>
    <w:rsid w:val="00CC4404"/>
    <w:rsid w:val="00CC44CB"/>
    <w:rsid w:val="00CC45B0"/>
    <w:rsid w:val="00CC4A4E"/>
    <w:rsid w:val="00CC4B87"/>
    <w:rsid w:val="00CC5B40"/>
    <w:rsid w:val="00CC61D6"/>
    <w:rsid w:val="00CC6384"/>
    <w:rsid w:val="00CC65AE"/>
    <w:rsid w:val="00CC6832"/>
    <w:rsid w:val="00CC741F"/>
    <w:rsid w:val="00CD048C"/>
    <w:rsid w:val="00CD04B9"/>
    <w:rsid w:val="00CD06C7"/>
    <w:rsid w:val="00CD0E8E"/>
    <w:rsid w:val="00CD12B3"/>
    <w:rsid w:val="00CD24B6"/>
    <w:rsid w:val="00CD2540"/>
    <w:rsid w:val="00CD26EE"/>
    <w:rsid w:val="00CD284E"/>
    <w:rsid w:val="00CD2CCE"/>
    <w:rsid w:val="00CD2CDD"/>
    <w:rsid w:val="00CD2D77"/>
    <w:rsid w:val="00CD390A"/>
    <w:rsid w:val="00CD3B64"/>
    <w:rsid w:val="00CD4023"/>
    <w:rsid w:val="00CD408D"/>
    <w:rsid w:val="00CD40A5"/>
    <w:rsid w:val="00CD43A1"/>
    <w:rsid w:val="00CD47B3"/>
    <w:rsid w:val="00CD49BC"/>
    <w:rsid w:val="00CD6B75"/>
    <w:rsid w:val="00CD759C"/>
    <w:rsid w:val="00CD7F9B"/>
    <w:rsid w:val="00CE0467"/>
    <w:rsid w:val="00CE04EA"/>
    <w:rsid w:val="00CE071F"/>
    <w:rsid w:val="00CE161B"/>
    <w:rsid w:val="00CE163F"/>
    <w:rsid w:val="00CE16CC"/>
    <w:rsid w:val="00CE19EC"/>
    <w:rsid w:val="00CE1ADD"/>
    <w:rsid w:val="00CE1CAE"/>
    <w:rsid w:val="00CE337F"/>
    <w:rsid w:val="00CE3751"/>
    <w:rsid w:val="00CE3829"/>
    <w:rsid w:val="00CE3B61"/>
    <w:rsid w:val="00CE3DE2"/>
    <w:rsid w:val="00CE4441"/>
    <w:rsid w:val="00CE4963"/>
    <w:rsid w:val="00CE4A6A"/>
    <w:rsid w:val="00CE4E00"/>
    <w:rsid w:val="00CE4EBA"/>
    <w:rsid w:val="00CE4F8F"/>
    <w:rsid w:val="00CE4FE5"/>
    <w:rsid w:val="00CE5C45"/>
    <w:rsid w:val="00CE5DDA"/>
    <w:rsid w:val="00CE5F0E"/>
    <w:rsid w:val="00CE5F7B"/>
    <w:rsid w:val="00CE68CD"/>
    <w:rsid w:val="00CE6D8E"/>
    <w:rsid w:val="00CE6E33"/>
    <w:rsid w:val="00CE6E64"/>
    <w:rsid w:val="00CE7509"/>
    <w:rsid w:val="00CE7B33"/>
    <w:rsid w:val="00CE7DA5"/>
    <w:rsid w:val="00CE7FEA"/>
    <w:rsid w:val="00CF020B"/>
    <w:rsid w:val="00CF09B9"/>
    <w:rsid w:val="00CF0B66"/>
    <w:rsid w:val="00CF1051"/>
    <w:rsid w:val="00CF174F"/>
    <w:rsid w:val="00CF1C08"/>
    <w:rsid w:val="00CF2860"/>
    <w:rsid w:val="00CF319E"/>
    <w:rsid w:val="00CF3669"/>
    <w:rsid w:val="00CF3A78"/>
    <w:rsid w:val="00CF4E4C"/>
    <w:rsid w:val="00CF5286"/>
    <w:rsid w:val="00CF5402"/>
    <w:rsid w:val="00CF59AC"/>
    <w:rsid w:val="00CF5E9A"/>
    <w:rsid w:val="00CF5F10"/>
    <w:rsid w:val="00CF6081"/>
    <w:rsid w:val="00CF6649"/>
    <w:rsid w:val="00CF67D2"/>
    <w:rsid w:val="00CF6AB9"/>
    <w:rsid w:val="00CF7226"/>
    <w:rsid w:val="00CF79C9"/>
    <w:rsid w:val="00D00458"/>
    <w:rsid w:val="00D0048D"/>
    <w:rsid w:val="00D0062B"/>
    <w:rsid w:val="00D01050"/>
    <w:rsid w:val="00D02009"/>
    <w:rsid w:val="00D02163"/>
    <w:rsid w:val="00D025B7"/>
    <w:rsid w:val="00D0389C"/>
    <w:rsid w:val="00D038C5"/>
    <w:rsid w:val="00D04003"/>
    <w:rsid w:val="00D04529"/>
    <w:rsid w:val="00D04A06"/>
    <w:rsid w:val="00D04B1E"/>
    <w:rsid w:val="00D04E7B"/>
    <w:rsid w:val="00D057A8"/>
    <w:rsid w:val="00D06267"/>
    <w:rsid w:val="00D064C5"/>
    <w:rsid w:val="00D06846"/>
    <w:rsid w:val="00D06BA4"/>
    <w:rsid w:val="00D071E8"/>
    <w:rsid w:val="00D073E1"/>
    <w:rsid w:val="00D075E1"/>
    <w:rsid w:val="00D0796F"/>
    <w:rsid w:val="00D116A4"/>
    <w:rsid w:val="00D1186E"/>
    <w:rsid w:val="00D12961"/>
    <w:rsid w:val="00D12F25"/>
    <w:rsid w:val="00D13039"/>
    <w:rsid w:val="00D145BF"/>
    <w:rsid w:val="00D14831"/>
    <w:rsid w:val="00D158B2"/>
    <w:rsid w:val="00D15D4B"/>
    <w:rsid w:val="00D16A73"/>
    <w:rsid w:val="00D17360"/>
    <w:rsid w:val="00D1745A"/>
    <w:rsid w:val="00D17984"/>
    <w:rsid w:val="00D17D99"/>
    <w:rsid w:val="00D17F56"/>
    <w:rsid w:val="00D17F65"/>
    <w:rsid w:val="00D20479"/>
    <w:rsid w:val="00D20BE7"/>
    <w:rsid w:val="00D20CBC"/>
    <w:rsid w:val="00D20D07"/>
    <w:rsid w:val="00D20D6F"/>
    <w:rsid w:val="00D20EC2"/>
    <w:rsid w:val="00D211E2"/>
    <w:rsid w:val="00D21456"/>
    <w:rsid w:val="00D21D8C"/>
    <w:rsid w:val="00D22474"/>
    <w:rsid w:val="00D2301B"/>
    <w:rsid w:val="00D2350B"/>
    <w:rsid w:val="00D2397C"/>
    <w:rsid w:val="00D23AF4"/>
    <w:rsid w:val="00D23BB2"/>
    <w:rsid w:val="00D23FDF"/>
    <w:rsid w:val="00D242CA"/>
    <w:rsid w:val="00D24420"/>
    <w:rsid w:val="00D2474C"/>
    <w:rsid w:val="00D24A6F"/>
    <w:rsid w:val="00D24F9D"/>
    <w:rsid w:val="00D258C5"/>
    <w:rsid w:val="00D262BE"/>
    <w:rsid w:val="00D265A6"/>
    <w:rsid w:val="00D265AB"/>
    <w:rsid w:val="00D26CD6"/>
    <w:rsid w:val="00D26D46"/>
    <w:rsid w:val="00D26E95"/>
    <w:rsid w:val="00D27D9D"/>
    <w:rsid w:val="00D305E8"/>
    <w:rsid w:val="00D306A5"/>
    <w:rsid w:val="00D30B86"/>
    <w:rsid w:val="00D30EE9"/>
    <w:rsid w:val="00D30FAD"/>
    <w:rsid w:val="00D30FCF"/>
    <w:rsid w:val="00D310A2"/>
    <w:rsid w:val="00D31220"/>
    <w:rsid w:val="00D314A6"/>
    <w:rsid w:val="00D3177C"/>
    <w:rsid w:val="00D31E01"/>
    <w:rsid w:val="00D324A2"/>
    <w:rsid w:val="00D32FE7"/>
    <w:rsid w:val="00D3347F"/>
    <w:rsid w:val="00D33547"/>
    <w:rsid w:val="00D34368"/>
    <w:rsid w:val="00D348C8"/>
    <w:rsid w:val="00D348E6"/>
    <w:rsid w:val="00D34917"/>
    <w:rsid w:val="00D34962"/>
    <w:rsid w:val="00D34BFB"/>
    <w:rsid w:val="00D34F6D"/>
    <w:rsid w:val="00D355D6"/>
    <w:rsid w:val="00D3589A"/>
    <w:rsid w:val="00D35C6C"/>
    <w:rsid w:val="00D3635C"/>
    <w:rsid w:val="00D36DE9"/>
    <w:rsid w:val="00D37FB3"/>
    <w:rsid w:val="00D41105"/>
    <w:rsid w:val="00D411DE"/>
    <w:rsid w:val="00D41452"/>
    <w:rsid w:val="00D41F5C"/>
    <w:rsid w:val="00D42884"/>
    <w:rsid w:val="00D432A3"/>
    <w:rsid w:val="00D43593"/>
    <w:rsid w:val="00D43664"/>
    <w:rsid w:val="00D437C5"/>
    <w:rsid w:val="00D4434A"/>
    <w:rsid w:val="00D44448"/>
    <w:rsid w:val="00D4493B"/>
    <w:rsid w:val="00D44B63"/>
    <w:rsid w:val="00D46372"/>
    <w:rsid w:val="00D46D8D"/>
    <w:rsid w:val="00D4719B"/>
    <w:rsid w:val="00D47FE9"/>
    <w:rsid w:val="00D50023"/>
    <w:rsid w:val="00D50153"/>
    <w:rsid w:val="00D508BF"/>
    <w:rsid w:val="00D51ACE"/>
    <w:rsid w:val="00D51C95"/>
    <w:rsid w:val="00D51EB9"/>
    <w:rsid w:val="00D524FE"/>
    <w:rsid w:val="00D533DB"/>
    <w:rsid w:val="00D541F6"/>
    <w:rsid w:val="00D54940"/>
    <w:rsid w:val="00D54CDD"/>
    <w:rsid w:val="00D55012"/>
    <w:rsid w:val="00D552AE"/>
    <w:rsid w:val="00D5590C"/>
    <w:rsid w:val="00D56C5A"/>
    <w:rsid w:val="00D574B3"/>
    <w:rsid w:val="00D6057F"/>
    <w:rsid w:val="00D605AA"/>
    <w:rsid w:val="00D60611"/>
    <w:rsid w:val="00D6080D"/>
    <w:rsid w:val="00D609F3"/>
    <w:rsid w:val="00D6110A"/>
    <w:rsid w:val="00D6126F"/>
    <w:rsid w:val="00D61271"/>
    <w:rsid w:val="00D613E0"/>
    <w:rsid w:val="00D6218B"/>
    <w:rsid w:val="00D62360"/>
    <w:rsid w:val="00D62999"/>
    <w:rsid w:val="00D63307"/>
    <w:rsid w:val="00D63B80"/>
    <w:rsid w:val="00D63BBF"/>
    <w:rsid w:val="00D63E4C"/>
    <w:rsid w:val="00D6427E"/>
    <w:rsid w:val="00D64280"/>
    <w:rsid w:val="00D643D2"/>
    <w:rsid w:val="00D64806"/>
    <w:rsid w:val="00D650B3"/>
    <w:rsid w:val="00D6593A"/>
    <w:rsid w:val="00D65E64"/>
    <w:rsid w:val="00D6603F"/>
    <w:rsid w:val="00D66362"/>
    <w:rsid w:val="00D66A53"/>
    <w:rsid w:val="00D671A1"/>
    <w:rsid w:val="00D70166"/>
    <w:rsid w:val="00D705D2"/>
    <w:rsid w:val="00D71080"/>
    <w:rsid w:val="00D723E8"/>
    <w:rsid w:val="00D72475"/>
    <w:rsid w:val="00D72EC2"/>
    <w:rsid w:val="00D7332E"/>
    <w:rsid w:val="00D73D01"/>
    <w:rsid w:val="00D73EEB"/>
    <w:rsid w:val="00D74002"/>
    <w:rsid w:val="00D74641"/>
    <w:rsid w:val="00D7529D"/>
    <w:rsid w:val="00D75BF0"/>
    <w:rsid w:val="00D75C07"/>
    <w:rsid w:val="00D765E3"/>
    <w:rsid w:val="00D76CF3"/>
    <w:rsid w:val="00D77370"/>
    <w:rsid w:val="00D80FEA"/>
    <w:rsid w:val="00D81A50"/>
    <w:rsid w:val="00D82305"/>
    <w:rsid w:val="00D82868"/>
    <w:rsid w:val="00D83687"/>
    <w:rsid w:val="00D83768"/>
    <w:rsid w:val="00D83A48"/>
    <w:rsid w:val="00D83FD7"/>
    <w:rsid w:val="00D845B5"/>
    <w:rsid w:val="00D84757"/>
    <w:rsid w:val="00D8599A"/>
    <w:rsid w:val="00D859AD"/>
    <w:rsid w:val="00D864DF"/>
    <w:rsid w:val="00D86553"/>
    <w:rsid w:val="00D8698C"/>
    <w:rsid w:val="00D8719B"/>
    <w:rsid w:val="00D87AE8"/>
    <w:rsid w:val="00D90256"/>
    <w:rsid w:val="00D90453"/>
    <w:rsid w:val="00D90580"/>
    <w:rsid w:val="00D90631"/>
    <w:rsid w:val="00D911D5"/>
    <w:rsid w:val="00D91486"/>
    <w:rsid w:val="00D9243B"/>
    <w:rsid w:val="00D92521"/>
    <w:rsid w:val="00D92563"/>
    <w:rsid w:val="00D92F70"/>
    <w:rsid w:val="00D93121"/>
    <w:rsid w:val="00D937AC"/>
    <w:rsid w:val="00D93DA1"/>
    <w:rsid w:val="00D9442F"/>
    <w:rsid w:val="00D94506"/>
    <w:rsid w:val="00D94725"/>
    <w:rsid w:val="00D94B96"/>
    <w:rsid w:val="00D94FEB"/>
    <w:rsid w:val="00D9549B"/>
    <w:rsid w:val="00D966ED"/>
    <w:rsid w:val="00D97655"/>
    <w:rsid w:val="00D97D38"/>
    <w:rsid w:val="00DA0494"/>
    <w:rsid w:val="00DA068E"/>
    <w:rsid w:val="00DA0843"/>
    <w:rsid w:val="00DA15F4"/>
    <w:rsid w:val="00DA1768"/>
    <w:rsid w:val="00DA2D25"/>
    <w:rsid w:val="00DA328E"/>
    <w:rsid w:val="00DA3518"/>
    <w:rsid w:val="00DA3897"/>
    <w:rsid w:val="00DA40AE"/>
    <w:rsid w:val="00DA52AC"/>
    <w:rsid w:val="00DA5599"/>
    <w:rsid w:val="00DA5958"/>
    <w:rsid w:val="00DA5ECE"/>
    <w:rsid w:val="00DA652A"/>
    <w:rsid w:val="00DA6A85"/>
    <w:rsid w:val="00DA6AC2"/>
    <w:rsid w:val="00DA736F"/>
    <w:rsid w:val="00DA78F5"/>
    <w:rsid w:val="00DA7AD4"/>
    <w:rsid w:val="00DA7D1C"/>
    <w:rsid w:val="00DA7F03"/>
    <w:rsid w:val="00DA7FCF"/>
    <w:rsid w:val="00DB09E6"/>
    <w:rsid w:val="00DB0A42"/>
    <w:rsid w:val="00DB0F72"/>
    <w:rsid w:val="00DB3F3E"/>
    <w:rsid w:val="00DB44AB"/>
    <w:rsid w:val="00DB481B"/>
    <w:rsid w:val="00DB4EEF"/>
    <w:rsid w:val="00DB4FDA"/>
    <w:rsid w:val="00DB52BB"/>
    <w:rsid w:val="00DB5957"/>
    <w:rsid w:val="00DB61DE"/>
    <w:rsid w:val="00DB64FF"/>
    <w:rsid w:val="00DB69F9"/>
    <w:rsid w:val="00DB6EAE"/>
    <w:rsid w:val="00DB6F2B"/>
    <w:rsid w:val="00DB71B4"/>
    <w:rsid w:val="00DB7B23"/>
    <w:rsid w:val="00DB7D9C"/>
    <w:rsid w:val="00DB7F7A"/>
    <w:rsid w:val="00DB7FB8"/>
    <w:rsid w:val="00DC08A7"/>
    <w:rsid w:val="00DC0BE4"/>
    <w:rsid w:val="00DC141C"/>
    <w:rsid w:val="00DC157E"/>
    <w:rsid w:val="00DC1A59"/>
    <w:rsid w:val="00DC1C3D"/>
    <w:rsid w:val="00DC1C5A"/>
    <w:rsid w:val="00DC1E56"/>
    <w:rsid w:val="00DC20CA"/>
    <w:rsid w:val="00DC23B9"/>
    <w:rsid w:val="00DC2810"/>
    <w:rsid w:val="00DC2C70"/>
    <w:rsid w:val="00DC33D6"/>
    <w:rsid w:val="00DC33EF"/>
    <w:rsid w:val="00DC357B"/>
    <w:rsid w:val="00DC3809"/>
    <w:rsid w:val="00DC3FE1"/>
    <w:rsid w:val="00DC400B"/>
    <w:rsid w:val="00DC40B5"/>
    <w:rsid w:val="00DC417E"/>
    <w:rsid w:val="00DC490E"/>
    <w:rsid w:val="00DC4E7C"/>
    <w:rsid w:val="00DC52BD"/>
    <w:rsid w:val="00DC5AC7"/>
    <w:rsid w:val="00DC5B46"/>
    <w:rsid w:val="00DC61B2"/>
    <w:rsid w:val="00DC676F"/>
    <w:rsid w:val="00DC6888"/>
    <w:rsid w:val="00DC6FDF"/>
    <w:rsid w:val="00DC70D9"/>
    <w:rsid w:val="00DC7249"/>
    <w:rsid w:val="00DC7331"/>
    <w:rsid w:val="00DC7CC0"/>
    <w:rsid w:val="00DD01A0"/>
    <w:rsid w:val="00DD01EE"/>
    <w:rsid w:val="00DD077D"/>
    <w:rsid w:val="00DD1EA5"/>
    <w:rsid w:val="00DD2045"/>
    <w:rsid w:val="00DD2B6F"/>
    <w:rsid w:val="00DD3209"/>
    <w:rsid w:val="00DD3663"/>
    <w:rsid w:val="00DD4428"/>
    <w:rsid w:val="00DD4BD9"/>
    <w:rsid w:val="00DD4DFA"/>
    <w:rsid w:val="00DD553E"/>
    <w:rsid w:val="00DD5D09"/>
    <w:rsid w:val="00DD6613"/>
    <w:rsid w:val="00DD6BC6"/>
    <w:rsid w:val="00DD6EFC"/>
    <w:rsid w:val="00DD6FB4"/>
    <w:rsid w:val="00DD760F"/>
    <w:rsid w:val="00DD7A0E"/>
    <w:rsid w:val="00DD7FE6"/>
    <w:rsid w:val="00DE02F0"/>
    <w:rsid w:val="00DE0390"/>
    <w:rsid w:val="00DE0400"/>
    <w:rsid w:val="00DE051A"/>
    <w:rsid w:val="00DE13A7"/>
    <w:rsid w:val="00DE1CDB"/>
    <w:rsid w:val="00DE201E"/>
    <w:rsid w:val="00DE26AF"/>
    <w:rsid w:val="00DE2E18"/>
    <w:rsid w:val="00DE2EFF"/>
    <w:rsid w:val="00DE31D5"/>
    <w:rsid w:val="00DE4665"/>
    <w:rsid w:val="00DE4A52"/>
    <w:rsid w:val="00DE4BCD"/>
    <w:rsid w:val="00DE5443"/>
    <w:rsid w:val="00DE5E08"/>
    <w:rsid w:val="00DE6816"/>
    <w:rsid w:val="00DE70B4"/>
    <w:rsid w:val="00DE7EB6"/>
    <w:rsid w:val="00DF00FA"/>
    <w:rsid w:val="00DF0397"/>
    <w:rsid w:val="00DF043B"/>
    <w:rsid w:val="00DF0533"/>
    <w:rsid w:val="00DF060F"/>
    <w:rsid w:val="00DF062B"/>
    <w:rsid w:val="00DF1D8A"/>
    <w:rsid w:val="00DF1F1F"/>
    <w:rsid w:val="00DF233E"/>
    <w:rsid w:val="00DF2A09"/>
    <w:rsid w:val="00DF3278"/>
    <w:rsid w:val="00DF3302"/>
    <w:rsid w:val="00DF34D1"/>
    <w:rsid w:val="00DF367D"/>
    <w:rsid w:val="00DF3B8E"/>
    <w:rsid w:val="00DF3E2F"/>
    <w:rsid w:val="00DF4102"/>
    <w:rsid w:val="00DF41C4"/>
    <w:rsid w:val="00DF428C"/>
    <w:rsid w:val="00DF45D9"/>
    <w:rsid w:val="00DF4DE5"/>
    <w:rsid w:val="00DF5B86"/>
    <w:rsid w:val="00DF68C7"/>
    <w:rsid w:val="00DF6A3F"/>
    <w:rsid w:val="00DF6DCF"/>
    <w:rsid w:val="00DF7121"/>
    <w:rsid w:val="00E008FF"/>
    <w:rsid w:val="00E00B72"/>
    <w:rsid w:val="00E00F1B"/>
    <w:rsid w:val="00E01B4C"/>
    <w:rsid w:val="00E0259C"/>
    <w:rsid w:val="00E02889"/>
    <w:rsid w:val="00E02CEA"/>
    <w:rsid w:val="00E03199"/>
    <w:rsid w:val="00E03B7E"/>
    <w:rsid w:val="00E03EEC"/>
    <w:rsid w:val="00E04196"/>
    <w:rsid w:val="00E0429B"/>
    <w:rsid w:val="00E0457C"/>
    <w:rsid w:val="00E0458F"/>
    <w:rsid w:val="00E05223"/>
    <w:rsid w:val="00E055B0"/>
    <w:rsid w:val="00E05985"/>
    <w:rsid w:val="00E05B5B"/>
    <w:rsid w:val="00E06E5E"/>
    <w:rsid w:val="00E079E9"/>
    <w:rsid w:val="00E07B19"/>
    <w:rsid w:val="00E07E4E"/>
    <w:rsid w:val="00E10008"/>
    <w:rsid w:val="00E100FB"/>
    <w:rsid w:val="00E10209"/>
    <w:rsid w:val="00E11440"/>
    <w:rsid w:val="00E116C3"/>
    <w:rsid w:val="00E11906"/>
    <w:rsid w:val="00E11AF4"/>
    <w:rsid w:val="00E124BC"/>
    <w:rsid w:val="00E124E1"/>
    <w:rsid w:val="00E1254C"/>
    <w:rsid w:val="00E12AFC"/>
    <w:rsid w:val="00E13A47"/>
    <w:rsid w:val="00E13D16"/>
    <w:rsid w:val="00E13E83"/>
    <w:rsid w:val="00E140AF"/>
    <w:rsid w:val="00E14182"/>
    <w:rsid w:val="00E14423"/>
    <w:rsid w:val="00E145B9"/>
    <w:rsid w:val="00E14624"/>
    <w:rsid w:val="00E14D97"/>
    <w:rsid w:val="00E14DF5"/>
    <w:rsid w:val="00E14F05"/>
    <w:rsid w:val="00E15F6C"/>
    <w:rsid w:val="00E164DB"/>
    <w:rsid w:val="00E164E8"/>
    <w:rsid w:val="00E16627"/>
    <w:rsid w:val="00E178AA"/>
    <w:rsid w:val="00E17E2B"/>
    <w:rsid w:val="00E20A1E"/>
    <w:rsid w:val="00E20ADC"/>
    <w:rsid w:val="00E212CE"/>
    <w:rsid w:val="00E2156D"/>
    <w:rsid w:val="00E21BCB"/>
    <w:rsid w:val="00E223CC"/>
    <w:rsid w:val="00E227F4"/>
    <w:rsid w:val="00E22C0D"/>
    <w:rsid w:val="00E22F3C"/>
    <w:rsid w:val="00E23664"/>
    <w:rsid w:val="00E237FF"/>
    <w:rsid w:val="00E2415F"/>
    <w:rsid w:val="00E247F1"/>
    <w:rsid w:val="00E2487A"/>
    <w:rsid w:val="00E2495E"/>
    <w:rsid w:val="00E24E89"/>
    <w:rsid w:val="00E24FE2"/>
    <w:rsid w:val="00E25815"/>
    <w:rsid w:val="00E25FFD"/>
    <w:rsid w:val="00E26368"/>
    <w:rsid w:val="00E2703A"/>
    <w:rsid w:val="00E27074"/>
    <w:rsid w:val="00E276F9"/>
    <w:rsid w:val="00E27EA3"/>
    <w:rsid w:val="00E30A4A"/>
    <w:rsid w:val="00E30E33"/>
    <w:rsid w:val="00E31EFF"/>
    <w:rsid w:val="00E322E4"/>
    <w:rsid w:val="00E3287C"/>
    <w:rsid w:val="00E32AF8"/>
    <w:rsid w:val="00E32BCE"/>
    <w:rsid w:val="00E3315E"/>
    <w:rsid w:val="00E33245"/>
    <w:rsid w:val="00E33670"/>
    <w:rsid w:val="00E33D7F"/>
    <w:rsid w:val="00E340BE"/>
    <w:rsid w:val="00E34FFB"/>
    <w:rsid w:val="00E3526E"/>
    <w:rsid w:val="00E354D9"/>
    <w:rsid w:val="00E35712"/>
    <w:rsid w:val="00E35940"/>
    <w:rsid w:val="00E36498"/>
    <w:rsid w:val="00E365A6"/>
    <w:rsid w:val="00E36794"/>
    <w:rsid w:val="00E367A8"/>
    <w:rsid w:val="00E379B1"/>
    <w:rsid w:val="00E37A56"/>
    <w:rsid w:val="00E400C4"/>
    <w:rsid w:val="00E4075E"/>
    <w:rsid w:val="00E40BD5"/>
    <w:rsid w:val="00E41C9F"/>
    <w:rsid w:val="00E41D70"/>
    <w:rsid w:val="00E425CC"/>
    <w:rsid w:val="00E43064"/>
    <w:rsid w:val="00E438E4"/>
    <w:rsid w:val="00E43F65"/>
    <w:rsid w:val="00E43F6F"/>
    <w:rsid w:val="00E44062"/>
    <w:rsid w:val="00E44303"/>
    <w:rsid w:val="00E444A9"/>
    <w:rsid w:val="00E444D2"/>
    <w:rsid w:val="00E44534"/>
    <w:rsid w:val="00E446D3"/>
    <w:rsid w:val="00E44826"/>
    <w:rsid w:val="00E448BF"/>
    <w:rsid w:val="00E44A77"/>
    <w:rsid w:val="00E44AB0"/>
    <w:rsid w:val="00E44C65"/>
    <w:rsid w:val="00E44C6E"/>
    <w:rsid w:val="00E44E56"/>
    <w:rsid w:val="00E458D2"/>
    <w:rsid w:val="00E460BC"/>
    <w:rsid w:val="00E463FD"/>
    <w:rsid w:val="00E46603"/>
    <w:rsid w:val="00E469B4"/>
    <w:rsid w:val="00E46BAC"/>
    <w:rsid w:val="00E46E6C"/>
    <w:rsid w:val="00E479B1"/>
    <w:rsid w:val="00E518B1"/>
    <w:rsid w:val="00E51B7C"/>
    <w:rsid w:val="00E529B8"/>
    <w:rsid w:val="00E52DBB"/>
    <w:rsid w:val="00E533B6"/>
    <w:rsid w:val="00E537BD"/>
    <w:rsid w:val="00E5426C"/>
    <w:rsid w:val="00E5450C"/>
    <w:rsid w:val="00E558B5"/>
    <w:rsid w:val="00E55F58"/>
    <w:rsid w:val="00E560B3"/>
    <w:rsid w:val="00E56ABA"/>
    <w:rsid w:val="00E56CA3"/>
    <w:rsid w:val="00E56E86"/>
    <w:rsid w:val="00E570A0"/>
    <w:rsid w:val="00E572FB"/>
    <w:rsid w:val="00E5782A"/>
    <w:rsid w:val="00E5798B"/>
    <w:rsid w:val="00E57EBD"/>
    <w:rsid w:val="00E60165"/>
    <w:rsid w:val="00E60AEA"/>
    <w:rsid w:val="00E60F8D"/>
    <w:rsid w:val="00E61613"/>
    <w:rsid w:val="00E616D8"/>
    <w:rsid w:val="00E6176B"/>
    <w:rsid w:val="00E62846"/>
    <w:rsid w:val="00E631C5"/>
    <w:rsid w:val="00E63398"/>
    <w:rsid w:val="00E633E1"/>
    <w:rsid w:val="00E63432"/>
    <w:rsid w:val="00E637D5"/>
    <w:rsid w:val="00E6413C"/>
    <w:rsid w:val="00E6439A"/>
    <w:rsid w:val="00E64476"/>
    <w:rsid w:val="00E64488"/>
    <w:rsid w:val="00E64597"/>
    <w:rsid w:val="00E64DB1"/>
    <w:rsid w:val="00E654DC"/>
    <w:rsid w:val="00E65BCE"/>
    <w:rsid w:val="00E6624F"/>
    <w:rsid w:val="00E6634B"/>
    <w:rsid w:val="00E6645D"/>
    <w:rsid w:val="00E66B76"/>
    <w:rsid w:val="00E6767E"/>
    <w:rsid w:val="00E67C10"/>
    <w:rsid w:val="00E707B1"/>
    <w:rsid w:val="00E70EA2"/>
    <w:rsid w:val="00E712FF"/>
    <w:rsid w:val="00E714D5"/>
    <w:rsid w:val="00E716BD"/>
    <w:rsid w:val="00E7177F"/>
    <w:rsid w:val="00E71B65"/>
    <w:rsid w:val="00E723A9"/>
    <w:rsid w:val="00E72484"/>
    <w:rsid w:val="00E732DE"/>
    <w:rsid w:val="00E73BAB"/>
    <w:rsid w:val="00E74931"/>
    <w:rsid w:val="00E751C7"/>
    <w:rsid w:val="00E7557C"/>
    <w:rsid w:val="00E75D58"/>
    <w:rsid w:val="00E76885"/>
    <w:rsid w:val="00E76995"/>
    <w:rsid w:val="00E77DFE"/>
    <w:rsid w:val="00E80752"/>
    <w:rsid w:val="00E807B0"/>
    <w:rsid w:val="00E8090D"/>
    <w:rsid w:val="00E80917"/>
    <w:rsid w:val="00E80B63"/>
    <w:rsid w:val="00E80E0D"/>
    <w:rsid w:val="00E80F65"/>
    <w:rsid w:val="00E810BE"/>
    <w:rsid w:val="00E81240"/>
    <w:rsid w:val="00E81E61"/>
    <w:rsid w:val="00E82344"/>
    <w:rsid w:val="00E83237"/>
    <w:rsid w:val="00E83565"/>
    <w:rsid w:val="00E83932"/>
    <w:rsid w:val="00E83B1E"/>
    <w:rsid w:val="00E83D5A"/>
    <w:rsid w:val="00E8426C"/>
    <w:rsid w:val="00E84383"/>
    <w:rsid w:val="00E850D7"/>
    <w:rsid w:val="00E851AE"/>
    <w:rsid w:val="00E85508"/>
    <w:rsid w:val="00E85567"/>
    <w:rsid w:val="00E8579F"/>
    <w:rsid w:val="00E859F4"/>
    <w:rsid w:val="00E86B6A"/>
    <w:rsid w:val="00E86ED4"/>
    <w:rsid w:val="00E87C31"/>
    <w:rsid w:val="00E902D7"/>
    <w:rsid w:val="00E9041E"/>
    <w:rsid w:val="00E90484"/>
    <w:rsid w:val="00E912D4"/>
    <w:rsid w:val="00E92055"/>
    <w:rsid w:val="00E923B4"/>
    <w:rsid w:val="00E925A4"/>
    <w:rsid w:val="00E925DA"/>
    <w:rsid w:val="00E928B6"/>
    <w:rsid w:val="00E92E07"/>
    <w:rsid w:val="00E92E90"/>
    <w:rsid w:val="00E93131"/>
    <w:rsid w:val="00E93A04"/>
    <w:rsid w:val="00E93F29"/>
    <w:rsid w:val="00E93F5E"/>
    <w:rsid w:val="00E94701"/>
    <w:rsid w:val="00E94A1D"/>
    <w:rsid w:val="00E9512A"/>
    <w:rsid w:val="00E954F8"/>
    <w:rsid w:val="00E95D7A"/>
    <w:rsid w:val="00E962A2"/>
    <w:rsid w:val="00E96CFD"/>
    <w:rsid w:val="00E96E05"/>
    <w:rsid w:val="00E976AE"/>
    <w:rsid w:val="00E97918"/>
    <w:rsid w:val="00EA0870"/>
    <w:rsid w:val="00EA0D0D"/>
    <w:rsid w:val="00EA1102"/>
    <w:rsid w:val="00EA114C"/>
    <w:rsid w:val="00EA1205"/>
    <w:rsid w:val="00EA19E1"/>
    <w:rsid w:val="00EA1E27"/>
    <w:rsid w:val="00EA21F6"/>
    <w:rsid w:val="00EA2BC8"/>
    <w:rsid w:val="00EA2C2C"/>
    <w:rsid w:val="00EA3124"/>
    <w:rsid w:val="00EA31A5"/>
    <w:rsid w:val="00EA3652"/>
    <w:rsid w:val="00EA3B85"/>
    <w:rsid w:val="00EA4041"/>
    <w:rsid w:val="00EA4079"/>
    <w:rsid w:val="00EA442E"/>
    <w:rsid w:val="00EA5059"/>
    <w:rsid w:val="00EA5778"/>
    <w:rsid w:val="00EA694E"/>
    <w:rsid w:val="00EA6B0D"/>
    <w:rsid w:val="00EA6DE0"/>
    <w:rsid w:val="00EA7648"/>
    <w:rsid w:val="00EA7799"/>
    <w:rsid w:val="00EA7906"/>
    <w:rsid w:val="00EA79D4"/>
    <w:rsid w:val="00EB04EF"/>
    <w:rsid w:val="00EB11E1"/>
    <w:rsid w:val="00EB164C"/>
    <w:rsid w:val="00EB171C"/>
    <w:rsid w:val="00EB1809"/>
    <w:rsid w:val="00EB1AA6"/>
    <w:rsid w:val="00EB1EAA"/>
    <w:rsid w:val="00EB3287"/>
    <w:rsid w:val="00EB339C"/>
    <w:rsid w:val="00EB38AF"/>
    <w:rsid w:val="00EB3B16"/>
    <w:rsid w:val="00EB3DA5"/>
    <w:rsid w:val="00EB420D"/>
    <w:rsid w:val="00EB5389"/>
    <w:rsid w:val="00EB5703"/>
    <w:rsid w:val="00EB59CB"/>
    <w:rsid w:val="00EB60A4"/>
    <w:rsid w:val="00EB71B5"/>
    <w:rsid w:val="00EB79C2"/>
    <w:rsid w:val="00EC073F"/>
    <w:rsid w:val="00EC0EBB"/>
    <w:rsid w:val="00EC11F9"/>
    <w:rsid w:val="00EC12AA"/>
    <w:rsid w:val="00EC16C2"/>
    <w:rsid w:val="00EC1B36"/>
    <w:rsid w:val="00EC1CC2"/>
    <w:rsid w:val="00EC1D8D"/>
    <w:rsid w:val="00EC21A6"/>
    <w:rsid w:val="00EC2412"/>
    <w:rsid w:val="00EC2CC4"/>
    <w:rsid w:val="00EC2D66"/>
    <w:rsid w:val="00EC4274"/>
    <w:rsid w:val="00EC4EF8"/>
    <w:rsid w:val="00EC5089"/>
    <w:rsid w:val="00EC50ED"/>
    <w:rsid w:val="00EC52EE"/>
    <w:rsid w:val="00EC59BD"/>
    <w:rsid w:val="00EC6464"/>
    <w:rsid w:val="00EC67B2"/>
    <w:rsid w:val="00EC68C1"/>
    <w:rsid w:val="00EC6C03"/>
    <w:rsid w:val="00EC738A"/>
    <w:rsid w:val="00EC75BF"/>
    <w:rsid w:val="00EC7F94"/>
    <w:rsid w:val="00ED009F"/>
    <w:rsid w:val="00ED05D0"/>
    <w:rsid w:val="00ED07A2"/>
    <w:rsid w:val="00ED0A3B"/>
    <w:rsid w:val="00ED117B"/>
    <w:rsid w:val="00ED1A15"/>
    <w:rsid w:val="00ED1D26"/>
    <w:rsid w:val="00ED2DB1"/>
    <w:rsid w:val="00ED3281"/>
    <w:rsid w:val="00ED3635"/>
    <w:rsid w:val="00ED3ED0"/>
    <w:rsid w:val="00ED411A"/>
    <w:rsid w:val="00ED4329"/>
    <w:rsid w:val="00ED442C"/>
    <w:rsid w:val="00ED51E9"/>
    <w:rsid w:val="00ED55E1"/>
    <w:rsid w:val="00ED5746"/>
    <w:rsid w:val="00ED5CF0"/>
    <w:rsid w:val="00ED68F6"/>
    <w:rsid w:val="00ED7032"/>
    <w:rsid w:val="00ED70C8"/>
    <w:rsid w:val="00ED7679"/>
    <w:rsid w:val="00ED7D09"/>
    <w:rsid w:val="00ED7EF8"/>
    <w:rsid w:val="00EE06CE"/>
    <w:rsid w:val="00EE06FA"/>
    <w:rsid w:val="00EE09F6"/>
    <w:rsid w:val="00EE1105"/>
    <w:rsid w:val="00EE112F"/>
    <w:rsid w:val="00EE1432"/>
    <w:rsid w:val="00EE222C"/>
    <w:rsid w:val="00EE2257"/>
    <w:rsid w:val="00EE2332"/>
    <w:rsid w:val="00EE264D"/>
    <w:rsid w:val="00EE28E1"/>
    <w:rsid w:val="00EE2F26"/>
    <w:rsid w:val="00EE2F76"/>
    <w:rsid w:val="00EE3E9B"/>
    <w:rsid w:val="00EE46CA"/>
    <w:rsid w:val="00EE47B0"/>
    <w:rsid w:val="00EE5413"/>
    <w:rsid w:val="00EE601C"/>
    <w:rsid w:val="00EE65F3"/>
    <w:rsid w:val="00EE6829"/>
    <w:rsid w:val="00EE689C"/>
    <w:rsid w:val="00EE7142"/>
    <w:rsid w:val="00EE7AE5"/>
    <w:rsid w:val="00EE7C7F"/>
    <w:rsid w:val="00EE7F4F"/>
    <w:rsid w:val="00EF011D"/>
    <w:rsid w:val="00EF04DD"/>
    <w:rsid w:val="00EF0A63"/>
    <w:rsid w:val="00EF0C85"/>
    <w:rsid w:val="00EF0CCE"/>
    <w:rsid w:val="00EF0FA3"/>
    <w:rsid w:val="00EF1884"/>
    <w:rsid w:val="00EF1AFC"/>
    <w:rsid w:val="00EF1B7D"/>
    <w:rsid w:val="00EF1CF1"/>
    <w:rsid w:val="00EF25BA"/>
    <w:rsid w:val="00EF25C7"/>
    <w:rsid w:val="00EF2746"/>
    <w:rsid w:val="00EF2C50"/>
    <w:rsid w:val="00EF2E51"/>
    <w:rsid w:val="00EF3226"/>
    <w:rsid w:val="00EF361C"/>
    <w:rsid w:val="00EF3AC1"/>
    <w:rsid w:val="00EF3D36"/>
    <w:rsid w:val="00EF5A80"/>
    <w:rsid w:val="00EF5CBC"/>
    <w:rsid w:val="00EF5FA8"/>
    <w:rsid w:val="00EF6099"/>
    <w:rsid w:val="00EF6981"/>
    <w:rsid w:val="00EF7380"/>
    <w:rsid w:val="00EF73DF"/>
    <w:rsid w:val="00EF7521"/>
    <w:rsid w:val="00EF7CD3"/>
    <w:rsid w:val="00F00493"/>
    <w:rsid w:val="00F01003"/>
    <w:rsid w:val="00F01062"/>
    <w:rsid w:val="00F01500"/>
    <w:rsid w:val="00F015D5"/>
    <w:rsid w:val="00F01C64"/>
    <w:rsid w:val="00F024CA"/>
    <w:rsid w:val="00F02590"/>
    <w:rsid w:val="00F0263E"/>
    <w:rsid w:val="00F03810"/>
    <w:rsid w:val="00F04CC0"/>
    <w:rsid w:val="00F0506F"/>
    <w:rsid w:val="00F0516B"/>
    <w:rsid w:val="00F066A5"/>
    <w:rsid w:val="00F06BF6"/>
    <w:rsid w:val="00F06C50"/>
    <w:rsid w:val="00F0716C"/>
    <w:rsid w:val="00F074A3"/>
    <w:rsid w:val="00F102BD"/>
    <w:rsid w:val="00F10DD2"/>
    <w:rsid w:val="00F115B7"/>
    <w:rsid w:val="00F11636"/>
    <w:rsid w:val="00F12993"/>
    <w:rsid w:val="00F12B92"/>
    <w:rsid w:val="00F13301"/>
    <w:rsid w:val="00F13A15"/>
    <w:rsid w:val="00F13A61"/>
    <w:rsid w:val="00F13B6E"/>
    <w:rsid w:val="00F13E7C"/>
    <w:rsid w:val="00F141FD"/>
    <w:rsid w:val="00F1438A"/>
    <w:rsid w:val="00F149E7"/>
    <w:rsid w:val="00F14A84"/>
    <w:rsid w:val="00F15024"/>
    <w:rsid w:val="00F152C7"/>
    <w:rsid w:val="00F158C7"/>
    <w:rsid w:val="00F15BD1"/>
    <w:rsid w:val="00F15BF8"/>
    <w:rsid w:val="00F15C4D"/>
    <w:rsid w:val="00F16055"/>
    <w:rsid w:val="00F166CA"/>
    <w:rsid w:val="00F17385"/>
    <w:rsid w:val="00F20324"/>
    <w:rsid w:val="00F20FEC"/>
    <w:rsid w:val="00F211D6"/>
    <w:rsid w:val="00F21534"/>
    <w:rsid w:val="00F21B66"/>
    <w:rsid w:val="00F21C8A"/>
    <w:rsid w:val="00F21D7A"/>
    <w:rsid w:val="00F21F7C"/>
    <w:rsid w:val="00F22516"/>
    <w:rsid w:val="00F22921"/>
    <w:rsid w:val="00F22C3C"/>
    <w:rsid w:val="00F231C9"/>
    <w:rsid w:val="00F2377F"/>
    <w:rsid w:val="00F23AC1"/>
    <w:rsid w:val="00F23D91"/>
    <w:rsid w:val="00F2432F"/>
    <w:rsid w:val="00F2468B"/>
    <w:rsid w:val="00F24BF9"/>
    <w:rsid w:val="00F24CC7"/>
    <w:rsid w:val="00F251DB"/>
    <w:rsid w:val="00F25352"/>
    <w:rsid w:val="00F2549D"/>
    <w:rsid w:val="00F256F7"/>
    <w:rsid w:val="00F2605B"/>
    <w:rsid w:val="00F262BD"/>
    <w:rsid w:val="00F26BF2"/>
    <w:rsid w:val="00F27346"/>
    <w:rsid w:val="00F27513"/>
    <w:rsid w:val="00F27803"/>
    <w:rsid w:val="00F304C5"/>
    <w:rsid w:val="00F305E2"/>
    <w:rsid w:val="00F309BE"/>
    <w:rsid w:val="00F30AA4"/>
    <w:rsid w:val="00F31611"/>
    <w:rsid w:val="00F31628"/>
    <w:rsid w:val="00F31687"/>
    <w:rsid w:val="00F31783"/>
    <w:rsid w:val="00F32261"/>
    <w:rsid w:val="00F334E3"/>
    <w:rsid w:val="00F33940"/>
    <w:rsid w:val="00F33AA3"/>
    <w:rsid w:val="00F3400A"/>
    <w:rsid w:val="00F344BA"/>
    <w:rsid w:val="00F347D2"/>
    <w:rsid w:val="00F34AD6"/>
    <w:rsid w:val="00F34B58"/>
    <w:rsid w:val="00F34CB5"/>
    <w:rsid w:val="00F3552C"/>
    <w:rsid w:val="00F356C8"/>
    <w:rsid w:val="00F35BA2"/>
    <w:rsid w:val="00F35C59"/>
    <w:rsid w:val="00F36008"/>
    <w:rsid w:val="00F40267"/>
    <w:rsid w:val="00F4047A"/>
    <w:rsid w:val="00F409E2"/>
    <w:rsid w:val="00F40C86"/>
    <w:rsid w:val="00F40E72"/>
    <w:rsid w:val="00F41149"/>
    <w:rsid w:val="00F41603"/>
    <w:rsid w:val="00F41EA4"/>
    <w:rsid w:val="00F42393"/>
    <w:rsid w:val="00F42529"/>
    <w:rsid w:val="00F42708"/>
    <w:rsid w:val="00F4273F"/>
    <w:rsid w:val="00F42783"/>
    <w:rsid w:val="00F42A6B"/>
    <w:rsid w:val="00F42AFB"/>
    <w:rsid w:val="00F43885"/>
    <w:rsid w:val="00F44C80"/>
    <w:rsid w:val="00F44DEF"/>
    <w:rsid w:val="00F44FF7"/>
    <w:rsid w:val="00F45340"/>
    <w:rsid w:val="00F4553E"/>
    <w:rsid w:val="00F45D81"/>
    <w:rsid w:val="00F47102"/>
    <w:rsid w:val="00F4766E"/>
    <w:rsid w:val="00F479DD"/>
    <w:rsid w:val="00F47ED8"/>
    <w:rsid w:val="00F47F25"/>
    <w:rsid w:val="00F506A4"/>
    <w:rsid w:val="00F507DE"/>
    <w:rsid w:val="00F50E34"/>
    <w:rsid w:val="00F50F54"/>
    <w:rsid w:val="00F51088"/>
    <w:rsid w:val="00F51574"/>
    <w:rsid w:val="00F51CB2"/>
    <w:rsid w:val="00F52744"/>
    <w:rsid w:val="00F536C3"/>
    <w:rsid w:val="00F53A34"/>
    <w:rsid w:val="00F53DEF"/>
    <w:rsid w:val="00F54624"/>
    <w:rsid w:val="00F54CA9"/>
    <w:rsid w:val="00F54F53"/>
    <w:rsid w:val="00F54FE3"/>
    <w:rsid w:val="00F55A65"/>
    <w:rsid w:val="00F565FD"/>
    <w:rsid w:val="00F567C0"/>
    <w:rsid w:val="00F57BDF"/>
    <w:rsid w:val="00F57D37"/>
    <w:rsid w:val="00F57F12"/>
    <w:rsid w:val="00F600E9"/>
    <w:rsid w:val="00F600F9"/>
    <w:rsid w:val="00F60A3A"/>
    <w:rsid w:val="00F60B77"/>
    <w:rsid w:val="00F60B97"/>
    <w:rsid w:val="00F61086"/>
    <w:rsid w:val="00F61ACD"/>
    <w:rsid w:val="00F61C83"/>
    <w:rsid w:val="00F62290"/>
    <w:rsid w:val="00F632A2"/>
    <w:rsid w:val="00F63596"/>
    <w:rsid w:val="00F63C2C"/>
    <w:rsid w:val="00F641C7"/>
    <w:rsid w:val="00F64267"/>
    <w:rsid w:val="00F64EA7"/>
    <w:rsid w:val="00F652F5"/>
    <w:rsid w:val="00F659F1"/>
    <w:rsid w:val="00F65B57"/>
    <w:rsid w:val="00F65F77"/>
    <w:rsid w:val="00F660BC"/>
    <w:rsid w:val="00F66145"/>
    <w:rsid w:val="00F66257"/>
    <w:rsid w:val="00F6634B"/>
    <w:rsid w:val="00F66366"/>
    <w:rsid w:val="00F66372"/>
    <w:rsid w:val="00F666B0"/>
    <w:rsid w:val="00F6681D"/>
    <w:rsid w:val="00F66ABD"/>
    <w:rsid w:val="00F66B65"/>
    <w:rsid w:val="00F679E2"/>
    <w:rsid w:val="00F700C3"/>
    <w:rsid w:val="00F7024D"/>
    <w:rsid w:val="00F7057D"/>
    <w:rsid w:val="00F70A82"/>
    <w:rsid w:val="00F70D52"/>
    <w:rsid w:val="00F70F9A"/>
    <w:rsid w:val="00F71235"/>
    <w:rsid w:val="00F7196D"/>
    <w:rsid w:val="00F71C8D"/>
    <w:rsid w:val="00F7297F"/>
    <w:rsid w:val="00F72B51"/>
    <w:rsid w:val="00F72E55"/>
    <w:rsid w:val="00F730DD"/>
    <w:rsid w:val="00F73681"/>
    <w:rsid w:val="00F73A5A"/>
    <w:rsid w:val="00F73BA7"/>
    <w:rsid w:val="00F75F6F"/>
    <w:rsid w:val="00F7658E"/>
    <w:rsid w:val="00F76922"/>
    <w:rsid w:val="00F76FC3"/>
    <w:rsid w:val="00F774D2"/>
    <w:rsid w:val="00F774D5"/>
    <w:rsid w:val="00F80613"/>
    <w:rsid w:val="00F80DDE"/>
    <w:rsid w:val="00F81884"/>
    <w:rsid w:val="00F820F9"/>
    <w:rsid w:val="00F821E8"/>
    <w:rsid w:val="00F827B1"/>
    <w:rsid w:val="00F8280E"/>
    <w:rsid w:val="00F82DF5"/>
    <w:rsid w:val="00F83667"/>
    <w:rsid w:val="00F83C9E"/>
    <w:rsid w:val="00F83DBC"/>
    <w:rsid w:val="00F83E75"/>
    <w:rsid w:val="00F83E8C"/>
    <w:rsid w:val="00F83F5B"/>
    <w:rsid w:val="00F8470D"/>
    <w:rsid w:val="00F8474E"/>
    <w:rsid w:val="00F84A2A"/>
    <w:rsid w:val="00F85051"/>
    <w:rsid w:val="00F85AA9"/>
    <w:rsid w:val="00F86097"/>
    <w:rsid w:val="00F863E7"/>
    <w:rsid w:val="00F87490"/>
    <w:rsid w:val="00F9038E"/>
    <w:rsid w:val="00F90C3D"/>
    <w:rsid w:val="00F90E46"/>
    <w:rsid w:val="00F9216B"/>
    <w:rsid w:val="00F927B7"/>
    <w:rsid w:val="00F92C1A"/>
    <w:rsid w:val="00F93A07"/>
    <w:rsid w:val="00F93B95"/>
    <w:rsid w:val="00F93C60"/>
    <w:rsid w:val="00F94535"/>
    <w:rsid w:val="00F94543"/>
    <w:rsid w:val="00F94821"/>
    <w:rsid w:val="00F953EF"/>
    <w:rsid w:val="00F958E1"/>
    <w:rsid w:val="00F96041"/>
    <w:rsid w:val="00F96151"/>
    <w:rsid w:val="00F9634C"/>
    <w:rsid w:val="00F96466"/>
    <w:rsid w:val="00F96549"/>
    <w:rsid w:val="00F9658F"/>
    <w:rsid w:val="00F96B3A"/>
    <w:rsid w:val="00F97888"/>
    <w:rsid w:val="00F97C02"/>
    <w:rsid w:val="00FA01BC"/>
    <w:rsid w:val="00FA0EB2"/>
    <w:rsid w:val="00FA162B"/>
    <w:rsid w:val="00FA16DA"/>
    <w:rsid w:val="00FA1C89"/>
    <w:rsid w:val="00FA2205"/>
    <w:rsid w:val="00FA26E2"/>
    <w:rsid w:val="00FA2BC0"/>
    <w:rsid w:val="00FA2E1B"/>
    <w:rsid w:val="00FA331C"/>
    <w:rsid w:val="00FA3369"/>
    <w:rsid w:val="00FA3378"/>
    <w:rsid w:val="00FA3662"/>
    <w:rsid w:val="00FA3D27"/>
    <w:rsid w:val="00FA3DE7"/>
    <w:rsid w:val="00FA4697"/>
    <w:rsid w:val="00FA508C"/>
    <w:rsid w:val="00FA5559"/>
    <w:rsid w:val="00FA5B3B"/>
    <w:rsid w:val="00FA64B6"/>
    <w:rsid w:val="00FA64F1"/>
    <w:rsid w:val="00FA66DE"/>
    <w:rsid w:val="00FA6BEB"/>
    <w:rsid w:val="00FA77E2"/>
    <w:rsid w:val="00FB007D"/>
    <w:rsid w:val="00FB0153"/>
    <w:rsid w:val="00FB0333"/>
    <w:rsid w:val="00FB06A4"/>
    <w:rsid w:val="00FB0F74"/>
    <w:rsid w:val="00FB1995"/>
    <w:rsid w:val="00FB199F"/>
    <w:rsid w:val="00FB2717"/>
    <w:rsid w:val="00FB29D6"/>
    <w:rsid w:val="00FB3305"/>
    <w:rsid w:val="00FB33CF"/>
    <w:rsid w:val="00FB35EF"/>
    <w:rsid w:val="00FB3E65"/>
    <w:rsid w:val="00FB465B"/>
    <w:rsid w:val="00FB48C4"/>
    <w:rsid w:val="00FB49CC"/>
    <w:rsid w:val="00FB4D7B"/>
    <w:rsid w:val="00FB54FF"/>
    <w:rsid w:val="00FB5760"/>
    <w:rsid w:val="00FB58E8"/>
    <w:rsid w:val="00FB5928"/>
    <w:rsid w:val="00FB6077"/>
    <w:rsid w:val="00FB6266"/>
    <w:rsid w:val="00FB6960"/>
    <w:rsid w:val="00FB6C8B"/>
    <w:rsid w:val="00FB6F19"/>
    <w:rsid w:val="00FB7B3D"/>
    <w:rsid w:val="00FC036D"/>
    <w:rsid w:val="00FC07CB"/>
    <w:rsid w:val="00FC199C"/>
    <w:rsid w:val="00FC1A1E"/>
    <w:rsid w:val="00FC2420"/>
    <w:rsid w:val="00FC28AC"/>
    <w:rsid w:val="00FC2A05"/>
    <w:rsid w:val="00FC2F79"/>
    <w:rsid w:val="00FC300E"/>
    <w:rsid w:val="00FC333B"/>
    <w:rsid w:val="00FC383E"/>
    <w:rsid w:val="00FC38BD"/>
    <w:rsid w:val="00FC3987"/>
    <w:rsid w:val="00FC42BC"/>
    <w:rsid w:val="00FC4406"/>
    <w:rsid w:val="00FC4558"/>
    <w:rsid w:val="00FC4679"/>
    <w:rsid w:val="00FC4B47"/>
    <w:rsid w:val="00FC550B"/>
    <w:rsid w:val="00FC5A44"/>
    <w:rsid w:val="00FC5F13"/>
    <w:rsid w:val="00FC614F"/>
    <w:rsid w:val="00FC63D9"/>
    <w:rsid w:val="00FC6D3D"/>
    <w:rsid w:val="00FC70B4"/>
    <w:rsid w:val="00FC747E"/>
    <w:rsid w:val="00FC7AB2"/>
    <w:rsid w:val="00FC7C18"/>
    <w:rsid w:val="00FD02D9"/>
    <w:rsid w:val="00FD0560"/>
    <w:rsid w:val="00FD0A7C"/>
    <w:rsid w:val="00FD0D63"/>
    <w:rsid w:val="00FD0EB7"/>
    <w:rsid w:val="00FD12BD"/>
    <w:rsid w:val="00FD130F"/>
    <w:rsid w:val="00FD16E6"/>
    <w:rsid w:val="00FD1817"/>
    <w:rsid w:val="00FD1E8B"/>
    <w:rsid w:val="00FD2014"/>
    <w:rsid w:val="00FD2302"/>
    <w:rsid w:val="00FD2559"/>
    <w:rsid w:val="00FD2F9C"/>
    <w:rsid w:val="00FD347A"/>
    <w:rsid w:val="00FD3B17"/>
    <w:rsid w:val="00FD3B45"/>
    <w:rsid w:val="00FD46EE"/>
    <w:rsid w:val="00FD4888"/>
    <w:rsid w:val="00FD4E79"/>
    <w:rsid w:val="00FD56E0"/>
    <w:rsid w:val="00FD5AE0"/>
    <w:rsid w:val="00FD5D73"/>
    <w:rsid w:val="00FD5DFF"/>
    <w:rsid w:val="00FD5E83"/>
    <w:rsid w:val="00FD6572"/>
    <w:rsid w:val="00FD66EC"/>
    <w:rsid w:val="00FD764A"/>
    <w:rsid w:val="00FD7763"/>
    <w:rsid w:val="00FE0DC1"/>
    <w:rsid w:val="00FE1374"/>
    <w:rsid w:val="00FE14A5"/>
    <w:rsid w:val="00FE1810"/>
    <w:rsid w:val="00FE20BA"/>
    <w:rsid w:val="00FE2220"/>
    <w:rsid w:val="00FE27ED"/>
    <w:rsid w:val="00FE2AC2"/>
    <w:rsid w:val="00FE2F29"/>
    <w:rsid w:val="00FE33A5"/>
    <w:rsid w:val="00FE351F"/>
    <w:rsid w:val="00FE4A95"/>
    <w:rsid w:val="00FE5CF7"/>
    <w:rsid w:val="00FE62E2"/>
    <w:rsid w:val="00FE6765"/>
    <w:rsid w:val="00FE68EE"/>
    <w:rsid w:val="00FE696B"/>
    <w:rsid w:val="00FE6B98"/>
    <w:rsid w:val="00FE7194"/>
    <w:rsid w:val="00FE76DD"/>
    <w:rsid w:val="00FE7945"/>
    <w:rsid w:val="00FE7FA4"/>
    <w:rsid w:val="00FF01E7"/>
    <w:rsid w:val="00FF0C20"/>
    <w:rsid w:val="00FF0FBE"/>
    <w:rsid w:val="00FF1819"/>
    <w:rsid w:val="00FF1CA5"/>
    <w:rsid w:val="00FF1F40"/>
    <w:rsid w:val="00FF2058"/>
    <w:rsid w:val="00FF26D9"/>
    <w:rsid w:val="00FF27DC"/>
    <w:rsid w:val="00FF385A"/>
    <w:rsid w:val="00FF3B3B"/>
    <w:rsid w:val="00FF3FD6"/>
    <w:rsid w:val="00FF4B9A"/>
    <w:rsid w:val="00FF4DAF"/>
    <w:rsid w:val="00FF4EE7"/>
    <w:rsid w:val="00FF50A2"/>
    <w:rsid w:val="00FF5262"/>
    <w:rsid w:val="00FF5610"/>
    <w:rsid w:val="00FF5A2E"/>
    <w:rsid w:val="00FF5D36"/>
    <w:rsid w:val="00FF6601"/>
    <w:rsid w:val="00FF6BA5"/>
    <w:rsid w:val="00FF74C8"/>
    <w:rsid w:val="00FF7784"/>
    <w:rsid w:val="00FF795F"/>
    <w:rsid w:val="00FF7BA3"/>
    <w:rsid w:val="00FF7CAA"/>
    <w:rsid w:val="00FF7F4A"/>
    <w:rsid w:val="4EB0F4D3"/>
    <w:rsid w:val="5AD96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E7EA7"/>
  <w15:docId w15:val="{152442A1-FD8B-429C-BC10-80B30C1B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0094"/>
    <w:pPr>
      <w:overflowPunct w:val="0"/>
      <w:autoSpaceDE w:val="0"/>
      <w:autoSpaceDN w:val="0"/>
      <w:adjustRightInd w:val="0"/>
      <w:textAlignment w:val="baseline"/>
    </w:pPr>
    <w:rPr>
      <w:rFonts w:ascii="Arial" w:hAnsi="Arial"/>
    </w:rPr>
  </w:style>
  <w:style w:type="paragraph" w:styleId="Heading1">
    <w:name w:val="heading 1"/>
    <w:basedOn w:val="Normal"/>
    <w:next w:val="Normal"/>
    <w:link w:val="Heading1Char"/>
    <w:qFormat/>
    <w:rsid w:val="00924F9A"/>
    <w:pPr>
      <w:keepNext/>
      <w:pageBreakBefore/>
      <w:numPr>
        <w:numId w:val="5"/>
      </w:numPr>
      <w:spacing w:before="240" w:after="60"/>
      <w:outlineLvl w:val="0"/>
    </w:pPr>
    <w:rPr>
      <w:rFonts w:cs="Arial"/>
      <w:b/>
      <w:bCs/>
      <w:caps/>
      <w:kern w:val="32"/>
      <w:sz w:val="32"/>
      <w:szCs w:val="32"/>
    </w:rPr>
  </w:style>
  <w:style w:type="paragraph" w:styleId="Heading2">
    <w:name w:val="heading 2"/>
    <w:basedOn w:val="Heading1"/>
    <w:next w:val="Normal"/>
    <w:link w:val="Heading2Char"/>
    <w:qFormat/>
    <w:rsid w:val="00924F9A"/>
    <w:pPr>
      <w:keepNext w:val="0"/>
      <w:pageBreakBefore w:val="0"/>
      <w:numPr>
        <w:ilvl w:val="1"/>
      </w:numPr>
      <w:tabs>
        <w:tab w:val="left" w:pos="709"/>
      </w:tabs>
      <w:outlineLvl w:val="1"/>
    </w:pPr>
    <w:rPr>
      <w:bCs w:val="0"/>
      <w:iCs/>
      <w:caps w:val="0"/>
      <w:sz w:val="28"/>
      <w:szCs w:val="28"/>
    </w:rPr>
  </w:style>
  <w:style w:type="paragraph" w:styleId="Heading3">
    <w:name w:val="heading 3"/>
    <w:basedOn w:val="Heading2"/>
    <w:next w:val="Normal"/>
    <w:link w:val="Heading3Char"/>
    <w:qFormat/>
    <w:rsid w:val="00A50229"/>
    <w:pPr>
      <w:numPr>
        <w:ilvl w:val="2"/>
      </w:numPr>
      <w:tabs>
        <w:tab w:val="left" w:pos="851"/>
      </w:tabs>
      <w:outlineLvl w:val="2"/>
    </w:pPr>
    <w:rPr>
      <w:bCs/>
      <w:sz w:val="24"/>
      <w:szCs w:val="26"/>
    </w:rPr>
  </w:style>
  <w:style w:type="paragraph" w:styleId="Heading4">
    <w:name w:val="heading 4"/>
    <w:basedOn w:val="Heading3"/>
    <w:next w:val="Normal"/>
    <w:link w:val="Heading4Char"/>
    <w:qFormat/>
    <w:rsid w:val="006A5A15"/>
    <w:pPr>
      <w:numPr>
        <w:ilvl w:val="3"/>
      </w:numPr>
      <w:tabs>
        <w:tab w:val="clear" w:pos="851"/>
        <w:tab w:val="left" w:pos="992"/>
      </w:tabs>
      <w:outlineLvl w:val="3"/>
    </w:pPr>
    <w:rPr>
      <w:b w:val="0"/>
      <w:bCs w:val="0"/>
      <w:szCs w:val="28"/>
    </w:rPr>
  </w:style>
  <w:style w:type="paragraph" w:styleId="Heading5">
    <w:name w:val="heading 5"/>
    <w:basedOn w:val="Heading4"/>
    <w:next w:val="Normal"/>
    <w:link w:val="Heading5Char"/>
    <w:qFormat/>
    <w:rsid w:val="00925A5C"/>
    <w:pPr>
      <w:numPr>
        <w:ilvl w:val="4"/>
      </w:numPr>
      <w:tabs>
        <w:tab w:val="clear" w:pos="992"/>
        <w:tab w:val="left" w:pos="1134"/>
      </w:tabs>
      <w:outlineLvl w:val="4"/>
    </w:pPr>
    <w:rPr>
      <w:bCs/>
      <w:iCs w:val="0"/>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val="0"/>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4F9A"/>
    <w:rPr>
      <w:rFonts w:ascii="Arial" w:hAnsi="Arial" w:cs="Arial"/>
      <w:b/>
      <w:bCs/>
      <w:caps/>
      <w:kern w:val="32"/>
      <w:sz w:val="32"/>
      <w:szCs w:val="32"/>
    </w:rPr>
  </w:style>
  <w:style w:type="character" w:customStyle="1" w:styleId="Heading2Char">
    <w:name w:val="Heading 2 Char"/>
    <w:link w:val="Heading2"/>
    <w:rsid w:val="00924F9A"/>
    <w:rPr>
      <w:rFonts w:ascii="Arial" w:hAnsi="Arial" w:cs="Arial"/>
      <w:b/>
      <w:iCs/>
      <w:kern w:val="32"/>
      <w:sz w:val="28"/>
      <w:szCs w:val="28"/>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E4A2E"/>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2,tab:# Char2,equ:# Char2"/>
    <w:link w:val="Caption"/>
    <w:uiPriority w:val="35"/>
    <w:rsid w:val="003E4A2E"/>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character" w:customStyle="1" w:styleId="Heading3Char">
    <w:name w:val="Heading 3 Char"/>
    <w:basedOn w:val="DefaultParagraphFont"/>
    <w:link w:val="Heading3"/>
    <w:rsid w:val="00A50229"/>
    <w:rPr>
      <w:rFonts w:ascii="Arial" w:hAnsi="Arial" w:cs="Arial"/>
      <w:b/>
      <w:bCs/>
      <w:iCs/>
      <w:kern w:val="32"/>
      <w:sz w:val="24"/>
      <w:szCs w:val="26"/>
    </w:rPr>
  </w:style>
  <w:style w:type="character" w:customStyle="1" w:styleId="Heading4Char">
    <w:name w:val="Heading 4 Char"/>
    <w:basedOn w:val="DefaultParagraphFont"/>
    <w:link w:val="Heading4"/>
    <w:rsid w:val="006A5A15"/>
    <w:rPr>
      <w:rFonts w:ascii="Arial" w:hAnsi="Arial" w:cs="Arial"/>
      <w:bCs/>
      <w:kern w:val="32"/>
      <w:sz w:val="24"/>
      <w:szCs w:val="28"/>
    </w:rPr>
  </w:style>
  <w:style w:type="character" w:customStyle="1" w:styleId="FootnoteTextChar">
    <w:name w:val="Footnote Text Char"/>
    <w:basedOn w:val="DefaultParagraphFont"/>
    <w:link w:val="FootnoteText"/>
    <w:rsid w:val="00664CE1"/>
    <w:rPr>
      <w:rFonts w:ascii="Arial" w:hAnsi="Arial"/>
    </w:rPr>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character" w:customStyle="1" w:styleId="Heading5Char">
    <w:name w:val="Heading 5 Char"/>
    <w:basedOn w:val="DefaultParagraphFont"/>
    <w:link w:val="Heading5"/>
    <w:rsid w:val="00925A5C"/>
    <w:rPr>
      <w:rFonts w:ascii="Arial" w:hAnsi="Arial" w:cs="Arial"/>
      <w:bCs/>
      <w:kern w:val="32"/>
      <w:sz w:val="22"/>
      <w:szCs w:val="26"/>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character" w:customStyle="1" w:styleId="TableCellChar">
    <w:name w:val="Table Cell Char"/>
    <w:link w:val="TableCell"/>
    <w:locked/>
    <w:rsid w:val="000D2B16"/>
  </w:style>
  <w:style w:type="paragraph" w:customStyle="1" w:styleId="RETechSignal">
    <w:name w:val="RE_TechSignal"/>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kern w:val="0"/>
      <w:szCs w:val="20"/>
    </w:rPr>
  </w:style>
  <w:style w:type="paragraph" w:customStyle="1" w:styleId="REDataType">
    <w:name w:val="RE_DataType"/>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Signal">
    <w:name w:val="RE_LogSignal"/>
    <w:basedOn w:val="Heading8"/>
    <w:qFormat/>
    <w:locked/>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Parameter">
    <w:name w:val="RE_Log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TableHeaderLeft">
    <w:name w:val="TableHeaderLeft"/>
    <w:basedOn w:val="Normal"/>
    <w:rsid w:val="006A107F"/>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B51A01"/>
  </w:style>
  <w:style w:type="table" w:styleId="PlainTable1">
    <w:name w:val="Plain Table 1"/>
    <w:basedOn w:val="TableNormal"/>
    <w:uiPriority w:val="41"/>
    <w:rsid w:val="00B51A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yle3">
    <w:name w:val="Style3"/>
    <w:basedOn w:val="DefaultParagraphFont"/>
    <w:uiPriority w:val="1"/>
    <w:rsid w:val="001824DD"/>
  </w:style>
  <w:style w:type="character" w:customStyle="1" w:styleId="UnresolvedMention1">
    <w:name w:val="Unresolved Mention1"/>
    <w:basedOn w:val="DefaultParagraphFont"/>
    <w:uiPriority w:val="99"/>
    <w:semiHidden/>
    <w:unhideWhenUsed/>
    <w:rsid w:val="001824DD"/>
    <w:rPr>
      <w:color w:val="605E5C"/>
      <w:shd w:val="clear" w:color="auto" w:fill="E1DFDD"/>
    </w:rPr>
  </w:style>
  <w:style w:type="paragraph" w:customStyle="1" w:styleId="REUserHint">
    <w:name w:val="RE_UserHint"/>
    <w:basedOn w:val="Note"/>
    <w:next w:val="Normal"/>
    <w:link w:val="REUserHintChar"/>
    <w:qFormat/>
    <w:rsid w:val="001C7D03"/>
    <w:pPr>
      <w:shd w:val="clear" w:color="auto" w:fill="D6E3BC" w:themeFill="accent3" w:themeFillTint="66"/>
    </w:pPr>
    <w:rPr>
      <w:rFonts w:ascii="Arial" w:hAnsi="Arial"/>
      <w:i/>
      <w:color w:val="7F7F7F" w:themeColor="text1" w:themeTint="80"/>
      <w:sz w:val="20"/>
    </w:rPr>
  </w:style>
  <w:style w:type="character" w:customStyle="1" w:styleId="NoteChar">
    <w:name w:val="Note Char"/>
    <w:basedOn w:val="DefaultParagraphFont"/>
    <w:link w:val="Note"/>
    <w:rsid w:val="00FF1F40"/>
    <w:rPr>
      <w:rFonts w:ascii="Lucida Bright" w:hAnsi="Lucida Bright"/>
      <w:bCs/>
      <w:color w:val="000000"/>
      <w:sz w:val="16"/>
    </w:rPr>
  </w:style>
  <w:style w:type="character" w:customStyle="1" w:styleId="REUserHintChar">
    <w:name w:val="RE_UserHint Char"/>
    <w:basedOn w:val="NoteChar"/>
    <w:link w:val="REUserHint"/>
    <w:rsid w:val="00FF1F40"/>
    <w:rPr>
      <w:rFonts w:ascii="Arial" w:hAnsi="Arial"/>
      <w:bCs/>
      <w:i/>
      <w:color w:val="7F7F7F" w:themeColor="text1" w:themeTint="80"/>
      <w:sz w:val="16"/>
      <w:shd w:val="clear" w:color="auto" w:fill="D6E3BC" w:themeFill="accent3" w:themeFillTint="66"/>
    </w:rPr>
  </w:style>
  <w:style w:type="character" w:styleId="UnresolvedMention">
    <w:name w:val="Unresolved Mention"/>
    <w:basedOn w:val="DefaultParagraphFont"/>
    <w:uiPriority w:val="99"/>
    <w:semiHidden/>
    <w:unhideWhenUsed/>
    <w:rsid w:val="00FD46EE"/>
    <w:rPr>
      <w:color w:val="605E5C"/>
      <w:shd w:val="clear" w:color="auto" w:fill="E1DFDD"/>
    </w:rPr>
  </w:style>
  <w:style w:type="paragraph" w:customStyle="1" w:styleId="REScenario">
    <w:name w:val="RE_Scenario"/>
    <w:basedOn w:val="Heading8"/>
    <w:next w:val="Normal"/>
    <w:qFormat/>
    <w:rsid w:val="00DA40AE"/>
    <w:pPr>
      <w:numPr>
        <w:ilvl w:val="0"/>
        <w:numId w:val="0"/>
      </w:numPr>
      <w:pBdr>
        <w:top w:val="double" w:sz="4" w:space="1" w:color="auto"/>
        <w:bottom w:val="double" w:sz="4" w:space="1" w:color="auto"/>
      </w:pBdr>
      <w:tabs>
        <w:tab w:val="clear" w:pos="709"/>
        <w:tab w:val="clear" w:pos="1701"/>
        <w:tab w:val="left" w:pos="-720"/>
      </w:tabs>
      <w:suppressAutoHyphens/>
      <w:overflowPunct/>
      <w:autoSpaceDE/>
      <w:autoSpaceDN/>
      <w:adjustRightInd/>
      <w:spacing w:before="120" w:after="120"/>
      <w:textAlignment w:val="auto"/>
    </w:pPr>
    <w:rPr>
      <w:rFonts w:ascii="Univers" w:hAnsi="Univers" w:cs="Times New Roman"/>
      <w:b/>
      <w:iCs w:val="0"/>
      <w:kern w:val="0"/>
      <w:szCs w:val="20"/>
    </w:rPr>
  </w:style>
  <w:style w:type="table" w:customStyle="1" w:styleId="ComplexTable">
    <w:name w:val="Complex Table"/>
    <w:uiPriority w:val="1"/>
    <w:rsid w:val="003942A8"/>
    <w:pPr>
      <w:spacing w:before="20" w:after="20"/>
      <w:ind w:left="50"/>
    </w:pPr>
    <w:rPr>
      <w:rFonts w:ascii="Arial" w:eastAsiaTheme="minorHAnsi" w:hAnsiTheme="minorHAnsi" w:cstheme="minorBidi"/>
      <w:spacing w:val="6"/>
      <w:sz w:val="16"/>
      <w:szCs w:val="16"/>
      <w:lang w:val="pt-BR" w:eastAsia="pt-BR"/>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0" w:type="dxa"/>
        <w:bottom w:w="0" w:type="dxa"/>
        <w:right w:w="0" w:type="dxa"/>
      </w:tblCellMar>
    </w:tblPr>
    <w:tblStylePr w:type="firstRow">
      <w:rPr>
        <w:b/>
        <w:color w:val="FFFFFF" w:themeColor="background1"/>
      </w:rPr>
      <w:tblPr/>
      <w:trPr>
        <w:cantSplit/>
      </w:trPr>
      <w:tcPr>
        <w:shd w:val="clear" w:color="auto" w:fill="9BBB59" w:themeFill="accent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861">
      <w:bodyDiv w:val="1"/>
      <w:marLeft w:val="0"/>
      <w:marRight w:val="0"/>
      <w:marTop w:val="0"/>
      <w:marBottom w:val="0"/>
      <w:divBdr>
        <w:top w:val="none" w:sz="0" w:space="0" w:color="auto"/>
        <w:left w:val="none" w:sz="0" w:space="0" w:color="auto"/>
        <w:bottom w:val="none" w:sz="0" w:space="0" w:color="auto"/>
        <w:right w:val="none" w:sz="0" w:space="0" w:color="auto"/>
      </w:divBdr>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79563177">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513423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471676613">
      <w:bodyDiv w:val="1"/>
      <w:marLeft w:val="0"/>
      <w:marRight w:val="0"/>
      <w:marTop w:val="0"/>
      <w:marBottom w:val="0"/>
      <w:divBdr>
        <w:top w:val="none" w:sz="0" w:space="0" w:color="auto"/>
        <w:left w:val="none" w:sz="0" w:space="0" w:color="auto"/>
        <w:bottom w:val="none" w:sz="0" w:space="0" w:color="auto"/>
        <w:right w:val="none" w:sz="0" w:space="0" w:color="auto"/>
      </w:divBdr>
    </w:div>
    <w:div w:id="520634362">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32296440">
      <w:bodyDiv w:val="1"/>
      <w:marLeft w:val="0"/>
      <w:marRight w:val="0"/>
      <w:marTop w:val="0"/>
      <w:marBottom w:val="0"/>
      <w:divBdr>
        <w:top w:val="none" w:sz="0" w:space="0" w:color="auto"/>
        <w:left w:val="none" w:sz="0" w:space="0" w:color="auto"/>
        <w:bottom w:val="none" w:sz="0" w:space="0" w:color="auto"/>
        <w:right w:val="none" w:sz="0" w:space="0" w:color="auto"/>
      </w:divBdr>
      <w:divsChild>
        <w:div w:id="1230077865">
          <w:marLeft w:val="0"/>
          <w:marRight w:val="0"/>
          <w:marTop w:val="0"/>
          <w:marBottom w:val="0"/>
          <w:divBdr>
            <w:top w:val="none" w:sz="0" w:space="0" w:color="auto"/>
            <w:left w:val="none" w:sz="0" w:space="0" w:color="auto"/>
            <w:bottom w:val="none" w:sz="0" w:space="0" w:color="auto"/>
            <w:right w:val="none" w:sz="0" w:space="0" w:color="auto"/>
          </w:divBdr>
          <w:divsChild>
            <w:div w:id="312174421">
              <w:marLeft w:val="0"/>
              <w:marRight w:val="0"/>
              <w:marTop w:val="0"/>
              <w:marBottom w:val="0"/>
              <w:divBdr>
                <w:top w:val="none" w:sz="0" w:space="0" w:color="auto"/>
                <w:left w:val="none" w:sz="0" w:space="0" w:color="auto"/>
                <w:bottom w:val="none" w:sz="0" w:space="0" w:color="auto"/>
                <w:right w:val="none" w:sz="0" w:space="0" w:color="auto"/>
              </w:divBdr>
              <w:divsChild>
                <w:div w:id="732240751">
                  <w:marLeft w:val="0"/>
                  <w:marRight w:val="0"/>
                  <w:marTop w:val="0"/>
                  <w:marBottom w:val="0"/>
                  <w:divBdr>
                    <w:top w:val="none" w:sz="0" w:space="0" w:color="auto"/>
                    <w:left w:val="none" w:sz="0" w:space="0" w:color="auto"/>
                    <w:bottom w:val="none" w:sz="0" w:space="0" w:color="auto"/>
                    <w:right w:val="none" w:sz="0" w:space="0" w:color="auto"/>
                  </w:divBdr>
                  <w:divsChild>
                    <w:div w:id="1504860651">
                      <w:marLeft w:val="4275"/>
                      <w:marRight w:val="0"/>
                      <w:marTop w:val="615"/>
                      <w:marBottom w:val="0"/>
                      <w:divBdr>
                        <w:top w:val="none" w:sz="0" w:space="0" w:color="auto"/>
                        <w:left w:val="none" w:sz="0" w:space="0" w:color="auto"/>
                        <w:bottom w:val="none" w:sz="0" w:space="0" w:color="auto"/>
                        <w:right w:val="none" w:sz="0" w:space="0" w:color="auto"/>
                      </w:divBdr>
                      <w:divsChild>
                        <w:div w:id="1071151398">
                          <w:marLeft w:val="0"/>
                          <w:marRight w:val="0"/>
                          <w:marTop w:val="0"/>
                          <w:marBottom w:val="0"/>
                          <w:divBdr>
                            <w:top w:val="none" w:sz="0" w:space="0" w:color="auto"/>
                            <w:left w:val="none" w:sz="0" w:space="0" w:color="auto"/>
                            <w:bottom w:val="none" w:sz="0" w:space="0" w:color="auto"/>
                            <w:right w:val="none" w:sz="0" w:space="0" w:color="auto"/>
                          </w:divBdr>
                          <w:divsChild>
                            <w:div w:id="757019206">
                              <w:marLeft w:val="0"/>
                              <w:marRight w:val="0"/>
                              <w:marTop w:val="0"/>
                              <w:marBottom w:val="0"/>
                              <w:divBdr>
                                <w:top w:val="none" w:sz="0" w:space="0" w:color="auto"/>
                                <w:left w:val="none" w:sz="0" w:space="0" w:color="auto"/>
                                <w:bottom w:val="none" w:sz="0" w:space="0" w:color="auto"/>
                                <w:right w:val="none" w:sz="0" w:space="0" w:color="auto"/>
                              </w:divBdr>
                              <w:divsChild>
                                <w:div w:id="2014843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01982080">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69096230">
      <w:bodyDiv w:val="1"/>
      <w:marLeft w:val="0"/>
      <w:marRight w:val="0"/>
      <w:marTop w:val="0"/>
      <w:marBottom w:val="0"/>
      <w:divBdr>
        <w:top w:val="none" w:sz="0" w:space="0" w:color="auto"/>
        <w:left w:val="none" w:sz="0" w:space="0" w:color="auto"/>
        <w:bottom w:val="none" w:sz="0" w:space="0" w:color="auto"/>
        <w:right w:val="none" w:sz="0" w:space="0" w:color="auto"/>
      </w:divBdr>
    </w:div>
    <w:div w:id="991523401">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022158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250311593">
      <w:bodyDiv w:val="1"/>
      <w:marLeft w:val="0"/>
      <w:marRight w:val="0"/>
      <w:marTop w:val="0"/>
      <w:marBottom w:val="0"/>
      <w:divBdr>
        <w:top w:val="none" w:sz="0" w:space="0" w:color="auto"/>
        <w:left w:val="none" w:sz="0" w:space="0" w:color="auto"/>
        <w:bottom w:val="none" w:sz="0" w:space="0" w:color="auto"/>
        <w:right w:val="none" w:sz="0" w:space="0" w:color="auto"/>
      </w:divBdr>
    </w:div>
    <w:div w:id="1323315585">
      <w:bodyDiv w:val="1"/>
      <w:marLeft w:val="0"/>
      <w:marRight w:val="0"/>
      <w:marTop w:val="0"/>
      <w:marBottom w:val="0"/>
      <w:divBdr>
        <w:top w:val="none" w:sz="0" w:space="0" w:color="auto"/>
        <w:left w:val="none" w:sz="0" w:space="0" w:color="auto"/>
        <w:bottom w:val="none" w:sz="0" w:space="0" w:color="auto"/>
        <w:right w:val="none" w:sz="0" w:space="0" w:color="auto"/>
      </w:divBdr>
      <w:divsChild>
        <w:div w:id="66344494">
          <w:marLeft w:val="0"/>
          <w:marRight w:val="0"/>
          <w:marTop w:val="0"/>
          <w:marBottom w:val="0"/>
          <w:divBdr>
            <w:top w:val="none" w:sz="0" w:space="0" w:color="auto"/>
            <w:left w:val="none" w:sz="0" w:space="0" w:color="auto"/>
            <w:bottom w:val="none" w:sz="0" w:space="0" w:color="auto"/>
            <w:right w:val="none" w:sz="0" w:space="0" w:color="auto"/>
          </w:divBdr>
          <w:divsChild>
            <w:div w:id="1338578602">
              <w:marLeft w:val="0"/>
              <w:marRight w:val="0"/>
              <w:marTop w:val="0"/>
              <w:marBottom w:val="0"/>
              <w:divBdr>
                <w:top w:val="none" w:sz="0" w:space="0" w:color="auto"/>
                <w:left w:val="none" w:sz="0" w:space="0" w:color="auto"/>
                <w:bottom w:val="none" w:sz="0" w:space="0" w:color="auto"/>
                <w:right w:val="none" w:sz="0" w:space="0" w:color="auto"/>
              </w:divBdr>
              <w:divsChild>
                <w:div w:id="741101125">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4275"/>
                      <w:marRight w:val="0"/>
                      <w:marTop w:val="615"/>
                      <w:marBottom w:val="0"/>
                      <w:divBdr>
                        <w:top w:val="none" w:sz="0" w:space="0" w:color="auto"/>
                        <w:left w:val="none" w:sz="0" w:space="0" w:color="auto"/>
                        <w:bottom w:val="none" w:sz="0" w:space="0" w:color="auto"/>
                        <w:right w:val="none" w:sz="0" w:space="0" w:color="auto"/>
                      </w:divBdr>
                      <w:divsChild>
                        <w:div w:id="1126698448">
                          <w:marLeft w:val="0"/>
                          <w:marRight w:val="0"/>
                          <w:marTop w:val="0"/>
                          <w:marBottom w:val="0"/>
                          <w:divBdr>
                            <w:top w:val="none" w:sz="0" w:space="0" w:color="auto"/>
                            <w:left w:val="none" w:sz="0" w:space="0" w:color="auto"/>
                            <w:bottom w:val="none" w:sz="0" w:space="0" w:color="auto"/>
                            <w:right w:val="none" w:sz="0" w:space="0" w:color="auto"/>
                          </w:divBdr>
                          <w:divsChild>
                            <w:div w:id="207451726">
                              <w:marLeft w:val="0"/>
                              <w:marRight w:val="0"/>
                              <w:marTop w:val="0"/>
                              <w:marBottom w:val="0"/>
                              <w:divBdr>
                                <w:top w:val="none" w:sz="0" w:space="0" w:color="auto"/>
                                <w:left w:val="none" w:sz="0" w:space="0" w:color="auto"/>
                                <w:bottom w:val="none" w:sz="0" w:space="0" w:color="auto"/>
                                <w:right w:val="none" w:sz="0" w:space="0" w:color="auto"/>
                              </w:divBdr>
                              <w:divsChild>
                                <w:div w:id="1482431010">
                                  <w:marLeft w:val="0"/>
                                  <w:marRight w:val="0"/>
                                  <w:marTop w:val="150"/>
                                  <w:marBottom w:val="0"/>
                                  <w:divBdr>
                                    <w:top w:val="none" w:sz="0" w:space="0" w:color="auto"/>
                                    <w:left w:val="none" w:sz="0" w:space="0" w:color="auto"/>
                                    <w:bottom w:val="none" w:sz="0" w:space="0" w:color="auto"/>
                                    <w:right w:val="none" w:sz="0" w:space="0" w:color="auto"/>
                                  </w:divBdr>
                                  <w:divsChild>
                                    <w:div w:id="134836558">
                                      <w:marLeft w:val="0"/>
                                      <w:marRight w:val="0"/>
                                      <w:marTop w:val="0"/>
                                      <w:marBottom w:val="0"/>
                                      <w:divBdr>
                                        <w:top w:val="none" w:sz="0" w:space="0" w:color="auto"/>
                                        <w:left w:val="none" w:sz="0" w:space="0" w:color="auto"/>
                                        <w:bottom w:val="none" w:sz="0" w:space="0" w:color="auto"/>
                                        <w:right w:val="none" w:sz="0" w:space="0" w:color="auto"/>
                                      </w:divBdr>
                                    </w:div>
                                    <w:div w:id="242840990">
                                      <w:marLeft w:val="0"/>
                                      <w:marRight w:val="0"/>
                                      <w:marTop w:val="0"/>
                                      <w:marBottom w:val="0"/>
                                      <w:divBdr>
                                        <w:top w:val="none" w:sz="0" w:space="0" w:color="auto"/>
                                        <w:left w:val="none" w:sz="0" w:space="0" w:color="auto"/>
                                        <w:bottom w:val="none" w:sz="0" w:space="0" w:color="auto"/>
                                        <w:right w:val="none" w:sz="0" w:space="0" w:color="auto"/>
                                      </w:divBdr>
                                    </w:div>
                                    <w:div w:id="261190393">
                                      <w:marLeft w:val="0"/>
                                      <w:marRight w:val="0"/>
                                      <w:marTop w:val="0"/>
                                      <w:marBottom w:val="0"/>
                                      <w:divBdr>
                                        <w:top w:val="none" w:sz="0" w:space="0" w:color="auto"/>
                                        <w:left w:val="none" w:sz="0" w:space="0" w:color="auto"/>
                                        <w:bottom w:val="none" w:sz="0" w:space="0" w:color="auto"/>
                                        <w:right w:val="none" w:sz="0" w:space="0" w:color="auto"/>
                                      </w:divBdr>
                                    </w:div>
                                    <w:div w:id="295991058">
                                      <w:marLeft w:val="0"/>
                                      <w:marRight w:val="0"/>
                                      <w:marTop w:val="0"/>
                                      <w:marBottom w:val="0"/>
                                      <w:divBdr>
                                        <w:top w:val="none" w:sz="0" w:space="0" w:color="auto"/>
                                        <w:left w:val="none" w:sz="0" w:space="0" w:color="auto"/>
                                        <w:bottom w:val="none" w:sz="0" w:space="0" w:color="auto"/>
                                        <w:right w:val="none" w:sz="0" w:space="0" w:color="auto"/>
                                      </w:divBdr>
                                    </w:div>
                                    <w:div w:id="426578278">
                                      <w:marLeft w:val="0"/>
                                      <w:marRight w:val="0"/>
                                      <w:marTop w:val="0"/>
                                      <w:marBottom w:val="0"/>
                                      <w:divBdr>
                                        <w:top w:val="none" w:sz="0" w:space="0" w:color="auto"/>
                                        <w:left w:val="none" w:sz="0" w:space="0" w:color="auto"/>
                                        <w:bottom w:val="none" w:sz="0" w:space="0" w:color="auto"/>
                                        <w:right w:val="none" w:sz="0" w:space="0" w:color="auto"/>
                                      </w:divBdr>
                                    </w:div>
                                    <w:div w:id="826362327">
                                      <w:marLeft w:val="0"/>
                                      <w:marRight w:val="0"/>
                                      <w:marTop w:val="0"/>
                                      <w:marBottom w:val="0"/>
                                      <w:divBdr>
                                        <w:top w:val="none" w:sz="0" w:space="0" w:color="auto"/>
                                        <w:left w:val="none" w:sz="0" w:space="0" w:color="auto"/>
                                        <w:bottom w:val="none" w:sz="0" w:space="0" w:color="auto"/>
                                        <w:right w:val="none" w:sz="0" w:space="0" w:color="auto"/>
                                      </w:divBdr>
                                    </w:div>
                                    <w:div w:id="852955539">
                                      <w:marLeft w:val="0"/>
                                      <w:marRight w:val="0"/>
                                      <w:marTop w:val="0"/>
                                      <w:marBottom w:val="0"/>
                                      <w:divBdr>
                                        <w:top w:val="none" w:sz="0" w:space="0" w:color="auto"/>
                                        <w:left w:val="none" w:sz="0" w:space="0" w:color="auto"/>
                                        <w:bottom w:val="none" w:sz="0" w:space="0" w:color="auto"/>
                                        <w:right w:val="none" w:sz="0" w:space="0" w:color="auto"/>
                                      </w:divBdr>
                                    </w:div>
                                    <w:div w:id="871696125">
                                      <w:marLeft w:val="0"/>
                                      <w:marRight w:val="0"/>
                                      <w:marTop w:val="0"/>
                                      <w:marBottom w:val="0"/>
                                      <w:divBdr>
                                        <w:top w:val="none" w:sz="0" w:space="0" w:color="auto"/>
                                        <w:left w:val="none" w:sz="0" w:space="0" w:color="auto"/>
                                        <w:bottom w:val="none" w:sz="0" w:space="0" w:color="auto"/>
                                        <w:right w:val="none" w:sz="0" w:space="0" w:color="auto"/>
                                      </w:divBdr>
                                    </w:div>
                                    <w:div w:id="1029603030">
                                      <w:marLeft w:val="0"/>
                                      <w:marRight w:val="0"/>
                                      <w:marTop w:val="0"/>
                                      <w:marBottom w:val="0"/>
                                      <w:divBdr>
                                        <w:top w:val="none" w:sz="0" w:space="0" w:color="auto"/>
                                        <w:left w:val="none" w:sz="0" w:space="0" w:color="auto"/>
                                        <w:bottom w:val="none" w:sz="0" w:space="0" w:color="auto"/>
                                        <w:right w:val="none" w:sz="0" w:space="0" w:color="auto"/>
                                      </w:divBdr>
                                    </w:div>
                                    <w:div w:id="1233273660">
                                      <w:marLeft w:val="0"/>
                                      <w:marRight w:val="0"/>
                                      <w:marTop w:val="0"/>
                                      <w:marBottom w:val="0"/>
                                      <w:divBdr>
                                        <w:top w:val="none" w:sz="0" w:space="0" w:color="auto"/>
                                        <w:left w:val="none" w:sz="0" w:space="0" w:color="auto"/>
                                        <w:bottom w:val="none" w:sz="0" w:space="0" w:color="auto"/>
                                        <w:right w:val="none" w:sz="0" w:space="0" w:color="auto"/>
                                      </w:divBdr>
                                    </w:div>
                                    <w:div w:id="1315838144">
                                      <w:marLeft w:val="0"/>
                                      <w:marRight w:val="0"/>
                                      <w:marTop w:val="0"/>
                                      <w:marBottom w:val="0"/>
                                      <w:divBdr>
                                        <w:top w:val="none" w:sz="0" w:space="0" w:color="auto"/>
                                        <w:left w:val="none" w:sz="0" w:space="0" w:color="auto"/>
                                        <w:bottom w:val="none" w:sz="0" w:space="0" w:color="auto"/>
                                        <w:right w:val="none" w:sz="0" w:space="0" w:color="auto"/>
                                      </w:divBdr>
                                    </w:div>
                                    <w:div w:id="1406099748">
                                      <w:marLeft w:val="0"/>
                                      <w:marRight w:val="0"/>
                                      <w:marTop w:val="0"/>
                                      <w:marBottom w:val="0"/>
                                      <w:divBdr>
                                        <w:top w:val="none" w:sz="0" w:space="0" w:color="auto"/>
                                        <w:left w:val="none" w:sz="0" w:space="0" w:color="auto"/>
                                        <w:bottom w:val="none" w:sz="0" w:space="0" w:color="auto"/>
                                        <w:right w:val="none" w:sz="0" w:space="0" w:color="auto"/>
                                      </w:divBdr>
                                    </w:div>
                                    <w:div w:id="1436680840">
                                      <w:marLeft w:val="0"/>
                                      <w:marRight w:val="0"/>
                                      <w:marTop w:val="0"/>
                                      <w:marBottom w:val="0"/>
                                      <w:divBdr>
                                        <w:top w:val="none" w:sz="0" w:space="0" w:color="auto"/>
                                        <w:left w:val="none" w:sz="0" w:space="0" w:color="auto"/>
                                        <w:bottom w:val="none" w:sz="0" w:space="0" w:color="auto"/>
                                        <w:right w:val="none" w:sz="0" w:space="0" w:color="auto"/>
                                      </w:divBdr>
                                    </w:div>
                                    <w:div w:id="1543902374">
                                      <w:marLeft w:val="0"/>
                                      <w:marRight w:val="0"/>
                                      <w:marTop w:val="0"/>
                                      <w:marBottom w:val="0"/>
                                      <w:divBdr>
                                        <w:top w:val="none" w:sz="0" w:space="0" w:color="auto"/>
                                        <w:left w:val="none" w:sz="0" w:space="0" w:color="auto"/>
                                        <w:bottom w:val="none" w:sz="0" w:space="0" w:color="auto"/>
                                        <w:right w:val="none" w:sz="0" w:space="0" w:color="auto"/>
                                      </w:divBdr>
                                    </w:div>
                                    <w:div w:id="1696348036">
                                      <w:marLeft w:val="0"/>
                                      <w:marRight w:val="0"/>
                                      <w:marTop w:val="0"/>
                                      <w:marBottom w:val="0"/>
                                      <w:divBdr>
                                        <w:top w:val="none" w:sz="0" w:space="0" w:color="auto"/>
                                        <w:left w:val="none" w:sz="0" w:space="0" w:color="auto"/>
                                        <w:bottom w:val="none" w:sz="0" w:space="0" w:color="auto"/>
                                        <w:right w:val="none" w:sz="0" w:space="0" w:color="auto"/>
                                      </w:divBdr>
                                    </w:div>
                                    <w:div w:id="2069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44615998">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44113379">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5619226">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78279961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6675342">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87464826">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ford.com/display/RequirementsEngineering/Specification+templates" TargetMode="External"/><Relationship Id="rId117" Type="http://schemas.openxmlformats.org/officeDocument/2006/relationships/hyperlink" Target="https://www.vsemweb.ford.com/tc/launchapp?-attach=true&amp;-s=226TCSession&amp;-o=zjYtY3Jcx3NrTDAAAAAAAAAAAAA&amp;servername=Production_Server" TargetMode="External"/><Relationship Id="rId21" Type="http://schemas.openxmlformats.org/officeDocument/2006/relationships/hyperlink" Target="mailto:lsant318@ford.com" TargetMode="External"/><Relationship Id="rId42" Type="http://schemas.microsoft.com/office/2011/relationships/commentsExtended" Target="commentsExtended.xml"/><Relationship Id="rId47" Type="http://schemas.openxmlformats.org/officeDocument/2006/relationships/image" Target="media/image5.emf"/><Relationship Id="rId63" Type="http://schemas.openxmlformats.org/officeDocument/2006/relationships/image" Target="media/image13.emf"/><Relationship Id="rId68" Type="http://schemas.openxmlformats.org/officeDocument/2006/relationships/hyperlink" Target="https://www.vsemweb.ford.com/tc/launchapp?-attach=true&amp;-s=226TCSession&amp;-o=BleFgEP3x3NrTDAAAAAAAAAAAAA&amp;servername=Production_Server" TargetMode="External"/><Relationship Id="rId84" Type="http://schemas.openxmlformats.org/officeDocument/2006/relationships/package" Target="embeddings/Microsoft_Visio_Drawing12.vsdx"/><Relationship Id="rId89" Type="http://schemas.openxmlformats.org/officeDocument/2006/relationships/hyperlink" Target="http://wiki.ford.com/display/RequirementsEngineering/How+to+use+the+Specification+Templates" TargetMode="External"/><Relationship Id="rId112" Type="http://schemas.openxmlformats.org/officeDocument/2006/relationships/hyperlink" Target="http://wiki.ford.com/display/RequirementsEngineering/Adding+a+Signal+or+Parameter+Mapping" TargetMode="External"/><Relationship Id="rId16" Type="http://schemas.openxmlformats.org/officeDocument/2006/relationships/hyperlink" Target="http://wiki.ford.com/display/RequirementsEngineering/How+to+use+the+Specification+Templates?src=contextnavpagetreemode" TargetMode="External"/><Relationship Id="rId107" Type="http://schemas.openxmlformats.org/officeDocument/2006/relationships/hyperlink" Target="http://wiki.ford.com/display/RequirementsEngineering/Adding+a+Technical+Signal+or+Parameter" TargetMode="External"/><Relationship Id="rId11" Type="http://schemas.openxmlformats.org/officeDocument/2006/relationships/hyperlink" Target="https://www.vsemweb.ford.com/tc/launchapp?-attach=true&amp;-s=226TCSession&amp;-o=jItFpjdbx3NrTDAAAAAAAAAAAAA&amp;servername=Production_Server" TargetMode="External"/><Relationship Id="rId32" Type="http://schemas.openxmlformats.org/officeDocument/2006/relationships/hyperlink" Target="http://www.ieee.org/documents/ieeecitationref.pdf" TargetMode="External"/><Relationship Id="rId37" Type="http://schemas.openxmlformats.org/officeDocument/2006/relationships/package" Target="embeddings/Microsoft_Visio_Drawing.vsdx"/><Relationship Id="rId53" Type="http://schemas.openxmlformats.org/officeDocument/2006/relationships/image" Target="media/image8.emf"/><Relationship Id="rId58" Type="http://schemas.openxmlformats.org/officeDocument/2006/relationships/package" Target="embeddings/Microsoft_Visio_Drawing7.vsdx"/><Relationship Id="rId74" Type="http://schemas.openxmlformats.org/officeDocument/2006/relationships/hyperlink" Target="http://wiki.ford.com/display/RequirementsEngineering/Data+Flow+Diagram?src=contextnavpagetreemode" TargetMode="External"/><Relationship Id="rId79" Type="http://schemas.openxmlformats.org/officeDocument/2006/relationships/hyperlink" Target="http://wiki.ford.com/display/RequirementsEngineering/Deriving+Implemented+Functions+from+Logical+Functions" TargetMode="External"/><Relationship Id="rId102"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123" Type="http://schemas.openxmlformats.org/officeDocument/2006/relationships/hyperlink" Target="https://www.eesewiki.ford.com/display/ecg/FNV2-SOA%3A+MQTT+Topic+and+Message+Structure?src=sidebar"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s://www.vsemweb.ford.com/tc/launchapp?-attach=true&amp;-s=226TCSession&amp;-o=n0SJN9h0x3NrTDAAAAAAAAAAAAA&amp;servername=Production_Server" TargetMode="External"/><Relationship Id="rId95" Type="http://schemas.openxmlformats.org/officeDocument/2006/relationships/hyperlink" Target="http://wiki.ford.com/display/RequirementsEngineering/Requirements+Attributes" TargetMode="External"/><Relationship Id="rId19" Type="http://schemas.openxmlformats.org/officeDocument/2006/relationships/hyperlink" Target="mailto:evieira1@ford.com" TargetMode="External"/><Relationship Id="rId14" Type="http://schemas.openxmlformats.org/officeDocument/2006/relationships/header" Target="header2.xml"/><Relationship Id="rId22" Type="http://schemas.openxmlformats.org/officeDocument/2006/relationships/hyperlink" Target="mailto:jmesko@ford.com" TargetMode="External"/><Relationship Id="rId27" Type="http://schemas.openxmlformats.org/officeDocument/2006/relationships/hyperlink" Target="http://wiki.ford.com/display/RequirementsEngineering/Requirements+Engineering+for+SW+Enabled+Features" TargetMode="External"/><Relationship Id="rId30" Type="http://schemas.openxmlformats.org/officeDocument/2006/relationships/hyperlink" Target="http://wiki.ford.com/display/RequirementsEngineering/Requirements+Attributes?src=contextnavpagetreemode" TargetMode="External"/><Relationship Id="rId35"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43" Type="http://schemas.microsoft.com/office/2016/09/relationships/commentsIds" Target="commentsIds.xml"/><Relationship Id="rId48" Type="http://schemas.openxmlformats.org/officeDocument/2006/relationships/package" Target="embeddings/Microsoft_Visio_Drawing2.vsdx"/><Relationship Id="rId56" Type="http://schemas.openxmlformats.org/officeDocument/2006/relationships/package" Target="embeddings/Microsoft_Visio_Drawing6.vsdx"/><Relationship Id="rId64" Type="http://schemas.openxmlformats.org/officeDocument/2006/relationships/package" Target="embeddings/Microsoft_Visio_Drawing10.vsdx"/><Relationship Id="rId69" Type="http://schemas.openxmlformats.org/officeDocument/2006/relationships/hyperlink" Target="https://www.vsemweb.ford.com/tc/launchapp?-attach=true&amp;-s=226TCSession&amp;-o=gPXpSoIbx3NrTDAAAAAAAAAAAAA&amp;servername=Production_Server" TargetMode="External"/><Relationship Id="rId77" Type="http://schemas.openxmlformats.org/officeDocument/2006/relationships/hyperlink" Target="http://wiki.ford.com/display/RequirementsEngineering/Deriving+Implemented+Functions+from+Logical+Functions" TargetMode="External"/><Relationship Id="rId100" Type="http://schemas.openxmlformats.org/officeDocument/2006/relationships/hyperlink" Target="http://www.mqtt.org" TargetMode="External"/><Relationship Id="rId105" Type="http://schemas.openxmlformats.org/officeDocument/2006/relationships/hyperlink" Target="https://www.vsemweb.ford.com/tc/launchapp?-attach=true&amp;-s=226TCSession&amp;-o=SoYl_k7px3NrTD&amp;servername=Production_Server" TargetMode="External"/><Relationship Id="rId113" Type="http://schemas.openxmlformats.org/officeDocument/2006/relationships/hyperlink" Target="http://wiki.ford.com/display/RequirementsEngineering/Adding+a+Technical+Interface" TargetMode="External"/><Relationship Id="rId118" Type="http://schemas.openxmlformats.org/officeDocument/2006/relationships/hyperlink" Target="https://www.vsemweb.ford.com/tc/launchapp?-attach=true&amp;-s=226TCSession&amp;-o=LSYtewY7x3NrTDAAAAAAAAAAAAA&amp;servername=Production_Server" TargetMode="External"/><Relationship Id="rId126" Type="http://schemas.openxmlformats.org/officeDocument/2006/relationships/hyperlink" Target="http://wiki.ford.com/display/RequirementsEngineering/Adding+an+Encoding+Type" TargetMode="External"/><Relationship Id="rId8" Type="http://schemas.openxmlformats.org/officeDocument/2006/relationships/webSettings" Target="webSettings.xml"/><Relationship Id="rId51" Type="http://schemas.openxmlformats.org/officeDocument/2006/relationships/image" Target="media/image7.emf"/><Relationship Id="rId72" Type="http://schemas.openxmlformats.org/officeDocument/2006/relationships/hyperlink" Target="https://pd3.spt.ford.com/sites/fede/vsem-spls/Shared%20Documents/13-gdt/training/ppt/Signal_Classifications_v6.ppt?web=1" TargetMode="External"/><Relationship Id="rId80" Type="http://schemas.openxmlformats.org/officeDocument/2006/relationships/hyperlink" Target="http://wiki.ford.com/display/RequirementsEngineering/Cascade+Requirements" TargetMode="External"/><Relationship Id="rId85" Type="http://schemas.openxmlformats.org/officeDocument/2006/relationships/hyperlink" Target="http://wiki.ford.com/pages/viewpage.action?pageId=174654231" TargetMode="External"/><Relationship Id="rId93" Type="http://schemas.openxmlformats.org/officeDocument/2006/relationships/hyperlink" Target="http://wiki.ford.com/display/RequirementsEngineering/Adding+a+Signal+or+Parameter+Mapping" TargetMode="External"/><Relationship Id="rId98" Type="http://schemas.openxmlformats.org/officeDocument/2006/relationships/image" Target="cid:image004.jpg@01D7BF90.85333340" TargetMode="External"/><Relationship Id="rId121" Type="http://schemas.openxmlformats.org/officeDocument/2006/relationships/hyperlink" Target="https://www.vsemweb.ford.com/tc/launchapp?-attach=true&amp;-s=226TCSession&amp;-o=jXfpx2PHx3NrTDAAAAAAAAAAAAA&amp;servername=Production_Server"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iki.ford.com/display/RequirementsEngineering/Requirements+Engineering+for+SW+Enabled+Features" TargetMode="External"/><Relationship Id="rId25" Type="http://schemas.openxmlformats.org/officeDocument/2006/relationships/hyperlink" Target="mailto:bgochhai@ford.com" TargetMode="External"/><Relationship Id="rId33" Type="http://schemas.openxmlformats.org/officeDocument/2006/relationships/hyperlink" Target="http://wiki.ford.com/display/RequirementsEngineering/Data+Flow+Diagram?src=contextnavpagetreemode" TargetMode="External"/><Relationship Id="rId38" Type="http://schemas.openxmlformats.org/officeDocument/2006/relationships/hyperlink" Target="https://www.vsemweb.ford.com:443/tc/launchapp?-attach=true&amp;-s=226TCSession&amp;-o=ZmZNi0JHx3NrTDAAAAAAAAAAAAA" TargetMode="External"/><Relationship Id="rId46" Type="http://schemas.openxmlformats.org/officeDocument/2006/relationships/package" Target="embeddings/Microsoft_Visio_Drawing1.vsdx"/><Relationship Id="rId59" Type="http://schemas.openxmlformats.org/officeDocument/2006/relationships/image" Target="media/image11.emf"/><Relationship Id="rId67" Type="http://schemas.openxmlformats.org/officeDocument/2006/relationships/image" Target="media/image15.png"/><Relationship Id="rId103" Type="http://schemas.openxmlformats.org/officeDocument/2006/relationships/hyperlink" Target="https://www.vsemweb.ford.com/tc/launchapp?-attach=true&amp;-s=226TCSession&amp;-o=SoYl_k7px3NrTD&amp;servername=Production_Server" TargetMode="External"/><Relationship Id="rId108" Type="http://schemas.openxmlformats.org/officeDocument/2006/relationships/hyperlink" Target="https://www.vsemweb.ford.com/tc/launchapp?-attach=true&amp;-s=226TCSession&amp;-o=SoYl_k7px3NrTD&amp;servername=Production_Server" TargetMode="External"/><Relationship Id="rId116" Type="http://schemas.openxmlformats.org/officeDocument/2006/relationships/hyperlink" Target="http://wiki.ford.com/display/RequirementsEngineering/Adding+a+Technical+Interface" TargetMode="External"/><Relationship Id="rId124" Type="http://schemas.openxmlformats.org/officeDocument/2006/relationships/hyperlink" Target="https://www.eesewiki.ford.com/x/Q7rKAg" TargetMode="External"/><Relationship Id="rId129" Type="http://schemas.microsoft.com/office/2011/relationships/people" Target="people.xml"/><Relationship Id="rId20" Type="http://schemas.openxmlformats.org/officeDocument/2006/relationships/hyperlink" Target="mailto:ngaglia2@ford.com" TargetMode="External"/><Relationship Id="rId41" Type="http://schemas.openxmlformats.org/officeDocument/2006/relationships/comments" Target="comments.xml"/><Relationship Id="rId54" Type="http://schemas.openxmlformats.org/officeDocument/2006/relationships/package" Target="embeddings/Microsoft_Visio_Drawing5.vsdx"/><Relationship Id="rId62" Type="http://schemas.openxmlformats.org/officeDocument/2006/relationships/package" Target="embeddings/Microsoft_Visio_Drawing9.vsdx"/><Relationship Id="rId70" Type="http://schemas.openxmlformats.org/officeDocument/2006/relationships/hyperlink" Target="https://pd3.spt.ford.com/sites/EESEC3P/PSF_Translate/SitePages/Home.aspx" TargetMode="External"/><Relationship Id="rId75" Type="http://schemas.openxmlformats.org/officeDocument/2006/relationships/hyperlink" Target="https://pd3.spt.ford.com/sites/SystemsEngineering/SEC/sysml-teamsite/SysML%20Wiki/Internal%20Block%20Diagram%20Basics.aspx" TargetMode="External"/><Relationship Id="rId83" Type="http://schemas.openxmlformats.org/officeDocument/2006/relationships/image" Target="media/image16.emf"/><Relationship Id="rId88" Type="http://schemas.openxmlformats.org/officeDocument/2006/relationships/hyperlink" Target="http://wiki.ford.com/display/RequirementsEngineering/Cascade+Requirements" TargetMode="External"/><Relationship Id="rId91" Type="http://schemas.openxmlformats.org/officeDocument/2006/relationships/hyperlink" Target="https://www.vsemweb.ford.com/tc/launchapp?-attach=true&amp;-s=226TCSession&amp;-o=jXfpx2PHx3NrTDAAAAAAAAAAAAA&amp;servername=Production_Server" TargetMode="External"/><Relationship Id="rId96" Type="http://schemas.openxmlformats.org/officeDocument/2006/relationships/hyperlink" Target="http://wiki.ford.com/display/RequirementsEngineering/Requirements+Attributes" TargetMode="External"/><Relationship Id="rId111" Type="http://schemas.openxmlformats.org/officeDocument/2006/relationships/hyperlink" Target="https://www.vsemweb.ford.com/tc/launchapp?-attach=true&amp;-s=226TCSession&amp;-o=SoYl_k7px3NrTD&amp;servername=Production_Serv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Specification+templates" TargetMode="External"/><Relationship Id="rId23" Type="http://schemas.openxmlformats.org/officeDocument/2006/relationships/hyperlink" Target="mailto:hllusho@ford.com" TargetMode="External"/><Relationship Id="rId28" Type="http://schemas.openxmlformats.org/officeDocument/2006/relationships/hyperlink" Target="http://wiki.ford.com/display/RequirementsEngineering/How+to+use+the+Specification+Templates?src=contextnavpagetreemode" TargetMode="External"/><Relationship Id="rId36" Type="http://schemas.openxmlformats.org/officeDocument/2006/relationships/image" Target="media/image2.emf"/><Relationship Id="rId49" Type="http://schemas.openxmlformats.org/officeDocument/2006/relationships/image" Target="media/image6.emf"/><Relationship Id="rId57" Type="http://schemas.openxmlformats.org/officeDocument/2006/relationships/image" Target="media/image10.emf"/><Relationship Id="rId106" Type="http://schemas.openxmlformats.org/officeDocument/2006/relationships/hyperlink" Target="http://wiki.ford.com/display/RequirementsEngineering/Adding+a+Logical+Signal+or+Parameter" TargetMode="External"/><Relationship Id="rId114" Type="http://schemas.openxmlformats.org/officeDocument/2006/relationships/hyperlink" Target="https://www.vsemweb.ford.com/tc/launchapp?-attach=true&amp;-s=226TCSession&amp;-o=SoYl_k7px3NrTD&amp;servername=Production_Server" TargetMode="External"/><Relationship Id="rId119" Type="http://schemas.openxmlformats.org/officeDocument/2006/relationships/hyperlink" Target="https://www.vsemweb.ford.com/tc/launchapp?-attach=true&amp;-s=226TCSession&amp;-o=jXfpx2PHx3NrTDAAAAAAAAAAAAA&amp;servername=Production_Server" TargetMode="External"/><Relationship Id="rId12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hyperlink" Target="https://azureford.sharepoint.com/sites/EEBCM/_layouts/15/osssearchresults.aspx?u=https%3A%2F%2Fazureford%2Esharepoint%2Ecom%2Fsites%2FEEBCM&amp;k=ds%2Dnu5t" TargetMode="External"/><Relationship Id="rId44" Type="http://schemas.microsoft.com/office/2018/08/relationships/commentsExtensible" Target="commentsExtensible.xml"/><Relationship Id="rId52" Type="http://schemas.openxmlformats.org/officeDocument/2006/relationships/package" Target="embeddings/Microsoft_Visio_Drawing4.vsdx"/><Relationship Id="rId60" Type="http://schemas.openxmlformats.org/officeDocument/2006/relationships/package" Target="embeddings/Microsoft_Visio_Drawing8.vsdx"/><Relationship Id="rId65" Type="http://schemas.openxmlformats.org/officeDocument/2006/relationships/image" Target="media/image14.emf"/><Relationship Id="rId73" Type="http://schemas.openxmlformats.org/officeDocument/2006/relationships/hyperlink" Target="https://pd3.spt.ford.com/sites/EESEC3P/PSF_Translate/SitePages/Home.aspx" TargetMode="External"/><Relationship Id="rId78" Type="http://schemas.openxmlformats.org/officeDocument/2006/relationships/hyperlink" Target="http://wiki.ford.com/display/RequirementsEngineering/Cascade+Requirements%23CascadeRequirements-CascadingVsTraceability" TargetMode="External"/><Relationship Id="rId81" Type="http://schemas.openxmlformats.org/officeDocument/2006/relationships/hyperlink" Target="https://pd3.spt.ford.com/sites/GlobalFunctionalSafety/Pages/default.aspx" TargetMode="External"/><Relationship Id="rId86" Type="http://schemas.openxmlformats.org/officeDocument/2006/relationships/hyperlink" Target="https://pd3.spt.ford.com/sites/GlobalFunctionalSafety/Pages/default.aspx" TargetMode="External"/><Relationship Id="rId94" Type="http://schemas.openxmlformats.org/officeDocument/2006/relationships/hyperlink" Target="http://wiki.ford.com/display/RequirementsEngineering/Requirements+Attributes" TargetMode="External"/><Relationship Id="rId99" Type="http://schemas.openxmlformats.org/officeDocument/2006/relationships/hyperlink" Target="https://www.vsemweb.ford.com/tc/launchapp?-attach=true&amp;-s=226TCSession&amp;-o=xcbJ6OwAx3NrTDAAAAAAAAAAAAA&amp;servername=Production_Server" TargetMode="External"/><Relationship Id="rId101" Type="http://schemas.openxmlformats.org/officeDocument/2006/relationships/hyperlink" Target="http://www.fgti.ford.com/client/NewFGTI/CopyrightNotice.html" TargetMode="External"/><Relationship Id="rId122" Type="http://schemas.openxmlformats.org/officeDocument/2006/relationships/hyperlink" Target="http://wiki.ford.com/display/CS/Service+Catalog" TargetMode="External"/><Relationship Id="rId13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vsemweb.ford.com/tc/launchapp?-attach=true&amp;-s=226TCSession&amp;-o=jItFpjdbx3NrTDAAAAAAAAAAAAA&amp;servername=Production_Server" TargetMode="External"/><Relationship Id="rId39" Type="http://schemas.openxmlformats.org/officeDocument/2006/relationships/hyperlink" Target="http://wiki.ford.com/display/RequirementsEngineering/Variant+Management" TargetMode="External"/><Relationship Id="rId109" Type="http://schemas.openxmlformats.org/officeDocument/2006/relationships/hyperlink" Target="http://wiki.ford.com/display/RequirementsEngineering/Adding+a+Technical+Signal+or+Parameter" TargetMode="External"/><Relationship Id="rId34" Type="http://schemas.openxmlformats.org/officeDocument/2006/relationships/hyperlink" Target="https://pd3.spt.ford.com/sites/SystemsEngineering/SEC/sysml-teamsite/SysML%20Wiki/Activity%20Diagram%20Basics.aspx" TargetMode="External"/><Relationship Id="rId50" Type="http://schemas.openxmlformats.org/officeDocument/2006/relationships/package" Target="embeddings/Microsoft_Visio_Drawing3.vsdx"/><Relationship Id="rId55" Type="http://schemas.openxmlformats.org/officeDocument/2006/relationships/image" Target="media/image9.emf"/><Relationship Id="rId76" Type="http://schemas.openxmlformats.org/officeDocument/2006/relationships/hyperlink" Target="https://www.autosar.org/" TargetMode="External"/><Relationship Id="rId97" Type="http://schemas.openxmlformats.org/officeDocument/2006/relationships/image" Target="media/image17.jpeg"/><Relationship Id="rId104" Type="http://schemas.openxmlformats.org/officeDocument/2006/relationships/hyperlink" Target="http://wiki.ford.com/display/RequirementsEngineering/Adding+a+Logical+Signal+or+Parameter" TargetMode="External"/><Relationship Id="rId120" Type="http://schemas.openxmlformats.org/officeDocument/2006/relationships/hyperlink" Target="https://www.vsemweb.ford.com/tc/launchapp?-attach=true&amp;-s=226TCSession&amp;-o=jXfpx2PHx3NrTDAAAAAAAAAAAAA&amp;servername=Production_Server" TargetMode="External"/><Relationship Id="rId125" Type="http://schemas.openxmlformats.org/officeDocument/2006/relationships/hyperlink" Target="http://wiki.ford.com/display/CS/Service+Catalog" TargetMode="External"/><Relationship Id="rId7" Type="http://schemas.openxmlformats.org/officeDocument/2006/relationships/settings" Target="settings.xml"/><Relationship Id="rId71" Type="http://schemas.openxmlformats.org/officeDocument/2006/relationships/hyperlink" Target="https://pd3.spt.ford.com/sites/fede/vsem-spls/Shared%20Documents/13-gdt/training/ppt/Signal_Classifications_v6.ppt?web=1" TargetMode="External"/><Relationship Id="rId92" Type="http://schemas.openxmlformats.org/officeDocument/2006/relationships/hyperlink" Target="http://wiki.ford.com/display/RequirementsEngineering/Adding+a+Technical+Interface" TargetMode="External"/><Relationship Id="rId2" Type="http://schemas.openxmlformats.org/officeDocument/2006/relationships/customXml" Target="../customXml/item2.xml"/><Relationship Id="rId29" Type="http://schemas.openxmlformats.org/officeDocument/2006/relationships/hyperlink" Target="http://wiki.ford.com/pages/viewpage.action?pageId=104991616&amp;src=contextnavpagetreemode" TargetMode="External"/><Relationship Id="rId24" Type="http://schemas.openxmlformats.org/officeDocument/2006/relationships/hyperlink" Target="mailto:astrzelc@ford.com" TargetMode="External"/><Relationship Id="rId40" Type="http://schemas.openxmlformats.org/officeDocument/2006/relationships/image" Target="media/image3.png"/><Relationship Id="rId45" Type="http://schemas.openxmlformats.org/officeDocument/2006/relationships/image" Target="media/image4.emf"/><Relationship Id="rId66" Type="http://schemas.openxmlformats.org/officeDocument/2006/relationships/package" Target="embeddings/Microsoft_Visio_Drawing11.vsdx"/><Relationship Id="rId87" Type="http://schemas.openxmlformats.org/officeDocument/2006/relationships/hyperlink" Target="http://wiki.ford.com/display/RequirementsEngineering/Deriving+Implemented+Functions+from+Logical+Functions" TargetMode="External"/><Relationship Id="rId110" Type="http://schemas.openxmlformats.org/officeDocument/2006/relationships/hyperlink" Target="http://wiki.ford.com/display/RequirementsEngineering/How+to+use+the+Specification+Templates" TargetMode="External"/><Relationship Id="rId115" Type="http://schemas.openxmlformats.org/officeDocument/2006/relationships/hyperlink" Target="https://pd3.spt.ford.com/sites/fede/vsem-spls/Shared%20Documents/02-ais/methods/AIS%20Methods%20Document.pptx?web=1" TargetMode="External"/><Relationship Id="rId131" Type="http://schemas.openxmlformats.org/officeDocument/2006/relationships/theme" Target="theme/theme1.xml"/><Relationship Id="rId61" Type="http://schemas.openxmlformats.org/officeDocument/2006/relationships/image" Target="media/image12.emf"/><Relationship Id="rId82" Type="http://schemas.openxmlformats.org/officeDocument/2006/relationships/hyperlink" Target="http://wiki.ford.com/display/RequirementsEngineering/Alignment+with+the+Ford+Starting+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ZELC\Desktop\FORD\Assigned%20Work%20Task\FOG%20LAMPS\Implementation%20Spec\_FeatureImplSpec_Template_v6-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BAA6A5A0014E10AECE4F5D037C407C"/>
        <w:category>
          <w:name w:val="General"/>
          <w:gallery w:val="placeholder"/>
        </w:category>
        <w:types>
          <w:type w:val="bbPlcHdr"/>
        </w:types>
        <w:behaviors>
          <w:behavior w:val="content"/>
        </w:behaviors>
        <w:guid w:val="{DAD12A12-F9E3-4CCD-83A6-84A7DFBB2DF2}"/>
      </w:docPartPr>
      <w:docPartBody>
        <w:p w:rsidR="00464FD3" w:rsidRDefault="00896581">
          <w:pPr>
            <w:pStyle w:val="21BAA6A5A0014E10AECE4F5D037C407C"/>
          </w:pPr>
          <w:r w:rsidRPr="00D20BE7">
            <w:rPr>
              <w:sz w:val="18"/>
            </w:rPr>
            <w:t>Choose an item.</w:t>
          </w:r>
        </w:p>
      </w:docPartBody>
    </w:docPart>
    <w:docPart>
      <w:docPartPr>
        <w:name w:val="CD8A85C59D7645FCA14669ACE7868726"/>
        <w:category>
          <w:name w:val="General"/>
          <w:gallery w:val="placeholder"/>
        </w:category>
        <w:types>
          <w:type w:val="bbPlcHdr"/>
        </w:types>
        <w:behaviors>
          <w:behavior w:val="content"/>
        </w:behaviors>
        <w:guid w:val="{D48FAFD5-E8A3-40DA-ACA2-257A10DE1B19}"/>
      </w:docPartPr>
      <w:docPartBody>
        <w:p w:rsidR="00464FD3" w:rsidRDefault="00896581">
          <w:pPr>
            <w:pStyle w:val="CD8A85C59D7645FCA14669ACE7868726"/>
          </w:pPr>
          <w:r w:rsidRPr="007636BD">
            <w:rPr>
              <w:rStyle w:val="PlaceholderText"/>
            </w:rPr>
            <w:t>Choose an item.</w:t>
          </w:r>
        </w:p>
      </w:docPartBody>
    </w:docPart>
    <w:docPart>
      <w:docPartPr>
        <w:name w:val="1647C3A297394A48B04089DF2177DDA6"/>
        <w:category>
          <w:name w:val="General"/>
          <w:gallery w:val="placeholder"/>
        </w:category>
        <w:types>
          <w:type w:val="bbPlcHdr"/>
        </w:types>
        <w:behaviors>
          <w:behavior w:val="content"/>
        </w:behaviors>
        <w:guid w:val="{62DBA3CE-809B-4EB4-9994-717DD94FDBE0}"/>
      </w:docPartPr>
      <w:docPartBody>
        <w:p w:rsidR="00464FD3" w:rsidRDefault="00896581">
          <w:pPr>
            <w:pStyle w:val="1647C3A297394A48B04089DF2177DDA6"/>
          </w:pPr>
          <w:r w:rsidRPr="007636BD">
            <w:rPr>
              <w:rStyle w:val="PlaceholderText"/>
            </w:rPr>
            <w:t>Choose an item.</w:t>
          </w:r>
        </w:p>
      </w:docPartBody>
    </w:docPart>
    <w:docPart>
      <w:docPartPr>
        <w:name w:val="F530165F60534F92B2D30776209D01D4"/>
        <w:category>
          <w:name w:val="General"/>
          <w:gallery w:val="placeholder"/>
        </w:category>
        <w:types>
          <w:type w:val="bbPlcHdr"/>
        </w:types>
        <w:behaviors>
          <w:behavior w:val="content"/>
        </w:behaviors>
        <w:guid w:val="{A37A6BA5-A748-4825-9D5F-896A13B78882}"/>
      </w:docPartPr>
      <w:docPartBody>
        <w:p w:rsidR="00464FD3" w:rsidRDefault="00896581">
          <w:pPr>
            <w:pStyle w:val="F530165F60534F92B2D30776209D01D4"/>
          </w:pPr>
          <w:r w:rsidRPr="007636BD">
            <w:rPr>
              <w:rStyle w:val="PlaceholderText"/>
            </w:rPr>
            <w:t>Choose an item.</w:t>
          </w:r>
        </w:p>
      </w:docPartBody>
    </w:docPart>
    <w:docPart>
      <w:docPartPr>
        <w:name w:val="1D5BC064847E4F0EBEEF120743FE9BC3"/>
        <w:category>
          <w:name w:val="General"/>
          <w:gallery w:val="placeholder"/>
        </w:category>
        <w:types>
          <w:type w:val="bbPlcHdr"/>
        </w:types>
        <w:behaviors>
          <w:behavior w:val="content"/>
        </w:behaviors>
        <w:guid w:val="{5FAC1339-50BE-403A-B79B-140780BBC8DB}"/>
      </w:docPartPr>
      <w:docPartBody>
        <w:p w:rsidR="00464FD3" w:rsidRDefault="00896581">
          <w:pPr>
            <w:pStyle w:val="1D5BC064847E4F0EBEEF120743FE9BC3"/>
          </w:pPr>
          <w:r w:rsidRPr="002C30BD">
            <w:rPr>
              <w:rStyle w:val="PlaceholderText"/>
            </w:rPr>
            <w:t>Choose an item.</w:t>
          </w:r>
        </w:p>
      </w:docPartBody>
    </w:docPart>
    <w:docPart>
      <w:docPartPr>
        <w:name w:val="5372A20D03A64304AF326C60235C34D1"/>
        <w:category>
          <w:name w:val="General"/>
          <w:gallery w:val="placeholder"/>
        </w:category>
        <w:types>
          <w:type w:val="bbPlcHdr"/>
        </w:types>
        <w:behaviors>
          <w:behavior w:val="content"/>
        </w:behaviors>
        <w:guid w:val="{D35D6CF6-C44C-43C1-8359-B6234FF656F6}"/>
      </w:docPartPr>
      <w:docPartBody>
        <w:p w:rsidR="00AB1143" w:rsidRDefault="00AB1143" w:rsidP="00AB1143">
          <w:pPr>
            <w:pStyle w:val="5372A20D03A64304AF326C60235C34D1"/>
          </w:pPr>
          <w:r w:rsidRPr="002C30BD">
            <w:rPr>
              <w:rStyle w:val="PlaceholderText"/>
            </w:rPr>
            <w:t>Choose an item.</w:t>
          </w:r>
        </w:p>
      </w:docPartBody>
    </w:docPart>
    <w:docPart>
      <w:docPartPr>
        <w:name w:val="38BC5C6636824A948CE4BC42FD61CE42"/>
        <w:category>
          <w:name w:val="General"/>
          <w:gallery w:val="placeholder"/>
        </w:category>
        <w:types>
          <w:type w:val="bbPlcHdr"/>
        </w:types>
        <w:behaviors>
          <w:behavior w:val="content"/>
        </w:behaviors>
        <w:guid w:val="{4F63C819-6B4A-49D9-A69F-43195F1927E9}"/>
      </w:docPartPr>
      <w:docPartBody>
        <w:p w:rsidR="00AB1143" w:rsidRDefault="00AB1143" w:rsidP="00AB1143">
          <w:pPr>
            <w:pStyle w:val="38BC5C6636824A948CE4BC42FD61CE42"/>
          </w:pPr>
          <w:r w:rsidRPr="002C30BD">
            <w:rPr>
              <w:rStyle w:val="PlaceholderText"/>
            </w:rPr>
            <w:t>Choose an item.</w:t>
          </w:r>
        </w:p>
      </w:docPartBody>
    </w:docPart>
    <w:docPart>
      <w:docPartPr>
        <w:name w:val="51359764B80847A8B74F48B029E1FB1F"/>
        <w:category>
          <w:name w:val="General"/>
          <w:gallery w:val="placeholder"/>
        </w:category>
        <w:types>
          <w:type w:val="bbPlcHdr"/>
        </w:types>
        <w:behaviors>
          <w:behavior w:val="content"/>
        </w:behaviors>
        <w:guid w:val="{968B7066-573A-4FE5-B767-63FE90BF7734}"/>
      </w:docPartPr>
      <w:docPartBody>
        <w:p w:rsidR="00AB1143" w:rsidRDefault="00AB1143" w:rsidP="00AB1143">
          <w:pPr>
            <w:pStyle w:val="51359764B80847A8B74F48B029E1FB1F"/>
          </w:pPr>
          <w:r w:rsidRPr="002C30BD">
            <w:rPr>
              <w:rStyle w:val="PlaceholderText"/>
            </w:rPr>
            <w:t>Choose an item.</w:t>
          </w:r>
        </w:p>
      </w:docPartBody>
    </w:docPart>
    <w:docPart>
      <w:docPartPr>
        <w:name w:val="94126FEF430344BB901F81084668F086"/>
        <w:category>
          <w:name w:val="General"/>
          <w:gallery w:val="placeholder"/>
        </w:category>
        <w:types>
          <w:type w:val="bbPlcHdr"/>
        </w:types>
        <w:behaviors>
          <w:behavior w:val="content"/>
        </w:behaviors>
        <w:guid w:val="{070ACF80-0513-465B-ABDA-CFA0A6F264F0}"/>
      </w:docPartPr>
      <w:docPartBody>
        <w:p w:rsidR="00AB1143" w:rsidRDefault="00AB1143" w:rsidP="00AB1143">
          <w:pPr>
            <w:pStyle w:val="94126FEF430344BB901F81084668F086"/>
          </w:pPr>
          <w:r w:rsidRPr="002C30BD">
            <w:rPr>
              <w:rStyle w:val="PlaceholderText"/>
            </w:rPr>
            <w:t>Choose an item.</w:t>
          </w:r>
        </w:p>
      </w:docPartBody>
    </w:docPart>
    <w:docPart>
      <w:docPartPr>
        <w:name w:val="A957A1C42CDC4725B120D5A0B89490B0"/>
        <w:category>
          <w:name w:val="General"/>
          <w:gallery w:val="placeholder"/>
        </w:category>
        <w:types>
          <w:type w:val="bbPlcHdr"/>
        </w:types>
        <w:behaviors>
          <w:behavior w:val="content"/>
        </w:behaviors>
        <w:guid w:val="{BD6C0233-4E10-45A6-831C-70FBF9916258}"/>
      </w:docPartPr>
      <w:docPartBody>
        <w:p w:rsidR="000C1786" w:rsidRDefault="00AB1143" w:rsidP="00AB1143">
          <w:pPr>
            <w:pStyle w:val="A957A1C42CDC4725B120D5A0B89490B0"/>
          </w:pPr>
          <w:r w:rsidRPr="002C30BD">
            <w:rPr>
              <w:rStyle w:val="PlaceholderText"/>
            </w:rPr>
            <w:t>Choose an item.</w:t>
          </w:r>
        </w:p>
      </w:docPartBody>
    </w:docPart>
    <w:docPart>
      <w:docPartPr>
        <w:name w:val="B4A79FCD36F34DBEAA5B05DFD96D0F50"/>
        <w:category>
          <w:name w:val="General"/>
          <w:gallery w:val="placeholder"/>
        </w:category>
        <w:types>
          <w:type w:val="bbPlcHdr"/>
        </w:types>
        <w:behaviors>
          <w:behavior w:val="content"/>
        </w:behaviors>
        <w:guid w:val="{F8636AE7-DFE6-41A4-AC35-1B3F3C6BDE03}"/>
      </w:docPartPr>
      <w:docPartBody>
        <w:p w:rsidR="000C1786" w:rsidRDefault="00AB1143" w:rsidP="00AB1143">
          <w:pPr>
            <w:pStyle w:val="B4A79FCD36F34DBEAA5B05DFD96D0F50"/>
          </w:pPr>
          <w:r w:rsidRPr="002C30BD">
            <w:rPr>
              <w:rStyle w:val="PlaceholderText"/>
            </w:rPr>
            <w:t>Choose an item.</w:t>
          </w:r>
        </w:p>
      </w:docPartBody>
    </w:docPart>
    <w:docPart>
      <w:docPartPr>
        <w:name w:val="F19AD46C1E6B4FF3B251BC0CE821CFE5"/>
        <w:category>
          <w:name w:val="General"/>
          <w:gallery w:val="placeholder"/>
        </w:category>
        <w:types>
          <w:type w:val="bbPlcHdr"/>
        </w:types>
        <w:behaviors>
          <w:behavior w:val="content"/>
        </w:behaviors>
        <w:guid w:val="{A34BE5B6-1872-41F4-9C3B-9005A9ADFD8A}"/>
      </w:docPartPr>
      <w:docPartBody>
        <w:p w:rsidR="000C1786" w:rsidRDefault="00AB1143" w:rsidP="00AB1143">
          <w:pPr>
            <w:pStyle w:val="F19AD46C1E6B4FF3B251BC0CE821CFE5"/>
          </w:pPr>
          <w:r w:rsidRPr="002C30BD">
            <w:rPr>
              <w:rStyle w:val="PlaceholderText"/>
            </w:rPr>
            <w:t>Choose an item.</w:t>
          </w:r>
        </w:p>
      </w:docPartBody>
    </w:docPart>
    <w:docPart>
      <w:docPartPr>
        <w:name w:val="C02F56470DAA4A44B30A135C40DFCF2A"/>
        <w:category>
          <w:name w:val="General"/>
          <w:gallery w:val="placeholder"/>
        </w:category>
        <w:types>
          <w:type w:val="bbPlcHdr"/>
        </w:types>
        <w:behaviors>
          <w:behavior w:val="content"/>
        </w:behaviors>
        <w:guid w:val="{77F7EE6E-3C28-439B-BF4E-43CB052072B8}"/>
      </w:docPartPr>
      <w:docPartBody>
        <w:p w:rsidR="000C1786" w:rsidRDefault="00AB1143" w:rsidP="00AB1143">
          <w:pPr>
            <w:pStyle w:val="C02F56470DAA4A44B30A135C40DFCF2A"/>
          </w:pPr>
          <w:r w:rsidRPr="002C30BD">
            <w:rPr>
              <w:rStyle w:val="PlaceholderText"/>
            </w:rPr>
            <w:t>Choose an item.</w:t>
          </w:r>
        </w:p>
      </w:docPartBody>
    </w:docPart>
    <w:docPart>
      <w:docPartPr>
        <w:name w:val="EE5654378A80492FAF035B0BF7448C17"/>
        <w:category>
          <w:name w:val="General"/>
          <w:gallery w:val="placeholder"/>
        </w:category>
        <w:types>
          <w:type w:val="bbPlcHdr"/>
        </w:types>
        <w:behaviors>
          <w:behavior w:val="content"/>
        </w:behaviors>
        <w:guid w:val="{A375C484-996D-4D14-80B4-4A35F3B59162}"/>
      </w:docPartPr>
      <w:docPartBody>
        <w:p w:rsidR="000C1786" w:rsidRDefault="00AB1143" w:rsidP="00AB1143">
          <w:pPr>
            <w:pStyle w:val="EE5654378A80492FAF035B0BF7448C17"/>
          </w:pPr>
          <w:r w:rsidRPr="002C30BD">
            <w:rPr>
              <w:rStyle w:val="PlaceholderText"/>
            </w:rPr>
            <w:t>Choose an item.</w:t>
          </w:r>
        </w:p>
      </w:docPartBody>
    </w:docPart>
    <w:docPart>
      <w:docPartPr>
        <w:name w:val="23546B028F43487C940E75E03B4DDAA5"/>
        <w:category>
          <w:name w:val="General"/>
          <w:gallery w:val="placeholder"/>
        </w:category>
        <w:types>
          <w:type w:val="bbPlcHdr"/>
        </w:types>
        <w:behaviors>
          <w:behavior w:val="content"/>
        </w:behaviors>
        <w:guid w:val="{9B216839-A782-4BC2-89AA-99D9707E921B}"/>
      </w:docPartPr>
      <w:docPartBody>
        <w:p w:rsidR="000C1786" w:rsidRDefault="00AB1143" w:rsidP="00AB1143">
          <w:pPr>
            <w:pStyle w:val="23546B028F43487C940E75E03B4DDAA5"/>
          </w:pPr>
          <w:r w:rsidRPr="002C30BD">
            <w:rPr>
              <w:rStyle w:val="PlaceholderText"/>
            </w:rPr>
            <w:t>Choose an item.</w:t>
          </w:r>
        </w:p>
      </w:docPartBody>
    </w:docPart>
    <w:docPart>
      <w:docPartPr>
        <w:name w:val="CB58D5EE82D846D493BD2EACE45C37C4"/>
        <w:category>
          <w:name w:val="General"/>
          <w:gallery w:val="placeholder"/>
        </w:category>
        <w:types>
          <w:type w:val="bbPlcHdr"/>
        </w:types>
        <w:behaviors>
          <w:behavior w:val="content"/>
        </w:behaviors>
        <w:guid w:val="{6BF825FE-C051-4125-ABED-A72B92A205E5}"/>
      </w:docPartPr>
      <w:docPartBody>
        <w:p w:rsidR="00853A0A" w:rsidRDefault="00F730DD" w:rsidP="00F730DD">
          <w:pPr>
            <w:pStyle w:val="CB58D5EE82D846D493BD2EACE45C37C4"/>
          </w:pPr>
          <w:r w:rsidRPr="00D20BE7">
            <w:rPr>
              <w:sz w:val="18"/>
            </w:rPr>
            <w:t>Choose an item.</w:t>
          </w:r>
        </w:p>
      </w:docPartBody>
    </w:docPart>
    <w:docPart>
      <w:docPartPr>
        <w:name w:val="94D0AB36D801493DB260CE381C4EEE1B"/>
        <w:category>
          <w:name w:val="General"/>
          <w:gallery w:val="placeholder"/>
        </w:category>
        <w:types>
          <w:type w:val="bbPlcHdr"/>
        </w:types>
        <w:behaviors>
          <w:behavior w:val="content"/>
        </w:behaviors>
        <w:guid w:val="{DDE77760-D290-4DA3-9083-E370E08B7FD4}"/>
      </w:docPartPr>
      <w:docPartBody>
        <w:p w:rsidR="0093178E" w:rsidRDefault="00853A0A" w:rsidP="00853A0A">
          <w:pPr>
            <w:pStyle w:val="94D0AB36D801493DB260CE381C4EEE1B"/>
          </w:pPr>
          <w:r w:rsidRPr="002C30BD">
            <w:rPr>
              <w:rStyle w:val="PlaceholderText"/>
            </w:rPr>
            <w:t>Choose an item.</w:t>
          </w:r>
        </w:p>
      </w:docPartBody>
    </w:docPart>
    <w:docPart>
      <w:docPartPr>
        <w:name w:val="EF5DD410F1F6434CA164EA37058AFA04"/>
        <w:category>
          <w:name w:val="General"/>
          <w:gallery w:val="placeholder"/>
        </w:category>
        <w:types>
          <w:type w:val="bbPlcHdr"/>
        </w:types>
        <w:behaviors>
          <w:behavior w:val="content"/>
        </w:behaviors>
        <w:guid w:val="{8AB58D5F-4A37-4334-8B02-0379611719E7}"/>
      </w:docPartPr>
      <w:docPartBody>
        <w:p w:rsidR="0093178E" w:rsidRDefault="00853A0A" w:rsidP="00853A0A">
          <w:pPr>
            <w:pStyle w:val="EF5DD410F1F6434CA164EA37058AFA04"/>
          </w:pPr>
          <w:r w:rsidRPr="002C30BD">
            <w:rPr>
              <w:rStyle w:val="PlaceholderText"/>
            </w:rPr>
            <w:t>Choose an item.</w:t>
          </w:r>
        </w:p>
      </w:docPartBody>
    </w:docPart>
    <w:docPart>
      <w:docPartPr>
        <w:name w:val="600CD825CE414F57A15E4312AFCC0A8C"/>
        <w:category>
          <w:name w:val="General"/>
          <w:gallery w:val="placeholder"/>
        </w:category>
        <w:types>
          <w:type w:val="bbPlcHdr"/>
        </w:types>
        <w:behaviors>
          <w:behavior w:val="content"/>
        </w:behaviors>
        <w:guid w:val="{FB6DD0CA-4E3A-4B4E-97CD-DB64880B8698}"/>
      </w:docPartPr>
      <w:docPartBody>
        <w:p w:rsidR="0093178E" w:rsidRDefault="00853A0A" w:rsidP="00853A0A">
          <w:pPr>
            <w:pStyle w:val="600CD825CE414F57A15E4312AFCC0A8C"/>
          </w:pPr>
          <w:r w:rsidRPr="002C30BD">
            <w:rPr>
              <w:rStyle w:val="PlaceholderText"/>
            </w:rPr>
            <w:t>Choose an item.</w:t>
          </w:r>
        </w:p>
      </w:docPartBody>
    </w:docPart>
    <w:docPart>
      <w:docPartPr>
        <w:name w:val="BF1EBE7B11D34719A6BE144C34D97ACE"/>
        <w:category>
          <w:name w:val="General"/>
          <w:gallery w:val="placeholder"/>
        </w:category>
        <w:types>
          <w:type w:val="bbPlcHdr"/>
        </w:types>
        <w:behaviors>
          <w:behavior w:val="content"/>
        </w:behaviors>
        <w:guid w:val="{E5A9080A-CC96-429C-AE0B-9A8B98D1CEC3}"/>
      </w:docPartPr>
      <w:docPartBody>
        <w:p w:rsidR="001429EB" w:rsidRDefault="0062415C">
          <w:pPr>
            <w:pStyle w:val="BF1EBE7B11D34719A6BE144C34D97ACE"/>
          </w:pPr>
          <w:r w:rsidRPr="002C30BD">
            <w:rPr>
              <w:rStyle w:val="PlaceholderText"/>
            </w:rPr>
            <w:t>Choose an item.</w:t>
          </w:r>
        </w:p>
      </w:docPartBody>
    </w:docPart>
    <w:docPart>
      <w:docPartPr>
        <w:name w:val="F25AAD40D3804609B2CEB17A9D97F03A"/>
        <w:category>
          <w:name w:val="General"/>
          <w:gallery w:val="placeholder"/>
        </w:category>
        <w:types>
          <w:type w:val="bbPlcHdr"/>
        </w:types>
        <w:behaviors>
          <w:behavior w:val="content"/>
        </w:behaviors>
        <w:guid w:val="{02E65874-D90A-4800-B379-AE498DD816FA}"/>
      </w:docPartPr>
      <w:docPartBody>
        <w:p w:rsidR="001429EB" w:rsidRDefault="0062415C">
          <w:pPr>
            <w:pStyle w:val="F25AAD40D3804609B2CEB17A9D97F03A"/>
          </w:pPr>
          <w:r w:rsidRPr="002C30BD">
            <w:rPr>
              <w:rStyle w:val="PlaceholderText"/>
            </w:rPr>
            <w:t>Choose an item.</w:t>
          </w:r>
        </w:p>
      </w:docPartBody>
    </w:docPart>
    <w:docPart>
      <w:docPartPr>
        <w:name w:val="BAC5B6B389D94732B314891D3E4C514A"/>
        <w:category>
          <w:name w:val="General"/>
          <w:gallery w:val="placeholder"/>
        </w:category>
        <w:types>
          <w:type w:val="bbPlcHdr"/>
        </w:types>
        <w:behaviors>
          <w:behavior w:val="content"/>
        </w:behaviors>
        <w:guid w:val="{866E9777-C46C-468E-BE73-F56FB8892878}"/>
      </w:docPartPr>
      <w:docPartBody>
        <w:p w:rsidR="00E33D0F" w:rsidRDefault="006C5C81" w:rsidP="006C5C81">
          <w:pPr>
            <w:pStyle w:val="BAC5B6B389D94732B314891D3E4C514A"/>
          </w:pPr>
          <w:r w:rsidRPr="002C30BD">
            <w:rPr>
              <w:rStyle w:val="PlaceholderText"/>
            </w:rPr>
            <w:t>Choose an item.</w:t>
          </w:r>
        </w:p>
      </w:docPartBody>
    </w:docPart>
    <w:docPart>
      <w:docPartPr>
        <w:name w:val="0F54261CA8BC44E896C9ACF4BA0CF2F6"/>
        <w:category>
          <w:name w:val="General"/>
          <w:gallery w:val="placeholder"/>
        </w:category>
        <w:types>
          <w:type w:val="bbPlcHdr"/>
        </w:types>
        <w:behaviors>
          <w:behavior w:val="content"/>
        </w:behaviors>
        <w:guid w:val="{C91A8610-513E-4117-B5DD-CFAEFCA4A1FE}"/>
      </w:docPartPr>
      <w:docPartBody>
        <w:p w:rsidR="00E33D0F" w:rsidRDefault="006C5C81" w:rsidP="006C5C81">
          <w:pPr>
            <w:pStyle w:val="0F54261CA8BC44E896C9ACF4BA0CF2F6"/>
          </w:pPr>
          <w:r w:rsidRPr="002C30BD">
            <w:rPr>
              <w:rStyle w:val="PlaceholderText"/>
            </w:rPr>
            <w:t>Choose an item.</w:t>
          </w:r>
        </w:p>
      </w:docPartBody>
    </w:docPart>
    <w:docPart>
      <w:docPartPr>
        <w:name w:val="159B49C35C8F49C4AC53F2CA63AFADCD"/>
        <w:category>
          <w:name w:val="General"/>
          <w:gallery w:val="placeholder"/>
        </w:category>
        <w:types>
          <w:type w:val="bbPlcHdr"/>
        </w:types>
        <w:behaviors>
          <w:behavior w:val="content"/>
        </w:behaviors>
        <w:guid w:val="{0B0678E8-FE1E-4FD3-A37E-8AAF35F43FC5}"/>
      </w:docPartPr>
      <w:docPartBody>
        <w:p w:rsidR="00636A8B" w:rsidRDefault="00636A8B" w:rsidP="00636A8B">
          <w:pPr>
            <w:pStyle w:val="159B49C35C8F49C4AC53F2CA63AFADCD"/>
          </w:pPr>
          <w:r w:rsidRPr="002C30BD">
            <w:rPr>
              <w:rStyle w:val="PlaceholderText"/>
            </w:rPr>
            <w:t>Choose an item.</w:t>
          </w:r>
        </w:p>
      </w:docPartBody>
    </w:docPart>
    <w:docPart>
      <w:docPartPr>
        <w:name w:val="CD8810A753264FF7B6B23B71B1C277D6"/>
        <w:category>
          <w:name w:val="General"/>
          <w:gallery w:val="placeholder"/>
        </w:category>
        <w:types>
          <w:type w:val="bbPlcHdr"/>
        </w:types>
        <w:behaviors>
          <w:behavior w:val="content"/>
        </w:behaviors>
        <w:guid w:val="{E2814C1B-A911-485E-ADAB-E4E918088575}"/>
      </w:docPartPr>
      <w:docPartBody>
        <w:p w:rsidR="00636A8B" w:rsidRDefault="00636A8B" w:rsidP="00636A8B">
          <w:pPr>
            <w:pStyle w:val="CD8810A753264FF7B6B23B71B1C277D6"/>
          </w:pPr>
          <w:r w:rsidRPr="002C30BD">
            <w:rPr>
              <w:rStyle w:val="PlaceholderText"/>
            </w:rPr>
            <w:t>Choose an item.</w:t>
          </w:r>
        </w:p>
      </w:docPartBody>
    </w:docPart>
    <w:docPart>
      <w:docPartPr>
        <w:name w:val="5185A9FA24E648D59773116F6BF5A6DA"/>
        <w:category>
          <w:name w:val="General"/>
          <w:gallery w:val="placeholder"/>
        </w:category>
        <w:types>
          <w:type w:val="bbPlcHdr"/>
        </w:types>
        <w:behaviors>
          <w:behavior w:val="content"/>
        </w:behaviors>
        <w:guid w:val="{D0FE2901-48F3-44DB-8DFC-4F4D6E5BB2AB}"/>
      </w:docPartPr>
      <w:docPartBody>
        <w:p w:rsidR="00514CA6" w:rsidRDefault="009159A7" w:rsidP="009159A7">
          <w:pPr>
            <w:pStyle w:val="5185A9FA24E648D59773116F6BF5A6DA"/>
          </w:pPr>
          <w:r w:rsidRPr="004051D0">
            <w:rPr>
              <w:rStyle w:val="PlaceholderText"/>
              <w:rFonts w:ascii="Arial" w:hAnsi="Arial" w:cs="Arial"/>
              <w:vanish/>
              <w:color w:val="000000" w:themeColor="text1"/>
              <w:sz w:val="16"/>
              <w:szCs w:val="16"/>
            </w:rPr>
            <w:t>Choose an item.</w:t>
          </w:r>
        </w:p>
      </w:docPartBody>
    </w:docPart>
    <w:docPart>
      <w:docPartPr>
        <w:name w:val="6DFF60C50BE144D38FAE4CB80D2C7D03"/>
        <w:category>
          <w:name w:val="General"/>
          <w:gallery w:val="placeholder"/>
        </w:category>
        <w:types>
          <w:type w:val="bbPlcHdr"/>
        </w:types>
        <w:behaviors>
          <w:behavior w:val="content"/>
        </w:behaviors>
        <w:guid w:val="{41638DBD-8949-423F-9F0E-3EBF0AB66C38}"/>
      </w:docPartPr>
      <w:docPartBody>
        <w:p w:rsidR="00514CA6" w:rsidRDefault="009159A7" w:rsidP="009159A7">
          <w:pPr>
            <w:pStyle w:val="6DFF60C50BE144D38FAE4CB80D2C7D03"/>
          </w:pPr>
          <w:r w:rsidRPr="004051D0">
            <w:rPr>
              <w:rStyle w:val="PlaceholderText"/>
              <w:rFonts w:ascii="Arial" w:hAnsi="Arial" w:cs="Arial"/>
              <w:vanish/>
              <w:color w:val="000000" w:themeColor="text1"/>
              <w:sz w:val="16"/>
              <w:szCs w:val="18"/>
            </w:rPr>
            <w:t>Choose an item.</w:t>
          </w:r>
        </w:p>
      </w:docPartBody>
    </w:docPart>
    <w:docPart>
      <w:docPartPr>
        <w:name w:val="F8EBF779BF1A48288150352333430FBB"/>
        <w:category>
          <w:name w:val="General"/>
          <w:gallery w:val="placeholder"/>
        </w:category>
        <w:types>
          <w:type w:val="bbPlcHdr"/>
        </w:types>
        <w:behaviors>
          <w:behavior w:val="content"/>
        </w:behaviors>
        <w:guid w:val="{9EAE66CF-F9AC-4F30-B0B2-5EB4901FD04B}"/>
      </w:docPartPr>
      <w:docPartBody>
        <w:p w:rsidR="00514CA6" w:rsidRDefault="009159A7" w:rsidP="009159A7">
          <w:pPr>
            <w:pStyle w:val="F8EBF779BF1A48288150352333430FBB"/>
          </w:pPr>
          <w:r w:rsidRPr="004051D0">
            <w:rPr>
              <w:rFonts w:ascii="Arial" w:hAnsi="Arial" w:cs="Arial"/>
              <w:vanish/>
              <w:color w:val="000000" w:themeColor="text1"/>
              <w:sz w:val="16"/>
              <w:szCs w:val="14"/>
            </w:rPr>
            <w:t>Choose an item.</w:t>
          </w:r>
        </w:p>
      </w:docPartBody>
    </w:docPart>
    <w:docPart>
      <w:docPartPr>
        <w:name w:val="CDFD9D63C422431BB19F05089F38A406"/>
        <w:category>
          <w:name w:val="General"/>
          <w:gallery w:val="placeholder"/>
        </w:category>
        <w:types>
          <w:type w:val="bbPlcHdr"/>
        </w:types>
        <w:behaviors>
          <w:behavior w:val="content"/>
        </w:behaviors>
        <w:guid w:val="{F81C4096-86A0-47C2-AB5A-D22B88E7395E}"/>
      </w:docPartPr>
      <w:docPartBody>
        <w:p w:rsidR="00514CA6" w:rsidRDefault="009159A7" w:rsidP="009159A7">
          <w:pPr>
            <w:pStyle w:val="CDFD9D63C422431BB19F05089F38A406"/>
          </w:pPr>
          <w:r w:rsidRPr="004051D0">
            <w:rPr>
              <w:rStyle w:val="PlaceholderText"/>
              <w:rFonts w:ascii="Arial" w:hAnsi="Arial" w:cs="Arial"/>
              <w:vanish/>
              <w:color w:val="000000" w:themeColor="text1"/>
              <w:sz w:val="16"/>
              <w:szCs w:val="16"/>
            </w:rPr>
            <w:t>Choose an item.</w:t>
          </w:r>
        </w:p>
      </w:docPartBody>
    </w:docPart>
    <w:docPart>
      <w:docPartPr>
        <w:name w:val="A5D4E670089045FE94DE985AE93C5F41"/>
        <w:category>
          <w:name w:val="General"/>
          <w:gallery w:val="placeholder"/>
        </w:category>
        <w:types>
          <w:type w:val="bbPlcHdr"/>
        </w:types>
        <w:behaviors>
          <w:behavior w:val="content"/>
        </w:behaviors>
        <w:guid w:val="{B13DA545-854C-4254-ACBB-361E8313AA47}"/>
      </w:docPartPr>
      <w:docPartBody>
        <w:p w:rsidR="00514CA6" w:rsidRDefault="009159A7" w:rsidP="009159A7">
          <w:pPr>
            <w:pStyle w:val="A5D4E670089045FE94DE985AE93C5F41"/>
          </w:pPr>
          <w:r w:rsidRPr="004051D0">
            <w:rPr>
              <w:rStyle w:val="PlaceholderText"/>
              <w:rFonts w:ascii="Arial" w:hAnsi="Arial" w:cs="Arial"/>
              <w:vanish/>
              <w:color w:val="000000" w:themeColor="text1"/>
              <w:sz w:val="16"/>
              <w:szCs w:val="18"/>
            </w:rPr>
            <w:t>Choose an item.</w:t>
          </w:r>
        </w:p>
      </w:docPartBody>
    </w:docPart>
    <w:docPart>
      <w:docPartPr>
        <w:name w:val="33024F21457F408AB197B2410F243B26"/>
        <w:category>
          <w:name w:val="General"/>
          <w:gallery w:val="placeholder"/>
        </w:category>
        <w:types>
          <w:type w:val="bbPlcHdr"/>
        </w:types>
        <w:behaviors>
          <w:behavior w:val="content"/>
        </w:behaviors>
        <w:guid w:val="{5C3BB1C2-5EAB-435A-B027-43EEC87FB1A5}"/>
      </w:docPartPr>
      <w:docPartBody>
        <w:p w:rsidR="00514CA6" w:rsidRDefault="009159A7" w:rsidP="009159A7">
          <w:pPr>
            <w:pStyle w:val="33024F21457F408AB197B2410F243B26"/>
          </w:pPr>
          <w:r w:rsidRPr="004051D0">
            <w:rPr>
              <w:rFonts w:ascii="Arial" w:hAnsi="Arial" w:cs="Arial"/>
              <w:vanish/>
              <w:color w:val="000000" w:themeColor="text1"/>
              <w:sz w:val="16"/>
              <w:szCs w:val="14"/>
            </w:rPr>
            <w:t>Choose an item.</w:t>
          </w:r>
        </w:p>
      </w:docPartBody>
    </w:docPart>
    <w:docPart>
      <w:docPartPr>
        <w:name w:val="67185FE227EC47B7A7E09D3F1A276403"/>
        <w:category>
          <w:name w:val="General"/>
          <w:gallery w:val="placeholder"/>
        </w:category>
        <w:types>
          <w:type w:val="bbPlcHdr"/>
        </w:types>
        <w:behaviors>
          <w:behavior w:val="content"/>
        </w:behaviors>
        <w:guid w:val="{3E61F6A6-C0E1-4B1C-9A5C-DD05CD4B217D}"/>
      </w:docPartPr>
      <w:docPartBody>
        <w:p w:rsidR="00514CA6" w:rsidRDefault="009159A7" w:rsidP="009159A7">
          <w:pPr>
            <w:pStyle w:val="67185FE227EC47B7A7E09D3F1A276403"/>
          </w:pPr>
          <w:r w:rsidRPr="007636BD">
            <w:rPr>
              <w:rStyle w:val="PlaceholderText"/>
            </w:rPr>
            <w:t>Choose an item.</w:t>
          </w:r>
        </w:p>
      </w:docPartBody>
    </w:docPart>
    <w:docPart>
      <w:docPartPr>
        <w:name w:val="CF8852906D03406DAB1B84DC8115EE6D"/>
        <w:category>
          <w:name w:val="General"/>
          <w:gallery w:val="placeholder"/>
        </w:category>
        <w:types>
          <w:type w:val="bbPlcHdr"/>
        </w:types>
        <w:behaviors>
          <w:behavior w:val="content"/>
        </w:behaviors>
        <w:guid w:val="{66152271-FD3F-4FC2-A658-E17CF83422DB}"/>
      </w:docPartPr>
      <w:docPartBody>
        <w:p w:rsidR="00514CA6" w:rsidRDefault="009159A7" w:rsidP="009159A7">
          <w:pPr>
            <w:pStyle w:val="CF8852906D03406DAB1B84DC8115EE6D"/>
          </w:pPr>
          <w:r w:rsidRPr="007636BD">
            <w:rPr>
              <w:rStyle w:val="PlaceholderText"/>
            </w:rPr>
            <w:t>Choose an item.</w:t>
          </w:r>
        </w:p>
      </w:docPartBody>
    </w:docPart>
    <w:docPart>
      <w:docPartPr>
        <w:name w:val="3CB71E66A61446B4A44FDD90D6545BC2"/>
        <w:category>
          <w:name w:val="General"/>
          <w:gallery w:val="placeholder"/>
        </w:category>
        <w:types>
          <w:type w:val="bbPlcHdr"/>
        </w:types>
        <w:behaviors>
          <w:behavior w:val="content"/>
        </w:behaviors>
        <w:guid w:val="{3A795B71-5322-4623-A4C5-26562D3F00C7}"/>
      </w:docPartPr>
      <w:docPartBody>
        <w:p w:rsidR="00514CA6" w:rsidRDefault="009159A7" w:rsidP="009159A7">
          <w:pPr>
            <w:pStyle w:val="3CB71E66A61446B4A44FDD90D6545BC2"/>
          </w:pPr>
          <w:r w:rsidRPr="007636BD">
            <w:rPr>
              <w:rStyle w:val="PlaceholderText"/>
            </w:rPr>
            <w:t>Choose an item.</w:t>
          </w:r>
        </w:p>
      </w:docPartBody>
    </w:docPart>
    <w:docPart>
      <w:docPartPr>
        <w:name w:val="44F3CBE7EC9F470F952933BAAEF8CC11"/>
        <w:category>
          <w:name w:val="General"/>
          <w:gallery w:val="placeholder"/>
        </w:category>
        <w:types>
          <w:type w:val="bbPlcHdr"/>
        </w:types>
        <w:behaviors>
          <w:behavior w:val="content"/>
        </w:behaviors>
        <w:guid w:val="{D2779B71-704D-43BD-9C92-FA35BD063815}"/>
      </w:docPartPr>
      <w:docPartBody>
        <w:p w:rsidR="00514CA6" w:rsidRDefault="009159A7" w:rsidP="009159A7">
          <w:pPr>
            <w:pStyle w:val="44F3CBE7EC9F470F952933BAAEF8CC11"/>
          </w:pPr>
          <w:r w:rsidRPr="007636BD">
            <w:rPr>
              <w:rStyle w:val="PlaceholderText"/>
            </w:rPr>
            <w:t>Choose an item.</w:t>
          </w:r>
        </w:p>
      </w:docPartBody>
    </w:docPart>
    <w:docPart>
      <w:docPartPr>
        <w:name w:val="DE558CEC1E38489AA7A75F5D7542B449"/>
        <w:category>
          <w:name w:val="General"/>
          <w:gallery w:val="placeholder"/>
        </w:category>
        <w:types>
          <w:type w:val="bbPlcHdr"/>
        </w:types>
        <w:behaviors>
          <w:behavior w:val="content"/>
        </w:behaviors>
        <w:guid w:val="{E88D9E2E-9090-435E-A9DC-573BF4FD1396}"/>
      </w:docPartPr>
      <w:docPartBody>
        <w:p w:rsidR="00514CA6" w:rsidRDefault="009159A7" w:rsidP="009159A7">
          <w:pPr>
            <w:pStyle w:val="DE558CEC1E38489AA7A75F5D7542B449"/>
          </w:pPr>
          <w:r w:rsidRPr="007636BD">
            <w:rPr>
              <w:rStyle w:val="PlaceholderText"/>
            </w:rPr>
            <w:t>Choose an item.</w:t>
          </w:r>
        </w:p>
      </w:docPartBody>
    </w:docPart>
    <w:docPart>
      <w:docPartPr>
        <w:name w:val="7D9E5DCA582640119334052AB0CB4CAC"/>
        <w:category>
          <w:name w:val="General"/>
          <w:gallery w:val="placeholder"/>
        </w:category>
        <w:types>
          <w:type w:val="bbPlcHdr"/>
        </w:types>
        <w:behaviors>
          <w:behavior w:val="content"/>
        </w:behaviors>
        <w:guid w:val="{4A5E9E69-6A4F-416E-844A-3ABC5809BD1D}"/>
      </w:docPartPr>
      <w:docPartBody>
        <w:p w:rsidR="00514CA6" w:rsidRDefault="009159A7" w:rsidP="009159A7">
          <w:pPr>
            <w:pStyle w:val="7D9E5DCA582640119334052AB0CB4CAC"/>
          </w:pPr>
          <w:r w:rsidRPr="007636BD">
            <w:rPr>
              <w:rStyle w:val="PlaceholderText"/>
            </w:rPr>
            <w:t>Choose an item.</w:t>
          </w:r>
        </w:p>
      </w:docPartBody>
    </w:docPart>
    <w:docPart>
      <w:docPartPr>
        <w:name w:val="50D594241A814EAABE511E049F3D3A9F"/>
        <w:category>
          <w:name w:val="General"/>
          <w:gallery w:val="placeholder"/>
        </w:category>
        <w:types>
          <w:type w:val="bbPlcHdr"/>
        </w:types>
        <w:behaviors>
          <w:behavior w:val="content"/>
        </w:behaviors>
        <w:guid w:val="{4996B141-AC24-418F-83ED-14246A4FFF81}"/>
      </w:docPartPr>
      <w:docPartBody>
        <w:p w:rsidR="00514CA6" w:rsidRDefault="009159A7" w:rsidP="009159A7">
          <w:pPr>
            <w:pStyle w:val="50D594241A814EAABE511E049F3D3A9F"/>
          </w:pPr>
          <w:r w:rsidRPr="007636BD">
            <w:rPr>
              <w:rStyle w:val="PlaceholderText"/>
            </w:rPr>
            <w:t>Choose an item.</w:t>
          </w:r>
        </w:p>
      </w:docPartBody>
    </w:docPart>
    <w:docPart>
      <w:docPartPr>
        <w:name w:val="F412F21F774B4923B6BED314B36B18AF"/>
        <w:category>
          <w:name w:val="General"/>
          <w:gallery w:val="placeholder"/>
        </w:category>
        <w:types>
          <w:type w:val="bbPlcHdr"/>
        </w:types>
        <w:behaviors>
          <w:behavior w:val="content"/>
        </w:behaviors>
        <w:guid w:val="{193DA61B-EE65-4CD4-AB85-9849206011EA}"/>
      </w:docPartPr>
      <w:docPartBody>
        <w:p w:rsidR="00514CA6" w:rsidRDefault="009159A7" w:rsidP="009159A7">
          <w:pPr>
            <w:pStyle w:val="F412F21F774B4923B6BED314B36B18AF"/>
          </w:pPr>
          <w:r w:rsidRPr="007636BD">
            <w:rPr>
              <w:rStyle w:val="PlaceholderText"/>
            </w:rPr>
            <w:t>Choose an item.</w:t>
          </w:r>
        </w:p>
      </w:docPartBody>
    </w:docPart>
    <w:docPart>
      <w:docPartPr>
        <w:name w:val="A366090F4FA042F8846F15473C19E864"/>
        <w:category>
          <w:name w:val="General"/>
          <w:gallery w:val="placeholder"/>
        </w:category>
        <w:types>
          <w:type w:val="bbPlcHdr"/>
        </w:types>
        <w:behaviors>
          <w:behavior w:val="content"/>
        </w:behaviors>
        <w:guid w:val="{9400874D-EC6F-44D9-ADD4-5A9B254D885D}"/>
      </w:docPartPr>
      <w:docPartBody>
        <w:p w:rsidR="00514CA6" w:rsidRDefault="009159A7" w:rsidP="009159A7">
          <w:pPr>
            <w:pStyle w:val="A366090F4FA042F8846F15473C19E864"/>
          </w:pPr>
          <w:r w:rsidRPr="007636BD">
            <w:rPr>
              <w:rStyle w:val="PlaceholderText"/>
            </w:rPr>
            <w:t>Choose an item.</w:t>
          </w:r>
        </w:p>
      </w:docPartBody>
    </w:docPart>
    <w:docPart>
      <w:docPartPr>
        <w:name w:val="6A56B657330B49289A038789869F9B34"/>
        <w:category>
          <w:name w:val="General"/>
          <w:gallery w:val="placeholder"/>
        </w:category>
        <w:types>
          <w:type w:val="bbPlcHdr"/>
        </w:types>
        <w:behaviors>
          <w:behavior w:val="content"/>
        </w:behaviors>
        <w:guid w:val="{B1C21780-133A-4746-8D02-59272FEFAB30}"/>
      </w:docPartPr>
      <w:docPartBody>
        <w:p w:rsidR="00514CA6" w:rsidRDefault="009159A7" w:rsidP="009159A7">
          <w:pPr>
            <w:pStyle w:val="6A56B657330B49289A038789869F9B34"/>
          </w:pPr>
          <w:r w:rsidRPr="004051D0">
            <w:rPr>
              <w:rStyle w:val="PlaceholderText"/>
              <w:rFonts w:ascii="Arial" w:hAnsi="Arial" w:cs="Arial"/>
              <w:vanish/>
              <w:color w:val="000000" w:themeColor="text1"/>
              <w:sz w:val="16"/>
              <w:szCs w:val="16"/>
            </w:rPr>
            <w:t>Choose an item.</w:t>
          </w:r>
        </w:p>
      </w:docPartBody>
    </w:docPart>
    <w:docPart>
      <w:docPartPr>
        <w:name w:val="E10DAE7621D7419092826EACB52160FF"/>
        <w:category>
          <w:name w:val="General"/>
          <w:gallery w:val="placeholder"/>
        </w:category>
        <w:types>
          <w:type w:val="bbPlcHdr"/>
        </w:types>
        <w:behaviors>
          <w:behavior w:val="content"/>
        </w:behaviors>
        <w:guid w:val="{D99349CE-D4FE-4833-BA4A-CF1B3C9113E6}"/>
      </w:docPartPr>
      <w:docPartBody>
        <w:p w:rsidR="00514CA6" w:rsidRDefault="009159A7" w:rsidP="009159A7">
          <w:pPr>
            <w:pStyle w:val="E10DAE7621D7419092826EACB52160FF"/>
          </w:pPr>
          <w:r w:rsidRPr="004051D0">
            <w:rPr>
              <w:rStyle w:val="PlaceholderText"/>
              <w:rFonts w:ascii="Arial" w:hAnsi="Arial" w:cs="Arial"/>
              <w:vanish/>
              <w:color w:val="000000" w:themeColor="text1"/>
              <w:sz w:val="16"/>
              <w:szCs w:val="18"/>
            </w:rPr>
            <w:t>Choose an item.</w:t>
          </w:r>
        </w:p>
      </w:docPartBody>
    </w:docPart>
    <w:docPart>
      <w:docPartPr>
        <w:name w:val="235C50066DEF46CE8C6191885ABAD72B"/>
        <w:category>
          <w:name w:val="General"/>
          <w:gallery w:val="placeholder"/>
        </w:category>
        <w:types>
          <w:type w:val="bbPlcHdr"/>
        </w:types>
        <w:behaviors>
          <w:behavior w:val="content"/>
        </w:behaviors>
        <w:guid w:val="{0F3FDB30-7D86-44E1-9378-E118509C1773}"/>
      </w:docPartPr>
      <w:docPartBody>
        <w:p w:rsidR="00514CA6" w:rsidRDefault="009159A7" w:rsidP="009159A7">
          <w:pPr>
            <w:pStyle w:val="235C50066DEF46CE8C6191885ABAD72B"/>
          </w:pPr>
          <w:r w:rsidRPr="004051D0">
            <w:rPr>
              <w:rFonts w:ascii="Arial" w:hAnsi="Arial" w:cs="Arial"/>
              <w:vanish/>
              <w:color w:val="000000" w:themeColor="text1"/>
              <w:sz w:val="16"/>
              <w:szCs w:val="1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581"/>
    <w:rsid w:val="00031CA6"/>
    <w:rsid w:val="00054523"/>
    <w:rsid w:val="00061EAF"/>
    <w:rsid w:val="00067C8B"/>
    <w:rsid w:val="000C1786"/>
    <w:rsid w:val="000D6A02"/>
    <w:rsid w:val="001429EB"/>
    <w:rsid w:val="00265758"/>
    <w:rsid w:val="002E29A2"/>
    <w:rsid w:val="003356A3"/>
    <w:rsid w:val="0033685C"/>
    <w:rsid w:val="00372FA6"/>
    <w:rsid w:val="003C7904"/>
    <w:rsid w:val="003F47C5"/>
    <w:rsid w:val="00405BFB"/>
    <w:rsid w:val="00464FD3"/>
    <w:rsid w:val="00514CA6"/>
    <w:rsid w:val="005665B0"/>
    <w:rsid w:val="005B315B"/>
    <w:rsid w:val="005E62BE"/>
    <w:rsid w:val="0062415C"/>
    <w:rsid w:val="00636A8B"/>
    <w:rsid w:val="0064365D"/>
    <w:rsid w:val="006C5C81"/>
    <w:rsid w:val="006F7A86"/>
    <w:rsid w:val="00853A0A"/>
    <w:rsid w:val="00854F60"/>
    <w:rsid w:val="008726D7"/>
    <w:rsid w:val="00896581"/>
    <w:rsid w:val="008B077F"/>
    <w:rsid w:val="009159A7"/>
    <w:rsid w:val="0093178E"/>
    <w:rsid w:val="00985476"/>
    <w:rsid w:val="00A13F95"/>
    <w:rsid w:val="00A70B8C"/>
    <w:rsid w:val="00AB1143"/>
    <w:rsid w:val="00AD3D10"/>
    <w:rsid w:val="00B27722"/>
    <w:rsid w:val="00B44A4F"/>
    <w:rsid w:val="00B65F9C"/>
    <w:rsid w:val="00B74A47"/>
    <w:rsid w:val="00B82723"/>
    <w:rsid w:val="00B83287"/>
    <w:rsid w:val="00BA5155"/>
    <w:rsid w:val="00C03BAF"/>
    <w:rsid w:val="00C81995"/>
    <w:rsid w:val="00CA6BCD"/>
    <w:rsid w:val="00D067BF"/>
    <w:rsid w:val="00D13A80"/>
    <w:rsid w:val="00D72FBA"/>
    <w:rsid w:val="00D8759B"/>
    <w:rsid w:val="00E27BCC"/>
    <w:rsid w:val="00E33D0F"/>
    <w:rsid w:val="00E735C2"/>
    <w:rsid w:val="00EC7C3F"/>
    <w:rsid w:val="00F041C3"/>
    <w:rsid w:val="00F6143C"/>
    <w:rsid w:val="00F730DD"/>
    <w:rsid w:val="00FD2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6143C"/>
    <w:rPr>
      <w:color w:val="808080"/>
    </w:rPr>
  </w:style>
  <w:style w:type="paragraph" w:customStyle="1" w:styleId="21BAA6A5A0014E10AECE4F5D037C407C">
    <w:name w:val="21BAA6A5A0014E10AECE4F5D037C407C"/>
  </w:style>
  <w:style w:type="paragraph" w:customStyle="1" w:styleId="CD8A85C59D7645FCA14669ACE7868726">
    <w:name w:val="CD8A85C59D7645FCA14669ACE7868726"/>
  </w:style>
  <w:style w:type="paragraph" w:customStyle="1" w:styleId="1647C3A297394A48B04089DF2177DDA6">
    <w:name w:val="1647C3A297394A48B04089DF2177DDA6"/>
  </w:style>
  <w:style w:type="paragraph" w:customStyle="1" w:styleId="F530165F60534F92B2D30776209D01D4">
    <w:name w:val="F530165F60534F92B2D30776209D01D4"/>
  </w:style>
  <w:style w:type="paragraph" w:customStyle="1" w:styleId="1D5BC064847E4F0EBEEF120743FE9BC3">
    <w:name w:val="1D5BC064847E4F0EBEEF120743FE9BC3"/>
  </w:style>
  <w:style w:type="paragraph" w:customStyle="1" w:styleId="5372A20D03A64304AF326C60235C34D1">
    <w:name w:val="5372A20D03A64304AF326C60235C34D1"/>
    <w:rsid w:val="00AB1143"/>
  </w:style>
  <w:style w:type="paragraph" w:customStyle="1" w:styleId="38BC5C6636824A948CE4BC42FD61CE42">
    <w:name w:val="38BC5C6636824A948CE4BC42FD61CE42"/>
    <w:rsid w:val="00AB1143"/>
  </w:style>
  <w:style w:type="paragraph" w:customStyle="1" w:styleId="51359764B80847A8B74F48B029E1FB1F">
    <w:name w:val="51359764B80847A8B74F48B029E1FB1F"/>
    <w:rsid w:val="00AB1143"/>
  </w:style>
  <w:style w:type="paragraph" w:customStyle="1" w:styleId="94126FEF430344BB901F81084668F086">
    <w:name w:val="94126FEF430344BB901F81084668F086"/>
    <w:rsid w:val="00AB1143"/>
  </w:style>
  <w:style w:type="paragraph" w:customStyle="1" w:styleId="A957A1C42CDC4725B120D5A0B89490B0">
    <w:name w:val="A957A1C42CDC4725B120D5A0B89490B0"/>
    <w:rsid w:val="00AB1143"/>
  </w:style>
  <w:style w:type="paragraph" w:customStyle="1" w:styleId="B4A79FCD36F34DBEAA5B05DFD96D0F50">
    <w:name w:val="B4A79FCD36F34DBEAA5B05DFD96D0F50"/>
    <w:rsid w:val="00AB1143"/>
  </w:style>
  <w:style w:type="paragraph" w:customStyle="1" w:styleId="F19AD46C1E6B4FF3B251BC0CE821CFE5">
    <w:name w:val="F19AD46C1E6B4FF3B251BC0CE821CFE5"/>
    <w:rsid w:val="00AB1143"/>
  </w:style>
  <w:style w:type="paragraph" w:customStyle="1" w:styleId="C02F56470DAA4A44B30A135C40DFCF2A">
    <w:name w:val="C02F56470DAA4A44B30A135C40DFCF2A"/>
    <w:rsid w:val="00AB1143"/>
  </w:style>
  <w:style w:type="paragraph" w:customStyle="1" w:styleId="EE5654378A80492FAF035B0BF7448C17">
    <w:name w:val="EE5654378A80492FAF035B0BF7448C17"/>
    <w:rsid w:val="00AB1143"/>
  </w:style>
  <w:style w:type="paragraph" w:customStyle="1" w:styleId="23546B028F43487C940E75E03B4DDAA5">
    <w:name w:val="23546B028F43487C940E75E03B4DDAA5"/>
    <w:rsid w:val="00AB1143"/>
  </w:style>
  <w:style w:type="paragraph" w:customStyle="1" w:styleId="CB58D5EE82D846D493BD2EACE45C37C4">
    <w:name w:val="CB58D5EE82D846D493BD2EACE45C37C4"/>
    <w:rsid w:val="00F730DD"/>
  </w:style>
  <w:style w:type="paragraph" w:customStyle="1" w:styleId="94D0AB36D801493DB260CE381C4EEE1B">
    <w:name w:val="94D0AB36D801493DB260CE381C4EEE1B"/>
    <w:rsid w:val="00853A0A"/>
  </w:style>
  <w:style w:type="paragraph" w:customStyle="1" w:styleId="EF5DD410F1F6434CA164EA37058AFA04">
    <w:name w:val="EF5DD410F1F6434CA164EA37058AFA04"/>
    <w:rsid w:val="00853A0A"/>
  </w:style>
  <w:style w:type="paragraph" w:customStyle="1" w:styleId="600CD825CE414F57A15E4312AFCC0A8C">
    <w:name w:val="600CD825CE414F57A15E4312AFCC0A8C"/>
    <w:rsid w:val="00853A0A"/>
  </w:style>
  <w:style w:type="paragraph" w:customStyle="1" w:styleId="BF1EBE7B11D34719A6BE144C34D97ACE">
    <w:name w:val="BF1EBE7B11D34719A6BE144C34D97ACE"/>
  </w:style>
  <w:style w:type="paragraph" w:customStyle="1" w:styleId="F25AAD40D3804609B2CEB17A9D97F03A">
    <w:name w:val="F25AAD40D3804609B2CEB17A9D97F03A"/>
  </w:style>
  <w:style w:type="paragraph" w:customStyle="1" w:styleId="BAC5B6B389D94732B314891D3E4C514A">
    <w:name w:val="BAC5B6B389D94732B314891D3E4C514A"/>
    <w:rsid w:val="006C5C81"/>
  </w:style>
  <w:style w:type="paragraph" w:customStyle="1" w:styleId="0F54261CA8BC44E896C9ACF4BA0CF2F6">
    <w:name w:val="0F54261CA8BC44E896C9ACF4BA0CF2F6"/>
    <w:rsid w:val="006C5C81"/>
  </w:style>
  <w:style w:type="paragraph" w:customStyle="1" w:styleId="159B49C35C8F49C4AC53F2CA63AFADCD">
    <w:name w:val="159B49C35C8F49C4AC53F2CA63AFADCD"/>
    <w:rsid w:val="00636A8B"/>
  </w:style>
  <w:style w:type="paragraph" w:customStyle="1" w:styleId="CD8810A753264FF7B6B23B71B1C277D6">
    <w:name w:val="CD8810A753264FF7B6B23B71B1C277D6"/>
    <w:rsid w:val="00636A8B"/>
  </w:style>
  <w:style w:type="paragraph" w:customStyle="1" w:styleId="5185A9FA24E648D59773116F6BF5A6DA">
    <w:name w:val="5185A9FA24E648D59773116F6BF5A6DA"/>
    <w:rsid w:val="009159A7"/>
  </w:style>
  <w:style w:type="paragraph" w:customStyle="1" w:styleId="6DFF60C50BE144D38FAE4CB80D2C7D03">
    <w:name w:val="6DFF60C50BE144D38FAE4CB80D2C7D03"/>
    <w:rsid w:val="009159A7"/>
  </w:style>
  <w:style w:type="paragraph" w:customStyle="1" w:styleId="F8EBF779BF1A48288150352333430FBB">
    <w:name w:val="F8EBF779BF1A48288150352333430FBB"/>
    <w:rsid w:val="009159A7"/>
  </w:style>
  <w:style w:type="paragraph" w:customStyle="1" w:styleId="CDFD9D63C422431BB19F05089F38A406">
    <w:name w:val="CDFD9D63C422431BB19F05089F38A406"/>
    <w:rsid w:val="009159A7"/>
  </w:style>
  <w:style w:type="paragraph" w:customStyle="1" w:styleId="A5D4E670089045FE94DE985AE93C5F41">
    <w:name w:val="A5D4E670089045FE94DE985AE93C5F41"/>
    <w:rsid w:val="009159A7"/>
  </w:style>
  <w:style w:type="paragraph" w:customStyle="1" w:styleId="33024F21457F408AB197B2410F243B26">
    <w:name w:val="33024F21457F408AB197B2410F243B26"/>
    <w:rsid w:val="009159A7"/>
  </w:style>
  <w:style w:type="paragraph" w:customStyle="1" w:styleId="67185FE227EC47B7A7E09D3F1A276403">
    <w:name w:val="67185FE227EC47B7A7E09D3F1A276403"/>
    <w:rsid w:val="009159A7"/>
  </w:style>
  <w:style w:type="paragraph" w:customStyle="1" w:styleId="CF8852906D03406DAB1B84DC8115EE6D">
    <w:name w:val="CF8852906D03406DAB1B84DC8115EE6D"/>
    <w:rsid w:val="009159A7"/>
  </w:style>
  <w:style w:type="paragraph" w:customStyle="1" w:styleId="3CB71E66A61446B4A44FDD90D6545BC2">
    <w:name w:val="3CB71E66A61446B4A44FDD90D6545BC2"/>
    <w:rsid w:val="009159A7"/>
  </w:style>
  <w:style w:type="paragraph" w:customStyle="1" w:styleId="44F3CBE7EC9F470F952933BAAEF8CC11">
    <w:name w:val="44F3CBE7EC9F470F952933BAAEF8CC11"/>
    <w:rsid w:val="009159A7"/>
  </w:style>
  <w:style w:type="paragraph" w:customStyle="1" w:styleId="DE558CEC1E38489AA7A75F5D7542B449">
    <w:name w:val="DE558CEC1E38489AA7A75F5D7542B449"/>
    <w:rsid w:val="009159A7"/>
  </w:style>
  <w:style w:type="paragraph" w:customStyle="1" w:styleId="7D9E5DCA582640119334052AB0CB4CAC">
    <w:name w:val="7D9E5DCA582640119334052AB0CB4CAC"/>
    <w:rsid w:val="009159A7"/>
  </w:style>
  <w:style w:type="paragraph" w:customStyle="1" w:styleId="50D594241A814EAABE511E049F3D3A9F">
    <w:name w:val="50D594241A814EAABE511E049F3D3A9F"/>
    <w:rsid w:val="009159A7"/>
  </w:style>
  <w:style w:type="paragraph" w:customStyle="1" w:styleId="F412F21F774B4923B6BED314B36B18AF">
    <w:name w:val="F412F21F774B4923B6BED314B36B18AF"/>
    <w:rsid w:val="009159A7"/>
  </w:style>
  <w:style w:type="paragraph" w:customStyle="1" w:styleId="A366090F4FA042F8846F15473C19E864">
    <w:name w:val="A366090F4FA042F8846F15473C19E864"/>
    <w:rsid w:val="009159A7"/>
  </w:style>
  <w:style w:type="paragraph" w:customStyle="1" w:styleId="6A56B657330B49289A038789869F9B34">
    <w:name w:val="6A56B657330B49289A038789869F9B34"/>
    <w:rsid w:val="009159A7"/>
  </w:style>
  <w:style w:type="paragraph" w:customStyle="1" w:styleId="E10DAE7621D7419092826EACB52160FF">
    <w:name w:val="E10DAE7621D7419092826EACB52160FF"/>
    <w:rsid w:val="009159A7"/>
  </w:style>
  <w:style w:type="paragraph" w:customStyle="1" w:styleId="235C50066DEF46CE8C6191885ABAD72B">
    <w:name w:val="235C50066DEF46CE8C6191885ABAD72B"/>
    <w:rsid w:val="00915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00095D55379479E4583B197B88C5E" ma:contentTypeVersion="12" ma:contentTypeDescription="Create a new document." ma:contentTypeScope="" ma:versionID="d543ec2df032f67751e19078d78fbdd9">
  <xsd:schema xmlns:xsd="http://www.w3.org/2001/XMLSchema" xmlns:xs="http://www.w3.org/2001/XMLSchema" xmlns:p="http://schemas.microsoft.com/office/2006/metadata/properties" xmlns:ns2="38dbe014-0c43-4da3-9d65-a414fd1b650c" xmlns:ns3="7e7214ef-ca95-4f2d-ba0a-386506914ce9" targetNamespace="http://schemas.microsoft.com/office/2006/metadata/properties" ma:root="true" ma:fieldsID="3021920d9ac177fb163a5cdbb679bc7a" ns2:_="" ns3:_="">
    <xsd:import namespace="38dbe014-0c43-4da3-9d65-a414fd1b650c"/>
    <xsd:import namespace="7e7214ef-ca95-4f2d-ba0a-386506914c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be014-0c43-4da3-9d65-a414fd1b65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7214ef-ca95-4f2d-ba0a-386506914c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330F6-D539-47F5-A077-E8326F86A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be014-0c43-4da3-9d65-a414fd1b650c"/>
    <ds:schemaRef ds:uri="7e7214ef-ca95-4f2d-ba0a-386506914c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A4FA157F-A12D-48D4-9078-1F595297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_FeatureImplSpec_Template_v6-1a.dotx</Template>
  <TotalTime>1</TotalTime>
  <Pages>60</Pages>
  <Words>18941</Words>
  <Characters>107966</Characters>
  <Application>Microsoft Office Word</Application>
  <DocSecurity>0</DocSecurity>
  <Lines>899</Lines>
  <Paragraphs>253</Paragraphs>
  <ScaleCrop>false</ScaleCrop>
  <Company>Ford Motor Company</Company>
  <LinksUpToDate>false</LinksUpToDate>
  <CharactersWithSpaces>126654</CharactersWithSpaces>
  <SharedDoc>false</SharedDoc>
  <HLinks>
    <vt:vector size="1524" baseType="variant">
      <vt:variant>
        <vt:i4>1179724</vt:i4>
      </vt:variant>
      <vt:variant>
        <vt:i4>1737</vt:i4>
      </vt:variant>
      <vt:variant>
        <vt:i4>0</vt:i4>
      </vt:variant>
      <vt:variant>
        <vt:i4>5</vt:i4>
      </vt:variant>
      <vt:variant>
        <vt:lpwstr>http://wiki.ford.com/display/RequirementsEngineering/Adding+an+Encoding+Type</vt:lpwstr>
      </vt:variant>
      <vt:variant>
        <vt:lpwstr/>
      </vt:variant>
      <vt:variant>
        <vt:i4>6684705</vt:i4>
      </vt:variant>
      <vt:variant>
        <vt:i4>1734</vt:i4>
      </vt:variant>
      <vt:variant>
        <vt:i4>0</vt:i4>
      </vt:variant>
      <vt:variant>
        <vt:i4>5</vt:i4>
      </vt:variant>
      <vt:variant>
        <vt:lpwstr>http://wiki.ford.com/display/CS/Service+Catalog</vt:lpwstr>
      </vt:variant>
      <vt:variant>
        <vt:lpwstr/>
      </vt:variant>
      <vt:variant>
        <vt:i4>2490491</vt:i4>
      </vt:variant>
      <vt:variant>
        <vt:i4>1731</vt:i4>
      </vt:variant>
      <vt:variant>
        <vt:i4>0</vt:i4>
      </vt:variant>
      <vt:variant>
        <vt:i4>5</vt:i4>
      </vt:variant>
      <vt:variant>
        <vt:lpwstr>https://www.eesewiki.ford.com/x/Q7rKAg</vt:lpwstr>
      </vt:variant>
      <vt:variant>
        <vt:lpwstr/>
      </vt:variant>
      <vt:variant>
        <vt:i4>6750317</vt:i4>
      </vt:variant>
      <vt:variant>
        <vt:i4>1728</vt:i4>
      </vt:variant>
      <vt:variant>
        <vt:i4>0</vt:i4>
      </vt:variant>
      <vt:variant>
        <vt:i4>5</vt:i4>
      </vt:variant>
      <vt:variant>
        <vt:lpwstr>https://www.eesewiki.ford.com/display/ecg/FNV2-SOA%3A+MQTT+Topic+and+Message+Structure?src=sidebar</vt:lpwstr>
      </vt:variant>
      <vt:variant>
        <vt:lpwstr/>
      </vt:variant>
      <vt:variant>
        <vt:i4>6684705</vt:i4>
      </vt:variant>
      <vt:variant>
        <vt:i4>1725</vt:i4>
      </vt:variant>
      <vt:variant>
        <vt:i4>0</vt:i4>
      </vt:variant>
      <vt:variant>
        <vt:i4>5</vt:i4>
      </vt:variant>
      <vt:variant>
        <vt:lpwstr>http://wiki.ford.com/display/CS/Service+Catalog</vt:lpwstr>
      </vt:variant>
      <vt:variant>
        <vt:lpwstr/>
      </vt:variant>
      <vt:variant>
        <vt:i4>852012</vt:i4>
      </vt:variant>
      <vt:variant>
        <vt:i4>1722</vt:i4>
      </vt:variant>
      <vt:variant>
        <vt:i4>0</vt:i4>
      </vt:variant>
      <vt:variant>
        <vt:i4>5</vt:i4>
      </vt:variant>
      <vt:variant>
        <vt:lpwstr>https://www.vsemweb.ford.com/tc/launchapp?-attach=true&amp;-s=226TCSession&amp;-o=jXfpx2PHx3NrTDAAAAAAAAAAAAA&amp;servername=Production_Server</vt:lpwstr>
      </vt:variant>
      <vt:variant>
        <vt:lpwstr/>
      </vt:variant>
      <vt:variant>
        <vt:i4>852012</vt:i4>
      </vt:variant>
      <vt:variant>
        <vt:i4>1719</vt:i4>
      </vt:variant>
      <vt:variant>
        <vt:i4>0</vt:i4>
      </vt:variant>
      <vt:variant>
        <vt:i4>5</vt:i4>
      </vt:variant>
      <vt:variant>
        <vt:lpwstr>https://www.vsemweb.ford.com/tc/launchapp?-attach=true&amp;-s=226TCSession&amp;-o=jXfpx2PHx3NrTDAAAAAAAAAAAAA&amp;servername=Production_Server</vt:lpwstr>
      </vt:variant>
      <vt:variant>
        <vt:lpwstr/>
      </vt:variant>
      <vt:variant>
        <vt:i4>852012</vt:i4>
      </vt:variant>
      <vt:variant>
        <vt:i4>1716</vt:i4>
      </vt:variant>
      <vt:variant>
        <vt:i4>0</vt:i4>
      </vt:variant>
      <vt:variant>
        <vt:i4>5</vt:i4>
      </vt:variant>
      <vt:variant>
        <vt:lpwstr>https://www.vsemweb.ford.com/tc/launchapp?-attach=true&amp;-s=226TCSession&amp;-o=jXfpx2PHx3NrTDAAAAAAAAAAAAA&amp;servername=Production_Server</vt:lpwstr>
      </vt:variant>
      <vt:variant>
        <vt:lpwstr/>
      </vt:variant>
      <vt:variant>
        <vt:i4>1572897</vt:i4>
      </vt:variant>
      <vt:variant>
        <vt:i4>1713</vt:i4>
      </vt:variant>
      <vt:variant>
        <vt:i4>0</vt:i4>
      </vt:variant>
      <vt:variant>
        <vt:i4>5</vt:i4>
      </vt:variant>
      <vt:variant>
        <vt:lpwstr>https://www.vsemweb.ford.com/tc/launchapp?-attach=true&amp;-s=226TCSession&amp;-o=LSYtewY7x3NrTDAAAAAAAAAAAAA&amp;servername=Production_Server</vt:lpwstr>
      </vt:variant>
      <vt:variant>
        <vt:lpwstr/>
      </vt:variant>
      <vt:variant>
        <vt:i4>1114168</vt:i4>
      </vt:variant>
      <vt:variant>
        <vt:i4>1710</vt:i4>
      </vt:variant>
      <vt:variant>
        <vt:i4>0</vt:i4>
      </vt:variant>
      <vt:variant>
        <vt:i4>5</vt:i4>
      </vt:variant>
      <vt:variant>
        <vt:lpwstr>https://www.vsemweb.ford.com/tc/launchapp?-attach=true&amp;-s=226TCSession&amp;-o=zjYtY3Jcx3NrTDAAAAAAAAAAAAA&amp;servername=Production_Server</vt:lpwstr>
      </vt:variant>
      <vt:variant>
        <vt:lpwstr/>
      </vt:variant>
      <vt:variant>
        <vt:i4>7405676</vt:i4>
      </vt:variant>
      <vt:variant>
        <vt:i4>1707</vt:i4>
      </vt:variant>
      <vt:variant>
        <vt:i4>0</vt:i4>
      </vt:variant>
      <vt:variant>
        <vt:i4>5</vt:i4>
      </vt:variant>
      <vt:variant>
        <vt:lpwstr>http://wiki.ford.com/display/RequirementsEngineering/Adding+a+Technical+Interface</vt:lpwstr>
      </vt:variant>
      <vt:variant>
        <vt:lpwstr>AddingaTechnicalInterface-AisInterfaces</vt:lpwstr>
      </vt:variant>
      <vt:variant>
        <vt:i4>720918</vt:i4>
      </vt:variant>
      <vt:variant>
        <vt:i4>1704</vt:i4>
      </vt:variant>
      <vt:variant>
        <vt:i4>0</vt:i4>
      </vt:variant>
      <vt:variant>
        <vt:i4>5</vt:i4>
      </vt:variant>
      <vt:variant>
        <vt:lpwstr>https://pd3.spt.ford.com/sites/fede/vsem-spls/Shared Documents/02-ais/methods/AIS Methods Document.pptx?web=1</vt:lpwstr>
      </vt:variant>
      <vt:variant>
        <vt:lpwstr/>
      </vt:variant>
      <vt:variant>
        <vt:i4>458777</vt:i4>
      </vt:variant>
      <vt:variant>
        <vt:i4>1701</vt:i4>
      </vt:variant>
      <vt:variant>
        <vt:i4>0</vt:i4>
      </vt:variant>
      <vt:variant>
        <vt:i4>5</vt:i4>
      </vt:variant>
      <vt:variant>
        <vt:lpwstr>https://www.vsemweb.ford.com/tc/launchapp?-attach=true&amp;-s=226TCSession&amp;-o=SoYl_k7px3NrTD&amp;servername=Production_Server</vt:lpwstr>
      </vt:variant>
      <vt:variant>
        <vt:lpwstr/>
      </vt:variant>
      <vt:variant>
        <vt:i4>4980756</vt:i4>
      </vt:variant>
      <vt:variant>
        <vt:i4>1698</vt:i4>
      </vt:variant>
      <vt:variant>
        <vt:i4>0</vt:i4>
      </vt:variant>
      <vt:variant>
        <vt:i4>5</vt:i4>
      </vt:variant>
      <vt:variant>
        <vt:lpwstr>http://wiki.ford.com/display/RequirementsEngineering/Adding+a+Technical+Interface</vt:lpwstr>
      </vt:variant>
      <vt:variant>
        <vt:lpwstr/>
      </vt:variant>
      <vt:variant>
        <vt:i4>1507421</vt:i4>
      </vt:variant>
      <vt:variant>
        <vt:i4>1695</vt:i4>
      </vt:variant>
      <vt:variant>
        <vt:i4>0</vt:i4>
      </vt:variant>
      <vt:variant>
        <vt:i4>5</vt:i4>
      </vt:variant>
      <vt:variant>
        <vt:lpwstr>http://wiki.ford.com/display/RequirementsEngineering/Adding+a+Signal+or+Parameter+Mapping</vt:lpwstr>
      </vt:variant>
      <vt:variant>
        <vt:lpwstr/>
      </vt:variant>
      <vt:variant>
        <vt:i4>458777</vt:i4>
      </vt:variant>
      <vt:variant>
        <vt:i4>1692</vt:i4>
      </vt:variant>
      <vt:variant>
        <vt:i4>0</vt:i4>
      </vt:variant>
      <vt:variant>
        <vt:i4>5</vt:i4>
      </vt:variant>
      <vt:variant>
        <vt:lpwstr>https://www.vsemweb.ford.com/tc/launchapp?-attach=true&amp;-s=226TCSession&amp;-o=SoYl_k7px3NrTD&amp;servername=Production_Server</vt:lpwstr>
      </vt:variant>
      <vt:variant>
        <vt:lpwstr/>
      </vt:variant>
      <vt:variant>
        <vt:i4>5767259</vt:i4>
      </vt:variant>
      <vt:variant>
        <vt:i4>1689</vt:i4>
      </vt:variant>
      <vt:variant>
        <vt:i4>0</vt:i4>
      </vt:variant>
      <vt:variant>
        <vt:i4>5</vt:i4>
      </vt:variant>
      <vt:variant>
        <vt:lpwstr>http://wiki.ford.com/display/RequirementsEngineering/How+to+use+the+Specification+Templates</vt:lpwstr>
      </vt:variant>
      <vt:variant>
        <vt:lpwstr>HowtousetheSpecificationTemplates-AddNewRequirement</vt:lpwstr>
      </vt:variant>
      <vt:variant>
        <vt:i4>7143469</vt:i4>
      </vt:variant>
      <vt:variant>
        <vt:i4>1686</vt:i4>
      </vt:variant>
      <vt:variant>
        <vt:i4>0</vt:i4>
      </vt:variant>
      <vt:variant>
        <vt:i4>5</vt:i4>
      </vt:variant>
      <vt:variant>
        <vt:lpwstr>http://wiki.ford.com/display/RequirementsEngineering/Adding+a+Technical+Signal+or+Parameter</vt:lpwstr>
      </vt:variant>
      <vt:variant>
        <vt:lpwstr/>
      </vt:variant>
      <vt:variant>
        <vt:i4>458777</vt:i4>
      </vt:variant>
      <vt:variant>
        <vt:i4>1677</vt:i4>
      </vt:variant>
      <vt:variant>
        <vt:i4>0</vt:i4>
      </vt:variant>
      <vt:variant>
        <vt:i4>5</vt:i4>
      </vt:variant>
      <vt:variant>
        <vt:lpwstr>https://www.vsemweb.ford.com/tc/launchapp?-attach=true&amp;-s=226TCSession&amp;-o=SoYl_k7px3NrTD&amp;servername=Production_Server</vt:lpwstr>
      </vt:variant>
      <vt:variant>
        <vt:lpwstr/>
      </vt:variant>
      <vt:variant>
        <vt:i4>7143469</vt:i4>
      </vt:variant>
      <vt:variant>
        <vt:i4>1674</vt:i4>
      </vt:variant>
      <vt:variant>
        <vt:i4>0</vt:i4>
      </vt:variant>
      <vt:variant>
        <vt:i4>5</vt:i4>
      </vt:variant>
      <vt:variant>
        <vt:lpwstr>http://wiki.ford.com/display/RequirementsEngineering/Adding+a+Technical+Signal+or+Parameter</vt:lpwstr>
      </vt:variant>
      <vt:variant>
        <vt:lpwstr/>
      </vt:variant>
      <vt:variant>
        <vt:i4>983135</vt:i4>
      </vt:variant>
      <vt:variant>
        <vt:i4>1671</vt:i4>
      </vt:variant>
      <vt:variant>
        <vt:i4>0</vt:i4>
      </vt:variant>
      <vt:variant>
        <vt:i4>5</vt:i4>
      </vt:variant>
      <vt:variant>
        <vt:lpwstr>http://wiki.ford.com/display/RequirementsEngineering/Adding+a+Logical+Signal+or+Parameter</vt:lpwstr>
      </vt:variant>
      <vt:variant>
        <vt:lpwstr/>
      </vt:variant>
      <vt:variant>
        <vt:i4>458777</vt:i4>
      </vt:variant>
      <vt:variant>
        <vt:i4>1668</vt:i4>
      </vt:variant>
      <vt:variant>
        <vt:i4>0</vt:i4>
      </vt:variant>
      <vt:variant>
        <vt:i4>5</vt:i4>
      </vt:variant>
      <vt:variant>
        <vt:lpwstr>https://www.vsemweb.ford.com/tc/launchapp?-attach=true&amp;-s=226TCSession&amp;-o=SoYl_k7px3NrTD&amp;servername=Production_Server</vt:lpwstr>
      </vt:variant>
      <vt:variant>
        <vt:lpwstr/>
      </vt:variant>
      <vt:variant>
        <vt:i4>983135</vt:i4>
      </vt:variant>
      <vt:variant>
        <vt:i4>1665</vt:i4>
      </vt:variant>
      <vt:variant>
        <vt:i4>0</vt:i4>
      </vt:variant>
      <vt:variant>
        <vt:i4>5</vt:i4>
      </vt:variant>
      <vt:variant>
        <vt:lpwstr>http://wiki.ford.com/display/RequirementsEngineering/Adding+a+Logical+Signal+or+Parameter</vt:lpwstr>
      </vt:variant>
      <vt:variant>
        <vt:lpwstr/>
      </vt:variant>
      <vt:variant>
        <vt:i4>458777</vt:i4>
      </vt:variant>
      <vt:variant>
        <vt:i4>1662</vt:i4>
      </vt:variant>
      <vt:variant>
        <vt:i4>0</vt:i4>
      </vt:variant>
      <vt:variant>
        <vt:i4>5</vt:i4>
      </vt:variant>
      <vt:variant>
        <vt:lpwstr>https://www.vsemweb.ford.com/tc/launchapp?-attach=true&amp;-s=226TCSession&amp;-o=SoYl_k7px3NrTD&amp;servername=Production_Server</vt:lpwstr>
      </vt:variant>
      <vt:variant>
        <vt:lpwstr/>
      </vt:variant>
      <vt:variant>
        <vt:i4>1507367</vt:i4>
      </vt:variant>
      <vt:variant>
        <vt:i4>1659</vt:i4>
      </vt:variant>
      <vt:variant>
        <vt:i4>0</vt:i4>
      </vt:variant>
      <vt:variant>
        <vt:i4>5</vt:i4>
      </vt:variant>
      <vt:variant>
        <vt:lpwstr>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vt:lpwstr>
      </vt:variant>
      <vt:variant>
        <vt:lpwstr/>
      </vt:variant>
      <vt:variant>
        <vt:i4>5832794</vt:i4>
      </vt:variant>
      <vt:variant>
        <vt:i4>1656</vt:i4>
      </vt:variant>
      <vt:variant>
        <vt:i4>0</vt:i4>
      </vt:variant>
      <vt:variant>
        <vt:i4>5</vt:i4>
      </vt:variant>
      <vt:variant>
        <vt:lpwstr>http://www.fgti.ford.com/client/NewFGTI/CopyrightNotice.html</vt:lpwstr>
      </vt:variant>
      <vt:variant>
        <vt:lpwstr/>
      </vt:variant>
      <vt:variant>
        <vt:i4>4259933</vt:i4>
      </vt:variant>
      <vt:variant>
        <vt:i4>1641</vt:i4>
      </vt:variant>
      <vt:variant>
        <vt:i4>0</vt:i4>
      </vt:variant>
      <vt:variant>
        <vt:i4>5</vt:i4>
      </vt:variant>
      <vt:variant>
        <vt:lpwstr>http://www.mqtt.org/</vt:lpwstr>
      </vt:variant>
      <vt:variant>
        <vt:lpwstr/>
      </vt:variant>
      <vt:variant>
        <vt:i4>5767283</vt:i4>
      </vt:variant>
      <vt:variant>
        <vt:i4>1623</vt:i4>
      </vt:variant>
      <vt:variant>
        <vt:i4>0</vt:i4>
      </vt:variant>
      <vt:variant>
        <vt:i4>5</vt:i4>
      </vt:variant>
      <vt:variant>
        <vt:lpwstr>https://www.vsemweb.ford.com/tc/launchapp?-attach=true&amp;-s=226TCSession&amp;-o=xcbJ6OwAx3NrTDAAAAAAAAAAAAA&amp;servername=Production_Server</vt:lpwstr>
      </vt:variant>
      <vt:variant>
        <vt:lpwstr/>
      </vt:variant>
      <vt:variant>
        <vt:i4>5308441</vt:i4>
      </vt:variant>
      <vt:variant>
        <vt:i4>1533</vt:i4>
      </vt:variant>
      <vt:variant>
        <vt:i4>0</vt:i4>
      </vt:variant>
      <vt:variant>
        <vt:i4>5</vt:i4>
      </vt:variant>
      <vt:variant>
        <vt:lpwstr>http://wiki.ford.com/display/RequirementsEngineering/Requirements+Attributes</vt:lpwstr>
      </vt:variant>
      <vt:variant>
        <vt:lpwstr/>
      </vt:variant>
      <vt:variant>
        <vt:i4>5308441</vt:i4>
      </vt:variant>
      <vt:variant>
        <vt:i4>1524</vt:i4>
      </vt:variant>
      <vt:variant>
        <vt:i4>0</vt:i4>
      </vt:variant>
      <vt:variant>
        <vt:i4>5</vt:i4>
      </vt:variant>
      <vt:variant>
        <vt:lpwstr>http://wiki.ford.com/display/RequirementsEngineering/Requirements+Attributes</vt:lpwstr>
      </vt:variant>
      <vt:variant>
        <vt:lpwstr/>
      </vt:variant>
      <vt:variant>
        <vt:i4>6225923</vt:i4>
      </vt:variant>
      <vt:variant>
        <vt:i4>1521</vt:i4>
      </vt:variant>
      <vt:variant>
        <vt:i4>0</vt:i4>
      </vt:variant>
      <vt:variant>
        <vt:i4>5</vt:i4>
      </vt:variant>
      <vt:variant>
        <vt:lpwstr/>
      </vt:variant>
      <vt:variant>
        <vt:lpwstr>LPR_D_Front_Fog_Lamp_DbncV_00051</vt:lpwstr>
      </vt:variant>
      <vt:variant>
        <vt:i4>5308441</vt:i4>
      </vt:variant>
      <vt:variant>
        <vt:i4>1512</vt:i4>
      </vt:variant>
      <vt:variant>
        <vt:i4>0</vt:i4>
      </vt:variant>
      <vt:variant>
        <vt:i4>5</vt:i4>
      </vt:variant>
      <vt:variant>
        <vt:lpwstr>http://wiki.ford.com/display/RequirementsEngineering/Requirements+Attributes</vt:lpwstr>
      </vt:variant>
      <vt:variant>
        <vt:lpwstr/>
      </vt:variant>
      <vt:variant>
        <vt:i4>6225923</vt:i4>
      </vt:variant>
      <vt:variant>
        <vt:i4>1509</vt:i4>
      </vt:variant>
      <vt:variant>
        <vt:i4>0</vt:i4>
      </vt:variant>
      <vt:variant>
        <vt:i4>5</vt:i4>
      </vt:variant>
      <vt:variant>
        <vt:lpwstr/>
      </vt:variant>
      <vt:variant>
        <vt:lpwstr>LPR_D_Front_Fog_Lamp_DbncV_00051</vt:lpwstr>
      </vt:variant>
      <vt:variant>
        <vt:i4>7012458</vt:i4>
      </vt:variant>
      <vt:variant>
        <vt:i4>1506</vt:i4>
      </vt:variant>
      <vt:variant>
        <vt:i4>0</vt:i4>
      </vt:variant>
      <vt:variant>
        <vt:i4>5</vt:i4>
      </vt:variant>
      <vt:variant>
        <vt:lpwstr/>
      </vt:variant>
      <vt:variant>
        <vt:lpwstr>LPR_D_RearFogLamp_Start_Delay_Cfg_00061</vt:lpwstr>
      </vt:variant>
      <vt:variant>
        <vt:i4>8126579</vt:i4>
      </vt:variant>
      <vt:variant>
        <vt:i4>1503</vt:i4>
      </vt:variant>
      <vt:variant>
        <vt:i4>0</vt:i4>
      </vt:variant>
      <vt:variant>
        <vt:i4>5</vt:i4>
      </vt:variant>
      <vt:variant>
        <vt:lpwstr/>
      </vt:variant>
      <vt:variant>
        <vt:lpwstr>LPR_N_FogLamp_Start_Delay_Cfg_00060</vt:lpwstr>
      </vt:variant>
      <vt:variant>
        <vt:i4>6684771</vt:i4>
      </vt:variant>
      <vt:variant>
        <vt:i4>1500</vt:i4>
      </vt:variant>
      <vt:variant>
        <vt:i4>0</vt:i4>
      </vt:variant>
      <vt:variant>
        <vt:i4>5</vt:i4>
      </vt:variant>
      <vt:variant>
        <vt:lpwstr/>
      </vt:variant>
      <vt:variant>
        <vt:lpwstr>_BCM_Parameters</vt:lpwstr>
      </vt:variant>
      <vt:variant>
        <vt:i4>6684771</vt:i4>
      </vt:variant>
      <vt:variant>
        <vt:i4>1497</vt:i4>
      </vt:variant>
      <vt:variant>
        <vt:i4>0</vt:i4>
      </vt:variant>
      <vt:variant>
        <vt:i4>5</vt:i4>
      </vt:variant>
      <vt:variant>
        <vt:lpwstr/>
      </vt:variant>
      <vt:variant>
        <vt:lpwstr>_BCM_Parameters</vt:lpwstr>
      </vt:variant>
      <vt:variant>
        <vt:i4>1507421</vt:i4>
      </vt:variant>
      <vt:variant>
        <vt:i4>1458</vt:i4>
      </vt:variant>
      <vt:variant>
        <vt:i4>0</vt:i4>
      </vt:variant>
      <vt:variant>
        <vt:i4>5</vt:i4>
      </vt:variant>
      <vt:variant>
        <vt:lpwstr>http://wiki.ford.com/display/RequirementsEngineering/Adding+a+Signal+or+Parameter+Mapping</vt:lpwstr>
      </vt:variant>
      <vt:variant>
        <vt:lpwstr/>
      </vt:variant>
      <vt:variant>
        <vt:i4>4980756</vt:i4>
      </vt:variant>
      <vt:variant>
        <vt:i4>1455</vt:i4>
      </vt:variant>
      <vt:variant>
        <vt:i4>0</vt:i4>
      </vt:variant>
      <vt:variant>
        <vt:i4>5</vt:i4>
      </vt:variant>
      <vt:variant>
        <vt:lpwstr>http://wiki.ford.com/display/RequirementsEngineering/Adding+a+Technical+Interface</vt:lpwstr>
      </vt:variant>
      <vt:variant>
        <vt:lpwstr/>
      </vt:variant>
      <vt:variant>
        <vt:i4>852012</vt:i4>
      </vt:variant>
      <vt:variant>
        <vt:i4>1452</vt:i4>
      </vt:variant>
      <vt:variant>
        <vt:i4>0</vt:i4>
      </vt:variant>
      <vt:variant>
        <vt:i4>5</vt:i4>
      </vt:variant>
      <vt:variant>
        <vt:lpwstr>https://www.vsemweb.ford.com/tc/launchapp?-attach=true&amp;-s=226TCSession&amp;-o=jXfpx2PHx3NrTDAAAAAAAAAAAAA&amp;servername=Production_Server</vt:lpwstr>
      </vt:variant>
      <vt:variant>
        <vt:lpwstr/>
      </vt:variant>
      <vt:variant>
        <vt:i4>786483</vt:i4>
      </vt:variant>
      <vt:variant>
        <vt:i4>1449</vt:i4>
      </vt:variant>
      <vt:variant>
        <vt:i4>0</vt:i4>
      </vt:variant>
      <vt:variant>
        <vt:i4>5</vt:i4>
      </vt:variant>
      <vt:variant>
        <vt:lpwstr>https://www.vsemweb.ford.com/tc/launchapp?-attach=true&amp;-s=226TCSession&amp;-o=n0SJN9h0x3NrTDAAAAAAAAAAAAA&amp;servername=Production_Server</vt:lpwstr>
      </vt:variant>
      <vt:variant>
        <vt:lpwstr/>
      </vt:variant>
      <vt:variant>
        <vt:i4>7798838</vt:i4>
      </vt:variant>
      <vt:variant>
        <vt:i4>1416</vt:i4>
      </vt:variant>
      <vt:variant>
        <vt:i4>0</vt:i4>
      </vt:variant>
      <vt:variant>
        <vt:i4>5</vt:i4>
      </vt:variant>
      <vt:variant>
        <vt:lpwstr>http://wiki.ford.com/display/RequirementsEngineering/How+to+use+the+Specification+Templates</vt:lpwstr>
      </vt:variant>
      <vt:variant>
        <vt:lpwstr>AddNewRequirement</vt:lpwstr>
      </vt:variant>
      <vt:variant>
        <vt:i4>2883633</vt:i4>
      </vt:variant>
      <vt:variant>
        <vt:i4>1401</vt:i4>
      </vt:variant>
      <vt:variant>
        <vt:i4>0</vt:i4>
      </vt:variant>
      <vt:variant>
        <vt:i4>5</vt:i4>
      </vt:variant>
      <vt:variant>
        <vt:lpwstr>http://wiki.ford.com/display/RequirementsEngineering/Cascade+Requirements</vt:lpwstr>
      </vt:variant>
      <vt:variant>
        <vt:lpwstr>CascadeRequirements-CascadingVsTraceability</vt:lpwstr>
      </vt:variant>
      <vt:variant>
        <vt:i4>3080307</vt:i4>
      </vt:variant>
      <vt:variant>
        <vt:i4>1398</vt:i4>
      </vt:variant>
      <vt:variant>
        <vt:i4>0</vt:i4>
      </vt:variant>
      <vt:variant>
        <vt:i4>5</vt:i4>
      </vt:variant>
      <vt:variant>
        <vt:lpwstr>http://wiki.ford.com/display/RequirementsEngineering/Deriving+Implemented+Functions+from+Logical+Functions</vt:lpwstr>
      </vt:variant>
      <vt:variant>
        <vt:lpwstr/>
      </vt:variant>
      <vt:variant>
        <vt:i4>4653129</vt:i4>
      </vt:variant>
      <vt:variant>
        <vt:i4>1383</vt:i4>
      </vt:variant>
      <vt:variant>
        <vt:i4>0</vt:i4>
      </vt:variant>
      <vt:variant>
        <vt:i4>5</vt:i4>
      </vt:variant>
      <vt:variant>
        <vt:lpwstr>https://pd3.spt.ford.com/sites/GlobalFunctionalSafety/Pages/default.aspx</vt:lpwstr>
      </vt:variant>
      <vt:variant>
        <vt:lpwstr/>
      </vt:variant>
      <vt:variant>
        <vt:i4>7536741</vt:i4>
      </vt:variant>
      <vt:variant>
        <vt:i4>1380</vt:i4>
      </vt:variant>
      <vt:variant>
        <vt:i4>0</vt:i4>
      </vt:variant>
      <vt:variant>
        <vt:i4>5</vt:i4>
      </vt:variant>
      <vt:variant>
        <vt:lpwstr>http://wiki.ford.com/pages/viewpage.action?pageId=174654231</vt:lpwstr>
      </vt:variant>
      <vt:variant>
        <vt:lpwstr/>
      </vt:variant>
      <vt:variant>
        <vt:i4>3735658</vt:i4>
      </vt:variant>
      <vt:variant>
        <vt:i4>1362</vt:i4>
      </vt:variant>
      <vt:variant>
        <vt:i4>0</vt:i4>
      </vt:variant>
      <vt:variant>
        <vt:i4>5</vt:i4>
      </vt:variant>
      <vt:variant>
        <vt:lpwstr>http://wiki.ford.com/display/RequirementsEngineering/Alignment+with+the+Ford+Starting+Model</vt:lpwstr>
      </vt:variant>
      <vt:variant>
        <vt:lpwstr/>
      </vt:variant>
      <vt:variant>
        <vt:i4>4653129</vt:i4>
      </vt:variant>
      <vt:variant>
        <vt:i4>1359</vt:i4>
      </vt:variant>
      <vt:variant>
        <vt:i4>0</vt:i4>
      </vt:variant>
      <vt:variant>
        <vt:i4>5</vt:i4>
      </vt:variant>
      <vt:variant>
        <vt:lpwstr>https://pd3.spt.ford.com/sites/GlobalFunctionalSafety/Pages/default.aspx</vt:lpwstr>
      </vt:variant>
      <vt:variant>
        <vt:lpwstr/>
      </vt:variant>
      <vt:variant>
        <vt:i4>2883633</vt:i4>
      </vt:variant>
      <vt:variant>
        <vt:i4>1356</vt:i4>
      </vt:variant>
      <vt:variant>
        <vt:i4>0</vt:i4>
      </vt:variant>
      <vt:variant>
        <vt:i4>5</vt:i4>
      </vt:variant>
      <vt:variant>
        <vt:lpwstr>http://wiki.ford.com/display/RequirementsEngineering/Cascade+Requirements</vt:lpwstr>
      </vt:variant>
      <vt:variant>
        <vt:lpwstr>CascadeRequirements-CascadingVsTraceability</vt:lpwstr>
      </vt:variant>
      <vt:variant>
        <vt:i4>3080307</vt:i4>
      </vt:variant>
      <vt:variant>
        <vt:i4>1353</vt:i4>
      </vt:variant>
      <vt:variant>
        <vt:i4>0</vt:i4>
      </vt:variant>
      <vt:variant>
        <vt:i4>5</vt:i4>
      </vt:variant>
      <vt:variant>
        <vt:lpwstr>http://wiki.ford.com/display/RequirementsEngineering/Deriving+Implemented+Functions+from+Logical+Functions</vt:lpwstr>
      </vt:variant>
      <vt:variant>
        <vt:lpwstr/>
      </vt:variant>
      <vt:variant>
        <vt:i4>3801200</vt:i4>
      </vt:variant>
      <vt:variant>
        <vt:i4>1347</vt:i4>
      </vt:variant>
      <vt:variant>
        <vt:i4>0</vt:i4>
      </vt:variant>
      <vt:variant>
        <vt:i4>5</vt:i4>
      </vt:variant>
      <vt:variant>
        <vt:lpwstr>http://wiki.ford.com/display/RequirementsEngineering/Cascade+Requirements%23CascadeRequirements-CascadingVsTraceability</vt:lpwstr>
      </vt:variant>
      <vt:variant>
        <vt:lpwstr/>
      </vt:variant>
      <vt:variant>
        <vt:i4>3080307</vt:i4>
      </vt:variant>
      <vt:variant>
        <vt:i4>1344</vt:i4>
      </vt:variant>
      <vt:variant>
        <vt:i4>0</vt:i4>
      </vt:variant>
      <vt:variant>
        <vt:i4>5</vt:i4>
      </vt:variant>
      <vt:variant>
        <vt:lpwstr>http://wiki.ford.com/display/RequirementsEngineering/Deriving+Implemented+Functions+from+Logical+Functions</vt:lpwstr>
      </vt:variant>
      <vt:variant>
        <vt:lpwstr/>
      </vt:variant>
      <vt:variant>
        <vt:i4>4194396</vt:i4>
      </vt:variant>
      <vt:variant>
        <vt:i4>1335</vt:i4>
      </vt:variant>
      <vt:variant>
        <vt:i4>0</vt:i4>
      </vt:variant>
      <vt:variant>
        <vt:i4>5</vt:i4>
      </vt:variant>
      <vt:variant>
        <vt:lpwstr>https://www.autosar.org/</vt:lpwstr>
      </vt:variant>
      <vt:variant>
        <vt:lpwstr/>
      </vt:variant>
      <vt:variant>
        <vt:i4>3735659</vt:i4>
      </vt:variant>
      <vt:variant>
        <vt:i4>1332</vt:i4>
      </vt:variant>
      <vt:variant>
        <vt:i4>0</vt:i4>
      </vt:variant>
      <vt:variant>
        <vt:i4>5</vt:i4>
      </vt:variant>
      <vt:variant>
        <vt:lpwstr>https://pd3.spt.ford.com/sites/SystemsEngineering/SEC/sysml-teamsite/SysML Wiki/Internal Block Diagram Basics.aspx</vt:lpwstr>
      </vt:variant>
      <vt:variant>
        <vt:lpwstr/>
      </vt:variant>
      <vt:variant>
        <vt:i4>6226013</vt:i4>
      </vt:variant>
      <vt:variant>
        <vt:i4>1329</vt:i4>
      </vt:variant>
      <vt:variant>
        <vt:i4>0</vt:i4>
      </vt:variant>
      <vt:variant>
        <vt:i4>5</vt:i4>
      </vt:variant>
      <vt:variant>
        <vt:lpwstr>http://wiki.ford.com/display/RequirementsEngineering/Data+Flow+Diagram?src=contextnavpagetreemode</vt:lpwstr>
      </vt:variant>
      <vt:variant>
        <vt:lpwstr/>
      </vt:variant>
      <vt:variant>
        <vt:i4>2424877</vt:i4>
      </vt:variant>
      <vt:variant>
        <vt:i4>1326</vt:i4>
      </vt:variant>
      <vt:variant>
        <vt:i4>0</vt:i4>
      </vt:variant>
      <vt:variant>
        <vt:i4>5</vt:i4>
      </vt:variant>
      <vt:variant>
        <vt:lpwstr/>
      </vt:variant>
      <vt:variant>
        <vt:lpwstr>_Data_Dictionary</vt:lpwstr>
      </vt:variant>
      <vt:variant>
        <vt:i4>7340142</vt:i4>
      </vt:variant>
      <vt:variant>
        <vt:i4>1323</vt:i4>
      </vt:variant>
      <vt:variant>
        <vt:i4>0</vt:i4>
      </vt:variant>
      <vt:variant>
        <vt:i4>5</vt:i4>
      </vt:variant>
      <vt:variant>
        <vt:lpwstr/>
      </vt:variant>
      <vt:variant>
        <vt:lpwstr>_Technical_Signals</vt:lpwstr>
      </vt:variant>
      <vt:variant>
        <vt:i4>2424877</vt:i4>
      </vt:variant>
      <vt:variant>
        <vt:i4>1320</vt:i4>
      </vt:variant>
      <vt:variant>
        <vt:i4>0</vt:i4>
      </vt:variant>
      <vt:variant>
        <vt:i4>5</vt:i4>
      </vt:variant>
      <vt:variant>
        <vt:lpwstr/>
      </vt:variant>
      <vt:variant>
        <vt:lpwstr>_Data_Dictionary</vt:lpwstr>
      </vt:variant>
      <vt:variant>
        <vt:i4>4587642</vt:i4>
      </vt:variant>
      <vt:variant>
        <vt:i4>1311</vt:i4>
      </vt:variant>
      <vt:variant>
        <vt:i4>0</vt:i4>
      </vt:variant>
      <vt:variant>
        <vt:i4>5</vt:i4>
      </vt:variant>
      <vt:variant>
        <vt:lpwstr>https://pd3.spt.ford.com/sites/EESEC3P/PSF_Translate/SitePages/Home.aspx</vt:lpwstr>
      </vt:variant>
      <vt:variant>
        <vt:lpwstr/>
      </vt:variant>
      <vt:variant>
        <vt:i4>2228334</vt:i4>
      </vt:variant>
      <vt:variant>
        <vt:i4>1308</vt:i4>
      </vt:variant>
      <vt:variant>
        <vt:i4>0</vt:i4>
      </vt:variant>
      <vt:variant>
        <vt:i4>5</vt:i4>
      </vt:variant>
      <vt:variant>
        <vt:lpwstr>https://pd3.spt.ford.com/sites/fede/vsem-spls/Shared Documents/13-gdt/training/ppt/Signal_Classifications_v6.ppt?web=1</vt:lpwstr>
      </vt:variant>
      <vt:variant>
        <vt:lpwstr/>
      </vt:variant>
      <vt:variant>
        <vt:i4>2228334</vt:i4>
      </vt:variant>
      <vt:variant>
        <vt:i4>1305</vt:i4>
      </vt:variant>
      <vt:variant>
        <vt:i4>0</vt:i4>
      </vt:variant>
      <vt:variant>
        <vt:i4>5</vt:i4>
      </vt:variant>
      <vt:variant>
        <vt:lpwstr>https://pd3.spt.ford.com/sites/fede/vsem-spls/Shared Documents/13-gdt/training/ppt/Signal_Classifications_v6.ppt?web=1</vt:lpwstr>
      </vt:variant>
      <vt:variant>
        <vt:lpwstr/>
      </vt:variant>
      <vt:variant>
        <vt:i4>4587642</vt:i4>
      </vt:variant>
      <vt:variant>
        <vt:i4>1290</vt:i4>
      </vt:variant>
      <vt:variant>
        <vt:i4>0</vt:i4>
      </vt:variant>
      <vt:variant>
        <vt:i4>5</vt:i4>
      </vt:variant>
      <vt:variant>
        <vt:lpwstr>https://pd3.spt.ford.com/sites/EESEC3P/PSF_Translate/SitePages/Home.aspx</vt:lpwstr>
      </vt:variant>
      <vt:variant>
        <vt:lpwstr/>
      </vt:variant>
      <vt:variant>
        <vt:i4>5373997</vt:i4>
      </vt:variant>
      <vt:variant>
        <vt:i4>1287</vt:i4>
      </vt:variant>
      <vt:variant>
        <vt:i4>0</vt:i4>
      </vt:variant>
      <vt:variant>
        <vt:i4>5</vt:i4>
      </vt:variant>
      <vt:variant>
        <vt:lpwstr>https://www.vsemweb.ford.com/tc/launchapp?-attach=true&amp;-s=226TCSession&amp;-o=gPXpSoIbx3NrTDAAAAAAAAAAAAA&amp;servername=Production_Server</vt:lpwstr>
      </vt:variant>
      <vt:variant>
        <vt:lpwstr/>
      </vt:variant>
      <vt:variant>
        <vt:i4>196664</vt:i4>
      </vt:variant>
      <vt:variant>
        <vt:i4>1284</vt:i4>
      </vt:variant>
      <vt:variant>
        <vt:i4>0</vt:i4>
      </vt:variant>
      <vt:variant>
        <vt:i4>5</vt:i4>
      </vt:variant>
      <vt:variant>
        <vt:lpwstr>https://www.vsemweb.ford.com/tc/launchapp?-attach=true&amp;-s=226TCSession&amp;-o=BleFgEP3x3NrTDAAAAAAAAAAAAA&amp;servername=Production_Server</vt:lpwstr>
      </vt:variant>
      <vt:variant>
        <vt:lpwstr/>
      </vt:variant>
      <vt:variant>
        <vt:i4>7405610</vt:i4>
      </vt:variant>
      <vt:variant>
        <vt:i4>1176</vt:i4>
      </vt:variant>
      <vt:variant>
        <vt:i4>0</vt:i4>
      </vt:variant>
      <vt:variant>
        <vt:i4>5</vt:i4>
      </vt:variant>
      <vt:variant>
        <vt:lpwstr>http://wiki.ford.com/display/RequirementsEngineering/Variant+Management</vt:lpwstr>
      </vt:variant>
      <vt:variant>
        <vt:lpwstr/>
      </vt:variant>
      <vt:variant>
        <vt:i4>2424877</vt:i4>
      </vt:variant>
      <vt:variant>
        <vt:i4>1173</vt:i4>
      </vt:variant>
      <vt:variant>
        <vt:i4>0</vt:i4>
      </vt:variant>
      <vt:variant>
        <vt:i4>5</vt:i4>
      </vt:variant>
      <vt:variant>
        <vt:lpwstr/>
      </vt:variant>
      <vt:variant>
        <vt:lpwstr>_Data_Dictionary</vt:lpwstr>
      </vt:variant>
      <vt:variant>
        <vt:i4>524294</vt:i4>
      </vt:variant>
      <vt:variant>
        <vt:i4>1158</vt:i4>
      </vt:variant>
      <vt:variant>
        <vt:i4>0</vt:i4>
      </vt:variant>
      <vt:variant>
        <vt:i4>5</vt:i4>
      </vt:variant>
      <vt:variant>
        <vt:lpwstr>https://www.vsemweb.ford.com/tc/launchapp?-attach=true&amp;-s=226TCSession&amp;-o=ZmZNi0JHx3NrTDAAAAAAAAAAAAA</vt:lpwstr>
      </vt:variant>
      <vt:variant>
        <vt:lpwstr/>
      </vt:variant>
      <vt:variant>
        <vt:i4>6750311</vt:i4>
      </vt:variant>
      <vt:variant>
        <vt:i4>1146</vt:i4>
      </vt:variant>
      <vt:variant>
        <vt:i4>0</vt:i4>
      </vt:variant>
      <vt:variant>
        <vt:i4>5</vt:i4>
      </vt:variant>
      <vt:variant>
        <vt:lpwstr>http://wiki.ford.com/display/RequirementsEngineering/Data+Flow+Diagram?src=contextnavpagetreemodehttp://wiki.ford.com/display/RequirementsEngineering/Data+Flow+Diagram?src=contextnavpagetreemode</vt:lpwstr>
      </vt:variant>
      <vt:variant>
        <vt:lpwstr/>
      </vt:variant>
      <vt:variant>
        <vt:i4>4980829</vt:i4>
      </vt:variant>
      <vt:variant>
        <vt:i4>1143</vt:i4>
      </vt:variant>
      <vt:variant>
        <vt:i4>0</vt:i4>
      </vt:variant>
      <vt:variant>
        <vt:i4>5</vt:i4>
      </vt:variant>
      <vt:variant>
        <vt:lpwstr>https://pd3.spt.ford.com/sites/SystemsEngineering/SEC/sysml-teamsite/SysML Wiki/Activity Diagram Basics.aspx</vt:lpwstr>
      </vt:variant>
      <vt:variant>
        <vt:lpwstr/>
      </vt:variant>
      <vt:variant>
        <vt:i4>6226013</vt:i4>
      </vt:variant>
      <vt:variant>
        <vt:i4>1140</vt:i4>
      </vt:variant>
      <vt:variant>
        <vt:i4>0</vt:i4>
      </vt:variant>
      <vt:variant>
        <vt:i4>5</vt:i4>
      </vt:variant>
      <vt:variant>
        <vt:lpwstr>http://wiki.ford.com/display/RequirementsEngineering/Data+Flow+Diagram?src=contextnavpagetreemode</vt:lpwstr>
      </vt:variant>
      <vt:variant>
        <vt:lpwstr/>
      </vt:variant>
      <vt:variant>
        <vt:i4>5242955</vt:i4>
      </vt:variant>
      <vt:variant>
        <vt:i4>1104</vt:i4>
      </vt:variant>
      <vt:variant>
        <vt:i4>0</vt:i4>
      </vt:variant>
      <vt:variant>
        <vt:i4>5</vt:i4>
      </vt:variant>
      <vt:variant>
        <vt:lpwstr>http://www.ieee.org/documents/ieeecitationref.pdf</vt:lpwstr>
      </vt:variant>
      <vt:variant>
        <vt:lpwstr/>
      </vt:variant>
      <vt:variant>
        <vt:i4>1769513</vt:i4>
      </vt:variant>
      <vt:variant>
        <vt:i4>1095</vt:i4>
      </vt:variant>
      <vt:variant>
        <vt:i4>0</vt:i4>
      </vt:variant>
      <vt:variant>
        <vt:i4>5</vt:i4>
      </vt:variant>
      <vt:variant>
        <vt:lpwstr>https://azureford.sharepoint.com/sites/EEBCM/_layouts/15/osssearchresults.aspx?u=https%3A%2F%2Fazureford%2Esharepoint%2Ecom%2Fsites%2FEEBCM&amp;k=ds%2Dnu5t</vt:lpwstr>
      </vt:variant>
      <vt:variant>
        <vt:lpwstr/>
      </vt:variant>
      <vt:variant>
        <vt:i4>3342446</vt:i4>
      </vt:variant>
      <vt:variant>
        <vt:i4>1092</vt:i4>
      </vt:variant>
      <vt:variant>
        <vt:i4>0</vt:i4>
      </vt:variant>
      <vt:variant>
        <vt:i4>5</vt:i4>
      </vt:variant>
      <vt:variant>
        <vt:lpwstr>http://wiki.ford.com/display/RequirementsEngineering/Requirements+Attributes?src=contextnavpagetreemode</vt:lpwstr>
      </vt:variant>
      <vt:variant>
        <vt:lpwstr/>
      </vt:variant>
      <vt:variant>
        <vt:i4>7798841</vt:i4>
      </vt:variant>
      <vt:variant>
        <vt:i4>1089</vt:i4>
      </vt:variant>
      <vt:variant>
        <vt:i4>0</vt:i4>
      </vt:variant>
      <vt:variant>
        <vt:i4>5</vt:i4>
      </vt:variant>
      <vt:variant>
        <vt:lpwstr>http://wiki.ford.com/pages/viewpage.action?pageId=104991616&amp;src=contextnavpagetreemode</vt:lpwstr>
      </vt:variant>
      <vt:variant>
        <vt:lpwstr/>
      </vt:variant>
      <vt:variant>
        <vt:i4>7929901</vt:i4>
      </vt:variant>
      <vt:variant>
        <vt:i4>1086</vt:i4>
      </vt:variant>
      <vt:variant>
        <vt:i4>0</vt:i4>
      </vt:variant>
      <vt:variant>
        <vt:i4>5</vt:i4>
      </vt:variant>
      <vt:variant>
        <vt:lpwstr>http://wiki.ford.com/display/RequirementsEngineering/How+to+use+the+Specification+Templates?src=contextnavpagetreemode</vt:lpwstr>
      </vt:variant>
      <vt:variant>
        <vt:lpwstr/>
      </vt:variant>
      <vt:variant>
        <vt:i4>5177375</vt:i4>
      </vt:variant>
      <vt:variant>
        <vt:i4>1083</vt:i4>
      </vt:variant>
      <vt:variant>
        <vt:i4>0</vt:i4>
      </vt:variant>
      <vt:variant>
        <vt:i4>5</vt:i4>
      </vt:variant>
      <vt:variant>
        <vt:lpwstr>http://wiki.ford.com/display/RequirementsEngineering/Requirements+Engineering+for+SW+Enabled+Features</vt:lpwstr>
      </vt:variant>
      <vt:variant>
        <vt:lpwstr/>
      </vt:variant>
      <vt:variant>
        <vt:i4>327760</vt:i4>
      </vt:variant>
      <vt:variant>
        <vt:i4>1080</vt:i4>
      </vt:variant>
      <vt:variant>
        <vt:i4>0</vt:i4>
      </vt:variant>
      <vt:variant>
        <vt:i4>5</vt:i4>
      </vt:variant>
      <vt:variant>
        <vt:lpwstr>http://wiki.ford.com/display/RequirementsEngineering/Specification+templates</vt:lpwstr>
      </vt:variant>
      <vt:variant>
        <vt:lpwstr/>
      </vt:variant>
      <vt:variant>
        <vt:i4>2293786</vt:i4>
      </vt:variant>
      <vt:variant>
        <vt:i4>1077</vt:i4>
      </vt:variant>
      <vt:variant>
        <vt:i4>0</vt:i4>
      </vt:variant>
      <vt:variant>
        <vt:i4>5</vt:i4>
      </vt:variant>
      <vt:variant>
        <vt:lpwstr>mailto:bgochhai@ford.com</vt:lpwstr>
      </vt:variant>
      <vt:variant>
        <vt:lpwstr/>
      </vt:variant>
      <vt:variant>
        <vt:i4>2359320</vt:i4>
      </vt:variant>
      <vt:variant>
        <vt:i4>1074</vt:i4>
      </vt:variant>
      <vt:variant>
        <vt:i4>0</vt:i4>
      </vt:variant>
      <vt:variant>
        <vt:i4>5</vt:i4>
      </vt:variant>
      <vt:variant>
        <vt:lpwstr>mailto:astrzelc@ford.com</vt:lpwstr>
      </vt:variant>
      <vt:variant>
        <vt:lpwstr/>
      </vt:variant>
      <vt:variant>
        <vt:i4>3080211</vt:i4>
      </vt:variant>
      <vt:variant>
        <vt:i4>1071</vt:i4>
      </vt:variant>
      <vt:variant>
        <vt:i4>0</vt:i4>
      </vt:variant>
      <vt:variant>
        <vt:i4>5</vt:i4>
      </vt:variant>
      <vt:variant>
        <vt:lpwstr>mailto:hllusho@ford.com</vt:lpwstr>
      </vt:variant>
      <vt:variant>
        <vt:lpwstr/>
      </vt:variant>
      <vt:variant>
        <vt:i4>4391022</vt:i4>
      </vt:variant>
      <vt:variant>
        <vt:i4>1068</vt:i4>
      </vt:variant>
      <vt:variant>
        <vt:i4>0</vt:i4>
      </vt:variant>
      <vt:variant>
        <vt:i4>5</vt:i4>
      </vt:variant>
      <vt:variant>
        <vt:lpwstr>mailto:jmesko@ford.com</vt:lpwstr>
      </vt:variant>
      <vt:variant>
        <vt:lpwstr/>
      </vt:variant>
      <vt:variant>
        <vt:i4>7274505</vt:i4>
      </vt:variant>
      <vt:variant>
        <vt:i4>1065</vt:i4>
      </vt:variant>
      <vt:variant>
        <vt:i4>0</vt:i4>
      </vt:variant>
      <vt:variant>
        <vt:i4>5</vt:i4>
      </vt:variant>
      <vt:variant>
        <vt:lpwstr>mailto:lsant318@ford.com</vt:lpwstr>
      </vt:variant>
      <vt:variant>
        <vt:lpwstr/>
      </vt:variant>
      <vt:variant>
        <vt:i4>2424900</vt:i4>
      </vt:variant>
      <vt:variant>
        <vt:i4>1062</vt:i4>
      </vt:variant>
      <vt:variant>
        <vt:i4>0</vt:i4>
      </vt:variant>
      <vt:variant>
        <vt:i4>5</vt:i4>
      </vt:variant>
      <vt:variant>
        <vt:lpwstr>mailto:ngaglia2@ford.com</vt:lpwstr>
      </vt:variant>
      <vt:variant>
        <vt:lpwstr/>
      </vt:variant>
      <vt:variant>
        <vt:i4>2293839</vt:i4>
      </vt:variant>
      <vt:variant>
        <vt:i4>1059</vt:i4>
      </vt:variant>
      <vt:variant>
        <vt:i4>0</vt:i4>
      </vt:variant>
      <vt:variant>
        <vt:i4>5</vt:i4>
      </vt:variant>
      <vt:variant>
        <vt:lpwstr>mailto:evieira1@ford.com</vt:lpwstr>
      </vt:variant>
      <vt:variant>
        <vt:lpwstr/>
      </vt:variant>
      <vt:variant>
        <vt:i4>5767202</vt:i4>
      </vt:variant>
      <vt:variant>
        <vt:i4>1056</vt:i4>
      </vt:variant>
      <vt:variant>
        <vt:i4>0</vt:i4>
      </vt:variant>
      <vt:variant>
        <vt:i4>5</vt:i4>
      </vt:variant>
      <vt:variant>
        <vt:lpwstr>https://www.vsemweb.ford.com/tc/launchapp?-attach=true&amp;-s=226TCSession&amp;-o=jItFpjdbx3NrTDAAAAAAAAAAAAA&amp;servername=Production_Server</vt:lpwstr>
      </vt:variant>
      <vt:variant>
        <vt:lpwstr/>
      </vt:variant>
      <vt:variant>
        <vt:i4>5177375</vt:i4>
      </vt:variant>
      <vt:variant>
        <vt:i4>1041</vt:i4>
      </vt:variant>
      <vt:variant>
        <vt:i4>0</vt:i4>
      </vt:variant>
      <vt:variant>
        <vt:i4>5</vt:i4>
      </vt:variant>
      <vt:variant>
        <vt:lpwstr>http://wiki.ford.com/display/RequirementsEngineering/Requirements+Engineering+for+SW+Enabled+Features</vt:lpwstr>
      </vt:variant>
      <vt:variant>
        <vt:lpwstr/>
      </vt:variant>
      <vt:variant>
        <vt:i4>1572921</vt:i4>
      </vt:variant>
      <vt:variant>
        <vt:i4>1034</vt:i4>
      </vt:variant>
      <vt:variant>
        <vt:i4>0</vt:i4>
      </vt:variant>
      <vt:variant>
        <vt:i4>5</vt:i4>
      </vt:variant>
      <vt:variant>
        <vt:lpwstr/>
      </vt:variant>
      <vt:variant>
        <vt:lpwstr>_Toc89265565</vt:lpwstr>
      </vt:variant>
      <vt:variant>
        <vt:i4>1638457</vt:i4>
      </vt:variant>
      <vt:variant>
        <vt:i4>1028</vt:i4>
      </vt:variant>
      <vt:variant>
        <vt:i4>0</vt:i4>
      </vt:variant>
      <vt:variant>
        <vt:i4>5</vt:i4>
      </vt:variant>
      <vt:variant>
        <vt:lpwstr/>
      </vt:variant>
      <vt:variant>
        <vt:lpwstr>_Toc89265564</vt:lpwstr>
      </vt:variant>
      <vt:variant>
        <vt:i4>1966137</vt:i4>
      </vt:variant>
      <vt:variant>
        <vt:i4>1022</vt:i4>
      </vt:variant>
      <vt:variant>
        <vt:i4>0</vt:i4>
      </vt:variant>
      <vt:variant>
        <vt:i4>5</vt:i4>
      </vt:variant>
      <vt:variant>
        <vt:lpwstr/>
      </vt:variant>
      <vt:variant>
        <vt:lpwstr>_Toc89265563</vt:lpwstr>
      </vt:variant>
      <vt:variant>
        <vt:i4>2031673</vt:i4>
      </vt:variant>
      <vt:variant>
        <vt:i4>1016</vt:i4>
      </vt:variant>
      <vt:variant>
        <vt:i4>0</vt:i4>
      </vt:variant>
      <vt:variant>
        <vt:i4>5</vt:i4>
      </vt:variant>
      <vt:variant>
        <vt:lpwstr/>
      </vt:variant>
      <vt:variant>
        <vt:lpwstr>_Toc89265562</vt:lpwstr>
      </vt:variant>
      <vt:variant>
        <vt:i4>1835065</vt:i4>
      </vt:variant>
      <vt:variant>
        <vt:i4>1010</vt:i4>
      </vt:variant>
      <vt:variant>
        <vt:i4>0</vt:i4>
      </vt:variant>
      <vt:variant>
        <vt:i4>5</vt:i4>
      </vt:variant>
      <vt:variant>
        <vt:lpwstr/>
      </vt:variant>
      <vt:variant>
        <vt:lpwstr>_Toc89265561</vt:lpwstr>
      </vt:variant>
      <vt:variant>
        <vt:i4>1900601</vt:i4>
      </vt:variant>
      <vt:variant>
        <vt:i4>1004</vt:i4>
      </vt:variant>
      <vt:variant>
        <vt:i4>0</vt:i4>
      </vt:variant>
      <vt:variant>
        <vt:i4>5</vt:i4>
      </vt:variant>
      <vt:variant>
        <vt:lpwstr/>
      </vt:variant>
      <vt:variant>
        <vt:lpwstr>_Toc89265560</vt:lpwstr>
      </vt:variant>
      <vt:variant>
        <vt:i4>1310778</vt:i4>
      </vt:variant>
      <vt:variant>
        <vt:i4>998</vt:i4>
      </vt:variant>
      <vt:variant>
        <vt:i4>0</vt:i4>
      </vt:variant>
      <vt:variant>
        <vt:i4>5</vt:i4>
      </vt:variant>
      <vt:variant>
        <vt:lpwstr/>
      </vt:variant>
      <vt:variant>
        <vt:lpwstr>_Toc89265559</vt:lpwstr>
      </vt:variant>
      <vt:variant>
        <vt:i4>1376314</vt:i4>
      </vt:variant>
      <vt:variant>
        <vt:i4>992</vt:i4>
      </vt:variant>
      <vt:variant>
        <vt:i4>0</vt:i4>
      </vt:variant>
      <vt:variant>
        <vt:i4>5</vt:i4>
      </vt:variant>
      <vt:variant>
        <vt:lpwstr/>
      </vt:variant>
      <vt:variant>
        <vt:lpwstr>_Toc89265558</vt:lpwstr>
      </vt:variant>
      <vt:variant>
        <vt:i4>1703994</vt:i4>
      </vt:variant>
      <vt:variant>
        <vt:i4>986</vt:i4>
      </vt:variant>
      <vt:variant>
        <vt:i4>0</vt:i4>
      </vt:variant>
      <vt:variant>
        <vt:i4>5</vt:i4>
      </vt:variant>
      <vt:variant>
        <vt:lpwstr/>
      </vt:variant>
      <vt:variant>
        <vt:lpwstr>_Toc89265557</vt:lpwstr>
      </vt:variant>
      <vt:variant>
        <vt:i4>1769530</vt:i4>
      </vt:variant>
      <vt:variant>
        <vt:i4>980</vt:i4>
      </vt:variant>
      <vt:variant>
        <vt:i4>0</vt:i4>
      </vt:variant>
      <vt:variant>
        <vt:i4>5</vt:i4>
      </vt:variant>
      <vt:variant>
        <vt:lpwstr/>
      </vt:variant>
      <vt:variant>
        <vt:lpwstr>_Toc89265556</vt:lpwstr>
      </vt:variant>
      <vt:variant>
        <vt:i4>1572922</vt:i4>
      </vt:variant>
      <vt:variant>
        <vt:i4>974</vt:i4>
      </vt:variant>
      <vt:variant>
        <vt:i4>0</vt:i4>
      </vt:variant>
      <vt:variant>
        <vt:i4>5</vt:i4>
      </vt:variant>
      <vt:variant>
        <vt:lpwstr/>
      </vt:variant>
      <vt:variant>
        <vt:lpwstr>_Toc89265555</vt:lpwstr>
      </vt:variant>
      <vt:variant>
        <vt:i4>1638458</vt:i4>
      </vt:variant>
      <vt:variant>
        <vt:i4>968</vt:i4>
      </vt:variant>
      <vt:variant>
        <vt:i4>0</vt:i4>
      </vt:variant>
      <vt:variant>
        <vt:i4>5</vt:i4>
      </vt:variant>
      <vt:variant>
        <vt:lpwstr/>
      </vt:variant>
      <vt:variant>
        <vt:lpwstr>_Toc89265554</vt:lpwstr>
      </vt:variant>
      <vt:variant>
        <vt:i4>1966138</vt:i4>
      </vt:variant>
      <vt:variant>
        <vt:i4>962</vt:i4>
      </vt:variant>
      <vt:variant>
        <vt:i4>0</vt:i4>
      </vt:variant>
      <vt:variant>
        <vt:i4>5</vt:i4>
      </vt:variant>
      <vt:variant>
        <vt:lpwstr/>
      </vt:variant>
      <vt:variant>
        <vt:lpwstr>_Toc89265553</vt:lpwstr>
      </vt:variant>
      <vt:variant>
        <vt:i4>2031674</vt:i4>
      </vt:variant>
      <vt:variant>
        <vt:i4>956</vt:i4>
      </vt:variant>
      <vt:variant>
        <vt:i4>0</vt:i4>
      </vt:variant>
      <vt:variant>
        <vt:i4>5</vt:i4>
      </vt:variant>
      <vt:variant>
        <vt:lpwstr/>
      </vt:variant>
      <vt:variant>
        <vt:lpwstr>_Toc89265552</vt:lpwstr>
      </vt:variant>
      <vt:variant>
        <vt:i4>1835066</vt:i4>
      </vt:variant>
      <vt:variant>
        <vt:i4>950</vt:i4>
      </vt:variant>
      <vt:variant>
        <vt:i4>0</vt:i4>
      </vt:variant>
      <vt:variant>
        <vt:i4>5</vt:i4>
      </vt:variant>
      <vt:variant>
        <vt:lpwstr/>
      </vt:variant>
      <vt:variant>
        <vt:lpwstr>_Toc89265551</vt:lpwstr>
      </vt:variant>
      <vt:variant>
        <vt:i4>1900602</vt:i4>
      </vt:variant>
      <vt:variant>
        <vt:i4>944</vt:i4>
      </vt:variant>
      <vt:variant>
        <vt:i4>0</vt:i4>
      </vt:variant>
      <vt:variant>
        <vt:i4>5</vt:i4>
      </vt:variant>
      <vt:variant>
        <vt:lpwstr/>
      </vt:variant>
      <vt:variant>
        <vt:lpwstr>_Toc89265550</vt:lpwstr>
      </vt:variant>
      <vt:variant>
        <vt:i4>1310779</vt:i4>
      </vt:variant>
      <vt:variant>
        <vt:i4>938</vt:i4>
      </vt:variant>
      <vt:variant>
        <vt:i4>0</vt:i4>
      </vt:variant>
      <vt:variant>
        <vt:i4>5</vt:i4>
      </vt:variant>
      <vt:variant>
        <vt:lpwstr/>
      </vt:variant>
      <vt:variant>
        <vt:lpwstr>_Toc89265549</vt:lpwstr>
      </vt:variant>
      <vt:variant>
        <vt:i4>1376315</vt:i4>
      </vt:variant>
      <vt:variant>
        <vt:i4>932</vt:i4>
      </vt:variant>
      <vt:variant>
        <vt:i4>0</vt:i4>
      </vt:variant>
      <vt:variant>
        <vt:i4>5</vt:i4>
      </vt:variant>
      <vt:variant>
        <vt:lpwstr/>
      </vt:variant>
      <vt:variant>
        <vt:lpwstr>_Toc89265548</vt:lpwstr>
      </vt:variant>
      <vt:variant>
        <vt:i4>1703995</vt:i4>
      </vt:variant>
      <vt:variant>
        <vt:i4>926</vt:i4>
      </vt:variant>
      <vt:variant>
        <vt:i4>0</vt:i4>
      </vt:variant>
      <vt:variant>
        <vt:i4>5</vt:i4>
      </vt:variant>
      <vt:variant>
        <vt:lpwstr/>
      </vt:variant>
      <vt:variant>
        <vt:lpwstr>_Toc89265547</vt:lpwstr>
      </vt:variant>
      <vt:variant>
        <vt:i4>1769531</vt:i4>
      </vt:variant>
      <vt:variant>
        <vt:i4>920</vt:i4>
      </vt:variant>
      <vt:variant>
        <vt:i4>0</vt:i4>
      </vt:variant>
      <vt:variant>
        <vt:i4>5</vt:i4>
      </vt:variant>
      <vt:variant>
        <vt:lpwstr/>
      </vt:variant>
      <vt:variant>
        <vt:lpwstr>_Toc89265546</vt:lpwstr>
      </vt:variant>
      <vt:variant>
        <vt:i4>1572923</vt:i4>
      </vt:variant>
      <vt:variant>
        <vt:i4>914</vt:i4>
      </vt:variant>
      <vt:variant>
        <vt:i4>0</vt:i4>
      </vt:variant>
      <vt:variant>
        <vt:i4>5</vt:i4>
      </vt:variant>
      <vt:variant>
        <vt:lpwstr/>
      </vt:variant>
      <vt:variant>
        <vt:lpwstr>_Toc89265545</vt:lpwstr>
      </vt:variant>
      <vt:variant>
        <vt:i4>1638459</vt:i4>
      </vt:variant>
      <vt:variant>
        <vt:i4>908</vt:i4>
      </vt:variant>
      <vt:variant>
        <vt:i4>0</vt:i4>
      </vt:variant>
      <vt:variant>
        <vt:i4>5</vt:i4>
      </vt:variant>
      <vt:variant>
        <vt:lpwstr/>
      </vt:variant>
      <vt:variant>
        <vt:lpwstr>_Toc89265544</vt:lpwstr>
      </vt:variant>
      <vt:variant>
        <vt:i4>1966139</vt:i4>
      </vt:variant>
      <vt:variant>
        <vt:i4>902</vt:i4>
      </vt:variant>
      <vt:variant>
        <vt:i4>0</vt:i4>
      </vt:variant>
      <vt:variant>
        <vt:i4>5</vt:i4>
      </vt:variant>
      <vt:variant>
        <vt:lpwstr/>
      </vt:variant>
      <vt:variant>
        <vt:lpwstr>_Toc89265543</vt:lpwstr>
      </vt:variant>
      <vt:variant>
        <vt:i4>2031675</vt:i4>
      </vt:variant>
      <vt:variant>
        <vt:i4>896</vt:i4>
      </vt:variant>
      <vt:variant>
        <vt:i4>0</vt:i4>
      </vt:variant>
      <vt:variant>
        <vt:i4>5</vt:i4>
      </vt:variant>
      <vt:variant>
        <vt:lpwstr/>
      </vt:variant>
      <vt:variant>
        <vt:lpwstr>_Toc89265542</vt:lpwstr>
      </vt:variant>
      <vt:variant>
        <vt:i4>1835067</vt:i4>
      </vt:variant>
      <vt:variant>
        <vt:i4>890</vt:i4>
      </vt:variant>
      <vt:variant>
        <vt:i4>0</vt:i4>
      </vt:variant>
      <vt:variant>
        <vt:i4>5</vt:i4>
      </vt:variant>
      <vt:variant>
        <vt:lpwstr/>
      </vt:variant>
      <vt:variant>
        <vt:lpwstr>_Toc89265541</vt:lpwstr>
      </vt:variant>
      <vt:variant>
        <vt:i4>1900603</vt:i4>
      </vt:variant>
      <vt:variant>
        <vt:i4>881</vt:i4>
      </vt:variant>
      <vt:variant>
        <vt:i4>0</vt:i4>
      </vt:variant>
      <vt:variant>
        <vt:i4>5</vt:i4>
      </vt:variant>
      <vt:variant>
        <vt:lpwstr/>
      </vt:variant>
      <vt:variant>
        <vt:lpwstr>_Toc89265540</vt:lpwstr>
      </vt:variant>
      <vt:variant>
        <vt:i4>1310780</vt:i4>
      </vt:variant>
      <vt:variant>
        <vt:i4>875</vt:i4>
      </vt:variant>
      <vt:variant>
        <vt:i4>0</vt:i4>
      </vt:variant>
      <vt:variant>
        <vt:i4>5</vt:i4>
      </vt:variant>
      <vt:variant>
        <vt:lpwstr/>
      </vt:variant>
      <vt:variant>
        <vt:lpwstr>_Toc89265539</vt:lpwstr>
      </vt:variant>
      <vt:variant>
        <vt:i4>1376316</vt:i4>
      </vt:variant>
      <vt:variant>
        <vt:i4>869</vt:i4>
      </vt:variant>
      <vt:variant>
        <vt:i4>0</vt:i4>
      </vt:variant>
      <vt:variant>
        <vt:i4>5</vt:i4>
      </vt:variant>
      <vt:variant>
        <vt:lpwstr/>
      </vt:variant>
      <vt:variant>
        <vt:lpwstr>_Toc89265538</vt:lpwstr>
      </vt:variant>
      <vt:variant>
        <vt:i4>1703996</vt:i4>
      </vt:variant>
      <vt:variant>
        <vt:i4>863</vt:i4>
      </vt:variant>
      <vt:variant>
        <vt:i4>0</vt:i4>
      </vt:variant>
      <vt:variant>
        <vt:i4>5</vt:i4>
      </vt:variant>
      <vt:variant>
        <vt:lpwstr/>
      </vt:variant>
      <vt:variant>
        <vt:lpwstr>_Toc89265537</vt:lpwstr>
      </vt:variant>
      <vt:variant>
        <vt:i4>1769532</vt:i4>
      </vt:variant>
      <vt:variant>
        <vt:i4>857</vt:i4>
      </vt:variant>
      <vt:variant>
        <vt:i4>0</vt:i4>
      </vt:variant>
      <vt:variant>
        <vt:i4>5</vt:i4>
      </vt:variant>
      <vt:variant>
        <vt:lpwstr/>
      </vt:variant>
      <vt:variant>
        <vt:lpwstr>_Toc89265536</vt:lpwstr>
      </vt:variant>
      <vt:variant>
        <vt:i4>1572924</vt:i4>
      </vt:variant>
      <vt:variant>
        <vt:i4>851</vt:i4>
      </vt:variant>
      <vt:variant>
        <vt:i4>0</vt:i4>
      </vt:variant>
      <vt:variant>
        <vt:i4>5</vt:i4>
      </vt:variant>
      <vt:variant>
        <vt:lpwstr/>
      </vt:variant>
      <vt:variant>
        <vt:lpwstr>_Toc89265535</vt:lpwstr>
      </vt:variant>
      <vt:variant>
        <vt:i4>1638460</vt:i4>
      </vt:variant>
      <vt:variant>
        <vt:i4>845</vt:i4>
      </vt:variant>
      <vt:variant>
        <vt:i4>0</vt:i4>
      </vt:variant>
      <vt:variant>
        <vt:i4>5</vt:i4>
      </vt:variant>
      <vt:variant>
        <vt:lpwstr/>
      </vt:variant>
      <vt:variant>
        <vt:lpwstr>_Toc89265534</vt:lpwstr>
      </vt:variant>
      <vt:variant>
        <vt:i4>1966140</vt:i4>
      </vt:variant>
      <vt:variant>
        <vt:i4>839</vt:i4>
      </vt:variant>
      <vt:variant>
        <vt:i4>0</vt:i4>
      </vt:variant>
      <vt:variant>
        <vt:i4>5</vt:i4>
      </vt:variant>
      <vt:variant>
        <vt:lpwstr/>
      </vt:variant>
      <vt:variant>
        <vt:lpwstr>_Toc89265533</vt:lpwstr>
      </vt:variant>
      <vt:variant>
        <vt:i4>2031676</vt:i4>
      </vt:variant>
      <vt:variant>
        <vt:i4>833</vt:i4>
      </vt:variant>
      <vt:variant>
        <vt:i4>0</vt:i4>
      </vt:variant>
      <vt:variant>
        <vt:i4>5</vt:i4>
      </vt:variant>
      <vt:variant>
        <vt:lpwstr/>
      </vt:variant>
      <vt:variant>
        <vt:lpwstr>_Toc89265532</vt:lpwstr>
      </vt:variant>
      <vt:variant>
        <vt:i4>1835068</vt:i4>
      </vt:variant>
      <vt:variant>
        <vt:i4>827</vt:i4>
      </vt:variant>
      <vt:variant>
        <vt:i4>0</vt:i4>
      </vt:variant>
      <vt:variant>
        <vt:i4>5</vt:i4>
      </vt:variant>
      <vt:variant>
        <vt:lpwstr/>
      </vt:variant>
      <vt:variant>
        <vt:lpwstr>_Toc89265531</vt:lpwstr>
      </vt:variant>
      <vt:variant>
        <vt:i4>1900604</vt:i4>
      </vt:variant>
      <vt:variant>
        <vt:i4>821</vt:i4>
      </vt:variant>
      <vt:variant>
        <vt:i4>0</vt:i4>
      </vt:variant>
      <vt:variant>
        <vt:i4>5</vt:i4>
      </vt:variant>
      <vt:variant>
        <vt:lpwstr/>
      </vt:variant>
      <vt:variant>
        <vt:lpwstr>_Toc89265530</vt:lpwstr>
      </vt:variant>
      <vt:variant>
        <vt:i4>1310781</vt:i4>
      </vt:variant>
      <vt:variant>
        <vt:i4>815</vt:i4>
      </vt:variant>
      <vt:variant>
        <vt:i4>0</vt:i4>
      </vt:variant>
      <vt:variant>
        <vt:i4>5</vt:i4>
      </vt:variant>
      <vt:variant>
        <vt:lpwstr/>
      </vt:variant>
      <vt:variant>
        <vt:lpwstr>_Toc89265529</vt:lpwstr>
      </vt:variant>
      <vt:variant>
        <vt:i4>1376317</vt:i4>
      </vt:variant>
      <vt:variant>
        <vt:i4>809</vt:i4>
      </vt:variant>
      <vt:variant>
        <vt:i4>0</vt:i4>
      </vt:variant>
      <vt:variant>
        <vt:i4>5</vt:i4>
      </vt:variant>
      <vt:variant>
        <vt:lpwstr/>
      </vt:variant>
      <vt:variant>
        <vt:lpwstr>_Toc89265528</vt:lpwstr>
      </vt:variant>
      <vt:variant>
        <vt:i4>1703997</vt:i4>
      </vt:variant>
      <vt:variant>
        <vt:i4>803</vt:i4>
      </vt:variant>
      <vt:variant>
        <vt:i4>0</vt:i4>
      </vt:variant>
      <vt:variant>
        <vt:i4>5</vt:i4>
      </vt:variant>
      <vt:variant>
        <vt:lpwstr/>
      </vt:variant>
      <vt:variant>
        <vt:lpwstr>_Toc89265527</vt:lpwstr>
      </vt:variant>
      <vt:variant>
        <vt:i4>1769533</vt:i4>
      </vt:variant>
      <vt:variant>
        <vt:i4>794</vt:i4>
      </vt:variant>
      <vt:variant>
        <vt:i4>0</vt:i4>
      </vt:variant>
      <vt:variant>
        <vt:i4>5</vt:i4>
      </vt:variant>
      <vt:variant>
        <vt:lpwstr/>
      </vt:variant>
      <vt:variant>
        <vt:lpwstr>_Toc89265526</vt:lpwstr>
      </vt:variant>
      <vt:variant>
        <vt:i4>1572925</vt:i4>
      </vt:variant>
      <vt:variant>
        <vt:i4>788</vt:i4>
      </vt:variant>
      <vt:variant>
        <vt:i4>0</vt:i4>
      </vt:variant>
      <vt:variant>
        <vt:i4>5</vt:i4>
      </vt:variant>
      <vt:variant>
        <vt:lpwstr/>
      </vt:variant>
      <vt:variant>
        <vt:lpwstr>_Toc89265525</vt:lpwstr>
      </vt:variant>
      <vt:variant>
        <vt:i4>1638461</vt:i4>
      </vt:variant>
      <vt:variant>
        <vt:i4>782</vt:i4>
      </vt:variant>
      <vt:variant>
        <vt:i4>0</vt:i4>
      </vt:variant>
      <vt:variant>
        <vt:i4>5</vt:i4>
      </vt:variant>
      <vt:variant>
        <vt:lpwstr/>
      </vt:variant>
      <vt:variant>
        <vt:lpwstr>_Toc89265524</vt:lpwstr>
      </vt:variant>
      <vt:variant>
        <vt:i4>1966141</vt:i4>
      </vt:variant>
      <vt:variant>
        <vt:i4>776</vt:i4>
      </vt:variant>
      <vt:variant>
        <vt:i4>0</vt:i4>
      </vt:variant>
      <vt:variant>
        <vt:i4>5</vt:i4>
      </vt:variant>
      <vt:variant>
        <vt:lpwstr/>
      </vt:variant>
      <vt:variant>
        <vt:lpwstr>_Toc89265523</vt:lpwstr>
      </vt:variant>
      <vt:variant>
        <vt:i4>2031677</vt:i4>
      </vt:variant>
      <vt:variant>
        <vt:i4>770</vt:i4>
      </vt:variant>
      <vt:variant>
        <vt:i4>0</vt:i4>
      </vt:variant>
      <vt:variant>
        <vt:i4>5</vt:i4>
      </vt:variant>
      <vt:variant>
        <vt:lpwstr/>
      </vt:variant>
      <vt:variant>
        <vt:lpwstr>_Toc89265522</vt:lpwstr>
      </vt:variant>
      <vt:variant>
        <vt:i4>1835069</vt:i4>
      </vt:variant>
      <vt:variant>
        <vt:i4>764</vt:i4>
      </vt:variant>
      <vt:variant>
        <vt:i4>0</vt:i4>
      </vt:variant>
      <vt:variant>
        <vt:i4>5</vt:i4>
      </vt:variant>
      <vt:variant>
        <vt:lpwstr/>
      </vt:variant>
      <vt:variant>
        <vt:lpwstr>_Toc89265521</vt:lpwstr>
      </vt:variant>
      <vt:variant>
        <vt:i4>1900605</vt:i4>
      </vt:variant>
      <vt:variant>
        <vt:i4>758</vt:i4>
      </vt:variant>
      <vt:variant>
        <vt:i4>0</vt:i4>
      </vt:variant>
      <vt:variant>
        <vt:i4>5</vt:i4>
      </vt:variant>
      <vt:variant>
        <vt:lpwstr/>
      </vt:variant>
      <vt:variant>
        <vt:lpwstr>_Toc89265520</vt:lpwstr>
      </vt:variant>
      <vt:variant>
        <vt:i4>1310782</vt:i4>
      </vt:variant>
      <vt:variant>
        <vt:i4>752</vt:i4>
      </vt:variant>
      <vt:variant>
        <vt:i4>0</vt:i4>
      </vt:variant>
      <vt:variant>
        <vt:i4>5</vt:i4>
      </vt:variant>
      <vt:variant>
        <vt:lpwstr/>
      </vt:variant>
      <vt:variant>
        <vt:lpwstr>_Toc89265519</vt:lpwstr>
      </vt:variant>
      <vt:variant>
        <vt:i4>1376318</vt:i4>
      </vt:variant>
      <vt:variant>
        <vt:i4>746</vt:i4>
      </vt:variant>
      <vt:variant>
        <vt:i4>0</vt:i4>
      </vt:variant>
      <vt:variant>
        <vt:i4>5</vt:i4>
      </vt:variant>
      <vt:variant>
        <vt:lpwstr/>
      </vt:variant>
      <vt:variant>
        <vt:lpwstr>_Toc89265518</vt:lpwstr>
      </vt:variant>
      <vt:variant>
        <vt:i4>1703998</vt:i4>
      </vt:variant>
      <vt:variant>
        <vt:i4>740</vt:i4>
      </vt:variant>
      <vt:variant>
        <vt:i4>0</vt:i4>
      </vt:variant>
      <vt:variant>
        <vt:i4>5</vt:i4>
      </vt:variant>
      <vt:variant>
        <vt:lpwstr/>
      </vt:variant>
      <vt:variant>
        <vt:lpwstr>_Toc89265517</vt:lpwstr>
      </vt:variant>
      <vt:variant>
        <vt:i4>1769534</vt:i4>
      </vt:variant>
      <vt:variant>
        <vt:i4>734</vt:i4>
      </vt:variant>
      <vt:variant>
        <vt:i4>0</vt:i4>
      </vt:variant>
      <vt:variant>
        <vt:i4>5</vt:i4>
      </vt:variant>
      <vt:variant>
        <vt:lpwstr/>
      </vt:variant>
      <vt:variant>
        <vt:lpwstr>_Toc89265516</vt:lpwstr>
      </vt:variant>
      <vt:variant>
        <vt:i4>1572926</vt:i4>
      </vt:variant>
      <vt:variant>
        <vt:i4>728</vt:i4>
      </vt:variant>
      <vt:variant>
        <vt:i4>0</vt:i4>
      </vt:variant>
      <vt:variant>
        <vt:i4>5</vt:i4>
      </vt:variant>
      <vt:variant>
        <vt:lpwstr/>
      </vt:variant>
      <vt:variant>
        <vt:lpwstr>_Toc89265515</vt:lpwstr>
      </vt:variant>
      <vt:variant>
        <vt:i4>1638462</vt:i4>
      </vt:variant>
      <vt:variant>
        <vt:i4>722</vt:i4>
      </vt:variant>
      <vt:variant>
        <vt:i4>0</vt:i4>
      </vt:variant>
      <vt:variant>
        <vt:i4>5</vt:i4>
      </vt:variant>
      <vt:variant>
        <vt:lpwstr/>
      </vt:variant>
      <vt:variant>
        <vt:lpwstr>_Toc89265514</vt:lpwstr>
      </vt:variant>
      <vt:variant>
        <vt:i4>1966142</vt:i4>
      </vt:variant>
      <vt:variant>
        <vt:i4>716</vt:i4>
      </vt:variant>
      <vt:variant>
        <vt:i4>0</vt:i4>
      </vt:variant>
      <vt:variant>
        <vt:i4>5</vt:i4>
      </vt:variant>
      <vt:variant>
        <vt:lpwstr/>
      </vt:variant>
      <vt:variant>
        <vt:lpwstr>_Toc89265513</vt:lpwstr>
      </vt:variant>
      <vt:variant>
        <vt:i4>2031678</vt:i4>
      </vt:variant>
      <vt:variant>
        <vt:i4>710</vt:i4>
      </vt:variant>
      <vt:variant>
        <vt:i4>0</vt:i4>
      </vt:variant>
      <vt:variant>
        <vt:i4>5</vt:i4>
      </vt:variant>
      <vt:variant>
        <vt:lpwstr/>
      </vt:variant>
      <vt:variant>
        <vt:lpwstr>_Toc89265512</vt:lpwstr>
      </vt:variant>
      <vt:variant>
        <vt:i4>1835070</vt:i4>
      </vt:variant>
      <vt:variant>
        <vt:i4>704</vt:i4>
      </vt:variant>
      <vt:variant>
        <vt:i4>0</vt:i4>
      </vt:variant>
      <vt:variant>
        <vt:i4>5</vt:i4>
      </vt:variant>
      <vt:variant>
        <vt:lpwstr/>
      </vt:variant>
      <vt:variant>
        <vt:lpwstr>_Toc89265511</vt:lpwstr>
      </vt:variant>
      <vt:variant>
        <vt:i4>1900606</vt:i4>
      </vt:variant>
      <vt:variant>
        <vt:i4>698</vt:i4>
      </vt:variant>
      <vt:variant>
        <vt:i4>0</vt:i4>
      </vt:variant>
      <vt:variant>
        <vt:i4>5</vt:i4>
      </vt:variant>
      <vt:variant>
        <vt:lpwstr/>
      </vt:variant>
      <vt:variant>
        <vt:lpwstr>_Toc89265510</vt:lpwstr>
      </vt:variant>
      <vt:variant>
        <vt:i4>1310783</vt:i4>
      </vt:variant>
      <vt:variant>
        <vt:i4>692</vt:i4>
      </vt:variant>
      <vt:variant>
        <vt:i4>0</vt:i4>
      </vt:variant>
      <vt:variant>
        <vt:i4>5</vt:i4>
      </vt:variant>
      <vt:variant>
        <vt:lpwstr/>
      </vt:variant>
      <vt:variant>
        <vt:lpwstr>_Toc89265509</vt:lpwstr>
      </vt:variant>
      <vt:variant>
        <vt:i4>1376319</vt:i4>
      </vt:variant>
      <vt:variant>
        <vt:i4>686</vt:i4>
      </vt:variant>
      <vt:variant>
        <vt:i4>0</vt:i4>
      </vt:variant>
      <vt:variant>
        <vt:i4>5</vt:i4>
      </vt:variant>
      <vt:variant>
        <vt:lpwstr/>
      </vt:variant>
      <vt:variant>
        <vt:lpwstr>_Toc89265508</vt:lpwstr>
      </vt:variant>
      <vt:variant>
        <vt:i4>1703999</vt:i4>
      </vt:variant>
      <vt:variant>
        <vt:i4>680</vt:i4>
      </vt:variant>
      <vt:variant>
        <vt:i4>0</vt:i4>
      </vt:variant>
      <vt:variant>
        <vt:i4>5</vt:i4>
      </vt:variant>
      <vt:variant>
        <vt:lpwstr/>
      </vt:variant>
      <vt:variant>
        <vt:lpwstr>_Toc89265507</vt:lpwstr>
      </vt:variant>
      <vt:variant>
        <vt:i4>1769535</vt:i4>
      </vt:variant>
      <vt:variant>
        <vt:i4>674</vt:i4>
      </vt:variant>
      <vt:variant>
        <vt:i4>0</vt:i4>
      </vt:variant>
      <vt:variant>
        <vt:i4>5</vt:i4>
      </vt:variant>
      <vt:variant>
        <vt:lpwstr/>
      </vt:variant>
      <vt:variant>
        <vt:lpwstr>_Toc89265506</vt:lpwstr>
      </vt:variant>
      <vt:variant>
        <vt:i4>1572927</vt:i4>
      </vt:variant>
      <vt:variant>
        <vt:i4>668</vt:i4>
      </vt:variant>
      <vt:variant>
        <vt:i4>0</vt:i4>
      </vt:variant>
      <vt:variant>
        <vt:i4>5</vt:i4>
      </vt:variant>
      <vt:variant>
        <vt:lpwstr/>
      </vt:variant>
      <vt:variant>
        <vt:lpwstr>_Toc89265505</vt:lpwstr>
      </vt:variant>
      <vt:variant>
        <vt:i4>1638463</vt:i4>
      </vt:variant>
      <vt:variant>
        <vt:i4>662</vt:i4>
      </vt:variant>
      <vt:variant>
        <vt:i4>0</vt:i4>
      </vt:variant>
      <vt:variant>
        <vt:i4>5</vt:i4>
      </vt:variant>
      <vt:variant>
        <vt:lpwstr/>
      </vt:variant>
      <vt:variant>
        <vt:lpwstr>_Toc89265504</vt:lpwstr>
      </vt:variant>
      <vt:variant>
        <vt:i4>1966143</vt:i4>
      </vt:variant>
      <vt:variant>
        <vt:i4>656</vt:i4>
      </vt:variant>
      <vt:variant>
        <vt:i4>0</vt:i4>
      </vt:variant>
      <vt:variant>
        <vt:i4>5</vt:i4>
      </vt:variant>
      <vt:variant>
        <vt:lpwstr/>
      </vt:variant>
      <vt:variant>
        <vt:lpwstr>_Toc89265503</vt:lpwstr>
      </vt:variant>
      <vt:variant>
        <vt:i4>2031679</vt:i4>
      </vt:variant>
      <vt:variant>
        <vt:i4>650</vt:i4>
      </vt:variant>
      <vt:variant>
        <vt:i4>0</vt:i4>
      </vt:variant>
      <vt:variant>
        <vt:i4>5</vt:i4>
      </vt:variant>
      <vt:variant>
        <vt:lpwstr/>
      </vt:variant>
      <vt:variant>
        <vt:lpwstr>_Toc89265502</vt:lpwstr>
      </vt:variant>
      <vt:variant>
        <vt:i4>1835071</vt:i4>
      </vt:variant>
      <vt:variant>
        <vt:i4>644</vt:i4>
      </vt:variant>
      <vt:variant>
        <vt:i4>0</vt:i4>
      </vt:variant>
      <vt:variant>
        <vt:i4>5</vt:i4>
      </vt:variant>
      <vt:variant>
        <vt:lpwstr/>
      </vt:variant>
      <vt:variant>
        <vt:lpwstr>_Toc89265501</vt:lpwstr>
      </vt:variant>
      <vt:variant>
        <vt:i4>1376310</vt:i4>
      </vt:variant>
      <vt:variant>
        <vt:i4>638</vt:i4>
      </vt:variant>
      <vt:variant>
        <vt:i4>0</vt:i4>
      </vt:variant>
      <vt:variant>
        <vt:i4>5</vt:i4>
      </vt:variant>
      <vt:variant>
        <vt:lpwstr/>
      </vt:variant>
      <vt:variant>
        <vt:lpwstr>_Toc89265499</vt:lpwstr>
      </vt:variant>
      <vt:variant>
        <vt:i4>1310774</vt:i4>
      </vt:variant>
      <vt:variant>
        <vt:i4>632</vt:i4>
      </vt:variant>
      <vt:variant>
        <vt:i4>0</vt:i4>
      </vt:variant>
      <vt:variant>
        <vt:i4>5</vt:i4>
      </vt:variant>
      <vt:variant>
        <vt:lpwstr/>
      </vt:variant>
      <vt:variant>
        <vt:lpwstr>_Toc89265498</vt:lpwstr>
      </vt:variant>
      <vt:variant>
        <vt:i4>1769526</vt:i4>
      </vt:variant>
      <vt:variant>
        <vt:i4>626</vt:i4>
      </vt:variant>
      <vt:variant>
        <vt:i4>0</vt:i4>
      </vt:variant>
      <vt:variant>
        <vt:i4>5</vt:i4>
      </vt:variant>
      <vt:variant>
        <vt:lpwstr/>
      </vt:variant>
      <vt:variant>
        <vt:lpwstr>_Toc89265497</vt:lpwstr>
      </vt:variant>
      <vt:variant>
        <vt:i4>1703990</vt:i4>
      </vt:variant>
      <vt:variant>
        <vt:i4>620</vt:i4>
      </vt:variant>
      <vt:variant>
        <vt:i4>0</vt:i4>
      </vt:variant>
      <vt:variant>
        <vt:i4>5</vt:i4>
      </vt:variant>
      <vt:variant>
        <vt:lpwstr/>
      </vt:variant>
      <vt:variant>
        <vt:lpwstr>_Toc89265496</vt:lpwstr>
      </vt:variant>
      <vt:variant>
        <vt:i4>1638454</vt:i4>
      </vt:variant>
      <vt:variant>
        <vt:i4>614</vt:i4>
      </vt:variant>
      <vt:variant>
        <vt:i4>0</vt:i4>
      </vt:variant>
      <vt:variant>
        <vt:i4>5</vt:i4>
      </vt:variant>
      <vt:variant>
        <vt:lpwstr/>
      </vt:variant>
      <vt:variant>
        <vt:lpwstr>_Toc89265495</vt:lpwstr>
      </vt:variant>
      <vt:variant>
        <vt:i4>1572918</vt:i4>
      </vt:variant>
      <vt:variant>
        <vt:i4>608</vt:i4>
      </vt:variant>
      <vt:variant>
        <vt:i4>0</vt:i4>
      </vt:variant>
      <vt:variant>
        <vt:i4>5</vt:i4>
      </vt:variant>
      <vt:variant>
        <vt:lpwstr/>
      </vt:variant>
      <vt:variant>
        <vt:lpwstr>_Toc89265494</vt:lpwstr>
      </vt:variant>
      <vt:variant>
        <vt:i4>2031670</vt:i4>
      </vt:variant>
      <vt:variant>
        <vt:i4>602</vt:i4>
      </vt:variant>
      <vt:variant>
        <vt:i4>0</vt:i4>
      </vt:variant>
      <vt:variant>
        <vt:i4>5</vt:i4>
      </vt:variant>
      <vt:variant>
        <vt:lpwstr/>
      </vt:variant>
      <vt:variant>
        <vt:lpwstr>_Toc89265493</vt:lpwstr>
      </vt:variant>
      <vt:variant>
        <vt:i4>1966134</vt:i4>
      </vt:variant>
      <vt:variant>
        <vt:i4>596</vt:i4>
      </vt:variant>
      <vt:variant>
        <vt:i4>0</vt:i4>
      </vt:variant>
      <vt:variant>
        <vt:i4>5</vt:i4>
      </vt:variant>
      <vt:variant>
        <vt:lpwstr/>
      </vt:variant>
      <vt:variant>
        <vt:lpwstr>_Toc89265492</vt:lpwstr>
      </vt:variant>
      <vt:variant>
        <vt:i4>1900598</vt:i4>
      </vt:variant>
      <vt:variant>
        <vt:i4>590</vt:i4>
      </vt:variant>
      <vt:variant>
        <vt:i4>0</vt:i4>
      </vt:variant>
      <vt:variant>
        <vt:i4>5</vt:i4>
      </vt:variant>
      <vt:variant>
        <vt:lpwstr/>
      </vt:variant>
      <vt:variant>
        <vt:lpwstr>_Toc89265491</vt:lpwstr>
      </vt:variant>
      <vt:variant>
        <vt:i4>1835062</vt:i4>
      </vt:variant>
      <vt:variant>
        <vt:i4>584</vt:i4>
      </vt:variant>
      <vt:variant>
        <vt:i4>0</vt:i4>
      </vt:variant>
      <vt:variant>
        <vt:i4>5</vt:i4>
      </vt:variant>
      <vt:variant>
        <vt:lpwstr/>
      </vt:variant>
      <vt:variant>
        <vt:lpwstr>_Toc89265490</vt:lpwstr>
      </vt:variant>
      <vt:variant>
        <vt:i4>1376311</vt:i4>
      </vt:variant>
      <vt:variant>
        <vt:i4>578</vt:i4>
      </vt:variant>
      <vt:variant>
        <vt:i4>0</vt:i4>
      </vt:variant>
      <vt:variant>
        <vt:i4>5</vt:i4>
      </vt:variant>
      <vt:variant>
        <vt:lpwstr/>
      </vt:variant>
      <vt:variant>
        <vt:lpwstr>_Toc89265489</vt:lpwstr>
      </vt:variant>
      <vt:variant>
        <vt:i4>1310775</vt:i4>
      </vt:variant>
      <vt:variant>
        <vt:i4>572</vt:i4>
      </vt:variant>
      <vt:variant>
        <vt:i4>0</vt:i4>
      </vt:variant>
      <vt:variant>
        <vt:i4>5</vt:i4>
      </vt:variant>
      <vt:variant>
        <vt:lpwstr/>
      </vt:variant>
      <vt:variant>
        <vt:lpwstr>_Toc89265488</vt:lpwstr>
      </vt:variant>
      <vt:variant>
        <vt:i4>1769527</vt:i4>
      </vt:variant>
      <vt:variant>
        <vt:i4>566</vt:i4>
      </vt:variant>
      <vt:variant>
        <vt:i4>0</vt:i4>
      </vt:variant>
      <vt:variant>
        <vt:i4>5</vt:i4>
      </vt:variant>
      <vt:variant>
        <vt:lpwstr/>
      </vt:variant>
      <vt:variant>
        <vt:lpwstr>_Toc89265487</vt:lpwstr>
      </vt:variant>
      <vt:variant>
        <vt:i4>1703991</vt:i4>
      </vt:variant>
      <vt:variant>
        <vt:i4>560</vt:i4>
      </vt:variant>
      <vt:variant>
        <vt:i4>0</vt:i4>
      </vt:variant>
      <vt:variant>
        <vt:i4>5</vt:i4>
      </vt:variant>
      <vt:variant>
        <vt:lpwstr/>
      </vt:variant>
      <vt:variant>
        <vt:lpwstr>_Toc89265486</vt:lpwstr>
      </vt:variant>
      <vt:variant>
        <vt:i4>1638455</vt:i4>
      </vt:variant>
      <vt:variant>
        <vt:i4>554</vt:i4>
      </vt:variant>
      <vt:variant>
        <vt:i4>0</vt:i4>
      </vt:variant>
      <vt:variant>
        <vt:i4>5</vt:i4>
      </vt:variant>
      <vt:variant>
        <vt:lpwstr/>
      </vt:variant>
      <vt:variant>
        <vt:lpwstr>_Toc89265485</vt:lpwstr>
      </vt:variant>
      <vt:variant>
        <vt:i4>1572919</vt:i4>
      </vt:variant>
      <vt:variant>
        <vt:i4>548</vt:i4>
      </vt:variant>
      <vt:variant>
        <vt:i4>0</vt:i4>
      </vt:variant>
      <vt:variant>
        <vt:i4>5</vt:i4>
      </vt:variant>
      <vt:variant>
        <vt:lpwstr/>
      </vt:variant>
      <vt:variant>
        <vt:lpwstr>_Toc89265484</vt:lpwstr>
      </vt:variant>
      <vt:variant>
        <vt:i4>2031671</vt:i4>
      </vt:variant>
      <vt:variant>
        <vt:i4>542</vt:i4>
      </vt:variant>
      <vt:variant>
        <vt:i4>0</vt:i4>
      </vt:variant>
      <vt:variant>
        <vt:i4>5</vt:i4>
      </vt:variant>
      <vt:variant>
        <vt:lpwstr/>
      </vt:variant>
      <vt:variant>
        <vt:lpwstr>_Toc89265483</vt:lpwstr>
      </vt:variant>
      <vt:variant>
        <vt:i4>1966135</vt:i4>
      </vt:variant>
      <vt:variant>
        <vt:i4>536</vt:i4>
      </vt:variant>
      <vt:variant>
        <vt:i4>0</vt:i4>
      </vt:variant>
      <vt:variant>
        <vt:i4>5</vt:i4>
      </vt:variant>
      <vt:variant>
        <vt:lpwstr/>
      </vt:variant>
      <vt:variant>
        <vt:lpwstr>_Toc89265482</vt:lpwstr>
      </vt:variant>
      <vt:variant>
        <vt:i4>1900599</vt:i4>
      </vt:variant>
      <vt:variant>
        <vt:i4>530</vt:i4>
      </vt:variant>
      <vt:variant>
        <vt:i4>0</vt:i4>
      </vt:variant>
      <vt:variant>
        <vt:i4>5</vt:i4>
      </vt:variant>
      <vt:variant>
        <vt:lpwstr/>
      </vt:variant>
      <vt:variant>
        <vt:lpwstr>_Toc89265481</vt:lpwstr>
      </vt:variant>
      <vt:variant>
        <vt:i4>1835063</vt:i4>
      </vt:variant>
      <vt:variant>
        <vt:i4>524</vt:i4>
      </vt:variant>
      <vt:variant>
        <vt:i4>0</vt:i4>
      </vt:variant>
      <vt:variant>
        <vt:i4>5</vt:i4>
      </vt:variant>
      <vt:variant>
        <vt:lpwstr/>
      </vt:variant>
      <vt:variant>
        <vt:lpwstr>_Toc89265480</vt:lpwstr>
      </vt:variant>
      <vt:variant>
        <vt:i4>1376312</vt:i4>
      </vt:variant>
      <vt:variant>
        <vt:i4>518</vt:i4>
      </vt:variant>
      <vt:variant>
        <vt:i4>0</vt:i4>
      </vt:variant>
      <vt:variant>
        <vt:i4>5</vt:i4>
      </vt:variant>
      <vt:variant>
        <vt:lpwstr/>
      </vt:variant>
      <vt:variant>
        <vt:lpwstr>_Toc89265479</vt:lpwstr>
      </vt:variant>
      <vt:variant>
        <vt:i4>1310776</vt:i4>
      </vt:variant>
      <vt:variant>
        <vt:i4>512</vt:i4>
      </vt:variant>
      <vt:variant>
        <vt:i4>0</vt:i4>
      </vt:variant>
      <vt:variant>
        <vt:i4>5</vt:i4>
      </vt:variant>
      <vt:variant>
        <vt:lpwstr/>
      </vt:variant>
      <vt:variant>
        <vt:lpwstr>_Toc89265478</vt:lpwstr>
      </vt:variant>
      <vt:variant>
        <vt:i4>1769528</vt:i4>
      </vt:variant>
      <vt:variant>
        <vt:i4>506</vt:i4>
      </vt:variant>
      <vt:variant>
        <vt:i4>0</vt:i4>
      </vt:variant>
      <vt:variant>
        <vt:i4>5</vt:i4>
      </vt:variant>
      <vt:variant>
        <vt:lpwstr/>
      </vt:variant>
      <vt:variant>
        <vt:lpwstr>_Toc89265477</vt:lpwstr>
      </vt:variant>
      <vt:variant>
        <vt:i4>1703992</vt:i4>
      </vt:variant>
      <vt:variant>
        <vt:i4>500</vt:i4>
      </vt:variant>
      <vt:variant>
        <vt:i4>0</vt:i4>
      </vt:variant>
      <vt:variant>
        <vt:i4>5</vt:i4>
      </vt:variant>
      <vt:variant>
        <vt:lpwstr/>
      </vt:variant>
      <vt:variant>
        <vt:lpwstr>_Toc89265476</vt:lpwstr>
      </vt:variant>
      <vt:variant>
        <vt:i4>1638456</vt:i4>
      </vt:variant>
      <vt:variant>
        <vt:i4>494</vt:i4>
      </vt:variant>
      <vt:variant>
        <vt:i4>0</vt:i4>
      </vt:variant>
      <vt:variant>
        <vt:i4>5</vt:i4>
      </vt:variant>
      <vt:variant>
        <vt:lpwstr/>
      </vt:variant>
      <vt:variant>
        <vt:lpwstr>_Toc89265475</vt:lpwstr>
      </vt:variant>
      <vt:variant>
        <vt:i4>1572920</vt:i4>
      </vt:variant>
      <vt:variant>
        <vt:i4>488</vt:i4>
      </vt:variant>
      <vt:variant>
        <vt:i4>0</vt:i4>
      </vt:variant>
      <vt:variant>
        <vt:i4>5</vt:i4>
      </vt:variant>
      <vt:variant>
        <vt:lpwstr/>
      </vt:variant>
      <vt:variant>
        <vt:lpwstr>_Toc89265474</vt:lpwstr>
      </vt:variant>
      <vt:variant>
        <vt:i4>2031672</vt:i4>
      </vt:variant>
      <vt:variant>
        <vt:i4>482</vt:i4>
      </vt:variant>
      <vt:variant>
        <vt:i4>0</vt:i4>
      </vt:variant>
      <vt:variant>
        <vt:i4>5</vt:i4>
      </vt:variant>
      <vt:variant>
        <vt:lpwstr/>
      </vt:variant>
      <vt:variant>
        <vt:lpwstr>_Toc89265473</vt:lpwstr>
      </vt:variant>
      <vt:variant>
        <vt:i4>1966136</vt:i4>
      </vt:variant>
      <vt:variant>
        <vt:i4>476</vt:i4>
      </vt:variant>
      <vt:variant>
        <vt:i4>0</vt:i4>
      </vt:variant>
      <vt:variant>
        <vt:i4>5</vt:i4>
      </vt:variant>
      <vt:variant>
        <vt:lpwstr/>
      </vt:variant>
      <vt:variant>
        <vt:lpwstr>_Toc89265472</vt:lpwstr>
      </vt:variant>
      <vt:variant>
        <vt:i4>1900600</vt:i4>
      </vt:variant>
      <vt:variant>
        <vt:i4>470</vt:i4>
      </vt:variant>
      <vt:variant>
        <vt:i4>0</vt:i4>
      </vt:variant>
      <vt:variant>
        <vt:i4>5</vt:i4>
      </vt:variant>
      <vt:variant>
        <vt:lpwstr/>
      </vt:variant>
      <vt:variant>
        <vt:lpwstr>_Toc89265471</vt:lpwstr>
      </vt:variant>
      <vt:variant>
        <vt:i4>1835064</vt:i4>
      </vt:variant>
      <vt:variant>
        <vt:i4>464</vt:i4>
      </vt:variant>
      <vt:variant>
        <vt:i4>0</vt:i4>
      </vt:variant>
      <vt:variant>
        <vt:i4>5</vt:i4>
      </vt:variant>
      <vt:variant>
        <vt:lpwstr/>
      </vt:variant>
      <vt:variant>
        <vt:lpwstr>_Toc89265470</vt:lpwstr>
      </vt:variant>
      <vt:variant>
        <vt:i4>1376313</vt:i4>
      </vt:variant>
      <vt:variant>
        <vt:i4>458</vt:i4>
      </vt:variant>
      <vt:variant>
        <vt:i4>0</vt:i4>
      </vt:variant>
      <vt:variant>
        <vt:i4>5</vt:i4>
      </vt:variant>
      <vt:variant>
        <vt:lpwstr/>
      </vt:variant>
      <vt:variant>
        <vt:lpwstr>_Toc89265469</vt:lpwstr>
      </vt:variant>
      <vt:variant>
        <vt:i4>1310777</vt:i4>
      </vt:variant>
      <vt:variant>
        <vt:i4>452</vt:i4>
      </vt:variant>
      <vt:variant>
        <vt:i4>0</vt:i4>
      </vt:variant>
      <vt:variant>
        <vt:i4>5</vt:i4>
      </vt:variant>
      <vt:variant>
        <vt:lpwstr/>
      </vt:variant>
      <vt:variant>
        <vt:lpwstr>_Toc89265468</vt:lpwstr>
      </vt:variant>
      <vt:variant>
        <vt:i4>1769529</vt:i4>
      </vt:variant>
      <vt:variant>
        <vt:i4>446</vt:i4>
      </vt:variant>
      <vt:variant>
        <vt:i4>0</vt:i4>
      </vt:variant>
      <vt:variant>
        <vt:i4>5</vt:i4>
      </vt:variant>
      <vt:variant>
        <vt:lpwstr/>
      </vt:variant>
      <vt:variant>
        <vt:lpwstr>_Toc89265467</vt:lpwstr>
      </vt:variant>
      <vt:variant>
        <vt:i4>1703993</vt:i4>
      </vt:variant>
      <vt:variant>
        <vt:i4>440</vt:i4>
      </vt:variant>
      <vt:variant>
        <vt:i4>0</vt:i4>
      </vt:variant>
      <vt:variant>
        <vt:i4>5</vt:i4>
      </vt:variant>
      <vt:variant>
        <vt:lpwstr/>
      </vt:variant>
      <vt:variant>
        <vt:lpwstr>_Toc89265466</vt:lpwstr>
      </vt:variant>
      <vt:variant>
        <vt:i4>1638457</vt:i4>
      </vt:variant>
      <vt:variant>
        <vt:i4>434</vt:i4>
      </vt:variant>
      <vt:variant>
        <vt:i4>0</vt:i4>
      </vt:variant>
      <vt:variant>
        <vt:i4>5</vt:i4>
      </vt:variant>
      <vt:variant>
        <vt:lpwstr/>
      </vt:variant>
      <vt:variant>
        <vt:lpwstr>_Toc89265465</vt:lpwstr>
      </vt:variant>
      <vt:variant>
        <vt:i4>1572921</vt:i4>
      </vt:variant>
      <vt:variant>
        <vt:i4>428</vt:i4>
      </vt:variant>
      <vt:variant>
        <vt:i4>0</vt:i4>
      </vt:variant>
      <vt:variant>
        <vt:i4>5</vt:i4>
      </vt:variant>
      <vt:variant>
        <vt:lpwstr/>
      </vt:variant>
      <vt:variant>
        <vt:lpwstr>_Toc89265464</vt:lpwstr>
      </vt:variant>
      <vt:variant>
        <vt:i4>2031673</vt:i4>
      </vt:variant>
      <vt:variant>
        <vt:i4>422</vt:i4>
      </vt:variant>
      <vt:variant>
        <vt:i4>0</vt:i4>
      </vt:variant>
      <vt:variant>
        <vt:i4>5</vt:i4>
      </vt:variant>
      <vt:variant>
        <vt:lpwstr/>
      </vt:variant>
      <vt:variant>
        <vt:lpwstr>_Toc89265463</vt:lpwstr>
      </vt:variant>
      <vt:variant>
        <vt:i4>1966137</vt:i4>
      </vt:variant>
      <vt:variant>
        <vt:i4>416</vt:i4>
      </vt:variant>
      <vt:variant>
        <vt:i4>0</vt:i4>
      </vt:variant>
      <vt:variant>
        <vt:i4>5</vt:i4>
      </vt:variant>
      <vt:variant>
        <vt:lpwstr/>
      </vt:variant>
      <vt:variant>
        <vt:lpwstr>_Toc89265462</vt:lpwstr>
      </vt:variant>
      <vt:variant>
        <vt:i4>1900601</vt:i4>
      </vt:variant>
      <vt:variant>
        <vt:i4>410</vt:i4>
      </vt:variant>
      <vt:variant>
        <vt:i4>0</vt:i4>
      </vt:variant>
      <vt:variant>
        <vt:i4>5</vt:i4>
      </vt:variant>
      <vt:variant>
        <vt:lpwstr/>
      </vt:variant>
      <vt:variant>
        <vt:lpwstr>_Toc89265461</vt:lpwstr>
      </vt:variant>
      <vt:variant>
        <vt:i4>1835065</vt:i4>
      </vt:variant>
      <vt:variant>
        <vt:i4>404</vt:i4>
      </vt:variant>
      <vt:variant>
        <vt:i4>0</vt:i4>
      </vt:variant>
      <vt:variant>
        <vt:i4>5</vt:i4>
      </vt:variant>
      <vt:variant>
        <vt:lpwstr/>
      </vt:variant>
      <vt:variant>
        <vt:lpwstr>_Toc89265460</vt:lpwstr>
      </vt:variant>
      <vt:variant>
        <vt:i4>1376314</vt:i4>
      </vt:variant>
      <vt:variant>
        <vt:i4>398</vt:i4>
      </vt:variant>
      <vt:variant>
        <vt:i4>0</vt:i4>
      </vt:variant>
      <vt:variant>
        <vt:i4>5</vt:i4>
      </vt:variant>
      <vt:variant>
        <vt:lpwstr/>
      </vt:variant>
      <vt:variant>
        <vt:lpwstr>_Toc89265459</vt:lpwstr>
      </vt:variant>
      <vt:variant>
        <vt:i4>1310778</vt:i4>
      </vt:variant>
      <vt:variant>
        <vt:i4>392</vt:i4>
      </vt:variant>
      <vt:variant>
        <vt:i4>0</vt:i4>
      </vt:variant>
      <vt:variant>
        <vt:i4>5</vt:i4>
      </vt:variant>
      <vt:variant>
        <vt:lpwstr/>
      </vt:variant>
      <vt:variant>
        <vt:lpwstr>_Toc89265458</vt:lpwstr>
      </vt:variant>
      <vt:variant>
        <vt:i4>1769530</vt:i4>
      </vt:variant>
      <vt:variant>
        <vt:i4>386</vt:i4>
      </vt:variant>
      <vt:variant>
        <vt:i4>0</vt:i4>
      </vt:variant>
      <vt:variant>
        <vt:i4>5</vt:i4>
      </vt:variant>
      <vt:variant>
        <vt:lpwstr/>
      </vt:variant>
      <vt:variant>
        <vt:lpwstr>_Toc89265457</vt:lpwstr>
      </vt:variant>
      <vt:variant>
        <vt:i4>1703994</vt:i4>
      </vt:variant>
      <vt:variant>
        <vt:i4>380</vt:i4>
      </vt:variant>
      <vt:variant>
        <vt:i4>0</vt:i4>
      </vt:variant>
      <vt:variant>
        <vt:i4>5</vt:i4>
      </vt:variant>
      <vt:variant>
        <vt:lpwstr/>
      </vt:variant>
      <vt:variant>
        <vt:lpwstr>_Toc89265456</vt:lpwstr>
      </vt:variant>
      <vt:variant>
        <vt:i4>1638458</vt:i4>
      </vt:variant>
      <vt:variant>
        <vt:i4>374</vt:i4>
      </vt:variant>
      <vt:variant>
        <vt:i4>0</vt:i4>
      </vt:variant>
      <vt:variant>
        <vt:i4>5</vt:i4>
      </vt:variant>
      <vt:variant>
        <vt:lpwstr/>
      </vt:variant>
      <vt:variant>
        <vt:lpwstr>_Toc89265455</vt:lpwstr>
      </vt:variant>
      <vt:variant>
        <vt:i4>1572922</vt:i4>
      </vt:variant>
      <vt:variant>
        <vt:i4>368</vt:i4>
      </vt:variant>
      <vt:variant>
        <vt:i4>0</vt:i4>
      </vt:variant>
      <vt:variant>
        <vt:i4>5</vt:i4>
      </vt:variant>
      <vt:variant>
        <vt:lpwstr/>
      </vt:variant>
      <vt:variant>
        <vt:lpwstr>_Toc89265454</vt:lpwstr>
      </vt:variant>
      <vt:variant>
        <vt:i4>2031674</vt:i4>
      </vt:variant>
      <vt:variant>
        <vt:i4>362</vt:i4>
      </vt:variant>
      <vt:variant>
        <vt:i4>0</vt:i4>
      </vt:variant>
      <vt:variant>
        <vt:i4>5</vt:i4>
      </vt:variant>
      <vt:variant>
        <vt:lpwstr/>
      </vt:variant>
      <vt:variant>
        <vt:lpwstr>_Toc89265453</vt:lpwstr>
      </vt:variant>
      <vt:variant>
        <vt:i4>1966138</vt:i4>
      </vt:variant>
      <vt:variant>
        <vt:i4>356</vt:i4>
      </vt:variant>
      <vt:variant>
        <vt:i4>0</vt:i4>
      </vt:variant>
      <vt:variant>
        <vt:i4>5</vt:i4>
      </vt:variant>
      <vt:variant>
        <vt:lpwstr/>
      </vt:variant>
      <vt:variant>
        <vt:lpwstr>_Toc89265452</vt:lpwstr>
      </vt:variant>
      <vt:variant>
        <vt:i4>1900602</vt:i4>
      </vt:variant>
      <vt:variant>
        <vt:i4>350</vt:i4>
      </vt:variant>
      <vt:variant>
        <vt:i4>0</vt:i4>
      </vt:variant>
      <vt:variant>
        <vt:i4>5</vt:i4>
      </vt:variant>
      <vt:variant>
        <vt:lpwstr/>
      </vt:variant>
      <vt:variant>
        <vt:lpwstr>_Toc89265451</vt:lpwstr>
      </vt:variant>
      <vt:variant>
        <vt:i4>1835066</vt:i4>
      </vt:variant>
      <vt:variant>
        <vt:i4>344</vt:i4>
      </vt:variant>
      <vt:variant>
        <vt:i4>0</vt:i4>
      </vt:variant>
      <vt:variant>
        <vt:i4>5</vt:i4>
      </vt:variant>
      <vt:variant>
        <vt:lpwstr/>
      </vt:variant>
      <vt:variant>
        <vt:lpwstr>_Toc89265450</vt:lpwstr>
      </vt:variant>
      <vt:variant>
        <vt:i4>1376315</vt:i4>
      </vt:variant>
      <vt:variant>
        <vt:i4>338</vt:i4>
      </vt:variant>
      <vt:variant>
        <vt:i4>0</vt:i4>
      </vt:variant>
      <vt:variant>
        <vt:i4>5</vt:i4>
      </vt:variant>
      <vt:variant>
        <vt:lpwstr/>
      </vt:variant>
      <vt:variant>
        <vt:lpwstr>_Toc89265449</vt:lpwstr>
      </vt:variant>
      <vt:variant>
        <vt:i4>1310779</vt:i4>
      </vt:variant>
      <vt:variant>
        <vt:i4>332</vt:i4>
      </vt:variant>
      <vt:variant>
        <vt:i4>0</vt:i4>
      </vt:variant>
      <vt:variant>
        <vt:i4>5</vt:i4>
      </vt:variant>
      <vt:variant>
        <vt:lpwstr/>
      </vt:variant>
      <vt:variant>
        <vt:lpwstr>_Toc89265448</vt:lpwstr>
      </vt:variant>
      <vt:variant>
        <vt:i4>1769531</vt:i4>
      </vt:variant>
      <vt:variant>
        <vt:i4>326</vt:i4>
      </vt:variant>
      <vt:variant>
        <vt:i4>0</vt:i4>
      </vt:variant>
      <vt:variant>
        <vt:i4>5</vt:i4>
      </vt:variant>
      <vt:variant>
        <vt:lpwstr/>
      </vt:variant>
      <vt:variant>
        <vt:lpwstr>_Toc89265447</vt:lpwstr>
      </vt:variant>
      <vt:variant>
        <vt:i4>1703995</vt:i4>
      </vt:variant>
      <vt:variant>
        <vt:i4>320</vt:i4>
      </vt:variant>
      <vt:variant>
        <vt:i4>0</vt:i4>
      </vt:variant>
      <vt:variant>
        <vt:i4>5</vt:i4>
      </vt:variant>
      <vt:variant>
        <vt:lpwstr/>
      </vt:variant>
      <vt:variant>
        <vt:lpwstr>_Toc89265446</vt:lpwstr>
      </vt:variant>
      <vt:variant>
        <vt:i4>1638459</vt:i4>
      </vt:variant>
      <vt:variant>
        <vt:i4>314</vt:i4>
      </vt:variant>
      <vt:variant>
        <vt:i4>0</vt:i4>
      </vt:variant>
      <vt:variant>
        <vt:i4>5</vt:i4>
      </vt:variant>
      <vt:variant>
        <vt:lpwstr/>
      </vt:variant>
      <vt:variant>
        <vt:lpwstr>_Toc89265445</vt:lpwstr>
      </vt:variant>
      <vt:variant>
        <vt:i4>1572923</vt:i4>
      </vt:variant>
      <vt:variant>
        <vt:i4>308</vt:i4>
      </vt:variant>
      <vt:variant>
        <vt:i4>0</vt:i4>
      </vt:variant>
      <vt:variant>
        <vt:i4>5</vt:i4>
      </vt:variant>
      <vt:variant>
        <vt:lpwstr/>
      </vt:variant>
      <vt:variant>
        <vt:lpwstr>_Toc89265444</vt:lpwstr>
      </vt:variant>
      <vt:variant>
        <vt:i4>2031675</vt:i4>
      </vt:variant>
      <vt:variant>
        <vt:i4>302</vt:i4>
      </vt:variant>
      <vt:variant>
        <vt:i4>0</vt:i4>
      </vt:variant>
      <vt:variant>
        <vt:i4>5</vt:i4>
      </vt:variant>
      <vt:variant>
        <vt:lpwstr/>
      </vt:variant>
      <vt:variant>
        <vt:lpwstr>_Toc89265443</vt:lpwstr>
      </vt:variant>
      <vt:variant>
        <vt:i4>1966139</vt:i4>
      </vt:variant>
      <vt:variant>
        <vt:i4>296</vt:i4>
      </vt:variant>
      <vt:variant>
        <vt:i4>0</vt:i4>
      </vt:variant>
      <vt:variant>
        <vt:i4>5</vt:i4>
      </vt:variant>
      <vt:variant>
        <vt:lpwstr/>
      </vt:variant>
      <vt:variant>
        <vt:lpwstr>_Toc89265442</vt:lpwstr>
      </vt:variant>
      <vt:variant>
        <vt:i4>1900603</vt:i4>
      </vt:variant>
      <vt:variant>
        <vt:i4>290</vt:i4>
      </vt:variant>
      <vt:variant>
        <vt:i4>0</vt:i4>
      </vt:variant>
      <vt:variant>
        <vt:i4>5</vt:i4>
      </vt:variant>
      <vt:variant>
        <vt:lpwstr/>
      </vt:variant>
      <vt:variant>
        <vt:lpwstr>_Toc89265441</vt:lpwstr>
      </vt:variant>
      <vt:variant>
        <vt:i4>1835067</vt:i4>
      </vt:variant>
      <vt:variant>
        <vt:i4>284</vt:i4>
      </vt:variant>
      <vt:variant>
        <vt:i4>0</vt:i4>
      </vt:variant>
      <vt:variant>
        <vt:i4>5</vt:i4>
      </vt:variant>
      <vt:variant>
        <vt:lpwstr/>
      </vt:variant>
      <vt:variant>
        <vt:lpwstr>_Toc89265440</vt:lpwstr>
      </vt:variant>
      <vt:variant>
        <vt:i4>1376316</vt:i4>
      </vt:variant>
      <vt:variant>
        <vt:i4>278</vt:i4>
      </vt:variant>
      <vt:variant>
        <vt:i4>0</vt:i4>
      </vt:variant>
      <vt:variant>
        <vt:i4>5</vt:i4>
      </vt:variant>
      <vt:variant>
        <vt:lpwstr/>
      </vt:variant>
      <vt:variant>
        <vt:lpwstr>_Toc89265439</vt:lpwstr>
      </vt:variant>
      <vt:variant>
        <vt:i4>1310780</vt:i4>
      </vt:variant>
      <vt:variant>
        <vt:i4>272</vt:i4>
      </vt:variant>
      <vt:variant>
        <vt:i4>0</vt:i4>
      </vt:variant>
      <vt:variant>
        <vt:i4>5</vt:i4>
      </vt:variant>
      <vt:variant>
        <vt:lpwstr/>
      </vt:variant>
      <vt:variant>
        <vt:lpwstr>_Toc89265438</vt:lpwstr>
      </vt:variant>
      <vt:variant>
        <vt:i4>1769532</vt:i4>
      </vt:variant>
      <vt:variant>
        <vt:i4>266</vt:i4>
      </vt:variant>
      <vt:variant>
        <vt:i4>0</vt:i4>
      </vt:variant>
      <vt:variant>
        <vt:i4>5</vt:i4>
      </vt:variant>
      <vt:variant>
        <vt:lpwstr/>
      </vt:variant>
      <vt:variant>
        <vt:lpwstr>_Toc89265437</vt:lpwstr>
      </vt:variant>
      <vt:variant>
        <vt:i4>1703996</vt:i4>
      </vt:variant>
      <vt:variant>
        <vt:i4>260</vt:i4>
      </vt:variant>
      <vt:variant>
        <vt:i4>0</vt:i4>
      </vt:variant>
      <vt:variant>
        <vt:i4>5</vt:i4>
      </vt:variant>
      <vt:variant>
        <vt:lpwstr/>
      </vt:variant>
      <vt:variant>
        <vt:lpwstr>_Toc89265436</vt:lpwstr>
      </vt:variant>
      <vt:variant>
        <vt:i4>1638460</vt:i4>
      </vt:variant>
      <vt:variant>
        <vt:i4>254</vt:i4>
      </vt:variant>
      <vt:variant>
        <vt:i4>0</vt:i4>
      </vt:variant>
      <vt:variant>
        <vt:i4>5</vt:i4>
      </vt:variant>
      <vt:variant>
        <vt:lpwstr/>
      </vt:variant>
      <vt:variant>
        <vt:lpwstr>_Toc89265435</vt:lpwstr>
      </vt:variant>
      <vt:variant>
        <vt:i4>1572924</vt:i4>
      </vt:variant>
      <vt:variant>
        <vt:i4>248</vt:i4>
      </vt:variant>
      <vt:variant>
        <vt:i4>0</vt:i4>
      </vt:variant>
      <vt:variant>
        <vt:i4>5</vt:i4>
      </vt:variant>
      <vt:variant>
        <vt:lpwstr/>
      </vt:variant>
      <vt:variant>
        <vt:lpwstr>_Toc89265434</vt:lpwstr>
      </vt:variant>
      <vt:variant>
        <vt:i4>2031676</vt:i4>
      </vt:variant>
      <vt:variant>
        <vt:i4>242</vt:i4>
      </vt:variant>
      <vt:variant>
        <vt:i4>0</vt:i4>
      </vt:variant>
      <vt:variant>
        <vt:i4>5</vt:i4>
      </vt:variant>
      <vt:variant>
        <vt:lpwstr/>
      </vt:variant>
      <vt:variant>
        <vt:lpwstr>_Toc89265433</vt:lpwstr>
      </vt:variant>
      <vt:variant>
        <vt:i4>1966140</vt:i4>
      </vt:variant>
      <vt:variant>
        <vt:i4>236</vt:i4>
      </vt:variant>
      <vt:variant>
        <vt:i4>0</vt:i4>
      </vt:variant>
      <vt:variant>
        <vt:i4>5</vt:i4>
      </vt:variant>
      <vt:variant>
        <vt:lpwstr/>
      </vt:variant>
      <vt:variant>
        <vt:lpwstr>_Toc89265432</vt:lpwstr>
      </vt:variant>
      <vt:variant>
        <vt:i4>1900604</vt:i4>
      </vt:variant>
      <vt:variant>
        <vt:i4>230</vt:i4>
      </vt:variant>
      <vt:variant>
        <vt:i4>0</vt:i4>
      </vt:variant>
      <vt:variant>
        <vt:i4>5</vt:i4>
      </vt:variant>
      <vt:variant>
        <vt:lpwstr/>
      </vt:variant>
      <vt:variant>
        <vt:lpwstr>_Toc89265431</vt:lpwstr>
      </vt:variant>
      <vt:variant>
        <vt:i4>1835068</vt:i4>
      </vt:variant>
      <vt:variant>
        <vt:i4>224</vt:i4>
      </vt:variant>
      <vt:variant>
        <vt:i4>0</vt:i4>
      </vt:variant>
      <vt:variant>
        <vt:i4>5</vt:i4>
      </vt:variant>
      <vt:variant>
        <vt:lpwstr/>
      </vt:variant>
      <vt:variant>
        <vt:lpwstr>_Toc89265430</vt:lpwstr>
      </vt:variant>
      <vt:variant>
        <vt:i4>1376317</vt:i4>
      </vt:variant>
      <vt:variant>
        <vt:i4>218</vt:i4>
      </vt:variant>
      <vt:variant>
        <vt:i4>0</vt:i4>
      </vt:variant>
      <vt:variant>
        <vt:i4>5</vt:i4>
      </vt:variant>
      <vt:variant>
        <vt:lpwstr/>
      </vt:variant>
      <vt:variant>
        <vt:lpwstr>_Toc89265429</vt:lpwstr>
      </vt:variant>
      <vt:variant>
        <vt:i4>1310781</vt:i4>
      </vt:variant>
      <vt:variant>
        <vt:i4>212</vt:i4>
      </vt:variant>
      <vt:variant>
        <vt:i4>0</vt:i4>
      </vt:variant>
      <vt:variant>
        <vt:i4>5</vt:i4>
      </vt:variant>
      <vt:variant>
        <vt:lpwstr/>
      </vt:variant>
      <vt:variant>
        <vt:lpwstr>_Toc89265428</vt:lpwstr>
      </vt:variant>
      <vt:variant>
        <vt:i4>1769533</vt:i4>
      </vt:variant>
      <vt:variant>
        <vt:i4>206</vt:i4>
      </vt:variant>
      <vt:variant>
        <vt:i4>0</vt:i4>
      </vt:variant>
      <vt:variant>
        <vt:i4>5</vt:i4>
      </vt:variant>
      <vt:variant>
        <vt:lpwstr/>
      </vt:variant>
      <vt:variant>
        <vt:lpwstr>_Toc89265427</vt:lpwstr>
      </vt:variant>
      <vt:variant>
        <vt:i4>1703997</vt:i4>
      </vt:variant>
      <vt:variant>
        <vt:i4>200</vt:i4>
      </vt:variant>
      <vt:variant>
        <vt:i4>0</vt:i4>
      </vt:variant>
      <vt:variant>
        <vt:i4>5</vt:i4>
      </vt:variant>
      <vt:variant>
        <vt:lpwstr/>
      </vt:variant>
      <vt:variant>
        <vt:lpwstr>_Toc89265426</vt:lpwstr>
      </vt:variant>
      <vt:variant>
        <vt:i4>1638461</vt:i4>
      </vt:variant>
      <vt:variant>
        <vt:i4>194</vt:i4>
      </vt:variant>
      <vt:variant>
        <vt:i4>0</vt:i4>
      </vt:variant>
      <vt:variant>
        <vt:i4>5</vt:i4>
      </vt:variant>
      <vt:variant>
        <vt:lpwstr/>
      </vt:variant>
      <vt:variant>
        <vt:lpwstr>_Toc89265425</vt:lpwstr>
      </vt:variant>
      <vt:variant>
        <vt:i4>1572925</vt:i4>
      </vt:variant>
      <vt:variant>
        <vt:i4>188</vt:i4>
      </vt:variant>
      <vt:variant>
        <vt:i4>0</vt:i4>
      </vt:variant>
      <vt:variant>
        <vt:i4>5</vt:i4>
      </vt:variant>
      <vt:variant>
        <vt:lpwstr/>
      </vt:variant>
      <vt:variant>
        <vt:lpwstr>_Toc89265424</vt:lpwstr>
      </vt:variant>
      <vt:variant>
        <vt:i4>2031677</vt:i4>
      </vt:variant>
      <vt:variant>
        <vt:i4>182</vt:i4>
      </vt:variant>
      <vt:variant>
        <vt:i4>0</vt:i4>
      </vt:variant>
      <vt:variant>
        <vt:i4>5</vt:i4>
      </vt:variant>
      <vt:variant>
        <vt:lpwstr/>
      </vt:variant>
      <vt:variant>
        <vt:lpwstr>_Toc89265423</vt:lpwstr>
      </vt:variant>
      <vt:variant>
        <vt:i4>1966141</vt:i4>
      </vt:variant>
      <vt:variant>
        <vt:i4>176</vt:i4>
      </vt:variant>
      <vt:variant>
        <vt:i4>0</vt:i4>
      </vt:variant>
      <vt:variant>
        <vt:i4>5</vt:i4>
      </vt:variant>
      <vt:variant>
        <vt:lpwstr/>
      </vt:variant>
      <vt:variant>
        <vt:lpwstr>_Toc89265422</vt:lpwstr>
      </vt:variant>
      <vt:variant>
        <vt:i4>1900605</vt:i4>
      </vt:variant>
      <vt:variant>
        <vt:i4>170</vt:i4>
      </vt:variant>
      <vt:variant>
        <vt:i4>0</vt:i4>
      </vt:variant>
      <vt:variant>
        <vt:i4>5</vt:i4>
      </vt:variant>
      <vt:variant>
        <vt:lpwstr/>
      </vt:variant>
      <vt:variant>
        <vt:lpwstr>_Toc89265421</vt:lpwstr>
      </vt:variant>
      <vt:variant>
        <vt:i4>1835069</vt:i4>
      </vt:variant>
      <vt:variant>
        <vt:i4>164</vt:i4>
      </vt:variant>
      <vt:variant>
        <vt:i4>0</vt:i4>
      </vt:variant>
      <vt:variant>
        <vt:i4>5</vt:i4>
      </vt:variant>
      <vt:variant>
        <vt:lpwstr/>
      </vt:variant>
      <vt:variant>
        <vt:lpwstr>_Toc89265420</vt:lpwstr>
      </vt:variant>
      <vt:variant>
        <vt:i4>1376318</vt:i4>
      </vt:variant>
      <vt:variant>
        <vt:i4>158</vt:i4>
      </vt:variant>
      <vt:variant>
        <vt:i4>0</vt:i4>
      </vt:variant>
      <vt:variant>
        <vt:i4>5</vt:i4>
      </vt:variant>
      <vt:variant>
        <vt:lpwstr/>
      </vt:variant>
      <vt:variant>
        <vt:lpwstr>_Toc89265419</vt:lpwstr>
      </vt:variant>
      <vt:variant>
        <vt:i4>1310782</vt:i4>
      </vt:variant>
      <vt:variant>
        <vt:i4>152</vt:i4>
      </vt:variant>
      <vt:variant>
        <vt:i4>0</vt:i4>
      </vt:variant>
      <vt:variant>
        <vt:i4>5</vt:i4>
      </vt:variant>
      <vt:variant>
        <vt:lpwstr/>
      </vt:variant>
      <vt:variant>
        <vt:lpwstr>_Toc89265418</vt:lpwstr>
      </vt:variant>
      <vt:variant>
        <vt:i4>1769534</vt:i4>
      </vt:variant>
      <vt:variant>
        <vt:i4>146</vt:i4>
      </vt:variant>
      <vt:variant>
        <vt:i4>0</vt:i4>
      </vt:variant>
      <vt:variant>
        <vt:i4>5</vt:i4>
      </vt:variant>
      <vt:variant>
        <vt:lpwstr/>
      </vt:variant>
      <vt:variant>
        <vt:lpwstr>_Toc89265417</vt:lpwstr>
      </vt:variant>
      <vt:variant>
        <vt:i4>1703998</vt:i4>
      </vt:variant>
      <vt:variant>
        <vt:i4>140</vt:i4>
      </vt:variant>
      <vt:variant>
        <vt:i4>0</vt:i4>
      </vt:variant>
      <vt:variant>
        <vt:i4>5</vt:i4>
      </vt:variant>
      <vt:variant>
        <vt:lpwstr/>
      </vt:variant>
      <vt:variant>
        <vt:lpwstr>_Toc89265416</vt:lpwstr>
      </vt:variant>
      <vt:variant>
        <vt:i4>1638462</vt:i4>
      </vt:variant>
      <vt:variant>
        <vt:i4>134</vt:i4>
      </vt:variant>
      <vt:variant>
        <vt:i4>0</vt:i4>
      </vt:variant>
      <vt:variant>
        <vt:i4>5</vt:i4>
      </vt:variant>
      <vt:variant>
        <vt:lpwstr/>
      </vt:variant>
      <vt:variant>
        <vt:lpwstr>_Toc89265415</vt:lpwstr>
      </vt:variant>
      <vt:variant>
        <vt:i4>1572926</vt:i4>
      </vt:variant>
      <vt:variant>
        <vt:i4>128</vt:i4>
      </vt:variant>
      <vt:variant>
        <vt:i4>0</vt:i4>
      </vt:variant>
      <vt:variant>
        <vt:i4>5</vt:i4>
      </vt:variant>
      <vt:variant>
        <vt:lpwstr/>
      </vt:variant>
      <vt:variant>
        <vt:lpwstr>_Toc89265414</vt:lpwstr>
      </vt:variant>
      <vt:variant>
        <vt:i4>2031678</vt:i4>
      </vt:variant>
      <vt:variant>
        <vt:i4>122</vt:i4>
      </vt:variant>
      <vt:variant>
        <vt:i4>0</vt:i4>
      </vt:variant>
      <vt:variant>
        <vt:i4>5</vt:i4>
      </vt:variant>
      <vt:variant>
        <vt:lpwstr/>
      </vt:variant>
      <vt:variant>
        <vt:lpwstr>_Toc89265413</vt:lpwstr>
      </vt:variant>
      <vt:variant>
        <vt:i4>1966142</vt:i4>
      </vt:variant>
      <vt:variant>
        <vt:i4>116</vt:i4>
      </vt:variant>
      <vt:variant>
        <vt:i4>0</vt:i4>
      </vt:variant>
      <vt:variant>
        <vt:i4>5</vt:i4>
      </vt:variant>
      <vt:variant>
        <vt:lpwstr/>
      </vt:variant>
      <vt:variant>
        <vt:lpwstr>_Toc89265412</vt:lpwstr>
      </vt:variant>
      <vt:variant>
        <vt:i4>1900606</vt:i4>
      </vt:variant>
      <vt:variant>
        <vt:i4>110</vt:i4>
      </vt:variant>
      <vt:variant>
        <vt:i4>0</vt:i4>
      </vt:variant>
      <vt:variant>
        <vt:i4>5</vt:i4>
      </vt:variant>
      <vt:variant>
        <vt:lpwstr/>
      </vt:variant>
      <vt:variant>
        <vt:lpwstr>_Toc89265411</vt:lpwstr>
      </vt:variant>
      <vt:variant>
        <vt:i4>1835070</vt:i4>
      </vt:variant>
      <vt:variant>
        <vt:i4>104</vt:i4>
      </vt:variant>
      <vt:variant>
        <vt:i4>0</vt:i4>
      </vt:variant>
      <vt:variant>
        <vt:i4>5</vt:i4>
      </vt:variant>
      <vt:variant>
        <vt:lpwstr/>
      </vt:variant>
      <vt:variant>
        <vt:lpwstr>_Toc89265410</vt:lpwstr>
      </vt:variant>
      <vt:variant>
        <vt:i4>1376319</vt:i4>
      </vt:variant>
      <vt:variant>
        <vt:i4>98</vt:i4>
      </vt:variant>
      <vt:variant>
        <vt:i4>0</vt:i4>
      </vt:variant>
      <vt:variant>
        <vt:i4>5</vt:i4>
      </vt:variant>
      <vt:variant>
        <vt:lpwstr/>
      </vt:variant>
      <vt:variant>
        <vt:lpwstr>_Toc89265409</vt:lpwstr>
      </vt:variant>
      <vt:variant>
        <vt:i4>1310783</vt:i4>
      </vt:variant>
      <vt:variant>
        <vt:i4>92</vt:i4>
      </vt:variant>
      <vt:variant>
        <vt:i4>0</vt:i4>
      </vt:variant>
      <vt:variant>
        <vt:i4>5</vt:i4>
      </vt:variant>
      <vt:variant>
        <vt:lpwstr/>
      </vt:variant>
      <vt:variant>
        <vt:lpwstr>_Toc89265408</vt:lpwstr>
      </vt:variant>
      <vt:variant>
        <vt:i4>1769535</vt:i4>
      </vt:variant>
      <vt:variant>
        <vt:i4>86</vt:i4>
      </vt:variant>
      <vt:variant>
        <vt:i4>0</vt:i4>
      </vt:variant>
      <vt:variant>
        <vt:i4>5</vt:i4>
      </vt:variant>
      <vt:variant>
        <vt:lpwstr/>
      </vt:variant>
      <vt:variant>
        <vt:lpwstr>_Toc89265407</vt:lpwstr>
      </vt:variant>
      <vt:variant>
        <vt:i4>1703999</vt:i4>
      </vt:variant>
      <vt:variant>
        <vt:i4>80</vt:i4>
      </vt:variant>
      <vt:variant>
        <vt:i4>0</vt:i4>
      </vt:variant>
      <vt:variant>
        <vt:i4>5</vt:i4>
      </vt:variant>
      <vt:variant>
        <vt:lpwstr/>
      </vt:variant>
      <vt:variant>
        <vt:lpwstr>_Toc89265406</vt:lpwstr>
      </vt:variant>
      <vt:variant>
        <vt:i4>1638463</vt:i4>
      </vt:variant>
      <vt:variant>
        <vt:i4>74</vt:i4>
      </vt:variant>
      <vt:variant>
        <vt:i4>0</vt:i4>
      </vt:variant>
      <vt:variant>
        <vt:i4>5</vt:i4>
      </vt:variant>
      <vt:variant>
        <vt:lpwstr/>
      </vt:variant>
      <vt:variant>
        <vt:lpwstr>_Toc89265405</vt:lpwstr>
      </vt:variant>
      <vt:variant>
        <vt:i4>1572927</vt:i4>
      </vt:variant>
      <vt:variant>
        <vt:i4>68</vt:i4>
      </vt:variant>
      <vt:variant>
        <vt:i4>0</vt:i4>
      </vt:variant>
      <vt:variant>
        <vt:i4>5</vt:i4>
      </vt:variant>
      <vt:variant>
        <vt:lpwstr/>
      </vt:variant>
      <vt:variant>
        <vt:lpwstr>_Toc89265404</vt:lpwstr>
      </vt:variant>
      <vt:variant>
        <vt:i4>2031679</vt:i4>
      </vt:variant>
      <vt:variant>
        <vt:i4>62</vt:i4>
      </vt:variant>
      <vt:variant>
        <vt:i4>0</vt:i4>
      </vt:variant>
      <vt:variant>
        <vt:i4>5</vt:i4>
      </vt:variant>
      <vt:variant>
        <vt:lpwstr/>
      </vt:variant>
      <vt:variant>
        <vt:lpwstr>_Toc89265403</vt:lpwstr>
      </vt:variant>
      <vt:variant>
        <vt:i4>1966143</vt:i4>
      </vt:variant>
      <vt:variant>
        <vt:i4>56</vt:i4>
      </vt:variant>
      <vt:variant>
        <vt:i4>0</vt:i4>
      </vt:variant>
      <vt:variant>
        <vt:i4>5</vt:i4>
      </vt:variant>
      <vt:variant>
        <vt:lpwstr/>
      </vt:variant>
      <vt:variant>
        <vt:lpwstr>_Toc89265402</vt:lpwstr>
      </vt:variant>
      <vt:variant>
        <vt:i4>1900607</vt:i4>
      </vt:variant>
      <vt:variant>
        <vt:i4>50</vt:i4>
      </vt:variant>
      <vt:variant>
        <vt:i4>0</vt:i4>
      </vt:variant>
      <vt:variant>
        <vt:i4>5</vt:i4>
      </vt:variant>
      <vt:variant>
        <vt:lpwstr/>
      </vt:variant>
      <vt:variant>
        <vt:lpwstr>_Toc89265401</vt:lpwstr>
      </vt:variant>
      <vt:variant>
        <vt:i4>1835071</vt:i4>
      </vt:variant>
      <vt:variant>
        <vt:i4>44</vt:i4>
      </vt:variant>
      <vt:variant>
        <vt:i4>0</vt:i4>
      </vt:variant>
      <vt:variant>
        <vt:i4>5</vt:i4>
      </vt:variant>
      <vt:variant>
        <vt:lpwstr/>
      </vt:variant>
      <vt:variant>
        <vt:lpwstr>_Toc89265400</vt:lpwstr>
      </vt:variant>
      <vt:variant>
        <vt:i4>7929901</vt:i4>
      </vt:variant>
      <vt:variant>
        <vt:i4>39</vt:i4>
      </vt:variant>
      <vt:variant>
        <vt:i4>0</vt:i4>
      </vt:variant>
      <vt:variant>
        <vt:i4>5</vt:i4>
      </vt:variant>
      <vt:variant>
        <vt:lpwstr>http://wiki.ford.com/display/RequirementsEngineering/How+to+use+the+Specification+Templates?src=contextnavpagetreemode</vt:lpwstr>
      </vt:variant>
      <vt:variant>
        <vt:lpwstr/>
      </vt:variant>
      <vt:variant>
        <vt:i4>327760</vt:i4>
      </vt:variant>
      <vt:variant>
        <vt:i4>36</vt:i4>
      </vt:variant>
      <vt:variant>
        <vt:i4>0</vt:i4>
      </vt:variant>
      <vt:variant>
        <vt:i4>5</vt:i4>
      </vt:variant>
      <vt:variant>
        <vt:lpwstr>http://wiki.ford.com/display/RequirementsEngineering/Specification+templates</vt:lpwstr>
      </vt:variant>
      <vt:variant>
        <vt:lpwstr/>
      </vt:variant>
      <vt:variant>
        <vt:i4>5767202</vt:i4>
      </vt:variant>
      <vt:variant>
        <vt:i4>12</vt:i4>
      </vt:variant>
      <vt:variant>
        <vt:i4>0</vt:i4>
      </vt:variant>
      <vt:variant>
        <vt:i4>5</vt:i4>
      </vt:variant>
      <vt:variant>
        <vt:lpwstr>https://www.vsemweb.ford.com/tc/launchapp?-attach=true&amp;-s=226TCSession&amp;-o=jItFpjdbx3NrTDAAAAAAAAAAAAA&amp;servername=Production_Server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subject/>
  <dc:creator>Strzelczyk, Anthony</dc:creator>
  <cp:keywords/>
  <dc:description/>
  <cp:lastModifiedBy>Niu, Chun (C.)</cp:lastModifiedBy>
  <cp:revision>2</cp:revision>
  <cp:lastPrinted>2021-12-01T23:51:00Z</cp:lastPrinted>
  <dcterms:created xsi:type="dcterms:W3CDTF">2022-06-06T07:49:00Z</dcterms:created>
  <dcterms:modified xsi:type="dcterms:W3CDTF">2022-06-06T07:49:00Z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35</vt:i4>
  </property>
  <property fmtid="{D5CDD505-2E9C-101B-9397-08002B2CF9AE}" pid="5" name="LatestUseCaseID">
    <vt:i4>0</vt:i4>
  </property>
  <property fmtid="{D5CDD505-2E9C-101B-9397-08002B2CF9AE}" pid="6" name="LatestScenarioID">
    <vt:i4>1</vt:i4>
  </property>
  <property fmtid="{D5CDD505-2E9C-101B-9397-08002B2CF9AE}" pid="7" name="LatestLogParameterID">
    <vt:i4>0</vt:i4>
  </property>
  <property fmtid="{D5CDD505-2E9C-101B-9397-08002B2CF9AE}" pid="8" name="LatestLogSignalID">
    <vt:i4>0</vt:i4>
  </property>
  <property fmtid="{D5CDD505-2E9C-101B-9397-08002B2CF9AE}" pid="9" name="LatestTechParameterID">
    <vt:i4>0</vt:i4>
  </property>
  <property fmtid="{D5CDD505-2E9C-101B-9397-08002B2CF9AE}" pid="10" name="LatestTechSignalID">
    <vt:i4>1</vt:i4>
  </property>
  <property fmtid="{D5CDD505-2E9C-101B-9397-08002B2CF9AE}" pid="11" name="LatestDataTypeID">
    <vt:i4>1</vt:i4>
  </property>
  <property fmtid="{D5CDD505-2E9C-101B-9397-08002B2CF9AE}" pid="12" name="TemplateVersion">
    <vt:lpwstr>6</vt:lpwstr>
  </property>
  <property fmtid="{D5CDD505-2E9C-101B-9397-08002B2CF9AE}" pid="13" name="TemplateRevision">
    <vt:lpwstr>1a</vt:lpwstr>
  </property>
  <property fmtid="{D5CDD505-2E9C-101B-9397-08002B2CF9AE}" pid="14" name="LevelPrefix">
    <vt:lpwstr>FNC</vt:lpwstr>
  </property>
  <property fmtid="{D5CDD505-2E9C-101B-9397-08002B2CF9AE}" pid="15" name="ReqScope">
    <vt:lpwstr>Diagnostics</vt:lpwstr>
  </property>
  <property fmtid="{D5CDD505-2E9C-101B-9397-08002B2CF9AE}" pid="16" name="DocOwner">
    <vt:lpwstr>DocOwnerName (CDSID)</vt:lpwstr>
  </property>
  <property fmtid="{D5CDD505-2E9C-101B-9397-08002B2CF9AE}" pid="17" name="DocVersion">
    <vt:lpwstr>0</vt:lpwstr>
  </property>
  <property fmtid="{D5CDD505-2E9C-101B-9397-08002B2CF9AE}" pid="18" name="DocRevision">
    <vt:lpwstr>1</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ContentTypeId">
    <vt:lpwstr>0x010100A0900095D55379479E4583B197B88C5E</vt:lpwstr>
  </property>
  <property fmtid="{D5CDD505-2E9C-101B-9397-08002B2CF9AE}" pid="29" name="CopyrightDate">
    <vt:i4>2019</vt:i4>
  </property>
  <property fmtid="{D5CDD505-2E9C-101B-9397-08002B2CF9AE}" pid="30" name="LatestSigMappingID">
    <vt:i4>1</vt:i4>
  </property>
  <property fmtid="{D5CDD505-2E9C-101B-9397-08002B2CF9AE}" pid="31" name="LatestAisInterfaceID">
    <vt:i4>0</vt:i4>
  </property>
  <property fmtid="{D5CDD505-2E9C-101B-9397-08002B2CF9AE}" pid="32" name="Order">
    <vt:r8>225600</vt:r8>
  </property>
  <property fmtid="{D5CDD505-2E9C-101B-9397-08002B2CF9AE}" pid="33" name="URL">
    <vt:lpwstr/>
  </property>
  <property fmtid="{D5CDD505-2E9C-101B-9397-08002B2CF9AE}" pid="34" name="DocumentSetDescription">
    <vt:lpwstr/>
  </property>
  <property fmtid="{D5CDD505-2E9C-101B-9397-08002B2CF9AE}" pid="35" name="vti_imgdate">
    <vt:lpwstr/>
  </property>
  <property fmtid="{D5CDD505-2E9C-101B-9397-08002B2CF9AE}" pid="36" name="wic_System_Copyright">
    <vt:lpwstr/>
  </property>
</Properties>
</file>