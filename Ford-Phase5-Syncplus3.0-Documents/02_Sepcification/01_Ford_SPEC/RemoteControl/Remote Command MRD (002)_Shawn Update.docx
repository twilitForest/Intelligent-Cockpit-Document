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1A2D" w14:textId="6AC1964E" w:rsidR="00974B17" w:rsidRDefault="00A11FF8" w:rsidP="00A11FF8">
      <w:pPr>
        <w:jc w:val="center"/>
        <w:rPr>
          <w:rFonts w:ascii="Arial" w:eastAsia="SimSun" w:hAnsi="Arial" w:cs="Arial"/>
          <w:b/>
          <w:bCs/>
          <w:sz w:val="44"/>
          <w:szCs w:val="44"/>
        </w:rPr>
      </w:pPr>
      <w:r w:rsidRPr="00A11FF8">
        <w:rPr>
          <w:rFonts w:ascii="Arial" w:eastAsia="SimSun" w:hAnsi="Arial" w:cs="Arial"/>
          <w:b/>
          <w:bCs/>
          <w:sz w:val="44"/>
          <w:szCs w:val="44"/>
        </w:rPr>
        <w:t>Remote Command MRD</w:t>
      </w:r>
    </w:p>
    <w:p w14:paraId="1FB0318A" w14:textId="456930A2" w:rsidR="00A11FF8" w:rsidRDefault="00A11FF8" w:rsidP="00A11FF8">
      <w:pPr>
        <w:jc w:val="center"/>
        <w:rPr>
          <w:rFonts w:ascii="Arial" w:eastAsia="SimSun" w:hAnsi="Arial" w:cs="Arial"/>
          <w:b/>
          <w:bCs/>
          <w:sz w:val="44"/>
          <w:szCs w:val="44"/>
        </w:rPr>
      </w:pPr>
    </w:p>
    <w:tbl>
      <w:tblPr>
        <w:tblStyle w:val="TableGrid"/>
        <w:tblW w:w="6904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A11FF8" w14:paraId="03FF8AEC" w14:textId="77777777" w:rsidTr="00A37144">
        <w:trPr>
          <w:jc w:val="center"/>
        </w:trPr>
        <w:tc>
          <w:tcPr>
            <w:tcW w:w="1726" w:type="dxa"/>
            <w:shd w:val="clear" w:color="auto" w:fill="7F7F7F" w:themeFill="text1" w:themeFillTint="80"/>
          </w:tcPr>
          <w:p w14:paraId="4B60E528" w14:textId="77777777" w:rsidR="00A11FF8" w:rsidRDefault="00A11FF8" w:rsidP="00A3714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726" w:type="dxa"/>
            <w:shd w:val="clear" w:color="auto" w:fill="7F7F7F" w:themeFill="text1" w:themeFillTint="80"/>
          </w:tcPr>
          <w:p w14:paraId="5F43FAC2" w14:textId="77777777" w:rsidR="00A11FF8" w:rsidRDefault="00A11FF8" w:rsidP="00A3714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1726" w:type="dxa"/>
            <w:shd w:val="clear" w:color="auto" w:fill="7F7F7F" w:themeFill="text1" w:themeFillTint="80"/>
          </w:tcPr>
          <w:p w14:paraId="4DF7CC67" w14:textId="77777777" w:rsidR="00A11FF8" w:rsidRDefault="00A11FF8" w:rsidP="00A3714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26" w:type="dxa"/>
            <w:shd w:val="clear" w:color="auto" w:fill="7F7F7F" w:themeFill="text1" w:themeFillTint="80"/>
          </w:tcPr>
          <w:p w14:paraId="366962C9" w14:textId="77777777" w:rsidR="00A11FF8" w:rsidRDefault="00A11FF8" w:rsidP="00A3714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Comments</w:t>
            </w:r>
          </w:p>
        </w:tc>
      </w:tr>
      <w:tr w:rsidR="00A11FF8" w14:paraId="6247307C" w14:textId="77777777" w:rsidTr="00A37144">
        <w:trPr>
          <w:jc w:val="center"/>
        </w:trPr>
        <w:tc>
          <w:tcPr>
            <w:tcW w:w="1726" w:type="dxa"/>
          </w:tcPr>
          <w:p w14:paraId="7D81214C" w14:textId="35F85FA2" w:rsidR="00A11FF8" w:rsidRDefault="00A11FF8" w:rsidP="00A37144">
            <w:pPr>
              <w:jc w:val="center"/>
            </w:pPr>
            <w:r>
              <w:rPr>
                <w:rFonts w:hint="eastAsia"/>
              </w:rPr>
              <w:t>2021/</w:t>
            </w:r>
            <w:r>
              <w:t>5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  <w:tc>
          <w:tcPr>
            <w:tcW w:w="1726" w:type="dxa"/>
          </w:tcPr>
          <w:p w14:paraId="5DE76F32" w14:textId="72D5ADBE" w:rsidR="00A11FF8" w:rsidRDefault="00C63B50" w:rsidP="00A37144">
            <w:pPr>
              <w:jc w:val="center"/>
            </w:pPr>
            <w:r>
              <w:rPr>
                <w:rFonts w:hint="eastAsia"/>
              </w:rPr>
              <w:t>王伟</w:t>
            </w:r>
          </w:p>
        </w:tc>
        <w:tc>
          <w:tcPr>
            <w:tcW w:w="1726" w:type="dxa"/>
          </w:tcPr>
          <w:p w14:paraId="12A1C47B" w14:textId="48A3270A" w:rsidR="00A11FF8" w:rsidRDefault="00A11FF8" w:rsidP="00A37144">
            <w:pPr>
              <w:jc w:val="center"/>
            </w:pPr>
            <w:r>
              <w:rPr>
                <w:rFonts w:hint="eastAsia"/>
              </w:rPr>
              <w:t>V0.</w:t>
            </w:r>
            <w:r>
              <w:t>1</w:t>
            </w:r>
          </w:p>
        </w:tc>
        <w:tc>
          <w:tcPr>
            <w:tcW w:w="1726" w:type="dxa"/>
          </w:tcPr>
          <w:p w14:paraId="62FB6B10" w14:textId="77777777" w:rsidR="00A11FF8" w:rsidRDefault="00A11FF8" w:rsidP="00A11FF8">
            <w:pPr>
              <w:jc w:val="center"/>
            </w:pPr>
            <w:r>
              <w:rPr>
                <w:rFonts w:hint="eastAsia"/>
                <w:sz w:val="22"/>
                <w:szCs w:val="24"/>
              </w:rPr>
              <w:t>初稿</w:t>
            </w:r>
          </w:p>
        </w:tc>
      </w:tr>
      <w:tr w:rsidR="004F6F81" w14:paraId="3A5FC60A" w14:textId="77777777" w:rsidTr="00A37144">
        <w:trPr>
          <w:jc w:val="center"/>
        </w:trPr>
        <w:tc>
          <w:tcPr>
            <w:tcW w:w="1726" w:type="dxa"/>
          </w:tcPr>
          <w:p w14:paraId="42C96627" w14:textId="1751BF8D" w:rsidR="004F6F81" w:rsidRDefault="00786497" w:rsidP="00A37144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  <w:tc>
          <w:tcPr>
            <w:tcW w:w="1726" w:type="dxa"/>
          </w:tcPr>
          <w:p w14:paraId="4360BDE9" w14:textId="116CAAC1" w:rsidR="004F6F81" w:rsidRDefault="00C63B50" w:rsidP="00A37144">
            <w:pPr>
              <w:jc w:val="center"/>
            </w:pPr>
            <w:r>
              <w:rPr>
                <w:rFonts w:hint="eastAsia"/>
              </w:rPr>
              <w:t>王伟</w:t>
            </w:r>
          </w:p>
        </w:tc>
        <w:tc>
          <w:tcPr>
            <w:tcW w:w="1726" w:type="dxa"/>
          </w:tcPr>
          <w:p w14:paraId="71626204" w14:textId="57872471" w:rsidR="004F6F81" w:rsidRDefault="00786497" w:rsidP="00A37144">
            <w:pPr>
              <w:jc w:val="center"/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726" w:type="dxa"/>
          </w:tcPr>
          <w:p w14:paraId="66573381" w14:textId="4AFA5BA7" w:rsidR="004F6F81" w:rsidRDefault="00786497" w:rsidP="00A11FF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删除激活远程控制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2611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4467D" w14:textId="5F9F0CA0" w:rsidR="00F81F78" w:rsidRPr="00F81F78" w:rsidRDefault="00F81F78" w:rsidP="00F81F78">
          <w:pPr>
            <w:pStyle w:val="TOCHeading"/>
            <w:jc w:val="center"/>
            <w:rPr>
              <w:color w:val="auto"/>
            </w:rPr>
          </w:pPr>
          <w:r w:rsidRPr="00F81F78">
            <w:rPr>
              <w:color w:val="auto"/>
              <w:lang w:val="zh-CN"/>
            </w:rPr>
            <w:t>目录</w:t>
          </w:r>
        </w:p>
        <w:p w14:paraId="4D806E79" w14:textId="47BA0C40" w:rsidR="00AB4814" w:rsidRDefault="00F81F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37681" w:history="1">
            <w:r w:rsidR="00AB4814" w:rsidRPr="00F51847">
              <w:rPr>
                <w:rStyle w:val="Hyperlink"/>
                <w:noProof/>
              </w:rPr>
              <w:t>1背景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_Toc74237681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1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531B0414" w14:textId="49F4C6E3" w:rsidR="00AB4814" w:rsidRDefault="0074679A" w:rsidP="00AB481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237682" w:history="1">
            <w:r w:rsidR="00AB4814" w:rsidRPr="00F51847">
              <w:rPr>
                <w:rStyle w:val="Hyperlink"/>
                <w:noProof/>
              </w:rPr>
              <w:t>1.1</w:t>
            </w:r>
            <w:r w:rsidR="00AB4814">
              <w:rPr>
                <w:noProof/>
              </w:rPr>
              <w:tab/>
            </w:r>
            <w:r w:rsidR="00AB4814" w:rsidRPr="00F51847">
              <w:rPr>
                <w:rStyle w:val="Hyperlink"/>
                <w:noProof/>
              </w:rPr>
              <w:t>Purpose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_Toc74237682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1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4E78513A" w14:textId="75488161" w:rsidR="00AB4814" w:rsidRDefault="0074679A" w:rsidP="00AB481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237683" w:history="1">
            <w:r w:rsidR="00AB4814" w:rsidRPr="00F51847">
              <w:rPr>
                <w:rStyle w:val="Hyperlink"/>
                <w:noProof/>
              </w:rPr>
              <w:t>1.2</w:t>
            </w:r>
            <w:r w:rsidR="00AB4814">
              <w:rPr>
                <w:noProof/>
              </w:rPr>
              <w:tab/>
            </w:r>
            <w:r w:rsidR="00AB4814" w:rsidRPr="00F51847">
              <w:rPr>
                <w:rStyle w:val="Hyperlink"/>
                <w:noProof/>
              </w:rPr>
              <w:t>Architecture Design Reference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_Toc74237683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1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78D0EF5D" w14:textId="437AE578" w:rsidR="00AB4814" w:rsidRDefault="0074679A" w:rsidP="00AB4814">
          <w:pPr>
            <w:pStyle w:val="TOC1"/>
            <w:tabs>
              <w:tab w:val="left" w:pos="210"/>
              <w:tab w:val="right" w:leader="dot" w:pos="8296"/>
            </w:tabs>
            <w:rPr>
              <w:noProof/>
            </w:rPr>
          </w:pPr>
          <w:hyperlink w:anchor="_Toc74237684" w:history="1">
            <w:r w:rsidR="00AB4814" w:rsidRPr="00F51847">
              <w:rPr>
                <w:rStyle w:val="Hyperlink"/>
                <w:noProof/>
              </w:rPr>
              <w:t>2</w:t>
            </w:r>
            <w:r w:rsidR="00AB4814">
              <w:rPr>
                <w:noProof/>
              </w:rPr>
              <w:tab/>
            </w:r>
            <w:r w:rsidR="00AB4814" w:rsidRPr="00F51847">
              <w:rPr>
                <w:rStyle w:val="Hyperlink"/>
                <w:noProof/>
              </w:rPr>
              <w:t>Requirements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_Toc74237684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2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027BC610" w14:textId="44CFB236" w:rsidR="00AB4814" w:rsidRDefault="0074679A" w:rsidP="00AB481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237685" w:history="1">
            <w:r w:rsidR="00AB4814" w:rsidRPr="00F51847">
              <w:rPr>
                <w:rStyle w:val="Hyperlink"/>
                <w:noProof/>
              </w:rPr>
              <w:t>2.1</w:t>
            </w:r>
            <w:r w:rsidR="00AB4814">
              <w:rPr>
                <w:noProof/>
              </w:rPr>
              <w:tab/>
            </w:r>
            <w:r w:rsidR="00AB4814" w:rsidRPr="00F51847">
              <w:rPr>
                <w:rStyle w:val="Hyperlink"/>
                <w:noProof/>
              </w:rPr>
              <w:t>遥控空调控制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_Toc74237685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3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616A1047" w14:textId="073A8E36" w:rsidR="00AB4814" w:rsidRDefault="007467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237686" w:history="1">
            <w:r w:rsidR="00AB4814" w:rsidRPr="00F51847">
              <w:rPr>
                <w:rStyle w:val="Hyperlink"/>
                <w:noProof/>
              </w:rPr>
              <w:t>2.2 方向盘加热和座椅空调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_Toc74237686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4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3CFF640A" w14:textId="060D71BA" w:rsidR="00AB4814" w:rsidRDefault="007467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237687" w:history="1">
            <w:r w:rsidR="00AB4814" w:rsidRPr="00F51847">
              <w:rPr>
                <w:rStyle w:val="Hyperlink"/>
                <w:noProof/>
              </w:rPr>
              <w:t>2.3 座椅空调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_Toc74237687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6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2CADA1DC" w14:textId="3D372DFE" w:rsidR="00AB4814" w:rsidRDefault="007467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237688" w:history="1">
            <w:r w:rsidR="00AB4814" w:rsidRPr="00F51847">
              <w:rPr>
                <w:rStyle w:val="Hyperlink"/>
                <w:noProof/>
              </w:rPr>
              <w:t>2.4 周期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_Toc74237688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7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1C2740AD" w14:textId="0E514941" w:rsidR="00AB4814" w:rsidRDefault="007467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237689" w:history="1">
            <w:r w:rsidR="00AB4814" w:rsidRPr="00F51847">
              <w:rPr>
                <w:rStyle w:val="Hyperlink"/>
                <w:noProof/>
              </w:rPr>
              <w:t>3 FBMP协议简介</w:t>
            </w:r>
            <w:r w:rsidR="00AB4814">
              <w:rPr>
                <w:noProof/>
                <w:webHidden/>
              </w:rPr>
              <w:tab/>
            </w:r>
            <w:r w:rsidR="00AB4814">
              <w:rPr>
                <w:noProof/>
                <w:webHidden/>
              </w:rPr>
              <w:fldChar w:fldCharType="begin"/>
            </w:r>
            <w:r w:rsidR="00AB4814">
              <w:rPr>
                <w:noProof/>
                <w:webHidden/>
              </w:rPr>
              <w:instrText xml:space="preserve"> PAGEREF _Toc74237689 \h </w:instrText>
            </w:r>
            <w:r w:rsidR="00AB4814">
              <w:rPr>
                <w:noProof/>
                <w:webHidden/>
              </w:rPr>
            </w:r>
            <w:r w:rsidR="00AB4814">
              <w:rPr>
                <w:noProof/>
                <w:webHidden/>
              </w:rPr>
              <w:fldChar w:fldCharType="separate"/>
            </w:r>
            <w:r w:rsidR="00AB4814">
              <w:rPr>
                <w:noProof/>
                <w:webHidden/>
              </w:rPr>
              <w:t>7</w:t>
            </w:r>
            <w:r w:rsidR="00AB4814">
              <w:rPr>
                <w:noProof/>
                <w:webHidden/>
              </w:rPr>
              <w:fldChar w:fldCharType="end"/>
            </w:r>
          </w:hyperlink>
        </w:p>
        <w:p w14:paraId="2C60EC66" w14:textId="28E8F8D4" w:rsidR="00F81F78" w:rsidRDefault="00F81F78">
          <w:r>
            <w:rPr>
              <w:b/>
              <w:bCs/>
              <w:lang w:val="zh-CN"/>
            </w:rPr>
            <w:fldChar w:fldCharType="end"/>
          </w:r>
        </w:p>
      </w:sdtContent>
    </w:sdt>
    <w:p w14:paraId="6F7B84D9" w14:textId="3A042143" w:rsidR="00A11FF8" w:rsidRDefault="00A11FF8" w:rsidP="00A11FF8">
      <w:pPr>
        <w:jc w:val="center"/>
        <w:rPr>
          <w:rFonts w:ascii="Arial" w:eastAsia="SimSun" w:hAnsi="Arial" w:cs="Arial"/>
          <w:b/>
          <w:bCs/>
          <w:sz w:val="44"/>
          <w:szCs w:val="44"/>
        </w:rPr>
      </w:pPr>
    </w:p>
    <w:p w14:paraId="4B7CDEEE" w14:textId="3A71E11B" w:rsidR="001E0065" w:rsidRDefault="001E0065" w:rsidP="001E0065">
      <w:pPr>
        <w:pStyle w:val="Heading1"/>
      </w:pPr>
      <w:bookmarkStart w:id="0" w:name="_Toc74237681"/>
      <w:r>
        <w:rPr>
          <w:rFonts w:hint="eastAsia"/>
        </w:rPr>
        <w:t>1背景</w:t>
      </w:r>
      <w:bookmarkEnd w:id="0"/>
    </w:p>
    <w:p w14:paraId="10AE2061" w14:textId="42DCCBAA" w:rsidR="00FD266B" w:rsidRDefault="00FD266B" w:rsidP="00FD266B">
      <w:pPr>
        <w:pStyle w:val="Heading2"/>
        <w:numPr>
          <w:ilvl w:val="1"/>
          <w:numId w:val="1"/>
        </w:numPr>
      </w:pPr>
      <w:bookmarkStart w:id="1" w:name="_Toc74237682"/>
      <w:r>
        <w:t>Purpose</w:t>
      </w:r>
      <w:bookmarkEnd w:id="1"/>
    </w:p>
    <w:p w14:paraId="24D60DD1" w14:textId="26F1D005" w:rsidR="00FD266B" w:rsidRDefault="00FD266B" w:rsidP="00FD266B">
      <w:pPr>
        <w:ind w:left="420"/>
      </w:pPr>
      <w:r>
        <w:rPr>
          <w:rFonts w:hint="eastAsia"/>
        </w:rPr>
        <w:t>本文主要依据Remote</w:t>
      </w:r>
      <w:r>
        <w:t xml:space="preserve"> </w:t>
      </w:r>
      <w:r>
        <w:rPr>
          <w:rFonts w:hint="eastAsia"/>
        </w:rPr>
        <w:t>Command需求，结合Vehicle</w:t>
      </w:r>
      <w:r>
        <w:t xml:space="preserve"> </w:t>
      </w:r>
      <w:r>
        <w:rPr>
          <w:rFonts w:hint="eastAsia"/>
        </w:rPr>
        <w:t>Settings SPSS阐述Remote</w:t>
      </w:r>
      <w:r>
        <w:t xml:space="preserve"> </w:t>
      </w:r>
      <w:r>
        <w:rPr>
          <w:rFonts w:hint="eastAsia"/>
        </w:rPr>
        <w:t>Command功能范围及工作流程。</w:t>
      </w:r>
    </w:p>
    <w:p w14:paraId="25C62157" w14:textId="638A7CFE" w:rsidR="00FD266B" w:rsidRDefault="00FD266B" w:rsidP="00FD266B">
      <w:pPr>
        <w:pStyle w:val="Heading2"/>
        <w:numPr>
          <w:ilvl w:val="1"/>
          <w:numId w:val="1"/>
        </w:numPr>
      </w:pPr>
      <w:bookmarkStart w:id="2" w:name="_Toc74237683"/>
      <w:r>
        <w:rPr>
          <w:rFonts w:hint="eastAsia"/>
        </w:rPr>
        <w:t>Ar</w:t>
      </w:r>
      <w:r>
        <w:t>chitecture Design Reference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397" w14:paraId="40FE83E1" w14:textId="77777777" w:rsidTr="00770397">
        <w:tc>
          <w:tcPr>
            <w:tcW w:w="8296" w:type="dxa"/>
            <w:shd w:val="clear" w:color="auto" w:fill="7F7F7F" w:themeFill="text1" w:themeFillTint="80"/>
          </w:tcPr>
          <w:p w14:paraId="317DC515" w14:textId="77777777" w:rsidR="00770397" w:rsidRDefault="00770397" w:rsidP="00A371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Design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Documents</w:t>
            </w:r>
          </w:p>
        </w:tc>
      </w:tr>
      <w:tr w:rsidR="00770397" w14:paraId="11AF1577" w14:textId="77777777" w:rsidTr="00770397">
        <w:tc>
          <w:tcPr>
            <w:tcW w:w="8296" w:type="dxa"/>
          </w:tcPr>
          <w:p w14:paraId="7F1632FD" w14:textId="56EDAC1C" w:rsidR="00770397" w:rsidRDefault="00770397" w:rsidP="00A37144">
            <w:pPr>
              <w:numPr>
                <w:ilvl w:val="0"/>
                <w:numId w:val="2"/>
              </w:numPr>
              <w:ind w:firstLineChars="200" w:firstLine="480"/>
              <w:rPr>
                <w:sz w:val="24"/>
                <w:szCs w:val="24"/>
              </w:rPr>
            </w:pPr>
            <w:r w:rsidRPr="00770397">
              <w:rPr>
                <w:sz w:val="24"/>
                <w:szCs w:val="24"/>
              </w:rPr>
              <w:t>SYNC+_Phase5_FIP V2.11_0524.xlsx</w:t>
            </w:r>
          </w:p>
        </w:tc>
      </w:tr>
      <w:tr w:rsidR="00770397" w14:paraId="4DBE128C" w14:textId="77777777" w:rsidTr="00770397">
        <w:tc>
          <w:tcPr>
            <w:tcW w:w="8296" w:type="dxa"/>
          </w:tcPr>
          <w:p w14:paraId="04D72BF5" w14:textId="027EED6D" w:rsidR="00770397" w:rsidRPr="00770397" w:rsidRDefault="00770397" w:rsidP="00770397">
            <w:pPr>
              <w:numPr>
                <w:ilvl w:val="0"/>
                <w:numId w:val="2"/>
              </w:numPr>
              <w:ind w:firstLineChars="200" w:firstLine="480"/>
              <w:rPr>
                <w:sz w:val="24"/>
                <w:szCs w:val="24"/>
              </w:rPr>
            </w:pPr>
            <w:r w:rsidRPr="00770397">
              <w:rPr>
                <w:sz w:val="24"/>
                <w:szCs w:val="24"/>
              </w:rPr>
              <w:t>Settings In Infotainment CenterStack SPSS v1.20 Nov 2, 2020.pdf</w:t>
            </w:r>
          </w:p>
        </w:tc>
      </w:tr>
    </w:tbl>
    <w:p w14:paraId="35F71918" w14:textId="76F0A30F" w:rsidR="00FD266B" w:rsidRDefault="00FD266B" w:rsidP="00FD266B">
      <w:pPr>
        <w:ind w:left="420"/>
      </w:pPr>
    </w:p>
    <w:p w14:paraId="378044B0" w14:textId="42D50573" w:rsidR="009330C6" w:rsidRDefault="00770397" w:rsidP="009330C6">
      <w:pPr>
        <w:pStyle w:val="Heading1"/>
        <w:numPr>
          <w:ilvl w:val="0"/>
          <w:numId w:val="1"/>
        </w:numPr>
      </w:pPr>
      <w:bookmarkStart w:id="3" w:name="_Toc74237684"/>
      <w:r>
        <w:rPr>
          <w:rFonts w:hint="eastAsia"/>
        </w:rPr>
        <w:lastRenderedPageBreak/>
        <w:t>R</w:t>
      </w:r>
      <w:r>
        <w:t>equirements</w:t>
      </w:r>
      <w:bookmarkEnd w:id="3"/>
    </w:p>
    <w:p w14:paraId="013EDD41" w14:textId="22A3A6AB" w:rsidR="009330C6" w:rsidRPr="009330C6" w:rsidRDefault="009330C6" w:rsidP="009330C6">
      <w:r>
        <w:rPr>
          <w:rFonts w:hint="eastAsia"/>
        </w:rPr>
        <w:t>遥控启动设置包含空调控制、方向盘加热、座椅空调、启动周期。</w:t>
      </w:r>
    </w:p>
    <w:p w14:paraId="33FE481D" w14:textId="77777777" w:rsidR="009330C6" w:rsidRDefault="009330C6" w:rsidP="009330C6">
      <w:r>
        <w:rPr>
          <w:noProof/>
        </w:rPr>
        <w:drawing>
          <wp:inline distT="0" distB="0" distL="0" distR="0" wp14:anchorId="7EA8A960" wp14:editId="2776C3CF">
            <wp:extent cx="52482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D9A" w14:textId="77777777" w:rsidR="009330C6" w:rsidRDefault="009330C6" w:rsidP="009330C6">
      <w:r>
        <w:rPr>
          <w:rFonts w:hint="eastAsia"/>
        </w:rPr>
        <w:t>上面截图来自</w:t>
      </w:r>
      <w:r w:rsidRPr="0001779D">
        <w:t>Settings In Infotainment CenterStack SPSS v1.20 Nov 2, 2020.pdf</w:t>
      </w:r>
    </w:p>
    <w:p w14:paraId="3F451835" w14:textId="77777777" w:rsidR="009330C6" w:rsidRDefault="009330C6" w:rsidP="009330C6">
      <w:r>
        <w:rPr>
          <w:rFonts w:hint="eastAsia"/>
        </w:rPr>
        <w:t>根据Vehicle</w:t>
      </w:r>
      <w:r>
        <w:t xml:space="preserve"> Settings spec</w:t>
      </w:r>
      <w:r>
        <w:rPr>
          <w:rFonts w:hint="eastAsia"/>
        </w:rPr>
        <w:t>中要求，HMI设计中如果有Remote</w:t>
      </w:r>
      <w:r>
        <w:t xml:space="preserve"> </w:t>
      </w:r>
      <w:r>
        <w:rPr>
          <w:rFonts w:hint="eastAsia"/>
        </w:rPr>
        <w:t>Start开关项的话，Operation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</w:t>
      </w:r>
      <w:r>
        <w:t>2  F</w:t>
      </w:r>
      <w:r>
        <w:rPr>
          <w:rFonts w:hint="eastAsia"/>
        </w:rPr>
        <w:t>eature</w:t>
      </w:r>
      <w:r>
        <w:t>ID</w:t>
      </w:r>
      <w:r>
        <w:rPr>
          <w:rFonts w:hint="eastAsia"/>
        </w:rPr>
        <w:t>=</w:t>
      </w:r>
      <w:r>
        <w:t xml:space="preserve"> 0x0406</w:t>
      </w:r>
    </w:p>
    <w:p w14:paraId="58BE8C3C" w14:textId="0238A1F4" w:rsidR="009330C6" w:rsidRPr="00683AD1" w:rsidRDefault="009330C6" w:rsidP="009330C6">
      <w:r>
        <w:rPr>
          <w:rFonts w:hint="eastAsia"/>
        </w:rPr>
        <w:t>C</w:t>
      </w:r>
      <w:r>
        <w:t xml:space="preserve">onfiguration = 0x00 </w:t>
      </w:r>
      <w:r>
        <w:rPr>
          <w:rFonts w:hint="eastAsia"/>
        </w:rPr>
        <w:t>则表示Remote</w:t>
      </w:r>
      <w:r>
        <w:t xml:space="preserve"> </w:t>
      </w:r>
      <w:r>
        <w:rPr>
          <w:rFonts w:hint="eastAsia"/>
        </w:rPr>
        <w:t>Start开关关闭；Configuration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则表示Remote</w:t>
      </w:r>
      <w:r>
        <w:t xml:space="preserve"> </w:t>
      </w:r>
      <w:r>
        <w:rPr>
          <w:rFonts w:hint="eastAsia"/>
        </w:rPr>
        <w:t>Start开关打开。</w:t>
      </w:r>
      <w:r w:rsidR="00683AD1">
        <w:rPr>
          <w:rFonts w:hint="eastAsia"/>
        </w:rPr>
        <w:t>根据当前需求，Configuration将在下线</w:t>
      </w:r>
      <w:r w:rsidR="0012348E">
        <w:rPr>
          <w:rFonts w:hint="eastAsia"/>
        </w:rPr>
        <w:t>出厂</w:t>
      </w:r>
      <w:r w:rsidR="00683AD1">
        <w:rPr>
          <w:rFonts w:hint="eastAsia"/>
        </w:rPr>
        <w:t>时始终配置为0</w:t>
      </w:r>
      <w:r w:rsidR="00683AD1">
        <w:t>x02</w:t>
      </w:r>
      <w:r w:rsidR="001D7DB8">
        <w:rPr>
          <w:rFonts w:hint="eastAsia"/>
        </w:rPr>
        <w:t>，不再保留单独的遥控启动控制开关</w:t>
      </w:r>
      <w:r w:rsidR="00683AD1">
        <w:rPr>
          <w:rFonts w:hint="eastAsia"/>
        </w:rPr>
        <w:t>。</w:t>
      </w:r>
    </w:p>
    <w:p w14:paraId="2116B19D" w14:textId="77777777" w:rsidR="009330C6" w:rsidRPr="009330C6" w:rsidRDefault="009330C6" w:rsidP="009330C6">
      <w:pPr>
        <w:rPr>
          <w:b/>
          <w:bCs/>
        </w:rPr>
      </w:pPr>
      <w:r w:rsidRPr="009330C6">
        <w:rPr>
          <w:rFonts w:hint="eastAsia"/>
          <w:b/>
          <w:bCs/>
        </w:rPr>
        <w:t>注：FBMP协议可参见第3章FBMP协议简介</w:t>
      </w:r>
    </w:p>
    <w:p w14:paraId="22B92647" w14:textId="77777777" w:rsidR="009330C6" w:rsidRPr="009330C6" w:rsidRDefault="009330C6" w:rsidP="00AB4814"/>
    <w:p w14:paraId="4D28B010" w14:textId="187A3111" w:rsidR="00AB4814" w:rsidRDefault="00AB4814" w:rsidP="00AB4814">
      <w:r>
        <w:rPr>
          <w:noProof/>
        </w:rPr>
        <w:drawing>
          <wp:inline distT="0" distB="0" distL="0" distR="0" wp14:anchorId="05CC0D2D" wp14:editId="64D83371">
            <wp:extent cx="4133850" cy="28035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90" cy="28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5F37" w14:textId="7EA79E96" w:rsidR="00AB4814" w:rsidRDefault="00AB4814" w:rsidP="00AB4814">
      <w:r>
        <w:rPr>
          <w:rFonts w:hint="eastAsia"/>
        </w:rPr>
        <w:t>遥控启动将始终处于</w:t>
      </w:r>
      <w:r w:rsidR="00683AD1">
        <w:rPr>
          <w:rFonts w:hint="eastAsia"/>
        </w:rPr>
        <w:t>打开（</w:t>
      </w:r>
      <w:r>
        <w:rPr>
          <w:rFonts w:hint="eastAsia"/>
        </w:rPr>
        <w:t>enabled</w:t>
      </w:r>
      <w:ins w:id="4" w:author="Shawn Lin" w:date="2021-06-11T09:22:00Z">
        <w:r w:rsidR="00683AD1">
          <w:rPr>
            <w:rFonts w:hint="eastAsia"/>
          </w:rPr>
          <w:t>）</w:t>
        </w:r>
      </w:ins>
      <w:r>
        <w:rPr>
          <w:rFonts w:hint="eastAsia"/>
        </w:rPr>
        <w:t>的状态。</w:t>
      </w:r>
      <w:r w:rsidRPr="00AB4814">
        <w:rPr>
          <w:rFonts w:hint="eastAsia"/>
        </w:rPr>
        <w:t>在</w:t>
      </w:r>
      <w:r w:rsidRPr="00AB4814">
        <w:t>“</w:t>
      </w:r>
      <w:r w:rsidRPr="00AB4814">
        <w:rPr>
          <w:rFonts w:hint="eastAsia"/>
        </w:rPr>
        <w:t>激活遥控启动</w:t>
      </w:r>
      <w:r w:rsidRPr="00AB4814">
        <w:t>”</w:t>
      </w:r>
      <w:r w:rsidRPr="00AB4814">
        <w:rPr>
          <w:rFonts w:hint="eastAsia"/>
        </w:rPr>
        <w:t>被错误配成</w:t>
      </w:r>
      <w:r w:rsidR="00683AD1">
        <w:rPr>
          <w:rFonts w:hint="eastAsia"/>
        </w:rPr>
        <w:t>关闭（</w:t>
      </w:r>
      <w:r w:rsidRPr="00AB4814">
        <w:t>disabled</w:t>
      </w:r>
      <w:r w:rsidR="005F500E">
        <w:t>）</w:t>
      </w:r>
      <w:r w:rsidRPr="00AB4814">
        <w:rPr>
          <w:rFonts w:hint="eastAsia"/>
        </w:rPr>
        <w:t>时，所有设置按键将变灰无法点击，同时下方出现用户提示文案“</w:t>
      </w:r>
      <w:r w:rsidR="005F500E" w:rsidRPr="005F500E">
        <w:rPr>
          <w:rFonts w:hint="eastAsia"/>
        </w:rPr>
        <w:t>该功能被异常关闭，请尽快前往经销商处进行复位</w:t>
      </w:r>
      <w:r w:rsidRPr="00AB4814">
        <w:rPr>
          <w:rFonts w:hint="eastAsia"/>
        </w:rPr>
        <w:t>”。</w:t>
      </w:r>
    </w:p>
    <w:p w14:paraId="5DE26CA4" w14:textId="1DDDFA12" w:rsidR="00AB4814" w:rsidRDefault="005F500E" w:rsidP="00AB4814">
      <w:r>
        <w:rPr>
          <w:noProof/>
        </w:rPr>
        <w:lastRenderedPageBreak/>
        <w:drawing>
          <wp:inline distT="0" distB="0" distL="0" distR="0" wp14:anchorId="3FB42663" wp14:editId="0E604259">
            <wp:extent cx="5274310" cy="2207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9AB8" w14:textId="77777777" w:rsidR="009330C6" w:rsidRDefault="009330C6" w:rsidP="00AB4814"/>
    <w:p w14:paraId="643D5FCE" w14:textId="77777777" w:rsidR="009330C6" w:rsidRPr="00AB4814" w:rsidRDefault="009330C6" w:rsidP="00AB4814"/>
    <w:p w14:paraId="58F075A9" w14:textId="5831B767" w:rsidR="0020170B" w:rsidRDefault="0020170B" w:rsidP="0020170B">
      <w:pPr>
        <w:pStyle w:val="Heading2"/>
        <w:numPr>
          <w:ilvl w:val="1"/>
          <w:numId w:val="1"/>
        </w:numPr>
      </w:pPr>
      <w:bookmarkStart w:id="5" w:name="_Toc74237685"/>
      <w:r>
        <w:rPr>
          <w:rFonts w:hint="eastAsia"/>
        </w:rPr>
        <w:t>遥控空调控制</w:t>
      </w:r>
      <w:bookmarkEnd w:id="5"/>
    </w:p>
    <w:p w14:paraId="0655C769" w14:textId="3ED77EEB" w:rsidR="008F00DA" w:rsidRPr="008F00DA" w:rsidRDefault="008F00DA" w:rsidP="008F00DA">
      <w:r>
        <w:rPr>
          <w:noProof/>
        </w:rPr>
        <w:drawing>
          <wp:inline distT="0" distB="0" distL="0" distR="0" wp14:anchorId="6C2CDEED" wp14:editId="0E1813CD">
            <wp:extent cx="5274310" cy="2776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E8AB" w14:textId="27C9DE6A" w:rsidR="0020170B" w:rsidRDefault="0020170B" w:rsidP="0020170B">
      <w:r>
        <w:rPr>
          <w:noProof/>
        </w:rPr>
        <w:lastRenderedPageBreak/>
        <w:drawing>
          <wp:inline distT="0" distB="0" distL="0" distR="0" wp14:anchorId="7E07B71E" wp14:editId="0908E4D3">
            <wp:extent cx="5048250" cy="363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5756" w14:textId="17D3FF19" w:rsidR="0020170B" w:rsidRDefault="008F00DA" w:rsidP="0020170B">
      <w:r>
        <w:rPr>
          <w:rFonts w:hint="eastAsia"/>
        </w:rPr>
        <w:t>根据Vehicle</w:t>
      </w:r>
      <w:r>
        <w:t xml:space="preserve"> </w:t>
      </w:r>
      <w:r>
        <w:rPr>
          <w:rFonts w:hint="eastAsia"/>
        </w:rPr>
        <w:t>Settings spec中要求：</w:t>
      </w:r>
    </w:p>
    <w:p w14:paraId="3AEE23CB" w14:textId="5377AACA" w:rsidR="008F00DA" w:rsidRDefault="008F00DA" w:rsidP="0020170B">
      <w:r>
        <w:rPr>
          <w:rFonts w:hint="eastAsia"/>
        </w:rPr>
        <w:t>设置空调控制为Auto时需</w:t>
      </w:r>
      <w:r w:rsidR="0076320B">
        <w:rPr>
          <w:rFonts w:hint="eastAsia"/>
        </w:rPr>
        <w:t>发送</w:t>
      </w:r>
      <w:r>
        <w:rPr>
          <w:rFonts w:hint="eastAsia"/>
        </w:rPr>
        <w:t>如下消息</w:t>
      </w:r>
    </w:p>
    <w:p w14:paraId="777899B4" w14:textId="1BC5E84E" w:rsidR="008F00DA" w:rsidRDefault="008F00DA" w:rsidP="0020170B"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126DBE79" w14:textId="206FBE64" w:rsidR="008F00DA" w:rsidRDefault="008F00DA" w:rsidP="0076320B">
      <w:pPr>
        <w:pStyle w:val="ListParagraph"/>
        <w:numPr>
          <w:ilvl w:val="0"/>
          <w:numId w:val="3"/>
        </w:numPr>
        <w:ind w:firstLineChars="0"/>
      </w:pPr>
      <w:r w:rsidRPr="008F00DA">
        <w:t>Climate Control (ID 0x509) = Auto</w:t>
      </w:r>
    </w:p>
    <w:p w14:paraId="79E7D845" w14:textId="16F56F8D" w:rsidR="008F00DA" w:rsidRDefault="008F00DA" w:rsidP="0076320B">
      <w:pPr>
        <w:pStyle w:val="ListParagraph"/>
        <w:numPr>
          <w:ilvl w:val="0"/>
          <w:numId w:val="3"/>
        </w:numPr>
        <w:ind w:firstLineChars="0"/>
      </w:pPr>
      <w:r w:rsidRPr="008F00DA">
        <w:t>Front Defrost (ID 0x503) = ON</w:t>
      </w:r>
    </w:p>
    <w:p w14:paraId="60C525D3" w14:textId="1263F883" w:rsidR="008F00DA" w:rsidRDefault="008F00DA" w:rsidP="0076320B">
      <w:pPr>
        <w:pStyle w:val="ListParagraph"/>
        <w:numPr>
          <w:ilvl w:val="0"/>
          <w:numId w:val="3"/>
        </w:numPr>
        <w:ind w:firstLineChars="0"/>
      </w:pPr>
      <w:r w:rsidRPr="008F00DA">
        <w:t>Rear Defrost (ID 0x504) = ON</w:t>
      </w:r>
    </w:p>
    <w:p w14:paraId="2041704A" w14:textId="3B5A088B" w:rsidR="0076320B" w:rsidRDefault="0076320B" w:rsidP="0020170B">
      <w:r>
        <w:rPr>
          <w:rFonts w:hint="eastAsia"/>
        </w:rPr>
        <w:t>三个feature配合使用才可设置成功。</w:t>
      </w:r>
    </w:p>
    <w:p w14:paraId="08069DE8" w14:textId="77777777" w:rsidR="000A5A31" w:rsidRDefault="000A5A31" w:rsidP="0020170B"/>
    <w:p w14:paraId="5AAF26DE" w14:textId="15942427" w:rsidR="0076320B" w:rsidRDefault="0076320B" w:rsidP="0020170B">
      <w:r>
        <w:rPr>
          <w:rFonts w:hint="eastAsia"/>
        </w:rPr>
        <w:t>设置空调控制为Last</w:t>
      </w:r>
      <w:r>
        <w:t xml:space="preserve"> </w:t>
      </w:r>
      <w:r>
        <w:rPr>
          <w:rFonts w:hint="eastAsia"/>
        </w:rPr>
        <w:t>Setting时需发送如下消息</w:t>
      </w:r>
    </w:p>
    <w:p w14:paraId="6F3B9933" w14:textId="6733B319" w:rsidR="0076320B" w:rsidRDefault="0076320B" w:rsidP="0020170B"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456AB5A6" w14:textId="486CCB61" w:rsidR="0076320B" w:rsidRDefault="0076320B" w:rsidP="0076320B">
      <w:pPr>
        <w:pStyle w:val="ListParagraph"/>
        <w:numPr>
          <w:ilvl w:val="0"/>
          <w:numId w:val="4"/>
        </w:numPr>
        <w:ind w:firstLineChars="0"/>
      </w:pPr>
      <w:r w:rsidRPr="0076320B">
        <w:t>Climate Control (ID 0x509) = Last Setting</w:t>
      </w:r>
    </w:p>
    <w:p w14:paraId="10C31D5C" w14:textId="5D442CC7" w:rsidR="0076320B" w:rsidRDefault="0076320B" w:rsidP="0076320B">
      <w:pPr>
        <w:pStyle w:val="ListParagraph"/>
        <w:numPr>
          <w:ilvl w:val="0"/>
          <w:numId w:val="4"/>
        </w:numPr>
        <w:ind w:firstLineChars="0"/>
      </w:pPr>
      <w:r w:rsidRPr="0076320B">
        <w:t>Front Defrost (ID 0x503) = ON</w:t>
      </w:r>
    </w:p>
    <w:p w14:paraId="1B76BA6B" w14:textId="7E1DCE9C" w:rsidR="0076320B" w:rsidRDefault="0076320B" w:rsidP="0076320B">
      <w:pPr>
        <w:pStyle w:val="ListParagraph"/>
        <w:numPr>
          <w:ilvl w:val="0"/>
          <w:numId w:val="4"/>
        </w:numPr>
        <w:ind w:firstLineChars="0"/>
      </w:pPr>
      <w:r w:rsidRPr="0076320B">
        <w:t>Rear Defrost (ID 0x504) = ON</w:t>
      </w:r>
    </w:p>
    <w:p w14:paraId="588C33CD" w14:textId="021FF86D" w:rsidR="0076320B" w:rsidRDefault="0076320B" w:rsidP="0076320B">
      <w:r>
        <w:rPr>
          <w:rFonts w:hint="eastAsia"/>
        </w:rPr>
        <w:t>三个feature配合使用才可设置成功。</w:t>
      </w:r>
    </w:p>
    <w:p w14:paraId="1F8A263F" w14:textId="124EB271" w:rsidR="0076320B" w:rsidRDefault="0076320B" w:rsidP="0076320B">
      <w:r>
        <w:rPr>
          <w:rFonts w:hint="eastAsia"/>
        </w:rPr>
        <w:t>界面接收response消息时只根据</w:t>
      </w:r>
      <w:r w:rsidRPr="0076320B">
        <w:t>Climate Control (ID 0x509)</w:t>
      </w:r>
      <w:r>
        <w:rPr>
          <w:rFonts w:hint="eastAsia"/>
        </w:rPr>
        <w:t>的结果显示Auto还是Last</w:t>
      </w:r>
      <w:r>
        <w:t xml:space="preserve"> </w:t>
      </w:r>
      <w:r>
        <w:rPr>
          <w:rFonts w:hint="eastAsia"/>
        </w:rPr>
        <w:t>Setting。</w:t>
      </w:r>
      <w:r w:rsidRPr="0076320B">
        <w:t>Front Defrost (ID 0x503)</w:t>
      </w:r>
      <w:r>
        <w:rPr>
          <w:rFonts w:hint="eastAsia"/>
        </w:rPr>
        <w:t>和</w:t>
      </w:r>
      <w:r w:rsidRPr="0076320B">
        <w:t>Rear Defrost (ID 0x504)</w:t>
      </w:r>
      <w:r>
        <w:rPr>
          <w:rFonts w:hint="eastAsia"/>
        </w:rPr>
        <w:t>的状态可忽略。</w:t>
      </w:r>
    </w:p>
    <w:p w14:paraId="70204315" w14:textId="77777777" w:rsidR="001D7030" w:rsidRDefault="001D7030" w:rsidP="0076320B"/>
    <w:p w14:paraId="4E225BC7" w14:textId="77777777" w:rsidR="001D7030" w:rsidRPr="001D7030" w:rsidRDefault="001D7030" w:rsidP="0076320B"/>
    <w:p w14:paraId="6406B168" w14:textId="44AF30D6" w:rsidR="0076320B" w:rsidRDefault="0076320B" w:rsidP="0076320B">
      <w:pPr>
        <w:pStyle w:val="Heading2"/>
      </w:pPr>
      <w:bookmarkStart w:id="6" w:name="_Toc74237686"/>
      <w:r>
        <w:rPr>
          <w:rFonts w:hint="eastAsia"/>
        </w:rPr>
        <w:lastRenderedPageBreak/>
        <w:t>2</w:t>
      </w:r>
      <w:r>
        <w:t>.</w:t>
      </w:r>
      <w:r w:rsidR="001D7030">
        <w:t>2</w:t>
      </w:r>
      <w:r>
        <w:t xml:space="preserve"> </w:t>
      </w:r>
      <w:r>
        <w:rPr>
          <w:rFonts w:hint="eastAsia"/>
        </w:rPr>
        <w:t>方向盘加热和座椅空调</w:t>
      </w:r>
      <w:bookmarkEnd w:id="6"/>
    </w:p>
    <w:p w14:paraId="01D9F48B" w14:textId="77777777" w:rsidR="0076320B" w:rsidRPr="0076320B" w:rsidRDefault="0076320B" w:rsidP="0076320B">
      <w:r>
        <w:rPr>
          <w:noProof/>
        </w:rPr>
        <w:drawing>
          <wp:inline distT="0" distB="0" distL="0" distR="0" wp14:anchorId="3BABF53B" wp14:editId="33993325">
            <wp:extent cx="5274310" cy="3173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0CCB" w14:textId="7CE1B3BE" w:rsidR="0076320B" w:rsidRDefault="0076320B" w:rsidP="0076320B">
      <w:r>
        <w:rPr>
          <w:noProof/>
        </w:rPr>
        <w:drawing>
          <wp:inline distT="0" distB="0" distL="0" distR="0" wp14:anchorId="74ABDB2A" wp14:editId="0003E242">
            <wp:extent cx="5095875" cy="3581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49C0" w14:textId="77777777" w:rsidR="0076320B" w:rsidRDefault="0076320B" w:rsidP="0076320B">
      <w:r>
        <w:rPr>
          <w:rFonts w:hint="eastAsia"/>
        </w:rPr>
        <w:t>根据Vehicle</w:t>
      </w:r>
      <w:r>
        <w:t xml:space="preserve"> </w:t>
      </w:r>
      <w:r>
        <w:rPr>
          <w:rFonts w:hint="eastAsia"/>
        </w:rPr>
        <w:t>Settings spec中要求：</w:t>
      </w:r>
    </w:p>
    <w:p w14:paraId="3A3A574F" w14:textId="2753415B" w:rsidR="0076320B" w:rsidRDefault="0076320B" w:rsidP="0076320B">
      <w:r>
        <w:rPr>
          <w:rFonts w:hint="eastAsia"/>
        </w:rPr>
        <w:t>设置方向盘加热和座椅空调为Auto时需发送如下消息</w:t>
      </w:r>
    </w:p>
    <w:p w14:paraId="6B344072" w14:textId="77777777" w:rsidR="0076320B" w:rsidRDefault="0076320B" w:rsidP="0076320B"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4E9951F2" w14:textId="7DFFF03A" w:rsidR="0076320B" w:rsidRDefault="0076320B" w:rsidP="000A5A31">
      <w:pPr>
        <w:pStyle w:val="ListParagraph"/>
        <w:numPr>
          <w:ilvl w:val="0"/>
          <w:numId w:val="6"/>
        </w:numPr>
        <w:ind w:firstLineChars="0"/>
      </w:pPr>
      <w:r w:rsidRPr="0076320B">
        <w:t>Driver Heated/Cooled Seat (0x0501) = Auto</w:t>
      </w:r>
    </w:p>
    <w:p w14:paraId="187DB948" w14:textId="77777777" w:rsidR="000A5A31" w:rsidRDefault="000A5A31" w:rsidP="000A5A31">
      <w:pPr>
        <w:pStyle w:val="ListParagraph"/>
        <w:numPr>
          <w:ilvl w:val="0"/>
          <w:numId w:val="6"/>
        </w:numPr>
        <w:ind w:firstLineChars="0"/>
      </w:pPr>
      <w:r w:rsidRPr="000A5A31">
        <w:t>Passenger Heated/Cooled Seat (0x0502) = Auto</w:t>
      </w:r>
    </w:p>
    <w:p w14:paraId="4F637A29" w14:textId="77777777" w:rsidR="000A5A31" w:rsidRDefault="000A5A31" w:rsidP="000A5A31">
      <w:pPr>
        <w:pStyle w:val="ListParagraph"/>
        <w:numPr>
          <w:ilvl w:val="0"/>
          <w:numId w:val="6"/>
        </w:numPr>
        <w:ind w:firstLineChars="0"/>
      </w:pPr>
      <w:r w:rsidRPr="000A5A31">
        <w:lastRenderedPageBreak/>
        <w:t>Heated Steering Wheel (0x040A) = Auto</w:t>
      </w:r>
    </w:p>
    <w:p w14:paraId="5E3AD1AE" w14:textId="6A048E0F" w:rsidR="0076320B" w:rsidRDefault="0076320B" w:rsidP="0076320B">
      <w:r>
        <w:rPr>
          <w:rFonts w:hint="eastAsia"/>
        </w:rPr>
        <w:t>三个feature配合使用才可设置成功。</w:t>
      </w:r>
    </w:p>
    <w:p w14:paraId="4BCABA4D" w14:textId="77777777" w:rsidR="000A5A31" w:rsidRDefault="000A5A31" w:rsidP="0076320B"/>
    <w:p w14:paraId="118AEDC2" w14:textId="051F2EA8" w:rsidR="0076320B" w:rsidRDefault="0076320B" w:rsidP="0076320B">
      <w:r>
        <w:rPr>
          <w:rFonts w:hint="eastAsia"/>
        </w:rPr>
        <w:t>设置</w:t>
      </w:r>
      <w:r w:rsidR="000A5A31">
        <w:rPr>
          <w:rFonts w:hint="eastAsia"/>
        </w:rPr>
        <w:t>方向盘加热和座椅空调</w:t>
      </w:r>
      <w:r>
        <w:rPr>
          <w:rFonts w:hint="eastAsia"/>
        </w:rPr>
        <w:t>为</w:t>
      </w:r>
      <w:r w:rsidR="000A5A31">
        <w:rPr>
          <w:rFonts w:hint="eastAsia"/>
        </w:rPr>
        <w:t>OFF</w:t>
      </w:r>
      <w:r>
        <w:rPr>
          <w:rFonts w:hint="eastAsia"/>
        </w:rPr>
        <w:t>时需发送如下消息</w:t>
      </w:r>
    </w:p>
    <w:p w14:paraId="19CFF462" w14:textId="77777777" w:rsidR="0076320B" w:rsidRDefault="0076320B" w:rsidP="0076320B"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59DF2353" w14:textId="7766A8A3" w:rsidR="0076320B" w:rsidRDefault="000A5A31" w:rsidP="000A5A31">
      <w:pPr>
        <w:pStyle w:val="ListParagraph"/>
        <w:numPr>
          <w:ilvl w:val="0"/>
          <w:numId w:val="8"/>
        </w:numPr>
        <w:ind w:firstLineChars="0"/>
      </w:pPr>
      <w:r w:rsidRPr="000A5A31">
        <w:t>Driver Heated/Cooled Seat (0x0501) = OFF</w:t>
      </w:r>
    </w:p>
    <w:p w14:paraId="49A0755F" w14:textId="77777777" w:rsidR="000A5A31" w:rsidRDefault="000A5A31" w:rsidP="000A5A31">
      <w:pPr>
        <w:pStyle w:val="ListParagraph"/>
        <w:numPr>
          <w:ilvl w:val="0"/>
          <w:numId w:val="8"/>
        </w:numPr>
        <w:ind w:firstLineChars="0"/>
      </w:pPr>
      <w:r w:rsidRPr="000A5A31">
        <w:t>Passenger Heated/Cooled Seat (0x0502) = OFF</w:t>
      </w:r>
    </w:p>
    <w:p w14:paraId="70A17A22" w14:textId="77777777" w:rsidR="000A5A31" w:rsidRDefault="000A5A31" w:rsidP="000A5A31">
      <w:pPr>
        <w:pStyle w:val="ListParagraph"/>
        <w:numPr>
          <w:ilvl w:val="0"/>
          <w:numId w:val="8"/>
        </w:numPr>
        <w:ind w:firstLineChars="0"/>
      </w:pPr>
      <w:r w:rsidRPr="000A5A31">
        <w:t>Heated Steering Wheel (0x040A) = OFF</w:t>
      </w:r>
    </w:p>
    <w:p w14:paraId="75EE1B6E" w14:textId="66B95FEA" w:rsidR="0076320B" w:rsidRDefault="0076320B" w:rsidP="0076320B">
      <w:r>
        <w:rPr>
          <w:rFonts w:hint="eastAsia"/>
        </w:rPr>
        <w:t>三个feature配合使用才可设置成功。</w:t>
      </w:r>
    </w:p>
    <w:p w14:paraId="79B984B8" w14:textId="0E37374C" w:rsidR="0076320B" w:rsidRDefault="0076320B" w:rsidP="0076320B">
      <w:r>
        <w:rPr>
          <w:rFonts w:hint="eastAsia"/>
        </w:rPr>
        <w:t>界面接收response消息时只根据</w:t>
      </w:r>
      <w:r w:rsidR="000A5A31" w:rsidRPr="0076320B">
        <w:t>Driver Heated/Cooled Seat (0x0501)</w:t>
      </w:r>
      <w:r>
        <w:rPr>
          <w:rFonts w:hint="eastAsia"/>
        </w:rPr>
        <w:t>的结果显示Auto还是</w:t>
      </w:r>
      <w:r w:rsidR="000A5A31">
        <w:rPr>
          <w:rFonts w:hint="eastAsia"/>
        </w:rPr>
        <w:t>OFF</w:t>
      </w:r>
      <w:r>
        <w:rPr>
          <w:rFonts w:hint="eastAsia"/>
        </w:rPr>
        <w:t>。</w:t>
      </w:r>
      <w:r w:rsidR="000A5A31" w:rsidRPr="000A5A31">
        <w:t>Passenger Heated/Cooled Seat (0x0502)</w:t>
      </w:r>
      <w:r>
        <w:rPr>
          <w:rFonts w:hint="eastAsia"/>
        </w:rPr>
        <w:t>和</w:t>
      </w:r>
      <w:r w:rsidR="000A5A31" w:rsidRPr="000A5A31">
        <w:t>Heated Steering Wheel (0x040A)</w:t>
      </w:r>
      <w:r>
        <w:rPr>
          <w:rFonts w:hint="eastAsia"/>
        </w:rPr>
        <w:t>的状态可忽略。</w:t>
      </w:r>
    </w:p>
    <w:p w14:paraId="77511B4C" w14:textId="7D9137C1" w:rsidR="000A5A31" w:rsidRDefault="000A5A31" w:rsidP="0076320B"/>
    <w:p w14:paraId="4714DEC6" w14:textId="37FA4452" w:rsidR="000A5A31" w:rsidRDefault="000A5A31" w:rsidP="000A5A31">
      <w:pPr>
        <w:pStyle w:val="Heading2"/>
      </w:pPr>
      <w:bookmarkStart w:id="7" w:name="_Toc74237687"/>
      <w:r>
        <w:rPr>
          <w:rFonts w:hint="eastAsia"/>
        </w:rPr>
        <w:t>2</w:t>
      </w:r>
      <w:r>
        <w:t>.</w:t>
      </w:r>
      <w:r w:rsidR="001D7030">
        <w:t>3</w:t>
      </w:r>
      <w:r>
        <w:t xml:space="preserve"> </w:t>
      </w:r>
      <w:r>
        <w:rPr>
          <w:rFonts w:hint="eastAsia"/>
        </w:rPr>
        <w:t>座椅空调</w:t>
      </w:r>
      <w:bookmarkEnd w:id="7"/>
    </w:p>
    <w:p w14:paraId="633D3826" w14:textId="63AFAA04" w:rsidR="000A5A31" w:rsidRDefault="000A5A31" w:rsidP="000A5A31">
      <w:r>
        <w:rPr>
          <w:noProof/>
        </w:rPr>
        <w:drawing>
          <wp:inline distT="0" distB="0" distL="0" distR="0" wp14:anchorId="062B1530" wp14:editId="7FDB6115">
            <wp:extent cx="5274310" cy="2724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482C" w14:textId="6C295677" w:rsidR="000A5A31" w:rsidRDefault="000A5A31" w:rsidP="000A5A31">
      <w:r>
        <w:rPr>
          <w:noProof/>
        </w:rPr>
        <w:drawing>
          <wp:inline distT="0" distB="0" distL="0" distR="0" wp14:anchorId="1A95F633" wp14:editId="0612B1E3">
            <wp:extent cx="5172075" cy="2362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08B7" w14:textId="77777777" w:rsidR="000A5A31" w:rsidRDefault="000A5A31" w:rsidP="000A5A31">
      <w:r>
        <w:rPr>
          <w:rFonts w:hint="eastAsia"/>
        </w:rPr>
        <w:t>根据Vehicle</w:t>
      </w:r>
      <w:r>
        <w:t xml:space="preserve"> </w:t>
      </w:r>
      <w:r>
        <w:rPr>
          <w:rFonts w:hint="eastAsia"/>
        </w:rPr>
        <w:t>Settings spec中要求：</w:t>
      </w:r>
    </w:p>
    <w:p w14:paraId="229108C8" w14:textId="35CB97FA" w:rsidR="000A5A31" w:rsidRDefault="000A5A31" w:rsidP="000A5A31">
      <w:r>
        <w:rPr>
          <w:rFonts w:hint="eastAsia"/>
        </w:rPr>
        <w:t>设置座椅空调为Auto时需发送如下消息</w:t>
      </w:r>
    </w:p>
    <w:p w14:paraId="310AB241" w14:textId="77777777" w:rsidR="000A5A31" w:rsidRDefault="000A5A31" w:rsidP="000A5A31">
      <w:r>
        <w:rPr>
          <w:rFonts w:hint="eastAsia"/>
        </w:rPr>
        <w:lastRenderedPageBreak/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02653A0A" w14:textId="77777777" w:rsidR="000A5A31" w:rsidRDefault="000A5A31" w:rsidP="000A5A31">
      <w:pPr>
        <w:pStyle w:val="ListParagraph"/>
        <w:numPr>
          <w:ilvl w:val="0"/>
          <w:numId w:val="9"/>
        </w:numPr>
        <w:ind w:firstLineChars="0"/>
      </w:pPr>
      <w:r w:rsidRPr="0076320B">
        <w:t>Driver Heated/Cooled Seat (0x0501) = Auto</w:t>
      </w:r>
    </w:p>
    <w:p w14:paraId="00703D9F" w14:textId="77777777" w:rsidR="000A5A31" w:rsidRDefault="000A5A31" w:rsidP="000A5A31">
      <w:pPr>
        <w:pStyle w:val="ListParagraph"/>
        <w:numPr>
          <w:ilvl w:val="0"/>
          <w:numId w:val="9"/>
        </w:numPr>
        <w:ind w:firstLineChars="0"/>
      </w:pPr>
      <w:r w:rsidRPr="000A5A31">
        <w:t>Passenger Heated/Cooled Seat (0x0502) = Auto</w:t>
      </w:r>
    </w:p>
    <w:p w14:paraId="196335CB" w14:textId="5A75412D" w:rsidR="000A5A31" w:rsidRDefault="000A5A31" w:rsidP="000A5A31">
      <w:r>
        <w:rPr>
          <w:rFonts w:hint="eastAsia"/>
        </w:rPr>
        <w:t>两个feature配合使用才可设置成功。</w:t>
      </w:r>
    </w:p>
    <w:p w14:paraId="0E135FC7" w14:textId="77777777" w:rsidR="000A5A31" w:rsidRDefault="000A5A31" w:rsidP="000A5A31"/>
    <w:p w14:paraId="184DFD28" w14:textId="16943493" w:rsidR="000A5A31" w:rsidRDefault="000A5A31" w:rsidP="000A5A31">
      <w:r>
        <w:rPr>
          <w:rFonts w:hint="eastAsia"/>
        </w:rPr>
        <w:t>设置座椅空调为OFF时需发送如下消息</w:t>
      </w:r>
    </w:p>
    <w:p w14:paraId="02F5B34A" w14:textId="77777777" w:rsidR="000A5A31" w:rsidRDefault="000A5A31" w:rsidP="000A5A31"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26EBC380" w14:textId="77777777" w:rsidR="000A5A31" w:rsidRDefault="000A5A31" w:rsidP="000A5A31">
      <w:pPr>
        <w:pStyle w:val="ListParagraph"/>
        <w:numPr>
          <w:ilvl w:val="0"/>
          <w:numId w:val="10"/>
        </w:numPr>
        <w:ind w:firstLineChars="0"/>
      </w:pPr>
      <w:r w:rsidRPr="000A5A31">
        <w:t>Driver Heated/Cooled Seat (0x0501) = OFF</w:t>
      </w:r>
    </w:p>
    <w:p w14:paraId="3DB7C006" w14:textId="77777777" w:rsidR="000A5A31" w:rsidRDefault="000A5A31" w:rsidP="000A5A31">
      <w:pPr>
        <w:pStyle w:val="ListParagraph"/>
        <w:numPr>
          <w:ilvl w:val="0"/>
          <w:numId w:val="10"/>
        </w:numPr>
        <w:ind w:firstLineChars="0"/>
      </w:pPr>
      <w:r w:rsidRPr="000A5A31">
        <w:t>Passenger Heated/Cooled Seat (0x0502) = OFF</w:t>
      </w:r>
    </w:p>
    <w:p w14:paraId="5478B52E" w14:textId="5F523C3A" w:rsidR="000A5A31" w:rsidRDefault="000A5A31" w:rsidP="000A5A31">
      <w:r>
        <w:rPr>
          <w:rFonts w:hint="eastAsia"/>
        </w:rPr>
        <w:t>两个feature配合使用才可设置成功。</w:t>
      </w:r>
    </w:p>
    <w:p w14:paraId="70DD77F3" w14:textId="77777777" w:rsidR="000A5A31" w:rsidRDefault="000A5A31" w:rsidP="000A5A31"/>
    <w:p w14:paraId="08E70739" w14:textId="2179D52E" w:rsidR="000A5A31" w:rsidRDefault="000A5A31" w:rsidP="000A5A31">
      <w:pPr>
        <w:pStyle w:val="Heading2"/>
      </w:pPr>
      <w:bookmarkStart w:id="8" w:name="_Toc74237688"/>
      <w:r>
        <w:rPr>
          <w:rFonts w:hint="eastAsia"/>
        </w:rPr>
        <w:t>2</w:t>
      </w:r>
      <w:r>
        <w:t>.</w:t>
      </w:r>
      <w:r w:rsidR="001D7030">
        <w:t>4</w:t>
      </w:r>
      <w:r>
        <w:t xml:space="preserve"> </w:t>
      </w:r>
      <w:r>
        <w:rPr>
          <w:rFonts w:hint="eastAsia"/>
        </w:rPr>
        <w:t>周期</w:t>
      </w:r>
      <w:bookmarkEnd w:id="8"/>
    </w:p>
    <w:p w14:paraId="436A6BB9" w14:textId="26B7DD9C" w:rsidR="000A5A31" w:rsidRDefault="000A5A31" w:rsidP="000A5A31">
      <w:r>
        <w:rPr>
          <w:noProof/>
        </w:rPr>
        <w:drawing>
          <wp:inline distT="0" distB="0" distL="0" distR="0" wp14:anchorId="49BCBC2B" wp14:editId="534C0710">
            <wp:extent cx="5274310" cy="2817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799E" w14:textId="7F775CC5" w:rsidR="000A5A31" w:rsidRDefault="000A5A31" w:rsidP="000A5A31">
      <w:r>
        <w:rPr>
          <w:noProof/>
        </w:rPr>
        <w:drawing>
          <wp:inline distT="0" distB="0" distL="0" distR="0" wp14:anchorId="69F8095A" wp14:editId="6B8BC3D8">
            <wp:extent cx="5029200" cy="1695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69B" w14:textId="2528AD64" w:rsidR="00F81F78" w:rsidRDefault="00F81F78" w:rsidP="000A5A31">
      <w:r>
        <w:rPr>
          <w:rFonts w:hint="eastAsia"/>
        </w:rPr>
        <w:t>设置周期时需发送如下消息：</w:t>
      </w:r>
    </w:p>
    <w:p w14:paraId="5BFC35B5" w14:textId="77777777" w:rsidR="00F81F78" w:rsidRDefault="00F81F78" w:rsidP="00F81F78"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</w:p>
    <w:p w14:paraId="2490AB93" w14:textId="5511BAA7" w:rsidR="00F81F78" w:rsidRDefault="00F81F78" w:rsidP="000A5A31">
      <w:r>
        <w:rPr>
          <w:rFonts w:hint="eastAsia"/>
        </w:rPr>
        <w:t>FeatureID</w:t>
      </w:r>
      <w:r>
        <w:t xml:space="preserve"> = 0x0406</w:t>
      </w:r>
    </w:p>
    <w:p w14:paraId="0BCA1B05" w14:textId="417C1D48" w:rsidR="00F81F78" w:rsidRDefault="00F81F78" w:rsidP="000A5A31">
      <w:r>
        <w:rPr>
          <w:rFonts w:hint="eastAsia"/>
        </w:rPr>
        <w:t>C</w:t>
      </w:r>
      <w:r>
        <w:t>onfiguration</w:t>
      </w:r>
      <w:r>
        <w:rPr>
          <w:rFonts w:hint="eastAsia"/>
        </w:rPr>
        <w:t xml:space="preserve">的设置范围 </w:t>
      </w:r>
      <w:r>
        <w:t>0</w:t>
      </w:r>
      <w:r>
        <w:rPr>
          <w:rFonts w:hint="eastAsia"/>
        </w:rPr>
        <w:t>x</w:t>
      </w:r>
      <w:r>
        <w:t>1 – 0x3</w:t>
      </w:r>
    </w:p>
    <w:p w14:paraId="517C189D" w14:textId="20C9277D" w:rsidR="00997F5C" w:rsidRDefault="00997F5C" w:rsidP="000A5A31"/>
    <w:p w14:paraId="5FFCA1D4" w14:textId="70D10565" w:rsidR="00997F5C" w:rsidRDefault="00997F5C" w:rsidP="000A5A31"/>
    <w:p w14:paraId="1DC8E9A2" w14:textId="76F73D9F" w:rsidR="00997F5C" w:rsidRDefault="00997F5C" w:rsidP="00997F5C">
      <w:pPr>
        <w:pStyle w:val="Heading1"/>
      </w:pPr>
      <w:bookmarkStart w:id="9" w:name="_Toc74237689"/>
      <w:r>
        <w:lastRenderedPageBreak/>
        <w:t xml:space="preserve">3 </w:t>
      </w:r>
      <w:r>
        <w:rPr>
          <w:rFonts w:hint="eastAsia"/>
        </w:rPr>
        <w:t>FBMP协议简介</w:t>
      </w:r>
      <w:bookmarkEnd w:id="9"/>
    </w:p>
    <w:p w14:paraId="6607CA9A" w14:textId="77777777" w:rsidR="00997F5C" w:rsidRDefault="00997F5C" w:rsidP="00997F5C">
      <w:r>
        <w:rPr>
          <w:rFonts w:hint="eastAsia"/>
        </w:rPr>
        <w:t>遥控启动设置走CAN消息，遵循FBMP协议。</w:t>
      </w:r>
    </w:p>
    <w:p w14:paraId="53F45301" w14:textId="77777777" w:rsidR="00997F5C" w:rsidRDefault="00997F5C" w:rsidP="00997F5C">
      <w:r>
        <w:rPr>
          <w:rFonts w:hint="eastAsia"/>
        </w:rPr>
        <w:t>FBMP协议请求消息包含4条信息：</w:t>
      </w:r>
    </w:p>
    <w:p w14:paraId="5F213E21" w14:textId="77777777" w:rsidR="00997F5C" w:rsidRDefault="00997F5C" w:rsidP="00997F5C">
      <w:r>
        <w:rPr>
          <w:rFonts w:hint="eastAsia"/>
        </w:rPr>
        <w:t>操作码</w:t>
      </w:r>
      <w:r>
        <w:t xml:space="preserve">Operation </w:t>
      </w:r>
      <w:r>
        <w:rPr>
          <w:rFonts w:hint="eastAsia"/>
        </w:rPr>
        <w:t>对应信号：</w:t>
      </w:r>
      <w:r w:rsidRPr="0020170B">
        <w:t>CtrStkDsplyOp_D_Rq</w:t>
      </w:r>
    </w:p>
    <w:p w14:paraId="19595FFE" w14:textId="77777777" w:rsidR="00997F5C" w:rsidRDefault="00997F5C" w:rsidP="00997F5C">
      <w:r>
        <w:rPr>
          <w:rFonts w:hint="eastAsia"/>
        </w:rPr>
        <w:t>需求ID</w:t>
      </w:r>
      <w:r>
        <w:t xml:space="preserve"> FeatureID </w:t>
      </w:r>
      <w:r>
        <w:rPr>
          <w:rFonts w:hint="eastAsia"/>
        </w:rPr>
        <w:t>对应信号：</w:t>
      </w:r>
      <w:r w:rsidRPr="0020170B">
        <w:t>CtrStkFeatNoActl</w:t>
      </w:r>
    </w:p>
    <w:p w14:paraId="14C44B3F" w14:textId="77777777" w:rsidR="00997F5C" w:rsidRDefault="00997F5C" w:rsidP="00997F5C">
      <w:r>
        <w:rPr>
          <w:rFonts w:hint="eastAsia"/>
        </w:rPr>
        <w:t>值 Configuration</w:t>
      </w:r>
      <w:r>
        <w:t xml:space="preserve"> </w:t>
      </w:r>
      <w:r>
        <w:rPr>
          <w:rFonts w:hint="eastAsia"/>
        </w:rPr>
        <w:t>对应信号：</w:t>
      </w:r>
      <w:r w:rsidRPr="0020170B">
        <w:t>CtrStkFeatConfigActl</w:t>
      </w:r>
    </w:p>
    <w:p w14:paraId="49877DA9" w14:textId="1279F07B" w:rsidR="00997F5C" w:rsidRDefault="00997F5C" w:rsidP="00997F5C">
      <w:r>
        <w:rPr>
          <w:rFonts w:hint="eastAsia"/>
        </w:rPr>
        <w:t>个性配置 PersIndex</w:t>
      </w:r>
      <w:r>
        <w:t xml:space="preserve"> </w:t>
      </w:r>
      <w:r>
        <w:rPr>
          <w:rFonts w:hint="eastAsia"/>
        </w:rPr>
        <w:t>对应信号：</w:t>
      </w:r>
      <w:r w:rsidRPr="0020170B">
        <w:t>CtrStkPersIndex_D_Actl</w:t>
      </w:r>
    </w:p>
    <w:p w14:paraId="6B0B6A82" w14:textId="77777777" w:rsidR="004A534E" w:rsidRDefault="004A534E" w:rsidP="00997F5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1275"/>
        <w:gridCol w:w="2127"/>
        <w:gridCol w:w="4252"/>
      </w:tblGrid>
      <w:tr w:rsidR="00997F5C" w:rsidRPr="0020170B" w14:paraId="4716FA43" w14:textId="77777777" w:rsidTr="00A37144">
        <w:tc>
          <w:tcPr>
            <w:tcW w:w="1555" w:type="dxa"/>
          </w:tcPr>
          <w:p w14:paraId="6DECAB10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Name</w:t>
            </w:r>
          </w:p>
        </w:tc>
        <w:tc>
          <w:tcPr>
            <w:tcW w:w="1275" w:type="dxa"/>
          </w:tcPr>
          <w:p w14:paraId="2B6B6985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Literals</w:t>
            </w:r>
          </w:p>
        </w:tc>
        <w:tc>
          <w:tcPr>
            <w:tcW w:w="2127" w:type="dxa"/>
          </w:tcPr>
          <w:p w14:paraId="52BBCB96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V</w:t>
            </w:r>
            <w:r w:rsidRPr="0020170B">
              <w:rPr>
                <w:sz w:val="21"/>
                <w:szCs w:val="21"/>
              </w:rPr>
              <w:t>alue</w:t>
            </w:r>
          </w:p>
        </w:tc>
        <w:tc>
          <w:tcPr>
            <w:tcW w:w="4252" w:type="dxa"/>
          </w:tcPr>
          <w:p w14:paraId="097E2325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D</w:t>
            </w:r>
            <w:r w:rsidRPr="0020170B">
              <w:rPr>
                <w:sz w:val="21"/>
                <w:szCs w:val="21"/>
              </w:rPr>
              <w:t>escription</w:t>
            </w:r>
          </w:p>
        </w:tc>
      </w:tr>
      <w:tr w:rsidR="00997F5C" w:rsidRPr="0020170B" w14:paraId="421B5C23" w14:textId="77777777" w:rsidTr="00A37144">
        <w:tc>
          <w:tcPr>
            <w:tcW w:w="1555" w:type="dxa"/>
          </w:tcPr>
          <w:p w14:paraId="578BC28A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Operation</w:t>
            </w:r>
          </w:p>
        </w:tc>
        <w:tc>
          <w:tcPr>
            <w:tcW w:w="1275" w:type="dxa"/>
          </w:tcPr>
          <w:p w14:paraId="27B31F0C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2127" w:type="dxa"/>
          </w:tcPr>
          <w:p w14:paraId="1DBACCF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4252" w:type="dxa"/>
          </w:tcPr>
          <w:p w14:paraId="22556BF5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操作请求类型</w:t>
            </w:r>
          </w:p>
        </w:tc>
      </w:tr>
      <w:tr w:rsidR="00997F5C" w:rsidRPr="0020170B" w14:paraId="32A66395" w14:textId="77777777" w:rsidTr="00A37144">
        <w:tc>
          <w:tcPr>
            <w:tcW w:w="1555" w:type="dxa"/>
          </w:tcPr>
          <w:p w14:paraId="2EAA8528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5EC30C39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Null</w:t>
            </w:r>
          </w:p>
        </w:tc>
        <w:tc>
          <w:tcPr>
            <w:tcW w:w="2127" w:type="dxa"/>
          </w:tcPr>
          <w:p w14:paraId="7BB8C57D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x0</w:t>
            </w:r>
          </w:p>
        </w:tc>
        <w:tc>
          <w:tcPr>
            <w:tcW w:w="4252" w:type="dxa"/>
          </w:tcPr>
          <w:p w14:paraId="7A7D43FE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162E9930" w14:textId="77777777" w:rsidTr="00A37144">
        <w:tc>
          <w:tcPr>
            <w:tcW w:w="1555" w:type="dxa"/>
          </w:tcPr>
          <w:p w14:paraId="34470BCB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249C3B39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Q</w:t>
            </w:r>
            <w:r w:rsidRPr="0020170B">
              <w:rPr>
                <w:sz w:val="21"/>
                <w:szCs w:val="21"/>
              </w:rPr>
              <w:t>uery</w:t>
            </w:r>
          </w:p>
        </w:tc>
        <w:tc>
          <w:tcPr>
            <w:tcW w:w="2127" w:type="dxa"/>
          </w:tcPr>
          <w:p w14:paraId="1898B055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x1</w:t>
            </w:r>
          </w:p>
        </w:tc>
        <w:tc>
          <w:tcPr>
            <w:tcW w:w="4252" w:type="dxa"/>
          </w:tcPr>
          <w:p w14:paraId="34B17051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6AFA4208" w14:textId="77777777" w:rsidTr="00A37144">
        <w:tc>
          <w:tcPr>
            <w:tcW w:w="1555" w:type="dxa"/>
          </w:tcPr>
          <w:p w14:paraId="14B77E0A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5E6AF091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S</w:t>
            </w:r>
            <w:r w:rsidRPr="0020170B">
              <w:rPr>
                <w:sz w:val="21"/>
                <w:szCs w:val="21"/>
              </w:rPr>
              <w:t>et</w:t>
            </w:r>
          </w:p>
        </w:tc>
        <w:tc>
          <w:tcPr>
            <w:tcW w:w="2127" w:type="dxa"/>
          </w:tcPr>
          <w:p w14:paraId="479BC796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x2</w:t>
            </w:r>
          </w:p>
        </w:tc>
        <w:tc>
          <w:tcPr>
            <w:tcW w:w="4252" w:type="dxa"/>
          </w:tcPr>
          <w:p w14:paraId="3E44A853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3A2B0A49" w14:textId="77777777" w:rsidTr="00A37144">
        <w:tc>
          <w:tcPr>
            <w:tcW w:w="1555" w:type="dxa"/>
          </w:tcPr>
          <w:p w14:paraId="1DC40A7E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04D358AC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U</w:t>
            </w:r>
            <w:r w:rsidRPr="0020170B">
              <w:rPr>
                <w:sz w:val="21"/>
                <w:szCs w:val="21"/>
              </w:rPr>
              <w:t>pload</w:t>
            </w:r>
          </w:p>
        </w:tc>
        <w:tc>
          <w:tcPr>
            <w:tcW w:w="2127" w:type="dxa"/>
          </w:tcPr>
          <w:p w14:paraId="3AFD6A3E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x3</w:t>
            </w:r>
          </w:p>
        </w:tc>
        <w:tc>
          <w:tcPr>
            <w:tcW w:w="4252" w:type="dxa"/>
          </w:tcPr>
          <w:p w14:paraId="26E1A95D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1496DD82" w14:textId="77777777" w:rsidTr="00A37144">
        <w:tc>
          <w:tcPr>
            <w:tcW w:w="1555" w:type="dxa"/>
          </w:tcPr>
          <w:p w14:paraId="20366086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6121AB87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R</w:t>
            </w:r>
            <w:r w:rsidRPr="0020170B">
              <w:rPr>
                <w:sz w:val="21"/>
                <w:szCs w:val="21"/>
              </w:rPr>
              <w:t>estore</w:t>
            </w:r>
          </w:p>
        </w:tc>
        <w:tc>
          <w:tcPr>
            <w:tcW w:w="2127" w:type="dxa"/>
          </w:tcPr>
          <w:p w14:paraId="63BE3262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x4</w:t>
            </w:r>
          </w:p>
        </w:tc>
        <w:tc>
          <w:tcPr>
            <w:tcW w:w="4252" w:type="dxa"/>
          </w:tcPr>
          <w:p w14:paraId="129FB95D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6E9A145F" w14:textId="77777777" w:rsidTr="00A37144">
        <w:tc>
          <w:tcPr>
            <w:tcW w:w="1555" w:type="dxa"/>
          </w:tcPr>
          <w:p w14:paraId="7ABC8AF5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2E2BC4D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C</w:t>
            </w:r>
            <w:r w:rsidRPr="0020170B">
              <w:rPr>
                <w:sz w:val="21"/>
                <w:szCs w:val="21"/>
              </w:rPr>
              <w:t>opy</w:t>
            </w:r>
          </w:p>
        </w:tc>
        <w:tc>
          <w:tcPr>
            <w:tcW w:w="2127" w:type="dxa"/>
          </w:tcPr>
          <w:p w14:paraId="602ABB2D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x5</w:t>
            </w:r>
          </w:p>
        </w:tc>
        <w:tc>
          <w:tcPr>
            <w:tcW w:w="4252" w:type="dxa"/>
          </w:tcPr>
          <w:p w14:paraId="625B9618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4DABA622" w14:textId="77777777" w:rsidTr="00A37144">
        <w:tc>
          <w:tcPr>
            <w:tcW w:w="1555" w:type="dxa"/>
          </w:tcPr>
          <w:p w14:paraId="280C71CE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0076B7E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N</w:t>
            </w:r>
            <w:r w:rsidRPr="0020170B">
              <w:rPr>
                <w:sz w:val="21"/>
                <w:szCs w:val="21"/>
              </w:rPr>
              <w:t>otUsed</w:t>
            </w:r>
          </w:p>
        </w:tc>
        <w:tc>
          <w:tcPr>
            <w:tcW w:w="2127" w:type="dxa"/>
          </w:tcPr>
          <w:p w14:paraId="65796750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x6-0x7</w:t>
            </w:r>
          </w:p>
        </w:tc>
        <w:tc>
          <w:tcPr>
            <w:tcW w:w="4252" w:type="dxa"/>
          </w:tcPr>
          <w:p w14:paraId="7D7D5ED2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64A5B77A" w14:textId="77777777" w:rsidTr="00A37144">
        <w:tc>
          <w:tcPr>
            <w:tcW w:w="1555" w:type="dxa"/>
          </w:tcPr>
          <w:p w14:paraId="4D114C5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F</w:t>
            </w:r>
            <w:r w:rsidRPr="0020170B">
              <w:rPr>
                <w:sz w:val="21"/>
                <w:szCs w:val="21"/>
              </w:rPr>
              <w:t>eatureID</w:t>
            </w:r>
          </w:p>
        </w:tc>
        <w:tc>
          <w:tcPr>
            <w:tcW w:w="1275" w:type="dxa"/>
          </w:tcPr>
          <w:p w14:paraId="2BAA1486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2127" w:type="dxa"/>
          </w:tcPr>
          <w:p w14:paraId="36E222A3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4252" w:type="dxa"/>
          </w:tcPr>
          <w:p w14:paraId="1C578568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操作请求的需求</w:t>
            </w:r>
            <w:r w:rsidRPr="0020170B">
              <w:rPr>
                <w:sz w:val="21"/>
                <w:szCs w:val="21"/>
              </w:rPr>
              <w:t>ID</w:t>
            </w:r>
          </w:p>
        </w:tc>
      </w:tr>
      <w:tr w:rsidR="00997F5C" w:rsidRPr="0020170B" w14:paraId="0E9FE970" w14:textId="77777777" w:rsidTr="00A37144">
        <w:tc>
          <w:tcPr>
            <w:tcW w:w="1555" w:type="dxa"/>
          </w:tcPr>
          <w:p w14:paraId="447CB536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7F40B60D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7094FDF7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x0000-0xFFFF</w:t>
            </w:r>
          </w:p>
        </w:tc>
        <w:tc>
          <w:tcPr>
            <w:tcW w:w="4252" w:type="dxa"/>
          </w:tcPr>
          <w:p w14:paraId="1EDFE6A4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11F59185" w14:textId="77777777" w:rsidTr="00A37144">
        <w:tc>
          <w:tcPr>
            <w:tcW w:w="1555" w:type="dxa"/>
          </w:tcPr>
          <w:p w14:paraId="27CB2895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C</w:t>
            </w:r>
            <w:r w:rsidRPr="0020170B">
              <w:rPr>
                <w:sz w:val="21"/>
                <w:szCs w:val="21"/>
              </w:rPr>
              <w:t>onfiguration</w:t>
            </w:r>
          </w:p>
        </w:tc>
        <w:tc>
          <w:tcPr>
            <w:tcW w:w="1275" w:type="dxa"/>
          </w:tcPr>
          <w:p w14:paraId="37E0AD21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2127" w:type="dxa"/>
          </w:tcPr>
          <w:p w14:paraId="415E8C07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4252" w:type="dxa"/>
          </w:tcPr>
          <w:p w14:paraId="632EB57E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操作请求的值</w:t>
            </w:r>
          </w:p>
        </w:tc>
      </w:tr>
      <w:tr w:rsidR="00997F5C" w:rsidRPr="0020170B" w14:paraId="3C4C8940" w14:textId="77777777" w:rsidTr="00A37144">
        <w:tc>
          <w:tcPr>
            <w:tcW w:w="1555" w:type="dxa"/>
          </w:tcPr>
          <w:p w14:paraId="14DC60A1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6573B4A3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22E5BB3E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x0000-0xFFFF</w:t>
            </w:r>
          </w:p>
        </w:tc>
        <w:tc>
          <w:tcPr>
            <w:tcW w:w="4252" w:type="dxa"/>
          </w:tcPr>
          <w:p w14:paraId="624CEDD2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30CA6EF2" w14:textId="77777777" w:rsidTr="00A37144">
        <w:tc>
          <w:tcPr>
            <w:tcW w:w="1555" w:type="dxa"/>
          </w:tcPr>
          <w:p w14:paraId="5F3A2EAB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PersIndex</w:t>
            </w:r>
          </w:p>
        </w:tc>
        <w:tc>
          <w:tcPr>
            <w:tcW w:w="1275" w:type="dxa"/>
          </w:tcPr>
          <w:p w14:paraId="561D4ED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2127" w:type="dxa"/>
          </w:tcPr>
          <w:p w14:paraId="3D660CC2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4252" w:type="dxa"/>
          </w:tcPr>
          <w:p w14:paraId="0F043DFB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指示操作访问哪个个性配置</w:t>
            </w:r>
          </w:p>
        </w:tc>
      </w:tr>
      <w:tr w:rsidR="00997F5C" w:rsidRPr="0020170B" w14:paraId="62E552D7" w14:textId="77777777" w:rsidTr="00A37144">
        <w:tc>
          <w:tcPr>
            <w:tcW w:w="1555" w:type="dxa"/>
          </w:tcPr>
          <w:p w14:paraId="610F0C8F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1961B13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PERS_1</w:t>
            </w:r>
          </w:p>
        </w:tc>
        <w:tc>
          <w:tcPr>
            <w:tcW w:w="2127" w:type="dxa"/>
          </w:tcPr>
          <w:p w14:paraId="53D7D6E8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x0</w:t>
            </w:r>
          </w:p>
        </w:tc>
        <w:tc>
          <w:tcPr>
            <w:tcW w:w="4252" w:type="dxa"/>
          </w:tcPr>
          <w:p w14:paraId="1A5C52E8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36D3E447" w14:textId="77777777" w:rsidTr="00A37144">
        <w:tc>
          <w:tcPr>
            <w:tcW w:w="1555" w:type="dxa"/>
          </w:tcPr>
          <w:p w14:paraId="12A7E3AA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4DD5B744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PERS_2</w:t>
            </w:r>
          </w:p>
        </w:tc>
        <w:tc>
          <w:tcPr>
            <w:tcW w:w="2127" w:type="dxa"/>
          </w:tcPr>
          <w:p w14:paraId="1AE4829F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x1</w:t>
            </w:r>
          </w:p>
        </w:tc>
        <w:tc>
          <w:tcPr>
            <w:tcW w:w="4252" w:type="dxa"/>
          </w:tcPr>
          <w:p w14:paraId="4B73DC36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2D01C5D0" w14:textId="77777777" w:rsidTr="00A37144">
        <w:tc>
          <w:tcPr>
            <w:tcW w:w="1555" w:type="dxa"/>
          </w:tcPr>
          <w:p w14:paraId="79E93767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02FF72CB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PERS_3</w:t>
            </w:r>
          </w:p>
        </w:tc>
        <w:tc>
          <w:tcPr>
            <w:tcW w:w="2127" w:type="dxa"/>
          </w:tcPr>
          <w:p w14:paraId="1CE37957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x2</w:t>
            </w:r>
          </w:p>
        </w:tc>
        <w:tc>
          <w:tcPr>
            <w:tcW w:w="4252" w:type="dxa"/>
          </w:tcPr>
          <w:p w14:paraId="5DB2BCCC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571A0EA9" w14:textId="77777777" w:rsidTr="00A37144">
        <w:tc>
          <w:tcPr>
            <w:tcW w:w="1555" w:type="dxa"/>
          </w:tcPr>
          <w:p w14:paraId="380E7F06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1F2BE771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sz w:val="21"/>
                <w:szCs w:val="21"/>
              </w:rPr>
              <w:t>PERS_4</w:t>
            </w:r>
          </w:p>
        </w:tc>
        <w:tc>
          <w:tcPr>
            <w:tcW w:w="2127" w:type="dxa"/>
          </w:tcPr>
          <w:p w14:paraId="725AA0DB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x3</w:t>
            </w:r>
          </w:p>
        </w:tc>
        <w:tc>
          <w:tcPr>
            <w:tcW w:w="4252" w:type="dxa"/>
          </w:tcPr>
          <w:p w14:paraId="19D9E45A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3556B8A4" w14:textId="77777777" w:rsidTr="00A37144">
        <w:tc>
          <w:tcPr>
            <w:tcW w:w="1555" w:type="dxa"/>
          </w:tcPr>
          <w:p w14:paraId="1DB14B8E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35AC381D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V</w:t>
            </w:r>
            <w:r w:rsidRPr="0020170B">
              <w:rPr>
                <w:sz w:val="21"/>
                <w:szCs w:val="21"/>
              </w:rPr>
              <w:t>EHICLE</w:t>
            </w:r>
          </w:p>
        </w:tc>
        <w:tc>
          <w:tcPr>
            <w:tcW w:w="2127" w:type="dxa"/>
          </w:tcPr>
          <w:p w14:paraId="2AF18CD9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x4</w:t>
            </w:r>
          </w:p>
        </w:tc>
        <w:tc>
          <w:tcPr>
            <w:tcW w:w="4252" w:type="dxa"/>
          </w:tcPr>
          <w:p w14:paraId="0FB53248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267971BF" w14:textId="77777777" w:rsidTr="00A37144">
        <w:tc>
          <w:tcPr>
            <w:tcW w:w="1555" w:type="dxa"/>
          </w:tcPr>
          <w:p w14:paraId="5AF6462A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34EEAA40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N</w:t>
            </w:r>
            <w:r w:rsidRPr="0020170B">
              <w:rPr>
                <w:sz w:val="21"/>
                <w:szCs w:val="21"/>
              </w:rPr>
              <w:t>ot Used</w:t>
            </w:r>
          </w:p>
        </w:tc>
        <w:tc>
          <w:tcPr>
            <w:tcW w:w="2127" w:type="dxa"/>
          </w:tcPr>
          <w:p w14:paraId="43062FCB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x5</w:t>
            </w:r>
          </w:p>
        </w:tc>
        <w:tc>
          <w:tcPr>
            <w:tcW w:w="4252" w:type="dxa"/>
          </w:tcPr>
          <w:p w14:paraId="5F6450B7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1704BEAE" w14:textId="77777777" w:rsidTr="00A37144">
        <w:tc>
          <w:tcPr>
            <w:tcW w:w="1555" w:type="dxa"/>
          </w:tcPr>
          <w:p w14:paraId="1C0D6A21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49AD413D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N</w:t>
            </w:r>
            <w:r w:rsidRPr="0020170B">
              <w:rPr>
                <w:sz w:val="21"/>
                <w:szCs w:val="21"/>
              </w:rPr>
              <w:t>ot Used</w:t>
            </w:r>
          </w:p>
        </w:tc>
        <w:tc>
          <w:tcPr>
            <w:tcW w:w="2127" w:type="dxa"/>
          </w:tcPr>
          <w:p w14:paraId="16ACA56B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x6</w:t>
            </w:r>
          </w:p>
        </w:tc>
        <w:tc>
          <w:tcPr>
            <w:tcW w:w="4252" w:type="dxa"/>
          </w:tcPr>
          <w:p w14:paraId="7852AEB1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  <w:tr w:rsidR="00997F5C" w:rsidRPr="0020170B" w14:paraId="3B70C8B8" w14:textId="77777777" w:rsidTr="00A37144">
        <w:tc>
          <w:tcPr>
            <w:tcW w:w="1555" w:type="dxa"/>
          </w:tcPr>
          <w:p w14:paraId="2C13CEC9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0EF0C9FE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N</w:t>
            </w:r>
            <w:r w:rsidRPr="0020170B">
              <w:rPr>
                <w:sz w:val="21"/>
                <w:szCs w:val="21"/>
              </w:rPr>
              <w:t>ot Used</w:t>
            </w:r>
          </w:p>
        </w:tc>
        <w:tc>
          <w:tcPr>
            <w:tcW w:w="2127" w:type="dxa"/>
          </w:tcPr>
          <w:p w14:paraId="4681C800" w14:textId="77777777" w:rsidR="00997F5C" w:rsidRPr="0020170B" w:rsidRDefault="00997F5C" w:rsidP="00A37144">
            <w:pPr>
              <w:rPr>
                <w:sz w:val="21"/>
                <w:szCs w:val="21"/>
              </w:rPr>
            </w:pPr>
            <w:r w:rsidRPr="0020170B">
              <w:rPr>
                <w:rFonts w:hint="eastAsia"/>
                <w:sz w:val="21"/>
                <w:szCs w:val="21"/>
              </w:rPr>
              <w:t>0</w:t>
            </w:r>
            <w:r w:rsidRPr="0020170B">
              <w:rPr>
                <w:sz w:val="21"/>
                <w:szCs w:val="21"/>
              </w:rPr>
              <w:t>x7</w:t>
            </w:r>
          </w:p>
        </w:tc>
        <w:tc>
          <w:tcPr>
            <w:tcW w:w="4252" w:type="dxa"/>
          </w:tcPr>
          <w:p w14:paraId="7BE280B6" w14:textId="77777777" w:rsidR="00997F5C" w:rsidRPr="0020170B" w:rsidRDefault="00997F5C" w:rsidP="00A37144">
            <w:pPr>
              <w:rPr>
                <w:sz w:val="21"/>
                <w:szCs w:val="21"/>
              </w:rPr>
            </w:pPr>
          </w:p>
        </w:tc>
      </w:tr>
    </w:tbl>
    <w:p w14:paraId="194ACF84" w14:textId="77777777" w:rsidR="00997F5C" w:rsidRPr="000A5A31" w:rsidRDefault="00997F5C" w:rsidP="000A5A31"/>
    <w:sectPr w:rsidR="00997F5C" w:rsidRPr="000A5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D964" w14:textId="77777777" w:rsidR="0074679A" w:rsidRDefault="0074679A" w:rsidP="00A11FF8">
      <w:r>
        <w:separator/>
      </w:r>
    </w:p>
  </w:endnote>
  <w:endnote w:type="continuationSeparator" w:id="0">
    <w:p w14:paraId="17145E37" w14:textId="77777777" w:rsidR="0074679A" w:rsidRDefault="0074679A" w:rsidP="00A1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8E75" w14:textId="77777777" w:rsidR="0074679A" w:rsidRDefault="0074679A" w:rsidP="00A11FF8">
      <w:r>
        <w:separator/>
      </w:r>
    </w:p>
  </w:footnote>
  <w:footnote w:type="continuationSeparator" w:id="0">
    <w:p w14:paraId="6A96ACD6" w14:textId="77777777" w:rsidR="0074679A" w:rsidRDefault="0074679A" w:rsidP="00A1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A98"/>
    <w:multiLevelType w:val="hybridMultilevel"/>
    <w:tmpl w:val="9B9C52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74362"/>
    <w:multiLevelType w:val="hybridMultilevel"/>
    <w:tmpl w:val="7E4CB7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D1E40"/>
    <w:multiLevelType w:val="multilevel"/>
    <w:tmpl w:val="47CA897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F65DCA"/>
    <w:multiLevelType w:val="hybridMultilevel"/>
    <w:tmpl w:val="8EB64E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332944"/>
    <w:multiLevelType w:val="singleLevel"/>
    <w:tmpl w:val="343329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6511126"/>
    <w:multiLevelType w:val="hybridMultilevel"/>
    <w:tmpl w:val="0D0833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0E5A2A"/>
    <w:multiLevelType w:val="hybridMultilevel"/>
    <w:tmpl w:val="71E85B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647FA0"/>
    <w:multiLevelType w:val="hybridMultilevel"/>
    <w:tmpl w:val="D98674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913AEB"/>
    <w:multiLevelType w:val="hybridMultilevel"/>
    <w:tmpl w:val="FBD0EF4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D649AF"/>
    <w:multiLevelType w:val="hybridMultilevel"/>
    <w:tmpl w:val="F3D245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wn Lin">
    <w15:presenceInfo w15:providerId="AD" w15:userId="S::XLIN17@ford.com::3fa15985-c60d-4df1-92a2-03544c8f8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2F"/>
    <w:rsid w:val="0001779D"/>
    <w:rsid w:val="000A5A31"/>
    <w:rsid w:val="000B1226"/>
    <w:rsid w:val="0012348E"/>
    <w:rsid w:val="00154618"/>
    <w:rsid w:val="001D7030"/>
    <w:rsid w:val="001D7DB8"/>
    <w:rsid w:val="001E0065"/>
    <w:rsid w:val="0020170B"/>
    <w:rsid w:val="002975F4"/>
    <w:rsid w:val="003E7D53"/>
    <w:rsid w:val="004A534E"/>
    <w:rsid w:val="004F6F81"/>
    <w:rsid w:val="005F500E"/>
    <w:rsid w:val="00683AD1"/>
    <w:rsid w:val="0074679A"/>
    <w:rsid w:val="0076320B"/>
    <w:rsid w:val="00770397"/>
    <w:rsid w:val="00786497"/>
    <w:rsid w:val="0082146E"/>
    <w:rsid w:val="008608D9"/>
    <w:rsid w:val="008F00DA"/>
    <w:rsid w:val="008F5B74"/>
    <w:rsid w:val="009330C6"/>
    <w:rsid w:val="00974B17"/>
    <w:rsid w:val="00997F5C"/>
    <w:rsid w:val="009A50C5"/>
    <w:rsid w:val="00A11FF8"/>
    <w:rsid w:val="00AB4814"/>
    <w:rsid w:val="00B5152F"/>
    <w:rsid w:val="00C63B50"/>
    <w:rsid w:val="00CE4607"/>
    <w:rsid w:val="00DB3BE5"/>
    <w:rsid w:val="00E6156B"/>
    <w:rsid w:val="00F50F6C"/>
    <w:rsid w:val="00F81F78"/>
    <w:rsid w:val="00F83246"/>
    <w:rsid w:val="00F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EAC86"/>
  <w15:chartTrackingRefBased/>
  <w15:docId w15:val="{0522BE13-4601-41E2-A931-1F19E65D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1F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1FF8"/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A11FF8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2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D26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D266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F81F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81F78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F81F78"/>
  </w:style>
  <w:style w:type="character" w:styleId="Hyperlink">
    <w:name w:val="Hyperlink"/>
    <w:basedOn w:val="DefaultParagraphFont"/>
    <w:uiPriority w:val="99"/>
    <w:unhideWhenUsed/>
    <w:rsid w:val="00F81F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1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3AD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AD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A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1F2C-680C-4BC9-8540-3B264A19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Lin, Shawn (X.)</cp:lastModifiedBy>
  <cp:revision>3</cp:revision>
  <dcterms:created xsi:type="dcterms:W3CDTF">2022-05-20T01:45:00Z</dcterms:created>
  <dcterms:modified xsi:type="dcterms:W3CDTF">2022-05-20T01:48:00Z</dcterms:modified>
</cp:coreProperties>
</file>