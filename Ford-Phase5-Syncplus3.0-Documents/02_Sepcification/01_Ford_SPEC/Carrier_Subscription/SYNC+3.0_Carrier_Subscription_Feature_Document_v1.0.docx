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2DFC" w14:textId="77777777" w:rsidR="00B40744" w:rsidRPr="00263187" w:rsidRDefault="00B40744" w:rsidP="00B40744">
      <w:pPr>
        <w:rPr>
          <w:rFonts w:cs="Arial"/>
        </w:rPr>
      </w:pPr>
      <w:r w:rsidRPr="00263187">
        <w:rPr>
          <w:rFonts w:cs="Arial"/>
          <w:noProof/>
          <w:lang w:eastAsia="zh-CN"/>
        </w:rPr>
        <w:drawing>
          <wp:anchor distT="0" distB="0" distL="114300" distR="114300" simplePos="0" relativeHeight="251657216" behindDoc="1" locked="0" layoutInCell="1" allowOverlap="1" wp14:anchorId="38DB2E6D" wp14:editId="25BA42BE">
            <wp:simplePos x="0" y="0"/>
            <wp:positionH relativeFrom="column">
              <wp:posOffset>1653846</wp:posOffset>
            </wp:positionH>
            <wp:positionV relativeFrom="paragraph">
              <wp:posOffset>41910</wp:posOffset>
            </wp:positionV>
            <wp:extent cx="2743200" cy="1377315"/>
            <wp:effectExtent l="0" t="0" r="0" b="0"/>
            <wp:wrapNone/>
            <wp:docPr id="13" name="Picture 13" descr="C:\Users\MCRIMAN1\Desktop\Documentation Template\Logos\FPRB_FordOval_RGB_R01-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RIMAN1\Desktop\Documentation Template\Logos\FPRB_FordOval_RGB_R01-titl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2DFD" w14:textId="77777777" w:rsidR="00B40744" w:rsidRPr="00263187" w:rsidRDefault="00B40744" w:rsidP="00B40744">
      <w:pPr>
        <w:rPr>
          <w:rFonts w:cs="Arial"/>
        </w:rPr>
      </w:pPr>
    </w:p>
    <w:p w14:paraId="38DB2DFE" w14:textId="77777777" w:rsidR="00B40744" w:rsidRPr="00263187" w:rsidRDefault="00B40744" w:rsidP="00B40744">
      <w:pPr>
        <w:rPr>
          <w:rFonts w:cs="Arial"/>
        </w:rPr>
      </w:pPr>
    </w:p>
    <w:p w14:paraId="38DB2DFF" w14:textId="77777777" w:rsidR="00B40744" w:rsidRPr="00263187" w:rsidRDefault="00B40744" w:rsidP="00B40744">
      <w:pPr>
        <w:rPr>
          <w:rFonts w:cs="Arial"/>
        </w:rPr>
      </w:pPr>
    </w:p>
    <w:p w14:paraId="38DB2E00" w14:textId="77777777" w:rsidR="00B40744" w:rsidRPr="00263187" w:rsidRDefault="00B40744" w:rsidP="00B40744">
      <w:pPr>
        <w:rPr>
          <w:rFonts w:cs="Arial"/>
        </w:rPr>
      </w:pPr>
    </w:p>
    <w:p w14:paraId="38DB2E01" w14:textId="77777777" w:rsidR="00B40744" w:rsidRPr="00263187" w:rsidRDefault="00B40744" w:rsidP="00B40744">
      <w:pPr>
        <w:rPr>
          <w:rFonts w:cs="Arial"/>
        </w:rPr>
      </w:pPr>
    </w:p>
    <w:p w14:paraId="38DB2E02" w14:textId="77777777" w:rsidR="00B40744" w:rsidRPr="00263187" w:rsidRDefault="00B40744" w:rsidP="00B40744">
      <w:pPr>
        <w:rPr>
          <w:rFonts w:cs="Arial"/>
        </w:rPr>
      </w:pPr>
    </w:p>
    <w:p w14:paraId="386370FA" w14:textId="77777777" w:rsidR="008F06B4" w:rsidRPr="008F06B4" w:rsidRDefault="008F06B4" w:rsidP="00263187">
      <w:pPr>
        <w:pStyle w:val="Subtitle"/>
        <w:jc w:val="center"/>
        <w:rPr>
          <w:rStyle w:val="Strong"/>
          <w:rFonts w:ascii="Arial" w:eastAsia="SimSun" w:hAnsi="Arial" w:cs="Arial"/>
          <w:lang w:val="fr-FR" w:eastAsia="zh-CN"/>
        </w:rPr>
      </w:pPr>
      <w:r w:rsidRPr="008F06B4">
        <w:rPr>
          <w:rStyle w:val="Strong"/>
          <w:rFonts w:ascii="Arial" w:eastAsia="SimSun" w:hAnsi="Arial" w:cs="Arial"/>
          <w:lang w:val="fr-FR" w:eastAsia="zh-CN"/>
        </w:rPr>
        <w:t xml:space="preserve">SYNC+3.0 Carrier </w:t>
      </w:r>
      <w:proofErr w:type="spellStart"/>
      <w:r w:rsidRPr="008F06B4">
        <w:rPr>
          <w:rStyle w:val="Strong"/>
          <w:rFonts w:ascii="Arial" w:eastAsia="SimSun" w:hAnsi="Arial" w:cs="Arial"/>
          <w:lang w:val="fr-FR" w:eastAsia="zh-CN"/>
        </w:rPr>
        <w:t>Subscription</w:t>
      </w:r>
      <w:proofErr w:type="spellEnd"/>
    </w:p>
    <w:p w14:paraId="11F69700" w14:textId="6AC7F6F1" w:rsidR="00263187" w:rsidRPr="008F06B4" w:rsidRDefault="008F06B4" w:rsidP="00263187">
      <w:pPr>
        <w:pStyle w:val="Subtitle"/>
        <w:jc w:val="center"/>
        <w:rPr>
          <w:rStyle w:val="Strong"/>
          <w:rFonts w:ascii="Arial" w:hAnsi="Arial" w:cs="Arial"/>
          <w:lang w:val="fr-FR"/>
        </w:rPr>
      </w:pPr>
      <w:proofErr w:type="spellStart"/>
      <w:r w:rsidRPr="009E27DC">
        <w:rPr>
          <w:rStyle w:val="Strong"/>
          <w:rFonts w:ascii="Arial" w:hAnsi="Arial" w:cs="Arial"/>
          <w:lang w:val="fr-FR"/>
        </w:rPr>
        <w:t>Feature</w:t>
      </w:r>
      <w:proofErr w:type="spellEnd"/>
      <w:r w:rsidR="0052255D" w:rsidRPr="008F06B4">
        <w:rPr>
          <w:rStyle w:val="Strong"/>
          <w:rFonts w:ascii="Arial" w:hAnsi="Arial" w:cs="Arial"/>
          <w:lang w:val="fr-FR"/>
        </w:rPr>
        <w:t xml:space="preserve"> Document (</w:t>
      </w:r>
      <w:r>
        <w:rPr>
          <w:rStyle w:val="Strong"/>
          <w:rFonts w:ascii="Arial" w:hAnsi="Arial" w:cs="Arial"/>
          <w:lang w:val="fr-FR"/>
        </w:rPr>
        <w:t>F</w:t>
      </w:r>
      <w:r w:rsidR="0052255D" w:rsidRPr="008F06B4">
        <w:rPr>
          <w:rStyle w:val="Strong"/>
          <w:rFonts w:ascii="Arial" w:hAnsi="Arial" w:cs="Arial"/>
          <w:lang w:val="fr-FR"/>
        </w:rPr>
        <w:t>D)</w:t>
      </w:r>
    </w:p>
    <w:p w14:paraId="38DB2E04" w14:textId="0A926762" w:rsidR="00B40744" w:rsidRPr="00A82860" w:rsidRDefault="00561371" w:rsidP="00263187">
      <w:pPr>
        <w:jc w:val="center"/>
        <w:rPr>
          <w:rFonts w:cs="Arial"/>
          <w:b/>
          <w:i/>
          <w:sz w:val="32"/>
          <w:szCs w:val="32"/>
          <w:lang w:val="fr-FR"/>
        </w:rPr>
      </w:pPr>
      <w:r w:rsidRPr="00A82860">
        <w:rPr>
          <w:rFonts w:cs="Arial"/>
          <w:b/>
          <w:i/>
          <w:sz w:val="32"/>
          <w:szCs w:val="32"/>
          <w:lang w:val="fr-FR"/>
        </w:rPr>
        <w:t>V</w:t>
      </w:r>
      <w:ins w:id="0" w:author="Shawn Lin" w:date="2022-05-05T12:00:00Z">
        <w:r w:rsidR="004942B4">
          <w:rPr>
            <w:rFonts w:cs="Arial"/>
            <w:b/>
            <w:i/>
            <w:sz w:val="32"/>
            <w:szCs w:val="32"/>
            <w:lang w:val="fr-FR"/>
          </w:rPr>
          <w:t>1.0</w:t>
        </w:r>
      </w:ins>
      <w:del w:id="1" w:author="Shawn Lin" w:date="2022-05-05T12:00:00Z">
        <w:r w:rsidR="00A82860" w:rsidDel="004942B4">
          <w:rPr>
            <w:rFonts w:cs="Arial"/>
            <w:b/>
            <w:i/>
            <w:sz w:val="32"/>
            <w:szCs w:val="32"/>
            <w:lang w:val="fr-FR"/>
          </w:rPr>
          <w:delText>0</w:delText>
        </w:r>
        <w:r w:rsidRPr="00A82860" w:rsidDel="004942B4">
          <w:rPr>
            <w:rFonts w:cs="Arial"/>
            <w:b/>
            <w:i/>
            <w:sz w:val="32"/>
            <w:szCs w:val="32"/>
            <w:lang w:val="fr-FR"/>
          </w:rPr>
          <w:delText>.</w:delText>
        </w:r>
        <w:r w:rsidR="00395C88" w:rsidDel="004942B4">
          <w:rPr>
            <w:rFonts w:cs="Arial"/>
            <w:b/>
            <w:i/>
            <w:sz w:val="32"/>
            <w:szCs w:val="32"/>
            <w:lang w:val="fr-FR"/>
          </w:rPr>
          <w:delText>9</w:delText>
        </w:r>
      </w:del>
    </w:p>
    <w:p w14:paraId="38DB2E05" w14:textId="77777777" w:rsidR="00F031FE" w:rsidRPr="00A82860" w:rsidRDefault="00F031FE" w:rsidP="00B40744">
      <w:pPr>
        <w:rPr>
          <w:rFonts w:cs="Arial"/>
          <w:lang w:val="fr-FR"/>
        </w:rPr>
      </w:pPr>
    </w:p>
    <w:p w14:paraId="38DB2E06" w14:textId="77777777" w:rsidR="00B40744" w:rsidRPr="00A82860" w:rsidRDefault="00B40744" w:rsidP="00B40744">
      <w:pPr>
        <w:rPr>
          <w:rFonts w:cs="Arial"/>
          <w:lang w:val="fr-FR"/>
        </w:rPr>
      </w:pPr>
    </w:p>
    <w:p w14:paraId="38DB2E07" w14:textId="3AF8EA58" w:rsidR="00B40744" w:rsidRPr="00A82860" w:rsidRDefault="00185F81" w:rsidP="00185F81">
      <w:pPr>
        <w:pStyle w:val="Subtitle"/>
        <w:rPr>
          <w:rFonts w:cs="Arial"/>
          <w:lang w:val="fr-FR"/>
        </w:rPr>
      </w:pPr>
      <w:r w:rsidRPr="00A82860">
        <w:rPr>
          <w:rStyle w:val="Strong"/>
          <w:rFonts w:ascii="Arial" w:hAnsi="Arial" w:cs="Arial"/>
          <w:bCs w:val="0"/>
          <w:sz w:val="24"/>
          <w:lang w:val="fr-FR"/>
        </w:rPr>
        <w:t xml:space="preserve">Document </w:t>
      </w:r>
      <w:proofErr w:type="spellStart"/>
      <w:proofErr w:type="gramStart"/>
      <w:r w:rsidRPr="00A82860">
        <w:rPr>
          <w:rStyle w:val="Strong"/>
          <w:rFonts w:ascii="Arial" w:hAnsi="Arial" w:cs="Arial"/>
          <w:bCs w:val="0"/>
          <w:sz w:val="24"/>
          <w:lang w:val="fr-FR"/>
        </w:rPr>
        <w:t>Status</w:t>
      </w:r>
      <w:proofErr w:type="spellEnd"/>
      <w:r w:rsidRPr="00A82860">
        <w:rPr>
          <w:rStyle w:val="Strong"/>
          <w:rFonts w:ascii="Arial" w:hAnsi="Arial" w:cs="Arial"/>
          <w:bCs w:val="0"/>
          <w:sz w:val="24"/>
          <w:lang w:val="fr-FR"/>
        </w:rPr>
        <w:t>:</w:t>
      </w:r>
      <w:proofErr w:type="gramEnd"/>
      <w:r w:rsidRPr="00A82860">
        <w:rPr>
          <w:rStyle w:val="Strong"/>
          <w:rFonts w:ascii="Arial" w:hAnsi="Arial" w:cs="Arial"/>
          <w:b w:val="0"/>
          <w:bCs w:val="0"/>
          <w:sz w:val="24"/>
          <w:lang w:val="fr-FR"/>
        </w:rPr>
        <w:t xml:space="preserve"> </w:t>
      </w:r>
      <w:r w:rsidR="009779DF">
        <w:rPr>
          <w:rFonts w:cs="Arial"/>
          <w:lang w:val="fr-FR"/>
        </w:rPr>
        <w:t>Initial Release</w:t>
      </w:r>
    </w:p>
    <w:p w14:paraId="38DB2E08" w14:textId="7128F06F" w:rsidR="00ED3FC6" w:rsidRPr="00A82860" w:rsidRDefault="00ED3FC6" w:rsidP="00EA76AB">
      <w:pPr>
        <w:pStyle w:val="Subtitle"/>
        <w:rPr>
          <w:rStyle w:val="Strong"/>
          <w:rFonts w:ascii="Arial" w:hAnsi="Arial" w:cs="Arial"/>
          <w:b w:val="0"/>
          <w:bCs w:val="0"/>
          <w:sz w:val="24"/>
          <w:lang w:val="fr-FR"/>
        </w:rPr>
      </w:pPr>
      <w:r w:rsidRPr="00A82860">
        <w:rPr>
          <w:rStyle w:val="Strong"/>
          <w:rFonts w:ascii="Arial" w:hAnsi="Arial" w:cs="Arial"/>
          <w:bCs w:val="0"/>
          <w:sz w:val="24"/>
          <w:lang w:val="fr-FR"/>
        </w:rPr>
        <w:t xml:space="preserve">Document </w:t>
      </w:r>
      <w:proofErr w:type="gramStart"/>
      <w:r w:rsidRPr="00A82860">
        <w:rPr>
          <w:rStyle w:val="Strong"/>
          <w:rFonts w:ascii="Arial" w:hAnsi="Arial" w:cs="Arial"/>
          <w:bCs w:val="0"/>
          <w:sz w:val="24"/>
          <w:lang w:val="fr-FR"/>
        </w:rPr>
        <w:t>Type:</w:t>
      </w:r>
      <w:proofErr w:type="gramEnd"/>
      <w:r w:rsidRPr="00A82860">
        <w:rPr>
          <w:rStyle w:val="Strong"/>
          <w:rFonts w:ascii="Arial" w:hAnsi="Arial" w:cs="Arial"/>
          <w:b w:val="0"/>
          <w:bCs w:val="0"/>
          <w:sz w:val="24"/>
          <w:lang w:val="fr-FR"/>
        </w:rPr>
        <w:t xml:space="preserve"> </w:t>
      </w:r>
      <w:proofErr w:type="spellStart"/>
      <w:r w:rsidR="008F06B4">
        <w:rPr>
          <w:rFonts w:cs="Arial"/>
          <w:lang w:val="fr-FR"/>
        </w:rPr>
        <w:t>Feature</w:t>
      </w:r>
      <w:proofErr w:type="spellEnd"/>
      <w:r w:rsidR="008F06B4">
        <w:rPr>
          <w:rFonts w:cs="Arial"/>
          <w:lang w:val="fr-FR"/>
        </w:rPr>
        <w:t xml:space="preserve"> </w:t>
      </w:r>
      <w:r w:rsidR="0052255D" w:rsidRPr="00A82860">
        <w:rPr>
          <w:rFonts w:cs="Arial"/>
          <w:lang w:val="fr-FR"/>
        </w:rPr>
        <w:t>Document (</w:t>
      </w:r>
      <w:r w:rsidR="008F06B4">
        <w:rPr>
          <w:rFonts w:cs="Arial"/>
          <w:lang w:val="fr-FR"/>
        </w:rPr>
        <w:t>F</w:t>
      </w:r>
      <w:r w:rsidR="0052255D" w:rsidRPr="00A82860">
        <w:rPr>
          <w:rFonts w:cs="Arial"/>
          <w:lang w:val="fr-FR"/>
        </w:rPr>
        <w:t>D)</w:t>
      </w:r>
    </w:p>
    <w:p w14:paraId="2D53C2A8" w14:textId="723D1849" w:rsidR="00CB7113" w:rsidRPr="00A82860" w:rsidRDefault="00CB7113" w:rsidP="00EA76AB">
      <w:pPr>
        <w:pStyle w:val="Subtitle"/>
        <w:rPr>
          <w:rStyle w:val="Strong"/>
          <w:rFonts w:ascii="Arial" w:hAnsi="Arial" w:cs="Arial"/>
          <w:b w:val="0"/>
          <w:bCs w:val="0"/>
          <w:sz w:val="24"/>
        </w:rPr>
      </w:pPr>
      <w:r w:rsidRPr="00A82860">
        <w:rPr>
          <w:rStyle w:val="Strong"/>
          <w:rFonts w:ascii="Arial" w:hAnsi="Arial" w:cs="Arial"/>
          <w:sz w:val="24"/>
        </w:rPr>
        <w:t>Classification</w:t>
      </w:r>
      <w:r w:rsidRPr="00A82860">
        <w:rPr>
          <w:rStyle w:val="Strong"/>
          <w:rFonts w:ascii="Arial" w:hAnsi="Arial" w:cs="Arial"/>
          <w:i w:val="0"/>
          <w:sz w:val="24"/>
        </w:rPr>
        <w:t xml:space="preserve">: </w:t>
      </w:r>
      <w:r w:rsidR="001A2DE2" w:rsidRPr="00A82860">
        <w:rPr>
          <w:rFonts w:cs="Arial"/>
        </w:rPr>
        <w:t>Confidential</w:t>
      </w:r>
    </w:p>
    <w:p w14:paraId="38DB2E09" w14:textId="6DC5D8B9" w:rsidR="00C9589E" w:rsidRPr="00A82860" w:rsidRDefault="00B40744" w:rsidP="00EA76AB">
      <w:pPr>
        <w:pStyle w:val="Subtitle"/>
        <w:rPr>
          <w:rFonts w:cs="Arial"/>
        </w:rPr>
      </w:pPr>
      <w:r w:rsidRPr="00A82860">
        <w:rPr>
          <w:rStyle w:val="Strong"/>
          <w:rFonts w:ascii="Arial" w:hAnsi="Arial" w:cs="Arial"/>
          <w:bCs w:val="0"/>
          <w:sz w:val="24"/>
        </w:rPr>
        <w:t>Department:</w:t>
      </w:r>
      <w:r w:rsidRPr="00A82860">
        <w:rPr>
          <w:rStyle w:val="Strong"/>
          <w:rFonts w:ascii="Arial" w:hAnsi="Arial" w:cs="Arial"/>
          <w:b w:val="0"/>
          <w:bCs w:val="0"/>
          <w:sz w:val="24"/>
        </w:rPr>
        <w:t xml:space="preserve"> </w:t>
      </w:r>
      <w:r w:rsidR="00A82860" w:rsidRPr="00A82860">
        <w:rPr>
          <w:rFonts w:cs="Arial"/>
        </w:rPr>
        <w:t>Enterprise Connectivity &amp; Digital Experience</w:t>
      </w:r>
    </w:p>
    <w:p w14:paraId="38DB2E0A" w14:textId="7CC23B9A" w:rsidR="00185F81" w:rsidRPr="00A82860" w:rsidRDefault="003A68CA" w:rsidP="003A68CA">
      <w:pPr>
        <w:pStyle w:val="Subtitle"/>
        <w:rPr>
          <w:rFonts w:cs="Arial"/>
        </w:rPr>
      </w:pPr>
      <w:r w:rsidRPr="00A82860">
        <w:rPr>
          <w:rStyle w:val="Strong"/>
          <w:rFonts w:ascii="Arial" w:hAnsi="Arial" w:cs="Arial"/>
          <w:bCs w:val="0"/>
          <w:sz w:val="24"/>
        </w:rPr>
        <w:t>Author</w:t>
      </w:r>
      <w:r w:rsidR="00185F81" w:rsidRPr="00A82860">
        <w:rPr>
          <w:rStyle w:val="Strong"/>
          <w:rFonts w:ascii="Arial" w:hAnsi="Arial" w:cs="Arial"/>
          <w:bCs w:val="0"/>
          <w:sz w:val="24"/>
        </w:rPr>
        <w:t>:</w:t>
      </w:r>
      <w:r w:rsidR="00185F81" w:rsidRPr="00A82860">
        <w:rPr>
          <w:rStyle w:val="Strong"/>
          <w:rFonts w:ascii="Arial" w:hAnsi="Arial" w:cs="Arial"/>
          <w:b w:val="0"/>
          <w:bCs w:val="0"/>
          <w:sz w:val="24"/>
        </w:rPr>
        <w:t xml:space="preserve"> </w:t>
      </w:r>
      <w:r w:rsidR="00A82860">
        <w:rPr>
          <w:rFonts w:eastAsia="SimSun" w:cs="Arial"/>
          <w:lang w:eastAsia="zh-CN"/>
        </w:rPr>
        <w:t>Shawn Lin</w:t>
      </w:r>
      <w:r w:rsidR="005C3CEA">
        <w:rPr>
          <w:rFonts w:eastAsia="SimSun" w:cs="Arial"/>
          <w:lang w:eastAsia="zh-CN"/>
        </w:rPr>
        <w:t>, Lu Chao</w:t>
      </w:r>
    </w:p>
    <w:tbl>
      <w:tblPr>
        <w:tblStyle w:val="TableGrid"/>
        <w:tblpPr w:leftFromText="187" w:rightFromText="187" w:vertAnchor="page" w:horzAnchor="page" w:tblpXSpec="center" w:tblpY="13145"/>
        <w:tblOverlap w:val="never"/>
        <w:tblW w:w="0" w:type="auto"/>
        <w:tblLook w:val="04A0" w:firstRow="1" w:lastRow="0" w:firstColumn="1" w:lastColumn="0" w:noHBand="0" w:noVBand="1"/>
      </w:tblPr>
      <w:tblGrid>
        <w:gridCol w:w="2317"/>
        <w:gridCol w:w="7033"/>
      </w:tblGrid>
      <w:tr w:rsidR="00BD08BC" w:rsidRPr="00A82860" w14:paraId="0E02D9DA" w14:textId="77777777" w:rsidTr="00BD08BC">
        <w:trPr>
          <w:trHeight w:val="258"/>
        </w:trPr>
        <w:tc>
          <w:tcPr>
            <w:tcW w:w="2317" w:type="dxa"/>
          </w:tcPr>
          <w:p w14:paraId="23302A62" w14:textId="77777777" w:rsidR="00BD08BC" w:rsidRPr="00A82860" w:rsidRDefault="00BD08BC" w:rsidP="00BD08BC">
            <w:pPr>
              <w:rPr>
                <w:rFonts w:cs="Arial"/>
              </w:rPr>
            </w:pPr>
            <w:r w:rsidRPr="00A82860">
              <w:rPr>
                <w:rFonts w:cs="Arial"/>
              </w:rPr>
              <w:t xml:space="preserve">Reviewing Manager: </w:t>
            </w:r>
          </w:p>
        </w:tc>
        <w:tc>
          <w:tcPr>
            <w:tcW w:w="7033" w:type="dxa"/>
          </w:tcPr>
          <w:p w14:paraId="09D6BC4F" w14:textId="7E1DFBCA" w:rsidR="00BD08BC" w:rsidRPr="00A82860" w:rsidRDefault="00BD08BC" w:rsidP="00BD08BC">
            <w:pPr>
              <w:rPr>
                <w:rFonts w:cs="Arial"/>
                <w:sz w:val="12"/>
                <w:szCs w:val="12"/>
              </w:rPr>
            </w:pPr>
          </w:p>
        </w:tc>
      </w:tr>
      <w:tr w:rsidR="00BD08BC" w:rsidRPr="00A82860" w14:paraId="1840EC6B" w14:textId="77777777" w:rsidTr="00BD08BC">
        <w:trPr>
          <w:trHeight w:val="202"/>
        </w:trPr>
        <w:tc>
          <w:tcPr>
            <w:tcW w:w="2317" w:type="dxa"/>
          </w:tcPr>
          <w:p w14:paraId="1E6C27AF" w14:textId="77777777" w:rsidR="00BD08BC" w:rsidRPr="00A82860" w:rsidRDefault="00BD08BC" w:rsidP="00BD08BC">
            <w:pPr>
              <w:rPr>
                <w:rFonts w:cs="Arial"/>
              </w:rPr>
            </w:pPr>
            <w:r w:rsidRPr="00A82860">
              <w:rPr>
                <w:rFonts w:cs="Arial"/>
              </w:rPr>
              <w:t>Document Location:</w:t>
            </w:r>
          </w:p>
        </w:tc>
        <w:tc>
          <w:tcPr>
            <w:tcW w:w="7033" w:type="dxa"/>
          </w:tcPr>
          <w:p w14:paraId="363B33D9" w14:textId="77777777" w:rsidR="00BD08BC" w:rsidRPr="00A82860" w:rsidRDefault="00BD08BC" w:rsidP="00BD08BC">
            <w:pPr>
              <w:rPr>
                <w:rFonts w:cs="Arial"/>
              </w:rPr>
            </w:pPr>
          </w:p>
        </w:tc>
      </w:tr>
      <w:tr w:rsidR="00BD08BC" w:rsidRPr="00A82860" w14:paraId="08784A36" w14:textId="77777777" w:rsidTr="00BD08BC">
        <w:trPr>
          <w:trHeight w:val="196"/>
        </w:trPr>
        <w:tc>
          <w:tcPr>
            <w:tcW w:w="2317" w:type="dxa"/>
          </w:tcPr>
          <w:p w14:paraId="0DBA7D85" w14:textId="77777777" w:rsidR="00BD08BC" w:rsidRPr="00A82860" w:rsidRDefault="00BD08BC" w:rsidP="00BD08BC">
            <w:pPr>
              <w:rPr>
                <w:rFonts w:cs="Arial"/>
              </w:rPr>
            </w:pPr>
            <w:r w:rsidRPr="00A82860">
              <w:rPr>
                <w:rFonts w:cs="Arial"/>
              </w:rPr>
              <w:t>Date Released:</w:t>
            </w:r>
          </w:p>
        </w:tc>
        <w:tc>
          <w:tcPr>
            <w:tcW w:w="7033" w:type="dxa"/>
          </w:tcPr>
          <w:p w14:paraId="466E1715" w14:textId="77777777" w:rsidR="00BD08BC" w:rsidRPr="00A82860" w:rsidRDefault="00BD08BC" w:rsidP="00BD08BC">
            <w:pPr>
              <w:rPr>
                <w:rFonts w:cs="Arial"/>
              </w:rPr>
            </w:pPr>
            <w:r w:rsidRPr="00A82860">
              <w:rPr>
                <w:rFonts w:cs="Arial"/>
              </w:rPr>
              <w:t>&lt;Date the reviewing manager approved this document MM/DD&gt;</w:t>
            </w:r>
          </w:p>
        </w:tc>
      </w:tr>
    </w:tbl>
    <w:p w14:paraId="18B6A725" w14:textId="11422B7D" w:rsidR="00263187" w:rsidRPr="00A82860" w:rsidRDefault="00A82860" w:rsidP="00BD08BC">
      <w:pPr>
        <w:pStyle w:val="Subtitle"/>
        <w:rPr>
          <w:rFonts w:cs="Arial"/>
        </w:rPr>
      </w:pPr>
      <w:r>
        <w:rPr>
          <w:rStyle w:val="Strong"/>
          <w:rFonts w:ascii="Arial" w:hAnsi="Arial" w:cs="Arial"/>
          <w:bCs w:val="0"/>
          <w:sz w:val="24"/>
        </w:rPr>
        <w:t>Feature</w:t>
      </w:r>
      <w:r w:rsidR="00C9589E" w:rsidRPr="00A82860">
        <w:rPr>
          <w:rStyle w:val="Strong"/>
          <w:rFonts w:ascii="Arial" w:hAnsi="Arial" w:cs="Arial"/>
          <w:bCs w:val="0"/>
          <w:sz w:val="24"/>
        </w:rPr>
        <w:t>:</w:t>
      </w:r>
      <w:r w:rsidR="00C9589E" w:rsidRPr="00A82860">
        <w:rPr>
          <w:rStyle w:val="Strong"/>
          <w:rFonts w:ascii="Arial" w:hAnsi="Arial" w:cs="Arial"/>
          <w:b w:val="0"/>
          <w:bCs w:val="0"/>
          <w:sz w:val="24"/>
        </w:rPr>
        <w:t xml:space="preserve"> </w:t>
      </w:r>
      <w:r w:rsidR="008F06B4" w:rsidRPr="008F06B4">
        <w:rPr>
          <w:lang w:eastAsia="zh-CN"/>
        </w:rPr>
        <w:t>SYNC+3.0 Carrier Subscription</w:t>
      </w:r>
    </w:p>
    <w:p w14:paraId="32423B51" w14:textId="76515E7E" w:rsidR="0024040C" w:rsidRDefault="0024040C">
      <w:pPr>
        <w:spacing w:line="276" w:lineRule="auto"/>
      </w:pPr>
      <w:r>
        <w:br w:type="page"/>
      </w:r>
    </w:p>
    <w:bookmarkStart w:id="2" w:name="_Toc381790177" w:displacedByCustomXml="next"/>
    <w:sdt>
      <w:sdtPr>
        <w:rPr>
          <w:rFonts w:ascii="Arial" w:eastAsiaTheme="minorHAnsi" w:hAnsi="Arial" w:cstheme="minorBidi"/>
          <w:b w:val="0"/>
          <w:bCs w:val="0"/>
          <w:color w:val="425968"/>
          <w:sz w:val="20"/>
          <w:szCs w:val="22"/>
          <w:lang w:eastAsia="en-US"/>
        </w:rPr>
        <w:id w:val="-428433500"/>
        <w:docPartObj>
          <w:docPartGallery w:val="Table of Contents"/>
          <w:docPartUnique/>
        </w:docPartObj>
      </w:sdtPr>
      <w:sdtEndPr>
        <w:rPr>
          <w:rFonts w:eastAsia="SimSun" w:cs="Arial"/>
          <w:noProof/>
        </w:rPr>
      </w:sdtEndPr>
      <w:sdtContent>
        <w:p w14:paraId="015F2913" w14:textId="191476A0" w:rsidR="00B32F1A" w:rsidRPr="00B32F1A" w:rsidRDefault="00AB7132" w:rsidP="00E44A71">
          <w:pPr>
            <w:pStyle w:val="TOCHeading"/>
            <w:ind w:left="0" w:firstLine="0"/>
          </w:pPr>
          <w:r w:rsidRPr="00263187">
            <w:rPr>
              <w:rStyle w:val="Heading1Char"/>
              <w:rFonts w:cs="Arial"/>
            </w:rPr>
            <w:t>Contents</w:t>
          </w:r>
        </w:p>
        <w:p w14:paraId="3ABBCD6F" w14:textId="5A576FA8" w:rsidR="003F67F8" w:rsidRDefault="001312D8">
          <w:pPr>
            <w:pStyle w:val="TOC1"/>
            <w:tabs>
              <w:tab w:val="left" w:pos="400"/>
              <w:tab w:val="right" w:leader="dot" w:pos="9350"/>
            </w:tabs>
            <w:rPr>
              <w:rFonts w:asciiTheme="minorHAnsi" w:eastAsiaTheme="minorEastAsia" w:hAnsiTheme="minorHAnsi"/>
              <w:noProof/>
              <w:color w:val="auto"/>
              <w:sz w:val="22"/>
              <w:lang w:eastAsia="zh-CN"/>
            </w:rPr>
          </w:pPr>
          <w:r>
            <w:rPr>
              <w:rFonts w:cs="Arial"/>
            </w:rPr>
            <w:fldChar w:fldCharType="begin"/>
          </w:r>
          <w:r>
            <w:rPr>
              <w:rFonts w:cs="Arial"/>
            </w:rPr>
            <w:instrText xml:space="preserve"> TOC \o "1-2" </w:instrText>
          </w:r>
          <w:r>
            <w:rPr>
              <w:rFonts w:cs="Arial"/>
            </w:rPr>
            <w:fldChar w:fldCharType="separate"/>
          </w:r>
          <w:r w:rsidR="003F67F8">
            <w:rPr>
              <w:noProof/>
            </w:rPr>
            <w:t>1</w:t>
          </w:r>
          <w:r w:rsidR="003F67F8">
            <w:rPr>
              <w:rFonts w:asciiTheme="minorHAnsi" w:eastAsiaTheme="minorEastAsia" w:hAnsiTheme="minorHAnsi"/>
              <w:noProof/>
              <w:color w:val="auto"/>
              <w:sz w:val="22"/>
              <w:lang w:eastAsia="zh-CN"/>
            </w:rPr>
            <w:tab/>
          </w:r>
          <w:r w:rsidR="003F67F8">
            <w:rPr>
              <w:noProof/>
            </w:rPr>
            <w:t>Introduction</w:t>
          </w:r>
          <w:r w:rsidR="003F67F8">
            <w:rPr>
              <w:noProof/>
            </w:rPr>
            <w:tab/>
          </w:r>
          <w:r w:rsidR="003F67F8">
            <w:rPr>
              <w:noProof/>
            </w:rPr>
            <w:fldChar w:fldCharType="begin"/>
          </w:r>
          <w:r w:rsidR="003F67F8">
            <w:rPr>
              <w:noProof/>
            </w:rPr>
            <w:instrText xml:space="preserve"> PAGEREF _Toc101181026 \h </w:instrText>
          </w:r>
          <w:r w:rsidR="003F67F8">
            <w:rPr>
              <w:noProof/>
            </w:rPr>
          </w:r>
          <w:r w:rsidR="003F67F8">
            <w:rPr>
              <w:noProof/>
            </w:rPr>
            <w:fldChar w:fldCharType="separate"/>
          </w:r>
          <w:r w:rsidR="003F67F8">
            <w:rPr>
              <w:noProof/>
            </w:rPr>
            <w:t>3</w:t>
          </w:r>
          <w:r w:rsidR="003F67F8">
            <w:rPr>
              <w:noProof/>
            </w:rPr>
            <w:fldChar w:fldCharType="end"/>
          </w:r>
        </w:p>
        <w:p w14:paraId="51C4FDDB" w14:textId="757345BC" w:rsidR="003F67F8" w:rsidRDefault="003F67F8">
          <w:pPr>
            <w:pStyle w:val="TOC2"/>
            <w:rPr>
              <w:rFonts w:asciiTheme="minorHAnsi" w:eastAsiaTheme="minorEastAsia" w:hAnsiTheme="minorHAnsi"/>
              <w:noProof/>
              <w:color w:val="auto"/>
              <w:sz w:val="22"/>
              <w:lang w:eastAsia="zh-CN"/>
            </w:rPr>
          </w:pPr>
          <w:r>
            <w:rPr>
              <w:noProof/>
            </w:rPr>
            <w:t>1.1</w:t>
          </w:r>
          <w:r>
            <w:rPr>
              <w:rFonts w:asciiTheme="minorHAnsi" w:eastAsiaTheme="minorEastAsia" w:hAnsiTheme="minorHAnsi"/>
              <w:noProof/>
              <w:color w:val="auto"/>
              <w:sz w:val="22"/>
              <w:lang w:eastAsia="zh-CN"/>
            </w:rPr>
            <w:tab/>
          </w:r>
          <w:r>
            <w:rPr>
              <w:noProof/>
            </w:rPr>
            <w:t>Validity</w:t>
          </w:r>
          <w:r>
            <w:rPr>
              <w:noProof/>
            </w:rPr>
            <w:tab/>
          </w:r>
          <w:r>
            <w:rPr>
              <w:noProof/>
            </w:rPr>
            <w:fldChar w:fldCharType="begin"/>
          </w:r>
          <w:r>
            <w:rPr>
              <w:noProof/>
            </w:rPr>
            <w:instrText xml:space="preserve"> PAGEREF _Toc101181027 \h </w:instrText>
          </w:r>
          <w:r>
            <w:rPr>
              <w:noProof/>
            </w:rPr>
          </w:r>
          <w:r>
            <w:rPr>
              <w:noProof/>
            </w:rPr>
            <w:fldChar w:fldCharType="separate"/>
          </w:r>
          <w:r>
            <w:rPr>
              <w:noProof/>
            </w:rPr>
            <w:t>3</w:t>
          </w:r>
          <w:r>
            <w:rPr>
              <w:noProof/>
            </w:rPr>
            <w:fldChar w:fldCharType="end"/>
          </w:r>
        </w:p>
        <w:p w14:paraId="0D4B8EEE" w14:textId="6D5DF9CC" w:rsidR="003F67F8" w:rsidRDefault="003F67F8">
          <w:pPr>
            <w:pStyle w:val="TOC2"/>
            <w:rPr>
              <w:rFonts w:asciiTheme="minorHAnsi" w:eastAsiaTheme="minorEastAsia" w:hAnsiTheme="minorHAnsi"/>
              <w:noProof/>
              <w:color w:val="auto"/>
              <w:sz w:val="22"/>
              <w:lang w:eastAsia="zh-CN"/>
            </w:rPr>
          </w:pPr>
          <w:r>
            <w:rPr>
              <w:noProof/>
            </w:rPr>
            <w:t>1.2</w:t>
          </w:r>
          <w:r>
            <w:rPr>
              <w:rFonts w:asciiTheme="minorHAnsi" w:eastAsiaTheme="minorEastAsia" w:hAnsiTheme="minorHAnsi"/>
              <w:noProof/>
              <w:color w:val="auto"/>
              <w:sz w:val="22"/>
              <w:lang w:eastAsia="zh-CN"/>
            </w:rPr>
            <w:tab/>
          </w:r>
          <w:r>
            <w:rPr>
              <w:noProof/>
            </w:rPr>
            <w:t>Abbreviation</w:t>
          </w:r>
          <w:r>
            <w:rPr>
              <w:noProof/>
            </w:rPr>
            <w:tab/>
          </w:r>
          <w:r>
            <w:rPr>
              <w:noProof/>
            </w:rPr>
            <w:fldChar w:fldCharType="begin"/>
          </w:r>
          <w:r>
            <w:rPr>
              <w:noProof/>
            </w:rPr>
            <w:instrText xml:space="preserve"> PAGEREF _Toc101181028 \h </w:instrText>
          </w:r>
          <w:r>
            <w:rPr>
              <w:noProof/>
            </w:rPr>
          </w:r>
          <w:r>
            <w:rPr>
              <w:noProof/>
            </w:rPr>
            <w:fldChar w:fldCharType="separate"/>
          </w:r>
          <w:r>
            <w:rPr>
              <w:noProof/>
            </w:rPr>
            <w:t>3</w:t>
          </w:r>
          <w:r>
            <w:rPr>
              <w:noProof/>
            </w:rPr>
            <w:fldChar w:fldCharType="end"/>
          </w:r>
        </w:p>
        <w:p w14:paraId="26B7082B" w14:textId="3973BF52"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2</w:t>
          </w:r>
          <w:r>
            <w:rPr>
              <w:rFonts w:asciiTheme="minorHAnsi" w:eastAsiaTheme="minorEastAsia" w:hAnsiTheme="minorHAnsi"/>
              <w:noProof/>
              <w:color w:val="auto"/>
              <w:sz w:val="22"/>
              <w:lang w:eastAsia="zh-CN"/>
            </w:rPr>
            <w:tab/>
          </w:r>
          <w:r>
            <w:rPr>
              <w:noProof/>
            </w:rPr>
            <w:t>Process</w:t>
          </w:r>
          <w:r>
            <w:rPr>
              <w:noProof/>
            </w:rPr>
            <w:tab/>
          </w:r>
          <w:r>
            <w:rPr>
              <w:noProof/>
            </w:rPr>
            <w:fldChar w:fldCharType="begin"/>
          </w:r>
          <w:r>
            <w:rPr>
              <w:noProof/>
            </w:rPr>
            <w:instrText xml:space="preserve"> PAGEREF _Toc101181029 \h </w:instrText>
          </w:r>
          <w:r>
            <w:rPr>
              <w:noProof/>
            </w:rPr>
          </w:r>
          <w:r>
            <w:rPr>
              <w:noProof/>
            </w:rPr>
            <w:fldChar w:fldCharType="separate"/>
          </w:r>
          <w:r>
            <w:rPr>
              <w:noProof/>
            </w:rPr>
            <w:t>5</w:t>
          </w:r>
          <w:r>
            <w:rPr>
              <w:noProof/>
            </w:rPr>
            <w:fldChar w:fldCharType="end"/>
          </w:r>
        </w:p>
        <w:p w14:paraId="56C12CF1" w14:textId="107AC12B" w:rsidR="003F67F8" w:rsidRDefault="003F67F8">
          <w:pPr>
            <w:pStyle w:val="TOC2"/>
            <w:rPr>
              <w:rFonts w:asciiTheme="minorHAnsi" w:eastAsiaTheme="minorEastAsia" w:hAnsiTheme="minorHAnsi"/>
              <w:noProof/>
              <w:color w:val="auto"/>
              <w:sz w:val="22"/>
              <w:lang w:eastAsia="zh-CN"/>
            </w:rPr>
          </w:pPr>
          <w:r>
            <w:rPr>
              <w:noProof/>
            </w:rPr>
            <w:t>2.1</w:t>
          </w:r>
          <w:r>
            <w:rPr>
              <w:rFonts w:asciiTheme="minorHAnsi" w:eastAsiaTheme="minorEastAsia" w:hAnsiTheme="minorHAnsi"/>
              <w:noProof/>
              <w:color w:val="auto"/>
              <w:sz w:val="22"/>
              <w:lang w:eastAsia="zh-CN"/>
            </w:rPr>
            <w:tab/>
          </w:r>
          <w:r>
            <w:rPr>
              <w:noProof/>
            </w:rPr>
            <w:t>Document Flow</w:t>
          </w:r>
          <w:r>
            <w:rPr>
              <w:noProof/>
            </w:rPr>
            <w:tab/>
          </w:r>
          <w:r>
            <w:rPr>
              <w:noProof/>
            </w:rPr>
            <w:fldChar w:fldCharType="begin"/>
          </w:r>
          <w:r>
            <w:rPr>
              <w:noProof/>
            </w:rPr>
            <w:instrText xml:space="preserve"> PAGEREF _Toc101181030 \h </w:instrText>
          </w:r>
          <w:r>
            <w:rPr>
              <w:noProof/>
            </w:rPr>
          </w:r>
          <w:r>
            <w:rPr>
              <w:noProof/>
            </w:rPr>
            <w:fldChar w:fldCharType="separate"/>
          </w:r>
          <w:r>
            <w:rPr>
              <w:noProof/>
            </w:rPr>
            <w:t>5</w:t>
          </w:r>
          <w:r>
            <w:rPr>
              <w:noProof/>
            </w:rPr>
            <w:fldChar w:fldCharType="end"/>
          </w:r>
        </w:p>
        <w:p w14:paraId="4BE5F2CA" w14:textId="54A730D4" w:rsidR="003F67F8" w:rsidRDefault="003F67F8">
          <w:pPr>
            <w:pStyle w:val="TOC2"/>
            <w:rPr>
              <w:rFonts w:asciiTheme="minorHAnsi" w:eastAsiaTheme="minorEastAsia" w:hAnsiTheme="minorHAnsi"/>
              <w:noProof/>
              <w:color w:val="auto"/>
              <w:sz w:val="22"/>
              <w:lang w:eastAsia="zh-CN"/>
            </w:rPr>
          </w:pPr>
          <w:r>
            <w:rPr>
              <w:noProof/>
            </w:rPr>
            <w:t>2.2</w:t>
          </w:r>
          <w:r>
            <w:rPr>
              <w:rFonts w:asciiTheme="minorHAnsi" w:eastAsiaTheme="minorEastAsia" w:hAnsiTheme="minorHAnsi"/>
              <w:noProof/>
              <w:color w:val="auto"/>
              <w:sz w:val="22"/>
              <w:lang w:eastAsia="zh-CN"/>
            </w:rPr>
            <w:tab/>
          </w:r>
          <w:r>
            <w:rPr>
              <w:noProof/>
            </w:rPr>
            <w:t>Feature Proof</w:t>
          </w:r>
          <w:r>
            <w:rPr>
              <w:noProof/>
            </w:rPr>
            <w:tab/>
          </w:r>
          <w:r>
            <w:rPr>
              <w:noProof/>
            </w:rPr>
            <w:fldChar w:fldCharType="begin"/>
          </w:r>
          <w:r>
            <w:rPr>
              <w:noProof/>
            </w:rPr>
            <w:instrText xml:space="preserve"> PAGEREF _Toc101181031 \h </w:instrText>
          </w:r>
          <w:r>
            <w:rPr>
              <w:noProof/>
            </w:rPr>
          </w:r>
          <w:r>
            <w:rPr>
              <w:noProof/>
            </w:rPr>
            <w:fldChar w:fldCharType="separate"/>
          </w:r>
          <w:r>
            <w:rPr>
              <w:noProof/>
            </w:rPr>
            <w:t>5</w:t>
          </w:r>
          <w:r>
            <w:rPr>
              <w:noProof/>
            </w:rPr>
            <w:fldChar w:fldCharType="end"/>
          </w:r>
        </w:p>
        <w:p w14:paraId="4FA01609" w14:textId="385AFF6B"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3</w:t>
          </w:r>
          <w:r>
            <w:rPr>
              <w:rFonts w:asciiTheme="minorHAnsi" w:eastAsiaTheme="minorEastAsia" w:hAnsiTheme="minorHAnsi"/>
              <w:noProof/>
              <w:color w:val="auto"/>
              <w:sz w:val="22"/>
              <w:lang w:eastAsia="zh-CN"/>
            </w:rPr>
            <w:tab/>
          </w:r>
          <w:r>
            <w:rPr>
              <w:noProof/>
            </w:rPr>
            <w:t>Use Case</w:t>
          </w:r>
          <w:r>
            <w:rPr>
              <w:noProof/>
            </w:rPr>
            <w:tab/>
          </w:r>
          <w:r>
            <w:rPr>
              <w:noProof/>
            </w:rPr>
            <w:fldChar w:fldCharType="begin"/>
          </w:r>
          <w:r>
            <w:rPr>
              <w:noProof/>
            </w:rPr>
            <w:instrText xml:space="preserve"> PAGEREF _Toc101181032 \h </w:instrText>
          </w:r>
          <w:r>
            <w:rPr>
              <w:noProof/>
            </w:rPr>
          </w:r>
          <w:r>
            <w:rPr>
              <w:noProof/>
            </w:rPr>
            <w:fldChar w:fldCharType="separate"/>
          </w:r>
          <w:r>
            <w:rPr>
              <w:noProof/>
            </w:rPr>
            <w:t>6</w:t>
          </w:r>
          <w:r>
            <w:rPr>
              <w:noProof/>
            </w:rPr>
            <w:fldChar w:fldCharType="end"/>
          </w:r>
        </w:p>
        <w:p w14:paraId="4B7A2B44" w14:textId="224B49B2" w:rsidR="003F67F8" w:rsidRDefault="003F67F8">
          <w:pPr>
            <w:pStyle w:val="TOC2"/>
            <w:rPr>
              <w:rFonts w:asciiTheme="minorHAnsi" w:eastAsiaTheme="minorEastAsia" w:hAnsiTheme="minorHAnsi"/>
              <w:noProof/>
              <w:color w:val="auto"/>
              <w:sz w:val="22"/>
              <w:lang w:eastAsia="zh-CN"/>
            </w:rPr>
          </w:pPr>
          <w:r>
            <w:rPr>
              <w:noProof/>
            </w:rPr>
            <w:t>3.1</w:t>
          </w:r>
          <w:r>
            <w:rPr>
              <w:rFonts w:asciiTheme="minorHAnsi" w:eastAsiaTheme="minorEastAsia" w:hAnsiTheme="minorHAnsi"/>
              <w:noProof/>
              <w:color w:val="auto"/>
              <w:sz w:val="22"/>
              <w:lang w:eastAsia="zh-CN"/>
            </w:rPr>
            <w:tab/>
          </w:r>
          <w:r>
            <w:rPr>
              <w:noProof/>
            </w:rPr>
            <w:t>Use Case</w:t>
          </w:r>
          <w:r>
            <w:rPr>
              <w:noProof/>
            </w:rPr>
            <w:tab/>
          </w:r>
          <w:r>
            <w:rPr>
              <w:noProof/>
            </w:rPr>
            <w:fldChar w:fldCharType="begin"/>
          </w:r>
          <w:r>
            <w:rPr>
              <w:noProof/>
            </w:rPr>
            <w:instrText xml:space="preserve"> PAGEREF _Toc101181033 \h </w:instrText>
          </w:r>
          <w:r>
            <w:rPr>
              <w:noProof/>
            </w:rPr>
          </w:r>
          <w:r>
            <w:rPr>
              <w:noProof/>
            </w:rPr>
            <w:fldChar w:fldCharType="separate"/>
          </w:r>
          <w:r>
            <w:rPr>
              <w:noProof/>
            </w:rPr>
            <w:t>6</w:t>
          </w:r>
          <w:r>
            <w:rPr>
              <w:noProof/>
            </w:rPr>
            <w:fldChar w:fldCharType="end"/>
          </w:r>
        </w:p>
        <w:p w14:paraId="28DA9AEF" w14:textId="2C64A3B5" w:rsidR="003F67F8" w:rsidRDefault="003F67F8">
          <w:pPr>
            <w:pStyle w:val="TOC2"/>
            <w:rPr>
              <w:rFonts w:asciiTheme="minorHAnsi" w:eastAsiaTheme="minorEastAsia" w:hAnsiTheme="minorHAnsi"/>
              <w:noProof/>
              <w:color w:val="auto"/>
              <w:sz w:val="22"/>
              <w:lang w:eastAsia="zh-CN"/>
            </w:rPr>
          </w:pPr>
          <w:r>
            <w:rPr>
              <w:noProof/>
            </w:rPr>
            <w:t>3.2</w:t>
          </w:r>
          <w:r>
            <w:rPr>
              <w:rFonts w:asciiTheme="minorHAnsi" w:eastAsiaTheme="minorEastAsia" w:hAnsiTheme="minorHAnsi"/>
              <w:noProof/>
              <w:color w:val="auto"/>
              <w:sz w:val="22"/>
              <w:lang w:eastAsia="zh-CN"/>
            </w:rPr>
            <w:tab/>
          </w:r>
          <w:r>
            <w:rPr>
              <w:noProof/>
            </w:rPr>
            <w:t>Sequence Diagram</w:t>
          </w:r>
          <w:r>
            <w:rPr>
              <w:noProof/>
            </w:rPr>
            <w:tab/>
          </w:r>
          <w:r>
            <w:rPr>
              <w:noProof/>
            </w:rPr>
            <w:fldChar w:fldCharType="begin"/>
          </w:r>
          <w:r>
            <w:rPr>
              <w:noProof/>
            </w:rPr>
            <w:instrText xml:space="preserve"> PAGEREF _Toc101181034 \h </w:instrText>
          </w:r>
          <w:r>
            <w:rPr>
              <w:noProof/>
            </w:rPr>
          </w:r>
          <w:r>
            <w:rPr>
              <w:noProof/>
            </w:rPr>
            <w:fldChar w:fldCharType="separate"/>
          </w:r>
          <w:r>
            <w:rPr>
              <w:noProof/>
            </w:rPr>
            <w:t>9</w:t>
          </w:r>
          <w:r>
            <w:rPr>
              <w:noProof/>
            </w:rPr>
            <w:fldChar w:fldCharType="end"/>
          </w:r>
        </w:p>
        <w:p w14:paraId="65768462" w14:textId="2E4706FC"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sidRPr="00F40EBE">
            <w:rPr>
              <w:noProof/>
              <w:lang w:eastAsia="zh-CN"/>
            </w:rPr>
            <w:t>4</w:t>
          </w:r>
          <w:r>
            <w:rPr>
              <w:rFonts w:asciiTheme="minorHAnsi" w:eastAsiaTheme="minorEastAsia" w:hAnsiTheme="minorHAnsi"/>
              <w:noProof/>
              <w:color w:val="auto"/>
              <w:sz w:val="22"/>
              <w:lang w:eastAsia="zh-CN"/>
            </w:rPr>
            <w:tab/>
          </w:r>
          <w:r w:rsidRPr="00F40EBE">
            <w:rPr>
              <w:noProof/>
              <w:lang w:eastAsia="zh-CN"/>
            </w:rPr>
            <w:t>Feature Requirements</w:t>
          </w:r>
          <w:r>
            <w:rPr>
              <w:noProof/>
            </w:rPr>
            <w:tab/>
          </w:r>
          <w:r>
            <w:rPr>
              <w:noProof/>
            </w:rPr>
            <w:fldChar w:fldCharType="begin"/>
          </w:r>
          <w:r>
            <w:rPr>
              <w:noProof/>
            </w:rPr>
            <w:instrText xml:space="preserve"> PAGEREF _Toc101181035 \h </w:instrText>
          </w:r>
          <w:r>
            <w:rPr>
              <w:noProof/>
            </w:rPr>
          </w:r>
          <w:r>
            <w:rPr>
              <w:noProof/>
            </w:rPr>
            <w:fldChar w:fldCharType="separate"/>
          </w:r>
          <w:r>
            <w:rPr>
              <w:noProof/>
            </w:rPr>
            <w:t>12</w:t>
          </w:r>
          <w:r>
            <w:rPr>
              <w:noProof/>
            </w:rPr>
            <w:fldChar w:fldCharType="end"/>
          </w:r>
        </w:p>
        <w:p w14:paraId="0EC1A156" w14:textId="6871BD60" w:rsidR="003F67F8" w:rsidRDefault="003F67F8">
          <w:pPr>
            <w:pStyle w:val="TOC2"/>
            <w:rPr>
              <w:rFonts w:asciiTheme="minorHAnsi" w:eastAsiaTheme="minorEastAsia" w:hAnsiTheme="minorHAnsi"/>
              <w:noProof/>
              <w:color w:val="auto"/>
              <w:sz w:val="22"/>
              <w:lang w:eastAsia="zh-CN"/>
            </w:rPr>
          </w:pPr>
          <w:r>
            <w:rPr>
              <w:noProof/>
            </w:rPr>
            <w:t>4.1</w:t>
          </w:r>
          <w:r>
            <w:rPr>
              <w:rFonts w:asciiTheme="minorHAnsi" w:eastAsiaTheme="minorEastAsia" w:hAnsiTheme="minorHAnsi"/>
              <w:noProof/>
              <w:color w:val="auto"/>
              <w:sz w:val="22"/>
              <w:lang w:eastAsia="zh-CN"/>
            </w:rPr>
            <w:tab/>
          </w:r>
          <w:r>
            <w:rPr>
              <w:noProof/>
            </w:rPr>
            <w:t>SYNC+ Requirements</w:t>
          </w:r>
          <w:r>
            <w:rPr>
              <w:noProof/>
            </w:rPr>
            <w:tab/>
          </w:r>
          <w:r>
            <w:rPr>
              <w:noProof/>
            </w:rPr>
            <w:fldChar w:fldCharType="begin"/>
          </w:r>
          <w:r>
            <w:rPr>
              <w:noProof/>
            </w:rPr>
            <w:instrText xml:space="preserve"> PAGEREF _Toc101181036 \h </w:instrText>
          </w:r>
          <w:r>
            <w:rPr>
              <w:noProof/>
            </w:rPr>
          </w:r>
          <w:r>
            <w:rPr>
              <w:noProof/>
            </w:rPr>
            <w:fldChar w:fldCharType="separate"/>
          </w:r>
          <w:r>
            <w:rPr>
              <w:noProof/>
            </w:rPr>
            <w:t>12</w:t>
          </w:r>
          <w:r>
            <w:rPr>
              <w:noProof/>
            </w:rPr>
            <w:fldChar w:fldCharType="end"/>
          </w:r>
        </w:p>
        <w:p w14:paraId="35570BC7" w14:textId="6F004B81" w:rsidR="003F67F8" w:rsidRDefault="003F67F8">
          <w:pPr>
            <w:pStyle w:val="TOC2"/>
            <w:rPr>
              <w:rFonts w:asciiTheme="minorHAnsi" w:eastAsiaTheme="minorEastAsia" w:hAnsiTheme="minorHAnsi"/>
              <w:noProof/>
              <w:color w:val="auto"/>
              <w:sz w:val="22"/>
              <w:lang w:eastAsia="zh-CN"/>
            </w:rPr>
          </w:pPr>
          <w:r>
            <w:rPr>
              <w:noProof/>
            </w:rPr>
            <w:t>4.2</w:t>
          </w:r>
          <w:r>
            <w:rPr>
              <w:rFonts w:asciiTheme="minorHAnsi" w:eastAsiaTheme="minorEastAsia" w:hAnsiTheme="minorHAnsi"/>
              <w:noProof/>
              <w:color w:val="auto"/>
              <w:sz w:val="22"/>
              <w:lang w:eastAsia="zh-CN"/>
            </w:rPr>
            <w:tab/>
          </w:r>
          <w:r>
            <w:rPr>
              <w:noProof/>
            </w:rPr>
            <w:t>Cloud Requirements</w:t>
          </w:r>
          <w:r>
            <w:rPr>
              <w:noProof/>
            </w:rPr>
            <w:tab/>
          </w:r>
          <w:r>
            <w:rPr>
              <w:noProof/>
            </w:rPr>
            <w:fldChar w:fldCharType="begin"/>
          </w:r>
          <w:r>
            <w:rPr>
              <w:noProof/>
            </w:rPr>
            <w:instrText xml:space="preserve"> PAGEREF _Toc101181037 \h </w:instrText>
          </w:r>
          <w:r>
            <w:rPr>
              <w:noProof/>
            </w:rPr>
          </w:r>
          <w:r>
            <w:rPr>
              <w:noProof/>
            </w:rPr>
            <w:fldChar w:fldCharType="separate"/>
          </w:r>
          <w:r>
            <w:rPr>
              <w:noProof/>
            </w:rPr>
            <w:t>17</w:t>
          </w:r>
          <w:r>
            <w:rPr>
              <w:noProof/>
            </w:rPr>
            <w:fldChar w:fldCharType="end"/>
          </w:r>
        </w:p>
        <w:p w14:paraId="676B9939" w14:textId="6868A475" w:rsidR="003F67F8" w:rsidRDefault="003F67F8">
          <w:pPr>
            <w:pStyle w:val="TOC2"/>
            <w:rPr>
              <w:rFonts w:asciiTheme="minorHAnsi" w:eastAsiaTheme="minorEastAsia" w:hAnsiTheme="minorHAnsi"/>
              <w:noProof/>
              <w:color w:val="auto"/>
              <w:sz w:val="22"/>
              <w:lang w:eastAsia="zh-CN"/>
            </w:rPr>
          </w:pPr>
          <w:r>
            <w:rPr>
              <w:noProof/>
            </w:rPr>
            <w:t>4.3</w:t>
          </w:r>
          <w:r>
            <w:rPr>
              <w:rFonts w:asciiTheme="minorHAnsi" w:eastAsiaTheme="minorEastAsia" w:hAnsiTheme="minorHAnsi"/>
              <w:noProof/>
              <w:color w:val="auto"/>
              <w:sz w:val="22"/>
              <w:lang w:eastAsia="zh-CN"/>
            </w:rPr>
            <w:tab/>
          </w:r>
          <w:r>
            <w:rPr>
              <w:noProof/>
            </w:rPr>
            <w:t>Mobile App Requirements</w:t>
          </w:r>
          <w:r>
            <w:rPr>
              <w:noProof/>
            </w:rPr>
            <w:tab/>
          </w:r>
          <w:r>
            <w:rPr>
              <w:noProof/>
            </w:rPr>
            <w:fldChar w:fldCharType="begin"/>
          </w:r>
          <w:r>
            <w:rPr>
              <w:noProof/>
            </w:rPr>
            <w:instrText xml:space="preserve"> PAGEREF _Toc101181038 \h </w:instrText>
          </w:r>
          <w:r>
            <w:rPr>
              <w:noProof/>
            </w:rPr>
          </w:r>
          <w:r>
            <w:rPr>
              <w:noProof/>
            </w:rPr>
            <w:fldChar w:fldCharType="separate"/>
          </w:r>
          <w:r>
            <w:rPr>
              <w:noProof/>
            </w:rPr>
            <w:t>21</w:t>
          </w:r>
          <w:r>
            <w:rPr>
              <w:noProof/>
            </w:rPr>
            <w:fldChar w:fldCharType="end"/>
          </w:r>
        </w:p>
        <w:p w14:paraId="25E207EF" w14:textId="20502690"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sidRPr="00F40EBE">
            <w:rPr>
              <w:noProof/>
              <w:lang w:eastAsia="zh-CN"/>
            </w:rPr>
            <w:t>5</w:t>
          </w:r>
          <w:r>
            <w:rPr>
              <w:rFonts w:asciiTheme="minorHAnsi" w:eastAsiaTheme="minorEastAsia" w:hAnsiTheme="minorHAnsi"/>
              <w:noProof/>
              <w:color w:val="auto"/>
              <w:sz w:val="22"/>
              <w:lang w:eastAsia="zh-CN"/>
            </w:rPr>
            <w:tab/>
          </w:r>
          <w:r w:rsidRPr="00F40EBE">
            <w:rPr>
              <w:noProof/>
              <w:lang w:eastAsia="zh-CN"/>
            </w:rPr>
            <w:t>Non-Functional Requirements</w:t>
          </w:r>
          <w:r>
            <w:rPr>
              <w:noProof/>
            </w:rPr>
            <w:tab/>
          </w:r>
          <w:r>
            <w:rPr>
              <w:noProof/>
            </w:rPr>
            <w:fldChar w:fldCharType="begin"/>
          </w:r>
          <w:r>
            <w:rPr>
              <w:noProof/>
            </w:rPr>
            <w:instrText xml:space="preserve"> PAGEREF _Toc101181039 \h </w:instrText>
          </w:r>
          <w:r>
            <w:rPr>
              <w:noProof/>
            </w:rPr>
          </w:r>
          <w:r>
            <w:rPr>
              <w:noProof/>
            </w:rPr>
            <w:fldChar w:fldCharType="separate"/>
          </w:r>
          <w:r>
            <w:rPr>
              <w:noProof/>
            </w:rPr>
            <w:t>22</w:t>
          </w:r>
          <w:r>
            <w:rPr>
              <w:noProof/>
            </w:rPr>
            <w:fldChar w:fldCharType="end"/>
          </w:r>
        </w:p>
        <w:p w14:paraId="6B5728B3" w14:textId="2A936655" w:rsidR="003F67F8" w:rsidRDefault="003F67F8">
          <w:pPr>
            <w:pStyle w:val="TOC2"/>
            <w:rPr>
              <w:rFonts w:asciiTheme="minorHAnsi" w:eastAsiaTheme="minorEastAsia" w:hAnsiTheme="minorHAnsi"/>
              <w:noProof/>
              <w:color w:val="auto"/>
              <w:sz w:val="22"/>
              <w:lang w:eastAsia="zh-CN"/>
            </w:rPr>
          </w:pPr>
          <w:r>
            <w:rPr>
              <w:noProof/>
            </w:rPr>
            <w:t>5.1</w:t>
          </w:r>
          <w:r>
            <w:rPr>
              <w:rFonts w:asciiTheme="minorHAnsi" w:eastAsiaTheme="minorEastAsia" w:hAnsiTheme="minorHAnsi"/>
              <w:noProof/>
              <w:color w:val="auto"/>
              <w:sz w:val="22"/>
              <w:lang w:eastAsia="zh-CN"/>
            </w:rPr>
            <w:tab/>
          </w:r>
          <w:r>
            <w:rPr>
              <w:noProof/>
            </w:rPr>
            <w:t>Data Usage and Collection</w:t>
          </w:r>
          <w:r>
            <w:rPr>
              <w:noProof/>
            </w:rPr>
            <w:tab/>
          </w:r>
          <w:r>
            <w:rPr>
              <w:noProof/>
            </w:rPr>
            <w:fldChar w:fldCharType="begin"/>
          </w:r>
          <w:r>
            <w:rPr>
              <w:noProof/>
            </w:rPr>
            <w:instrText xml:space="preserve"> PAGEREF _Toc101181040 \h </w:instrText>
          </w:r>
          <w:r>
            <w:rPr>
              <w:noProof/>
            </w:rPr>
          </w:r>
          <w:r>
            <w:rPr>
              <w:noProof/>
            </w:rPr>
            <w:fldChar w:fldCharType="separate"/>
          </w:r>
          <w:r>
            <w:rPr>
              <w:noProof/>
            </w:rPr>
            <w:t>22</w:t>
          </w:r>
          <w:r>
            <w:rPr>
              <w:noProof/>
            </w:rPr>
            <w:fldChar w:fldCharType="end"/>
          </w:r>
        </w:p>
        <w:p w14:paraId="09C142CF" w14:textId="5687B98C" w:rsidR="003F67F8" w:rsidRDefault="003F67F8">
          <w:pPr>
            <w:pStyle w:val="TOC2"/>
            <w:rPr>
              <w:rFonts w:asciiTheme="minorHAnsi" w:eastAsiaTheme="minorEastAsia" w:hAnsiTheme="minorHAnsi"/>
              <w:noProof/>
              <w:color w:val="auto"/>
              <w:sz w:val="22"/>
              <w:lang w:eastAsia="zh-CN"/>
            </w:rPr>
          </w:pPr>
          <w:r>
            <w:rPr>
              <w:noProof/>
            </w:rPr>
            <w:t>5.2</w:t>
          </w:r>
          <w:r>
            <w:rPr>
              <w:rFonts w:asciiTheme="minorHAnsi" w:eastAsiaTheme="minorEastAsia" w:hAnsiTheme="minorHAnsi"/>
              <w:noProof/>
              <w:color w:val="auto"/>
              <w:sz w:val="22"/>
              <w:lang w:eastAsia="zh-CN"/>
            </w:rPr>
            <w:tab/>
          </w:r>
          <w:r>
            <w:rPr>
              <w:noProof/>
            </w:rPr>
            <w:t>Cyber Security and Privacy Control</w:t>
          </w:r>
          <w:r>
            <w:rPr>
              <w:noProof/>
            </w:rPr>
            <w:tab/>
          </w:r>
          <w:r>
            <w:rPr>
              <w:noProof/>
            </w:rPr>
            <w:fldChar w:fldCharType="begin"/>
          </w:r>
          <w:r>
            <w:rPr>
              <w:noProof/>
            </w:rPr>
            <w:instrText xml:space="preserve"> PAGEREF _Toc101181041 \h </w:instrText>
          </w:r>
          <w:r>
            <w:rPr>
              <w:noProof/>
            </w:rPr>
          </w:r>
          <w:r>
            <w:rPr>
              <w:noProof/>
            </w:rPr>
            <w:fldChar w:fldCharType="separate"/>
          </w:r>
          <w:r>
            <w:rPr>
              <w:noProof/>
            </w:rPr>
            <w:t>22</w:t>
          </w:r>
          <w:r>
            <w:rPr>
              <w:noProof/>
            </w:rPr>
            <w:fldChar w:fldCharType="end"/>
          </w:r>
        </w:p>
        <w:p w14:paraId="562CA257" w14:textId="1FC7B457"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6</w:t>
          </w:r>
          <w:r>
            <w:rPr>
              <w:rFonts w:asciiTheme="minorHAnsi" w:eastAsiaTheme="minorEastAsia" w:hAnsiTheme="minorHAnsi"/>
              <w:noProof/>
              <w:color w:val="auto"/>
              <w:sz w:val="22"/>
              <w:lang w:eastAsia="zh-CN"/>
            </w:rPr>
            <w:tab/>
          </w:r>
          <w:r>
            <w:rPr>
              <w:noProof/>
            </w:rPr>
            <w:t>Feature Architecture</w:t>
          </w:r>
          <w:r>
            <w:rPr>
              <w:noProof/>
            </w:rPr>
            <w:tab/>
          </w:r>
          <w:r>
            <w:rPr>
              <w:noProof/>
            </w:rPr>
            <w:fldChar w:fldCharType="begin"/>
          </w:r>
          <w:r>
            <w:rPr>
              <w:noProof/>
            </w:rPr>
            <w:instrText xml:space="preserve"> PAGEREF _Toc101181042 \h </w:instrText>
          </w:r>
          <w:r>
            <w:rPr>
              <w:noProof/>
            </w:rPr>
          </w:r>
          <w:r>
            <w:rPr>
              <w:noProof/>
            </w:rPr>
            <w:fldChar w:fldCharType="separate"/>
          </w:r>
          <w:r>
            <w:rPr>
              <w:noProof/>
            </w:rPr>
            <w:t>23</w:t>
          </w:r>
          <w:r>
            <w:rPr>
              <w:noProof/>
            </w:rPr>
            <w:fldChar w:fldCharType="end"/>
          </w:r>
        </w:p>
        <w:p w14:paraId="095CC4B7" w14:textId="7522A0ED" w:rsidR="003F67F8" w:rsidRDefault="003F67F8">
          <w:pPr>
            <w:pStyle w:val="TOC2"/>
            <w:rPr>
              <w:rFonts w:asciiTheme="minorHAnsi" w:eastAsiaTheme="minorEastAsia" w:hAnsiTheme="minorHAnsi"/>
              <w:noProof/>
              <w:color w:val="auto"/>
              <w:sz w:val="22"/>
              <w:lang w:eastAsia="zh-CN"/>
            </w:rPr>
          </w:pPr>
          <w:r>
            <w:rPr>
              <w:noProof/>
            </w:rPr>
            <w:t>6.1</w:t>
          </w:r>
          <w:r>
            <w:rPr>
              <w:rFonts w:asciiTheme="minorHAnsi" w:eastAsiaTheme="minorEastAsia" w:hAnsiTheme="minorHAnsi"/>
              <w:noProof/>
              <w:color w:val="auto"/>
              <w:sz w:val="22"/>
              <w:lang w:eastAsia="zh-CN"/>
            </w:rPr>
            <w:tab/>
          </w:r>
          <w:r>
            <w:rPr>
              <w:noProof/>
            </w:rPr>
            <w:t>Boundary Diagram</w:t>
          </w:r>
          <w:r>
            <w:rPr>
              <w:noProof/>
            </w:rPr>
            <w:tab/>
          </w:r>
          <w:r>
            <w:rPr>
              <w:noProof/>
            </w:rPr>
            <w:fldChar w:fldCharType="begin"/>
          </w:r>
          <w:r>
            <w:rPr>
              <w:noProof/>
            </w:rPr>
            <w:instrText xml:space="preserve"> PAGEREF _Toc101181043 \h </w:instrText>
          </w:r>
          <w:r>
            <w:rPr>
              <w:noProof/>
            </w:rPr>
          </w:r>
          <w:r>
            <w:rPr>
              <w:noProof/>
            </w:rPr>
            <w:fldChar w:fldCharType="separate"/>
          </w:r>
          <w:r>
            <w:rPr>
              <w:noProof/>
            </w:rPr>
            <w:t>23</w:t>
          </w:r>
          <w:r>
            <w:rPr>
              <w:noProof/>
            </w:rPr>
            <w:fldChar w:fldCharType="end"/>
          </w:r>
        </w:p>
        <w:p w14:paraId="46F3638B" w14:textId="5815CADB" w:rsidR="003F67F8" w:rsidRDefault="003F67F8">
          <w:pPr>
            <w:pStyle w:val="TOC2"/>
            <w:rPr>
              <w:rFonts w:asciiTheme="minorHAnsi" w:eastAsiaTheme="minorEastAsia" w:hAnsiTheme="minorHAnsi"/>
              <w:noProof/>
              <w:color w:val="auto"/>
              <w:sz w:val="22"/>
              <w:lang w:eastAsia="zh-CN"/>
            </w:rPr>
          </w:pPr>
          <w:r>
            <w:rPr>
              <w:noProof/>
            </w:rPr>
            <w:t>6.2</w:t>
          </w:r>
          <w:r>
            <w:rPr>
              <w:rFonts w:asciiTheme="minorHAnsi" w:eastAsiaTheme="minorEastAsia" w:hAnsiTheme="minorHAnsi"/>
              <w:noProof/>
              <w:color w:val="auto"/>
              <w:sz w:val="22"/>
              <w:lang w:eastAsia="zh-CN"/>
            </w:rPr>
            <w:tab/>
          </w:r>
          <w:r>
            <w:rPr>
              <w:noProof/>
            </w:rPr>
            <w:t>Boundary Description</w:t>
          </w:r>
          <w:r>
            <w:rPr>
              <w:noProof/>
            </w:rPr>
            <w:tab/>
          </w:r>
          <w:r>
            <w:rPr>
              <w:noProof/>
            </w:rPr>
            <w:fldChar w:fldCharType="begin"/>
          </w:r>
          <w:r>
            <w:rPr>
              <w:noProof/>
            </w:rPr>
            <w:instrText xml:space="preserve"> PAGEREF _Toc101181044 \h </w:instrText>
          </w:r>
          <w:r>
            <w:rPr>
              <w:noProof/>
            </w:rPr>
          </w:r>
          <w:r>
            <w:rPr>
              <w:noProof/>
            </w:rPr>
            <w:fldChar w:fldCharType="separate"/>
          </w:r>
          <w:r>
            <w:rPr>
              <w:noProof/>
            </w:rPr>
            <w:t>24</w:t>
          </w:r>
          <w:r>
            <w:rPr>
              <w:noProof/>
            </w:rPr>
            <w:fldChar w:fldCharType="end"/>
          </w:r>
        </w:p>
        <w:p w14:paraId="023E94C8" w14:textId="2A61E239"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7</w:t>
          </w:r>
          <w:r>
            <w:rPr>
              <w:rFonts w:asciiTheme="minorHAnsi" w:eastAsiaTheme="minorEastAsia" w:hAnsiTheme="minorHAnsi"/>
              <w:noProof/>
              <w:color w:val="auto"/>
              <w:sz w:val="22"/>
              <w:lang w:eastAsia="zh-CN"/>
            </w:rPr>
            <w:tab/>
          </w:r>
          <w:r>
            <w:rPr>
              <w:noProof/>
            </w:rPr>
            <w:t>Appendix A: History</w:t>
          </w:r>
          <w:r>
            <w:rPr>
              <w:noProof/>
            </w:rPr>
            <w:tab/>
          </w:r>
          <w:r>
            <w:rPr>
              <w:noProof/>
            </w:rPr>
            <w:fldChar w:fldCharType="begin"/>
          </w:r>
          <w:r>
            <w:rPr>
              <w:noProof/>
            </w:rPr>
            <w:instrText xml:space="preserve"> PAGEREF _Toc101181045 \h </w:instrText>
          </w:r>
          <w:r>
            <w:rPr>
              <w:noProof/>
            </w:rPr>
          </w:r>
          <w:r>
            <w:rPr>
              <w:noProof/>
            </w:rPr>
            <w:fldChar w:fldCharType="separate"/>
          </w:r>
          <w:r>
            <w:rPr>
              <w:noProof/>
            </w:rPr>
            <w:t>25</w:t>
          </w:r>
          <w:r>
            <w:rPr>
              <w:noProof/>
            </w:rPr>
            <w:fldChar w:fldCharType="end"/>
          </w:r>
        </w:p>
        <w:p w14:paraId="74F40E47" w14:textId="35DE627F" w:rsidR="00263187" w:rsidRPr="0024040C" w:rsidRDefault="001312D8" w:rsidP="0024040C">
          <w:pPr>
            <w:rPr>
              <w:rFonts w:cs="Arial"/>
            </w:rPr>
          </w:pPr>
          <w:r>
            <w:rPr>
              <w:rFonts w:cs="Arial"/>
            </w:rPr>
            <w:fldChar w:fldCharType="end"/>
          </w:r>
        </w:p>
      </w:sdtContent>
    </w:sdt>
    <w:p w14:paraId="1C05F7F6" w14:textId="334E45CD" w:rsidR="008C1380" w:rsidRPr="008C1380" w:rsidRDefault="00CF6541" w:rsidP="008C1380">
      <w:pPr>
        <w:spacing w:line="276" w:lineRule="auto"/>
        <w:rPr>
          <w:rFonts w:eastAsiaTheme="majorEastAsia" w:cs="Arial"/>
          <w:b/>
          <w:bCs/>
          <w:color w:val="003478"/>
          <w:sz w:val="28"/>
          <w:szCs w:val="28"/>
        </w:rPr>
      </w:pPr>
      <w:r>
        <w:rPr>
          <w:rFonts w:cs="Arial"/>
        </w:rPr>
        <w:br w:type="page"/>
      </w:r>
    </w:p>
    <w:p w14:paraId="6C5F4D0A" w14:textId="7C2F46D6" w:rsidR="00E34C56" w:rsidRDefault="0037243E" w:rsidP="00162E8D">
      <w:pPr>
        <w:pStyle w:val="Heading1"/>
      </w:pPr>
      <w:bookmarkStart w:id="3" w:name="_Toc101181026"/>
      <w:r>
        <w:lastRenderedPageBreak/>
        <w:t>Introduction</w:t>
      </w:r>
      <w:bookmarkEnd w:id="3"/>
    </w:p>
    <w:p w14:paraId="23B46CD6" w14:textId="1B981E22" w:rsidR="00E34C56" w:rsidRDefault="00E34C56" w:rsidP="00E34C56"/>
    <w:p w14:paraId="6E9B173A" w14:textId="62CFF5D5" w:rsidR="00B85708" w:rsidRPr="009E27DC" w:rsidRDefault="009C4D57" w:rsidP="00E34C56">
      <w:r w:rsidRPr="009E27DC">
        <w:t xml:space="preserve">Nowadays Ford offers 1.2GB free data every month </w:t>
      </w:r>
      <w:r w:rsidR="003B41D6" w:rsidRPr="009E27DC">
        <w:t>for</w:t>
      </w:r>
      <w:r w:rsidRPr="009E27DC">
        <w:t xml:space="preserve"> customers to </w:t>
      </w:r>
      <w:r w:rsidR="003B41D6" w:rsidRPr="009E27DC">
        <w:t>enjoy</w:t>
      </w:r>
      <w:r w:rsidRPr="009E27DC">
        <w:t xml:space="preserve"> entertainment applications (</w:t>
      </w:r>
      <w:proofErr w:type="spellStart"/>
      <w:r w:rsidRPr="009E27DC">
        <w:t>Suixinting</w:t>
      </w:r>
      <w:proofErr w:type="spellEnd"/>
      <w:r w:rsidRPr="009E27DC">
        <w:t xml:space="preserve"> &amp; </w:t>
      </w:r>
      <w:proofErr w:type="spellStart"/>
      <w:r w:rsidRPr="009E27DC">
        <w:t>iQiyi</w:t>
      </w:r>
      <w:proofErr w:type="spellEnd"/>
      <w:r w:rsidRPr="009E27DC">
        <w:t xml:space="preserve">). When these free data are depleted, customers need to purchase additional data from carrier. </w:t>
      </w:r>
      <w:r w:rsidR="00537FD3" w:rsidRPr="009E27DC">
        <w:rPr>
          <w:rFonts w:hint="eastAsia"/>
        </w:rPr>
        <w:t>T</w:t>
      </w:r>
      <w:r w:rsidR="00537FD3" w:rsidRPr="009E27DC">
        <w:t xml:space="preserve">o </w:t>
      </w:r>
      <w:r w:rsidR="00083812" w:rsidRPr="009E27DC">
        <w:t>appeal</w:t>
      </w:r>
      <w:r w:rsidR="00537FD3" w:rsidRPr="009E27DC">
        <w:t xml:space="preserve"> to the growing </w:t>
      </w:r>
      <w:r w:rsidR="00083812" w:rsidRPr="009E27DC">
        <w:t>customer data consumption and explore the corporate monetization opportunity, carrier subscription feature is rolled out to SYNC+ 3.0 programs.</w:t>
      </w:r>
      <w:r w:rsidR="00B85708" w:rsidRPr="009E27DC">
        <w:t xml:space="preserve"> </w:t>
      </w:r>
    </w:p>
    <w:p w14:paraId="6F8293B4" w14:textId="11680E40" w:rsidR="003B41D6" w:rsidRPr="009E27DC" w:rsidRDefault="003B41D6" w:rsidP="00E34C56">
      <w:r w:rsidRPr="009E27DC">
        <w:rPr>
          <w:rFonts w:hint="eastAsia"/>
        </w:rPr>
        <w:t>T</w:t>
      </w:r>
      <w:r w:rsidRPr="009E27DC">
        <w:t xml:space="preserve">he key concept is to transition the dimension of subscription package from amount (GB) to </w:t>
      </w:r>
      <w:r w:rsidR="00AB147B" w:rsidRPr="009E27DC">
        <w:t>service</w:t>
      </w:r>
      <w:r w:rsidRPr="009E27DC">
        <w:t xml:space="preserve"> period (year or month). During this </w:t>
      </w:r>
      <w:r w:rsidR="00AB147B" w:rsidRPr="009E27DC">
        <w:t>service</w:t>
      </w:r>
      <w:r w:rsidRPr="009E27DC">
        <w:t xml:space="preserve"> period, the data usage is unlimited. </w:t>
      </w:r>
    </w:p>
    <w:p w14:paraId="5F16DCFF" w14:textId="251FA80C" w:rsidR="003B41D6" w:rsidRPr="009E27DC" w:rsidRDefault="00AB147B" w:rsidP="00E34C56">
      <w:r w:rsidRPr="009E27DC">
        <w:t>The service period and the content</w:t>
      </w:r>
      <w:r w:rsidR="003B41D6" w:rsidRPr="009E27DC">
        <w:t xml:space="preserve"> </w:t>
      </w:r>
      <w:r w:rsidRPr="009E27DC">
        <w:t>(</w:t>
      </w:r>
      <w:proofErr w:type="gramStart"/>
      <w:r w:rsidRPr="009E27DC">
        <w:t>i.e.</w:t>
      </w:r>
      <w:proofErr w:type="gramEnd"/>
      <w:r w:rsidRPr="009E27DC">
        <w:t xml:space="preserve"> list of the applications) of the subscription package are configurable in cloud backend. </w:t>
      </w:r>
      <w:r w:rsidR="002326C0" w:rsidRPr="009E27DC">
        <w:t>At present the planned applications consist of:</w:t>
      </w:r>
    </w:p>
    <w:p w14:paraId="07453F8B" w14:textId="77777777" w:rsidR="00E27596" w:rsidRPr="00AD5391" w:rsidRDefault="00E27596" w:rsidP="00E27596">
      <w:pPr>
        <w:pStyle w:val="ListParagraph"/>
        <w:numPr>
          <w:ilvl w:val="0"/>
          <w:numId w:val="8"/>
        </w:numPr>
        <w:spacing w:after="0"/>
        <w:rPr>
          <w:ins w:id="4" w:author="Lin,  Shawn (X.)" w:date="2022-05-06T16:12:00Z"/>
          <w:rFonts w:cs="Arial"/>
        </w:rPr>
      </w:pPr>
      <w:ins w:id="5" w:author="Lin,  Shawn (X.)" w:date="2022-05-06T16:12:00Z">
        <w:r w:rsidRPr="00AD5391">
          <w:rPr>
            <w:rFonts w:cs="Arial"/>
          </w:rPr>
          <w:t>Sui Xin Ting</w:t>
        </w:r>
      </w:ins>
    </w:p>
    <w:p w14:paraId="06A3770A" w14:textId="77777777" w:rsidR="00E27596" w:rsidRPr="00AD5391" w:rsidRDefault="00E27596" w:rsidP="00E27596">
      <w:pPr>
        <w:pStyle w:val="ListParagraph"/>
        <w:numPr>
          <w:ilvl w:val="0"/>
          <w:numId w:val="8"/>
        </w:numPr>
        <w:spacing w:after="0"/>
        <w:rPr>
          <w:ins w:id="6" w:author="Lin,  Shawn (X.)" w:date="2022-05-06T16:12:00Z"/>
          <w:rFonts w:cs="Arial"/>
        </w:rPr>
      </w:pPr>
      <w:proofErr w:type="spellStart"/>
      <w:ins w:id="7" w:author="Lin,  Shawn (X.)" w:date="2022-05-06T16:12:00Z">
        <w:r w:rsidRPr="00AD5391">
          <w:rPr>
            <w:rFonts w:cs="Arial"/>
          </w:rPr>
          <w:t>iQIYI</w:t>
        </w:r>
        <w:proofErr w:type="spellEnd"/>
        <w:r w:rsidRPr="00AD5391">
          <w:rPr>
            <w:rFonts w:cs="Arial"/>
          </w:rPr>
          <w:t xml:space="preserve"> </w:t>
        </w:r>
      </w:ins>
    </w:p>
    <w:p w14:paraId="481A6F4F" w14:textId="77777777" w:rsidR="00E27596" w:rsidRPr="00AD5391" w:rsidRDefault="00E27596" w:rsidP="00E27596">
      <w:pPr>
        <w:pStyle w:val="ListParagraph"/>
        <w:numPr>
          <w:ilvl w:val="0"/>
          <w:numId w:val="8"/>
        </w:numPr>
        <w:spacing w:after="0"/>
        <w:rPr>
          <w:ins w:id="8" w:author="Lin,  Shawn (X.)" w:date="2022-05-06T16:12:00Z"/>
          <w:rFonts w:cs="Arial"/>
        </w:rPr>
      </w:pPr>
      <w:ins w:id="9" w:author="Lin,  Shawn (X.)" w:date="2022-05-06T16:12:00Z">
        <w:r w:rsidRPr="00AD5391">
          <w:rPr>
            <w:rFonts w:cs="Arial"/>
          </w:rPr>
          <w:t>DLNA</w:t>
        </w:r>
      </w:ins>
    </w:p>
    <w:p w14:paraId="392CF7C6" w14:textId="77777777" w:rsidR="00E27596" w:rsidRPr="00AD5391" w:rsidRDefault="00E27596" w:rsidP="00E27596">
      <w:pPr>
        <w:pStyle w:val="ListParagraph"/>
        <w:numPr>
          <w:ilvl w:val="0"/>
          <w:numId w:val="8"/>
        </w:numPr>
        <w:spacing w:after="0"/>
        <w:rPr>
          <w:ins w:id="10" w:author="Lin,  Shawn (X.)" w:date="2022-05-06T16:12:00Z"/>
          <w:rFonts w:cs="Arial"/>
        </w:rPr>
      </w:pPr>
      <w:ins w:id="11" w:author="Lin,  Shawn (X.)" w:date="2022-05-06T16:12:00Z">
        <w:r w:rsidRPr="00AD5391">
          <w:rPr>
            <w:rFonts w:cs="Arial"/>
          </w:rPr>
          <w:t>Muse</w:t>
        </w:r>
      </w:ins>
    </w:p>
    <w:p w14:paraId="0D2A4B1D" w14:textId="77777777" w:rsidR="00E27596" w:rsidRPr="00AD5391" w:rsidRDefault="00E27596" w:rsidP="00E27596">
      <w:pPr>
        <w:pStyle w:val="ListParagraph"/>
        <w:numPr>
          <w:ilvl w:val="0"/>
          <w:numId w:val="8"/>
        </w:numPr>
        <w:spacing w:after="0"/>
        <w:rPr>
          <w:ins w:id="12" w:author="Lin,  Shawn (X.)" w:date="2022-05-06T16:12:00Z"/>
          <w:rFonts w:cs="Arial"/>
        </w:rPr>
      </w:pPr>
      <w:ins w:id="13" w:author="Lin,  Shawn (X.)" w:date="2022-05-06T16:12:00Z">
        <w:r w:rsidRPr="00AD5391">
          <w:rPr>
            <w:rFonts w:cs="Arial"/>
          </w:rPr>
          <w:t xml:space="preserve">KTV </w:t>
        </w:r>
      </w:ins>
    </w:p>
    <w:p w14:paraId="5A07C8B5" w14:textId="37480C0E" w:rsidR="002326C0" w:rsidRPr="009E27DC" w:rsidDel="00E27596" w:rsidRDefault="002326C0" w:rsidP="009E27DC">
      <w:pPr>
        <w:pStyle w:val="ListParagraph"/>
        <w:numPr>
          <w:ilvl w:val="0"/>
          <w:numId w:val="8"/>
        </w:numPr>
        <w:rPr>
          <w:del w:id="14" w:author="Lin,  Shawn (X.)" w:date="2022-05-06T16:12:00Z"/>
        </w:rPr>
      </w:pPr>
      <w:del w:id="15" w:author="Lin,  Shawn (X.)" w:date="2022-05-06T16:12:00Z">
        <w:r w:rsidRPr="009E27DC" w:rsidDel="00E27596">
          <w:delText>QQ music</w:delText>
        </w:r>
      </w:del>
    </w:p>
    <w:p w14:paraId="77ABBDFD" w14:textId="353F5D07" w:rsidR="002326C0" w:rsidRPr="009E27DC" w:rsidDel="00E27596" w:rsidRDefault="002326C0" w:rsidP="009E27DC">
      <w:pPr>
        <w:pStyle w:val="ListParagraph"/>
        <w:numPr>
          <w:ilvl w:val="0"/>
          <w:numId w:val="8"/>
        </w:numPr>
        <w:rPr>
          <w:del w:id="16" w:author="Lin,  Shawn (X.)" w:date="2022-05-06T16:12:00Z"/>
        </w:rPr>
      </w:pPr>
      <w:del w:id="17" w:author="Lin,  Shawn (X.)" w:date="2022-05-06T16:12:00Z">
        <w:r w:rsidRPr="009E27DC" w:rsidDel="00E27596">
          <w:delText>Himalaya</w:delText>
        </w:r>
      </w:del>
    </w:p>
    <w:p w14:paraId="12A484E1" w14:textId="7739A557" w:rsidR="002326C0" w:rsidRPr="009E27DC" w:rsidDel="00E27596" w:rsidRDefault="002326C0" w:rsidP="009E27DC">
      <w:pPr>
        <w:pStyle w:val="ListParagraph"/>
        <w:numPr>
          <w:ilvl w:val="0"/>
          <w:numId w:val="8"/>
        </w:numPr>
        <w:rPr>
          <w:del w:id="18" w:author="Lin,  Shawn (X.)" w:date="2022-05-06T16:12:00Z"/>
        </w:rPr>
      </w:pPr>
      <w:del w:id="19" w:author="Lin,  Shawn (X.)" w:date="2022-05-06T16:12:00Z">
        <w:r w:rsidRPr="009E27DC" w:rsidDel="00E27596">
          <w:delText>Butterfly Online FM / QINGTING FM</w:delText>
        </w:r>
      </w:del>
    </w:p>
    <w:p w14:paraId="4C8A69DA" w14:textId="1801DDD4" w:rsidR="002326C0" w:rsidRPr="009E27DC" w:rsidDel="00E27596" w:rsidRDefault="002326C0" w:rsidP="009E27DC">
      <w:pPr>
        <w:pStyle w:val="ListParagraph"/>
        <w:numPr>
          <w:ilvl w:val="0"/>
          <w:numId w:val="8"/>
        </w:numPr>
        <w:rPr>
          <w:del w:id="20" w:author="Lin,  Shawn (X.)" w:date="2022-05-06T16:12:00Z"/>
        </w:rPr>
      </w:pPr>
      <w:del w:id="21" w:author="Lin,  Shawn (X.)" w:date="2022-05-06T16:12:00Z">
        <w:r w:rsidRPr="009E27DC" w:rsidDel="00E27596">
          <w:delText xml:space="preserve">IQIYI </w:delText>
        </w:r>
      </w:del>
    </w:p>
    <w:p w14:paraId="750BC049" w14:textId="305514D8" w:rsidR="002326C0" w:rsidDel="00E27596" w:rsidRDefault="002326C0" w:rsidP="009E27DC">
      <w:pPr>
        <w:pStyle w:val="ListParagraph"/>
        <w:numPr>
          <w:ilvl w:val="0"/>
          <w:numId w:val="8"/>
        </w:numPr>
        <w:rPr>
          <w:del w:id="22" w:author="Lin,  Shawn (X.)" w:date="2022-05-06T16:12:00Z"/>
        </w:rPr>
      </w:pPr>
      <w:del w:id="23" w:author="Lin,  Shawn (X.)" w:date="2022-05-06T16:12:00Z">
        <w:r w:rsidRPr="009E27DC" w:rsidDel="00E27596">
          <w:delText>DLNA</w:delText>
        </w:r>
      </w:del>
    </w:p>
    <w:p w14:paraId="022F7A73" w14:textId="3F865E05" w:rsidR="008B33BE" w:rsidDel="00E27596" w:rsidRDefault="008B33BE" w:rsidP="009E27DC">
      <w:pPr>
        <w:pStyle w:val="ListParagraph"/>
        <w:numPr>
          <w:ilvl w:val="0"/>
          <w:numId w:val="8"/>
        </w:numPr>
        <w:rPr>
          <w:del w:id="24" w:author="Lin,  Shawn (X.)" w:date="2022-05-06T16:12:00Z"/>
        </w:rPr>
      </w:pPr>
      <w:del w:id="25" w:author="Lin,  Shawn (X.)" w:date="2022-05-06T16:12:00Z">
        <w:r w:rsidDel="00E27596">
          <w:rPr>
            <w:rFonts w:hint="eastAsia"/>
            <w:lang w:eastAsia="zh-CN"/>
          </w:rPr>
          <w:delText>M</w:delText>
        </w:r>
        <w:r w:rsidDel="00E27596">
          <w:rPr>
            <w:lang w:eastAsia="zh-CN"/>
          </w:rPr>
          <w:delText>ap</w:delText>
        </w:r>
      </w:del>
    </w:p>
    <w:p w14:paraId="18B1CD16" w14:textId="4353F75B" w:rsidR="008B33BE" w:rsidRPr="009E27DC" w:rsidDel="00E27596" w:rsidRDefault="008B33BE" w:rsidP="009E27DC">
      <w:pPr>
        <w:pStyle w:val="ListParagraph"/>
        <w:numPr>
          <w:ilvl w:val="0"/>
          <w:numId w:val="8"/>
        </w:numPr>
        <w:rPr>
          <w:del w:id="26" w:author="Lin,  Shawn (X.)" w:date="2022-05-06T16:12:00Z"/>
        </w:rPr>
      </w:pPr>
      <w:del w:id="27" w:author="Lin,  Shawn (X.)" w:date="2022-05-06T16:12:00Z">
        <w:r w:rsidDel="00E27596">
          <w:rPr>
            <w:rFonts w:hint="eastAsia"/>
            <w:lang w:eastAsia="zh-CN"/>
          </w:rPr>
          <w:delText>K</w:delText>
        </w:r>
        <w:r w:rsidDel="00E27596">
          <w:rPr>
            <w:lang w:eastAsia="zh-CN"/>
          </w:rPr>
          <w:delText>TV (if there is)</w:delText>
        </w:r>
      </w:del>
    </w:p>
    <w:p w14:paraId="35C8C29D" w14:textId="7518E8C7" w:rsidR="00537FD3" w:rsidRPr="009E27DC" w:rsidRDefault="00B85708" w:rsidP="00E34C56">
      <w:r w:rsidRPr="009E27DC">
        <w:t>While customers are offered a subscription package with competitive price and better experience, Ford can also generate revenue since the wholesale mode is profitable over the data unit cost for OEM.</w:t>
      </w:r>
    </w:p>
    <w:p w14:paraId="57A70FDB" w14:textId="77777777" w:rsidR="00A752D8" w:rsidRDefault="00A752D8" w:rsidP="00E34C56">
      <w:pPr>
        <w:rPr>
          <w:lang w:eastAsia="zh-CN"/>
        </w:rPr>
      </w:pPr>
    </w:p>
    <w:p w14:paraId="3703636A" w14:textId="50EBFCB2" w:rsidR="0037243E" w:rsidRDefault="0037243E" w:rsidP="0037243E">
      <w:pPr>
        <w:pStyle w:val="Heading2"/>
      </w:pPr>
      <w:bookmarkStart w:id="28" w:name="_Toc101181027"/>
      <w:r>
        <w:t>Validity</w:t>
      </w:r>
      <w:bookmarkEnd w:id="28"/>
    </w:p>
    <w:p w14:paraId="084A21F1" w14:textId="77777777" w:rsidR="007747C0" w:rsidRPr="007747C0" w:rsidRDefault="007747C0" w:rsidP="007747C0"/>
    <w:p w14:paraId="1809A111" w14:textId="77314E85" w:rsidR="0037243E" w:rsidRDefault="00A02F37" w:rsidP="00670C3A">
      <w:r w:rsidRPr="009E27DC">
        <w:t xml:space="preserve">This document is defined for all Ford </w:t>
      </w:r>
      <w:r w:rsidR="00A41A2B" w:rsidRPr="009E27DC">
        <w:t xml:space="preserve">&amp; Lincoln branded </w:t>
      </w:r>
      <w:r w:rsidR="00883FD4" w:rsidRPr="009E27DC">
        <w:t>SYNC+ 3.0 vehicles. Vehicle connectivity is essential</w:t>
      </w:r>
      <w:r w:rsidR="007747C0" w:rsidRPr="009E27DC">
        <w:t xml:space="preserve"> to carrier subscription feature</w:t>
      </w:r>
      <w:r w:rsidR="00883FD4" w:rsidRPr="009E27DC">
        <w:t>, which is achieved via the TCU/ECG</w:t>
      </w:r>
      <w:r w:rsidR="00670C3A" w:rsidRPr="009E27DC">
        <w:t xml:space="preserve"> with </w:t>
      </w:r>
      <w:r w:rsidR="007747C0" w:rsidRPr="009E27DC">
        <w:t xml:space="preserve">an </w:t>
      </w:r>
      <w:r w:rsidR="00670C3A" w:rsidRPr="009E27DC">
        <w:t xml:space="preserve">activated SIM card. The user shall register an eligible vehicle VIN (defined as a VIN which is known to have a TCU/ECG installed and has sent a provisioning message to the VSDN / TMC) and complete the authorization process for the eligible vehicle VIN. </w:t>
      </w:r>
    </w:p>
    <w:p w14:paraId="399E4BDD" w14:textId="77777777" w:rsidR="009E27DC" w:rsidRPr="009E27DC" w:rsidRDefault="009E27DC" w:rsidP="00670C3A"/>
    <w:p w14:paraId="3C12953A" w14:textId="322EEA01" w:rsidR="0037243E" w:rsidRDefault="0037243E" w:rsidP="0037243E">
      <w:pPr>
        <w:pStyle w:val="Heading2"/>
      </w:pPr>
      <w:bookmarkStart w:id="29" w:name="_Toc101181028"/>
      <w:r>
        <w:t>Abbreviation</w:t>
      </w:r>
      <w:bookmarkEnd w:id="29"/>
    </w:p>
    <w:tbl>
      <w:tblPr>
        <w:tblW w:w="9342" w:type="dxa"/>
        <w:tblInd w:w="9" w:type="dxa"/>
        <w:tblCellMar>
          <w:top w:w="44" w:type="dxa"/>
          <w:left w:w="106" w:type="dxa"/>
          <w:right w:w="72" w:type="dxa"/>
        </w:tblCellMar>
        <w:tblLook w:val="04A0" w:firstRow="1" w:lastRow="0" w:firstColumn="1" w:lastColumn="0" w:noHBand="0" w:noVBand="1"/>
      </w:tblPr>
      <w:tblGrid>
        <w:gridCol w:w="2204"/>
        <w:gridCol w:w="7138"/>
      </w:tblGrid>
      <w:tr w:rsidR="0037243E" w14:paraId="1BAB77F0" w14:textId="77777777" w:rsidTr="00B22644">
        <w:trPr>
          <w:trHeight w:val="242"/>
        </w:trPr>
        <w:tc>
          <w:tcPr>
            <w:tcW w:w="2204" w:type="dxa"/>
            <w:tcBorders>
              <w:top w:val="single" w:sz="6" w:space="0" w:color="000000"/>
              <w:left w:val="single" w:sz="6" w:space="0" w:color="000000"/>
              <w:bottom w:val="single" w:sz="6" w:space="0" w:color="000000"/>
              <w:right w:val="single" w:sz="6" w:space="0" w:color="FFFFFF"/>
            </w:tcBorders>
            <w:shd w:val="clear" w:color="auto" w:fill="000000"/>
          </w:tcPr>
          <w:p w14:paraId="0F5A6454" w14:textId="0C68BCCF" w:rsidR="0037243E" w:rsidRPr="00757EF7" w:rsidRDefault="0037243E" w:rsidP="00B22644">
            <w:pPr>
              <w:spacing w:line="259" w:lineRule="auto"/>
              <w:rPr>
                <w:sz w:val="22"/>
              </w:rPr>
            </w:pPr>
            <w:r>
              <w:rPr>
                <w:b/>
                <w:color w:val="FFFFFF"/>
                <w:sz w:val="22"/>
              </w:rPr>
              <w:t>Acronym</w:t>
            </w:r>
            <w:r w:rsidRPr="00757EF7">
              <w:rPr>
                <w:b/>
                <w:color w:val="FFFFFF"/>
                <w:sz w:val="22"/>
              </w:rPr>
              <w:t xml:space="preserve"> </w:t>
            </w:r>
          </w:p>
        </w:tc>
        <w:tc>
          <w:tcPr>
            <w:tcW w:w="7138" w:type="dxa"/>
            <w:tcBorders>
              <w:top w:val="single" w:sz="6" w:space="0" w:color="000000"/>
              <w:left w:val="single" w:sz="6" w:space="0" w:color="FFFFFF"/>
              <w:bottom w:val="single" w:sz="6" w:space="0" w:color="000000"/>
              <w:right w:val="single" w:sz="6" w:space="0" w:color="000000"/>
            </w:tcBorders>
            <w:shd w:val="clear" w:color="auto" w:fill="000000"/>
          </w:tcPr>
          <w:p w14:paraId="19C7A902" w14:textId="77777777" w:rsidR="0037243E" w:rsidRPr="00757EF7" w:rsidRDefault="0037243E" w:rsidP="00B22644">
            <w:pPr>
              <w:spacing w:line="259" w:lineRule="auto"/>
              <w:ind w:left="2"/>
              <w:rPr>
                <w:sz w:val="22"/>
              </w:rPr>
            </w:pPr>
            <w:r w:rsidRPr="00757EF7">
              <w:rPr>
                <w:b/>
                <w:color w:val="FFFFFF"/>
                <w:sz w:val="22"/>
              </w:rPr>
              <w:t xml:space="preserve">Description </w:t>
            </w:r>
          </w:p>
        </w:tc>
      </w:tr>
      <w:tr w:rsidR="007A7F2B" w:rsidRPr="00757EF7" w14:paraId="59F9284E"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C24ED3C" w14:textId="04383A45" w:rsidR="007A7F2B" w:rsidRPr="009E27DC" w:rsidRDefault="007A7F2B" w:rsidP="007A7F2B">
            <w:r w:rsidRPr="009E27DC">
              <w:t>API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4FADCF5E" w14:textId="789A5F27" w:rsidR="007A7F2B" w:rsidRPr="009E27DC" w:rsidRDefault="007A7F2B" w:rsidP="007A7F2B">
            <w:pPr>
              <w:ind w:left="2"/>
            </w:pPr>
            <w:r w:rsidRPr="009E27DC">
              <w:t>Application Programming Interface</w:t>
            </w:r>
          </w:p>
        </w:tc>
      </w:tr>
      <w:tr w:rsidR="007A7F2B" w:rsidRPr="00757EF7" w14:paraId="5811D0F0"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68C2C66" w14:textId="48805011" w:rsidR="007A7F2B" w:rsidRPr="009E27DC" w:rsidRDefault="007A7F2B" w:rsidP="007A7F2B">
            <w:r w:rsidRPr="009E27DC">
              <w:t>APN</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0A902CC2" w14:textId="11D19B08" w:rsidR="007A7F2B" w:rsidRPr="009E27DC" w:rsidRDefault="007A7F2B" w:rsidP="007A7F2B">
            <w:pPr>
              <w:ind w:left="2"/>
            </w:pPr>
            <w:r w:rsidRPr="009E27DC">
              <w:t>Access Point Name</w:t>
            </w:r>
          </w:p>
        </w:tc>
      </w:tr>
      <w:tr w:rsidR="007A7F2B" w:rsidRPr="00757EF7" w14:paraId="4DC74DEB"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3E896573" w14:textId="62EBAFA6" w:rsidR="007A7F2B" w:rsidRPr="009E27DC" w:rsidRDefault="007A7F2B" w:rsidP="007A7F2B">
            <w:r w:rsidRPr="009E27DC">
              <w:t>CDSID</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3805B396" w14:textId="509EF3B6" w:rsidR="007A7F2B" w:rsidRPr="009E27DC" w:rsidRDefault="007A7F2B" w:rsidP="007A7F2B">
            <w:pPr>
              <w:ind w:left="2"/>
            </w:pPr>
            <w:r w:rsidRPr="009E27DC">
              <w:t xml:space="preserve">Corporate Directory System </w:t>
            </w:r>
            <w:proofErr w:type="spellStart"/>
            <w:r w:rsidRPr="009E27DC">
              <w:t>IDentification</w:t>
            </w:r>
            <w:proofErr w:type="spellEnd"/>
          </w:p>
        </w:tc>
      </w:tr>
      <w:tr w:rsidR="007A7F2B" w:rsidRPr="00757EF7" w14:paraId="0F1F581E"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720514B3" w14:textId="62F3FB42" w:rsidR="007A7F2B" w:rsidRPr="009E27DC" w:rsidRDefault="007A7F2B" w:rsidP="007A7F2B">
            <w:r w:rsidRPr="009E27DC">
              <w:t>DLNA</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47F7F92F" w14:textId="6A9DD11C" w:rsidR="007A7F2B" w:rsidRPr="009E27DC" w:rsidRDefault="007A7F2B" w:rsidP="007A7F2B">
            <w:pPr>
              <w:ind w:left="2"/>
            </w:pPr>
            <w:r w:rsidRPr="009E27DC">
              <w:t>Digital Living Network Alliance</w:t>
            </w:r>
          </w:p>
        </w:tc>
      </w:tr>
      <w:tr w:rsidR="007A7F2B" w:rsidRPr="00757EF7" w14:paraId="64BF484D"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0843AC9" w14:textId="25BD3A65" w:rsidR="007A7F2B" w:rsidRPr="009E27DC" w:rsidRDefault="007A7F2B" w:rsidP="007A7F2B">
            <w:r w:rsidRPr="009E27DC">
              <w:lastRenderedPageBreak/>
              <w:t>FM</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BCFFA3A" w14:textId="335DF404" w:rsidR="007A7F2B" w:rsidRPr="009E27DC" w:rsidRDefault="007A7F2B" w:rsidP="007A7F2B">
            <w:pPr>
              <w:ind w:left="2"/>
            </w:pPr>
            <w:r w:rsidRPr="009E27DC">
              <w:t>Frequency Modulation</w:t>
            </w:r>
          </w:p>
        </w:tc>
      </w:tr>
      <w:tr w:rsidR="007A7F2B" w:rsidRPr="00757EF7" w14:paraId="4390EC64"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945ABE2" w14:textId="29F5C0F1" w:rsidR="007A7F2B" w:rsidRPr="009E27DC" w:rsidRDefault="007A7F2B" w:rsidP="007A7F2B">
            <w:r w:rsidRPr="009E27DC">
              <w:t>FNV</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0DFC4E3" w14:textId="5C2483F9" w:rsidR="007A7F2B" w:rsidRPr="009E27DC" w:rsidRDefault="007A7F2B" w:rsidP="007A7F2B">
            <w:pPr>
              <w:ind w:left="2"/>
            </w:pPr>
            <w:r w:rsidRPr="009E27DC">
              <w:t>Full Networked Vehicle</w:t>
            </w:r>
          </w:p>
        </w:tc>
      </w:tr>
      <w:tr w:rsidR="007A7F2B" w:rsidRPr="00757EF7" w14:paraId="37C30086"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29C98D73" w14:textId="78C71417" w:rsidR="007A7F2B" w:rsidRPr="009E27DC" w:rsidRDefault="007A7F2B" w:rsidP="007A7F2B">
            <w:r w:rsidRPr="009E27DC">
              <w:t>HMI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34443571" w14:textId="182EFF53" w:rsidR="007A7F2B" w:rsidRPr="009E27DC" w:rsidRDefault="007A7F2B" w:rsidP="007A7F2B">
            <w:pPr>
              <w:ind w:left="2"/>
            </w:pPr>
            <w:r w:rsidRPr="009E27DC">
              <w:t>Human Machine Interface</w:t>
            </w:r>
          </w:p>
        </w:tc>
      </w:tr>
      <w:tr w:rsidR="007A7F2B" w:rsidRPr="00757EF7" w14:paraId="075F63B6"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EF7F1AA" w14:textId="1F347991" w:rsidR="007A7F2B" w:rsidRPr="009E27DC" w:rsidRDefault="007A7F2B" w:rsidP="007A7F2B">
            <w:r w:rsidRPr="009E27DC">
              <w:t>IVI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18FEF08F" w14:textId="1A5EDF17" w:rsidR="007A7F2B" w:rsidRPr="009E27DC" w:rsidRDefault="007A7F2B" w:rsidP="007A7F2B">
            <w:pPr>
              <w:ind w:left="2"/>
            </w:pPr>
            <w:r w:rsidRPr="009E27DC">
              <w:t>In Vehicle Infotainment</w:t>
            </w:r>
          </w:p>
        </w:tc>
      </w:tr>
      <w:tr w:rsidR="007A7F2B" w:rsidRPr="00757EF7" w14:paraId="503A6C47"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7180F4B6" w14:textId="75606848" w:rsidR="007A7F2B" w:rsidRPr="009E27DC" w:rsidRDefault="007A7F2B" w:rsidP="007A7F2B">
            <w:r w:rsidRPr="009E27DC">
              <w:t>KPI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7B38E1C6" w14:textId="66549AB0" w:rsidR="007A7F2B" w:rsidRPr="009E27DC" w:rsidRDefault="007A7F2B" w:rsidP="007A7F2B">
            <w:pPr>
              <w:ind w:left="2"/>
            </w:pPr>
            <w:r w:rsidRPr="009E27DC">
              <w:t>Key Performance Indicators</w:t>
            </w:r>
          </w:p>
        </w:tc>
      </w:tr>
      <w:tr w:rsidR="008A3F4A" w:rsidRPr="00757EF7" w14:paraId="54A0F6D4"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2DE71378" w14:textId="1B0BBE3B" w:rsidR="008A3F4A" w:rsidRPr="009E27DC" w:rsidRDefault="008A3F4A" w:rsidP="008A3F4A">
            <w:r w:rsidRPr="008A3F4A">
              <w:rPr>
                <w:rFonts w:hint="eastAsia"/>
              </w:rPr>
              <w:t>P</w:t>
            </w:r>
            <w:r w:rsidRPr="008A3F4A">
              <w:t>II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14E29CAB" w14:textId="2C8DA9A3" w:rsidR="008A3F4A" w:rsidRPr="009E27DC" w:rsidRDefault="008A3F4A" w:rsidP="008A3F4A">
            <w:pPr>
              <w:ind w:left="2"/>
            </w:pPr>
            <w:r w:rsidRPr="008A3F4A">
              <w:t>Personally Identifiable Information</w:t>
            </w:r>
          </w:p>
        </w:tc>
      </w:tr>
      <w:tr w:rsidR="007A7F2B" w:rsidRPr="00757EF7" w14:paraId="41456BAC"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6C58C9AA" w14:textId="0454A58A" w:rsidR="007A7F2B" w:rsidRPr="009E27DC" w:rsidRDefault="007A7F2B" w:rsidP="007A7F2B">
            <w:r w:rsidRPr="009E27DC">
              <w:t>QR</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53D71DA" w14:textId="69BA5ECC" w:rsidR="007A7F2B" w:rsidRPr="009E27DC" w:rsidRDefault="007A7F2B" w:rsidP="007A7F2B">
            <w:pPr>
              <w:ind w:left="2"/>
            </w:pPr>
            <w:r w:rsidRPr="009E27DC">
              <w:t>Quick Response (Code)</w:t>
            </w:r>
          </w:p>
        </w:tc>
      </w:tr>
      <w:tr w:rsidR="007A7F2B" w:rsidRPr="00757EF7" w14:paraId="276AB5F6" w14:textId="77777777" w:rsidTr="00B22644">
        <w:trPr>
          <w:trHeight w:val="326"/>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F407729" w14:textId="2E7DC4CC" w:rsidR="007A7F2B" w:rsidRPr="009E27DC" w:rsidRDefault="007A7F2B" w:rsidP="007A7F2B">
            <w:r w:rsidRPr="009E27DC">
              <w:t>RNR</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072812ED" w14:textId="7EB70833" w:rsidR="007A7F2B" w:rsidRPr="009E27DC" w:rsidRDefault="007A7F2B" w:rsidP="007A7F2B">
            <w:pPr>
              <w:ind w:left="2"/>
            </w:pPr>
            <w:r w:rsidRPr="009E27DC">
              <w:t>Real Name Registration</w:t>
            </w:r>
          </w:p>
        </w:tc>
      </w:tr>
      <w:tr w:rsidR="007A7F2B" w:rsidRPr="00757EF7" w14:paraId="73724C0A"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3D36A1F" w14:textId="1A1642D1" w:rsidR="007A7F2B" w:rsidRPr="009E27DC" w:rsidRDefault="007A7F2B" w:rsidP="007A7F2B">
            <w:r w:rsidRPr="009E27DC">
              <w:t>SKU</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09AF33E" w14:textId="2CA6F199" w:rsidR="007A7F2B" w:rsidRPr="009E27DC" w:rsidRDefault="007A7F2B" w:rsidP="007A7F2B">
            <w:pPr>
              <w:ind w:left="2"/>
            </w:pPr>
            <w:r w:rsidRPr="009E27DC">
              <w:t>Stock Keeping Unit</w:t>
            </w:r>
          </w:p>
        </w:tc>
      </w:tr>
      <w:tr w:rsidR="00786F97" w:rsidRPr="00757EF7" w14:paraId="49269A60"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30487522" w14:textId="6463A32F" w:rsidR="00786F97" w:rsidRPr="009E27DC" w:rsidRDefault="00786F97" w:rsidP="00786F97">
            <w:pPr>
              <w:rPr>
                <w:lang w:eastAsia="zh-CN"/>
              </w:rPr>
            </w:pPr>
            <w:r>
              <w:rPr>
                <w:rFonts w:hint="eastAsia"/>
                <w:lang w:eastAsia="zh-CN"/>
              </w:rPr>
              <w:t>S</w:t>
            </w:r>
            <w:r>
              <w:rPr>
                <w:lang w:eastAsia="zh-CN"/>
              </w:rPr>
              <w:t>PII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66C25AE9" w14:textId="4641D821" w:rsidR="00786F97" w:rsidRPr="009E27DC" w:rsidRDefault="00786F97" w:rsidP="00786F97">
            <w:pPr>
              <w:ind w:left="2"/>
              <w:rPr>
                <w:lang w:eastAsia="zh-CN"/>
              </w:rPr>
            </w:pPr>
            <w:r>
              <w:t xml:space="preserve">Sensitive </w:t>
            </w:r>
            <w:r w:rsidRPr="008A3F4A">
              <w:t>Personally Identifiable Information</w:t>
            </w:r>
          </w:p>
        </w:tc>
      </w:tr>
      <w:tr w:rsidR="00786F97" w:rsidRPr="00757EF7" w14:paraId="725607A9"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02DC1685" w14:textId="62817D9B" w:rsidR="00786F97" w:rsidRPr="009E27DC" w:rsidRDefault="00786F97" w:rsidP="00786F97">
            <w:r w:rsidRPr="009E27DC">
              <w:t>URL</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50589B98" w14:textId="09026AFC" w:rsidR="00786F97" w:rsidRPr="009E27DC" w:rsidRDefault="00786F97" w:rsidP="00786F97">
            <w:pPr>
              <w:ind w:left="2"/>
            </w:pPr>
            <w:r w:rsidRPr="009E27DC">
              <w:t>Uniform Resource Locator</w:t>
            </w:r>
          </w:p>
        </w:tc>
      </w:tr>
      <w:tr w:rsidR="00786F97" w:rsidRPr="00757EF7" w14:paraId="131B5034"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6970CF62" w14:textId="6C2881DB" w:rsidR="00786F97" w:rsidRPr="009E27DC" w:rsidRDefault="00786F97" w:rsidP="00786F97">
            <w:r w:rsidRPr="009E27DC">
              <w:t>VIN</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7D0DF82" w14:textId="590D6A1A" w:rsidR="00786F97" w:rsidRPr="009E27DC" w:rsidRDefault="00786F97" w:rsidP="00786F97">
            <w:pPr>
              <w:ind w:left="2"/>
            </w:pPr>
            <w:r w:rsidRPr="009E27DC">
              <w:t>Vehicle Identification Number</w:t>
            </w:r>
          </w:p>
        </w:tc>
      </w:tr>
      <w:tr w:rsidR="00786F97" w:rsidRPr="00757EF7" w14:paraId="1A3956A5"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9E0836E" w14:textId="566DF263" w:rsidR="00786F97" w:rsidRPr="009E27DC" w:rsidRDefault="00786F97" w:rsidP="00786F97">
            <w:r w:rsidRPr="009E27DC">
              <w:t>WIR</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551ED0B3" w14:textId="283C6DF9" w:rsidR="00786F97" w:rsidRPr="009E27DC" w:rsidRDefault="00786F97" w:rsidP="00786F97">
            <w:pPr>
              <w:ind w:left="2"/>
            </w:pPr>
            <w:r w:rsidRPr="009E27DC">
              <w:t>Wireless Interface Router</w:t>
            </w:r>
          </w:p>
        </w:tc>
      </w:tr>
    </w:tbl>
    <w:p w14:paraId="70DC02C3" w14:textId="77777777" w:rsidR="0012319B" w:rsidRDefault="0012319B">
      <w:pPr>
        <w:spacing w:line="276" w:lineRule="auto"/>
        <w:rPr>
          <w:rFonts w:eastAsiaTheme="majorEastAsia" w:cstheme="majorBidi"/>
          <w:b/>
          <w:bCs/>
          <w:color w:val="003478"/>
          <w:sz w:val="28"/>
          <w:szCs w:val="28"/>
        </w:rPr>
      </w:pPr>
      <w:r>
        <w:br w:type="page"/>
      </w:r>
    </w:p>
    <w:p w14:paraId="18EB6437" w14:textId="628A5B43" w:rsidR="00511A0A" w:rsidRDefault="00D87394" w:rsidP="00162E8D">
      <w:pPr>
        <w:pStyle w:val="Heading1"/>
      </w:pPr>
      <w:bookmarkStart w:id="30" w:name="_Toc101181029"/>
      <w:r>
        <w:lastRenderedPageBreak/>
        <w:t>Process</w:t>
      </w:r>
      <w:bookmarkEnd w:id="30"/>
    </w:p>
    <w:p w14:paraId="623BBAE0" w14:textId="62A2FA09" w:rsidR="00971C17" w:rsidRDefault="00D87394" w:rsidP="00162E8D">
      <w:pPr>
        <w:pStyle w:val="Heading2"/>
      </w:pPr>
      <w:bookmarkStart w:id="31" w:name="_Toc101181030"/>
      <w:r>
        <w:t>Document Flow</w:t>
      </w:r>
      <w:bookmarkEnd w:id="31"/>
    </w:p>
    <w:p w14:paraId="215F0782" w14:textId="77777777" w:rsidR="00157C82" w:rsidRPr="00157C82" w:rsidRDefault="00157C82" w:rsidP="00157C82"/>
    <w:p w14:paraId="25AE7B5B" w14:textId="058B289A" w:rsidR="001A1800" w:rsidRPr="009E27DC" w:rsidRDefault="001A1800" w:rsidP="001A1800">
      <w:r w:rsidRPr="009E27DC">
        <w:t xml:space="preserve">All new </w:t>
      </w:r>
      <w:r w:rsidR="00A41A2B" w:rsidRPr="009E27DC">
        <w:t xml:space="preserve">Ford &amp; Lincoln </w:t>
      </w:r>
      <w:r w:rsidRPr="009E27DC">
        <w:t>programs equipped with SYNC+ 3.0 are entitled of carrier subscription feature. This document provides the use case, sequence diagram, feature requirement, non-functional requirement and architecture etc.</w:t>
      </w:r>
    </w:p>
    <w:p w14:paraId="0CC4D696" w14:textId="77777777" w:rsidR="001A1800" w:rsidRPr="009E27DC" w:rsidRDefault="001A1800" w:rsidP="001A1800">
      <w:r w:rsidRPr="009E27DC">
        <w:t>This document is the basis for function requirement specification and test methods specification. All the defined features should be tested.</w:t>
      </w:r>
    </w:p>
    <w:p w14:paraId="6633B769" w14:textId="27945E31" w:rsidR="009B3CE0" w:rsidRPr="009E27DC" w:rsidRDefault="001A1800" w:rsidP="001A1800">
      <w:proofErr w:type="gramStart"/>
      <w:r w:rsidRPr="009E27DC">
        <w:t>This documents</w:t>
      </w:r>
      <w:proofErr w:type="gramEnd"/>
      <w:r w:rsidRPr="009E27DC">
        <w:t xml:space="preserve"> will be reviewed and revised irregularly to provide better customer experience.</w:t>
      </w:r>
    </w:p>
    <w:p w14:paraId="01EE4A75" w14:textId="77777777" w:rsidR="001A1800" w:rsidRDefault="001A1800" w:rsidP="001A1800"/>
    <w:p w14:paraId="45C88FA9" w14:textId="55AFD0B4" w:rsidR="00B32F1A" w:rsidRDefault="00D87394" w:rsidP="00162E8D">
      <w:pPr>
        <w:pStyle w:val="Heading2"/>
      </w:pPr>
      <w:bookmarkStart w:id="32" w:name="_Toc101181031"/>
      <w:r>
        <w:t>Feature Proof</w:t>
      </w:r>
      <w:bookmarkEnd w:id="32"/>
    </w:p>
    <w:p w14:paraId="54E6785C" w14:textId="77777777" w:rsidR="00157C82" w:rsidRPr="00157C82" w:rsidRDefault="00157C82" w:rsidP="00157C82"/>
    <w:p w14:paraId="37A4BD74" w14:textId="77777777" w:rsidR="00603B16" w:rsidRDefault="00603B16" w:rsidP="00603B16">
      <w:r>
        <w:t>All features should be tested. And every feature should have one or more test cases in order to cover the corner cases.</w:t>
      </w:r>
    </w:p>
    <w:p w14:paraId="4604D6BE" w14:textId="77777777" w:rsidR="00603B16" w:rsidRDefault="00603B16" w:rsidP="00603B16">
      <w:proofErr w:type="gramStart"/>
      <w:r>
        <w:t>Every</w:t>
      </w:r>
      <w:proofErr w:type="gramEnd"/>
      <w:r>
        <w:t xml:space="preserve"> cases are verified on both test bench and real vehicle as much as possible. For the test cases that are difficult to reproduce on real vehicles or test bench, this info should be defined in test methods specification.</w:t>
      </w:r>
    </w:p>
    <w:p w14:paraId="42AF1B6D" w14:textId="77777777" w:rsidR="00603B16" w:rsidRDefault="00603B16" w:rsidP="00603B16">
      <w:r>
        <w:t>For feature proof, three roles are defined:</w:t>
      </w:r>
    </w:p>
    <w:p w14:paraId="52BC0DB9" w14:textId="109A3BAD" w:rsidR="00603B16" w:rsidRDefault="00603B16" w:rsidP="00603B16">
      <w:r>
        <w:t>1. Test leader: build test bench(hardware/software), make test plan, review test result, release test report, errors tracking and test report summary.</w:t>
      </w:r>
    </w:p>
    <w:p w14:paraId="136745FB" w14:textId="07F012D9" w:rsidR="00603B16" w:rsidRDefault="00603B16" w:rsidP="00603B16">
      <w:r>
        <w:t>2. Tester: maintain test bench, prepare vehicles, operate test cases, edit draft test report and log/results upload.</w:t>
      </w:r>
    </w:p>
    <w:p w14:paraId="3CAE8AD8" w14:textId="69766907" w:rsidR="00D87394" w:rsidRDefault="00603B16" w:rsidP="002326C0">
      <w:pPr>
        <w:rPr>
          <w:rFonts w:eastAsiaTheme="majorEastAsia" w:cstheme="majorBidi"/>
          <w:b/>
          <w:bCs/>
          <w:color w:val="003478"/>
          <w:sz w:val="28"/>
          <w:szCs w:val="28"/>
        </w:rPr>
      </w:pPr>
      <w:r>
        <w:t>3. Tech Lead: clarify feature definition</w:t>
      </w:r>
      <w:r w:rsidR="004746C2">
        <w:t xml:space="preserve">, </w:t>
      </w:r>
      <w:r w:rsidR="004746C2" w:rsidRPr="009E27DC">
        <w:t>review test case,</w:t>
      </w:r>
      <w:r w:rsidRPr="009E27DC">
        <w:t xml:space="preserve"> </w:t>
      </w:r>
      <w:r w:rsidR="004746C2" w:rsidRPr="009E27DC">
        <w:t>support</w:t>
      </w:r>
      <w:r w:rsidRPr="009E27DC">
        <w:t xml:space="preserve"> test </w:t>
      </w:r>
      <w:r w:rsidR="004746C2" w:rsidRPr="009E27DC">
        <w:t>defect fix and final signoff.</w:t>
      </w:r>
      <w:r w:rsidR="00D87394">
        <w:br w:type="page"/>
      </w:r>
    </w:p>
    <w:p w14:paraId="3E6C19F0" w14:textId="4E218333" w:rsidR="00F66169" w:rsidRDefault="00DB2B66" w:rsidP="00066B9D">
      <w:pPr>
        <w:pStyle w:val="Heading1"/>
      </w:pPr>
      <w:bookmarkStart w:id="33" w:name="_Toc101181032"/>
      <w:r>
        <w:lastRenderedPageBreak/>
        <w:t>Use Case</w:t>
      </w:r>
      <w:bookmarkEnd w:id="33"/>
      <w:r>
        <w:t xml:space="preserve"> </w:t>
      </w:r>
    </w:p>
    <w:p w14:paraId="43977B66" w14:textId="49F38AFB" w:rsidR="0012319B" w:rsidRDefault="0012319B" w:rsidP="0012319B">
      <w:pPr>
        <w:pStyle w:val="Heading2"/>
      </w:pPr>
      <w:bookmarkStart w:id="34" w:name="_Toc101181033"/>
      <w:r>
        <w:t>Use Case</w:t>
      </w:r>
      <w:bookmarkEnd w:id="34"/>
    </w:p>
    <w:p w14:paraId="76B319B6" w14:textId="77777777" w:rsidR="00DB2B66" w:rsidRPr="00DB2B66" w:rsidRDefault="00DB2B66" w:rsidP="00DB2B66"/>
    <w:tbl>
      <w:tblPr>
        <w:tblStyle w:val="TableGrid"/>
        <w:tblW w:w="0" w:type="auto"/>
        <w:tblLook w:val="04A0" w:firstRow="1" w:lastRow="0" w:firstColumn="1" w:lastColumn="0" w:noHBand="0" w:noVBand="1"/>
      </w:tblPr>
      <w:tblGrid>
        <w:gridCol w:w="1705"/>
        <w:gridCol w:w="7645"/>
      </w:tblGrid>
      <w:tr w:rsidR="008D6E5E" w14:paraId="367C78F6" w14:textId="77777777" w:rsidTr="001713AE">
        <w:tc>
          <w:tcPr>
            <w:tcW w:w="1705" w:type="dxa"/>
            <w:shd w:val="clear" w:color="auto" w:fill="C6D9F1" w:themeFill="text2" w:themeFillTint="33"/>
          </w:tcPr>
          <w:p w14:paraId="1014A382" w14:textId="77777777" w:rsidR="008D6E5E" w:rsidRPr="00D06084" w:rsidRDefault="008D6E5E" w:rsidP="001713AE">
            <w:pPr>
              <w:pStyle w:val="TableCategory"/>
            </w:pPr>
            <w:bookmarkStart w:id="35" w:name="_Hlk85444172"/>
            <w:r w:rsidRPr="00D06084">
              <w:t>Use Case ID</w:t>
            </w:r>
          </w:p>
        </w:tc>
        <w:tc>
          <w:tcPr>
            <w:tcW w:w="7645" w:type="dxa"/>
          </w:tcPr>
          <w:p w14:paraId="02D16781" w14:textId="77777777" w:rsidR="008D6E5E" w:rsidRDefault="008D6E5E" w:rsidP="002A285A">
            <w:pPr>
              <w:pStyle w:val="Heading3"/>
              <w:outlineLvl w:val="2"/>
            </w:pPr>
          </w:p>
        </w:tc>
      </w:tr>
      <w:tr w:rsidR="00835EDA" w14:paraId="403A6BCE" w14:textId="77777777" w:rsidTr="001713AE">
        <w:tc>
          <w:tcPr>
            <w:tcW w:w="1705" w:type="dxa"/>
            <w:shd w:val="clear" w:color="auto" w:fill="C6D9F1" w:themeFill="text2" w:themeFillTint="33"/>
          </w:tcPr>
          <w:p w14:paraId="60393894" w14:textId="77777777" w:rsidR="00835EDA" w:rsidRPr="00D06084" w:rsidRDefault="00835EDA" w:rsidP="00835EDA">
            <w:pPr>
              <w:pStyle w:val="TableCategory"/>
            </w:pPr>
            <w:r w:rsidRPr="00D06084">
              <w:t>Use Case</w:t>
            </w:r>
          </w:p>
        </w:tc>
        <w:tc>
          <w:tcPr>
            <w:tcW w:w="7645" w:type="dxa"/>
          </w:tcPr>
          <w:p w14:paraId="0E3C73FD" w14:textId="6161313B" w:rsidR="00835EDA" w:rsidRDefault="00835EDA" w:rsidP="00835EDA">
            <w:pPr>
              <w:rPr>
                <w:lang w:eastAsia="zh-CN"/>
              </w:rPr>
            </w:pPr>
            <w:r w:rsidRPr="00E132BF">
              <w:t xml:space="preserve">IVI performs data usage statistics </w:t>
            </w:r>
          </w:p>
        </w:tc>
      </w:tr>
      <w:tr w:rsidR="00835EDA" w14:paraId="1F9DB112" w14:textId="77777777" w:rsidTr="001713AE">
        <w:tc>
          <w:tcPr>
            <w:tcW w:w="1705" w:type="dxa"/>
            <w:shd w:val="clear" w:color="auto" w:fill="C6D9F1" w:themeFill="text2" w:themeFillTint="33"/>
          </w:tcPr>
          <w:p w14:paraId="3744D5EA" w14:textId="77777777" w:rsidR="00835EDA" w:rsidRPr="00D06084" w:rsidRDefault="00835EDA" w:rsidP="00835EDA">
            <w:pPr>
              <w:pStyle w:val="TableCategory"/>
            </w:pPr>
            <w:r w:rsidRPr="00D06084">
              <w:t>Pre-Conditions</w:t>
            </w:r>
          </w:p>
        </w:tc>
        <w:tc>
          <w:tcPr>
            <w:tcW w:w="7645" w:type="dxa"/>
          </w:tcPr>
          <w:p w14:paraId="2A83DC0D" w14:textId="70DA882B" w:rsidR="00835EDA" w:rsidRDefault="00835EDA" w:rsidP="00835EDA">
            <w:r w:rsidRPr="00E132BF">
              <w:t>Vehicle is connected to the Internet.</w:t>
            </w:r>
          </w:p>
        </w:tc>
      </w:tr>
      <w:tr w:rsidR="00835EDA" w14:paraId="7A304F10" w14:textId="77777777" w:rsidTr="001713AE">
        <w:tc>
          <w:tcPr>
            <w:tcW w:w="1705" w:type="dxa"/>
            <w:shd w:val="clear" w:color="auto" w:fill="C6D9F1" w:themeFill="text2" w:themeFillTint="33"/>
          </w:tcPr>
          <w:p w14:paraId="7F9ECAEA" w14:textId="77777777" w:rsidR="00835EDA" w:rsidRPr="00D06084" w:rsidRDefault="00835EDA" w:rsidP="00835EDA">
            <w:pPr>
              <w:pStyle w:val="TableCategory"/>
            </w:pPr>
            <w:r w:rsidRPr="00D06084">
              <w:t>Trigger</w:t>
            </w:r>
          </w:p>
        </w:tc>
        <w:tc>
          <w:tcPr>
            <w:tcW w:w="7645" w:type="dxa"/>
          </w:tcPr>
          <w:p w14:paraId="1E1DD991" w14:textId="39A9B752" w:rsidR="00835EDA" w:rsidRDefault="00835EDA" w:rsidP="00835EDA">
            <w:r w:rsidRPr="00E132BF">
              <w:t>Vehicle ACC ON</w:t>
            </w:r>
          </w:p>
        </w:tc>
      </w:tr>
      <w:tr w:rsidR="00835EDA" w14:paraId="7E472219" w14:textId="77777777" w:rsidTr="001713AE">
        <w:tc>
          <w:tcPr>
            <w:tcW w:w="1705" w:type="dxa"/>
            <w:shd w:val="clear" w:color="auto" w:fill="C6D9F1" w:themeFill="text2" w:themeFillTint="33"/>
          </w:tcPr>
          <w:p w14:paraId="2A560C47" w14:textId="77777777" w:rsidR="00835EDA" w:rsidRPr="00D06084" w:rsidRDefault="00835EDA" w:rsidP="00835EDA">
            <w:pPr>
              <w:pStyle w:val="TableCategory"/>
            </w:pPr>
            <w:r w:rsidRPr="00D06084">
              <w:t>Expected Behavior</w:t>
            </w:r>
          </w:p>
        </w:tc>
        <w:tc>
          <w:tcPr>
            <w:tcW w:w="7645" w:type="dxa"/>
          </w:tcPr>
          <w:p w14:paraId="40E07722" w14:textId="47BAD058" w:rsidR="00835EDA" w:rsidRDefault="00835EDA" w:rsidP="00835EDA">
            <w:pPr>
              <w:rPr>
                <w:lang w:eastAsia="zh-CN"/>
              </w:rPr>
            </w:pPr>
            <w:r w:rsidRPr="00E132BF">
              <w:t>IVI starts data usage statistics for all features until ACC OFF.</w:t>
            </w:r>
          </w:p>
        </w:tc>
      </w:tr>
      <w:tr w:rsidR="00835EDA" w14:paraId="39CF3C06" w14:textId="77777777" w:rsidTr="001713AE">
        <w:tc>
          <w:tcPr>
            <w:tcW w:w="1705" w:type="dxa"/>
            <w:shd w:val="clear" w:color="auto" w:fill="C6D9F1" w:themeFill="text2" w:themeFillTint="33"/>
          </w:tcPr>
          <w:p w14:paraId="09F4159E" w14:textId="77777777" w:rsidR="00835EDA" w:rsidRPr="00D06084" w:rsidRDefault="00835EDA" w:rsidP="00835EDA">
            <w:pPr>
              <w:pStyle w:val="TableCategory"/>
            </w:pPr>
            <w:r w:rsidRPr="00D06084">
              <w:t>Post Conditions</w:t>
            </w:r>
          </w:p>
        </w:tc>
        <w:tc>
          <w:tcPr>
            <w:tcW w:w="7645" w:type="dxa"/>
          </w:tcPr>
          <w:p w14:paraId="0C29C74B" w14:textId="64D79CBA" w:rsidR="00835EDA" w:rsidRDefault="00835EDA" w:rsidP="00835EDA">
            <w:pPr>
              <w:rPr>
                <w:lang w:eastAsia="zh-CN"/>
              </w:rPr>
            </w:pPr>
            <w:r w:rsidRPr="00E132BF">
              <w:t>Based on data usage statistics, the left data quota is calculated.</w:t>
            </w:r>
          </w:p>
        </w:tc>
      </w:tr>
      <w:tr w:rsidR="00835EDA" w14:paraId="35229E04" w14:textId="77777777" w:rsidTr="00835EDA">
        <w:trPr>
          <w:trHeight w:val="411"/>
        </w:trPr>
        <w:tc>
          <w:tcPr>
            <w:tcW w:w="1705" w:type="dxa"/>
            <w:shd w:val="clear" w:color="auto" w:fill="C6D9F1" w:themeFill="text2" w:themeFillTint="33"/>
          </w:tcPr>
          <w:p w14:paraId="5E3E795C" w14:textId="77777777" w:rsidR="00835EDA" w:rsidRPr="00D06084" w:rsidRDefault="00835EDA" w:rsidP="00835EDA">
            <w:pPr>
              <w:pStyle w:val="TableCategory"/>
            </w:pPr>
            <w:r w:rsidRPr="00D06084">
              <w:t>Exceptions</w:t>
            </w:r>
          </w:p>
        </w:tc>
        <w:tc>
          <w:tcPr>
            <w:tcW w:w="7645" w:type="dxa"/>
          </w:tcPr>
          <w:p w14:paraId="11062E15" w14:textId="48D54523" w:rsidR="00835EDA" w:rsidRDefault="00835EDA" w:rsidP="00835EDA">
            <w:r w:rsidRPr="00E132BF">
              <w:t>IVI service / application crash</w:t>
            </w:r>
          </w:p>
        </w:tc>
      </w:tr>
      <w:bookmarkEnd w:id="35"/>
    </w:tbl>
    <w:p w14:paraId="1270D6F3" w14:textId="3D175FF6" w:rsidR="00895ED4" w:rsidRDefault="00895ED4" w:rsidP="00895ED4"/>
    <w:tbl>
      <w:tblPr>
        <w:tblStyle w:val="TableGrid"/>
        <w:tblW w:w="0" w:type="auto"/>
        <w:tblLook w:val="04A0" w:firstRow="1" w:lastRow="0" w:firstColumn="1" w:lastColumn="0" w:noHBand="0" w:noVBand="1"/>
      </w:tblPr>
      <w:tblGrid>
        <w:gridCol w:w="1705"/>
        <w:gridCol w:w="7645"/>
      </w:tblGrid>
      <w:tr w:rsidR="008657D8" w14:paraId="274A64B8" w14:textId="77777777" w:rsidTr="001713AE">
        <w:tc>
          <w:tcPr>
            <w:tcW w:w="1705" w:type="dxa"/>
            <w:shd w:val="clear" w:color="auto" w:fill="C6D9F1" w:themeFill="text2" w:themeFillTint="33"/>
          </w:tcPr>
          <w:p w14:paraId="091E705F" w14:textId="77777777" w:rsidR="008657D8" w:rsidRPr="00D06084" w:rsidRDefault="008657D8" w:rsidP="001713AE">
            <w:pPr>
              <w:pStyle w:val="TableCategory"/>
            </w:pPr>
            <w:r w:rsidRPr="00D06084">
              <w:t>Use Case ID</w:t>
            </w:r>
          </w:p>
        </w:tc>
        <w:tc>
          <w:tcPr>
            <w:tcW w:w="7645" w:type="dxa"/>
          </w:tcPr>
          <w:p w14:paraId="6FC9AEF8" w14:textId="77777777" w:rsidR="008657D8" w:rsidRDefault="008657D8" w:rsidP="002A285A">
            <w:pPr>
              <w:pStyle w:val="Heading3"/>
              <w:outlineLvl w:val="2"/>
            </w:pPr>
          </w:p>
        </w:tc>
      </w:tr>
      <w:tr w:rsidR="00835EDA" w14:paraId="43A3CCFB" w14:textId="77777777" w:rsidTr="001713AE">
        <w:tc>
          <w:tcPr>
            <w:tcW w:w="1705" w:type="dxa"/>
            <w:shd w:val="clear" w:color="auto" w:fill="C6D9F1" w:themeFill="text2" w:themeFillTint="33"/>
          </w:tcPr>
          <w:p w14:paraId="6C06ADCC" w14:textId="77777777" w:rsidR="00835EDA" w:rsidRPr="00D06084" w:rsidRDefault="00835EDA" w:rsidP="00835EDA">
            <w:pPr>
              <w:pStyle w:val="TableCategory"/>
            </w:pPr>
            <w:r w:rsidRPr="00D06084">
              <w:t>Use Case</w:t>
            </w:r>
          </w:p>
        </w:tc>
        <w:tc>
          <w:tcPr>
            <w:tcW w:w="7645" w:type="dxa"/>
          </w:tcPr>
          <w:p w14:paraId="57466BD6" w14:textId="48EFF4DC" w:rsidR="00835EDA" w:rsidRDefault="00835EDA" w:rsidP="00835EDA">
            <w:r w:rsidRPr="00C46B37">
              <w:t>IVI uploads data usage statistics to Ford IVI service layer cloud after ACC OFF</w:t>
            </w:r>
          </w:p>
        </w:tc>
      </w:tr>
      <w:tr w:rsidR="00835EDA" w14:paraId="3D1606CD" w14:textId="77777777" w:rsidTr="001713AE">
        <w:tc>
          <w:tcPr>
            <w:tcW w:w="1705" w:type="dxa"/>
            <w:shd w:val="clear" w:color="auto" w:fill="C6D9F1" w:themeFill="text2" w:themeFillTint="33"/>
          </w:tcPr>
          <w:p w14:paraId="01FA3B8A" w14:textId="77777777" w:rsidR="00835EDA" w:rsidRPr="00D06084" w:rsidRDefault="00835EDA" w:rsidP="00835EDA">
            <w:pPr>
              <w:pStyle w:val="TableCategory"/>
            </w:pPr>
            <w:r w:rsidRPr="00D06084">
              <w:t>Pre-Conditions</w:t>
            </w:r>
          </w:p>
        </w:tc>
        <w:tc>
          <w:tcPr>
            <w:tcW w:w="7645" w:type="dxa"/>
          </w:tcPr>
          <w:p w14:paraId="77CAE091" w14:textId="41735396" w:rsidR="00835EDA" w:rsidRDefault="00835EDA" w:rsidP="00835EDA">
            <w:r w:rsidRPr="00C46B37">
              <w:t>Vehicle is connected to the Internet.</w:t>
            </w:r>
          </w:p>
        </w:tc>
      </w:tr>
      <w:tr w:rsidR="00835EDA" w14:paraId="4A9B9016" w14:textId="77777777" w:rsidTr="001713AE">
        <w:tc>
          <w:tcPr>
            <w:tcW w:w="1705" w:type="dxa"/>
            <w:shd w:val="clear" w:color="auto" w:fill="C6D9F1" w:themeFill="text2" w:themeFillTint="33"/>
          </w:tcPr>
          <w:p w14:paraId="110FB513" w14:textId="77777777" w:rsidR="00835EDA" w:rsidRPr="00D06084" w:rsidRDefault="00835EDA" w:rsidP="00835EDA">
            <w:pPr>
              <w:pStyle w:val="TableCategory"/>
            </w:pPr>
            <w:r w:rsidRPr="00D06084">
              <w:t>Trigger</w:t>
            </w:r>
          </w:p>
        </w:tc>
        <w:tc>
          <w:tcPr>
            <w:tcW w:w="7645" w:type="dxa"/>
          </w:tcPr>
          <w:p w14:paraId="22A26223" w14:textId="2AE3D5EC" w:rsidR="00835EDA" w:rsidRDefault="00835EDA" w:rsidP="00835EDA">
            <w:pPr>
              <w:rPr>
                <w:lang w:eastAsia="zh-CN"/>
              </w:rPr>
            </w:pPr>
            <w:r w:rsidRPr="00C46B37">
              <w:t>Vehicle ACC OFF</w:t>
            </w:r>
          </w:p>
        </w:tc>
      </w:tr>
      <w:tr w:rsidR="00835EDA" w14:paraId="54A08B1A" w14:textId="77777777" w:rsidTr="001713AE">
        <w:tc>
          <w:tcPr>
            <w:tcW w:w="1705" w:type="dxa"/>
            <w:shd w:val="clear" w:color="auto" w:fill="C6D9F1" w:themeFill="text2" w:themeFillTint="33"/>
          </w:tcPr>
          <w:p w14:paraId="4CF37EBF" w14:textId="77777777" w:rsidR="00835EDA" w:rsidRPr="00D06084" w:rsidRDefault="00835EDA" w:rsidP="00835EDA">
            <w:pPr>
              <w:pStyle w:val="TableCategory"/>
            </w:pPr>
            <w:r w:rsidRPr="00D06084">
              <w:t>Expected Behavior</w:t>
            </w:r>
          </w:p>
        </w:tc>
        <w:tc>
          <w:tcPr>
            <w:tcW w:w="7645" w:type="dxa"/>
          </w:tcPr>
          <w:p w14:paraId="34524EA9" w14:textId="6DF1969B" w:rsidR="00835EDA" w:rsidRDefault="00835EDA" w:rsidP="00835EDA">
            <w:r w:rsidRPr="00C46B37">
              <w:t>IVI ends data usage statistics and uploads data usage statistic to Ford IVI service layer.</w:t>
            </w:r>
          </w:p>
        </w:tc>
      </w:tr>
      <w:tr w:rsidR="00835EDA" w14:paraId="38979110" w14:textId="77777777" w:rsidTr="001713AE">
        <w:tc>
          <w:tcPr>
            <w:tcW w:w="1705" w:type="dxa"/>
            <w:shd w:val="clear" w:color="auto" w:fill="C6D9F1" w:themeFill="text2" w:themeFillTint="33"/>
          </w:tcPr>
          <w:p w14:paraId="2E0538E4" w14:textId="77777777" w:rsidR="00835EDA" w:rsidRPr="00D06084" w:rsidRDefault="00835EDA" w:rsidP="00835EDA">
            <w:pPr>
              <w:pStyle w:val="TableCategory"/>
            </w:pPr>
            <w:r w:rsidRPr="00D06084">
              <w:t>Post Conditions</w:t>
            </w:r>
          </w:p>
        </w:tc>
        <w:tc>
          <w:tcPr>
            <w:tcW w:w="7645" w:type="dxa"/>
          </w:tcPr>
          <w:p w14:paraId="19645181" w14:textId="682BBC08" w:rsidR="00835EDA" w:rsidRDefault="00835EDA" w:rsidP="00835EDA">
            <w:r w:rsidRPr="00C46B37">
              <w:t>Data usage statistics for all features are successfully synchronized with Ford IVI service layer after ACC OFF.</w:t>
            </w:r>
          </w:p>
        </w:tc>
      </w:tr>
      <w:tr w:rsidR="00835EDA" w14:paraId="53CF6952" w14:textId="77777777" w:rsidTr="001713AE">
        <w:trPr>
          <w:trHeight w:val="584"/>
        </w:trPr>
        <w:tc>
          <w:tcPr>
            <w:tcW w:w="1705" w:type="dxa"/>
            <w:shd w:val="clear" w:color="auto" w:fill="C6D9F1" w:themeFill="text2" w:themeFillTint="33"/>
          </w:tcPr>
          <w:p w14:paraId="29A4EC6E" w14:textId="77777777" w:rsidR="00835EDA" w:rsidRPr="00D06084" w:rsidRDefault="00835EDA" w:rsidP="00835EDA">
            <w:pPr>
              <w:pStyle w:val="TableCategory"/>
            </w:pPr>
            <w:r w:rsidRPr="00D06084">
              <w:t>Exceptions</w:t>
            </w:r>
          </w:p>
        </w:tc>
        <w:tc>
          <w:tcPr>
            <w:tcW w:w="7645" w:type="dxa"/>
          </w:tcPr>
          <w:p w14:paraId="370EF4BB" w14:textId="60C63FAC" w:rsidR="00835EDA" w:rsidRDefault="00835EDA" w:rsidP="00835EDA">
            <w:r w:rsidRPr="00C46B37">
              <w:t>If synchronization with cloud fails, IVI should retry maximum 3 times. If all retries fail, IVI should keep message in queue and try to synchronize next time ACC ON.</w:t>
            </w:r>
          </w:p>
        </w:tc>
      </w:tr>
    </w:tbl>
    <w:p w14:paraId="733AD5F7" w14:textId="29E2051F" w:rsidR="00835EDA" w:rsidRDefault="00835EDA">
      <w:pPr>
        <w:spacing w:line="276" w:lineRule="auto"/>
      </w:pPr>
      <w:bookmarkStart w:id="36" w:name="UseCase_3_5_2"/>
      <w:bookmarkEnd w:id="36"/>
    </w:p>
    <w:tbl>
      <w:tblPr>
        <w:tblStyle w:val="TableGrid"/>
        <w:tblW w:w="0" w:type="auto"/>
        <w:tblLook w:val="04A0" w:firstRow="1" w:lastRow="0" w:firstColumn="1" w:lastColumn="0" w:noHBand="0" w:noVBand="1"/>
      </w:tblPr>
      <w:tblGrid>
        <w:gridCol w:w="1705"/>
        <w:gridCol w:w="7645"/>
      </w:tblGrid>
      <w:tr w:rsidR="00835EDA" w14:paraId="4445EC43" w14:textId="14639F96" w:rsidTr="008747ED">
        <w:tc>
          <w:tcPr>
            <w:tcW w:w="1705" w:type="dxa"/>
            <w:shd w:val="clear" w:color="auto" w:fill="C6D9F1" w:themeFill="text2" w:themeFillTint="33"/>
          </w:tcPr>
          <w:p w14:paraId="332F5127" w14:textId="1D32326E" w:rsidR="00835EDA" w:rsidRPr="00D06084" w:rsidRDefault="00835EDA" w:rsidP="008747ED">
            <w:pPr>
              <w:pStyle w:val="TableCategory"/>
            </w:pPr>
            <w:bookmarkStart w:id="37" w:name="_Hlk88050398"/>
            <w:r w:rsidRPr="00D06084">
              <w:t>Use Case ID</w:t>
            </w:r>
          </w:p>
        </w:tc>
        <w:tc>
          <w:tcPr>
            <w:tcW w:w="7645" w:type="dxa"/>
          </w:tcPr>
          <w:p w14:paraId="394918B7" w14:textId="29C56294" w:rsidR="00835EDA" w:rsidRDefault="00835EDA" w:rsidP="002A285A">
            <w:pPr>
              <w:pStyle w:val="Heading3"/>
              <w:outlineLvl w:val="2"/>
            </w:pPr>
          </w:p>
        </w:tc>
      </w:tr>
      <w:tr w:rsidR="007162F6" w14:paraId="34F9C256" w14:textId="332AB21B" w:rsidTr="008747ED">
        <w:tc>
          <w:tcPr>
            <w:tcW w:w="1705" w:type="dxa"/>
            <w:shd w:val="clear" w:color="auto" w:fill="C6D9F1" w:themeFill="text2" w:themeFillTint="33"/>
          </w:tcPr>
          <w:p w14:paraId="4985A0A1" w14:textId="5E95B386" w:rsidR="007162F6" w:rsidRPr="00D06084" w:rsidRDefault="007162F6" w:rsidP="007162F6">
            <w:pPr>
              <w:pStyle w:val="TableCategory"/>
            </w:pPr>
            <w:r w:rsidRPr="00D06084">
              <w:t>Use Case</w:t>
            </w:r>
          </w:p>
        </w:tc>
        <w:tc>
          <w:tcPr>
            <w:tcW w:w="7645" w:type="dxa"/>
          </w:tcPr>
          <w:p w14:paraId="2670159C" w14:textId="420B12AB" w:rsidR="007162F6" w:rsidRDefault="007162F6" w:rsidP="007162F6">
            <w:pPr>
              <w:rPr>
                <w:lang w:eastAsia="zh-CN"/>
              </w:rPr>
            </w:pPr>
            <w:r w:rsidRPr="00BA6958">
              <w:t xml:space="preserve">IVI synchronizes data quota </w:t>
            </w:r>
            <w:r w:rsidR="00F4333E">
              <w:t>from</w:t>
            </w:r>
            <w:r w:rsidR="00F4333E" w:rsidRPr="00BA6958">
              <w:t xml:space="preserve"> </w:t>
            </w:r>
            <w:r w:rsidRPr="00BA6958">
              <w:t>Ford IVI service layer cloud at ACC ON</w:t>
            </w:r>
            <w:ins w:id="38" w:author="Shawn Lin" w:date="2022-05-05T13:33:00Z">
              <w:r w:rsidR="003E14B1">
                <w:t xml:space="preserve"> </w:t>
              </w:r>
            </w:ins>
          </w:p>
        </w:tc>
      </w:tr>
      <w:tr w:rsidR="007162F6" w14:paraId="4F5C991B" w14:textId="466D4A31" w:rsidTr="008747ED">
        <w:tc>
          <w:tcPr>
            <w:tcW w:w="1705" w:type="dxa"/>
            <w:shd w:val="clear" w:color="auto" w:fill="C6D9F1" w:themeFill="text2" w:themeFillTint="33"/>
          </w:tcPr>
          <w:p w14:paraId="6CA12DB6" w14:textId="7122B164" w:rsidR="007162F6" w:rsidRPr="00D06084" w:rsidRDefault="007162F6" w:rsidP="007162F6">
            <w:pPr>
              <w:pStyle w:val="TableCategory"/>
            </w:pPr>
            <w:r w:rsidRPr="00D06084">
              <w:t>Pre-Conditions</w:t>
            </w:r>
          </w:p>
        </w:tc>
        <w:tc>
          <w:tcPr>
            <w:tcW w:w="7645" w:type="dxa"/>
          </w:tcPr>
          <w:p w14:paraId="2417767C" w14:textId="1798A674" w:rsidR="007162F6" w:rsidRDefault="007162F6" w:rsidP="00BE54F4">
            <w:pPr>
              <w:pStyle w:val="ListParagraph"/>
              <w:numPr>
                <w:ilvl w:val="0"/>
                <w:numId w:val="15"/>
              </w:numPr>
            </w:pPr>
            <w:r w:rsidRPr="00BA6958">
              <w:t>Vehicle is connected to the Internet.</w:t>
            </w:r>
          </w:p>
          <w:p w14:paraId="7E63A277" w14:textId="7E7E180B" w:rsidR="00F4333E" w:rsidRDefault="00F4333E" w:rsidP="00BE54F4">
            <w:pPr>
              <w:pStyle w:val="ListParagraph"/>
              <w:numPr>
                <w:ilvl w:val="0"/>
                <w:numId w:val="15"/>
              </w:numPr>
            </w:pPr>
            <w:bookmarkStart w:id="39" w:name="_Hlk88050343"/>
            <w:r w:rsidRPr="00F4333E">
              <w:t xml:space="preserve">IVI </w:t>
            </w:r>
            <w:r>
              <w:t xml:space="preserve">has successfully </w:t>
            </w:r>
            <w:r w:rsidRPr="00F4333E">
              <w:t>upload</w:t>
            </w:r>
            <w:r>
              <w:t>ed</w:t>
            </w:r>
            <w:r w:rsidRPr="00F4333E">
              <w:t xml:space="preserve"> data usage statistics to Ford IVI service layer cloud</w:t>
            </w:r>
            <w:r>
              <w:t xml:space="preserve"> since last ACC OFF</w:t>
            </w:r>
            <w:r>
              <w:rPr>
                <w:rFonts w:hint="eastAsia"/>
                <w:lang w:eastAsia="zh-CN"/>
              </w:rPr>
              <w:t>,</w:t>
            </w:r>
            <w:r>
              <w:rPr>
                <w:lang w:eastAsia="zh-CN"/>
              </w:rPr>
              <w:t xml:space="preserve"> </w:t>
            </w:r>
            <w:r>
              <w:rPr>
                <w:rFonts w:hint="eastAsia"/>
                <w:lang w:eastAsia="zh-CN"/>
              </w:rPr>
              <w:t>no</w:t>
            </w:r>
            <w:r>
              <w:t xml:space="preserve"> </w:t>
            </w:r>
            <w:r w:rsidRPr="00F4333E">
              <w:t xml:space="preserve">message </w:t>
            </w:r>
            <w:r>
              <w:t xml:space="preserve">pending </w:t>
            </w:r>
            <w:r w:rsidRPr="00F4333E">
              <w:t>in queue</w:t>
            </w:r>
            <w:r>
              <w:t>.</w:t>
            </w:r>
            <w:bookmarkEnd w:id="39"/>
          </w:p>
        </w:tc>
      </w:tr>
      <w:tr w:rsidR="007162F6" w14:paraId="2FF96E3C" w14:textId="58CBD633" w:rsidTr="008747ED">
        <w:tc>
          <w:tcPr>
            <w:tcW w:w="1705" w:type="dxa"/>
            <w:shd w:val="clear" w:color="auto" w:fill="C6D9F1" w:themeFill="text2" w:themeFillTint="33"/>
          </w:tcPr>
          <w:p w14:paraId="2E6A6D9D" w14:textId="23DBB91D" w:rsidR="007162F6" w:rsidRPr="00D06084" w:rsidRDefault="007162F6" w:rsidP="007162F6">
            <w:pPr>
              <w:pStyle w:val="TableCategory"/>
            </w:pPr>
            <w:r w:rsidRPr="00D06084">
              <w:t>Trigger</w:t>
            </w:r>
          </w:p>
        </w:tc>
        <w:tc>
          <w:tcPr>
            <w:tcW w:w="7645" w:type="dxa"/>
          </w:tcPr>
          <w:p w14:paraId="43FBDA7B" w14:textId="5EA41BD0" w:rsidR="007162F6" w:rsidRDefault="007162F6" w:rsidP="007162F6">
            <w:r w:rsidRPr="00BA6958">
              <w:t>Vehicle ACC ON</w:t>
            </w:r>
          </w:p>
        </w:tc>
      </w:tr>
      <w:tr w:rsidR="007162F6" w14:paraId="5553EEF6" w14:textId="5AF6CC59" w:rsidTr="008747ED">
        <w:tc>
          <w:tcPr>
            <w:tcW w:w="1705" w:type="dxa"/>
            <w:shd w:val="clear" w:color="auto" w:fill="C6D9F1" w:themeFill="text2" w:themeFillTint="33"/>
          </w:tcPr>
          <w:p w14:paraId="0F06CD90" w14:textId="5C214A1F" w:rsidR="007162F6" w:rsidRPr="00D06084" w:rsidRDefault="007162F6" w:rsidP="007162F6">
            <w:pPr>
              <w:pStyle w:val="TableCategory"/>
            </w:pPr>
            <w:r w:rsidRPr="00D06084">
              <w:t>Expected Behavior</w:t>
            </w:r>
          </w:p>
        </w:tc>
        <w:tc>
          <w:tcPr>
            <w:tcW w:w="7645" w:type="dxa"/>
          </w:tcPr>
          <w:p w14:paraId="1308D805" w14:textId="452C9902" w:rsidR="007162F6" w:rsidRDefault="007162F6" w:rsidP="007162F6">
            <w:pPr>
              <w:rPr>
                <w:lang w:eastAsia="zh-CN"/>
              </w:rPr>
            </w:pPr>
            <w:r w:rsidRPr="00BA6958">
              <w:t xml:space="preserve">IVI synchronizes total free data quota and left data quota </w:t>
            </w:r>
            <w:r w:rsidR="00F4333E">
              <w:t>from</w:t>
            </w:r>
            <w:r w:rsidR="00F4333E" w:rsidRPr="00BA6958">
              <w:t xml:space="preserve"> </w:t>
            </w:r>
            <w:r w:rsidRPr="00BA6958">
              <w:t>Ford IVI service layer cloud.</w:t>
            </w:r>
          </w:p>
        </w:tc>
      </w:tr>
      <w:tr w:rsidR="007162F6" w14:paraId="250FC601" w14:textId="36CE4C01" w:rsidTr="008747ED">
        <w:tc>
          <w:tcPr>
            <w:tcW w:w="1705" w:type="dxa"/>
            <w:shd w:val="clear" w:color="auto" w:fill="C6D9F1" w:themeFill="text2" w:themeFillTint="33"/>
          </w:tcPr>
          <w:p w14:paraId="10034796" w14:textId="26D15ADB" w:rsidR="007162F6" w:rsidRPr="00D06084" w:rsidRDefault="007162F6" w:rsidP="007162F6">
            <w:pPr>
              <w:pStyle w:val="TableCategory"/>
            </w:pPr>
            <w:r w:rsidRPr="00D06084">
              <w:t>Post Conditions</w:t>
            </w:r>
          </w:p>
        </w:tc>
        <w:tc>
          <w:tcPr>
            <w:tcW w:w="7645" w:type="dxa"/>
          </w:tcPr>
          <w:p w14:paraId="68DDEE67" w14:textId="6C8EA149" w:rsidR="007162F6" w:rsidRDefault="007162F6" w:rsidP="007162F6">
            <w:pPr>
              <w:rPr>
                <w:lang w:eastAsia="zh-CN"/>
              </w:rPr>
            </w:pPr>
            <w:r w:rsidRPr="00BA6958">
              <w:t>Data quota is successfully synchronized with Ford IVI service layer cloud at ACC ON.</w:t>
            </w:r>
          </w:p>
        </w:tc>
      </w:tr>
      <w:tr w:rsidR="007162F6" w14:paraId="4121BA23" w14:textId="02A8A0E6" w:rsidTr="008747ED">
        <w:trPr>
          <w:trHeight w:val="411"/>
        </w:trPr>
        <w:tc>
          <w:tcPr>
            <w:tcW w:w="1705" w:type="dxa"/>
            <w:shd w:val="clear" w:color="auto" w:fill="C6D9F1" w:themeFill="text2" w:themeFillTint="33"/>
          </w:tcPr>
          <w:p w14:paraId="692BCD02" w14:textId="672E0533" w:rsidR="007162F6" w:rsidRPr="00D06084" w:rsidRDefault="007162F6" w:rsidP="007162F6">
            <w:pPr>
              <w:pStyle w:val="TableCategory"/>
            </w:pPr>
            <w:r w:rsidRPr="00D06084">
              <w:t>Exceptions</w:t>
            </w:r>
          </w:p>
        </w:tc>
        <w:tc>
          <w:tcPr>
            <w:tcW w:w="7645" w:type="dxa"/>
          </w:tcPr>
          <w:p w14:paraId="201D4892" w14:textId="714CE207" w:rsidR="007162F6" w:rsidRDefault="003E14B1" w:rsidP="007162F6">
            <w:pPr>
              <w:rPr>
                <w:ins w:id="40" w:author="Shawn Lin" w:date="2022-05-05T13:33:00Z"/>
              </w:rPr>
            </w:pPr>
            <w:ins w:id="41" w:author="Shawn Lin" w:date="2022-05-05T13:33:00Z">
              <w:r>
                <w:t>1.</w:t>
              </w:r>
            </w:ins>
            <w:r w:rsidR="007162F6" w:rsidRPr="00BA6958">
              <w:t>If IVI synchronize free data quota failed, IVI should retry synchronize each 5 min until ignition off.</w:t>
            </w:r>
          </w:p>
          <w:p w14:paraId="5064ABDA" w14:textId="72CC7AFE" w:rsidR="003E14B1" w:rsidRDefault="003E14B1" w:rsidP="007162F6">
            <w:pPr>
              <w:rPr>
                <w:lang w:eastAsia="zh-CN"/>
              </w:rPr>
            </w:pPr>
            <w:ins w:id="42" w:author="Shawn Lin" w:date="2022-05-05T13:33:00Z">
              <w:r>
                <w:t>2.For</w:t>
              </w:r>
            </w:ins>
            <w:ins w:id="43" w:author="Shawn Lin" w:date="2022-05-05T13:34:00Z">
              <w:r>
                <w:t xml:space="preserve"> CDX</w:t>
              </w:r>
            </w:ins>
            <w:ins w:id="44" w:author="Shawn Lin" w:date="2022-05-05T13:40:00Z">
              <w:r>
                <w:t>707</w:t>
              </w:r>
            </w:ins>
            <w:ins w:id="45" w:author="Shawn Lin" w:date="2022-05-05T13:44:00Z">
              <w:r w:rsidR="00935ACB">
                <w:t xml:space="preserve"> program, a</w:t>
              </w:r>
              <w:r w:rsidR="00935ACB" w:rsidRPr="00935ACB">
                <w:t xml:space="preserve"> 3-month </w:t>
              </w:r>
            </w:ins>
            <w:ins w:id="46" w:author="Shawn Lin" w:date="2022-05-05T13:45:00Z">
              <w:r w:rsidR="00935ACB">
                <w:t>free unlimited trial</w:t>
              </w:r>
            </w:ins>
            <w:ins w:id="47" w:author="Shawn Lin" w:date="2022-05-05T13:44:00Z">
              <w:r w:rsidR="00935ACB" w:rsidRPr="00935ACB">
                <w:t xml:space="preserve"> package will be </w:t>
              </w:r>
            </w:ins>
            <w:ins w:id="48" w:author="Shawn Lin" w:date="2022-05-05T13:45:00Z">
              <w:r w:rsidR="00935ACB">
                <w:t>offered to new customer and</w:t>
              </w:r>
            </w:ins>
            <w:ins w:id="49" w:author="Shawn Lin" w:date="2022-05-05T13:44:00Z">
              <w:r w:rsidR="00935ACB" w:rsidRPr="00935ACB">
                <w:t xml:space="preserve"> </w:t>
              </w:r>
            </w:ins>
            <w:ins w:id="50" w:author="Shawn Lin" w:date="2022-05-05T13:46:00Z">
              <w:r w:rsidR="00935ACB">
                <w:t xml:space="preserve">be </w:t>
              </w:r>
            </w:ins>
            <w:ins w:id="51" w:author="Shawn Lin" w:date="2022-05-05T13:44:00Z">
              <w:r w:rsidR="00935ACB" w:rsidRPr="00935ACB">
                <w:t>activate</w:t>
              </w:r>
            </w:ins>
            <w:ins w:id="52" w:author="Shawn Lin" w:date="2022-05-05T13:46:00Z">
              <w:r w:rsidR="00935ACB">
                <w:t>d</w:t>
              </w:r>
            </w:ins>
            <w:ins w:id="53" w:author="Shawn Lin" w:date="2022-05-05T13:44:00Z">
              <w:r w:rsidR="00935ACB" w:rsidRPr="00935ACB">
                <w:t xml:space="preserve"> at vehicle authorization</w:t>
              </w:r>
            </w:ins>
            <w:ins w:id="54" w:author="Shawn Lin" w:date="2022-05-05T13:46:00Z">
              <w:r w:rsidR="00935ACB">
                <w:t xml:space="preserve">. </w:t>
              </w:r>
            </w:ins>
            <w:ins w:id="55" w:author="Shawn Lin" w:date="2022-05-05T13:47:00Z">
              <w:r w:rsidR="00935ACB">
                <w:t>D</w:t>
              </w:r>
            </w:ins>
            <w:ins w:id="56" w:author="Shawn Lin" w:date="2022-05-05T13:44:00Z">
              <w:r w:rsidR="00935ACB" w:rsidRPr="00935ACB">
                <w:t xml:space="preserve">uring this free trial period, the total data </w:t>
              </w:r>
            </w:ins>
            <w:ins w:id="57" w:author="Shawn Lin" w:date="2022-05-05T13:47:00Z">
              <w:r w:rsidR="00935ACB">
                <w:t>quota</w:t>
              </w:r>
            </w:ins>
            <w:ins w:id="58" w:author="Shawn Lin" w:date="2022-05-05T13:44:00Z">
              <w:r w:rsidR="00935ACB" w:rsidRPr="00935ACB">
                <w:t xml:space="preserve"> and </w:t>
              </w:r>
            </w:ins>
            <w:ins w:id="59" w:author="Shawn Lin" w:date="2022-05-05T13:47:00Z">
              <w:r w:rsidR="00935ACB">
                <w:t>left</w:t>
              </w:r>
            </w:ins>
            <w:ins w:id="60" w:author="Shawn Lin" w:date="2022-05-05T13:44:00Z">
              <w:r w:rsidR="00935ACB" w:rsidRPr="00935ACB">
                <w:t xml:space="preserve"> data</w:t>
              </w:r>
            </w:ins>
            <w:ins w:id="61" w:author="Shawn Lin" w:date="2022-05-05T13:47:00Z">
              <w:r w:rsidR="00935ACB">
                <w:t xml:space="preserve"> quota</w:t>
              </w:r>
            </w:ins>
            <w:ins w:id="62" w:author="Shawn Lin" w:date="2022-05-05T13:44:00Z">
              <w:r w:rsidR="00935ACB" w:rsidRPr="00935ACB">
                <w:t xml:space="preserve"> synchronized from Ford subscription cloud will be both shown as unlimited.</w:t>
              </w:r>
            </w:ins>
          </w:p>
        </w:tc>
      </w:tr>
      <w:bookmarkEnd w:id="37"/>
    </w:tbl>
    <w:p w14:paraId="45EEB8CA" w14:textId="1A314C75" w:rsidR="00835EDA" w:rsidRDefault="00835EDA" w:rsidP="00835EDA"/>
    <w:tbl>
      <w:tblPr>
        <w:tblStyle w:val="TableGrid"/>
        <w:tblW w:w="0" w:type="auto"/>
        <w:tblLook w:val="04A0" w:firstRow="1" w:lastRow="0" w:firstColumn="1" w:lastColumn="0" w:noHBand="0" w:noVBand="1"/>
      </w:tblPr>
      <w:tblGrid>
        <w:gridCol w:w="1705"/>
        <w:gridCol w:w="7645"/>
      </w:tblGrid>
      <w:tr w:rsidR="00835EDA" w14:paraId="56C306F9" w14:textId="3926A08C" w:rsidTr="008747ED">
        <w:tc>
          <w:tcPr>
            <w:tcW w:w="1705" w:type="dxa"/>
            <w:shd w:val="clear" w:color="auto" w:fill="C6D9F1" w:themeFill="text2" w:themeFillTint="33"/>
          </w:tcPr>
          <w:p w14:paraId="723402AF" w14:textId="1D1F5115" w:rsidR="00835EDA" w:rsidRPr="00D06084" w:rsidRDefault="00835EDA" w:rsidP="008747ED">
            <w:pPr>
              <w:pStyle w:val="TableCategory"/>
            </w:pPr>
            <w:r w:rsidRPr="00D06084">
              <w:lastRenderedPageBreak/>
              <w:t>Use Case ID</w:t>
            </w:r>
          </w:p>
        </w:tc>
        <w:tc>
          <w:tcPr>
            <w:tcW w:w="7645" w:type="dxa"/>
          </w:tcPr>
          <w:p w14:paraId="5057E397" w14:textId="55765EFB" w:rsidR="00835EDA" w:rsidRDefault="00835EDA" w:rsidP="002A285A">
            <w:pPr>
              <w:pStyle w:val="Heading3"/>
              <w:outlineLvl w:val="2"/>
            </w:pPr>
          </w:p>
        </w:tc>
      </w:tr>
      <w:tr w:rsidR="007162F6" w14:paraId="0B2DFDAA" w14:textId="152044D6" w:rsidTr="008747ED">
        <w:tc>
          <w:tcPr>
            <w:tcW w:w="1705" w:type="dxa"/>
            <w:shd w:val="clear" w:color="auto" w:fill="C6D9F1" w:themeFill="text2" w:themeFillTint="33"/>
          </w:tcPr>
          <w:p w14:paraId="12EF669C" w14:textId="3B7AB572" w:rsidR="007162F6" w:rsidRPr="00D06084" w:rsidRDefault="007162F6" w:rsidP="007162F6">
            <w:pPr>
              <w:pStyle w:val="TableCategory"/>
            </w:pPr>
            <w:r w:rsidRPr="00D06084">
              <w:t>Use Case</w:t>
            </w:r>
          </w:p>
        </w:tc>
        <w:tc>
          <w:tcPr>
            <w:tcW w:w="7645" w:type="dxa"/>
          </w:tcPr>
          <w:p w14:paraId="05403495" w14:textId="2C460450" w:rsidR="007162F6" w:rsidRDefault="000212E0" w:rsidP="007162F6">
            <w:r>
              <w:t>Free data usage</w:t>
            </w:r>
            <w:r w:rsidR="007162F6" w:rsidRPr="0053715A">
              <w:t xml:space="preserve"> notification when threshold met</w:t>
            </w:r>
          </w:p>
        </w:tc>
      </w:tr>
      <w:tr w:rsidR="007162F6" w14:paraId="7DBC6EA4" w14:textId="4AE9C597" w:rsidTr="008747ED">
        <w:tc>
          <w:tcPr>
            <w:tcW w:w="1705" w:type="dxa"/>
            <w:shd w:val="clear" w:color="auto" w:fill="C6D9F1" w:themeFill="text2" w:themeFillTint="33"/>
          </w:tcPr>
          <w:p w14:paraId="7E692BCF" w14:textId="448D661A" w:rsidR="007162F6" w:rsidRPr="00D06084" w:rsidRDefault="007162F6" w:rsidP="007162F6">
            <w:pPr>
              <w:pStyle w:val="TableCategory"/>
            </w:pPr>
            <w:r w:rsidRPr="00D06084">
              <w:t>Pre-Conditions</w:t>
            </w:r>
          </w:p>
        </w:tc>
        <w:tc>
          <w:tcPr>
            <w:tcW w:w="7645" w:type="dxa"/>
          </w:tcPr>
          <w:p w14:paraId="23C2A83A" w14:textId="3D504166" w:rsidR="007162F6" w:rsidRDefault="000212E0" w:rsidP="007162F6">
            <w:r>
              <w:t>Ford subscription cloud calculates the left free data quota</w:t>
            </w:r>
          </w:p>
        </w:tc>
      </w:tr>
      <w:tr w:rsidR="007162F6" w14:paraId="636B3FC0" w14:textId="71B0A4E5" w:rsidTr="008747ED">
        <w:tc>
          <w:tcPr>
            <w:tcW w:w="1705" w:type="dxa"/>
            <w:shd w:val="clear" w:color="auto" w:fill="C6D9F1" w:themeFill="text2" w:themeFillTint="33"/>
          </w:tcPr>
          <w:p w14:paraId="40ED84E9" w14:textId="1BCAB85E" w:rsidR="007162F6" w:rsidRPr="00D06084" w:rsidRDefault="007162F6" w:rsidP="007162F6">
            <w:pPr>
              <w:pStyle w:val="TableCategory"/>
            </w:pPr>
            <w:r w:rsidRPr="00D06084">
              <w:t>Trigger</w:t>
            </w:r>
          </w:p>
        </w:tc>
        <w:tc>
          <w:tcPr>
            <w:tcW w:w="7645" w:type="dxa"/>
          </w:tcPr>
          <w:p w14:paraId="7310B7E2" w14:textId="343F0BB3" w:rsidR="007162F6" w:rsidRDefault="007162F6" w:rsidP="007162F6">
            <w:pPr>
              <w:rPr>
                <w:lang w:eastAsia="zh-CN"/>
              </w:rPr>
            </w:pPr>
            <w:r w:rsidRPr="0053715A">
              <w:t>The calculated left free data quota reaches 20%, 10% and 0% of the total free data quota.</w:t>
            </w:r>
          </w:p>
        </w:tc>
      </w:tr>
      <w:tr w:rsidR="007162F6" w14:paraId="603AE8C3" w14:textId="6BC688BE" w:rsidTr="008747ED">
        <w:tc>
          <w:tcPr>
            <w:tcW w:w="1705" w:type="dxa"/>
            <w:shd w:val="clear" w:color="auto" w:fill="C6D9F1" w:themeFill="text2" w:themeFillTint="33"/>
          </w:tcPr>
          <w:p w14:paraId="2479A342" w14:textId="097BEC6D" w:rsidR="007162F6" w:rsidRPr="00D06084" w:rsidRDefault="007162F6" w:rsidP="007162F6">
            <w:pPr>
              <w:pStyle w:val="TableCategory"/>
            </w:pPr>
            <w:r w:rsidRPr="00D06084">
              <w:t>Expected Behavior</w:t>
            </w:r>
          </w:p>
        </w:tc>
        <w:tc>
          <w:tcPr>
            <w:tcW w:w="7645" w:type="dxa"/>
          </w:tcPr>
          <w:p w14:paraId="6978F424" w14:textId="56D6068F" w:rsidR="007162F6" w:rsidRDefault="007162F6" w:rsidP="007162F6">
            <w:r w:rsidRPr="0053715A">
              <w:t xml:space="preserve">Notification is pushed </w:t>
            </w:r>
            <w:r w:rsidR="000212E0">
              <w:t xml:space="preserve">from cloud </w:t>
            </w:r>
            <w:r w:rsidRPr="0053715A">
              <w:t xml:space="preserve">to </w:t>
            </w:r>
            <w:r w:rsidR="00535F7B" w:rsidRPr="00535F7B">
              <w:t xml:space="preserve">Message Center on </w:t>
            </w:r>
            <w:r w:rsidR="00535F7B">
              <w:t xml:space="preserve">IVI </w:t>
            </w:r>
            <w:r w:rsidR="00535F7B" w:rsidRPr="00535F7B">
              <w:t>HMI</w:t>
            </w:r>
            <w:r w:rsidR="00535F7B">
              <w:t>.</w:t>
            </w:r>
          </w:p>
        </w:tc>
      </w:tr>
      <w:tr w:rsidR="007162F6" w14:paraId="458CB201" w14:textId="45FD676C" w:rsidTr="008747ED">
        <w:tc>
          <w:tcPr>
            <w:tcW w:w="1705" w:type="dxa"/>
            <w:shd w:val="clear" w:color="auto" w:fill="C6D9F1" w:themeFill="text2" w:themeFillTint="33"/>
          </w:tcPr>
          <w:p w14:paraId="4F0058F4" w14:textId="48E9D0E3" w:rsidR="007162F6" w:rsidRPr="00D06084" w:rsidRDefault="007162F6" w:rsidP="007162F6">
            <w:pPr>
              <w:pStyle w:val="TableCategory"/>
            </w:pPr>
            <w:r w:rsidRPr="00D06084">
              <w:t>Post Conditions</w:t>
            </w:r>
          </w:p>
        </w:tc>
        <w:tc>
          <w:tcPr>
            <w:tcW w:w="7645" w:type="dxa"/>
          </w:tcPr>
          <w:p w14:paraId="5B6179DB" w14:textId="4C3FC88B" w:rsidR="007162F6" w:rsidRDefault="007162F6" w:rsidP="007162F6">
            <w:r w:rsidRPr="0053715A">
              <w:t>User is well informed of the left data quota</w:t>
            </w:r>
            <w:r w:rsidR="00535F7B">
              <w:t>.</w:t>
            </w:r>
          </w:p>
        </w:tc>
      </w:tr>
      <w:tr w:rsidR="007162F6" w14:paraId="125BAD3F" w14:textId="18205BF9" w:rsidTr="008747ED">
        <w:trPr>
          <w:trHeight w:val="584"/>
        </w:trPr>
        <w:tc>
          <w:tcPr>
            <w:tcW w:w="1705" w:type="dxa"/>
            <w:shd w:val="clear" w:color="auto" w:fill="C6D9F1" w:themeFill="text2" w:themeFillTint="33"/>
          </w:tcPr>
          <w:p w14:paraId="4195BC56" w14:textId="23830AA4" w:rsidR="007162F6" w:rsidRPr="00D06084" w:rsidRDefault="007162F6" w:rsidP="007162F6">
            <w:pPr>
              <w:pStyle w:val="TableCategory"/>
            </w:pPr>
            <w:r w:rsidRPr="00D06084">
              <w:t>Exceptions</w:t>
            </w:r>
          </w:p>
        </w:tc>
        <w:tc>
          <w:tcPr>
            <w:tcW w:w="7645" w:type="dxa"/>
          </w:tcPr>
          <w:p w14:paraId="2866FF44" w14:textId="53E31106" w:rsidR="007162F6" w:rsidRDefault="00EB63F3" w:rsidP="000212E0">
            <w:ins w:id="63" w:author="Shawn Lin" w:date="2022-05-05T13:57:00Z">
              <w:r>
                <w:t>For CDX707 program, a</w:t>
              </w:r>
              <w:r w:rsidRPr="00935ACB">
                <w:t xml:space="preserve"> 3-month </w:t>
              </w:r>
              <w:r>
                <w:t>free unlimited trial</w:t>
              </w:r>
              <w:r w:rsidRPr="00935ACB">
                <w:t xml:space="preserve"> package will be </w:t>
              </w:r>
              <w:r>
                <w:t>offered to new customer and</w:t>
              </w:r>
              <w:r w:rsidRPr="00935ACB">
                <w:t xml:space="preserve"> </w:t>
              </w:r>
              <w:r>
                <w:t xml:space="preserve">be </w:t>
              </w:r>
              <w:r w:rsidRPr="00935ACB">
                <w:t>activate</w:t>
              </w:r>
              <w:r>
                <w:t>d</w:t>
              </w:r>
              <w:r w:rsidRPr="00935ACB">
                <w:t xml:space="preserve"> at vehicle authorization</w:t>
              </w:r>
              <w:r>
                <w:t xml:space="preserve">. So </w:t>
              </w:r>
              <w:proofErr w:type="gramStart"/>
              <w:r>
                <w:t>no</w:t>
              </w:r>
              <w:proofErr w:type="gramEnd"/>
              <w:r>
                <w:t xml:space="preserve"> this</w:t>
              </w:r>
            </w:ins>
            <w:ins w:id="64" w:author="Shawn Lin" w:date="2022-05-05T13:58:00Z">
              <w:r>
                <w:t xml:space="preserve"> use case.</w:t>
              </w:r>
            </w:ins>
          </w:p>
        </w:tc>
      </w:tr>
    </w:tbl>
    <w:tbl>
      <w:tblPr>
        <w:tblStyle w:val="TableGrid"/>
        <w:tblpPr w:leftFromText="180" w:rightFromText="180" w:vertAnchor="text" w:horzAnchor="margin" w:tblpY="669"/>
        <w:tblW w:w="0" w:type="auto"/>
        <w:tblLook w:val="04A0" w:firstRow="1" w:lastRow="0" w:firstColumn="1" w:lastColumn="0" w:noHBand="0" w:noVBand="1"/>
      </w:tblPr>
      <w:tblGrid>
        <w:gridCol w:w="1705"/>
        <w:gridCol w:w="7645"/>
      </w:tblGrid>
      <w:tr w:rsidR="00067C75" w14:paraId="2DC8C859" w14:textId="77777777" w:rsidTr="00067C75">
        <w:tc>
          <w:tcPr>
            <w:tcW w:w="1705" w:type="dxa"/>
            <w:shd w:val="clear" w:color="auto" w:fill="C6D9F1" w:themeFill="text2" w:themeFillTint="33"/>
          </w:tcPr>
          <w:p w14:paraId="636388AB" w14:textId="77777777" w:rsidR="00067C75" w:rsidRPr="00D06084" w:rsidRDefault="00067C75" w:rsidP="00067C75">
            <w:pPr>
              <w:pStyle w:val="TableCategory"/>
            </w:pPr>
            <w:r w:rsidRPr="00D06084">
              <w:t>Use Case ID</w:t>
            </w:r>
          </w:p>
        </w:tc>
        <w:tc>
          <w:tcPr>
            <w:tcW w:w="7645" w:type="dxa"/>
          </w:tcPr>
          <w:p w14:paraId="7C7EF6A3" w14:textId="77777777" w:rsidR="00067C75" w:rsidRDefault="00067C75" w:rsidP="003E14B1">
            <w:pPr>
              <w:pStyle w:val="Heading3"/>
              <w:outlineLvl w:val="2"/>
            </w:pPr>
          </w:p>
        </w:tc>
      </w:tr>
      <w:tr w:rsidR="00067C75" w14:paraId="1C89C829" w14:textId="77777777" w:rsidTr="00067C75">
        <w:tc>
          <w:tcPr>
            <w:tcW w:w="1705" w:type="dxa"/>
            <w:shd w:val="clear" w:color="auto" w:fill="C6D9F1" w:themeFill="text2" w:themeFillTint="33"/>
          </w:tcPr>
          <w:p w14:paraId="0ABABF00" w14:textId="77777777" w:rsidR="00067C75" w:rsidRPr="00D06084" w:rsidRDefault="00067C75" w:rsidP="00067C75">
            <w:pPr>
              <w:pStyle w:val="TableCategory"/>
            </w:pPr>
            <w:r w:rsidRPr="00D06084">
              <w:t>Use Case</w:t>
            </w:r>
          </w:p>
        </w:tc>
        <w:tc>
          <w:tcPr>
            <w:tcW w:w="7645" w:type="dxa"/>
          </w:tcPr>
          <w:p w14:paraId="393E0D1C" w14:textId="77777777" w:rsidR="00067C75" w:rsidRDefault="00067C75" w:rsidP="00067C75">
            <w:pPr>
              <w:rPr>
                <w:lang w:eastAsia="zh-CN"/>
              </w:rPr>
            </w:pPr>
            <w:r w:rsidRPr="00EB48A5">
              <w:t>Error logs uploaded to FNV diagnostic cloud</w:t>
            </w:r>
          </w:p>
        </w:tc>
      </w:tr>
      <w:tr w:rsidR="00067C75" w14:paraId="5B589084" w14:textId="77777777" w:rsidTr="00067C75">
        <w:tc>
          <w:tcPr>
            <w:tcW w:w="1705" w:type="dxa"/>
            <w:shd w:val="clear" w:color="auto" w:fill="C6D9F1" w:themeFill="text2" w:themeFillTint="33"/>
          </w:tcPr>
          <w:p w14:paraId="6CD09054" w14:textId="77777777" w:rsidR="00067C75" w:rsidRPr="00D06084" w:rsidRDefault="00067C75" w:rsidP="00067C75">
            <w:pPr>
              <w:pStyle w:val="TableCategory"/>
            </w:pPr>
            <w:r w:rsidRPr="00D06084">
              <w:t>Pre-Conditions</w:t>
            </w:r>
          </w:p>
        </w:tc>
        <w:tc>
          <w:tcPr>
            <w:tcW w:w="7645" w:type="dxa"/>
          </w:tcPr>
          <w:p w14:paraId="183DD2A4" w14:textId="77777777" w:rsidR="00067C75" w:rsidRDefault="00067C75" w:rsidP="00067C75">
            <w:pPr>
              <w:pStyle w:val="ListParagraph"/>
              <w:numPr>
                <w:ilvl w:val="0"/>
                <w:numId w:val="5"/>
              </w:numPr>
            </w:pPr>
            <w:r>
              <w:rPr>
                <w:lang w:eastAsia="zh-CN"/>
              </w:rPr>
              <w:t xml:space="preserve">After ACC OFF, IVI should upload data usage statistics to Ford IVI service layer </w:t>
            </w:r>
            <w:proofErr w:type="gramStart"/>
            <w:r>
              <w:rPr>
                <w:lang w:eastAsia="zh-CN"/>
              </w:rPr>
              <w:t>cloud;</w:t>
            </w:r>
            <w:proofErr w:type="gramEnd"/>
          </w:p>
          <w:p w14:paraId="16C69541" w14:textId="77777777" w:rsidR="00067C75" w:rsidRDefault="00067C75" w:rsidP="00067C75">
            <w:pPr>
              <w:pStyle w:val="ListParagraph"/>
              <w:numPr>
                <w:ilvl w:val="0"/>
                <w:numId w:val="5"/>
              </w:numPr>
            </w:pPr>
            <w:r>
              <w:rPr>
                <w:lang w:eastAsia="zh-CN"/>
              </w:rPr>
              <w:t xml:space="preserve">After ACC ON, IVI should </w:t>
            </w:r>
            <w:r>
              <w:t xml:space="preserve">synchronize total free data quota and left data quota with </w:t>
            </w:r>
            <w:r>
              <w:rPr>
                <w:lang w:eastAsia="zh-CN"/>
              </w:rPr>
              <w:t>Ford IVI service layer cloud</w:t>
            </w:r>
            <w:r>
              <w:t>.</w:t>
            </w:r>
          </w:p>
        </w:tc>
      </w:tr>
      <w:tr w:rsidR="00067C75" w14:paraId="419929BA" w14:textId="77777777" w:rsidTr="00067C75">
        <w:tc>
          <w:tcPr>
            <w:tcW w:w="1705" w:type="dxa"/>
            <w:shd w:val="clear" w:color="auto" w:fill="C6D9F1" w:themeFill="text2" w:themeFillTint="33"/>
          </w:tcPr>
          <w:p w14:paraId="6FACF0BE" w14:textId="77777777" w:rsidR="00067C75" w:rsidRPr="00D06084" w:rsidRDefault="00067C75" w:rsidP="00067C75">
            <w:pPr>
              <w:pStyle w:val="TableCategory"/>
            </w:pPr>
            <w:r w:rsidRPr="00D06084">
              <w:t>Trigger</w:t>
            </w:r>
          </w:p>
        </w:tc>
        <w:tc>
          <w:tcPr>
            <w:tcW w:w="7645" w:type="dxa"/>
          </w:tcPr>
          <w:p w14:paraId="589C8C3A" w14:textId="77777777" w:rsidR="00067C75" w:rsidRDefault="00067C75" w:rsidP="00067C75">
            <w:pPr>
              <w:pStyle w:val="ListParagraph"/>
              <w:numPr>
                <w:ilvl w:val="0"/>
                <w:numId w:val="6"/>
              </w:numPr>
            </w:pPr>
            <w:r>
              <w:t xml:space="preserve">IVI cannot communicate with IVI service layer cloud due to </w:t>
            </w:r>
            <w:proofErr w:type="gramStart"/>
            <w:r>
              <w:t>e.g.</w:t>
            </w:r>
            <w:proofErr w:type="gramEnd"/>
            <w:r>
              <w:t xml:space="preserve"> network outage.</w:t>
            </w:r>
          </w:p>
          <w:p w14:paraId="08BC79CC" w14:textId="77777777" w:rsidR="00067C75" w:rsidRDefault="00067C75" w:rsidP="00067C75">
            <w:pPr>
              <w:pStyle w:val="ListParagraph"/>
              <w:numPr>
                <w:ilvl w:val="0"/>
                <w:numId w:val="6"/>
              </w:numPr>
            </w:pPr>
            <w:r>
              <w:t>IVI service / application crash.</w:t>
            </w:r>
          </w:p>
        </w:tc>
      </w:tr>
      <w:tr w:rsidR="00067C75" w14:paraId="3F8012E8" w14:textId="77777777" w:rsidTr="00067C75">
        <w:tc>
          <w:tcPr>
            <w:tcW w:w="1705" w:type="dxa"/>
            <w:shd w:val="clear" w:color="auto" w:fill="C6D9F1" w:themeFill="text2" w:themeFillTint="33"/>
          </w:tcPr>
          <w:p w14:paraId="2BE29B44" w14:textId="77777777" w:rsidR="00067C75" w:rsidRPr="00D06084" w:rsidRDefault="00067C75" w:rsidP="00067C75">
            <w:pPr>
              <w:pStyle w:val="TableCategory"/>
            </w:pPr>
            <w:r w:rsidRPr="00D06084">
              <w:t>Expected Behavior</w:t>
            </w:r>
          </w:p>
        </w:tc>
        <w:tc>
          <w:tcPr>
            <w:tcW w:w="7645" w:type="dxa"/>
          </w:tcPr>
          <w:p w14:paraId="2F6B3940" w14:textId="77777777" w:rsidR="00067C75" w:rsidRDefault="00067C75" w:rsidP="00067C75">
            <w:pPr>
              <w:rPr>
                <w:lang w:eastAsia="zh-CN"/>
              </w:rPr>
            </w:pPr>
            <w:r>
              <w:t>IVI should upload the error logs to FNV-diagnostic cloud.</w:t>
            </w:r>
          </w:p>
        </w:tc>
      </w:tr>
      <w:tr w:rsidR="00067C75" w14:paraId="5E14BE24" w14:textId="77777777" w:rsidTr="00067C75">
        <w:tc>
          <w:tcPr>
            <w:tcW w:w="1705" w:type="dxa"/>
            <w:shd w:val="clear" w:color="auto" w:fill="C6D9F1" w:themeFill="text2" w:themeFillTint="33"/>
          </w:tcPr>
          <w:p w14:paraId="2F623323" w14:textId="77777777" w:rsidR="00067C75" w:rsidRPr="00D06084" w:rsidRDefault="00067C75" w:rsidP="00067C75">
            <w:pPr>
              <w:pStyle w:val="TableCategory"/>
            </w:pPr>
            <w:r w:rsidRPr="00D06084">
              <w:t>Post Conditions</w:t>
            </w:r>
          </w:p>
        </w:tc>
        <w:tc>
          <w:tcPr>
            <w:tcW w:w="7645" w:type="dxa"/>
          </w:tcPr>
          <w:p w14:paraId="65508BEC" w14:textId="77777777" w:rsidR="00067C75" w:rsidRDefault="00067C75" w:rsidP="00067C75">
            <w:pPr>
              <w:rPr>
                <w:lang w:eastAsia="zh-CN"/>
              </w:rPr>
            </w:pPr>
            <w:r>
              <w:rPr>
                <w:lang w:eastAsia="zh-CN"/>
              </w:rPr>
              <w:t>Error logs are successfully uploaded to and archived in FNV diagnostic cloud.</w:t>
            </w:r>
          </w:p>
        </w:tc>
      </w:tr>
      <w:tr w:rsidR="00067C75" w14:paraId="077C48F4" w14:textId="77777777" w:rsidTr="00067C75">
        <w:trPr>
          <w:trHeight w:val="411"/>
        </w:trPr>
        <w:tc>
          <w:tcPr>
            <w:tcW w:w="1705" w:type="dxa"/>
            <w:shd w:val="clear" w:color="auto" w:fill="C6D9F1" w:themeFill="text2" w:themeFillTint="33"/>
          </w:tcPr>
          <w:p w14:paraId="5CCF4A03" w14:textId="77777777" w:rsidR="00067C75" w:rsidRPr="00D06084" w:rsidRDefault="00067C75" w:rsidP="00067C75">
            <w:pPr>
              <w:pStyle w:val="TableCategory"/>
            </w:pPr>
            <w:r w:rsidRPr="00D06084">
              <w:t>Exceptions</w:t>
            </w:r>
          </w:p>
        </w:tc>
        <w:tc>
          <w:tcPr>
            <w:tcW w:w="7645" w:type="dxa"/>
          </w:tcPr>
          <w:p w14:paraId="17573440" w14:textId="77777777" w:rsidR="00067C75" w:rsidRDefault="00067C75" w:rsidP="00067C75"/>
        </w:tc>
      </w:tr>
    </w:tbl>
    <w:tbl>
      <w:tblPr>
        <w:tblStyle w:val="TableGrid"/>
        <w:tblpPr w:leftFromText="180" w:rightFromText="180" w:vertAnchor="text" w:horzAnchor="margin" w:tblpY="4791"/>
        <w:tblW w:w="0" w:type="auto"/>
        <w:tblLook w:val="04A0" w:firstRow="1" w:lastRow="0" w:firstColumn="1" w:lastColumn="0" w:noHBand="0" w:noVBand="1"/>
      </w:tblPr>
      <w:tblGrid>
        <w:gridCol w:w="1705"/>
        <w:gridCol w:w="7645"/>
      </w:tblGrid>
      <w:tr w:rsidR="00067C75" w14:paraId="0E4F324B" w14:textId="77777777" w:rsidTr="00067C75">
        <w:tc>
          <w:tcPr>
            <w:tcW w:w="1705" w:type="dxa"/>
            <w:shd w:val="clear" w:color="auto" w:fill="C6D9F1" w:themeFill="text2" w:themeFillTint="33"/>
          </w:tcPr>
          <w:p w14:paraId="1CB8CE88" w14:textId="77777777" w:rsidR="00067C75" w:rsidRPr="00D06084" w:rsidRDefault="00067C75" w:rsidP="00067C75">
            <w:pPr>
              <w:pStyle w:val="TableCategory"/>
            </w:pPr>
            <w:r w:rsidRPr="00D06084">
              <w:t>Use Case ID</w:t>
            </w:r>
          </w:p>
        </w:tc>
        <w:tc>
          <w:tcPr>
            <w:tcW w:w="7645" w:type="dxa"/>
          </w:tcPr>
          <w:p w14:paraId="78D7EA94" w14:textId="77777777" w:rsidR="00067C75" w:rsidRDefault="00067C75" w:rsidP="003E14B1">
            <w:pPr>
              <w:pStyle w:val="Heading3"/>
              <w:outlineLvl w:val="2"/>
            </w:pPr>
          </w:p>
        </w:tc>
      </w:tr>
      <w:tr w:rsidR="00067C75" w14:paraId="67657582" w14:textId="77777777" w:rsidTr="00067C75">
        <w:tc>
          <w:tcPr>
            <w:tcW w:w="1705" w:type="dxa"/>
            <w:shd w:val="clear" w:color="auto" w:fill="C6D9F1" w:themeFill="text2" w:themeFillTint="33"/>
          </w:tcPr>
          <w:p w14:paraId="0F492AE9" w14:textId="77777777" w:rsidR="00067C75" w:rsidRPr="00D06084" w:rsidRDefault="00067C75" w:rsidP="00067C75">
            <w:pPr>
              <w:pStyle w:val="TableCategory"/>
            </w:pPr>
            <w:r w:rsidRPr="00D06084">
              <w:t>Use Case</w:t>
            </w:r>
          </w:p>
        </w:tc>
        <w:tc>
          <w:tcPr>
            <w:tcW w:w="7645" w:type="dxa"/>
          </w:tcPr>
          <w:p w14:paraId="04FFE0F3" w14:textId="3BD0AA70" w:rsidR="00067C75" w:rsidRDefault="00067C75" w:rsidP="00067C75">
            <w:r w:rsidRPr="001B0093">
              <w:t xml:space="preserve">Feature usage analytics uploaded to </w:t>
            </w:r>
            <w:r w:rsidR="00EA25E2" w:rsidRPr="00012EDC">
              <w:t>Ford</w:t>
            </w:r>
            <w:r w:rsidRPr="00012EDC">
              <w:t xml:space="preserve"> </w:t>
            </w:r>
            <w:r w:rsidR="00EA25E2" w:rsidRPr="00012EDC">
              <w:t>analytics</w:t>
            </w:r>
            <w:r w:rsidRPr="00012EDC">
              <w:t xml:space="preserve"> </w:t>
            </w:r>
            <w:r w:rsidRPr="001B0093">
              <w:t>cloud</w:t>
            </w:r>
          </w:p>
        </w:tc>
      </w:tr>
      <w:tr w:rsidR="00067C75" w14:paraId="6CB00210" w14:textId="77777777" w:rsidTr="00067C75">
        <w:tc>
          <w:tcPr>
            <w:tcW w:w="1705" w:type="dxa"/>
            <w:shd w:val="clear" w:color="auto" w:fill="C6D9F1" w:themeFill="text2" w:themeFillTint="33"/>
          </w:tcPr>
          <w:p w14:paraId="3A59F503" w14:textId="77777777" w:rsidR="00067C75" w:rsidRPr="00D06084" w:rsidRDefault="00067C75" w:rsidP="00067C75">
            <w:pPr>
              <w:pStyle w:val="TableCategory"/>
            </w:pPr>
            <w:r w:rsidRPr="00D06084">
              <w:t>Pre-Conditions</w:t>
            </w:r>
          </w:p>
        </w:tc>
        <w:tc>
          <w:tcPr>
            <w:tcW w:w="7645" w:type="dxa"/>
          </w:tcPr>
          <w:p w14:paraId="28194670" w14:textId="77777777" w:rsidR="00067C75" w:rsidRDefault="00067C75" w:rsidP="00067C75">
            <w:r w:rsidRPr="001B0093">
              <w:t>IVI performs data usage statistics by feature during each ignition cycle.</w:t>
            </w:r>
          </w:p>
        </w:tc>
      </w:tr>
      <w:tr w:rsidR="00067C75" w14:paraId="79466EF8" w14:textId="77777777" w:rsidTr="00067C75">
        <w:tc>
          <w:tcPr>
            <w:tcW w:w="1705" w:type="dxa"/>
            <w:shd w:val="clear" w:color="auto" w:fill="C6D9F1" w:themeFill="text2" w:themeFillTint="33"/>
          </w:tcPr>
          <w:p w14:paraId="374C15AD" w14:textId="77777777" w:rsidR="00067C75" w:rsidRPr="00D06084" w:rsidRDefault="00067C75" w:rsidP="00067C75">
            <w:pPr>
              <w:pStyle w:val="TableCategory"/>
            </w:pPr>
            <w:r w:rsidRPr="00D06084">
              <w:t>Trigger</w:t>
            </w:r>
          </w:p>
        </w:tc>
        <w:tc>
          <w:tcPr>
            <w:tcW w:w="7645" w:type="dxa"/>
          </w:tcPr>
          <w:p w14:paraId="7CE85D0B" w14:textId="77777777" w:rsidR="00067C75" w:rsidRDefault="00067C75" w:rsidP="00067C75">
            <w:r w:rsidRPr="001B0093">
              <w:t>Vehicle ACC OFF</w:t>
            </w:r>
          </w:p>
        </w:tc>
      </w:tr>
      <w:tr w:rsidR="00067C75" w14:paraId="3C942EDC" w14:textId="77777777" w:rsidTr="00067C75">
        <w:tc>
          <w:tcPr>
            <w:tcW w:w="1705" w:type="dxa"/>
            <w:shd w:val="clear" w:color="auto" w:fill="C6D9F1" w:themeFill="text2" w:themeFillTint="33"/>
          </w:tcPr>
          <w:p w14:paraId="1E1C2997" w14:textId="77777777" w:rsidR="00067C75" w:rsidRPr="00D06084" w:rsidRDefault="00067C75" w:rsidP="00067C75">
            <w:pPr>
              <w:pStyle w:val="TableCategory"/>
            </w:pPr>
            <w:r w:rsidRPr="00D06084">
              <w:t>Expected Behavior</w:t>
            </w:r>
          </w:p>
        </w:tc>
        <w:tc>
          <w:tcPr>
            <w:tcW w:w="7645" w:type="dxa"/>
          </w:tcPr>
          <w:p w14:paraId="39744552" w14:textId="02D45376" w:rsidR="00067C75" w:rsidRDefault="00067C75" w:rsidP="00067C75">
            <w:r w:rsidRPr="001B0093">
              <w:t xml:space="preserve">IVI uploads the feature usage analytics data to </w:t>
            </w:r>
            <w:r w:rsidR="00EA25E2" w:rsidRPr="00012EDC">
              <w:t xml:space="preserve">Ford analytics </w:t>
            </w:r>
            <w:r w:rsidRPr="001B0093">
              <w:t>cloud.</w:t>
            </w:r>
          </w:p>
        </w:tc>
      </w:tr>
      <w:tr w:rsidR="00067C75" w14:paraId="3CEEEB22" w14:textId="77777777" w:rsidTr="00067C75">
        <w:tc>
          <w:tcPr>
            <w:tcW w:w="1705" w:type="dxa"/>
            <w:shd w:val="clear" w:color="auto" w:fill="C6D9F1" w:themeFill="text2" w:themeFillTint="33"/>
          </w:tcPr>
          <w:p w14:paraId="1BD6801F" w14:textId="77777777" w:rsidR="00067C75" w:rsidRPr="00D06084" w:rsidRDefault="00067C75" w:rsidP="00067C75">
            <w:pPr>
              <w:pStyle w:val="TableCategory"/>
            </w:pPr>
            <w:r w:rsidRPr="00D06084">
              <w:t>Post Conditions</w:t>
            </w:r>
          </w:p>
        </w:tc>
        <w:tc>
          <w:tcPr>
            <w:tcW w:w="7645" w:type="dxa"/>
          </w:tcPr>
          <w:p w14:paraId="0EFDE2B5" w14:textId="3B1EE6F7" w:rsidR="00067C75" w:rsidRDefault="00067C75" w:rsidP="00067C75">
            <w:r w:rsidRPr="001B0093">
              <w:t xml:space="preserve">Analytics data are successfully uploaded to </w:t>
            </w:r>
            <w:r w:rsidR="00EA25E2" w:rsidRPr="00012EDC">
              <w:t xml:space="preserve">Ford </w:t>
            </w:r>
            <w:proofErr w:type="gramStart"/>
            <w:r w:rsidR="00EA25E2" w:rsidRPr="00012EDC">
              <w:t xml:space="preserve">analytics </w:t>
            </w:r>
            <w:r w:rsidRPr="001B0093">
              <w:t>cloud, and</w:t>
            </w:r>
            <w:proofErr w:type="gramEnd"/>
            <w:r w:rsidRPr="001B0093">
              <w:t xml:space="preserve"> can be exported for a selected period.</w:t>
            </w:r>
          </w:p>
        </w:tc>
      </w:tr>
      <w:tr w:rsidR="00067C75" w14:paraId="1F763014" w14:textId="77777777" w:rsidTr="00067C75">
        <w:trPr>
          <w:trHeight w:val="411"/>
        </w:trPr>
        <w:tc>
          <w:tcPr>
            <w:tcW w:w="1705" w:type="dxa"/>
            <w:shd w:val="clear" w:color="auto" w:fill="C6D9F1" w:themeFill="text2" w:themeFillTint="33"/>
          </w:tcPr>
          <w:p w14:paraId="34BF45BA" w14:textId="77777777" w:rsidR="00067C75" w:rsidRPr="00D06084" w:rsidRDefault="00067C75" w:rsidP="00067C75">
            <w:pPr>
              <w:pStyle w:val="TableCategory"/>
            </w:pPr>
            <w:r w:rsidRPr="00D06084">
              <w:t>Exceptions</w:t>
            </w:r>
          </w:p>
        </w:tc>
        <w:tc>
          <w:tcPr>
            <w:tcW w:w="7645" w:type="dxa"/>
          </w:tcPr>
          <w:p w14:paraId="28E2CA43" w14:textId="77777777" w:rsidR="00067C75" w:rsidRDefault="00067C75" w:rsidP="00067C75">
            <w:r w:rsidRPr="001B0093">
              <w:t>If uploading to cloud fails, IVI should retry maximum 3 times. If all retries fail, IVI should keep message in queue and try to synchronize next time ACC ON.</w:t>
            </w:r>
          </w:p>
        </w:tc>
      </w:tr>
    </w:tbl>
    <w:p w14:paraId="6211FFAF" w14:textId="4502CB86" w:rsidR="00835EDA" w:rsidRDefault="00835EDA" w:rsidP="00835EDA">
      <w:pPr>
        <w:spacing w:line="276" w:lineRule="auto"/>
      </w:pPr>
      <w:r>
        <w:br w:type="page"/>
      </w:r>
    </w:p>
    <w:p w14:paraId="6E540175" w14:textId="763F5031" w:rsidR="00835EDA" w:rsidRDefault="00835EDA" w:rsidP="00835EDA"/>
    <w:p w14:paraId="75F45C3D" w14:textId="05C4C986" w:rsidR="00835EDA" w:rsidRDefault="00835EDA" w:rsidP="00835EDA"/>
    <w:tbl>
      <w:tblPr>
        <w:tblStyle w:val="TableGrid"/>
        <w:tblW w:w="0" w:type="auto"/>
        <w:tblLook w:val="04A0" w:firstRow="1" w:lastRow="0" w:firstColumn="1" w:lastColumn="0" w:noHBand="0" w:noVBand="1"/>
      </w:tblPr>
      <w:tblGrid>
        <w:gridCol w:w="1705"/>
        <w:gridCol w:w="7645"/>
      </w:tblGrid>
      <w:tr w:rsidR="00835EDA" w14:paraId="7E2D144C" w14:textId="77777777" w:rsidTr="008747ED">
        <w:tc>
          <w:tcPr>
            <w:tcW w:w="1705" w:type="dxa"/>
            <w:shd w:val="clear" w:color="auto" w:fill="C6D9F1" w:themeFill="text2" w:themeFillTint="33"/>
          </w:tcPr>
          <w:p w14:paraId="43260BFB" w14:textId="77777777" w:rsidR="00835EDA" w:rsidRPr="00D06084" w:rsidRDefault="00835EDA" w:rsidP="008747ED">
            <w:pPr>
              <w:pStyle w:val="TableCategory"/>
            </w:pPr>
            <w:r w:rsidRPr="00D06084">
              <w:t>Use Case ID</w:t>
            </w:r>
          </w:p>
        </w:tc>
        <w:tc>
          <w:tcPr>
            <w:tcW w:w="7645" w:type="dxa"/>
          </w:tcPr>
          <w:p w14:paraId="25A676EC" w14:textId="77777777" w:rsidR="00835EDA" w:rsidRDefault="00835EDA" w:rsidP="002A285A">
            <w:pPr>
              <w:pStyle w:val="Heading3"/>
              <w:outlineLvl w:val="2"/>
            </w:pPr>
          </w:p>
        </w:tc>
      </w:tr>
      <w:tr w:rsidR="0052025C" w14:paraId="7A040BE4" w14:textId="77777777" w:rsidTr="008747ED">
        <w:tc>
          <w:tcPr>
            <w:tcW w:w="1705" w:type="dxa"/>
            <w:shd w:val="clear" w:color="auto" w:fill="C6D9F1" w:themeFill="text2" w:themeFillTint="33"/>
          </w:tcPr>
          <w:p w14:paraId="22709C46" w14:textId="77777777" w:rsidR="0052025C" w:rsidRPr="00D06084" w:rsidRDefault="0052025C" w:rsidP="0052025C">
            <w:pPr>
              <w:pStyle w:val="TableCategory"/>
            </w:pPr>
            <w:r w:rsidRPr="00D06084">
              <w:t>Use Case</w:t>
            </w:r>
          </w:p>
        </w:tc>
        <w:tc>
          <w:tcPr>
            <w:tcW w:w="7645" w:type="dxa"/>
          </w:tcPr>
          <w:p w14:paraId="5527FC39" w14:textId="01C4A57E" w:rsidR="0052025C" w:rsidRDefault="0052025C" w:rsidP="0052025C">
            <w:pPr>
              <w:rPr>
                <w:lang w:eastAsia="zh-CN"/>
              </w:rPr>
            </w:pPr>
            <w:r w:rsidRPr="00420371">
              <w:t xml:space="preserve">IVI synchronizes subscription status </w:t>
            </w:r>
            <w:r w:rsidR="00F4333E">
              <w:t>from</w:t>
            </w:r>
            <w:r w:rsidR="00F4333E" w:rsidRPr="00420371">
              <w:t xml:space="preserve"> </w:t>
            </w:r>
            <w:r w:rsidRPr="00420371">
              <w:t>cloud when ACC ON</w:t>
            </w:r>
          </w:p>
        </w:tc>
      </w:tr>
      <w:tr w:rsidR="0052025C" w14:paraId="53638837" w14:textId="77777777" w:rsidTr="008747ED">
        <w:tc>
          <w:tcPr>
            <w:tcW w:w="1705" w:type="dxa"/>
            <w:shd w:val="clear" w:color="auto" w:fill="C6D9F1" w:themeFill="text2" w:themeFillTint="33"/>
          </w:tcPr>
          <w:p w14:paraId="08492D55" w14:textId="77777777" w:rsidR="0052025C" w:rsidRPr="00D06084" w:rsidRDefault="0052025C" w:rsidP="0052025C">
            <w:pPr>
              <w:pStyle w:val="TableCategory"/>
            </w:pPr>
            <w:r w:rsidRPr="00D06084">
              <w:t>Pre-Conditions</w:t>
            </w:r>
          </w:p>
        </w:tc>
        <w:tc>
          <w:tcPr>
            <w:tcW w:w="7645" w:type="dxa"/>
          </w:tcPr>
          <w:p w14:paraId="7A5CC0F6" w14:textId="792A7E54" w:rsidR="0052025C" w:rsidRDefault="0052025C" w:rsidP="0052025C">
            <w:r w:rsidRPr="00420371">
              <w:t>Vehicle is connected to the Internet.</w:t>
            </w:r>
          </w:p>
        </w:tc>
      </w:tr>
      <w:tr w:rsidR="0052025C" w14:paraId="3226E972" w14:textId="77777777" w:rsidTr="008747ED">
        <w:tc>
          <w:tcPr>
            <w:tcW w:w="1705" w:type="dxa"/>
            <w:shd w:val="clear" w:color="auto" w:fill="C6D9F1" w:themeFill="text2" w:themeFillTint="33"/>
          </w:tcPr>
          <w:p w14:paraId="2C6D80B8" w14:textId="77777777" w:rsidR="0052025C" w:rsidRPr="00D06084" w:rsidRDefault="0052025C" w:rsidP="0052025C">
            <w:pPr>
              <w:pStyle w:val="TableCategory"/>
            </w:pPr>
            <w:r w:rsidRPr="00D06084">
              <w:t>Trigger</w:t>
            </w:r>
          </w:p>
        </w:tc>
        <w:tc>
          <w:tcPr>
            <w:tcW w:w="7645" w:type="dxa"/>
          </w:tcPr>
          <w:p w14:paraId="7FEFEB68" w14:textId="41C1E01C" w:rsidR="0052025C" w:rsidRDefault="0052025C" w:rsidP="0052025C">
            <w:r w:rsidRPr="00420371">
              <w:t>Vehicle ACC ON</w:t>
            </w:r>
          </w:p>
        </w:tc>
      </w:tr>
      <w:tr w:rsidR="0052025C" w14:paraId="6E670F2F" w14:textId="77777777" w:rsidTr="008747ED">
        <w:tc>
          <w:tcPr>
            <w:tcW w:w="1705" w:type="dxa"/>
            <w:shd w:val="clear" w:color="auto" w:fill="C6D9F1" w:themeFill="text2" w:themeFillTint="33"/>
          </w:tcPr>
          <w:p w14:paraId="19D68D36" w14:textId="77777777" w:rsidR="0052025C" w:rsidRPr="00D06084" w:rsidRDefault="0052025C" w:rsidP="0052025C">
            <w:pPr>
              <w:pStyle w:val="TableCategory"/>
            </w:pPr>
            <w:r w:rsidRPr="00D06084">
              <w:t>Expected Behavior</w:t>
            </w:r>
          </w:p>
        </w:tc>
        <w:tc>
          <w:tcPr>
            <w:tcW w:w="7645" w:type="dxa"/>
          </w:tcPr>
          <w:p w14:paraId="56F41F71" w14:textId="3843D3A4" w:rsidR="0052025C" w:rsidRDefault="0052025C" w:rsidP="0052025C">
            <w:pPr>
              <w:rPr>
                <w:lang w:eastAsia="zh-CN"/>
              </w:rPr>
            </w:pPr>
            <w:r w:rsidRPr="00420371">
              <w:t xml:space="preserve">IVI synchronizes subscription environment (Pre-Product or Product) and status (active or inactive) </w:t>
            </w:r>
            <w:r w:rsidR="00F4333E">
              <w:t>from</w:t>
            </w:r>
            <w:r w:rsidR="00F4333E" w:rsidRPr="00420371">
              <w:t xml:space="preserve"> </w:t>
            </w:r>
            <w:r w:rsidRPr="00420371">
              <w:t>cloud</w:t>
            </w:r>
          </w:p>
        </w:tc>
      </w:tr>
      <w:tr w:rsidR="0052025C" w14:paraId="0D8A1FB9" w14:textId="77777777" w:rsidTr="008747ED">
        <w:tc>
          <w:tcPr>
            <w:tcW w:w="1705" w:type="dxa"/>
            <w:shd w:val="clear" w:color="auto" w:fill="C6D9F1" w:themeFill="text2" w:themeFillTint="33"/>
          </w:tcPr>
          <w:p w14:paraId="02BE75D0" w14:textId="77777777" w:rsidR="0052025C" w:rsidRPr="00D06084" w:rsidRDefault="0052025C" w:rsidP="0052025C">
            <w:pPr>
              <w:pStyle w:val="TableCategory"/>
            </w:pPr>
            <w:r w:rsidRPr="00D06084">
              <w:t>Post Conditions</w:t>
            </w:r>
          </w:p>
        </w:tc>
        <w:tc>
          <w:tcPr>
            <w:tcW w:w="7645" w:type="dxa"/>
          </w:tcPr>
          <w:p w14:paraId="5FBA6A3A" w14:textId="534FB625" w:rsidR="0052025C" w:rsidRDefault="0052025C" w:rsidP="0052025C">
            <w:pPr>
              <w:rPr>
                <w:lang w:eastAsia="zh-CN"/>
              </w:rPr>
            </w:pPr>
            <w:r w:rsidRPr="00420371">
              <w:t>User should be able to see subscription status and expiry date on HMI.</w:t>
            </w:r>
          </w:p>
        </w:tc>
      </w:tr>
      <w:tr w:rsidR="0052025C" w14:paraId="7E44237A" w14:textId="77777777" w:rsidTr="008747ED">
        <w:trPr>
          <w:trHeight w:val="411"/>
        </w:trPr>
        <w:tc>
          <w:tcPr>
            <w:tcW w:w="1705" w:type="dxa"/>
            <w:shd w:val="clear" w:color="auto" w:fill="C6D9F1" w:themeFill="text2" w:themeFillTint="33"/>
          </w:tcPr>
          <w:p w14:paraId="06EFAEDD" w14:textId="77777777" w:rsidR="0052025C" w:rsidRPr="00D06084" w:rsidRDefault="0052025C" w:rsidP="0052025C">
            <w:pPr>
              <w:pStyle w:val="TableCategory"/>
            </w:pPr>
            <w:r w:rsidRPr="00D06084">
              <w:t>Exceptions</w:t>
            </w:r>
          </w:p>
        </w:tc>
        <w:tc>
          <w:tcPr>
            <w:tcW w:w="7645" w:type="dxa"/>
          </w:tcPr>
          <w:p w14:paraId="3413FFAB" w14:textId="51762090" w:rsidR="0052025C" w:rsidRDefault="0052025C" w:rsidP="0052025C">
            <w:r w:rsidRPr="00420371">
              <w:t xml:space="preserve">IVI should retry at least 3 time if synchronize failed. If IVI cannot synchronize subscription environment and status after ACC ON, IVI should try to synchronize </w:t>
            </w:r>
            <w:r w:rsidR="00AC67E8">
              <w:t>every</w:t>
            </w:r>
            <w:r w:rsidRPr="00420371">
              <w:t xml:space="preserve"> 5 min.</w:t>
            </w:r>
          </w:p>
        </w:tc>
      </w:tr>
    </w:tbl>
    <w:p w14:paraId="7CDCF168" w14:textId="77777777" w:rsidR="00835EDA" w:rsidRDefault="00835EDA" w:rsidP="00835EDA"/>
    <w:tbl>
      <w:tblPr>
        <w:tblStyle w:val="TableGrid"/>
        <w:tblW w:w="0" w:type="auto"/>
        <w:tblLook w:val="04A0" w:firstRow="1" w:lastRow="0" w:firstColumn="1" w:lastColumn="0" w:noHBand="0" w:noVBand="1"/>
      </w:tblPr>
      <w:tblGrid>
        <w:gridCol w:w="1705"/>
        <w:gridCol w:w="7645"/>
      </w:tblGrid>
      <w:tr w:rsidR="00835EDA" w14:paraId="77398A8F" w14:textId="77777777" w:rsidTr="008747ED">
        <w:tc>
          <w:tcPr>
            <w:tcW w:w="1705" w:type="dxa"/>
            <w:shd w:val="clear" w:color="auto" w:fill="C6D9F1" w:themeFill="text2" w:themeFillTint="33"/>
          </w:tcPr>
          <w:p w14:paraId="414EDB90" w14:textId="77777777" w:rsidR="00835EDA" w:rsidRPr="00D06084" w:rsidRDefault="00835EDA" w:rsidP="008747ED">
            <w:pPr>
              <w:pStyle w:val="TableCategory"/>
            </w:pPr>
            <w:r w:rsidRPr="00D06084">
              <w:t>Use Case ID</w:t>
            </w:r>
          </w:p>
        </w:tc>
        <w:tc>
          <w:tcPr>
            <w:tcW w:w="7645" w:type="dxa"/>
          </w:tcPr>
          <w:p w14:paraId="094A01F3" w14:textId="77777777" w:rsidR="00835EDA" w:rsidRDefault="00835EDA" w:rsidP="002A285A">
            <w:pPr>
              <w:pStyle w:val="Heading3"/>
              <w:outlineLvl w:val="2"/>
            </w:pPr>
          </w:p>
        </w:tc>
      </w:tr>
      <w:tr w:rsidR="0052025C" w14:paraId="032F641A" w14:textId="77777777" w:rsidTr="008747ED">
        <w:tc>
          <w:tcPr>
            <w:tcW w:w="1705" w:type="dxa"/>
            <w:shd w:val="clear" w:color="auto" w:fill="C6D9F1" w:themeFill="text2" w:themeFillTint="33"/>
          </w:tcPr>
          <w:p w14:paraId="7585947F" w14:textId="77777777" w:rsidR="0052025C" w:rsidRPr="00D06084" w:rsidRDefault="0052025C" w:rsidP="0052025C">
            <w:pPr>
              <w:pStyle w:val="TableCategory"/>
            </w:pPr>
            <w:bookmarkStart w:id="65" w:name="_Hlk100136094"/>
            <w:r w:rsidRPr="00D06084">
              <w:t>Use Case</w:t>
            </w:r>
          </w:p>
        </w:tc>
        <w:tc>
          <w:tcPr>
            <w:tcW w:w="7645" w:type="dxa"/>
          </w:tcPr>
          <w:p w14:paraId="209EB26B" w14:textId="4D57AFEA" w:rsidR="0052025C" w:rsidRDefault="0052025C" w:rsidP="0052025C">
            <w:r w:rsidRPr="008B089D">
              <w:t xml:space="preserve">Subscription control exception when </w:t>
            </w:r>
            <w:r w:rsidR="00FF2300">
              <w:t xml:space="preserve">paid subscription package expiry </w:t>
            </w:r>
            <w:r w:rsidRPr="008B089D">
              <w:t>at current ignition cycle</w:t>
            </w:r>
            <w:r w:rsidR="00FF2300">
              <w:t xml:space="preserve">  </w:t>
            </w:r>
          </w:p>
        </w:tc>
      </w:tr>
      <w:bookmarkEnd w:id="65"/>
      <w:tr w:rsidR="0052025C" w14:paraId="12797443" w14:textId="77777777" w:rsidTr="008747ED">
        <w:tc>
          <w:tcPr>
            <w:tcW w:w="1705" w:type="dxa"/>
            <w:shd w:val="clear" w:color="auto" w:fill="C6D9F1" w:themeFill="text2" w:themeFillTint="33"/>
          </w:tcPr>
          <w:p w14:paraId="4C1FF9E2" w14:textId="77777777" w:rsidR="0052025C" w:rsidRPr="00D06084" w:rsidRDefault="0052025C" w:rsidP="0052025C">
            <w:pPr>
              <w:pStyle w:val="TableCategory"/>
            </w:pPr>
            <w:r w:rsidRPr="00D06084">
              <w:t>Pre-Conditions</w:t>
            </w:r>
          </w:p>
        </w:tc>
        <w:tc>
          <w:tcPr>
            <w:tcW w:w="7645" w:type="dxa"/>
          </w:tcPr>
          <w:p w14:paraId="01C2350A" w14:textId="5688EF6A" w:rsidR="0052025C" w:rsidRDefault="0052025C" w:rsidP="0052025C">
            <w:r w:rsidRPr="008B089D">
              <w:t xml:space="preserve">Customer consumes the cellular network data when using the specific SYNC+ 3.0 infotainment applications.   </w:t>
            </w:r>
          </w:p>
        </w:tc>
      </w:tr>
      <w:tr w:rsidR="0052025C" w14:paraId="226178DA" w14:textId="77777777" w:rsidTr="008747ED">
        <w:tc>
          <w:tcPr>
            <w:tcW w:w="1705" w:type="dxa"/>
            <w:shd w:val="clear" w:color="auto" w:fill="C6D9F1" w:themeFill="text2" w:themeFillTint="33"/>
          </w:tcPr>
          <w:p w14:paraId="586DE796" w14:textId="77777777" w:rsidR="0052025C" w:rsidRPr="00D06084" w:rsidRDefault="0052025C" w:rsidP="0052025C">
            <w:pPr>
              <w:pStyle w:val="TableCategory"/>
            </w:pPr>
            <w:r w:rsidRPr="00D06084">
              <w:t>Trigger</w:t>
            </w:r>
          </w:p>
        </w:tc>
        <w:tc>
          <w:tcPr>
            <w:tcW w:w="7645" w:type="dxa"/>
          </w:tcPr>
          <w:p w14:paraId="0B5A4DA5" w14:textId="537565AF" w:rsidR="00FF2300" w:rsidRDefault="00FF2300" w:rsidP="0052025C">
            <w:pPr>
              <w:rPr>
                <w:lang w:eastAsia="zh-CN"/>
              </w:rPr>
            </w:pPr>
            <w:r>
              <w:rPr>
                <w:lang w:eastAsia="zh-CN"/>
              </w:rPr>
              <w:t>Paid</w:t>
            </w:r>
            <w:r>
              <w:t xml:space="preserve"> subscription package is expired during</w:t>
            </w:r>
            <w:r w:rsidRPr="008B089D">
              <w:t xml:space="preserve"> current ignition cycle</w:t>
            </w:r>
            <w:r>
              <w:t xml:space="preserve"> </w:t>
            </w:r>
            <w:del w:id="66" w:author="Lin,  Shawn (X.)" w:date="2022-05-06T16:11:00Z">
              <w:r w:rsidDel="00E27596">
                <w:delText>e.g. the vehicle drives through the mid night, with ignition on in the night of May 31</w:delText>
              </w:r>
              <w:r w:rsidRPr="009B1BD2" w:rsidDel="00E27596">
                <w:rPr>
                  <w:vertAlign w:val="superscript"/>
                </w:rPr>
                <w:delText>st</w:delText>
              </w:r>
              <w:r w:rsidDel="00E27596">
                <w:rPr>
                  <w:vertAlign w:val="superscript"/>
                </w:rPr>
                <w:delText xml:space="preserve"> </w:delText>
              </w:r>
              <w:r w:rsidDel="00E27596">
                <w:delText xml:space="preserve">and ignition off in the morning of Jun </w:delText>
              </w:r>
              <w:commentRangeStart w:id="67"/>
              <w:r w:rsidDel="00E27596">
                <w:delText>1</w:delText>
              </w:r>
              <w:r w:rsidRPr="009B1BD2" w:rsidDel="00E27596">
                <w:rPr>
                  <w:vertAlign w:val="superscript"/>
                </w:rPr>
                <w:delText>s</w:delText>
              </w:r>
              <w:r w:rsidDel="00E27596">
                <w:rPr>
                  <w:vertAlign w:val="superscript"/>
                </w:rPr>
                <w:delText>t</w:delText>
              </w:r>
            </w:del>
            <w:commentRangeEnd w:id="67"/>
            <w:r w:rsidR="00E27596">
              <w:rPr>
                <w:rStyle w:val="CommentReference"/>
              </w:rPr>
              <w:commentReference w:id="67"/>
            </w:r>
          </w:p>
        </w:tc>
      </w:tr>
      <w:tr w:rsidR="0052025C" w14:paraId="339DE592" w14:textId="77777777" w:rsidTr="008747ED">
        <w:tc>
          <w:tcPr>
            <w:tcW w:w="1705" w:type="dxa"/>
            <w:shd w:val="clear" w:color="auto" w:fill="C6D9F1" w:themeFill="text2" w:themeFillTint="33"/>
          </w:tcPr>
          <w:p w14:paraId="106608BB" w14:textId="77777777" w:rsidR="0052025C" w:rsidRPr="00D06084" w:rsidRDefault="0052025C" w:rsidP="0052025C">
            <w:pPr>
              <w:pStyle w:val="TableCategory"/>
            </w:pPr>
            <w:r w:rsidRPr="00D06084">
              <w:t>Expected Behavior</w:t>
            </w:r>
          </w:p>
        </w:tc>
        <w:tc>
          <w:tcPr>
            <w:tcW w:w="7645" w:type="dxa"/>
          </w:tcPr>
          <w:p w14:paraId="3569B6FD" w14:textId="769548F3" w:rsidR="0052025C" w:rsidRDefault="0052025C" w:rsidP="0052025C">
            <w:r w:rsidRPr="008B089D">
              <w:t xml:space="preserve">Access to the cellular network should sustain until the ignition off, even if the customer hasn’t yet made a paid subscription to data and subscription status has already been transitioned </w:t>
            </w:r>
            <w:proofErr w:type="gramStart"/>
            <w:r w:rsidRPr="008B089D">
              <w:t>to</w:t>
            </w:r>
            <w:proofErr w:type="gramEnd"/>
            <w:r w:rsidRPr="008B089D">
              <w:t xml:space="preserve"> “Inactive”. </w:t>
            </w:r>
          </w:p>
        </w:tc>
      </w:tr>
      <w:tr w:rsidR="0052025C" w14:paraId="6A149EB0" w14:textId="77777777" w:rsidTr="008747ED">
        <w:tc>
          <w:tcPr>
            <w:tcW w:w="1705" w:type="dxa"/>
            <w:shd w:val="clear" w:color="auto" w:fill="C6D9F1" w:themeFill="text2" w:themeFillTint="33"/>
          </w:tcPr>
          <w:p w14:paraId="4B7CEDD3" w14:textId="77777777" w:rsidR="0052025C" w:rsidRPr="00D06084" w:rsidRDefault="0052025C" w:rsidP="0052025C">
            <w:pPr>
              <w:pStyle w:val="TableCategory"/>
            </w:pPr>
            <w:r w:rsidRPr="00D06084">
              <w:t>Post Conditions</w:t>
            </w:r>
          </w:p>
        </w:tc>
        <w:tc>
          <w:tcPr>
            <w:tcW w:w="7645" w:type="dxa"/>
          </w:tcPr>
          <w:p w14:paraId="12BCA50D" w14:textId="581C8B96" w:rsidR="0052025C" w:rsidRDefault="0052025C" w:rsidP="0052025C">
            <w:r w:rsidRPr="008B089D">
              <w:t xml:space="preserve">Starting from next ignition cycle, the cellular network will be blocked if customer still hasn’t made a paid subscription to data.   </w:t>
            </w:r>
          </w:p>
        </w:tc>
      </w:tr>
      <w:tr w:rsidR="0052025C" w14:paraId="4B8C5BDF" w14:textId="77777777" w:rsidTr="008747ED">
        <w:trPr>
          <w:trHeight w:val="584"/>
        </w:trPr>
        <w:tc>
          <w:tcPr>
            <w:tcW w:w="1705" w:type="dxa"/>
            <w:shd w:val="clear" w:color="auto" w:fill="C6D9F1" w:themeFill="text2" w:themeFillTint="33"/>
          </w:tcPr>
          <w:p w14:paraId="3418C445" w14:textId="77777777" w:rsidR="0052025C" w:rsidRPr="00D06084" w:rsidRDefault="0052025C" w:rsidP="0052025C">
            <w:pPr>
              <w:pStyle w:val="TableCategory"/>
            </w:pPr>
            <w:r w:rsidRPr="00D06084">
              <w:t>Exceptions</w:t>
            </w:r>
          </w:p>
        </w:tc>
        <w:tc>
          <w:tcPr>
            <w:tcW w:w="7645" w:type="dxa"/>
          </w:tcPr>
          <w:p w14:paraId="352E47FC" w14:textId="2BE23061" w:rsidR="0052025C" w:rsidRDefault="0052025C" w:rsidP="0052025C"/>
        </w:tc>
      </w:tr>
    </w:tbl>
    <w:p w14:paraId="72812FA9" w14:textId="77777777" w:rsidR="00012EDC" w:rsidRDefault="00012EDC">
      <w:pPr>
        <w:spacing w:line="276" w:lineRule="auto"/>
      </w:pPr>
    </w:p>
    <w:tbl>
      <w:tblPr>
        <w:tblStyle w:val="TableGrid"/>
        <w:tblW w:w="0" w:type="auto"/>
        <w:tblLook w:val="04A0" w:firstRow="1" w:lastRow="0" w:firstColumn="1" w:lastColumn="0" w:noHBand="0" w:noVBand="1"/>
      </w:tblPr>
      <w:tblGrid>
        <w:gridCol w:w="1705"/>
        <w:gridCol w:w="7645"/>
      </w:tblGrid>
      <w:tr w:rsidR="00012EDC" w14:paraId="50E38BD6" w14:textId="77777777" w:rsidTr="005F17CB">
        <w:tc>
          <w:tcPr>
            <w:tcW w:w="1705" w:type="dxa"/>
            <w:shd w:val="clear" w:color="auto" w:fill="C6D9F1" w:themeFill="text2" w:themeFillTint="33"/>
          </w:tcPr>
          <w:p w14:paraId="610E5BA8" w14:textId="77777777" w:rsidR="00012EDC" w:rsidRPr="00D06084" w:rsidRDefault="00012EDC" w:rsidP="005F17CB">
            <w:pPr>
              <w:pStyle w:val="TableCategory"/>
            </w:pPr>
            <w:r w:rsidRPr="00D06084">
              <w:t>Use Case ID</w:t>
            </w:r>
          </w:p>
        </w:tc>
        <w:tc>
          <w:tcPr>
            <w:tcW w:w="7645" w:type="dxa"/>
          </w:tcPr>
          <w:p w14:paraId="7EDF2035" w14:textId="77777777" w:rsidR="00012EDC" w:rsidRDefault="00012EDC" w:rsidP="002A285A">
            <w:pPr>
              <w:pStyle w:val="Heading3"/>
              <w:outlineLvl w:val="2"/>
            </w:pPr>
          </w:p>
        </w:tc>
      </w:tr>
      <w:tr w:rsidR="00012EDC" w14:paraId="1C55FBAE" w14:textId="77777777" w:rsidTr="005F17CB">
        <w:tc>
          <w:tcPr>
            <w:tcW w:w="1705" w:type="dxa"/>
            <w:shd w:val="clear" w:color="auto" w:fill="C6D9F1" w:themeFill="text2" w:themeFillTint="33"/>
          </w:tcPr>
          <w:p w14:paraId="447870E0" w14:textId="77777777" w:rsidR="00012EDC" w:rsidRPr="00D06084" w:rsidRDefault="00012EDC" w:rsidP="005F17CB">
            <w:pPr>
              <w:pStyle w:val="TableCategory"/>
            </w:pPr>
            <w:r w:rsidRPr="00D06084">
              <w:t>Use Case</w:t>
            </w:r>
          </w:p>
        </w:tc>
        <w:tc>
          <w:tcPr>
            <w:tcW w:w="7645" w:type="dxa"/>
          </w:tcPr>
          <w:p w14:paraId="5B8F1CF0" w14:textId="7A064391" w:rsidR="00012EDC" w:rsidRDefault="00012EDC" w:rsidP="005F17CB">
            <w:r w:rsidRPr="008B089D">
              <w:t xml:space="preserve">Subscription </w:t>
            </w:r>
            <w:r w:rsidR="00990846">
              <w:t xml:space="preserve">cloud </w:t>
            </w:r>
            <w:r w:rsidR="00711E66">
              <w:t>pushes the subscription status change to</w:t>
            </w:r>
            <w:r w:rsidR="00990846">
              <w:t xml:space="preserve"> IVI</w:t>
            </w:r>
            <w:r w:rsidR="00711E66">
              <w:t>.</w:t>
            </w:r>
          </w:p>
        </w:tc>
      </w:tr>
      <w:tr w:rsidR="00012EDC" w14:paraId="36F00117" w14:textId="77777777" w:rsidTr="005F17CB">
        <w:tc>
          <w:tcPr>
            <w:tcW w:w="1705" w:type="dxa"/>
            <w:shd w:val="clear" w:color="auto" w:fill="C6D9F1" w:themeFill="text2" w:themeFillTint="33"/>
          </w:tcPr>
          <w:p w14:paraId="29A5098B" w14:textId="77777777" w:rsidR="00012EDC" w:rsidRPr="00D06084" w:rsidRDefault="00012EDC" w:rsidP="005F17CB">
            <w:pPr>
              <w:pStyle w:val="TableCategory"/>
            </w:pPr>
            <w:r w:rsidRPr="00D06084">
              <w:t>Pre-Conditions</w:t>
            </w:r>
          </w:p>
        </w:tc>
        <w:tc>
          <w:tcPr>
            <w:tcW w:w="7645" w:type="dxa"/>
          </w:tcPr>
          <w:p w14:paraId="3B6BF057" w14:textId="14B8B913" w:rsidR="00012EDC" w:rsidRDefault="00711E66" w:rsidP="005F17CB">
            <w:r>
              <w:t xml:space="preserve">Subscription status of the vehicle remains as “Inactive” since ACC ON, and no access to cellular </w:t>
            </w:r>
            <w:proofErr w:type="gramStart"/>
            <w:r>
              <w:t>network..</w:t>
            </w:r>
            <w:proofErr w:type="gramEnd"/>
          </w:p>
        </w:tc>
      </w:tr>
      <w:tr w:rsidR="00012EDC" w14:paraId="2EFBEB26" w14:textId="77777777" w:rsidTr="005F17CB">
        <w:tc>
          <w:tcPr>
            <w:tcW w:w="1705" w:type="dxa"/>
            <w:shd w:val="clear" w:color="auto" w:fill="C6D9F1" w:themeFill="text2" w:themeFillTint="33"/>
          </w:tcPr>
          <w:p w14:paraId="30668DC6" w14:textId="77777777" w:rsidR="00012EDC" w:rsidRPr="00D06084" w:rsidRDefault="00012EDC" w:rsidP="005F17CB">
            <w:pPr>
              <w:pStyle w:val="TableCategory"/>
            </w:pPr>
            <w:r w:rsidRPr="00D06084">
              <w:t>Trigger</w:t>
            </w:r>
          </w:p>
        </w:tc>
        <w:tc>
          <w:tcPr>
            <w:tcW w:w="7645" w:type="dxa"/>
          </w:tcPr>
          <w:p w14:paraId="6959A42B" w14:textId="0001B1B3" w:rsidR="00012EDC" w:rsidRDefault="00711E66" w:rsidP="005F17CB">
            <w:pPr>
              <w:rPr>
                <w:lang w:eastAsia="zh-CN"/>
              </w:rPr>
            </w:pPr>
            <w:r>
              <w:t xml:space="preserve">Customer made a paid subscription to the 5G data package for current month. </w:t>
            </w:r>
          </w:p>
        </w:tc>
      </w:tr>
      <w:tr w:rsidR="00012EDC" w14:paraId="406FA889" w14:textId="77777777" w:rsidTr="005F17CB">
        <w:tc>
          <w:tcPr>
            <w:tcW w:w="1705" w:type="dxa"/>
            <w:shd w:val="clear" w:color="auto" w:fill="C6D9F1" w:themeFill="text2" w:themeFillTint="33"/>
          </w:tcPr>
          <w:p w14:paraId="1178EF5E" w14:textId="77777777" w:rsidR="00012EDC" w:rsidRPr="00D06084" w:rsidRDefault="00012EDC" w:rsidP="005F17CB">
            <w:pPr>
              <w:pStyle w:val="TableCategory"/>
            </w:pPr>
            <w:r w:rsidRPr="00D06084">
              <w:t>Expected Behavior</w:t>
            </w:r>
          </w:p>
        </w:tc>
        <w:tc>
          <w:tcPr>
            <w:tcW w:w="7645" w:type="dxa"/>
          </w:tcPr>
          <w:p w14:paraId="6783A577" w14:textId="338A44E0" w:rsidR="00012EDC" w:rsidRDefault="00711E66" w:rsidP="005F17CB">
            <w:r w:rsidRPr="008B089D">
              <w:t xml:space="preserve">Subscription </w:t>
            </w:r>
            <w:r>
              <w:t xml:space="preserve">cloud (CSA) pushes the subscription status change (“Inactive” changed into “Active”) to IVI through Push Service API of IVI service layer. </w:t>
            </w:r>
          </w:p>
        </w:tc>
      </w:tr>
      <w:tr w:rsidR="00012EDC" w14:paraId="08EED2DE" w14:textId="77777777" w:rsidTr="005F17CB">
        <w:tc>
          <w:tcPr>
            <w:tcW w:w="1705" w:type="dxa"/>
            <w:shd w:val="clear" w:color="auto" w:fill="C6D9F1" w:themeFill="text2" w:themeFillTint="33"/>
          </w:tcPr>
          <w:p w14:paraId="16A1759A" w14:textId="77777777" w:rsidR="00012EDC" w:rsidRPr="00D06084" w:rsidRDefault="00012EDC" w:rsidP="005F17CB">
            <w:pPr>
              <w:pStyle w:val="TableCategory"/>
            </w:pPr>
            <w:r w:rsidRPr="00D06084">
              <w:t>Post Conditions</w:t>
            </w:r>
          </w:p>
        </w:tc>
        <w:tc>
          <w:tcPr>
            <w:tcW w:w="7645" w:type="dxa"/>
          </w:tcPr>
          <w:p w14:paraId="4B2942A7" w14:textId="0F5A9CC6" w:rsidR="00012EDC" w:rsidRDefault="00371329" w:rsidP="005F17CB">
            <w:r>
              <w:t>A</w:t>
            </w:r>
            <w:r w:rsidR="00711E66">
              <w:t xml:space="preserve">ccess to </w:t>
            </w:r>
            <w:r w:rsidR="00012EDC" w:rsidRPr="008B089D">
              <w:t xml:space="preserve">cellular network will be </w:t>
            </w:r>
            <w:r w:rsidR="00711E66">
              <w:t>resumed</w:t>
            </w:r>
            <w:r>
              <w:t xml:space="preserve"> in current ignition cycle</w:t>
            </w:r>
            <w:r w:rsidR="00711E66">
              <w:t xml:space="preserve">. </w:t>
            </w:r>
          </w:p>
        </w:tc>
      </w:tr>
      <w:tr w:rsidR="00371329" w14:paraId="7E4B1B74" w14:textId="77777777" w:rsidTr="005F17CB">
        <w:trPr>
          <w:trHeight w:val="584"/>
        </w:trPr>
        <w:tc>
          <w:tcPr>
            <w:tcW w:w="1705" w:type="dxa"/>
            <w:shd w:val="clear" w:color="auto" w:fill="C6D9F1" w:themeFill="text2" w:themeFillTint="33"/>
          </w:tcPr>
          <w:p w14:paraId="4D1C4C17" w14:textId="77777777" w:rsidR="00371329" w:rsidRPr="00D06084" w:rsidRDefault="00371329" w:rsidP="00371329">
            <w:pPr>
              <w:pStyle w:val="TableCategory"/>
            </w:pPr>
            <w:r w:rsidRPr="00D06084">
              <w:t>Exceptions</w:t>
            </w:r>
          </w:p>
        </w:tc>
        <w:tc>
          <w:tcPr>
            <w:tcW w:w="7645" w:type="dxa"/>
          </w:tcPr>
          <w:p w14:paraId="519FE619" w14:textId="32C9A459" w:rsidR="00371329" w:rsidRDefault="00371329" w:rsidP="00371329">
            <w:r>
              <w:t>CSA</w:t>
            </w:r>
            <w:r w:rsidRPr="00420371">
              <w:t xml:space="preserve"> should retry at least 3 time if </w:t>
            </w:r>
            <w:r>
              <w:t xml:space="preserve">pushing subscription status </w:t>
            </w:r>
            <w:r w:rsidR="005600AE">
              <w:t xml:space="preserve">to IVI </w:t>
            </w:r>
            <w:r w:rsidRPr="00420371">
              <w:t xml:space="preserve">failed. </w:t>
            </w:r>
          </w:p>
        </w:tc>
      </w:tr>
    </w:tbl>
    <w:p w14:paraId="7DA6AAB9" w14:textId="62D07764" w:rsidR="00DB2B66" w:rsidRDefault="00835EDA">
      <w:pPr>
        <w:spacing w:line="276" w:lineRule="auto"/>
      </w:pPr>
      <w:r>
        <w:br w:type="page"/>
      </w:r>
    </w:p>
    <w:p w14:paraId="181DBF21" w14:textId="0989E8B7" w:rsidR="0012319B" w:rsidRDefault="0012319B" w:rsidP="0012319B">
      <w:pPr>
        <w:pStyle w:val="Heading2"/>
      </w:pPr>
      <w:bookmarkStart w:id="68" w:name="_Toc101181034"/>
      <w:r w:rsidRPr="0012319B">
        <w:lastRenderedPageBreak/>
        <w:t>Sequence Diagram</w:t>
      </w:r>
      <w:bookmarkEnd w:id="68"/>
    </w:p>
    <w:p w14:paraId="0AB15E25" w14:textId="77777777" w:rsidR="00DA4243" w:rsidRPr="00DA4243" w:rsidRDefault="00DA4243" w:rsidP="00DA4243"/>
    <w:p w14:paraId="598C6A10" w14:textId="134A6F54" w:rsidR="0077025F" w:rsidRDefault="00DA4243" w:rsidP="0077025F">
      <w:r>
        <w:rPr>
          <w:noProof/>
        </w:rPr>
        <w:drawing>
          <wp:inline distT="0" distB="0" distL="0" distR="0" wp14:anchorId="410EFF78" wp14:editId="299DA383">
            <wp:extent cx="5943600" cy="641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10325"/>
                    </a:xfrm>
                    <a:prstGeom prst="rect">
                      <a:avLst/>
                    </a:prstGeom>
                  </pic:spPr>
                </pic:pic>
              </a:graphicData>
            </a:graphic>
          </wp:inline>
        </w:drawing>
      </w:r>
    </w:p>
    <w:p w14:paraId="242D6289" w14:textId="77777777" w:rsidR="00187DFB" w:rsidRPr="0077025F" w:rsidRDefault="00187DFB" w:rsidP="0077025F"/>
    <w:p w14:paraId="3C6DA06C" w14:textId="1C30FAC0" w:rsidR="0077025F" w:rsidRDefault="0077025F" w:rsidP="0077025F">
      <w:pPr>
        <w:tabs>
          <w:tab w:val="left" w:pos="1961"/>
        </w:tabs>
        <w:jc w:val="center"/>
      </w:pPr>
    </w:p>
    <w:p w14:paraId="48FA571C" w14:textId="0713F6DC" w:rsidR="0077025F" w:rsidRDefault="0077025F" w:rsidP="0077025F">
      <w:pPr>
        <w:tabs>
          <w:tab w:val="left" w:pos="1961"/>
        </w:tabs>
        <w:jc w:val="center"/>
      </w:pPr>
      <w:r w:rsidRPr="0077025F">
        <w:rPr>
          <w:noProof/>
        </w:rPr>
        <w:lastRenderedPageBreak/>
        <w:drawing>
          <wp:inline distT="0" distB="0" distL="0" distR="0" wp14:anchorId="731FB57A" wp14:editId="23F218E9">
            <wp:extent cx="6063343" cy="804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9554"/>
                    <a:stretch/>
                  </pic:blipFill>
                  <pic:spPr bwMode="auto">
                    <a:xfrm>
                      <a:off x="0" y="0"/>
                      <a:ext cx="6067586" cy="8053767"/>
                    </a:xfrm>
                    <a:prstGeom prst="rect">
                      <a:avLst/>
                    </a:prstGeom>
                    <a:noFill/>
                    <a:ln>
                      <a:noFill/>
                    </a:ln>
                    <a:extLst>
                      <a:ext uri="{53640926-AAD7-44D8-BBD7-CCE9431645EC}">
                        <a14:shadowObscured xmlns:a14="http://schemas.microsoft.com/office/drawing/2010/main"/>
                      </a:ext>
                    </a:extLst>
                  </pic:spPr>
                </pic:pic>
              </a:graphicData>
            </a:graphic>
          </wp:inline>
        </w:drawing>
      </w:r>
    </w:p>
    <w:p w14:paraId="4617BB3B" w14:textId="4D27A52B" w:rsidR="00DB2B66" w:rsidRDefault="00DB2B66" w:rsidP="0077025F">
      <w:pPr>
        <w:tabs>
          <w:tab w:val="left" w:pos="1961"/>
        </w:tabs>
        <w:jc w:val="center"/>
        <w:rPr>
          <w:ins w:id="69" w:author="Shawn Lin" w:date="2022-05-05T12:55:00Z"/>
        </w:rPr>
      </w:pPr>
      <w:r>
        <w:br w:type="page"/>
      </w:r>
      <w:r w:rsidR="0077025F">
        <w:rPr>
          <w:noProof/>
        </w:rPr>
        <w:lastRenderedPageBreak/>
        <w:drawing>
          <wp:inline distT="0" distB="0" distL="0" distR="0" wp14:anchorId="0F7F31B6" wp14:editId="05FEB01A">
            <wp:extent cx="5968489" cy="307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238" cy="3088584"/>
                    </a:xfrm>
                    <a:prstGeom prst="rect">
                      <a:avLst/>
                    </a:prstGeom>
                  </pic:spPr>
                </pic:pic>
              </a:graphicData>
            </a:graphic>
          </wp:inline>
        </w:drawing>
      </w:r>
    </w:p>
    <w:p w14:paraId="04F830C6" w14:textId="77777777" w:rsidR="007C5103" w:rsidRPr="0077025F" w:rsidRDefault="007C5103" w:rsidP="0077025F">
      <w:pPr>
        <w:tabs>
          <w:tab w:val="left" w:pos="1961"/>
        </w:tabs>
        <w:jc w:val="center"/>
      </w:pPr>
    </w:p>
    <w:p w14:paraId="044B99FE" w14:textId="5C070DF7" w:rsidR="0077025F" w:rsidRDefault="0077025F">
      <w:pPr>
        <w:spacing w:line="276" w:lineRule="auto"/>
        <w:rPr>
          <w:rFonts w:cstheme="majorBidi"/>
          <w:b/>
          <w:bCs/>
          <w:color w:val="003478"/>
          <w:sz w:val="28"/>
          <w:szCs w:val="28"/>
          <w:lang w:eastAsia="zh-CN"/>
        </w:rPr>
      </w:pPr>
      <w:r>
        <w:rPr>
          <w:lang w:eastAsia="zh-CN"/>
        </w:rPr>
        <w:br w:type="page"/>
      </w:r>
    </w:p>
    <w:p w14:paraId="47E91DFD" w14:textId="457067D1" w:rsidR="00D71C3E" w:rsidRDefault="00D71C3E" w:rsidP="00D71C3E">
      <w:pPr>
        <w:pStyle w:val="Heading1"/>
        <w:rPr>
          <w:rFonts w:eastAsia="SimSun"/>
          <w:lang w:eastAsia="zh-CN"/>
        </w:rPr>
      </w:pPr>
      <w:bookmarkStart w:id="70" w:name="_Toc101181035"/>
      <w:r>
        <w:rPr>
          <w:rFonts w:eastAsia="SimSun"/>
          <w:lang w:eastAsia="zh-CN"/>
        </w:rPr>
        <w:lastRenderedPageBreak/>
        <w:t>Feature Requirements</w:t>
      </w:r>
      <w:bookmarkEnd w:id="70"/>
    </w:p>
    <w:p w14:paraId="17849545" w14:textId="77777777" w:rsidR="00D55235" w:rsidRPr="00D55235" w:rsidRDefault="00D55235" w:rsidP="00D55235"/>
    <w:p w14:paraId="4943B64A" w14:textId="77777777" w:rsidR="000A086F" w:rsidRDefault="000A086F" w:rsidP="000A086F">
      <w:pPr>
        <w:pStyle w:val="ListParagraph"/>
        <w:ind w:left="420"/>
      </w:pPr>
    </w:p>
    <w:p w14:paraId="08345C0A" w14:textId="77777777" w:rsidR="000A086F" w:rsidRDefault="000A086F" w:rsidP="000A086F">
      <w:pPr>
        <w:pStyle w:val="Heading2"/>
      </w:pPr>
      <w:bookmarkStart w:id="71" w:name="_Toc101181036"/>
      <w:r>
        <w:t>SYNC+ Requirements</w:t>
      </w:r>
      <w:bookmarkEnd w:id="71"/>
    </w:p>
    <w:p w14:paraId="448CCFDF" w14:textId="77777777" w:rsidR="00843870" w:rsidRDefault="00843870" w:rsidP="00843870">
      <w:pPr>
        <w:pStyle w:val="ListParagraph"/>
        <w:ind w:left="420"/>
      </w:pPr>
    </w:p>
    <w:p w14:paraId="31B9F3C2" w14:textId="4DE9EDC2" w:rsidR="00843870" w:rsidRPr="00D078F9" w:rsidRDefault="004B2CC9" w:rsidP="002A285A">
      <w:pPr>
        <w:pStyle w:val="Heading3"/>
      </w:pPr>
      <w:r w:rsidRPr="004B2CC9">
        <w:t>Data Usage Statistics &amp; Upload</w:t>
      </w:r>
    </w:p>
    <w:p w14:paraId="1B4BE4DD" w14:textId="0A13ACD0" w:rsidR="00A44D28" w:rsidRDefault="00A44D28" w:rsidP="00DB6637">
      <w:r>
        <w:t xml:space="preserve">Carrier subscription features only cover applications which are configured on APN1 and Wi-Fi. </w:t>
      </w:r>
      <w:r w:rsidR="00843870" w:rsidRPr="00843870">
        <w:t>IVI should be able to ca</w:t>
      </w:r>
      <w:r w:rsidR="009B09B1">
        <w:t>l</w:t>
      </w:r>
      <w:r w:rsidR="00843870" w:rsidRPr="00843870">
        <w:t xml:space="preserve">culate cellular data usage </w:t>
      </w:r>
      <w:r w:rsidR="00D4016D">
        <w:t xml:space="preserve">by individual </w:t>
      </w:r>
      <w:proofErr w:type="gramStart"/>
      <w:r w:rsidR="00D4016D">
        <w:t>application</w:t>
      </w:r>
      <w:r>
        <w:t>, w</w:t>
      </w:r>
      <w:r w:rsidRPr="00600E32">
        <w:t>hen</w:t>
      </w:r>
      <w:proofErr w:type="gramEnd"/>
      <w:r w:rsidRPr="00600E32">
        <w:t xml:space="preserve"> data traffic</w:t>
      </w:r>
      <w:r>
        <w:t xml:space="preserve"> is detected</w:t>
      </w:r>
      <w:r w:rsidR="00D4016D">
        <w:t xml:space="preserve">. </w:t>
      </w:r>
    </w:p>
    <w:p w14:paraId="188CA0B2" w14:textId="644586E9" w:rsidR="00600E32" w:rsidRDefault="00600E32" w:rsidP="00600E32">
      <w:r w:rsidRPr="00600E32">
        <w:t xml:space="preserve">IVI should start data usage statistics since </w:t>
      </w:r>
      <w:r w:rsidR="00A236FF">
        <w:t>ignition on</w:t>
      </w:r>
      <w:r w:rsidRPr="00600E32">
        <w:t xml:space="preserve">, IVI should end data usage statistics when </w:t>
      </w:r>
      <w:r w:rsidR="00A236FF">
        <w:t>ignition off</w:t>
      </w:r>
      <w:r w:rsidRPr="00600E32">
        <w:t xml:space="preserve">, then upload data usage statistics to cloud </w:t>
      </w:r>
      <w:r w:rsidR="00102946">
        <w:t>(</w:t>
      </w:r>
      <w:r w:rsidR="00102946">
        <w:rPr>
          <w:lang w:eastAsia="zh-CN"/>
        </w:rPr>
        <w:t>regardless of the returned subscription status).</w:t>
      </w:r>
    </w:p>
    <w:p w14:paraId="6461C98C" w14:textId="77777777" w:rsidR="004B2CC9" w:rsidRPr="004B2CC9" w:rsidRDefault="004B2CC9" w:rsidP="002A285A">
      <w:pPr>
        <w:pStyle w:val="Heading3"/>
      </w:pPr>
      <w:r w:rsidRPr="004B2CC9">
        <w:t xml:space="preserve">Retry Mechanism </w:t>
      </w:r>
      <w:proofErr w:type="gramStart"/>
      <w:r w:rsidRPr="004B2CC9">
        <w:t>For</w:t>
      </w:r>
      <w:proofErr w:type="gramEnd"/>
      <w:r w:rsidRPr="004B2CC9">
        <w:t xml:space="preserve"> Data Usage Upload</w:t>
      </w:r>
    </w:p>
    <w:p w14:paraId="52F35089" w14:textId="67DBD9AE" w:rsidR="004B2CC9" w:rsidRPr="004B2CC9" w:rsidRDefault="004B2CC9" w:rsidP="00936E58">
      <w:r w:rsidRPr="004B2CC9">
        <w:t>After ignition off, if data usage statistics uploading fails, IVI shall retry for 3 times. If all retries fail, IVI should keep the message in queue and retry further at next ignition on.</w:t>
      </w:r>
    </w:p>
    <w:p w14:paraId="01A91919" w14:textId="77777777" w:rsidR="004B2CC9" w:rsidRDefault="004B2CC9" w:rsidP="002A285A">
      <w:pPr>
        <w:pStyle w:val="Heading3"/>
        <w:numPr>
          <w:ilvl w:val="0"/>
          <w:numId w:val="0"/>
        </w:numPr>
      </w:pPr>
      <w:bookmarkStart w:id="72" w:name="_Hlk100137810"/>
    </w:p>
    <w:p w14:paraId="1149D46E" w14:textId="783AC51E" w:rsidR="004B2CC9" w:rsidRPr="00D078F9" w:rsidRDefault="004B2CC9" w:rsidP="002A285A">
      <w:pPr>
        <w:pStyle w:val="Heading3"/>
      </w:pPr>
      <w:r w:rsidRPr="00843870">
        <w:t xml:space="preserve">Free </w:t>
      </w:r>
      <w:proofErr w:type="gramStart"/>
      <w:r>
        <w:t>&amp;  Left</w:t>
      </w:r>
      <w:proofErr w:type="gramEnd"/>
      <w:r>
        <w:t xml:space="preserve"> </w:t>
      </w:r>
      <w:r w:rsidRPr="00843870">
        <w:t>Data Quota</w:t>
      </w:r>
      <w:r>
        <w:t xml:space="preserve"> Sync-Up</w:t>
      </w:r>
    </w:p>
    <w:bookmarkEnd w:id="72"/>
    <w:p w14:paraId="1C51F2DC" w14:textId="7F77A535" w:rsidR="00A236FF" w:rsidRDefault="00A236FF" w:rsidP="00A236FF">
      <w:pPr>
        <w:rPr>
          <w:lang w:eastAsia="zh-CN"/>
        </w:rPr>
      </w:pPr>
      <w:r>
        <w:rPr>
          <w:lang w:eastAsia="zh-CN"/>
        </w:rPr>
        <w:t>A</w:t>
      </w:r>
      <w:r w:rsidRPr="001B42D5">
        <w:rPr>
          <w:lang w:eastAsia="zh-CN"/>
        </w:rPr>
        <w:t xml:space="preserve"> free experience package</w:t>
      </w:r>
      <w:r>
        <w:rPr>
          <w:lang w:eastAsia="zh-CN"/>
        </w:rPr>
        <w:t xml:space="preserve"> will be provided to new customer for trial. The duration is up to Marketing decision. When free experience package is present, </w:t>
      </w:r>
      <w:r>
        <w:rPr>
          <w:rFonts w:hint="eastAsia"/>
          <w:lang w:eastAsia="zh-CN"/>
        </w:rPr>
        <w:t>t</w:t>
      </w:r>
      <w:r w:rsidRPr="00702C24">
        <w:rPr>
          <w:lang w:eastAsia="zh-CN"/>
        </w:rPr>
        <w:t xml:space="preserve">he synchronized left free data quota will be shown in IVI </w:t>
      </w:r>
      <w:proofErr w:type="spellStart"/>
      <w:r w:rsidRPr="00702C24">
        <w:rPr>
          <w:lang w:eastAsia="zh-CN"/>
        </w:rPr>
        <w:t>MarketPlace</w:t>
      </w:r>
      <w:proofErr w:type="spellEnd"/>
      <w:r w:rsidRPr="00702C24">
        <w:rPr>
          <w:lang w:eastAsia="zh-CN"/>
        </w:rPr>
        <w:t xml:space="preserve"> for customer </w:t>
      </w:r>
      <w:proofErr w:type="gramStart"/>
      <w:r w:rsidRPr="00702C24">
        <w:rPr>
          <w:lang w:eastAsia="zh-CN"/>
        </w:rPr>
        <w:t>awareness</w:t>
      </w:r>
      <w:r>
        <w:rPr>
          <w:lang w:eastAsia="zh-CN"/>
        </w:rPr>
        <w:t>, as soon as</w:t>
      </w:r>
      <w:proofErr w:type="gramEnd"/>
      <w:r w:rsidRPr="00702C24">
        <w:rPr>
          <w:lang w:eastAsia="zh-CN"/>
        </w:rPr>
        <w:t xml:space="preserve"> each ignition on.</w:t>
      </w:r>
    </w:p>
    <w:p w14:paraId="5867468B" w14:textId="0DE44240" w:rsidR="004B2CC9" w:rsidRDefault="004B2CC9" w:rsidP="004B2CC9">
      <w:pPr>
        <w:rPr>
          <w:ins w:id="73" w:author="Shawn Lin" w:date="2022-05-05T14:00:00Z"/>
          <w:lang w:eastAsia="zh-CN"/>
        </w:rPr>
      </w:pPr>
      <w:r>
        <w:rPr>
          <w:lang w:eastAsia="zh-CN"/>
        </w:rPr>
        <w:t xml:space="preserve">At each </w:t>
      </w:r>
      <w:r w:rsidR="00A236FF">
        <w:rPr>
          <w:rFonts w:hint="eastAsia"/>
          <w:lang w:eastAsia="zh-CN"/>
        </w:rPr>
        <w:t>ig</w:t>
      </w:r>
      <w:r w:rsidR="00A236FF">
        <w:rPr>
          <w:lang w:eastAsia="zh-CN"/>
        </w:rPr>
        <w:t>nition on</w:t>
      </w:r>
      <w:r>
        <w:rPr>
          <w:lang w:eastAsia="zh-CN"/>
        </w:rPr>
        <w:t xml:space="preserve">, IVI should monitor if the </w:t>
      </w:r>
      <w:r w:rsidRPr="00161417">
        <w:rPr>
          <w:lang w:eastAsia="zh-CN"/>
        </w:rPr>
        <w:t xml:space="preserve">data usage statistics </w:t>
      </w:r>
      <w:r>
        <w:rPr>
          <w:lang w:eastAsia="zh-CN"/>
        </w:rPr>
        <w:t xml:space="preserve">has been successfully uploaded </w:t>
      </w:r>
      <w:r w:rsidRPr="00161417">
        <w:rPr>
          <w:lang w:eastAsia="zh-CN"/>
        </w:rPr>
        <w:t xml:space="preserve">to Ford cloud since last </w:t>
      </w:r>
      <w:r w:rsidR="00A236FF">
        <w:rPr>
          <w:lang w:eastAsia="zh-CN"/>
        </w:rPr>
        <w:t>ignition off</w:t>
      </w:r>
      <w:r>
        <w:rPr>
          <w:lang w:eastAsia="zh-CN"/>
        </w:rPr>
        <w:t>. Once confirmed uploading is completed without</w:t>
      </w:r>
      <w:r w:rsidRPr="00161417">
        <w:rPr>
          <w:lang w:eastAsia="zh-CN"/>
        </w:rPr>
        <w:t xml:space="preserve"> message pending in queue</w:t>
      </w:r>
      <w:r>
        <w:rPr>
          <w:lang w:eastAsia="zh-CN"/>
        </w:rPr>
        <w:t xml:space="preserve">, then </w:t>
      </w:r>
      <w:r w:rsidRPr="00BB3711">
        <w:rPr>
          <w:lang w:eastAsia="zh-CN"/>
        </w:rPr>
        <w:t xml:space="preserve">IVI </w:t>
      </w:r>
      <w:r>
        <w:rPr>
          <w:lang w:eastAsia="zh-CN"/>
        </w:rPr>
        <w:t xml:space="preserve">will start to </w:t>
      </w:r>
      <w:proofErr w:type="gramStart"/>
      <w:r w:rsidRPr="00BB3711">
        <w:rPr>
          <w:lang w:eastAsia="zh-CN"/>
        </w:rPr>
        <w:t>synchronizes</w:t>
      </w:r>
      <w:proofErr w:type="gramEnd"/>
      <w:r w:rsidRPr="00BB3711">
        <w:rPr>
          <w:lang w:eastAsia="zh-CN"/>
        </w:rPr>
        <w:t xml:space="preserve"> total free data quota and left data quota from Ford IVI service layer cloud.</w:t>
      </w:r>
      <w:r>
        <w:rPr>
          <w:lang w:eastAsia="zh-CN"/>
        </w:rPr>
        <w:t xml:space="preserve"> </w:t>
      </w:r>
    </w:p>
    <w:p w14:paraId="08CE476D" w14:textId="6A73B78C" w:rsidR="00936E58" w:rsidRDefault="00936E58" w:rsidP="004B2CC9">
      <w:pPr>
        <w:rPr>
          <w:lang w:eastAsia="zh-CN"/>
        </w:rPr>
      </w:pPr>
      <w:ins w:id="74" w:author="Shawn Lin" w:date="2022-05-05T14:00:00Z">
        <w:r>
          <w:rPr>
            <w:lang w:eastAsia="zh-CN"/>
          </w:rPr>
          <w:t>Note: for CDX707, a</w:t>
        </w:r>
        <w:r w:rsidRPr="001B42D5">
          <w:rPr>
            <w:lang w:eastAsia="zh-CN"/>
          </w:rPr>
          <w:t xml:space="preserve"> </w:t>
        </w:r>
        <w:r>
          <w:rPr>
            <w:lang w:eastAsia="zh-CN"/>
          </w:rPr>
          <w:t xml:space="preserve">3-month </w:t>
        </w:r>
        <w:r w:rsidRPr="001B42D5">
          <w:rPr>
            <w:lang w:eastAsia="zh-CN"/>
          </w:rPr>
          <w:t>free experience package</w:t>
        </w:r>
        <w:r>
          <w:rPr>
            <w:lang w:eastAsia="zh-CN"/>
          </w:rPr>
          <w:t xml:space="preserve"> will be provided to new customer for trial, which will be activated at vehicle authorization (the free trial start date will be determined by Ford subscription cloud). This package offers unlimited data for entertainment features, including </w:t>
        </w:r>
        <w:proofErr w:type="spellStart"/>
        <w:r>
          <w:rPr>
            <w:lang w:eastAsia="zh-CN"/>
          </w:rPr>
          <w:t>SuiXinTing</w:t>
        </w:r>
        <w:proofErr w:type="spellEnd"/>
        <w:r>
          <w:rPr>
            <w:lang w:eastAsia="zh-CN"/>
          </w:rPr>
          <w:t xml:space="preserve">, </w:t>
        </w:r>
        <w:proofErr w:type="spellStart"/>
        <w:r>
          <w:rPr>
            <w:lang w:eastAsia="zh-CN"/>
          </w:rPr>
          <w:t>iQiYi</w:t>
        </w:r>
        <w:proofErr w:type="spellEnd"/>
        <w:r>
          <w:rPr>
            <w:lang w:eastAsia="zh-CN"/>
          </w:rPr>
          <w:t>, DLNA, KTV, Muse etc. During this free trial period, the total data usage and remained data usage synchronized from Ford subscription cloud will be both shown as unlimited.</w:t>
        </w:r>
      </w:ins>
    </w:p>
    <w:p w14:paraId="127DE43B" w14:textId="392D0067" w:rsidR="004B2CC9" w:rsidRPr="00D078F9" w:rsidRDefault="004B2CC9" w:rsidP="002A285A">
      <w:pPr>
        <w:pStyle w:val="Heading3"/>
      </w:pPr>
      <w:r w:rsidRPr="004B2CC9">
        <w:t xml:space="preserve">Retry Mechanism </w:t>
      </w:r>
      <w:proofErr w:type="gramStart"/>
      <w:r w:rsidRPr="004B2CC9">
        <w:t>For</w:t>
      </w:r>
      <w:proofErr w:type="gramEnd"/>
      <w:r w:rsidRPr="004B2CC9">
        <w:t xml:space="preserve"> Data Quota Sync-up</w:t>
      </w:r>
    </w:p>
    <w:p w14:paraId="0D0A2062" w14:textId="4D2048F9" w:rsidR="004B2CC9" w:rsidRDefault="004B2CC9" w:rsidP="004B2CC9">
      <w:r>
        <w:t xml:space="preserve">If IVI </w:t>
      </w:r>
      <w:proofErr w:type="spellStart"/>
      <w:r>
        <w:t>syncup</w:t>
      </w:r>
      <w:proofErr w:type="spellEnd"/>
      <w:r>
        <w:t xml:space="preserve"> of free &amp; left data quota failed, IVI should retry synchronization every 5 min until ignition off.</w:t>
      </w:r>
    </w:p>
    <w:p w14:paraId="588919EE" w14:textId="1ED4830D" w:rsidR="004B2CC9" w:rsidRDefault="004B2CC9" w:rsidP="004B2CC9">
      <w:r>
        <w:rPr>
          <w:lang w:eastAsia="zh-CN"/>
        </w:rPr>
        <w:t xml:space="preserve">In current ignition cycle, IVI should show customer the cached left data quota from last ignition cycle, until IVI successfully attains the latest free &amp; left data quota from cloud. </w:t>
      </w:r>
    </w:p>
    <w:p w14:paraId="0C50C5A8" w14:textId="39D6A46D" w:rsidR="00A236FF" w:rsidRPr="00D078F9" w:rsidRDefault="00A236FF" w:rsidP="002A285A">
      <w:pPr>
        <w:pStyle w:val="Heading3"/>
      </w:pPr>
      <w:r w:rsidRPr="00A236FF">
        <w:t>Subscription Status Sync-up</w:t>
      </w:r>
    </w:p>
    <w:p w14:paraId="1D3AD805" w14:textId="557302DE" w:rsidR="00A236FF" w:rsidRDefault="00A236FF" w:rsidP="00A236FF">
      <w:r>
        <w:t>IVI should synchronize subscription environment and subscription status from cloud when ignition on.</w:t>
      </w:r>
    </w:p>
    <w:p w14:paraId="5D7BD91D" w14:textId="427C93AD" w:rsidR="00A236FF" w:rsidRDefault="00A236FF" w:rsidP="00A236FF">
      <w:r>
        <w:t xml:space="preserve">The subscription status is retrieved by calling Subscription Status API on IVI service layer cloud. This status is passed through from Ford subscription cloud (CSA). </w:t>
      </w:r>
    </w:p>
    <w:p w14:paraId="734520D9" w14:textId="77777777" w:rsidR="00A236FF" w:rsidRDefault="00A236FF" w:rsidP="00A236FF">
      <w:r>
        <w:t>Subscription Status:</w:t>
      </w:r>
    </w:p>
    <w:p w14:paraId="3E0A1394" w14:textId="77777777" w:rsidR="00A236FF" w:rsidRDefault="00A236FF" w:rsidP="00A236FF">
      <w:pPr>
        <w:pStyle w:val="ListParagraph"/>
        <w:numPr>
          <w:ilvl w:val="0"/>
          <w:numId w:val="3"/>
        </w:numPr>
      </w:pPr>
      <w:r>
        <w:t xml:space="preserve">Active: free experience package or </w:t>
      </w:r>
      <w:r w:rsidRPr="00AD01C4">
        <w:t xml:space="preserve">customer paid subscription </w:t>
      </w:r>
      <w:r>
        <w:t xml:space="preserve">is </w:t>
      </w:r>
      <w:r w:rsidRPr="00AD01C4">
        <w:t>activated</w:t>
      </w:r>
      <w:r>
        <w:t>.</w:t>
      </w:r>
    </w:p>
    <w:p w14:paraId="239DDA3A" w14:textId="77777777" w:rsidR="00A236FF" w:rsidRDefault="00A236FF" w:rsidP="00A236FF">
      <w:pPr>
        <w:pStyle w:val="ListParagraph"/>
        <w:numPr>
          <w:ilvl w:val="0"/>
          <w:numId w:val="3"/>
        </w:numPr>
      </w:pPr>
      <w:r>
        <w:t xml:space="preserve">Inactive: </w:t>
      </w:r>
      <w:r w:rsidRPr="00AD01C4">
        <w:t>free data quota has been depleted, however paid subscription isn’t activated yet</w:t>
      </w:r>
      <w:r>
        <w:t>; or a paid subscription is expired</w:t>
      </w:r>
      <w:r w:rsidRPr="00AD01C4">
        <w:t xml:space="preserve">. </w:t>
      </w:r>
    </w:p>
    <w:p w14:paraId="47D1D150" w14:textId="77777777" w:rsidR="00A236FF" w:rsidRDefault="00A236FF" w:rsidP="00A236FF">
      <w:r>
        <w:t>Definition of the parameter “</w:t>
      </w:r>
      <w:proofErr w:type="spellStart"/>
      <w:r>
        <w:t>SubscriptionUsage</w:t>
      </w:r>
      <w:proofErr w:type="spellEnd"/>
      <w:r>
        <w:t xml:space="preserve">” in </w:t>
      </w:r>
      <w:proofErr w:type="spellStart"/>
      <w:r>
        <w:t>RetrieveSubscriptionUsageResponse</w:t>
      </w:r>
      <w:proofErr w:type="spellEnd"/>
      <w:r>
        <w:t xml:space="preserve"> API (cited from CSA API swagger):</w:t>
      </w:r>
    </w:p>
    <w:p w14:paraId="5757C58D" w14:textId="77777777" w:rsidR="00A236FF" w:rsidRDefault="00A236FF" w:rsidP="00A236FF">
      <w:r>
        <w:lastRenderedPageBreak/>
        <w:t xml:space="preserve">    type: object</w:t>
      </w:r>
    </w:p>
    <w:p w14:paraId="5D4283BE" w14:textId="77777777" w:rsidR="00A236FF" w:rsidRDefault="00A236FF" w:rsidP="00A236FF">
      <w:r>
        <w:t xml:space="preserve">    properties: </w:t>
      </w:r>
    </w:p>
    <w:p w14:paraId="5BC501D7" w14:textId="77777777" w:rsidR="00A236FF" w:rsidRDefault="00A236FF" w:rsidP="00A236FF">
      <w:r>
        <w:t xml:space="preserve">      </w:t>
      </w:r>
      <w:proofErr w:type="spellStart"/>
      <w:r>
        <w:t>appId</w:t>
      </w:r>
      <w:proofErr w:type="spellEnd"/>
      <w:r>
        <w:t>:</w:t>
      </w:r>
    </w:p>
    <w:p w14:paraId="2FE46B93" w14:textId="77777777" w:rsidR="00A236FF" w:rsidRDefault="00A236FF" w:rsidP="00A236FF">
      <w:r>
        <w:t xml:space="preserve">        type: string</w:t>
      </w:r>
    </w:p>
    <w:p w14:paraId="68FFB167" w14:textId="77777777" w:rsidR="00A236FF" w:rsidRDefault="00A236FF" w:rsidP="00A236FF">
      <w:r>
        <w:t xml:space="preserve">        description: "</w:t>
      </w:r>
      <w:proofErr w:type="spellStart"/>
      <w:r>
        <w:t>Appliaction</w:t>
      </w:r>
      <w:proofErr w:type="spellEnd"/>
      <w:r>
        <w:t xml:space="preserve"> id mapping between IVI and CSA\</w:t>
      </w:r>
      <w:proofErr w:type="spellStart"/>
      <w:r>
        <w:t>nQQ</w:t>
      </w:r>
      <w:proofErr w:type="spellEnd"/>
      <w:r>
        <w:t xml:space="preserve"> </w:t>
      </w:r>
      <w:proofErr w:type="spellStart"/>
      <w:r>
        <w:t>Musci</w:t>
      </w:r>
      <w:proofErr w:type="spellEnd"/>
      <w:r>
        <w:t xml:space="preserve"> = QQMUSIC\</w:t>
      </w:r>
      <w:proofErr w:type="spellStart"/>
      <w:r>
        <w:t>nHimalaya</w:t>
      </w:r>
      <w:proofErr w:type="spellEnd"/>
      <w:r>
        <w:t xml:space="preserve"> = HIMALAYA\</w:t>
      </w:r>
      <w:proofErr w:type="spellStart"/>
      <w:r>
        <w:t>nQButterfly</w:t>
      </w:r>
      <w:proofErr w:type="spellEnd"/>
      <w:r>
        <w:t xml:space="preserve"> Online FM = ONLINEFM\</w:t>
      </w:r>
      <w:proofErr w:type="spellStart"/>
      <w:r>
        <w:t>nIQIYI</w:t>
      </w:r>
      <w:proofErr w:type="spellEnd"/>
      <w:r>
        <w:t xml:space="preserve"> = IQIYI\</w:t>
      </w:r>
      <w:proofErr w:type="spellStart"/>
      <w:r>
        <w:t>nDLNA</w:t>
      </w:r>
      <w:proofErr w:type="spellEnd"/>
      <w:r>
        <w:t xml:space="preserve"> = DLNA\</w:t>
      </w:r>
      <w:proofErr w:type="spellStart"/>
      <w:r>
        <w:t>nMAP</w:t>
      </w:r>
      <w:proofErr w:type="spellEnd"/>
      <w:r>
        <w:t xml:space="preserve"> = MAP\</w:t>
      </w:r>
      <w:proofErr w:type="spellStart"/>
      <w:r>
        <w:t>nKTV</w:t>
      </w:r>
      <w:proofErr w:type="spellEnd"/>
      <w:r>
        <w:t xml:space="preserve"> = KTV"</w:t>
      </w:r>
    </w:p>
    <w:p w14:paraId="3445B5CE" w14:textId="77777777" w:rsidR="00A236FF" w:rsidRDefault="00A236FF" w:rsidP="00A236FF">
      <w:r>
        <w:t xml:space="preserve">        example: IQIYI</w:t>
      </w:r>
    </w:p>
    <w:p w14:paraId="715C5D33" w14:textId="77777777" w:rsidR="00A236FF" w:rsidRDefault="00A236FF" w:rsidP="00A236FF">
      <w:r>
        <w:t xml:space="preserve">        </w:t>
      </w:r>
      <w:proofErr w:type="spellStart"/>
      <w:r>
        <w:t>minLength</w:t>
      </w:r>
      <w:proofErr w:type="spellEnd"/>
      <w:r>
        <w:t>: 0</w:t>
      </w:r>
    </w:p>
    <w:p w14:paraId="7F7064A9" w14:textId="77777777" w:rsidR="00A236FF" w:rsidRDefault="00A236FF" w:rsidP="00A236FF">
      <w:r>
        <w:t xml:space="preserve">        </w:t>
      </w:r>
      <w:proofErr w:type="spellStart"/>
      <w:r>
        <w:t>maxLength</w:t>
      </w:r>
      <w:proofErr w:type="spellEnd"/>
      <w:r>
        <w:t>: 32</w:t>
      </w:r>
    </w:p>
    <w:p w14:paraId="15D2A068" w14:textId="77777777" w:rsidR="00A236FF" w:rsidRDefault="00A236FF" w:rsidP="00A236FF">
      <w:r>
        <w:t xml:space="preserve">        pattern: '[A-z0-9</w:t>
      </w:r>
      <w:proofErr w:type="gramStart"/>
      <w:r>
        <w:t>-]*</w:t>
      </w:r>
      <w:proofErr w:type="gramEnd"/>
      <w:r>
        <w:t>'</w:t>
      </w:r>
    </w:p>
    <w:p w14:paraId="4C6076BE" w14:textId="77777777" w:rsidR="00A236FF" w:rsidRDefault="00A236FF" w:rsidP="00A236FF">
      <w:r>
        <w:t xml:space="preserve">      status:</w:t>
      </w:r>
    </w:p>
    <w:p w14:paraId="2BB8435F" w14:textId="77777777" w:rsidR="00A236FF" w:rsidRDefault="00A236FF" w:rsidP="00A236FF">
      <w:r>
        <w:t xml:space="preserve">        type: integer</w:t>
      </w:r>
    </w:p>
    <w:p w14:paraId="56FD6003" w14:textId="77777777" w:rsidR="00A236FF" w:rsidRDefault="00A236FF" w:rsidP="00A236FF">
      <w:r>
        <w:t xml:space="preserve">        format: int32</w:t>
      </w:r>
    </w:p>
    <w:p w14:paraId="51593E63" w14:textId="77777777" w:rsidR="00A236FF" w:rsidRDefault="00A236FF" w:rsidP="00A236FF">
      <w:r>
        <w:t xml:space="preserve">        example: 0</w:t>
      </w:r>
    </w:p>
    <w:p w14:paraId="67BB39FF" w14:textId="77777777" w:rsidR="00A236FF" w:rsidRDefault="00A236FF" w:rsidP="00A236FF">
      <w:r>
        <w:t xml:space="preserve">        description: active = 1, inactive = 0</w:t>
      </w:r>
    </w:p>
    <w:p w14:paraId="14ACEA45" w14:textId="77777777" w:rsidR="00A236FF" w:rsidRDefault="00A236FF" w:rsidP="00A236FF">
      <w:r>
        <w:t xml:space="preserve">        minimum: 1</w:t>
      </w:r>
    </w:p>
    <w:p w14:paraId="48A40B7E" w14:textId="77777777" w:rsidR="00A236FF" w:rsidRDefault="00A236FF" w:rsidP="00A236FF">
      <w:r>
        <w:t xml:space="preserve">        maximum: 1</w:t>
      </w:r>
    </w:p>
    <w:p w14:paraId="5859C3FA" w14:textId="77777777" w:rsidR="00A236FF" w:rsidRDefault="00A236FF" w:rsidP="00A236FF">
      <w:r>
        <w:t xml:space="preserve">        </w:t>
      </w:r>
      <w:proofErr w:type="spellStart"/>
      <w:r>
        <w:t>exclusiveMinimum</w:t>
      </w:r>
      <w:proofErr w:type="spellEnd"/>
      <w:r>
        <w:t>: false</w:t>
      </w:r>
    </w:p>
    <w:p w14:paraId="06C03A8C" w14:textId="77777777" w:rsidR="00A236FF" w:rsidRDefault="00A236FF" w:rsidP="00A236FF">
      <w:r>
        <w:t xml:space="preserve">        </w:t>
      </w:r>
      <w:proofErr w:type="spellStart"/>
      <w:r>
        <w:t>exclusiveMaximum</w:t>
      </w:r>
      <w:proofErr w:type="spellEnd"/>
      <w:r>
        <w:t>: false</w:t>
      </w:r>
    </w:p>
    <w:p w14:paraId="1792AF7B" w14:textId="77777777" w:rsidR="00A236FF" w:rsidRDefault="00A236FF" w:rsidP="00A236FF">
      <w:r>
        <w:t xml:space="preserve">      </w:t>
      </w:r>
      <w:proofErr w:type="spellStart"/>
      <w:r>
        <w:t>totalUsage</w:t>
      </w:r>
      <w:proofErr w:type="spellEnd"/>
      <w:r>
        <w:t>:</w:t>
      </w:r>
    </w:p>
    <w:p w14:paraId="7162B202" w14:textId="77777777" w:rsidR="00A236FF" w:rsidRDefault="00A236FF" w:rsidP="00A236FF">
      <w:r>
        <w:t xml:space="preserve">        type: integer</w:t>
      </w:r>
    </w:p>
    <w:p w14:paraId="7253FCFF" w14:textId="77777777" w:rsidR="00A236FF" w:rsidRDefault="00A236FF" w:rsidP="00A236FF">
      <w:r>
        <w:t xml:space="preserve">        format: int64</w:t>
      </w:r>
    </w:p>
    <w:p w14:paraId="1B1DAFA9" w14:textId="77777777" w:rsidR="00A236FF" w:rsidRDefault="00A236FF" w:rsidP="00A236FF">
      <w:r>
        <w:t xml:space="preserve">        example: 10485760</w:t>
      </w:r>
    </w:p>
    <w:p w14:paraId="5CE8A4F5" w14:textId="77777777" w:rsidR="00A236FF" w:rsidRDefault="00A236FF" w:rsidP="00A236FF">
      <w:r>
        <w:t xml:space="preserve">        description: carrier used </w:t>
      </w:r>
      <w:proofErr w:type="gramStart"/>
      <w:r>
        <w:t>usage,</w:t>
      </w:r>
      <w:proofErr w:type="gramEnd"/>
      <w:r>
        <w:t xml:space="preserve"> unit is KB. If the app is unlimited will be set as -1</w:t>
      </w:r>
    </w:p>
    <w:p w14:paraId="640D3E8B" w14:textId="77777777" w:rsidR="00A236FF" w:rsidRDefault="00A236FF" w:rsidP="00A236FF">
      <w:r>
        <w:t xml:space="preserve">        minimum: 0</w:t>
      </w:r>
    </w:p>
    <w:p w14:paraId="6B2537C8" w14:textId="77777777" w:rsidR="00A236FF" w:rsidRDefault="00A236FF" w:rsidP="00A236FF">
      <w:r>
        <w:t xml:space="preserve">        maximum: 1048576000000</w:t>
      </w:r>
    </w:p>
    <w:p w14:paraId="0DD9D2F8" w14:textId="77777777" w:rsidR="00A236FF" w:rsidRDefault="00A236FF" w:rsidP="00A236FF">
      <w:r>
        <w:t xml:space="preserve">        </w:t>
      </w:r>
      <w:proofErr w:type="spellStart"/>
      <w:r>
        <w:t>exclusiveMinimum</w:t>
      </w:r>
      <w:proofErr w:type="spellEnd"/>
      <w:r>
        <w:t>: false</w:t>
      </w:r>
    </w:p>
    <w:p w14:paraId="787F295D" w14:textId="77777777" w:rsidR="00A236FF" w:rsidRDefault="00A236FF" w:rsidP="00A236FF">
      <w:r>
        <w:t xml:space="preserve">        </w:t>
      </w:r>
      <w:proofErr w:type="spellStart"/>
      <w:r>
        <w:t>exclusiveMaximum</w:t>
      </w:r>
      <w:proofErr w:type="spellEnd"/>
      <w:r>
        <w:t>: false</w:t>
      </w:r>
    </w:p>
    <w:p w14:paraId="4162DA9B" w14:textId="77777777" w:rsidR="00A236FF" w:rsidRDefault="00A236FF" w:rsidP="00A236FF">
      <w:r>
        <w:t xml:space="preserve">      </w:t>
      </w:r>
      <w:proofErr w:type="spellStart"/>
      <w:r>
        <w:t>remainUsage</w:t>
      </w:r>
      <w:proofErr w:type="spellEnd"/>
      <w:r>
        <w:t>:</w:t>
      </w:r>
    </w:p>
    <w:p w14:paraId="08695609" w14:textId="77777777" w:rsidR="00A236FF" w:rsidRDefault="00A236FF" w:rsidP="00A236FF">
      <w:r>
        <w:t xml:space="preserve">        type: integer</w:t>
      </w:r>
    </w:p>
    <w:p w14:paraId="4C16560F" w14:textId="77777777" w:rsidR="00A236FF" w:rsidRDefault="00A236FF" w:rsidP="00A236FF">
      <w:r>
        <w:lastRenderedPageBreak/>
        <w:t xml:space="preserve">        format: int64</w:t>
      </w:r>
    </w:p>
    <w:p w14:paraId="0FF05F89" w14:textId="77777777" w:rsidR="00A236FF" w:rsidRDefault="00A236FF" w:rsidP="00A236FF">
      <w:r>
        <w:t xml:space="preserve">        example: 10485760</w:t>
      </w:r>
    </w:p>
    <w:p w14:paraId="138DB555" w14:textId="77777777" w:rsidR="00A236FF" w:rsidRDefault="00A236FF" w:rsidP="00A236FF">
      <w:r>
        <w:t xml:space="preserve">        description: carrier </w:t>
      </w:r>
      <w:proofErr w:type="spellStart"/>
      <w:r>
        <w:t>remian</w:t>
      </w:r>
      <w:proofErr w:type="spellEnd"/>
      <w:r>
        <w:t xml:space="preserve"> usage, unit is KB. If the app is unlimited will be set as -1</w:t>
      </w:r>
    </w:p>
    <w:p w14:paraId="3E7237F3" w14:textId="77777777" w:rsidR="00A236FF" w:rsidRDefault="00A236FF" w:rsidP="00A236FF">
      <w:r>
        <w:t xml:space="preserve">        minimum: 0</w:t>
      </w:r>
    </w:p>
    <w:p w14:paraId="3ED9365A" w14:textId="77777777" w:rsidR="00A236FF" w:rsidRDefault="00A236FF" w:rsidP="00A236FF">
      <w:r>
        <w:t xml:space="preserve">        maximum: 1048576000000</w:t>
      </w:r>
    </w:p>
    <w:p w14:paraId="2E06E2B4" w14:textId="77777777" w:rsidR="00A236FF" w:rsidRDefault="00A236FF" w:rsidP="00A236FF">
      <w:r>
        <w:t xml:space="preserve">        </w:t>
      </w:r>
      <w:proofErr w:type="spellStart"/>
      <w:r>
        <w:t>exclusiveMinimum</w:t>
      </w:r>
      <w:proofErr w:type="spellEnd"/>
      <w:r>
        <w:t>: false</w:t>
      </w:r>
    </w:p>
    <w:p w14:paraId="5933DC38" w14:textId="77777777" w:rsidR="00A236FF" w:rsidRDefault="00A236FF" w:rsidP="00A236FF">
      <w:r>
        <w:t xml:space="preserve">        </w:t>
      </w:r>
      <w:proofErr w:type="spellStart"/>
      <w:r>
        <w:t>exclusiveMaximum</w:t>
      </w:r>
      <w:proofErr w:type="spellEnd"/>
      <w:r>
        <w:t>: false</w:t>
      </w:r>
    </w:p>
    <w:p w14:paraId="0F98FF46" w14:textId="77777777" w:rsidR="00A236FF" w:rsidRDefault="00A236FF" w:rsidP="00A236FF">
      <w:r w:rsidRPr="00F277E0">
        <w:t>Subscription environment has Pre-Product and Product.</w:t>
      </w:r>
    </w:p>
    <w:p w14:paraId="4D5DABB6" w14:textId="10258D0E" w:rsidR="00A236FF" w:rsidRPr="00A236FF" w:rsidRDefault="00A236FF" w:rsidP="002A285A">
      <w:pPr>
        <w:pStyle w:val="Heading3"/>
      </w:pPr>
      <w:r w:rsidRPr="00A236FF">
        <w:t xml:space="preserve">Retry Mechanism </w:t>
      </w:r>
      <w:proofErr w:type="gramStart"/>
      <w:r w:rsidRPr="00A236FF">
        <w:t>For</w:t>
      </w:r>
      <w:proofErr w:type="gramEnd"/>
      <w:r w:rsidRPr="00A236FF">
        <w:t xml:space="preserve"> Subscription Status Sync-up</w:t>
      </w:r>
    </w:p>
    <w:p w14:paraId="68417E68" w14:textId="12E433EC" w:rsidR="00A236FF" w:rsidRDefault="00A236FF" w:rsidP="00A236FF">
      <w:r>
        <w:t xml:space="preserve">IVI should retry at least 3 time if synchronize failed. If IVI cannot synchronize subscription environment and status after </w:t>
      </w:r>
      <w:r w:rsidR="0063492D">
        <w:t>ignition on</w:t>
      </w:r>
      <w:r>
        <w:t>, IVI should try to synchronize every 5 min.</w:t>
      </w:r>
    </w:p>
    <w:p w14:paraId="339B473B" w14:textId="77777777" w:rsidR="00A236FF" w:rsidRDefault="00A236FF" w:rsidP="00A236FF">
      <w:r>
        <w:rPr>
          <w:lang w:eastAsia="zh-CN"/>
        </w:rPr>
        <w:t xml:space="preserve">In current ignition cycle, IVI should show customer the cached subscription status from last ignition cycle, until IVI successfully attains the latest subscription status. </w:t>
      </w:r>
    </w:p>
    <w:p w14:paraId="4DA48ED3" w14:textId="77777777" w:rsidR="00A236FF" w:rsidRPr="00AD01C4" w:rsidRDefault="00A236FF" w:rsidP="002A285A">
      <w:pPr>
        <w:pStyle w:val="Heading3"/>
      </w:pPr>
      <w:r w:rsidRPr="00AD01C4">
        <w:t>Feature Usage Analytics</w:t>
      </w:r>
    </w:p>
    <w:p w14:paraId="740DFA1A" w14:textId="31F4EDDD" w:rsidR="0063492D" w:rsidRDefault="00A236FF" w:rsidP="0063492D">
      <w:r w:rsidRPr="00AD01C4">
        <w:t xml:space="preserve">During each ignition cycle, IVI should perform data usage statistics by feature, and at </w:t>
      </w:r>
      <w:r w:rsidR="0063492D">
        <w:t>ignition</w:t>
      </w:r>
      <w:r w:rsidRPr="00AD01C4">
        <w:t xml:space="preserve"> off the statistics should be uploaded to FNV-diagnostic cloud for analytical purpose. </w:t>
      </w:r>
      <w:r w:rsidR="0063492D">
        <w:t>Note this applies to all features onboard (ECG/TCU/IVI), not only those carrier subscription related features.</w:t>
      </w:r>
    </w:p>
    <w:p w14:paraId="4F2DCE41" w14:textId="3F521124" w:rsidR="0063492D" w:rsidRPr="00ED6248" w:rsidRDefault="0063492D" w:rsidP="0063492D">
      <w:r w:rsidRPr="00ED6248">
        <w:t>Feature usage analytical data should include below payload</w:t>
      </w:r>
      <w:r>
        <w:t>, as below table shows</w:t>
      </w:r>
      <w:r w:rsidRPr="00ED6248">
        <w:t>:</w:t>
      </w:r>
    </w:p>
    <w:p w14:paraId="2B4E74B9" w14:textId="77777777" w:rsidR="0063492D" w:rsidRPr="00ED6248" w:rsidRDefault="0063492D" w:rsidP="0063492D">
      <w:pPr>
        <w:pStyle w:val="ListParagraph"/>
        <w:numPr>
          <w:ilvl w:val="0"/>
          <w:numId w:val="9"/>
        </w:numPr>
      </w:pPr>
      <w:r w:rsidRPr="00ED6248">
        <w:t>Ignition on timeframe, ignition off timeframe</w:t>
      </w:r>
      <w:r>
        <w:t xml:space="preserve"> (SYNC+ system time)</w:t>
      </w:r>
    </w:p>
    <w:p w14:paraId="7BE0A044" w14:textId="77777777" w:rsidR="0063492D" w:rsidRPr="00ED6248" w:rsidRDefault="0063492D" w:rsidP="0063492D">
      <w:pPr>
        <w:pStyle w:val="ListParagraph"/>
        <w:numPr>
          <w:ilvl w:val="0"/>
          <w:numId w:val="9"/>
        </w:numPr>
      </w:pPr>
      <w:r w:rsidRPr="00ED6248">
        <w:t xml:space="preserve">Package Name </w:t>
      </w:r>
    </w:p>
    <w:p w14:paraId="73714058" w14:textId="77777777" w:rsidR="0063492D" w:rsidRPr="00ED6248" w:rsidRDefault="0063492D" w:rsidP="0063492D">
      <w:pPr>
        <w:pStyle w:val="ListParagraph"/>
        <w:numPr>
          <w:ilvl w:val="0"/>
          <w:numId w:val="9"/>
        </w:numPr>
      </w:pPr>
      <w:r w:rsidRPr="00ED6248">
        <w:t xml:space="preserve">Network interfaces (cellular, </w:t>
      </w:r>
      <w:proofErr w:type="spellStart"/>
      <w:r w:rsidRPr="00ED6248">
        <w:t>WiFi</w:t>
      </w:r>
      <w:proofErr w:type="spellEnd"/>
      <w:r w:rsidRPr="00ED6248">
        <w:t>, etc.)</w:t>
      </w:r>
    </w:p>
    <w:p w14:paraId="5ABE62AF" w14:textId="77777777" w:rsidR="0063492D" w:rsidRPr="00ED6248" w:rsidRDefault="0063492D" w:rsidP="0063492D">
      <w:pPr>
        <w:pStyle w:val="ListParagraph"/>
        <w:numPr>
          <w:ilvl w:val="0"/>
          <w:numId w:val="9"/>
        </w:numPr>
      </w:pPr>
      <w:r w:rsidRPr="00ED6248">
        <w:t>Direction of data stream (sent, received)</w:t>
      </w:r>
    </w:p>
    <w:p w14:paraId="0A9C683F" w14:textId="77777777" w:rsidR="00A236FF" w:rsidRDefault="00A236FF" w:rsidP="00A236FF">
      <w:pPr>
        <w:pStyle w:val="ListParagraph"/>
        <w:ind w:left="420"/>
        <w:rPr>
          <w:color w:val="0000FF"/>
        </w:rPr>
      </w:pPr>
    </w:p>
    <w:tbl>
      <w:tblPr>
        <w:tblStyle w:val="TableGrid"/>
        <w:tblW w:w="0" w:type="auto"/>
        <w:jc w:val="center"/>
        <w:tblLook w:val="04A0" w:firstRow="1" w:lastRow="0" w:firstColumn="1" w:lastColumn="0" w:noHBand="0" w:noVBand="1"/>
      </w:tblPr>
      <w:tblGrid>
        <w:gridCol w:w="2608"/>
        <w:gridCol w:w="1139"/>
        <w:gridCol w:w="1125"/>
        <w:gridCol w:w="1114"/>
        <w:gridCol w:w="1125"/>
        <w:gridCol w:w="1114"/>
        <w:gridCol w:w="1125"/>
      </w:tblGrid>
      <w:tr w:rsidR="00A236FF" w14:paraId="7E675477" w14:textId="77777777" w:rsidTr="008B0AB9">
        <w:trPr>
          <w:jc w:val="center"/>
        </w:trPr>
        <w:tc>
          <w:tcPr>
            <w:tcW w:w="601" w:type="dxa"/>
          </w:tcPr>
          <w:p w14:paraId="2D57F0C9" w14:textId="77777777" w:rsidR="00A236FF" w:rsidRPr="00AD01C4" w:rsidRDefault="00A236FF" w:rsidP="008B0AB9">
            <w:pPr>
              <w:jc w:val="center"/>
              <w:rPr>
                <w:b/>
                <w:bCs/>
              </w:rPr>
            </w:pPr>
          </w:p>
        </w:tc>
        <w:tc>
          <w:tcPr>
            <w:tcW w:w="2557" w:type="dxa"/>
            <w:gridSpan w:val="2"/>
          </w:tcPr>
          <w:p w14:paraId="21BD15D4" w14:textId="77777777" w:rsidR="00A236FF" w:rsidRPr="00AD01C4" w:rsidRDefault="00A236FF" w:rsidP="008B0AB9">
            <w:pPr>
              <w:jc w:val="center"/>
              <w:rPr>
                <w:b/>
                <w:bCs/>
              </w:rPr>
            </w:pPr>
            <w:r w:rsidRPr="00AD01C4">
              <w:rPr>
                <w:rFonts w:hint="eastAsia"/>
                <w:b/>
                <w:bCs/>
              </w:rPr>
              <w:t>A</w:t>
            </w:r>
            <w:r w:rsidRPr="00AD01C4">
              <w:rPr>
                <w:b/>
                <w:bCs/>
              </w:rPr>
              <w:t>PN1</w:t>
            </w:r>
          </w:p>
        </w:tc>
        <w:tc>
          <w:tcPr>
            <w:tcW w:w="2524" w:type="dxa"/>
            <w:gridSpan w:val="2"/>
          </w:tcPr>
          <w:p w14:paraId="6DFB3271" w14:textId="77777777" w:rsidR="00A236FF" w:rsidRPr="00AD01C4" w:rsidRDefault="00A236FF" w:rsidP="008B0AB9">
            <w:pPr>
              <w:jc w:val="center"/>
              <w:rPr>
                <w:b/>
                <w:bCs/>
              </w:rPr>
            </w:pPr>
            <w:r w:rsidRPr="00AD01C4">
              <w:rPr>
                <w:rFonts w:hint="eastAsia"/>
                <w:b/>
                <w:bCs/>
              </w:rPr>
              <w:t>T</w:t>
            </w:r>
            <w:r w:rsidRPr="00AD01C4">
              <w:rPr>
                <w:b/>
                <w:bCs/>
              </w:rPr>
              <w:t xml:space="preserve">CU </w:t>
            </w:r>
            <w:proofErr w:type="spellStart"/>
            <w:r w:rsidRPr="00AD01C4">
              <w:rPr>
                <w:b/>
                <w:bCs/>
              </w:rPr>
              <w:t>WiFi</w:t>
            </w:r>
            <w:proofErr w:type="spellEnd"/>
          </w:p>
        </w:tc>
        <w:tc>
          <w:tcPr>
            <w:tcW w:w="2524" w:type="dxa"/>
            <w:gridSpan w:val="2"/>
          </w:tcPr>
          <w:p w14:paraId="58CAFD61" w14:textId="77777777" w:rsidR="00A236FF" w:rsidRPr="00AD01C4" w:rsidRDefault="00A236FF" w:rsidP="008B0AB9">
            <w:pPr>
              <w:jc w:val="center"/>
              <w:rPr>
                <w:b/>
                <w:bCs/>
              </w:rPr>
            </w:pPr>
            <w:r w:rsidRPr="00AD01C4">
              <w:rPr>
                <w:rFonts w:hint="eastAsia"/>
                <w:b/>
                <w:bCs/>
              </w:rPr>
              <w:t>S</w:t>
            </w:r>
            <w:r w:rsidRPr="00AD01C4">
              <w:rPr>
                <w:b/>
                <w:bCs/>
              </w:rPr>
              <w:t xml:space="preserve">YNC </w:t>
            </w:r>
            <w:proofErr w:type="spellStart"/>
            <w:r w:rsidRPr="00AD01C4">
              <w:rPr>
                <w:b/>
                <w:bCs/>
              </w:rPr>
              <w:t>WiFi</w:t>
            </w:r>
            <w:proofErr w:type="spellEnd"/>
          </w:p>
        </w:tc>
      </w:tr>
      <w:tr w:rsidR="00A236FF" w14:paraId="12F486AC" w14:textId="77777777" w:rsidTr="008B0AB9">
        <w:trPr>
          <w:jc w:val="center"/>
        </w:trPr>
        <w:tc>
          <w:tcPr>
            <w:tcW w:w="601" w:type="dxa"/>
          </w:tcPr>
          <w:p w14:paraId="5D205E74" w14:textId="77777777" w:rsidR="00A236FF" w:rsidRPr="00AD01C4" w:rsidRDefault="00A236FF" w:rsidP="008B0AB9">
            <w:pPr>
              <w:jc w:val="center"/>
              <w:rPr>
                <w:b/>
                <w:bCs/>
              </w:rPr>
            </w:pPr>
            <w:r w:rsidRPr="00AD01C4">
              <w:rPr>
                <w:rFonts w:hint="eastAsia"/>
                <w:b/>
                <w:bCs/>
              </w:rPr>
              <w:t>A</w:t>
            </w:r>
            <w:r w:rsidRPr="00AD01C4">
              <w:rPr>
                <w:b/>
                <w:bCs/>
              </w:rPr>
              <w:t>pplication</w:t>
            </w:r>
          </w:p>
        </w:tc>
        <w:tc>
          <w:tcPr>
            <w:tcW w:w="1295" w:type="dxa"/>
          </w:tcPr>
          <w:p w14:paraId="3DD4607B" w14:textId="77777777" w:rsidR="00A236FF" w:rsidRPr="00AD01C4" w:rsidRDefault="00A236FF" w:rsidP="008B0AB9">
            <w:pPr>
              <w:jc w:val="center"/>
              <w:rPr>
                <w:b/>
                <w:bCs/>
              </w:rPr>
            </w:pPr>
            <w:r w:rsidRPr="00AD01C4">
              <w:rPr>
                <w:rFonts w:hint="eastAsia"/>
                <w:b/>
                <w:bCs/>
              </w:rPr>
              <w:t>S</w:t>
            </w:r>
            <w:r w:rsidRPr="00AD01C4">
              <w:rPr>
                <w:b/>
                <w:bCs/>
              </w:rPr>
              <w:t>ent</w:t>
            </w:r>
          </w:p>
        </w:tc>
        <w:tc>
          <w:tcPr>
            <w:tcW w:w="1262" w:type="dxa"/>
          </w:tcPr>
          <w:p w14:paraId="17862E72" w14:textId="77777777" w:rsidR="00A236FF" w:rsidRPr="00AD01C4" w:rsidRDefault="00A236FF" w:rsidP="008B0AB9">
            <w:pPr>
              <w:jc w:val="center"/>
              <w:rPr>
                <w:b/>
                <w:bCs/>
              </w:rPr>
            </w:pPr>
            <w:proofErr w:type="spellStart"/>
            <w:r w:rsidRPr="00AD01C4">
              <w:rPr>
                <w:rFonts w:hint="eastAsia"/>
                <w:b/>
                <w:bCs/>
              </w:rPr>
              <w:t>R</w:t>
            </w:r>
            <w:r w:rsidRPr="00AD01C4">
              <w:rPr>
                <w:b/>
                <w:bCs/>
              </w:rPr>
              <w:t>ecv</w:t>
            </w:r>
            <w:proofErr w:type="spellEnd"/>
          </w:p>
        </w:tc>
        <w:tc>
          <w:tcPr>
            <w:tcW w:w="1262" w:type="dxa"/>
          </w:tcPr>
          <w:p w14:paraId="11B08423" w14:textId="77777777" w:rsidR="00A236FF" w:rsidRPr="00AD01C4" w:rsidRDefault="00A236FF" w:rsidP="008B0AB9">
            <w:pPr>
              <w:jc w:val="center"/>
              <w:rPr>
                <w:b/>
                <w:bCs/>
              </w:rPr>
            </w:pPr>
            <w:r w:rsidRPr="00AD01C4">
              <w:rPr>
                <w:rFonts w:hint="eastAsia"/>
                <w:b/>
                <w:bCs/>
              </w:rPr>
              <w:t>S</w:t>
            </w:r>
            <w:r w:rsidRPr="00AD01C4">
              <w:rPr>
                <w:b/>
                <w:bCs/>
              </w:rPr>
              <w:t>ent</w:t>
            </w:r>
          </w:p>
        </w:tc>
        <w:tc>
          <w:tcPr>
            <w:tcW w:w="1262" w:type="dxa"/>
          </w:tcPr>
          <w:p w14:paraId="3BC9F973" w14:textId="77777777" w:rsidR="00A236FF" w:rsidRPr="00AD01C4" w:rsidRDefault="00A236FF" w:rsidP="008B0AB9">
            <w:pPr>
              <w:jc w:val="center"/>
              <w:rPr>
                <w:b/>
                <w:bCs/>
              </w:rPr>
            </w:pPr>
            <w:proofErr w:type="spellStart"/>
            <w:r w:rsidRPr="00AD01C4">
              <w:rPr>
                <w:rFonts w:hint="eastAsia"/>
                <w:b/>
                <w:bCs/>
              </w:rPr>
              <w:t>R</w:t>
            </w:r>
            <w:r w:rsidRPr="00AD01C4">
              <w:rPr>
                <w:b/>
                <w:bCs/>
              </w:rPr>
              <w:t>ecv</w:t>
            </w:r>
            <w:proofErr w:type="spellEnd"/>
          </w:p>
        </w:tc>
        <w:tc>
          <w:tcPr>
            <w:tcW w:w="1262" w:type="dxa"/>
          </w:tcPr>
          <w:p w14:paraId="4E73763C" w14:textId="77777777" w:rsidR="00A236FF" w:rsidRPr="00AD01C4" w:rsidRDefault="00A236FF" w:rsidP="008B0AB9">
            <w:pPr>
              <w:jc w:val="center"/>
              <w:rPr>
                <w:b/>
                <w:bCs/>
              </w:rPr>
            </w:pPr>
            <w:r w:rsidRPr="00AD01C4">
              <w:rPr>
                <w:rFonts w:hint="eastAsia"/>
                <w:b/>
                <w:bCs/>
              </w:rPr>
              <w:t>S</w:t>
            </w:r>
            <w:r w:rsidRPr="00AD01C4">
              <w:rPr>
                <w:b/>
                <w:bCs/>
              </w:rPr>
              <w:t>ent</w:t>
            </w:r>
          </w:p>
        </w:tc>
        <w:tc>
          <w:tcPr>
            <w:tcW w:w="1262" w:type="dxa"/>
          </w:tcPr>
          <w:p w14:paraId="3E8BC43F" w14:textId="77777777" w:rsidR="00A236FF" w:rsidRPr="00AD01C4" w:rsidRDefault="00A236FF" w:rsidP="008B0AB9">
            <w:pPr>
              <w:jc w:val="center"/>
              <w:rPr>
                <w:b/>
                <w:bCs/>
              </w:rPr>
            </w:pPr>
            <w:proofErr w:type="spellStart"/>
            <w:r w:rsidRPr="00AD01C4">
              <w:rPr>
                <w:rFonts w:hint="eastAsia"/>
                <w:b/>
                <w:bCs/>
              </w:rPr>
              <w:t>R</w:t>
            </w:r>
            <w:r w:rsidRPr="00AD01C4">
              <w:rPr>
                <w:b/>
                <w:bCs/>
              </w:rPr>
              <w:t>ecv</w:t>
            </w:r>
            <w:proofErr w:type="spellEnd"/>
          </w:p>
        </w:tc>
      </w:tr>
      <w:tr w:rsidR="00A236FF" w14:paraId="4FDC8DF8" w14:textId="77777777" w:rsidTr="008B0AB9">
        <w:trPr>
          <w:jc w:val="center"/>
        </w:trPr>
        <w:tc>
          <w:tcPr>
            <w:tcW w:w="601" w:type="dxa"/>
          </w:tcPr>
          <w:p w14:paraId="49DF2989" w14:textId="6255F9D6" w:rsidR="00A236FF" w:rsidRPr="00AD01C4" w:rsidRDefault="0063492D" w:rsidP="008B0AB9">
            <w:proofErr w:type="spellStart"/>
            <w:proofErr w:type="gramStart"/>
            <w:r w:rsidRPr="0063492D">
              <w:t>com.baidu.che.parking</w:t>
            </w:r>
            <w:proofErr w:type="spellEnd"/>
            <w:proofErr w:type="gramEnd"/>
          </w:p>
        </w:tc>
        <w:tc>
          <w:tcPr>
            <w:tcW w:w="1295" w:type="dxa"/>
          </w:tcPr>
          <w:p w14:paraId="11493754" w14:textId="77777777" w:rsidR="00A236FF" w:rsidRPr="00AD01C4" w:rsidRDefault="00A236FF" w:rsidP="008B0AB9"/>
        </w:tc>
        <w:tc>
          <w:tcPr>
            <w:tcW w:w="1262" w:type="dxa"/>
          </w:tcPr>
          <w:p w14:paraId="40DC3ABA" w14:textId="77777777" w:rsidR="00A236FF" w:rsidRPr="00AD01C4" w:rsidRDefault="00A236FF" w:rsidP="008B0AB9"/>
        </w:tc>
        <w:tc>
          <w:tcPr>
            <w:tcW w:w="1262" w:type="dxa"/>
          </w:tcPr>
          <w:p w14:paraId="5BC5C7A9" w14:textId="77777777" w:rsidR="00A236FF" w:rsidRPr="00AD01C4" w:rsidRDefault="00A236FF" w:rsidP="0063492D">
            <w:pPr>
              <w:jc w:val="center"/>
            </w:pPr>
            <w:r w:rsidRPr="00AD01C4">
              <w:rPr>
                <w:rFonts w:hint="eastAsia"/>
              </w:rPr>
              <w:t>2</w:t>
            </w:r>
            <w:r w:rsidRPr="00AD01C4">
              <w:t>0 MB</w:t>
            </w:r>
          </w:p>
        </w:tc>
        <w:tc>
          <w:tcPr>
            <w:tcW w:w="1262" w:type="dxa"/>
          </w:tcPr>
          <w:p w14:paraId="4D899348" w14:textId="77777777" w:rsidR="00A236FF" w:rsidRPr="00AD01C4" w:rsidRDefault="00A236FF" w:rsidP="0063492D">
            <w:pPr>
              <w:jc w:val="center"/>
            </w:pPr>
            <w:r w:rsidRPr="00AD01C4">
              <w:rPr>
                <w:rFonts w:hint="eastAsia"/>
              </w:rPr>
              <w:t>4</w:t>
            </w:r>
            <w:r w:rsidRPr="00AD01C4">
              <w:t>0 MB</w:t>
            </w:r>
          </w:p>
        </w:tc>
        <w:tc>
          <w:tcPr>
            <w:tcW w:w="1262" w:type="dxa"/>
          </w:tcPr>
          <w:p w14:paraId="31E418C9" w14:textId="77777777" w:rsidR="00A236FF" w:rsidRPr="00AD01C4" w:rsidRDefault="00A236FF" w:rsidP="0063492D">
            <w:pPr>
              <w:jc w:val="center"/>
            </w:pPr>
            <w:r w:rsidRPr="00AD01C4">
              <w:rPr>
                <w:rFonts w:hint="eastAsia"/>
              </w:rPr>
              <w:t>1</w:t>
            </w:r>
            <w:r w:rsidRPr="00AD01C4">
              <w:t>0 MB</w:t>
            </w:r>
          </w:p>
        </w:tc>
        <w:tc>
          <w:tcPr>
            <w:tcW w:w="1262" w:type="dxa"/>
          </w:tcPr>
          <w:p w14:paraId="16979284" w14:textId="77777777" w:rsidR="00A236FF" w:rsidRPr="00AD01C4" w:rsidRDefault="00A236FF" w:rsidP="0063492D">
            <w:pPr>
              <w:jc w:val="center"/>
            </w:pPr>
            <w:r w:rsidRPr="00AD01C4">
              <w:rPr>
                <w:rFonts w:hint="eastAsia"/>
              </w:rPr>
              <w:t>1</w:t>
            </w:r>
            <w:r w:rsidRPr="00AD01C4">
              <w:t>00 MB</w:t>
            </w:r>
          </w:p>
        </w:tc>
      </w:tr>
      <w:tr w:rsidR="00A236FF" w14:paraId="46EBD3B5" w14:textId="77777777" w:rsidTr="008B0AB9">
        <w:trPr>
          <w:jc w:val="center"/>
        </w:trPr>
        <w:tc>
          <w:tcPr>
            <w:tcW w:w="601" w:type="dxa"/>
          </w:tcPr>
          <w:p w14:paraId="5B3F4FE3" w14:textId="2E04240A" w:rsidR="00A236FF" w:rsidRPr="00AD01C4" w:rsidRDefault="0063492D" w:rsidP="008B0AB9">
            <w:proofErr w:type="spellStart"/>
            <w:proofErr w:type="gramStart"/>
            <w:r w:rsidRPr="0063492D">
              <w:t>com.baidu.iov.dueros</w:t>
            </w:r>
            <w:proofErr w:type="gramEnd"/>
            <w:r w:rsidRPr="0063492D">
              <w:t>.hotel</w:t>
            </w:r>
            <w:proofErr w:type="spellEnd"/>
          </w:p>
        </w:tc>
        <w:tc>
          <w:tcPr>
            <w:tcW w:w="1295" w:type="dxa"/>
          </w:tcPr>
          <w:p w14:paraId="26E8ADC7" w14:textId="77777777" w:rsidR="00A236FF" w:rsidRPr="00AD01C4" w:rsidRDefault="00A236FF" w:rsidP="008B0AB9">
            <w:pPr>
              <w:jc w:val="center"/>
            </w:pPr>
            <w:r w:rsidRPr="00AD01C4">
              <w:rPr>
                <w:rFonts w:hint="eastAsia"/>
              </w:rPr>
              <w:t>5</w:t>
            </w:r>
            <w:r w:rsidRPr="00AD01C4">
              <w:t>0 MB</w:t>
            </w:r>
          </w:p>
        </w:tc>
        <w:tc>
          <w:tcPr>
            <w:tcW w:w="1262" w:type="dxa"/>
          </w:tcPr>
          <w:p w14:paraId="475F7DDD" w14:textId="77777777" w:rsidR="00A236FF" w:rsidRPr="00AD01C4" w:rsidRDefault="00A236FF" w:rsidP="008B0AB9">
            <w:pPr>
              <w:jc w:val="center"/>
            </w:pPr>
            <w:r w:rsidRPr="00AD01C4">
              <w:rPr>
                <w:rFonts w:hint="eastAsia"/>
              </w:rPr>
              <w:t>2</w:t>
            </w:r>
            <w:r w:rsidRPr="00AD01C4">
              <w:t>00 MB</w:t>
            </w:r>
          </w:p>
        </w:tc>
        <w:tc>
          <w:tcPr>
            <w:tcW w:w="1262" w:type="dxa"/>
          </w:tcPr>
          <w:p w14:paraId="356C6792" w14:textId="77777777" w:rsidR="00A236FF" w:rsidRPr="00AD01C4" w:rsidRDefault="00A236FF" w:rsidP="008B0AB9">
            <w:pPr>
              <w:jc w:val="center"/>
            </w:pPr>
          </w:p>
        </w:tc>
        <w:tc>
          <w:tcPr>
            <w:tcW w:w="1262" w:type="dxa"/>
          </w:tcPr>
          <w:p w14:paraId="1ACE0F2D" w14:textId="77777777" w:rsidR="00A236FF" w:rsidRPr="00AD01C4" w:rsidRDefault="00A236FF" w:rsidP="008B0AB9">
            <w:pPr>
              <w:jc w:val="center"/>
            </w:pPr>
          </w:p>
        </w:tc>
        <w:tc>
          <w:tcPr>
            <w:tcW w:w="1262" w:type="dxa"/>
          </w:tcPr>
          <w:p w14:paraId="6E290198" w14:textId="77777777" w:rsidR="00A236FF" w:rsidRPr="00AD01C4" w:rsidRDefault="00A236FF" w:rsidP="008B0AB9">
            <w:pPr>
              <w:jc w:val="center"/>
            </w:pPr>
            <w:r w:rsidRPr="00AD01C4">
              <w:rPr>
                <w:rFonts w:hint="eastAsia"/>
              </w:rPr>
              <w:t>1</w:t>
            </w:r>
            <w:r w:rsidRPr="00AD01C4">
              <w:t>00 MB</w:t>
            </w:r>
          </w:p>
        </w:tc>
        <w:tc>
          <w:tcPr>
            <w:tcW w:w="1262" w:type="dxa"/>
          </w:tcPr>
          <w:p w14:paraId="362F12AA" w14:textId="77777777" w:rsidR="00A236FF" w:rsidRPr="00AD01C4" w:rsidRDefault="00A236FF" w:rsidP="008B0AB9">
            <w:pPr>
              <w:jc w:val="center"/>
            </w:pPr>
            <w:r w:rsidRPr="00AD01C4">
              <w:rPr>
                <w:rFonts w:hint="eastAsia"/>
              </w:rPr>
              <w:t>3</w:t>
            </w:r>
            <w:r w:rsidRPr="00AD01C4">
              <w:t>00 MB</w:t>
            </w:r>
          </w:p>
        </w:tc>
      </w:tr>
      <w:tr w:rsidR="00A236FF" w14:paraId="0CA4BC56" w14:textId="77777777" w:rsidTr="008B0AB9">
        <w:trPr>
          <w:jc w:val="center"/>
        </w:trPr>
        <w:tc>
          <w:tcPr>
            <w:tcW w:w="601" w:type="dxa"/>
          </w:tcPr>
          <w:p w14:paraId="60259953" w14:textId="3AC60674" w:rsidR="00A236FF" w:rsidRPr="00AD01C4" w:rsidRDefault="0063492D" w:rsidP="008B0AB9">
            <w:proofErr w:type="spellStart"/>
            <w:proofErr w:type="gramStart"/>
            <w:r w:rsidRPr="0063492D">
              <w:t>com.ford.ecg.CBZDATA</w:t>
            </w:r>
            <w:proofErr w:type="spellEnd"/>
            <w:proofErr w:type="gramEnd"/>
          </w:p>
        </w:tc>
        <w:tc>
          <w:tcPr>
            <w:tcW w:w="1295" w:type="dxa"/>
          </w:tcPr>
          <w:p w14:paraId="1D77E570" w14:textId="77777777" w:rsidR="00A236FF" w:rsidRPr="00AD01C4" w:rsidRDefault="00A236FF" w:rsidP="008B0AB9">
            <w:pPr>
              <w:jc w:val="center"/>
            </w:pPr>
            <w:r w:rsidRPr="00AD01C4">
              <w:t>1</w:t>
            </w:r>
            <w:r w:rsidRPr="00AD01C4">
              <w:rPr>
                <w:rFonts w:hint="eastAsia"/>
              </w:rPr>
              <w:t>3</w:t>
            </w:r>
            <w:r w:rsidRPr="00AD01C4">
              <w:t xml:space="preserve"> MB</w:t>
            </w:r>
          </w:p>
        </w:tc>
        <w:tc>
          <w:tcPr>
            <w:tcW w:w="1262" w:type="dxa"/>
          </w:tcPr>
          <w:p w14:paraId="1BA9BCD3" w14:textId="77777777" w:rsidR="00A236FF" w:rsidRPr="00AD01C4" w:rsidRDefault="00A236FF" w:rsidP="008B0AB9">
            <w:pPr>
              <w:jc w:val="center"/>
            </w:pPr>
            <w:r w:rsidRPr="00AD01C4">
              <w:rPr>
                <w:rFonts w:hint="eastAsia"/>
              </w:rPr>
              <w:t>4</w:t>
            </w:r>
            <w:r w:rsidRPr="00AD01C4">
              <w:t>00 MB</w:t>
            </w:r>
          </w:p>
        </w:tc>
        <w:tc>
          <w:tcPr>
            <w:tcW w:w="1262" w:type="dxa"/>
          </w:tcPr>
          <w:p w14:paraId="59BDBAE6" w14:textId="77777777" w:rsidR="00A236FF" w:rsidRPr="00AD01C4" w:rsidRDefault="00A236FF" w:rsidP="008B0AB9">
            <w:pPr>
              <w:jc w:val="center"/>
            </w:pPr>
          </w:p>
        </w:tc>
        <w:tc>
          <w:tcPr>
            <w:tcW w:w="1262" w:type="dxa"/>
          </w:tcPr>
          <w:p w14:paraId="5EB7F7FF" w14:textId="77777777" w:rsidR="00A236FF" w:rsidRPr="00AD01C4" w:rsidRDefault="00A236FF" w:rsidP="008B0AB9">
            <w:pPr>
              <w:jc w:val="center"/>
            </w:pPr>
          </w:p>
        </w:tc>
        <w:tc>
          <w:tcPr>
            <w:tcW w:w="1262" w:type="dxa"/>
          </w:tcPr>
          <w:p w14:paraId="52B1E7CC" w14:textId="77777777" w:rsidR="00A236FF" w:rsidRPr="00AD01C4" w:rsidRDefault="00A236FF" w:rsidP="008B0AB9">
            <w:pPr>
              <w:jc w:val="center"/>
            </w:pPr>
          </w:p>
        </w:tc>
        <w:tc>
          <w:tcPr>
            <w:tcW w:w="1262" w:type="dxa"/>
          </w:tcPr>
          <w:p w14:paraId="0E16681C" w14:textId="77777777" w:rsidR="00A236FF" w:rsidRPr="00AD01C4" w:rsidRDefault="00A236FF" w:rsidP="008B0AB9">
            <w:pPr>
              <w:jc w:val="center"/>
            </w:pPr>
          </w:p>
        </w:tc>
      </w:tr>
      <w:tr w:rsidR="00A236FF" w14:paraId="73F5FA32" w14:textId="77777777" w:rsidTr="008B0AB9">
        <w:trPr>
          <w:jc w:val="center"/>
        </w:trPr>
        <w:tc>
          <w:tcPr>
            <w:tcW w:w="601" w:type="dxa"/>
          </w:tcPr>
          <w:p w14:paraId="26D9F1A1" w14:textId="70637C8B" w:rsidR="00A236FF" w:rsidRPr="00AD01C4" w:rsidRDefault="0063492D" w:rsidP="008B0AB9">
            <w:proofErr w:type="spellStart"/>
            <w:proofErr w:type="gramStart"/>
            <w:r w:rsidRPr="0063492D">
              <w:t>com.ford</w:t>
            </w:r>
            <w:proofErr w:type="gramEnd"/>
            <w:r w:rsidRPr="0063492D">
              <w:t>.sync.account</w:t>
            </w:r>
            <w:proofErr w:type="spellEnd"/>
          </w:p>
        </w:tc>
        <w:tc>
          <w:tcPr>
            <w:tcW w:w="1295" w:type="dxa"/>
          </w:tcPr>
          <w:p w14:paraId="121784C8" w14:textId="77777777" w:rsidR="00A236FF" w:rsidRPr="00AD01C4" w:rsidRDefault="00A236FF" w:rsidP="008B0AB9">
            <w:pPr>
              <w:jc w:val="center"/>
            </w:pPr>
          </w:p>
        </w:tc>
        <w:tc>
          <w:tcPr>
            <w:tcW w:w="1262" w:type="dxa"/>
          </w:tcPr>
          <w:p w14:paraId="2B4DB796" w14:textId="77777777" w:rsidR="00A236FF" w:rsidRPr="00AD01C4" w:rsidRDefault="00A236FF" w:rsidP="008B0AB9">
            <w:pPr>
              <w:jc w:val="center"/>
            </w:pPr>
          </w:p>
        </w:tc>
        <w:tc>
          <w:tcPr>
            <w:tcW w:w="1262" w:type="dxa"/>
          </w:tcPr>
          <w:p w14:paraId="5F88C18B" w14:textId="77777777" w:rsidR="00A236FF" w:rsidRPr="00AD01C4" w:rsidRDefault="00A236FF" w:rsidP="008B0AB9">
            <w:pPr>
              <w:jc w:val="center"/>
            </w:pPr>
          </w:p>
        </w:tc>
        <w:tc>
          <w:tcPr>
            <w:tcW w:w="1262" w:type="dxa"/>
          </w:tcPr>
          <w:p w14:paraId="1C75D959" w14:textId="77777777" w:rsidR="00A236FF" w:rsidRPr="00AD01C4" w:rsidRDefault="00A236FF" w:rsidP="008B0AB9">
            <w:pPr>
              <w:jc w:val="center"/>
            </w:pPr>
          </w:p>
        </w:tc>
        <w:tc>
          <w:tcPr>
            <w:tcW w:w="1262" w:type="dxa"/>
          </w:tcPr>
          <w:p w14:paraId="701FFBBA" w14:textId="77777777" w:rsidR="00A236FF" w:rsidRPr="00AD01C4" w:rsidRDefault="00A236FF" w:rsidP="008B0AB9">
            <w:pPr>
              <w:jc w:val="center"/>
            </w:pPr>
            <w:r w:rsidRPr="00AD01C4">
              <w:rPr>
                <w:rFonts w:hint="eastAsia"/>
              </w:rPr>
              <w:t>5</w:t>
            </w:r>
            <w:r w:rsidRPr="00AD01C4">
              <w:t xml:space="preserve"> MB</w:t>
            </w:r>
          </w:p>
        </w:tc>
        <w:tc>
          <w:tcPr>
            <w:tcW w:w="1262" w:type="dxa"/>
          </w:tcPr>
          <w:p w14:paraId="16090AF4" w14:textId="77777777" w:rsidR="00A236FF" w:rsidRPr="00AD01C4" w:rsidRDefault="00A236FF" w:rsidP="008B0AB9">
            <w:pPr>
              <w:jc w:val="center"/>
            </w:pPr>
            <w:r w:rsidRPr="00AD01C4">
              <w:rPr>
                <w:rFonts w:hint="eastAsia"/>
              </w:rPr>
              <w:t>3</w:t>
            </w:r>
            <w:r w:rsidRPr="00AD01C4">
              <w:t>0 MB</w:t>
            </w:r>
          </w:p>
        </w:tc>
      </w:tr>
      <w:tr w:rsidR="00A236FF" w14:paraId="6FB1DF6A" w14:textId="77777777" w:rsidTr="008B0AB9">
        <w:trPr>
          <w:jc w:val="center"/>
        </w:trPr>
        <w:tc>
          <w:tcPr>
            <w:tcW w:w="601" w:type="dxa"/>
          </w:tcPr>
          <w:p w14:paraId="3E8C3BE9" w14:textId="029BC84C" w:rsidR="00A236FF" w:rsidRPr="00AD01C4" w:rsidRDefault="0063492D" w:rsidP="008B0AB9">
            <w:proofErr w:type="spellStart"/>
            <w:r w:rsidRPr="0063492D">
              <w:t>com.ford.ecg.FCI</w:t>
            </w:r>
            <w:proofErr w:type="spellEnd"/>
          </w:p>
        </w:tc>
        <w:tc>
          <w:tcPr>
            <w:tcW w:w="1295" w:type="dxa"/>
          </w:tcPr>
          <w:p w14:paraId="24E33B47" w14:textId="77777777" w:rsidR="00A236FF" w:rsidRPr="00AD01C4" w:rsidRDefault="00A236FF" w:rsidP="008B0AB9">
            <w:pPr>
              <w:jc w:val="center"/>
            </w:pPr>
            <w:r w:rsidRPr="00AD01C4">
              <w:rPr>
                <w:rFonts w:hint="eastAsia"/>
              </w:rPr>
              <w:t>1</w:t>
            </w:r>
            <w:r w:rsidRPr="00AD01C4">
              <w:t xml:space="preserve"> MB</w:t>
            </w:r>
          </w:p>
        </w:tc>
        <w:tc>
          <w:tcPr>
            <w:tcW w:w="1262" w:type="dxa"/>
          </w:tcPr>
          <w:p w14:paraId="3C65E045" w14:textId="77777777" w:rsidR="00A236FF" w:rsidRPr="00AD01C4" w:rsidRDefault="00A236FF" w:rsidP="008B0AB9">
            <w:pPr>
              <w:jc w:val="center"/>
            </w:pPr>
            <w:r w:rsidRPr="00AD01C4">
              <w:rPr>
                <w:rFonts w:hint="eastAsia"/>
              </w:rPr>
              <w:t>2</w:t>
            </w:r>
            <w:r w:rsidRPr="00AD01C4">
              <w:t xml:space="preserve"> MB</w:t>
            </w:r>
          </w:p>
        </w:tc>
        <w:tc>
          <w:tcPr>
            <w:tcW w:w="1262" w:type="dxa"/>
          </w:tcPr>
          <w:p w14:paraId="2B5989DD" w14:textId="77777777" w:rsidR="00A236FF" w:rsidRPr="00AD01C4" w:rsidRDefault="00A236FF" w:rsidP="008B0AB9">
            <w:pPr>
              <w:jc w:val="center"/>
            </w:pPr>
          </w:p>
        </w:tc>
        <w:tc>
          <w:tcPr>
            <w:tcW w:w="1262" w:type="dxa"/>
          </w:tcPr>
          <w:p w14:paraId="250AB21D" w14:textId="77777777" w:rsidR="00A236FF" w:rsidRPr="00AD01C4" w:rsidRDefault="00A236FF" w:rsidP="008B0AB9">
            <w:pPr>
              <w:jc w:val="center"/>
            </w:pPr>
          </w:p>
        </w:tc>
        <w:tc>
          <w:tcPr>
            <w:tcW w:w="1262" w:type="dxa"/>
          </w:tcPr>
          <w:p w14:paraId="265FB94F" w14:textId="77777777" w:rsidR="00A236FF" w:rsidRPr="00AD01C4" w:rsidRDefault="00A236FF" w:rsidP="008B0AB9">
            <w:pPr>
              <w:jc w:val="center"/>
            </w:pPr>
          </w:p>
        </w:tc>
        <w:tc>
          <w:tcPr>
            <w:tcW w:w="1262" w:type="dxa"/>
          </w:tcPr>
          <w:p w14:paraId="4154DD12" w14:textId="77777777" w:rsidR="00A236FF" w:rsidRPr="00AD01C4" w:rsidRDefault="00A236FF" w:rsidP="008B0AB9">
            <w:pPr>
              <w:jc w:val="center"/>
            </w:pPr>
          </w:p>
        </w:tc>
      </w:tr>
      <w:tr w:rsidR="00A236FF" w14:paraId="6747F735" w14:textId="77777777" w:rsidTr="008B0AB9">
        <w:trPr>
          <w:jc w:val="center"/>
        </w:trPr>
        <w:tc>
          <w:tcPr>
            <w:tcW w:w="601" w:type="dxa"/>
          </w:tcPr>
          <w:p w14:paraId="15D4EA95" w14:textId="77777777" w:rsidR="00A236FF" w:rsidRPr="00AD01C4" w:rsidRDefault="00A236FF" w:rsidP="008B0AB9">
            <w:r w:rsidRPr="00AD01C4">
              <w:t>……</w:t>
            </w:r>
          </w:p>
        </w:tc>
        <w:tc>
          <w:tcPr>
            <w:tcW w:w="1295" w:type="dxa"/>
          </w:tcPr>
          <w:p w14:paraId="24382063" w14:textId="77777777" w:rsidR="00A236FF" w:rsidRPr="00AD01C4" w:rsidRDefault="00A236FF" w:rsidP="008B0AB9"/>
        </w:tc>
        <w:tc>
          <w:tcPr>
            <w:tcW w:w="1262" w:type="dxa"/>
          </w:tcPr>
          <w:p w14:paraId="183F29AB" w14:textId="77777777" w:rsidR="00A236FF" w:rsidRPr="00AD01C4" w:rsidRDefault="00A236FF" w:rsidP="008B0AB9"/>
        </w:tc>
        <w:tc>
          <w:tcPr>
            <w:tcW w:w="1262" w:type="dxa"/>
          </w:tcPr>
          <w:p w14:paraId="4A2E4556" w14:textId="77777777" w:rsidR="00A236FF" w:rsidRPr="00AD01C4" w:rsidRDefault="00A236FF" w:rsidP="008B0AB9"/>
        </w:tc>
        <w:tc>
          <w:tcPr>
            <w:tcW w:w="1262" w:type="dxa"/>
          </w:tcPr>
          <w:p w14:paraId="6C26C144" w14:textId="77777777" w:rsidR="00A236FF" w:rsidRPr="00AD01C4" w:rsidRDefault="00A236FF" w:rsidP="008B0AB9"/>
        </w:tc>
        <w:tc>
          <w:tcPr>
            <w:tcW w:w="1262" w:type="dxa"/>
          </w:tcPr>
          <w:p w14:paraId="25D1436B" w14:textId="77777777" w:rsidR="00A236FF" w:rsidRPr="00AD01C4" w:rsidRDefault="00A236FF" w:rsidP="008B0AB9"/>
        </w:tc>
        <w:tc>
          <w:tcPr>
            <w:tcW w:w="1262" w:type="dxa"/>
          </w:tcPr>
          <w:p w14:paraId="68142122" w14:textId="77777777" w:rsidR="00A236FF" w:rsidRPr="00AD01C4" w:rsidRDefault="00A236FF" w:rsidP="008B0AB9"/>
        </w:tc>
      </w:tr>
    </w:tbl>
    <w:p w14:paraId="4EE38EA2" w14:textId="77777777" w:rsidR="00A236FF" w:rsidRDefault="00A236FF" w:rsidP="00A236FF">
      <w:pPr>
        <w:pStyle w:val="ListParagraph"/>
        <w:ind w:left="420"/>
        <w:rPr>
          <w:color w:val="0000FF"/>
        </w:rPr>
      </w:pPr>
    </w:p>
    <w:p w14:paraId="7B428961" w14:textId="5860C3AD" w:rsidR="003B48E1" w:rsidRDefault="003B48E1" w:rsidP="002A285A">
      <w:pPr>
        <w:pStyle w:val="Heading3"/>
      </w:pPr>
      <w:r w:rsidRPr="003B48E1">
        <w:t xml:space="preserve">Retry Mechanism </w:t>
      </w:r>
      <w:proofErr w:type="gramStart"/>
      <w:r w:rsidRPr="003B48E1">
        <w:t>For</w:t>
      </w:r>
      <w:proofErr w:type="gramEnd"/>
      <w:r w:rsidRPr="003B48E1">
        <w:t xml:space="preserve"> Feature Usage Analytics Upload</w:t>
      </w:r>
    </w:p>
    <w:p w14:paraId="133FAAA7" w14:textId="3CC4ACAC" w:rsidR="003B48E1" w:rsidRPr="003B48E1" w:rsidRDefault="003B48E1" w:rsidP="003B48E1">
      <w:r w:rsidRPr="00ED6248">
        <w:t>If IVI uploads feature usage analytics data to cloud failed, IVI should retry maximum 3 times. If all retries failed, IVI should keep message in queue and try to synchronize next time</w:t>
      </w:r>
      <w:r>
        <w:t xml:space="preserve"> ignition on</w:t>
      </w:r>
      <w:r w:rsidRPr="00ED6248">
        <w:t>.</w:t>
      </w:r>
    </w:p>
    <w:p w14:paraId="33996C72" w14:textId="6CE9EB5A" w:rsidR="00600E32" w:rsidRPr="00D078F9" w:rsidRDefault="004E2101" w:rsidP="002A285A">
      <w:pPr>
        <w:pStyle w:val="Heading3"/>
      </w:pPr>
      <w:r>
        <w:t>Error Logs</w:t>
      </w:r>
    </w:p>
    <w:p w14:paraId="5D4EBCCC" w14:textId="56F10888" w:rsidR="00B22644" w:rsidRDefault="00B22644" w:rsidP="00B22644">
      <w:r>
        <w:t>IVI should setup pre-define event for</w:t>
      </w:r>
      <w:r w:rsidR="00796CBE">
        <w:t>:</w:t>
      </w:r>
    </w:p>
    <w:p w14:paraId="30ADC97C" w14:textId="0FE5D422" w:rsidR="00B22644" w:rsidRDefault="00B22644" w:rsidP="000B7228">
      <w:pPr>
        <w:pStyle w:val="ListParagraph"/>
        <w:numPr>
          <w:ilvl w:val="0"/>
          <w:numId w:val="3"/>
        </w:numPr>
      </w:pPr>
      <w:r>
        <w:t xml:space="preserve">Cannot communicate with </w:t>
      </w:r>
      <w:r w:rsidR="00CE1026">
        <w:t>Ford cloud backend (</w:t>
      </w:r>
      <w:proofErr w:type="gramStart"/>
      <w:r w:rsidR="00CE1026">
        <w:t>e.g.</w:t>
      </w:r>
      <w:proofErr w:type="gramEnd"/>
      <w:r w:rsidR="00CE1026">
        <w:t xml:space="preserve"> IVI SL, CSA, Ford Analytics Cloud</w:t>
      </w:r>
      <w:r w:rsidR="00907CF5">
        <w:t xml:space="preserve"> etc.</w:t>
      </w:r>
      <w:r w:rsidR="00CE1026">
        <w:t xml:space="preserve">) </w:t>
      </w:r>
    </w:p>
    <w:p w14:paraId="161758B1" w14:textId="7FA9AC73" w:rsidR="00B22644" w:rsidRDefault="00B22644" w:rsidP="000B7228">
      <w:pPr>
        <w:pStyle w:val="ListParagraph"/>
        <w:numPr>
          <w:ilvl w:val="0"/>
          <w:numId w:val="3"/>
        </w:numPr>
      </w:pPr>
      <w:r>
        <w:t>IVI service / application crash</w:t>
      </w:r>
    </w:p>
    <w:p w14:paraId="56C3262D" w14:textId="58280C8D" w:rsidR="00600E32" w:rsidRDefault="004B5BC7" w:rsidP="00B22644">
      <w:r>
        <w:t>and</w:t>
      </w:r>
      <w:r w:rsidR="00B22644">
        <w:t xml:space="preserve"> upload logs to FNV-diagnostic cloud.</w:t>
      </w:r>
    </w:p>
    <w:p w14:paraId="7C6F8F9F" w14:textId="77777777" w:rsidR="00907CF5" w:rsidRPr="00D078F9" w:rsidRDefault="00907CF5" w:rsidP="002A285A">
      <w:pPr>
        <w:pStyle w:val="Heading3"/>
      </w:pPr>
      <w:r w:rsidRPr="004A7927">
        <w:lastRenderedPageBreak/>
        <w:t>Subscription control</w:t>
      </w:r>
    </w:p>
    <w:p w14:paraId="5EE5C3F7" w14:textId="77777777" w:rsidR="00907CF5" w:rsidRDefault="00907CF5" w:rsidP="00907CF5">
      <w:r w:rsidRPr="00AD01C4">
        <w:t xml:space="preserve">The configuration of eligible network interface for individual application is still determined by WIR policy, </w:t>
      </w:r>
      <w:r>
        <w:t xml:space="preserve">however IVI should be able to control the cellular network access of the application according to subscription environment and status. </w:t>
      </w:r>
      <w:r w:rsidRPr="00AD01C4">
        <w:t>When subscription status is changed to Inactive, applications can still be launched, but incapable of downloading or playing streaming media files</w:t>
      </w:r>
      <w:r>
        <w:t xml:space="preserve"> with 5G </w:t>
      </w:r>
      <w:proofErr w:type="spellStart"/>
      <w:r>
        <w:t>celluar</w:t>
      </w:r>
      <w:proofErr w:type="spellEnd"/>
      <w:r w:rsidRPr="00AD01C4">
        <w:t>.</w:t>
      </w:r>
      <w:r>
        <w:t xml:space="preserve"> Instead, customer can still leverage </w:t>
      </w:r>
      <w:proofErr w:type="spellStart"/>
      <w:r>
        <w:t>WiFi</w:t>
      </w:r>
      <w:proofErr w:type="spellEnd"/>
      <w:r>
        <w:t xml:space="preserve"> network access which is not impacted by subscription status.  </w:t>
      </w:r>
    </w:p>
    <w:p w14:paraId="2F9BC8A7" w14:textId="77777777" w:rsidR="00907CF5" w:rsidRDefault="00907CF5" w:rsidP="00907CF5">
      <w:r>
        <w:t>If IVI cannot synchronize subscription status from cloud, IVI should show the cached subscription status.</w:t>
      </w:r>
    </w:p>
    <w:p w14:paraId="142EF8B9" w14:textId="77777777" w:rsidR="00907CF5" w:rsidRPr="00AD01C4" w:rsidRDefault="00907CF5" w:rsidP="002A285A">
      <w:pPr>
        <w:pStyle w:val="Heading3"/>
      </w:pPr>
      <w:r w:rsidRPr="00AD01C4">
        <w:t>Exceptional rule</w:t>
      </w:r>
    </w:p>
    <w:p w14:paraId="69087C4A" w14:textId="77777777" w:rsidR="00907CF5" w:rsidRPr="00AD01C4" w:rsidRDefault="00907CF5" w:rsidP="00907CF5">
      <w:r w:rsidRPr="00AD01C4">
        <w:t>If</w:t>
      </w:r>
      <w:r>
        <w:t xml:space="preserve"> the paid subscription package is expired during current ignition cycle, </w:t>
      </w:r>
      <w:r w:rsidRPr="00AD01C4">
        <w:t>access to the cellular network should sustain until the ignition off, even if the customer hasn’t yet made a paid subscription to data</w:t>
      </w:r>
      <w:r>
        <w:t>.</w:t>
      </w:r>
    </w:p>
    <w:p w14:paraId="05950DBC" w14:textId="77777777" w:rsidR="00907CF5" w:rsidRDefault="00907CF5" w:rsidP="00907CF5">
      <w:pPr>
        <w:rPr>
          <w:lang w:eastAsia="zh-CN"/>
        </w:rPr>
      </w:pPr>
      <w:r w:rsidRPr="00AD01C4">
        <w:t xml:space="preserve">This exception is to ensure good user experience and maintain driving </w:t>
      </w:r>
      <w:proofErr w:type="gramStart"/>
      <w:r w:rsidRPr="00AD01C4">
        <w:t>safety, and</w:t>
      </w:r>
      <w:proofErr w:type="gramEnd"/>
      <w:r w:rsidRPr="00AD01C4">
        <w:t xml:space="preserve"> applies to current ignition cycle only. </w:t>
      </w:r>
      <w:r>
        <w:rPr>
          <w:lang w:eastAsia="zh-CN"/>
        </w:rPr>
        <w:t xml:space="preserve">  </w:t>
      </w:r>
    </w:p>
    <w:p w14:paraId="64E072F9" w14:textId="77777777" w:rsidR="00D1526E" w:rsidRPr="00E73C0B" w:rsidRDefault="00D1526E" w:rsidP="002A285A">
      <w:pPr>
        <w:pStyle w:val="Heading3"/>
      </w:pPr>
      <w:r>
        <w:t>IVI</w:t>
      </w:r>
      <w:r w:rsidRPr="00E73C0B">
        <w:t xml:space="preserve"> Swap</w:t>
      </w:r>
    </w:p>
    <w:p w14:paraId="401EE8C7" w14:textId="6C74803C" w:rsidR="00D1526E" w:rsidRDefault="00D1526E" w:rsidP="00D1526E">
      <w:pPr>
        <w:rPr>
          <w:lang w:eastAsia="zh-CN"/>
        </w:rPr>
      </w:pPr>
      <w:r>
        <w:rPr>
          <w:lang w:eastAsia="zh-CN"/>
        </w:rPr>
        <w:t>In case of IVI swap, IVI should retrieve the latest data usage statistics</w:t>
      </w:r>
      <w:r w:rsidR="00BD3709">
        <w:rPr>
          <w:lang w:eastAsia="zh-CN"/>
        </w:rPr>
        <w:t xml:space="preserve"> and</w:t>
      </w:r>
      <w:r>
        <w:rPr>
          <w:lang w:eastAsia="zh-CN"/>
        </w:rPr>
        <w:t xml:space="preserve"> </w:t>
      </w:r>
      <w:r w:rsidR="00BD3709">
        <w:t xml:space="preserve">subscription environment &amp; status </w:t>
      </w:r>
      <w:r w:rsidR="00BD3709">
        <w:rPr>
          <w:lang w:eastAsia="zh-CN"/>
        </w:rPr>
        <w:t xml:space="preserve">from Ford </w:t>
      </w:r>
      <w:proofErr w:type="gramStart"/>
      <w:r w:rsidR="00BD3709">
        <w:rPr>
          <w:lang w:eastAsia="zh-CN"/>
        </w:rPr>
        <w:t>cloud</w:t>
      </w:r>
      <w:r>
        <w:rPr>
          <w:lang w:eastAsia="zh-CN"/>
        </w:rPr>
        <w:t>, as soon as</w:t>
      </w:r>
      <w:proofErr w:type="gramEnd"/>
      <w:r>
        <w:rPr>
          <w:lang w:eastAsia="zh-CN"/>
        </w:rPr>
        <w:t xml:space="preserve"> the new IVI </w:t>
      </w:r>
      <w:r w:rsidR="00BD3709">
        <w:rPr>
          <w:lang w:eastAsia="zh-CN"/>
        </w:rPr>
        <w:t xml:space="preserve">boots up </w:t>
      </w:r>
      <w:r>
        <w:rPr>
          <w:lang w:eastAsia="zh-CN"/>
        </w:rPr>
        <w:t>for the first time. The retry strategy is consistent with standard subscription synchronization.</w:t>
      </w:r>
    </w:p>
    <w:p w14:paraId="6594D1E8" w14:textId="7A7DD0EF" w:rsidR="00D1526E" w:rsidRDefault="00D1526E" w:rsidP="00D1526E">
      <w:pPr>
        <w:rPr>
          <w:lang w:eastAsia="zh-CN"/>
        </w:rPr>
      </w:pPr>
      <w:r>
        <w:rPr>
          <w:lang w:eastAsia="zh-CN"/>
        </w:rPr>
        <w:t xml:space="preserve">If IVI synchronizes data usage statistics with cloud failed, IVI should retry maximum 3 times. If all retries failed, IVI should keep message in queue and try to synchronize next time </w:t>
      </w:r>
      <w:r w:rsidR="00BD3709">
        <w:rPr>
          <w:lang w:eastAsia="zh-CN"/>
        </w:rPr>
        <w:t>ignition on</w:t>
      </w:r>
      <w:r>
        <w:rPr>
          <w:lang w:eastAsia="zh-CN"/>
        </w:rPr>
        <w:t>.</w:t>
      </w:r>
    </w:p>
    <w:p w14:paraId="4215C655" w14:textId="77777777" w:rsidR="00DB6637" w:rsidRPr="00BE54F4" w:rsidRDefault="00DB6637" w:rsidP="002A285A">
      <w:pPr>
        <w:pStyle w:val="Heading3"/>
        <w:rPr>
          <w:lang w:eastAsia="zh-CN"/>
        </w:rPr>
      </w:pPr>
      <w:r>
        <w:rPr>
          <w:lang w:eastAsia="zh-CN"/>
        </w:rPr>
        <w:t xml:space="preserve">Retrieve Subscription Status after </w:t>
      </w:r>
      <w:r>
        <w:rPr>
          <w:rFonts w:hint="eastAsia"/>
          <w:lang w:eastAsia="zh-CN"/>
        </w:rPr>
        <w:t>P</w:t>
      </w:r>
      <w:r>
        <w:rPr>
          <w:lang w:eastAsia="zh-CN"/>
        </w:rPr>
        <w:t>ush Service Notification</w:t>
      </w:r>
    </w:p>
    <w:p w14:paraId="586681A5" w14:textId="77777777" w:rsidR="00DB6637" w:rsidRDefault="00DB6637" w:rsidP="00DB6637">
      <w:pPr>
        <w:rPr>
          <w:lang w:eastAsia="zh-CN"/>
        </w:rPr>
      </w:pPr>
      <w:r>
        <w:rPr>
          <w:lang w:eastAsia="zh-CN"/>
        </w:rPr>
        <w:t>When customer made a payment for 5G data package and subscription status changed from Inactive to Active, Ford subscription cloud will push this status change notification to IVI (through Push Service API of IVI SL) in current ignition cycle. As soon as IVI receives this notification, it should call the subscription status API of IVI SL cloud instantly and retrieve the latest subscription status.</w:t>
      </w:r>
    </w:p>
    <w:p w14:paraId="632D8011" w14:textId="77777777" w:rsidR="00DB6637" w:rsidRPr="00AD01C4" w:rsidRDefault="00DB6637" w:rsidP="002A285A">
      <w:pPr>
        <w:pStyle w:val="Heading3"/>
      </w:pPr>
      <w:r w:rsidRPr="00AD01C4">
        <w:t>Application scope scalability</w:t>
      </w:r>
    </w:p>
    <w:p w14:paraId="63970110" w14:textId="77777777" w:rsidR="00DB6637" w:rsidRPr="00AD01C4" w:rsidRDefault="00DB6637" w:rsidP="00DB6637">
      <w:r w:rsidRPr="00AD01C4">
        <w:t xml:space="preserve">Below is the current scope of </w:t>
      </w:r>
      <w:bookmarkStart w:id="75" w:name="_Hlk89700217"/>
      <w:r w:rsidRPr="00AD01C4">
        <w:t>applications planned for subscription control at SYNC+ 3.0</w:t>
      </w:r>
      <w:bookmarkEnd w:id="75"/>
      <w:r w:rsidRPr="00AD01C4">
        <w:t xml:space="preserve"> launch: </w:t>
      </w:r>
    </w:p>
    <w:p w14:paraId="6E2582DD" w14:textId="77777777" w:rsidR="00E27596" w:rsidRPr="00AD5391" w:rsidRDefault="00E27596" w:rsidP="00E27596">
      <w:pPr>
        <w:pStyle w:val="ListParagraph"/>
        <w:numPr>
          <w:ilvl w:val="0"/>
          <w:numId w:val="3"/>
        </w:numPr>
        <w:spacing w:after="0"/>
        <w:rPr>
          <w:ins w:id="76" w:author="Lin,  Shawn (X.)" w:date="2022-05-06T16:11:00Z"/>
          <w:rFonts w:cs="Arial"/>
        </w:rPr>
      </w:pPr>
      <w:ins w:id="77" w:author="Lin,  Shawn (X.)" w:date="2022-05-06T16:11:00Z">
        <w:r w:rsidRPr="00AD5391">
          <w:rPr>
            <w:rFonts w:cs="Arial"/>
          </w:rPr>
          <w:t>Sui Xin Ting</w:t>
        </w:r>
      </w:ins>
    </w:p>
    <w:p w14:paraId="301A4B27" w14:textId="77777777" w:rsidR="00E27596" w:rsidRPr="00AD5391" w:rsidRDefault="00E27596" w:rsidP="00E27596">
      <w:pPr>
        <w:pStyle w:val="ListParagraph"/>
        <w:numPr>
          <w:ilvl w:val="0"/>
          <w:numId w:val="3"/>
        </w:numPr>
        <w:spacing w:after="0"/>
        <w:rPr>
          <w:ins w:id="78" w:author="Lin,  Shawn (X.)" w:date="2022-05-06T16:11:00Z"/>
          <w:rFonts w:cs="Arial"/>
        </w:rPr>
      </w:pPr>
      <w:proofErr w:type="spellStart"/>
      <w:ins w:id="79" w:author="Lin,  Shawn (X.)" w:date="2022-05-06T16:11:00Z">
        <w:r w:rsidRPr="00AD5391">
          <w:rPr>
            <w:rFonts w:cs="Arial"/>
          </w:rPr>
          <w:t>iQIYI</w:t>
        </w:r>
        <w:proofErr w:type="spellEnd"/>
        <w:r w:rsidRPr="00AD5391">
          <w:rPr>
            <w:rFonts w:cs="Arial"/>
          </w:rPr>
          <w:t xml:space="preserve"> </w:t>
        </w:r>
      </w:ins>
    </w:p>
    <w:p w14:paraId="7BC1DC2C" w14:textId="77777777" w:rsidR="00E27596" w:rsidRPr="00AD5391" w:rsidRDefault="00E27596" w:rsidP="00E27596">
      <w:pPr>
        <w:pStyle w:val="ListParagraph"/>
        <w:numPr>
          <w:ilvl w:val="0"/>
          <w:numId w:val="3"/>
        </w:numPr>
        <w:spacing w:after="0"/>
        <w:rPr>
          <w:ins w:id="80" w:author="Lin,  Shawn (X.)" w:date="2022-05-06T16:11:00Z"/>
          <w:rFonts w:cs="Arial"/>
        </w:rPr>
      </w:pPr>
      <w:ins w:id="81" w:author="Lin,  Shawn (X.)" w:date="2022-05-06T16:11:00Z">
        <w:r w:rsidRPr="00AD5391">
          <w:rPr>
            <w:rFonts w:cs="Arial"/>
          </w:rPr>
          <w:t>DLNA</w:t>
        </w:r>
      </w:ins>
    </w:p>
    <w:p w14:paraId="57288F5A" w14:textId="77777777" w:rsidR="00E27596" w:rsidRPr="00AD5391" w:rsidRDefault="00E27596" w:rsidP="00E27596">
      <w:pPr>
        <w:pStyle w:val="ListParagraph"/>
        <w:numPr>
          <w:ilvl w:val="0"/>
          <w:numId w:val="3"/>
        </w:numPr>
        <w:spacing w:after="0"/>
        <w:rPr>
          <w:ins w:id="82" w:author="Lin,  Shawn (X.)" w:date="2022-05-06T16:11:00Z"/>
          <w:rFonts w:cs="Arial"/>
        </w:rPr>
      </w:pPr>
      <w:ins w:id="83" w:author="Lin,  Shawn (X.)" w:date="2022-05-06T16:11:00Z">
        <w:r w:rsidRPr="00AD5391">
          <w:rPr>
            <w:rFonts w:cs="Arial"/>
          </w:rPr>
          <w:t>Muse</w:t>
        </w:r>
      </w:ins>
    </w:p>
    <w:p w14:paraId="4A1043D7" w14:textId="77777777" w:rsidR="00E27596" w:rsidRPr="00AD5391" w:rsidRDefault="00E27596" w:rsidP="00E27596">
      <w:pPr>
        <w:pStyle w:val="ListParagraph"/>
        <w:numPr>
          <w:ilvl w:val="0"/>
          <w:numId w:val="3"/>
        </w:numPr>
        <w:spacing w:after="0"/>
        <w:rPr>
          <w:ins w:id="84" w:author="Lin,  Shawn (X.)" w:date="2022-05-06T16:11:00Z"/>
          <w:rFonts w:cs="Arial"/>
        </w:rPr>
      </w:pPr>
      <w:ins w:id="85" w:author="Lin,  Shawn (X.)" w:date="2022-05-06T16:11:00Z">
        <w:r w:rsidRPr="00AD5391">
          <w:rPr>
            <w:rFonts w:cs="Arial"/>
          </w:rPr>
          <w:t xml:space="preserve">KTV </w:t>
        </w:r>
      </w:ins>
    </w:p>
    <w:p w14:paraId="3310AA70" w14:textId="604E3151" w:rsidR="00DB6637" w:rsidRPr="00284400" w:rsidDel="00E27596" w:rsidRDefault="00DB6637" w:rsidP="00DB6637">
      <w:pPr>
        <w:pStyle w:val="ListParagraph"/>
        <w:numPr>
          <w:ilvl w:val="0"/>
          <w:numId w:val="3"/>
        </w:numPr>
        <w:rPr>
          <w:del w:id="86" w:author="Lin,  Shawn (X.)" w:date="2022-05-06T16:11:00Z"/>
        </w:rPr>
      </w:pPr>
      <w:del w:id="87" w:author="Lin,  Shawn (X.)" w:date="2022-05-06T16:11:00Z">
        <w:r w:rsidRPr="00284400" w:rsidDel="00E27596">
          <w:delText>QQ music</w:delText>
        </w:r>
      </w:del>
    </w:p>
    <w:p w14:paraId="21676C8C" w14:textId="11EB061E" w:rsidR="00DB6637" w:rsidRPr="00284400" w:rsidDel="00E27596" w:rsidRDefault="00DB6637" w:rsidP="00DB6637">
      <w:pPr>
        <w:pStyle w:val="ListParagraph"/>
        <w:numPr>
          <w:ilvl w:val="0"/>
          <w:numId w:val="3"/>
        </w:numPr>
        <w:rPr>
          <w:del w:id="88" w:author="Lin,  Shawn (X.)" w:date="2022-05-06T16:11:00Z"/>
        </w:rPr>
      </w:pPr>
      <w:del w:id="89" w:author="Lin,  Shawn (X.)" w:date="2022-05-06T16:11:00Z">
        <w:r w:rsidRPr="00284400" w:rsidDel="00E27596">
          <w:delText>Himalaya</w:delText>
        </w:r>
      </w:del>
    </w:p>
    <w:p w14:paraId="17BBF2E1" w14:textId="47A05C71" w:rsidR="00DB6637" w:rsidRPr="00284400" w:rsidDel="00E27596" w:rsidRDefault="00DB6637" w:rsidP="00DB6637">
      <w:pPr>
        <w:pStyle w:val="ListParagraph"/>
        <w:numPr>
          <w:ilvl w:val="0"/>
          <w:numId w:val="3"/>
        </w:numPr>
        <w:rPr>
          <w:del w:id="90" w:author="Lin,  Shawn (X.)" w:date="2022-05-06T16:11:00Z"/>
        </w:rPr>
      </w:pPr>
      <w:del w:id="91" w:author="Lin,  Shawn (X.)" w:date="2022-05-06T16:11:00Z">
        <w:r w:rsidRPr="00284400" w:rsidDel="00E27596">
          <w:delText>B</w:delText>
        </w:r>
        <w:r w:rsidRPr="00284400" w:rsidDel="00E27596">
          <w:rPr>
            <w:rFonts w:hint="eastAsia"/>
          </w:rPr>
          <w:delText>utterfly</w:delText>
        </w:r>
        <w:r w:rsidRPr="00284400" w:rsidDel="00E27596">
          <w:delText xml:space="preserve"> Online FM / QINGTING FM</w:delText>
        </w:r>
      </w:del>
    </w:p>
    <w:p w14:paraId="2061682C" w14:textId="26035AD0" w:rsidR="00DB6637" w:rsidDel="00E27596" w:rsidRDefault="00DB6637" w:rsidP="00DB6637">
      <w:pPr>
        <w:pStyle w:val="ListParagraph"/>
        <w:numPr>
          <w:ilvl w:val="0"/>
          <w:numId w:val="3"/>
        </w:numPr>
        <w:rPr>
          <w:del w:id="92" w:author="Lin,  Shawn (X.)" w:date="2022-05-06T16:11:00Z"/>
        </w:rPr>
      </w:pPr>
      <w:del w:id="93" w:author="Lin,  Shawn (X.)" w:date="2022-05-06T16:11:00Z">
        <w:r w:rsidRPr="00284400" w:rsidDel="00E27596">
          <w:delText xml:space="preserve">IQIYI </w:delText>
        </w:r>
      </w:del>
    </w:p>
    <w:p w14:paraId="53E62FEF" w14:textId="76B2ECB7" w:rsidR="00DB6637" w:rsidDel="00E27596" w:rsidRDefault="00DB6637" w:rsidP="00DB6637">
      <w:pPr>
        <w:pStyle w:val="ListParagraph"/>
        <w:numPr>
          <w:ilvl w:val="0"/>
          <w:numId w:val="3"/>
        </w:numPr>
        <w:rPr>
          <w:del w:id="94" w:author="Lin,  Shawn (X.)" w:date="2022-05-06T16:11:00Z"/>
        </w:rPr>
      </w:pPr>
      <w:del w:id="95" w:author="Lin,  Shawn (X.)" w:date="2022-05-06T16:11:00Z">
        <w:r w:rsidRPr="00284400" w:rsidDel="00E27596">
          <w:delText>DLNA</w:delText>
        </w:r>
      </w:del>
    </w:p>
    <w:p w14:paraId="40C9B665" w14:textId="24CA07EB" w:rsidR="00DB6637" w:rsidDel="00E27596" w:rsidRDefault="00DB6637" w:rsidP="00DB6637">
      <w:pPr>
        <w:pStyle w:val="ListParagraph"/>
        <w:numPr>
          <w:ilvl w:val="0"/>
          <w:numId w:val="3"/>
        </w:numPr>
        <w:rPr>
          <w:del w:id="96" w:author="Lin,  Shawn (X.)" w:date="2022-05-06T16:11:00Z"/>
        </w:rPr>
      </w:pPr>
      <w:del w:id="97" w:author="Lin,  Shawn (X.)" w:date="2022-05-06T16:11:00Z">
        <w:r w:rsidDel="00E27596">
          <w:rPr>
            <w:rFonts w:hint="eastAsia"/>
            <w:lang w:eastAsia="zh-CN"/>
          </w:rPr>
          <w:delText>M</w:delText>
        </w:r>
        <w:r w:rsidDel="00E27596">
          <w:rPr>
            <w:lang w:eastAsia="zh-CN"/>
          </w:rPr>
          <w:delText>ap</w:delText>
        </w:r>
      </w:del>
    </w:p>
    <w:p w14:paraId="156720FA" w14:textId="2A5DDE4A" w:rsidR="00DB6637" w:rsidDel="00E27596" w:rsidRDefault="00DB6637" w:rsidP="00DB6637">
      <w:pPr>
        <w:pStyle w:val="ListParagraph"/>
        <w:numPr>
          <w:ilvl w:val="0"/>
          <w:numId w:val="3"/>
        </w:numPr>
        <w:rPr>
          <w:del w:id="98" w:author="Lin,  Shawn (X.)" w:date="2022-05-06T16:11:00Z"/>
        </w:rPr>
      </w:pPr>
      <w:del w:id="99" w:author="Lin,  Shawn (X.)" w:date="2022-05-06T16:11:00Z">
        <w:r w:rsidDel="00E27596">
          <w:rPr>
            <w:rFonts w:hint="eastAsia"/>
            <w:lang w:eastAsia="zh-CN"/>
          </w:rPr>
          <w:delText>K</w:delText>
        </w:r>
        <w:r w:rsidDel="00E27596">
          <w:rPr>
            <w:lang w:eastAsia="zh-CN"/>
          </w:rPr>
          <w:delText>TV</w:delText>
        </w:r>
      </w:del>
    </w:p>
    <w:p w14:paraId="3068D9F5" w14:textId="77777777" w:rsidR="00DB6637" w:rsidRDefault="00DB6637" w:rsidP="00DB6637">
      <w:r w:rsidRPr="00AD01C4">
        <w:t xml:space="preserve">Based on future business need, </w:t>
      </w:r>
      <w:r>
        <w:t xml:space="preserve">multiple subscription packages can be created, in which </w:t>
      </w:r>
      <w:r w:rsidRPr="00AD01C4">
        <w:t xml:space="preserve">the applications could be added, </w:t>
      </w:r>
      <w:proofErr w:type="gramStart"/>
      <w:r w:rsidRPr="00AD01C4">
        <w:t>removed</w:t>
      </w:r>
      <w:proofErr w:type="gramEnd"/>
      <w:r w:rsidRPr="00AD01C4">
        <w:t xml:space="preserve"> or modified</w:t>
      </w:r>
      <w:r>
        <w:t xml:space="preserve"> and </w:t>
      </w:r>
      <w:r w:rsidRPr="00AD01C4">
        <w:t>whose type shall not be restricted to infotainment type only. For example, if basic service applications are configured to a free subscription period of 5 years since warranty start date, and subscription service shall be able to control the cellular network access of these basic service applications as well.</w:t>
      </w:r>
    </w:p>
    <w:p w14:paraId="417E5C41" w14:textId="77777777" w:rsidR="00DB6637" w:rsidRDefault="00DB6637" w:rsidP="00DB6637">
      <w:r>
        <w:t>IVI SW should be able to extend the data usage statistics &amp; subscription control capability to additional features, or remove that of existing features, based on the returned value from Ford cloud. For example, Ford cloud returns the subscription status (Active / Inactive) by individual package name, and IVI SW should turn on the data usage statistics and cellular network access for a feature if its subscription status is Active. In contrast, turn off if status is Inactive.</w:t>
      </w:r>
    </w:p>
    <w:p w14:paraId="6558F581" w14:textId="6B7FCEDA" w:rsidR="00600E32" w:rsidRPr="00D078F9" w:rsidRDefault="00B22644" w:rsidP="002A285A">
      <w:pPr>
        <w:pStyle w:val="Heading3"/>
      </w:pPr>
      <w:r w:rsidRPr="00B22644">
        <w:lastRenderedPageBreak/>
        <w:t>Performance</w:t>
      </w:r>
    </w:p>
    <w:p w14:paraId="179C6969" w14:textId="17A95718" w:rsidR="00600E32" w:rsidRDefault="00B22644" w:rsidP="00600E32">
      <w:r w:rsidRPr="00B22644">
        <w:t>Data usage statistics should balance data collection frequency and CPU load.</w:t>
      </w:r>
    </w:p>
    <w:p w14:paraId="253E3439" w14:textId="77D4B238" w:rsidR="00600E32" w:rsidRPr="005715E4" w:rsidRDefault="00B22644" w:rsidP="002A285A">
      <w:pPr>
        <w:pStyle w:val="Heading3"/>
      </w:pPr>
      <w:r w:rsidRPr="005715E4">
        <w:t>Deviations</w:t>
      </w:r>
    </w:p>
    <w:p w14:paraId="553F8ED4" w14:textId="54D3A86C" w:rsidR="00B22644" w:rsidRDefault="00B22644" w:rsidP="00B22644">
      <w:r>
        <w:t>Data usage statistics is used for</w:t>
      </w:r>
      <w:r w:rsidR="00796CBE">
        <w:rPr>
          <w:rFonts w:hint="eastAsia"/>
          <w:lang w:eastAsia="zh-CN"/>
        </w:rPr>
        <w:t>:</w:t>
      </w:r>
      <w:r>
        <w:t xml:space="preserve"> </w:t>
      </w:r>
    </w:p>
    <w:p w14:paraId="02573E73" w14:textId="5ED93959" w:rsidR="00B22644" w:rsidRDefault="00B22644" w:rsidP="000B7228">
      <w:pPr>
        <w:pStyle w:val="ListParagraph"/>
        <w:numPr>
          <w:ilvl w:val="0"/>
          <w:numId w:val="3"/>
        </w:numPr>
      </w:pPr>
      <w:r>
        <w:t>Free data quota calculation</w:t>
      </w:r>
      <w:r w:rsidR="00467AE6">
        <w:t xml:space="preserve"> (5G cellular only)</w:t>
      </w:r>
    </w:p>
    <w:p w14:paraId="680376AD" w14:textId="1AE3E46F" w:rsidR="00B22644" w:rsidRDefault="00B22644" w:rsidP="000B7228">
      <w:pPr>
        <w:pStyle w:val="ListParagraph"/>
        <w:numPr>
          <w:ilvl w:val="0"/>
          <w:numId w:val="3"/>
        </w:numPr>
      </w:pPr>
      <w:r>
        <w:t>Feature usage analytics</w:t>
      </w:r>
      <w:r w:rsidR="00784602">
        <w:t xml:space="preserve"> (both cellular and </w:t>
      </w:r>
      <w:proofErr w:type="spellStart"/>
      <w:r w:rsidR="00784602">
        <w:t>WiFi</w:t>
      </w:r>
      <w:proofErr w:type="spellEnd"/>
      <w:r w:rsidR="00784602">
        <w:t>)</w:t>
      </w:r>
    </w:p>
    <w:p w14:paraId="7DD58CD5" w14:textId="77777777" w:rsidR="00B22644" w:rsidRDefault="00B22644" w:rsidP="00B22644">
      <w:r>
        <w:t>It is not used for finance purpose.</w:t>
      </w:r>
    </w:p>
    <w:p w14:paraId="6684AB8C" w14:textId="0ABE3284" w:rsidR="00600E32" w:rsidRPr="005715E4" w:rsidRDefault="00B22644" w:rsidP="00B22644">
      <w:r w:rsidRPr="005715E4">
        <w:t xml:space="preserve">TL should make KPI for </w:t>
      </w:r>
      <w:r w:rsidR="005715E4" w:rsidRPr="005715E4">
        <w:t xml:space="preserve">deviation between </w:t>
      </w:r>
      <w:r w:rsidRPr="005715E4">
        <w:t xml:space="preserve">data usage statistics </w:t>
      </w:r>
      <w:r w:rsidR="005715E4" w:rsidRPr="005715E4">
        <w:t xml:space="preserve">and carrier </w:t>
      </w:r>
      <w:proofErr w:type="gramStart"/>
      <w:r w:rsidR="005715E4" w:rsidRPr="005715E4">
        <w:t>billing, and</w:t>
      </w:r>
      <w:proofErr w:type="gramEnd"/>
      <w:r w:rsidR="005715E4" w:rsidRPr="005715E4">
        <w:t xml:space="preserve"> validate in DVM</w:t>
      </w:r>
      <w:r w:rsidRPr="005715E4">
        <w:t>.</w:t>
      </w:r>
    </w:p>
    <w:p w14:paraId="735A1B7E" w14:textId="4C209D6B" w:rsidR="000B3DA8" w:rsidRPr="00E73C0B" w:rsidRDefault="000B3DA8" w:rsidP="002A285A">
      <w:pPr>
        <w:pStyle w:val="Heading3"/>
      </w:pPr>
      <w:r>
        <w:t>Local Cache Retention Period</w:t>
      </w:r>
    </w:p>
    <w:p w14:paraId="4AC2F125" w14:textId="0EF9D942" w:rsidR="00A75B86" w:rsidRDefault="000B3DA8" w:rsidP="00B22644">
      <w:r>
        <w:rPr>
          <w:lang w:eastAsia="zh-CN"/>
        </w:rPr>
        <w:t xml:space="preserve">IVI should </w:t>
      </w:r>
      <w:proofErr w:type="spellStart"/>
      <w:r>
        <w:rPr>
          <w:lang w:eastAsia="zh-CN"/>
        </w:rPr>
        <w:t>retend</w:t>
      </w:r>
      <w:proofErr w:type="spellEnd"/>
      <w:r>
        <w:rPr>
          <w:lang w:eastAsia="zh-CN"/>
        </w:rPr>
        <w:t xml:space="preserve"> the historical data usage statistics in local cache for </w:t>
      </w:r>
      <w:r w:rsidR="00891D99">
        <w:rPr>
          <w:lang w:eastAsia="zh-CN"/>
        </w:rPr>
        <w:t xml:space="preserve">180 </w:t>
      </w:r>
      <w:r w:rsidR="00891D99">
        <w:rPr>
          <w:rFonts w:hint="eastAsia"/>
          <w:lang w:eastAsia="zh-CN"/>
        </w:rPr>
        <w:t>days</w:t>
      </w:r>
      <w:r w:rsidR="00736A2E">
        <w:rPr>
          <w:lang w:eastAsia="zh-CN"/>
        </w:rPr>
        <w:t>, which shall be a configurable value</w:t>
      </w:r>
      <w:r>
        <w:rPr>
          <w:lang w:eastAsia="zh-CN"/>
        </w:rPr>
        <w:t>.</w:t>
      </w:r>
    </w:p>
    <w:p w14:paraId="4CFCF151" w14:textId="6CC89C8E" w:rsidR="00F231AD" w:rsidRPr="00AD01C4" w:rsidRDefault="00F231AD" w:rsidP="002A285A">
      <w:pPr>
        <w:pStyle w:val="Heading3"/>
      </w:pPr>
      <w:r>
        <w:t xml:space="preserve">IVI notification </w:t>
      </w:r>
    </w:p>
    <w:p w14:paraId="7C691733" w14:textId="2D928021" w:rsidR="00704883" w:rsidRDefault="00704883" w:rsidP="00704883">
      <w:pPr>
        <w:rPr>
          <w:lang w:eastAsia="zh-CN"/>
        </w:rPr>
      </w:pPr>
      <w:r>
        <w:rPr>
          <w:lang w:eastAsia="zh-CN"/>
        </w:rPr>
        <w:t>When calculated left free data quota reaches the pre-defined threshold (</w:t>
      </w:r>
      <w:proofErr w:type="gramStart"/>
      <w:r>
        <w:rPr>
          <w:lang w:eastAsia="zh-CN"/>
        </w:rPr>
        <w:t>i.e.</w:t>
      </w:r>
      <w:proofErr w:type="gramEnd"/>
      <w:r>
        <w:rPr>
          <w:lang w:eastAsia="zh-CN"/>
        </w:rPr>
        <w:t xml:space="preserve"> 20%</w:t>
      </w:r>
      <w:r w:rsidR="00E4133F">
        <w:rPr>
          <w:lang w:eastAsia="zh-CN"/>
        </w:rPr>
        <w:t>, 10%</w:t>
      </w:r>
      <w:r>
        <w:rPr>
          <w:lang w:eastAsia="zh-CN"/>
        </w:rPr>
        <w:t xml:space="preserve"> and 0% of the total free data quota), Ford subscription cloud should push notification to Message Center on IVI. </w:t>
      </w:r>
    </w:p>
    <w:p w14:paraId="66AC0C51" w14:textId="3ECD7BCD" w:rsidR="00704883" w:rsidRDefault="00704883" w:rsidP="00704883">
      <w:pPr>
        <w:rPr>
          <w:lang w:eastAsia="zh-CN"/>
        </w:rPr>
      </w:pPr>
      <w:r>
        <w:rPr>
          <w:lang w:eastAsia="zh-CN"/>
        </w:rPr>
        <w:t xml:space="preserve">During the driving cycle, it’s no longer needed for IVI to calculate the left free data quota locally. </w:t>
      </w:r>
    </w:p>
    <w:p w14:paraId="5DE07457" w14:textId="2766F77D" w:rsidR="00601075" w:rsidRDefault="00601075" w:rsidP="00601075">
      <w:pPr>
        <w:rPr>
          <w:ins w:id="100" w:author="Shawn Lin" w:date="2022-05-05T14:01:00Z"/>
          <w:lang w:eastAsia="zh-CN"/>
        </w:rPr>
      </w:pPr>
      <w:ins w:id="101" w:author="Shawn Lin" w:date="2022-05-05T14:01:00Z">
        <w:r>
          <w:rPr>
            <w:lang w:eastAsia="zh-CN"/>
          </w:rPr>
          <w:t>Note: for CDX707, a</w:t>
        </w:r>
        <w:r w:rsidRPr="001B42D5">
          <w:rPr>
            <w:lang w:eastAsia="zh-CN"/>
          </w:rPr>
          <w:t xml:space="preserve"> </w:t>
        </w:r>
        <w:r>
          <w:rPr>
            <w:lang w:eastAsia="zh-CN"/>
          </w:rPr>
          <w:t xml:space="preserve">3-month </w:t>
        </w:r>
        <w:r w:rsidRPr="001B42D5">
          <w:rPr>
            <w:lang w:eastAsia="zh-CN"/>
          </w:rPr>
          <w:t>free experience package</w:t>
        </w:r>
        <w:r>
          <w:rPr>
            <w:lang w:eastAsia="zh-CN"/>
          </w:rPr>
          <w:t xml:space="preserve"> will be provided to new customer for trial</w:t>
        </w:r>
      </w:ins>
      <w:ins w:id="102" w:author="Shawn Lin" w:date="2022-05-05T14:03:00Z">
        <w:r w:rsidR="0097496C">
          <w:rPr>
            <w:lang w:eastAsia="zh-CN"/>
          </w:rPr>
          <w:t xml:space="preserve">, so no need for </w:t>
        </w:r>
      </w:ins>
      <w:ins w:id="103" w:author="Shawn Lin" w:date="2022-05-05T14:04:00Z">
        <w:r w:rsidR="0097496C">
          <w:rPr>
            <w:lang w:eastAsia="zh-CN"/>
          </w:rPr>
          <w:t xml:space="preserve">this </w:t>
        </w:r>
      </w:ins>
      <w:ins w:id="104" w:author="Shawn Lin" w:date="2022-05-05T14:03:00Z">
        <w:r w:rsidR="0097496C">
          <w:rPr>
            <w:lang w:eastAsia="zh-CN"/>
          </w:rPr>
          <w:t>IVI n</w:t>
        </w:r>
      </w:ins>
      <w:ins w:id="105" w:author="Shawn Lin" w:date="2022-05-05T14:04:00Z">
        <w:r w:rsidR="0097496C">
          <w:rPr>
            <w:lang w:eastAsia="zh-CN"/>
          </w:rPr>
          <w:t>otification push.</w:t>
        </w:r>
      </w:ins>
    </w:p>
    <w:p w14:paraId="06BF91AE" w14:textId="77777777" w:rsidR="00114F15" w:rsidRDefault="00114F15" w:rsidP="00114F15">
      <w:pPr>
        <w:rPr>
          <w:lang w:eastAsia="zh-CN"/>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00E32" w:rsidRPr="00520F3E" w14:paraId="157F5ED1"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4269A2"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DB70B2"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79380B18"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653F08"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12FFE36"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309500AA"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0EA1BC"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A5F999E"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2BBA262D"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47516C"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0B8A01"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7A528921"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574FB6"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99B7E7" w14:textId="77777777" w:rsidR="00600E32" w:rsidRPr="00520F3E" w:rsidRDefault="00600E32" w:rsidP="00B22644">
            <w:pPr>
              <w:rPr>
                <w:rFonts w:eastAsiaTheme="minorHAnsi" w:cs="Arial"/>
                <w:vanish/>
                <w:color w:val="000000" w:themeColor="text1"/>
                <w:sz w:val="16"/>
                <w:szCs w:val="16"/>
                <w:lang w:eastAsia="zh-CN"/>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31215C" w14:textId="77777777" w:rsidR="00600E32" w:rsidRPr="00FC5AFF" w:rsidRDefault="00600E32" w:rsidP="00B22644">
            <w:pPr>
              <w:ind w:left="139"/>
              <w:rPr>
                <w:rFonts w:eastAsiaTheme="minorHAnsi" w:cs="Arial"/>
                <w:b/>
                <w:vanish/>
                <w:color w:val="000000" w:themeColor="text1"/>
                <w:sz w:val="16"/>
                <w:szCs w:val="16"/>
                <w:lang w:eastAsia="zh-CN"/>
              </w:rPr>
            </w:pPr>
            <w:r w:rsidRPr="00FC5AFF">
              <w:rPr>
                <w:rFonts w:eastAsiaTheme="minorHAnsi" w:cs="Arial"/>
                <w:b/>
                <w:vanish/>
                <w:color w:val="000000" w:themeColor="text1"/>
                <w:sz w:val="16"/>
                <w:szCs w:val="16"/>
                <w:lang w:eastAsia="zh-CN"/>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D9BDC8" w14:textId="77777777" w:rsidR="00600E32" w:rsidRPr="00520F3E" w:rsidRDefault="00600E32" w:rsidP="00B22644">
            <w:pPr>
              <w:ind w:left="137"/>
              <w:rPr>
                <w:rFonts w:eastAsiaTheme="minorHAnsi" w:cs="Arial"/>
                <w:vanish/>
                <w:color w:val="000000" w:themeColor="text1"/>
                <w:sz w:val="16"/>
                <w:szCs w:val="16"/>
                <w:lang w:eastAsia="zh-CN"/>
              </w:rPr>
            </w:pPr>
            <w:r w:rsidRPr="00520F3E">
              <w:rPr>
                <w:rFonts w:eastAsiaTheme="minorHAnsi" w:cs="Arial"/>
                <w:vanish/>
                <w:color w:val="000000" w:themeColor="text1"/>
                <w:sz w:val="16"/>
                <w:szCs w:val="16"/>
                <w:lang w:eastAsia="zh-CN"/>
              </w:rPr>
              <w:t>Lu, Chao</w:t>
            </w:r>
          </w:p>
        </w:tc>
      </w:tr>
      <w:tr w:rsidR="00600E32" w:rsidRPr="00520F3E" w14:paraId="566F1E8D"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63B145"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948EB0" w14:textId="77777777" w:rsidR="00600E32" w:rsidRPr="00520F3E" w:rsidRDefault="00600E32" w:rsidP="00B22644">
            <w:pPr>
              <w:rPr>
                <w:rFonts w:eastAsiaTheme="minorHAnsi" w:cs="Arial"/>
                <w:vanish/>
                <w:color w:val="000000" w:themeColor="text1"/>
                <w:sz w:val="16"/>
                <w:szCs w:val="16"/>
                <w:lang w:eastAsia="zh-CN"/>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32E1FC" w14:textId="77777777" w:rsidR="00600E32" w:rsidRPr="00FC5AFF" w:rsidRDefault="00600E32" w:rsidP="00B22644">
            <w:pPr>
              <w:ind w:left="139"/>
              <w:rPr>
                <w:rFonts w:eastAsiaTheme="minorHAnsi" w:cs="Arial"/>
                <w:b/>
                <w:vanish/>
                <w:color w:val="000000" w:themeColor="text1"/>
                <w:sz w:val="16"/>
                <w:szCs w:val="16"/>
                <w:lang w:eastAsia="zh-CN"/>
              </w:rPr>
            </w:pPr>
            <w:r w:rsidRPr="00FC5AFF">
              <w:rPr>
                <w:rFonts w:eastAsiaTheme="minorHAnsi" w:cs="Arial"/>
                <w:b/>
                <w:vanish/>
                <w:color w:val="000000" w:themeColor="text1"/>
                <w:sz w:val="16"/>
                <w:szCs w:val="16"/>
                <w:lang w:eastAsia="zh-CN"/>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145789" w14:textId="77777777" w:rsidR="00600E32" w:rsidRPr="00520F3E" w:rsidRDefault="00600E32" w:rsidP="00B22644">
            <w:pPr>
              <w:ind w:left="137"/>
              <w:rPr>
                <w:rFonts w:eastAsiaTheme="minorHAnsi" w:cs="Arial"/>
                <w:vanish/>
                <w:color w:val="000000" w:themeColor="text1"/>
                <w:sz w:val="16"/>
                <w:szCs w:val="16"/>
                <w:lang w:eastAsia="zh-CN"/>
              </w:rPr>
            </w:pPr>
          </w:p>
        </w:tc>
      </w:tr>
      <w:tr w:rsidR="00600E32" w:rsidRPr="00520F3E" w14:paraId="5AFDB71B" w14:textId="77777777" w:rsidTr="00B22644">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F3E3C1"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756FD4" w14:textId="77777777" w:rsidR="00600E32" w:rsidRPr="00520F3E" w:rsidRDefault="00600E32" w:rsidP="00B22644">
            <w:pPr>
              <w:rPr>
                <w:rFonts w:eastAsiaTheme="minorHAnsi" w:cs="Arial"/>
                <w:vanish/>
                <w:color w:val="000000" w:themeColor="text1"/>
                <w:sz w:val="16"/>
                <w:szCs w:val="16"/>
                <w:lang w:eastAsia="zh-CN"/>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4FF6A7"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B627F5" w14:textId="77777777" w:rsidR="00600E32" w:rsidRPr="00520F3E" w:rsidRDefault="00600E32" w:rsidP="00B22644">
            <w:pPr>
              <w:rPr>
                <w:rFonts w:eastAsiaTheme="minorHAnsi" w:cs="Arial"/>
                <w:vanish/>
                <w:color w:val="000000" w:themeColor="text1"/>
                <w:sz w:val="16"/>
                <w:szCs w:val="16"/>
                <w:lang w:eastAsia="zh-CN"/>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B2799D4" w14:textId="77777777" w:rsidR="00600E32" w:rsidRPr="00520F3E" w:rsidRDefault="00600E32" w:rsidP="00B22644">
            <w:pPr>
              <w:ind w:left="128"/>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4519DB" w14:textId="77777777" w:rsidR="00600E32" w:rsidRPr="00520F3E" w:rsidRDefault="00600E32" w:rsidP="00B22644">
            <w:pPr>
              <w:ind w:left="137"/>
              <w:rPr>
                <w:rFonts w:eastAsiaTheme="minorHAnsi" w:cs="Arial"/>
                <w:vanish/>
                <w:color w:val="000000" w:themeColor="text1"/>
                <w:sz w:val="16"/>
                <w:szCs w:val="16"/>
                <w:lang w:eastAsia="zh-CN"/>
              </w:rPr>
            </w:pPr>
            <w:r w:rsidRPr="009158AE">
              <w:rPr>
                <w:rFonts w:eastAsiaTheme="minorHAnsi" w:cs="Arial"/>
                <w:vanish/>
                <w:color w:val="000000" w:themeColor="text1"/>
                <w:sz w:val="16"/>
                <w:szCs w:val="16"/>
                <w:lang w:eastAsia="zh-CN"/>
              </w:rPr>
              <w:t>Ready for Review</w:t>
            </w:r>
          </w:p>
        </w:tc>
      </w:tr>
      <w:tr w:rsidR="00600E32" w:rsidRPr="00520F3E" w14:paraId="1BBF1A38" w14:textId="77777777" w:rsidTr="00B22644">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2666AC3" w14:textId="77777777" w:rsidR="00600E32" w:rsidRPr="00520F3E" w:rsidRDefault="00600E32" w:rsidP="00B22644">
            <w:pPr>
              <w:rPr>
                <w:rFonts w:eastAsiaTheme="minorHAnsi" w:cs="Arial"/>
                <w:vanish/>
                <w:color w:val="000000" w:themeColor="text1"/>
                <w:sz w:val="16"/>
                <w:szCs w:val="16"/>
                <w:lang w:eastAsia="zh-CN"/>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E1AA085" w14:textId="77777777" w:rsidR="00600E32" w:rsidRPr="00520F3E" w:rsidRDefault="00600E32" w:rsidP="00B22644">
            <w:pPr>
              <w:rPr>
                <w:rFonts w:eastAsiaTheme="minorHAnsi" w:cs="Arial"/>
                <w:vanish/>
                <w:color w:val="000000" w:themeColor="text1"/>
                <w:sz w:val="16"/>
                <w:szCs w:val="16"/>
                <w:lang w:eastAsia="zh-CN"/>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E8CD474" w14:textId="77777777" w:rsidR="00600E32" w:rsidRPr="00520F3E" w:rsidRDefault="00600E32" w:rsidP="00B22644">
            <w:pPr>
              <w:jc w:val="right"/>
              <w:rPr>
                <w:rFonts w:eastAsiaTheme="minorHAnsi" w:cs="Arial"/>
                <w:vanish/>
                <w:color w:val="000000" w:themeColor="text1"/>
                <w:sz w:val="16"/>
                <w:szCs w:val="16"/>
                <w:lang w:eastAsia="zh-CN"/>
              </w:rPr>
            </w:pPr>
            <w:r w:rsidRPr="00520F3E">
              <w:rPr>
                <w:rFonts w:eastAsiaTheme="minorHAnsi" w:cs="Arial"/>
                <w:vanish/>
                <w:color w:val="000000" w:themeColor="text1"/>
                <w:sz w:val="16"/>
                <w:szCs w:val="16"/>
                <w:lang w:eastAsia="zh-CN"/>
              </w:rPr>
              <w:t>End of Requirement</w:t>
            </w:r>
          </w:p>
        </w:tc>
      </w:tr>
    </w:tbl>
    <w:p w14:paraId="388FFA3E" w14:textId="66C52404" w:rsidR="00C73F50" w:rsidRDefault="000A086F" w:rsidP="00C73F50">
      <w:pPr>
        <w:pStyle w:val="Heading2"/>
      </w:pPr>
      <w:bookmarkStart w:id="106" w:name="_Toc101181037"/>
      <w:r>
        <w:t xml:space="preserve">Subscription Management </w:t>
      </w:r>
      <w:r w:rsidR="00600E32">
        <w:t>Cloud</w:t>
      </w:r>
      <w:r w:rsidR="00773B25">
        <w:t xml:space="preserve"> Requirement</w:t>
      </w:r>
      <w:r w:rsidR="00C73F50">
        <w:t>s</w:t>
      </w:r>
      <w:bookmarkEnd w:id="106"/>
      <w:r w:rsidR="00C73F50" w:rsidRPr="00C73F50">
        <w:t xml:space="preserve"> </w:t>
      </w:r>
    </w:p>
    <w:p w14:paraId="1FED0635" w14:textId="25523610" w:rsidR="00C73F50" w:rsidRDefault="00C73F50" w:rsidP="00C73F50"/>
    <w:p w14:paraId="701836CE" w14:textId="76D4123D" w:rsidR="00206150" w:rsidRPr="00D078F9" w:rsidRDefault="00A61C47" w:rsidP="002A285A">
      <w:pPr>
        <w:pStyle w:val="Heading3"/>
      </w:pPr>
      <w:r w:rsidRPr="00A61C47">
        <w:t>Subscription status management</w:t>
      </w:r>
    </w:p>
    <w:p w14:paraId="2C18CD18" w14:textId="5C57F659" w:rsidR="00A61C47" w:rsidRDefault="00A61C47" w:rsidP="00A61C47">
      <w:r>
        <w:t>Subscription cloud should manage subscription status, to handle following cases</w:t>
      </w:r>
      <w:r w:rsidR="00796CBE">
        <w:t>:</w:t>
      </w:r>
    </w:p>
    <w:p w14:paraId="4E80C9EA" w14:textId="7F513508" w:rsidR="00A61C47" w:rsidRDefault="00A61C47" w:rsidP="000B7228">
      <w:pPr>
        <w:pStyle w:val="ListParagraph"/>
        <w:numPr>
          <w:ilvl w:val="0"/>
          <w:numId w:val="3"/>
        </w:numPr>
      </w:pPr>
      <w:r>
        <w:t>User purchase subscription</w:t>
      </w:r>
    </w:p>
    <w:p w14:paraId="3DCEF8B0" w14:textId="7FF73031" w:rsidR="00A61C47" w:rsidRDefault="00A61C47" w:rsidP="000B7228">
      <w:pPr>
        <w:pStyle w:val="ListParagraph"/>
        <w:numPr>
          <w:ilvl w:val="0"/>
          <w:numId w:val="3"/>
        </w:numPr>
      </w:pPr>
      <w:r>
        <w:t>Refund</w:t>
      </w:r>
    </w:p>
    <w:p w14:paraId="48275A3E" w14:textId="3E47BD36" w:rsidR="00A61C47" w:rsidRDefault="00A61C47" w:rsidP="000B7228">
      <w:pPr>
        <w:pStyle w:val="ListParagraph"/>
        <w:numPr>
          <w:ilvl w:val="0"/>
          <w:numId w:val="3"/>
        </w:numPr>
      </w:pPr>
      <w:r>
        <w:t xml:space="preserve">Free data quota </w:t>
      </w:r>
      <w:proofErr w:type="gramStart"/>
      <w:r>
        <w:t>deplete</w:t>
      </w:r>
      <w:proofErr w:type="gramEnd"/>
    </w:p>
    <w:p w14:paraId="28BDE25A" w14:textId="6CACF410" w:rsidR="00A61C47" w:rsidRDefault="00A61C47" w:rsidP="000B7228">
      <w:pPr>
        <w:pStyle w:val="ListParagraph"/>
        <w:numPr>
          <w:ilvl w:val="0"/>
          <w:numId w:val="3"/>
        </w:numPr>
      </w:pPr>
      <w:r>
        <w:t>Subscription expires</w:t>
      </w:r>
    </w:p>
    <w:p w14:paraId="6BFB747E" w14:textId="46158B84" w:rsidR="00206150" w:rsidRDefault="00A61C47" w:rsidP="000B7228">
      <w:pPr>
        <w:pStyle w:val="ListParagraph"/>
        <w:numPr>
          <w:ilvl w:val="0"/>
          <w:numId w:val="3"/>
        </w:numPr>
      </w:pPr>
      <w:r>
        <w:t>Free event from operation portal</w:t>
      </w:r>
    </w:p>
    <w:p w14:paraId="28B10920" w14:textId="5FD28F22" w:rsidR="00206150" w:rsidRPr="00D078F9" w:rsidRDefault="00A61C47" w:rsidP="002A285A">
      <w:pPr>
        <w:pStyle w:val="Heading3"/>
      </w:pPr>
      <w:r w:rsidRPr="00A61C47">
        <w:t>Free data quota</w:t>
      </w:r>
    </w:p>
    <w:p w14:paraId="2AB7D423" w14:textId="102B88B3" w:rsidR="00206150" w:rsidRDefault="00A61C47" w:rsidP="00206150">
      <w:r w:rsidRPr="00A61C47">
        <w:t>Subscription cloud should calculate left free data quota for vehicles, according to IVI upload</w:t>
      </w:r>
      <w:r w:rsidR="008E71CE">
        <w:t>ed</w:t>
      </w:r>
      <w:r w:rsidRPr="00A61C47">
        <w:t xml:space="preserve"> data usage statistics.</w:t>
      </w:r>
    </w:p>
    <w:p w14:paraId="56B1FAEA" w14:textId="7E4994D7" w:rsidR="00796CBE" w:rsidRPr="00D078F9" w:rsidRDefault="00796CBE" w:rsidP="002A285A">
      <w:pPr>
        <w:pStyle w:val="Heading3"/>
      </w:pPr>
      <w:r w:rsidRPr="00796CBE">
        <w:t>Inform subscription change</w:t>
      </w:r>
    </w:p>
    <w:p w14:paraId="65B937E2" w14:textId="55A56A25" w:rsidR="001A0594" w:rsidRDefault="001A0594" w:rsidP="00796CBE">
      <w:r>
        <w:t xml:space="preserve">Subscription cloud should maintain the </w:t>
      </w:r>
      <w:r w:rsidRPr="001A0594">
        <w:t xml:space="preserve">subscription status for each </w:t>
      </w:r>
      <w:r w:rsidR="004F1181">
        <w:t>pre-defined subscription package</w:t>
      </w:r>
      <w:r w:rsidRPr="001A0594">
        <w:t xml:space="preserve"> on </w:t>
      </w:r>
      <w:r>
        <w:t>IVI.</w:t>
      </w:r>
    </w:p>
    <w:p w14:paraId="35A44175" w14:textId="1496514A" w:rsidR="00796CBE" w:rsidRDefault="00796CBE" w:rsidP="00796CBE">
      <w:r>
        <w:t>Subscription cloud should inform IVI when subscription status changes.</w:t>
      </w:r>
    </w:p>
    <w:p w14:paraId="7B45BFD6" w14:textId="0C413598" w:rsidR="006F4F87" w:rsidRDefault="00796CBE" w:rsidP="006F4F87">
      <w:r>
        <w:t>Subscription cloud decides if IVI should inform user when subscription status changes.</w:t>
      </w:r>
    </w:p>
    <w:p w14:paraId="3DDD6968" w14:textId="288C2F7D" w:rsidR="006F4F87" w:rsidRPr="00D078F9" w:rsidRDefault="006F4F87" w:rsidP="002A285A">
      <w:pPr>
        <w:pStyle w:val="Heading3"/>
      </w:pPr>
      <w:r>
        <w:t>Subscription Status</w:t>
      </w:r>
    </w:p>
    <w:p w14:paraId="63B2B887" w14:textId="4601B35D" w:rsidR="006F4F87" w:rsidRDefault="006F4F87" w:rsidP="006F4F87">
      <w:r>
        <w:t>Subscription Status API on IVI service layer cloud will pass through the status from Ford subscription cloud (CSA) to IVI.</w:t>
      </w:r>
    </w:p>
    <w:p w14:paraId="5A5E00A9" w14:textId="4A4ACA71" w:rsidR="006F4F87" w:rsidRDefault="006F4F87" w:rsidP="006F4F87">
      <w:r>
        <w:t>Subscription Status:</w:t>
      </w:r>
    </w:p>
    <w:p w14:paraId="28EED271" w14:textId="77777777" w:rsidR="009F738A" w:rsidRDefault="009F738A" w:rsidP="009F738A">
      <w:pPr>
        <w:pStyle w:val="ListParagraph"/>
        <w:numPr>
          <w:ilvl w:val="0"/>
          <w:numId w:val="3"/>
        </w:numPr>
      </w:pPr>
      <w:r>
        <w:lastRenderedPageBreak/>
        <w:t xml:space="preserve">Active: free experience package or </w:t>
      </w:r>
      <w:r w:rsidRPr="00AD01C4">
        <w:t xml:space="preserve">customer paid subscription </w:t>
      </w:r>
      <w:r>
        <w:t xml:space="preserve">is </w:t>
      </w:r>
      <w:r w:rsidRPr="00AD01C4">
        <w:t>activated</w:t>
      </w:r>
      <w:r>
        <w:t>.</w:t>
      </w:r>
    </w:p>
    <w:p w14:paraId="6D0BF4C4" w14:textId="77777777" w:rsidR="009F738A" w:rsidRDefault="009F738A" w:rsidP="009F738A">
      <w:pPr>
        <w:pStyle w:val="ListParagraph"/>
        <w:numPr>
          <w:ilvl w:val="0"/>
          <w:numId w:val="3"/>
        </w:numPr>
      </w:pPr>
      <w:r>
        <w:t xml:space="preserve">Inactive: </w:t>
      </w:r>
      <w:r w:rsidRPr="00AD01C4">
        <w:t>free data quota has been depleted, however paid subscription isn’t activated yet</w:t>
      </w:r>
      <w:r>
        <w:t>; or a paid subscription is expired</w:t>
      </w:r>
      <w:r w:rsidRPr="00AD01C4">
        <w:t xml:space="preserve">. </w:t>
      </w:r>
    </w:p>
    <w:p w14:paraId="5842F1D3" w14:textId="77777777" w:rsidR="006B5D57" w:rsidRPr="00AD01C4" w:rsidRDefault="006B5D57" w:rsidP="002A285A">
      <w:pPr>
        <w:pStyle w:val="Heading3"/>
      </w:pPr>
      <w:r w:rsidRPr="00AD01C4">
        <w:t>Application scope scalability</w:t>
      </w:r>
    </w:p>
    <w:p w14:paraId="1B4403C5" w14:textId="77777777" w:rsidR="006B5D57" w:rsidRPr="00AD01C4" w:rsidRDefault="006B5D57" w:rsidP="006B5D57">
      <w:r w:rsidRPr="00AD01C4">
        <w:t xml:space="preserve">Below is the current scope of applications planned for subscription control at SYNC+ 3.0 launch: </w:t>
      </w:r>
    </w:p>
    <w:p w14:paraId="1B51676C" w14:textId="77777777" w:rsidR="006B5D57" w:rsidRPr="00284400" w:rsidRDefault="006B5D57" w:rsidP="006B5D57">
      <w:pPr>
        <w:pStyle w:val="ListParagraph"/>
        <w:numPr>
          <w:ilvl w:val="0"/>
          <w:numId w:val="3"/>
        </w:numPr>
      </w:pPr>
      <w:r w:rsidRPr="00284400">
        <w:t>QQ music</w:t>
      </w:r>
    </w:p>
    <w:p w14:paraId="1CF95F52" w14:textId="77777777" w:rsidR="006B5D57" w:rsidRPr="00284400" w:rsidRDefault="006B5D57" w:rsidP="006B5D57">
      <w:pPr>
        <w:pStyle w:val="ListParagraph"/>
        <w:numPr>
          <w:ilvl w:val="0"/>
          <w:numId w:val="3"/>
        </w:numPr>
      </w:pPr>
      <w:r w:rsidRPr="00284400">
        <w:t>Himalaya</w:t>
      </w:r>
    </w:p>
    <w:p w14:paraId="25CA9266" w14:textId="77777777" w:rsidR="006B5D57" w:rsidRPr="00284400" w:rsidRDefault="006B5D57" w:rsidP="006B5D57">
      <w:pPr>
        <w:pStyle w:val="ListParagraph"/>
        <w:numPr>
          <w:ilvl w:val="0"/>
          <w:numId w:val="3"/>
        </w:numPr>
      </w:pPr>
      <w:r w:rsidRPr="00284400">
        <w:t>B</w:t>
      </w:r>
      <w:r w:rsidRPr="00284400">
        <w:rPr>
          <w:rFonts w:hint="eastAsia"/>
        </w:rPr>
        <w:t>utterfly</w:t>
      </w:r>
      <w:r w:rsidRPr="00284400">
        <w:t xml:space="preserve"> Online FM / QINGTING FM</w:t>
      </w:r>
    </w:p>
    <w:p w14:paraId="675F2313" w14:textId="77777777" w:rsidR="006B5D57" w:rsidRDefault="006B5D57" w:rsidP="006B5D57">
      <w:pPr>
        <w:pStyle w:val="ListParagraph"/>
        <w:numPr>
          <w:ilvl w:val="0"/>
          <w:numId w:val="3"/>
        </w:numPr>
      </w:pPr>
      <w:r w:rsidRPr="00284400">
        <w:t xml:space="preserve">IQIYI </w:t>
      </w:r>
    </w:p>
    <w:p w14:paraId="47D18FCE" w14:textId="77777777" w:rsidR="006B5D57" w:rsidRDefault="006B5D57" w:rsidP="006B5D57">
      <w:pPr>
        <w:pStyle w:val="ListParagraph"/>
        <w:numPr>
          <w:ilvl w:val="0"/>
          <w:numId w:val="3"/>
        </w:numPr>
      </w:pPr>
      <w:r w:rsidRPr="00284400">
        <w:t>DLNA</w:t>
      </w:r>
    </w:p>
    <w:p w14:paraId="4D86ADFF" w14:textId="77777777" w:rsidR="006B5D57" w:rsidRDefault="006B5D57" w:rsidP="006B5D57">
      <w:pPr>
        <w:pStyle w:val="ListParagraph"/>
        <w:numPr>
          <w:ilvl w:val="0"/>
          <w:numId w:val="3"/>
        </w:numPr>
      </w:pPr>
      <w:r>
        <w:rPr>
          <w:rFonts w:hint="eastAsia"/>
          <w:lang w:eastAsia="zh-CN"/>
        </w:rPr>
        <w:t>M</w:t>
      </w:r>
      <w:r>
        <w:rPr>
          <w:lang w:eastAsia="zh-CN"/>
        </w:rPr>
        <w:t>ap</w:t>
      </w:r>
    </w:p>
    <w:p w14:paraId="42CDF983" w14:textId="77777777" w:rsidR="006B5D57" w:rsidRDefault="006B5D57" w:rsidP="006B5D57">
      <w:pPr>
        <w:pStyle w:val="ListParagraph"/>
        <w:numPr>
          <w:ilvl w:val="0"/>
          <w:numId w:val="3"/>
        </w:numPr>
      </w:pPr>
      <w:r>
        <w:rPr>
          <w:rFonts w:hint="eastAsia"/>
          <w:lang w:eastAsia="zh-CN"/>
        </w:rPr>
        <w:t>K</w:t>
      </w:r>
      <w:r>
        <w:rPr>
          <w:lang w:eastAsia="zh-CN"/>
        </w:rPr>
        <w:t>TV</w:t>
      </w:r>
    </w:p>
    <w:p w14:paraId="72E9E350" w14:textId="2C3664E4" w:rsidR="006B5D57" w:rsidRDefault="006B5D57" w:rsidP="006B5D57">
      <w:r w:rsidRPr="00AD01C4">
        <w:t xml:space="preserve">Based on future business need, </w:t>
      </w:r>
      <w:r>
        <w:t xml:space="preserve">multiple subscription packages can be created, in which </w:t>
      </w:r>
      <w:r w:rsidRPr="00AD01C4">
        <w:t>the applications could be added, removed or modified</w:t>
      </w:r>
      <w:r>
        <w:t xml:space="preserve"> and </w:t>
      </w:r>
      <w:r w:rsidRPr="00AD01C4">
        <w:t xml:space="preserve">whose type shall not be restricted to infotainment type only. </w:t>
      </w:r>
    </w:p>
    <w:p w14:paraId="586AC5D7" w14:textId="38D60490" w:rsidR="006B5D57" w:rsidRDefault="00B55BEA" w:rsidP="006B5D57">
      <w:r>
        <w:t xml:space="preserve">Ford subscription cloud should return the appropriate value to </w:t>
      </w:r>
      <w:r w:rsidR="006B5D57">
        <w:t>IVI SW</w:t>
      </w:r>
      <w:r>
        <w:t>, to make the above subscription package scope change effective.</w:t>
      </w:r>
      <w:r w:rsidR="006B5D57">
        <w:t xml:space="preserve"> For example, Ford cloud </w:t>
      </w:r>
      <w:r>
        <w:t xml:space="preserve">could </w:t>
      </w:r>
      <w:proofErr w:type="gramStart"/>
      <w:r w:rsidR="006B5D57">
        <w:t>returns</w:t>
      </w:r>
      <w:proofErr w:type="gramEnd"/>
      <w:r w:rsidR="006B5D57">
        <w:t xml:space="preserve"> the subscription status (Active / Inactive) by individual package name, and </w:t>
      </w:r>
      <w:r>
        <w:t xml:space="preserve">then </w:t>
      </w:r>
      <w:r w:rsidR="006B5D57">
        <w:t>IVI SW</w:t>
      </w:r>
      <w:r>
        <w:t xml:space="preserve"> will</w:t>
      </w:r>
      <w:r w:rsidR="006B5D57">
        <w:t xml:space="preserve"> turn on the data usage statistics and cellular network access for a feature if its subscription status is Active. In contrast, turn off if status is Inactive.</w:t>
      </w:r>
    </w:p>
    <w:p w14:paraId="17724D8E" w14:textId="0BDABB6E" w:rsidR="00796CBE" w:rsidRPr="00D078F9" w:rsidRDefault="00796CBE" w:rsidP="002A285A">
      <w:pPr>
        <w:pStyle w:val="Heading3"/>
      </w:pPr>
      <w:r w:rsidRPr="00796CBE">
        <w:t>Operation portal</w:t>
      </w:r>
    </w:p>
    <w:p w14:paraId="35299E8E" w14:textId="77777777" w:rsidR="00796CBE" w:rsidRDefault="00796CBE" w:rsidP="00796CBE">
      <w:r>
        <w:t>Subscription cloud should provide portal for operation purpose.</w:t>
      </w:r>
    </w:p>
    <w:p w14:paraId="5DD693A2" w14:textId="2A035170" w:rsidR="00796CBE" w:rsidRDefault="00796CBE" w:rsidP="00796CBE">
      <w:r>
        <w:t>Operation portal should provide:</w:t>
      </w:r>
    </w:p>
    <w:p w14:paraId="0BEAA2AB" w14:textId="0241520A" w:rsidR="00796CBE" w:rsidRDefault="00796CBE" w:rsidP="000B7228">
      <w:pPr>
        <w:pStyle w:val="ListParagraph"/>
        <w:numPr>
          <w:ilvl w:val="0"/>
          <w:numId w:val="3"/>
        </w:numPr>
      </w:pPr>
      <w:r>
        <w:t>Change brand &amp; model subscription environment</w:t>
      </w:r>
    </w:p>
    <w:p w14:paraId="436F346A" w14:textId="5CC24061" w:rsidR="00796CBE" w:rsidRDefault="00796CBE" w:rsidP="000B7228">
      <w:pPr>
        <w:pStyle w:val="ListParagraph"/>
        <w:numPr>
          <w:ilvl w:val="0"/>
          <w:numId w:val="3"/>
        </w:numPr>
      </w:pPr>
      <w:r>
        <w:t xml:space="preserve">Set free data quota </w:t>
      </w:r>
      <w:r w:rsidR="002157CE" w:rsidRPr="00BD178C">
        <w:t>and service period</w:t>
      </w:r>
      <w:r w:rsidR="002157CE">
        <w:t xml:space="preserve"> </w:t>
      </w:r>
      <w:r>
        <w:t>by subscription environment + brand + model</w:t>
      </w:r>
      <w:r w:rsidR="00ED7CE4">
        <w:t xml:space="preserve">     </w:t>
      </w:r>
    </w:p>
    <w:p w14:paraId="1C3AAC7D" w14:textId="071CF701" w:rsidR="00796CBE" w:rsidRDefault="00796CBE" w:rsidP="000B7228">
      <w:pPr>
        <w:pStyle w:val="ListParagraph"/>
        <w:numPr>
          <w:ilvl w:val="0"/>
          <w:numId w:val="3"/>
        </w:numPr>
      </w:pPr>
      <w:r>
        <w:t>Setup free event by subscription environment + brand + model</w:t>
      </w:r>
    </w:p>
    <w:p w14:paraId="17160A8B" w14:textId="75C6D02C" w:rsidR="00796CBE" w:rsidRDefault="00796CBE" w:rsidP="000B7228">
      <w:pPr>
        <w:pStyle w:val="ListParagraph"/>
        <w:numPr>
          <w:ilvl w:val="0"/>
          <w:numId w:val="3"/>
        </w:numPr>
      </w:pPr>
      <w:r>
        <w:t xml:space="preserve">Add </w:t>
      </w:r>
      <w:r w:rsidR="00ED7CE4">
        <w:rPr>
          <w:rFonts w:hint="eastAsia"/>
        </w:rPr>
        <w:t>o</w:t>
      </w:r>
      <w:r w:rsidR="00ED7CE4">
        <w:t xml:space="preserve">r modify </w:t>
      </w:r>
      <w:r>
        <w:t xml:space="preserve">subscription status manually for specific VIN </w:t>
      </w:r>
    </w:p>
    <w:p w14:paraId="41382ADD" w14:textId="77777777" w:rsidR="007038B9" w:rsidRDefault="00ED7CE4" w:rsidP="00EC5A3C">
      <w:pPr>
        <w:pStyle w:val="ListParagraph"/>
        <w:numPr>
          <w:ilvl w:val="0"/>
          <w:numId w:val="3"/>
        </w:numPr>
      </w:pPr>
      <w:r w:rsidRPr="00BD178C">
        <w:rPr>
          <w:rFonts w:hint="eastAsia"/>
        </w:rPr>
        <w:t>L</w:t>
      </w:r>
      <w:r w:rsidRPr="00BD178C">
        <w:t>ook up the data usage by brand + model + VIN</w:t>
      </w:r>
      <w:r w:rsidR="007038B9" w:rsidRPr="007038B9">
        <w:t xml:space="preserve"> </w:t>
      </w:r>
    </w:p>
    <w:p w14:paraId="0440B589" w14:textId="655AB7A1" w:rsidR="00B616A9" w:rsidRDefault="007038B9" w:rsidP="00EC5A3C">
      <w:pPr>
        <w:pStyle w:val="ListParagraph"/>
        <w:numPr>
          <w:ilvl w:val="0"/>
          <w:numId w:val="3"/>
        </w:numPr>
      </w:pPr>
      <w:r w:rsidRPr="007038B9">
        <w:t>Create new subscription packages or modify / remove existing packages, in which the application could be added, removed or modified</w:t>
      </w:r>
      <w:r>
        <w:t>.</w:t>
      </w:r>
    </w:p>
    <w:p w14:paraId="608E3AA7" w14:textId="14C90B06" w:rsidR="00B616A9" w:rsidRPr="00BE54F4" w:rsidRDefault="00B616A9" w:rsidP="002A285A">
      <w:pPr>
        <w:pStyle w:val="Heading3"/>
        <w:rPr>
          <w:lang w:eastAsia="zh-CN"/>
        </w:rPr>
      </w:pPr>
      <w:r>
        <w:rPr>
          <w:rFonts w:hint="eastAsia"/>
          <w:lang w:eastAsia="zh-CN"/>
        </w:rPr>
        <w:t>E</w:t>
      </w:r>
      <w:r>
        <w:rPr>
          <w:lang w:eastAsia="zh-CN"/>
        </w:rPr>
        <w:t>xclusivity of events</w:t>
      </w:r>
    </w:p>
    <w:p w14:paraId="649C7054" w14:textId="319B922F" w:rsidR="00B616A9" w:rsidRPr="00BD178C" w:rsidRDefault="00B616A9" w:rsidP="00B616A9">
      <w:r>
        <w:t xml:space="preserve">Ford subscription cloud should ensure that only one single event type exists for a specific vehicle at any time point. It should be avoided to have two event types present for one vehicle at the same time. </w:t>
      </w:r>
    </w:p>
    <w:p w14:paraId="3AA44DD1" w14:textId="66586E48" w:rsidR="00634610" w:rsidRPr="00D078F9" w:rsidRDefault="00634610" w:rsidP="002A285A">
      <w:pPr>
        <w:pStyle w:val="Heading3"/>
      </w:pPr>
      <w:r w:rsidRPr="00634610">
        <w:t>Access</w:t>
      </w:r>
    </w:p>
    <w:p w14:paraId="54E873B5" w14:textId="1F64ADE9" w:rsidR="00634610" w:rsidRDefault="00634610" w:rsidP="00634610">
      <w:r>
        <w:t>Operation portal should support Ford CDSID login.</w:t>
      </w:r>
    </w:p>
    <w:p w14:paraId="4C4A22E4" w14:textId="7BFFB946" w:rsidR="00634610" w:rsidRDefault="00634610" w:rsidP="00634610">
      <w:r>
        <w:t>Operation portal should be able to give different operation access to different CDSID.</w:t>
      </w:r>
    </w:p>
    <w:p w14:paraId="53297392" w14:textId="49D47292" w:rsidR="00634610" w:rsidRPr="00D078F9" w:rsidRDefault="00634610" w:rsidP="002A285A">
      <w:pPr>
        <w:pStyle w:val="Heading3"/>
      </w:pPr>
      <w:r w:rsidRPr="00634610">
        <w:t>Setup subscription SKU</w:t>
      </w:r>
    </w:p>
    <w:p w14:paraId="17C04D3A" w14:textId="358EECE7" w:rsidR="00634610" w:rsidRDefault="00634610" w:rsidP="00634610">
      <w:r>
        <w:t>Operation portal should support carrier subscription SKU setup:</w:t>
      </w:r>
    </w:p>
    <w:p w14:paraId="475F5D19" w14:textId="4E2F0A53" w:rsidR="00634610" w:rsidRDefault="00634610" w:rsidP="000B7228">
      <w:pPr>
        <w:pStyle w:val="ListParagraph"/>
        <w:numPr>
          <w:ilvl w:val="0"/>
          <w:numId w:val="3"/>
        </w:numPr>
      </w:pPr>
      <w:r>
        <w:t>Create new SKU for brand &amp; model</w:t>
      </w:r>
    </w:p>
    <w:p w14:paraId="3083564F" w14:textId="47FF1BA5" w:rsidR="00634610" w:rsidRDefault="00634610" w:rsidP="000B7228">
      <w:pPr>
        <w:pStyle w:val="ListParagraph"/>
        <w:numPr>
          <w:ilvl w:val="0"/>
          <w:numId w:val="3"/>
        </w:numPr>
      </w:pPr>
      <w:r>
        <w:t>Update SKU</w:t>
      </w:r>
    </w:p>
    <w:p w14:paraId="3992E074" w14:textId="0C7CFFC0" w:rsidR="00634610" w:rsidRDefault="00634610" w:rsidP="000B7228">
      <w:pPr>
        <w:pStyle w:val="ListParagraph"/>
        <w:numPr>
          <w:ilvl w:val="0"/>
          <w:numId w:val="3"/>
        </w:numPr>
      </w:pPr>
      <w:r>
        <w:t>Remove SKU</w:t>
      </w:r>
    </w:p>
    <w:p w14:paraId="52B98E1E" w14:textId="7724FE84" w:rsidR="00634610" w:rsidRDefault="00634610" w:rsidP="000B7228">
      <w:pPr>
        <w:pStyle w:val="ListParagraph"/>
        <w:numPr>
          <w:ilvl w:val="0"/>
          <w:numId w:val="3"/>
        </w:numPr>
      </w:pPr>
      <w:r>
        <w:t>Set new discount for specific SKU</w:t>
      </w:r>
    </w:p>
    <w:p w14:paraId="78539C55" w14:textId="31C6E012" w:rsidR="00634610" w:rsidRDefault="00634610" w:rsidP="000B7228">
      <w:pPr>
        <w:pStyle w:val="ListParagraph"/>
        <w:numPr>
          <w:ilvl w:val="0"/>
          <w:numId w:val="3"/>
        </w:numPr>
      </w:pPr>
      <w:r>
        <w:t xml:space="preserve">Show or hide specific SKU </w:t>
      </w:r>
    </w:p>
    <w:p w14:paraId="165C1D42" w14:textId="4EA3F646" w:rsidR="00634610" w:rsidRPr="00D078F9" w:rsidRDefault="00634610" w:rsidP="002A285A">
      <w:pPr>
        <w:pStyle w:val="Heading3"/>
      </w:pPr>
      <w:r w:rsidRPr="00634610">
        <w:t>Order history</w:t>
      </w:r>
    </w:p>
    <w:p w14:paraId="1795330E" w14:textId="77777777" w:rsidR="00634610" w:rsidRDefault="00634610" w:rsidP="00634610">
      <w:r>
        <w:t>Operation portal should provide online mall order history for specific VIN.</w:t>
      </w:r>
    </w:p>
    <w:p w14:paraId="66DB185C" w14:textId="4EB49868" w:rsidR="00634610" w:rsidRDefault="00634610" w:rsidP="00634610">
      <w:r>
        <w:lastRenderedPageBreak/>
        <w:t xml:space="preserve">Order information comes from online mall order definition.  </w:t>
      </w:r>
    </w:p>
    <w:p w14:paraId="7E4261C7" w14:textId="2BB05DFF" w:rsidR="00634610" w:rsidRPr="00D078F9" w:rsidRDefault="00634610" w:rsidP="002A285A">
      <w:pPr>
        <w:pStyle w:val="Heading3"/>
      </w:pPr>
      <w:r w:rsidRPr="00634610">
        <w:t>Cloud log</w:t>
      </w:r>
    </w:p>
    <w:p w14:paraId="6655104F" w14:textId="079C7D01" w:rsidR="00634610" w:rsidRDefault="00634610" w:rsidP="00634610">
      <w:r>
        <w:t>Subscription cloud should store last 30 days log.</w:t>
      </w:r>
      <w:r w:rsidR="007F3E18">
        <w:t xml:space="preserve"> </w:t>
      </w:r>
      <w:r>
        <w:t>Log should contain</w:t>
      </w:r>
      <w:r w:rsidR="007F3E18">
        <w:t>:</w:t>
      </w:r>
    </w:p>
    <w:p w14:paraId="685F9511" w14:textId="0EED4DE1" w:rsidR="00634610" w:rsidRDefault="00634610" w:rsidP="000B7228">
      <w:pPr>
        <w:pStyle w:val="ListParagraph"/>
        <w:numPr>
          <w:ilvl w:val="0"/>
          <w:numId w:val="3"/>
        </w:numPr>
      </w:pPr>
      <w:r>
        <w:t>Communication between cloud and IVI</w:t>
      </w:r>
    </w:p>
    <w:p w14:paraId="53ADFFC2" w14:textId="51134995" w:rsidR="00634610" w:rsidRDefault="00634610" w:rsidP="000B7228">
      <w:pPr>
        <w:pStyle w:val="ListParagraph"/>
        <w:numPr>
          <w:ilvl w:val="0"/>
          <w:numId w:val="3"/>
        </w:numPr>
      </w:pPr>
      <w:r>
        <w:t xml:space="preserve">Operation portal history </w:t>
      </w:r>
    </w:p>
    <w:p w14:paraId="6202F033" w14:textId="58CDDF29" w:rsidR="007F3E18" w:rsidRPr="00D078F9" w:rsidRDefault="007F3E18" w:rsidP="002A285A">
      <w:pPr>
        <w:pStyle w:val="Heading3"/>
      </w:pPr>
      <w:r w:rsidRPr="007F3E18">
        <w:t>Performance</w:t>
      </w:r>
    </w:p>
    <w:p w14:paraId="31EA6758" w14:textId="5B190712" w:rsidR="007F3E18" w:rsidRDefault="007F3E18" w:rsidP="007F3E18">
      <w:r>
        <w:t>Subscription cloud shou</w:t>
      </w:r>
      <w:r w:rsidR="00226883">
        <w:t>l</w:t>
      </w:r>
      <w:r>
        <w:t>d response IVI in 5 seconds.</w:t>
      </w:r>
    </w:p>
    <w:p w14:paraId="301A6BA5" w14:textId="1EB60201" w:rsidR="007F3E18" w:rsidRDefault="007F3E18" w:rsidP="007F3E18">
      <w:proofErr w:type="spellStart"/>
      <w:r>
        <w:t>Subsciption</w:t>
      </w:r>
      <w:proofErr w:type="spellEnd"/>
      <w:r>
        <w:t xml:space="preserve"> cloud should support 300,000 vehicles, </w:t>
      </w:r>
      <w:r w:rsidRPr="00E53AA0">
        <w:t>support 1,000</w:t>
      </w:r>
      <w:r>
        <w:t xml:space="preserve"> vehicles at the same period. </w:t>
      </w:r>
    </w:p>
    <w:p w14:paraId="55A84026" w14:textId="77777777" w:rsidR="00FA5B64" w:rsidRPr="00BE54F4" w:rsidRDefault="00FA5B64" w:rsidP="002A285A">
      <w:pPr>
        <w:pStyle w:val="Heading3"/>
        <w:rPr>
          <w:lang w:eastAsia="zh-CN"/>
        </w:rPr>
      </w:pPr>
      <w:r>
        <w:rPr>
          <w:rFonts w:hint="eastAsia"/>
          <w:lang w:eastAsia="zh-CN"/>
        </w:rPr>
        <w:t>P</w:t>
      </w:r>
      <w:r>
        <w:rPr>
          <w:lang w:eastAsia="zh-CN"/>
        </w:rPr>
        <w:t>ush Subscription Status Change</w:t>
      </w:r>
    </w:p>
    <w:p w14:paraId="32B1E293" w14:textId="435EB219" w:rsidR="00FA5B64" w:rsidRDefault="00FA5B64" w:rsidP="00FA5B64">
      <w:pPr>
        <w:rPr>
          <w:lang w:eastAsia="zh-CN"/>
        </w:rPr>
      </w:pPr>
      <w:r>
        <w:rPr>
          <w:lang w:eastAsia="zh-CN"/>
        </w:rPr>
        <w:t xml:space="preserve">As soon as subscription status changed in Ford subscription cloud (CSA), Ford subscription cloud should </w:t>
      </w:r>
      <w:r w:rsidR="00C83AEF">
        <w:rPr>
          <w:lang w:eastAsia="zh-CN"/>
        </w:rPr>
        <w:t xml:space="preserve">leverage Push Service API of IVI SL to </w:t>
      </w:r>
      <w:r>
        <w:rPr>
          <w:lang w:eastAsia="zh-CN"/>
        </w:rPr>
        <w:t>push</w:t>
      </w:r>
      <w:r w:rsidR="00C83AEF">
        <w:rPr>
          <w:lang w:eastAsia="zh-CN"/>
        </w:rPr>
        <w:t xml:space="preserve"> a status change notification to IVI instantly</w:t>
      </w:r>
      <w:r>
        <w:rPr>
          <w:lang w:eastAsia="zh-CN"/>
        </w:rPr>
        <w:t>, instead of waiting until next ignition cycle.</w:t>
      </w:r>
    </w:p>
    <w:p w14:paraId="72B17E9F" w14:textId="62EC3782" w:rsidR="00E53AA0" w:rsidRPr="00D078F9" w:rsidRDefault="00E53AA0" w:rsidP="002A285A">
      <w:pPr>
        <w:pStyle w:val="Heading3"/>
      </w:pPr>
      <w:proofErr w:type="gramStart"/>
      <w:r>
        <w:t>Non Functional</w:t>
      </w:r>
      <w:proofErr w:type="gramEnd"/>
      <w:r>
        <w:t xml:space="preserve"> Requirement</w:t>
      </w:r>
    </w:p>
    <w:p w14:paraId="436B4C6F" w14:textId="2714DDDD" w:rsidR="00ED6E91" w:rsidRDefault="00FA5B64" w:rsidP="00E53AA0">
      <w:r>
        <w:t xml:space="preserve">Since IVI service layer cloud (Push Service API) is leveraged by Ford subscription cloud to push the subscription status change to IVI instantly, this API should meet below KPI: </w:t>
      </w:r>
    </w:p>
    <w:tbl>
      <w:tblPr>
        <w:tblW w:w="0" w:type="auto"/>
        <w:jc w:val="center"/>
        <w:tblCellMar>
          <w:left w:w="0" w:type="dxa"/>
          <w:right w:w="0" w:type="dxa"/>
        </w:tblCellMar>
        <w:tblLook w:val="04A0" w:firstRow="1" w:lastRow="0" w:firstColumn="1" w:lastColumn="0" w:noHBand="0" w:noVBand="1"/>
      </w:tblPr>
      <w:tblGrid>
        <w:gridCol w:w="1726"/>
        <w:gridCol w:w="1726"/>
        <w:gridCol w:w="1726"/>
        <w:gridCol w:w="1726"/>
      </w:tblGrid>
      <w:tr w:rsidR="00ED6E91" w14:paraId="413150D0" w14:textId="77777777" w:rsidTr="00ED6E91">
        <w:trPr>
          <w:jc w:val="center"/>
        </w:trPr>
        <w:tc>
          <w:tcPr>
            <w:tcW w:w="1726" w:type="dxa"/>
            <w:tcBorders>
              <w:top w:val="single" w:sz="8" w:space="0" w:color="auto"/>
              <w:left w:val="single" w:sz="8" w:space="0" w:color="auto"/>
              <w:bottom w:val="single" w:sz="8" w:space="0" w:color="auto"/>
              <w:right w:val="single" w:sz="8" w:space="0" w:color="auto"/>
            </w:tcBorders>
            <w:hideMark/>
          </w:tcPr>
          <w:p w14:paraId="3993D125" w14:textId="1B1C8530" w:rsidR="00ED6E91" w:rsidRPr="00ED6E91" w:rsidRDefault="00ED6E91">
            <w:pPr>
              <w:rPr>
                <w:b/>
                <w:bCs/>
              </w:rPr>
            </w:pPr>
            <w:r w:rsidRPr="00ED6E91">
              <w:rPr>
                <w:rFonts w:hint="eastAsia"/>
                <w:b/>
                <w:bCs/>
              </w:rPr>
              <w:t>C</w:t>
            </w:r>
            <w:r w:rsidRPr="00ED6E91">
              <w:rPr>
                <w:b/>
                <w:bCs/>
              </w:rPr>
              <w:t>alendar Year</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CB3E46" w14:textId="77777777" w:rsidR="00ED6E91" w:rsidRPr="00ED6E91" w:rsidRDefault="00ED6E91">
            <w:r w:rsidRPr="00ED6E91">
              <w:t>2023</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20E85B" w14:textId="77777777" w:rsidR="00ED6E91" w:rsidRPr="00ED6E91" w:rsidRDefault="00ED6E91">
            <w:r w:rsidRPr="00ED6E91">
              <w:t>2024</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7EDEAB" w14:textId="77777777" w:rsidR="00ED6E91" w:rsidRPr="00ED6E91" w:rsidRDefault="00ED6E91">
            <w:r w:rsidRPr="00ED6E91">
              <w:t>2025</w:t>
            </w:r>
          </w:p>
        </w:tc>
      </w:tr>
      <w:tr w:rsidR="00ED6E91" w14:paraId="6596721D" w14:textId="77777777" w:rsidTr="00ED6E91">
        <w:trPr>
          <w:jc w:val="center"/>
        </w:trPr>
        <w:tc>
          <w:tcPr>
            <w:tcW w:w="1726" w:type="dxa"/>
            <w:tcBorders>
              <w:top w:val="nil"/>
              <w:left w:val="single" w:sz="8" w:space="0" w:color="auto"/>
              <w:bottom w:val="single" w:sz="8" w:space="0" w:color="auto"/>
              <w:right w:val="single" w:sz="8" w:space="0" w:color="auto"/>
            </w:tcBorders>
            <w:hideMark/>
          </w:tcPr>
          <w:p w14:paraId="1BF61DCC" w14:textId="77777777" w:rsidR="00ED6E91" w:rsidRPr="00ED6E91" w:rsidRDefault="00ED6E91">
            <w:pPr>
              <w:rPr>
                <w:b/>
                <w:bCs/>
              </w:rPr>
            </w:pPr>
            <w:r w:rsidRPr="00ED6E91">
              <w:rPr>
                <w:b/>
                <w:bCs/>
              </w:rPr>
              <w:t>Volume</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4BE1D39B" w14:textId="77777777" w:rsidR="00ED6E91" w:rsidRPr="00ED6E91" w:rsidRDefault="00ED6E91">
            <w:r w:rsidRPr="00ED6E91">
              <w:t>100k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317FB980" w14:textId="77777777" w:rsidR="00ED6E91" w:rsidRPr="00ED6E91" w:rsidRDefault="00ED6E91">
            <w:r w:rsidRPr="00ED6E91">
              <w:t>300k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0BFC3553" w14:textId="77777777" w:rsidR="00ED6E91" w:rsidRPr="00ED6E91" w:rsidRDefault="00ED6E91">
            <w:r w:rsidRPr="00ED6E91">
              <w:t>500k</w:t>
            </w:r>
          </w:p>
        </w:tc>
      </w:tr>
      <w:tr w:rsidR="00ED6E91" w14:paraId="09D26538" w14:textId="77777777" w:rsidTr="00ED6E91">
        <w:trPr>
          <w:jc w:val="center"/>
        </w:trPr>
        <w:tc>
          <w:tcPr>
            <w:tcW w:w="1726" w:type="dxa"/>
            <w:tcBorders>
              <w:top w:val="nil"/>
              <w:left w:val="single" w:sz="8" w:space="0" w:color="auto"/>
              <w:bottom w:val="single" w:sz="8" w:space="0" w:color="auto"/>
              <w:right w:val="single" w:sz="8" w:space="0" w:color="auto"/>
            </w:tcBorders>
            <w:hideMark/>
          </w:tcPr>
          <w:p w14:paraId="57A4AEE1" w14:textId="5B66B7E0" w:rsidR="00ED6E91" w:rsidRPr="00ED6E91" w:rsidRDefault="00ED6E91">
            <w:pPr>
              <w:rPr>
                <w:b/>
                <w:bCs/>
              </w:rPr>
            </w:pPr>
            <w:r>
              <w:rPr>
                <w:b/>
                <w:bCs/>
                <w:lang w:eastAsia="zh-CN"/>
              </w:rPr>
              <w:t>Daily API Call (Lower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D5E09A" w14:textId="77777777" w:rsidR="00ED6E91" w:rsidRPr="00ED6E91" w:rsidRDefault="00ED6E91">
            <w:r w:rsidRPr="00ED6E91">
              <w:rPr>
                <w:rFonts w:hint="eastAsia"/>
              </w:rPr>
              <w:t>500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165F3F" w14:textId="77777777" w:rsidR="00ED6E91" w:rsidRPr="00ED6E91" w:rsidRDefault="00ED6E91">
            <w:r w:rsidRPr="00ED6E91">
              <w:rPr>
                <w:rFonts w:hint="eastAsia"/>
              </w:rPr>
              <w:t>1500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50AB8F" w14:textId="77777777" w:rsidR="00ED6E91" w:rsidRPr="00ED6E91" w:rsidRDefault="00ED6E91">
            <w:r w:rsidRPr="00ED6E91">
              <w:rPr>
                <w:rFonts w:hint="eastAsia"/>
              </w:rPr>
              <w:t>2500</w:t>
            </w:r>
          </w:p>
        </w:tc>
      </w:tr>
      <w:tr w:rsidR="00ED6E91" w14:paraId="2F8CD8D9" w14:textId="77777777" w:rsidTr="00ED6E91">
        <w:trPr>
          <w:trHeight w:val="33"/>
          <w:jc w:val="center"/>
        </w:trPr>
        <w:tc>
          <w:tcPr>
            <w:tcW w:w="1726" w:type="dxa"/>
            <w:tcBorders>
              <w:top w:val="nil"/>
              <w:left w:val="single" w:sz="8" w:space="0" w:color="auto"/>
              <w:bottom w:val="single" w:sz="8" w:space="0" w:color="auto"/>
              <w:right w:val="single" w:sz="8" w:space="0" w:color="auto"/>
            </w:tcBorders>
            <w:hideMark/>
          </w:tcPr>
          <w:p w14:paraId="6781C7C5" w14:textId="7B735A5E" w:rsidR="00ED6E91" w:rsidRPr="00ED6E91" w:rsidRDefault="00ED6E91">
            <w:pPr>
              <w:rPr>
                <w:b/>
                <w:bCs/>
              </w:rPr>
            </w:pPr>
            <w:r>
              <w:rPr>
                <w:b/>
                <w:bCs/>
                <w:lang w:eastAsia="zh-CN"/>
              </w:rPr>
              <w:t>Daily API Call (Upper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D9B3C5" w14:textId="77777777" w:rsidR="00ED6E91" w:rsidRPr="00ED6E91" w:rsidRDefault="00ED6E91">
            <w:r w:rsidRPr="00ED6E91">
              <w:rPr>
                <w:rFonts w:hint="eastAsia"/>
              </w:rPr>
              <w:t>6000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D27949" w14:textId="77777777" w:rsidR="00ED6E91" w:rsidRPr="00ED6E91" w:rsidRDefault="00ED6E91">
            <w:r w:rsidRPr="00ED6E91">
              <w:rPr>
                <w:rFonts w:hint="eastAsia"/>
              </w:rPr>
              <w:t>18000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83D4EF" w14:textId="77777777" w:rsidR="00ED6E91" w:rsidRPr="00ED6E91" w:rsidRDefault="00ED6E91">
            <w:r w:rsidRPr="00ED6E91">
              <w:rPr>
                <w:rFonts w:hint="eastAsia"/>
              </w:rPr>
              <w:t>30000</w:t>
            </w:r>
          </w:p>
        </w:tc>
      </w:tr>
    </w:tbl>
    <w:p w14:paraId="1E539911" w14:textId="3CFEAD65" w:rsidR="00E53AA0" w:rsidRDefault="00ED6E91" w:rsidP="00E53AA0">
      <w:r>
        <w:t xml:space="preserve"> </w:t>
      </w:r>
    </w:p>
    <w:p w14:paraId="114ED802" w14:textId="3A9E1E94" w:rsidR="00163FF4" w:rsidRDefault="00163FF4" w:rsidP="00E53AA0">
      <w:r>
        <w:t xml:space="preserve">As IVI </w:t>
      </w:r>
      <w:r>
        <w:rPr>
          <w:rFonts w:hint="eastAsia"/>
          <w:lang w:eastAsia="zh-CN"/>
        </w:rPr>
        <w:t>wil</w:t>
      </w:r>
      <w:r>
        <w:rPr>
          <w:lang w:eastAsia="zh-CN"/>
        </w:rPr>
        <w:t xml:space="preserve">l call IVI SL cloud to synchronize the data usage and subscription status, both data usage API and subscription status API should </w:t>
      </w:r>
      <w:r w:rsidR="00C7439C">
        <w:rPr>
          <w:lang w:eastAsia="zh-CN"/>
        </w:rPr>
        <w:t>meet below KPI</w:t>
      </w:r>
      <w:r>
        <w:rPr>
          <w:lang w:eastAsia="zh-CN"/>
        </w:rPr>
        <w:t>:</w:t>
      </w:r>
    </w:p>
    <w:tbl>
      <w:tblPr>
        <w:tblW w:w="0" w:type="auto"/>
        <w:jc w:val="center"/>
        <w:tblCellMar>
          <w:left w:w="0" w:type="dxa"/>
          <w:right w:w="0" w:type="dxa"/>
        </w:tblCellMar>
        <w:tblLook w:val="04A0" w:firstRow="1" w:lastRow="0" w:firstColumn="1" w:lastColumn="0" w:noHBand="0" w:noVBand="1"/>
      </w:tblPr>
      <w:tblGrid>
        <w:gridCol w:w="1726"/>
        <w:gridCol w:w="1726"/>
        <w:gridCol w:w="1726"/>
        <w:gridCol w:w="1726"/>
      </w:tblGrid>
      <w:tr w:rsidR="00163FF4" w14:paraId="1C97EBF3" w14:textId="77777777" w:rsidTr="005F17CB">
        <w:trPr>
          <w:jc w:val="center"/>
        </w:trPr>
        <w:tc>
          <w:tcPr>
            <w:tcW w:w="1726" w:type="dxa"/>
            <w:tcBorders>
              <w:top w:val="single" w:sz="8" w:space="0" w:color="auto"/>
              <w:left w:val="single" w:sz="8" w:space="0" w:color="auto"/>
              <w:bottom w:val="single" w:sz="8" w:space="0" w:color="auto"/>
              <w:right w:val="single" w:sz="8" w:space="0" w:color="auto"/>
            </w:tcBorders>
            <w:hideMark/>
          </w:tcPr>
          <w:p w14:paraId="0702EC5E" w14:textId="77777777" w:rsidR="00163FF4" w:rsidRPr="00ED6E91" w:rsidRDefault="00163FF4" w:rsidP="005F17CB">
            <w:pPr>
              <w:rPr>
                <w:b/>
                <w:bCs/>
              </w:rPr>
            </w:pPr>
            <w:r w:rsidRPr="00ED6E91">
              <w:rPr>
                <w:rFonts w:hint="eastAsia"/>
                <w:b/>
                <w:bCs/>
              </w:rPr>
              <w:t>C</w:t>
            </w:r>
            <w:r w:rsidRPr="00ED6E91">
              <w:rPr>
                <w:b/>
                <w:bCs/>
              </w:rPr>
              <w:t>alendar Year</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327B5D" w14:textId="77777777" w:rsidR="00163FF4" w:rsidRPr="00ED6E91" w:rsidRDefault="00163FF4" w:rsidP="005F17CB">
            <w:r w:rsidRPr="00ED6E91">
              <w:t>2023</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B34E84" w14:textId="77777777" w:rsidR="00163FF4" w:rsidRPr="00ED6E91" w:rsidRDefault="00163FF4" w:rsidP="005F17CB">
            <w:r w:rsidRPr="00ED6E91">
              <w:t>2024</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D7EC7A" w14:textId="77777777" w:rsidR="00163FF4" w:rsidRPr="00ED6E91" w:rsidRDefault="00163FF4" w:rsidP="005F17CB">
            <w:r w:rsidRPr="00ED6E91">
              <w:t>2025</w:t>
            </w:r>
          </w:p>
        </w:tc>
      </w:tr>
      <w:tr w:rsidR="00163FF4" w14:paraId="4F78D3D2" w14:textId="77777777" w:rsidTr="005F17CB">
        <w:trPr>
          <w:jc w:val="center"/>
        </w:trPr>
        <w:tc>
          <w:tcPr>
            <w:tcW w:w="1726" w:type="dxa"/>
            <w:tcBorders>
              <w:top w:val="nil"/>
              <w:left w:val="single" w:sz="8" w:space="0" w:color="auto"/>
              <w:bottom w:val="single" w:sz="8" w:space="0" w:color="auto"/>
              <w:right w:val="single" w:sz="8" w:space="0" w:color="auto"/>
            </w:tcBorders>
            <w:hideMark/>
          </w:tcPr>
          <w:p w14:paraId="0B4384C6" w14:textId="77777777" w:rsidR="00163FF4" w:rsidRPr="00ED6E91" w:rsidRDefault="00163FF4" w:rsidP="005F17CB">
            <w:pPr>
              <w:rPr>
                <w:b/>
                <w:bCs/>
              </w:rPr>
            </w:pPr>
            <w:r w:rsidRPr="00ED6E91">
              <w:rPr>
                <w:b/>
                <w:bCs/>
              </w:rPr>
              <w:t>Volume</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38495BF3" w14:textId="77777777" w:rsidR="00163FF4" w:rsidRPr="00ED6E91" w:rsidRDefault="00163FF4" w:rsidP="005F17CB">
            <w:r w:rsidRPr="00ED6E91">
              <w:t>100k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71593FB5" w14:textId="77777777" w:rsidR="00163FF4" w:rsidRPr="00ED6E91" w:rsidRDefault="00163FF4" w:rsidP="005F17CB">
            <w:r w:rsidRPr="00ED6E91">
              <w:t>300k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07EDF912" w14:textId="77777777" w:rsidR="00163FF4" w:rsidRPr="00ED6E91" w:rsidRDefault="00163FF4" w:rsidP="005F17CB">
            <w:r w:rsidRPr="00ED6E91">
              <w:t>500k</w:t>
            </w:r>
          </w:p>
        </w:tc>
      </w:tr>
      <w:tr w:rsidR="00163FF4" w14:paraId="6B7490B0" w14:textId="77777777" w:rsidTr="005F17CB">
        <w:trPr>
          <w:jc w:val="center"/>
        </w:trPr>
        <w:tc>
          <w:tcPr>
            <w:tcW w:w="1726" w:type="dxa"/>
            <w:tcBorders>
              <w:top w:val="nil"/>
              <w:left w:val="single" w:sz="8" w:space="0" w:color="auto"/>
              <w:bottom w:val="single" w:sz="8" w:space="0" w:color="auto"/>
              <w:right w:val="single" w:sz="8" w:space="0" w:color="auto"/>
            </w:tcBorders>
            <w:hideMark/>
          </w:tcPr>
          <w:p w14:paraId="6963068A" w14:textId="100F988A" w:rsidR="00163FF4" w:rsidRPr="00ED6E91" w:rsidRDefault="00163FF4" w:rsidP="00163FF4">
            <w:pPr>
              <w:rPr>
                <w:b/>
                <w:bCs/>
              </w:rPr>
            </w:pPr>
            <w:r>
              <w:rPr>
                <w:b/>
                <w:bCs/>
                <w:lang w:eastAsia="zh-CN"/>
              </w:rPr>
              <w:t>TPS lower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16FEC183" w14:textId="36947D55" w:rsidR="00163FF4" w:rsidRPr="00ED6E91" w:rsidRDefault="00163FF4" w:rsidP="00163FF4">
            <w:r w:rsidRPr="004C72B2">
              <w:t>1.39</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46528F36" w14:textId="7BF07A86" w:rsidR="00163FF4" w:rsidRPr="00ED6E91" w:rsidRDefault="00163FF4" w:rsidP="00163FF4">
            <w:r w:rsidRPr="004C72B2">
              <w:t>4.17</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684CF58A" w14:textId="3DCACC55" w:rsidR="00163FF4" w:rsidRPr="00ED6E91" w:rsidRDefault="00163FF4" w:rsidP="00163FF4">
            <w:r w:rsidRPr="004C72B2">
              <w:t>6.94</w:t>
            </w:r>
          </w:p>
        </w:tc>
      </w:tr>
      <w:tr w:rsidR="00163FF4" w14:paraId="51CB44FB" w14:textId="77777777" w:rsidTr="005F17CB">
        <w:trPr>
          <w:trHeight w:val="33"/>
          <w:jc w:val="center"/>
        </w:trPr>
        <w:tc>
          <w:tcPr>
            <w:tcW w:w="1726" w:type="dxa"/>
            <w:tcBorders>
              <w:top w:val="nil"/>
              <w:left w:val="single" w:sz="8" w:space="0" w:color="auto"/>
              <w:bottom w:val="single" w:sz="8" w:space="0" w:color="auto"/>
              <w:right w:val="single" w:sz="8" w:space="0" w:color="auto"/>
            </w:tcBorders>
            <w:hideMark/>
          </w:tcPr>
          <w:p w14:paraId="71DF9CCE" w14:textId="6A1F26B2" w:rsidR="00163FF4" w:rsidRPr="00ED6E91" w:rsidRDefault="00163FF4" w:rsidP="00163FF4">
            <w:pPr>
              <w:rPr>
                <w:b/>
                <w:bCs/>
              </w:rPr>
            </w:pPr>
            <w:r>
              <w:rPr>
                <w:b/>
                <w:bCs/>
                <w:lang w:eastAsia="zh-CN"/>
              </w:rPr>
              <w:t>TPS upper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2A8F8831" w14:textId="31B62132" w:rsidR="00163FF4" w:rsidRPr="00ED6E91" w:rsidRDefault="00163FF4" w:rsidP="00163FF4">
            <w:r w:rsidRPr="004C72B2">
              <w:t>6.94</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5F68954B" w14:textId="136DBE15" w:rsidR="00163FF4" w:rsidRPr="00ED6E91" w:rsidRDefault="00163FF4" w:rsidP="00163FF4">
            <w:r w:rsidRPr="004C72B2">
              <w:t>20.83</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4A3441C0" w14:textId="537E74B6" w:rsidR="00163FF4" w:rsidRPr="00ED6E91" w:rsidRDefault="00163FF4" w:rsidP="00163FF4">
            <w:r w:rsidRPr="004C72B2">
              <w:t>34.72</w:t>
            </w:r>
          </w:p>
        </w:tc>
      </w:tr>
    </w:tbl>
    <w:p w14:paraId="3B22B175" w14:textId="77777777" w:rsidR="00163FF4" w:rsidRPr="003F24E0" w:rsidRDefault="00163FF4" w:rsidP="00E53AA0"/>
    <w:p w14:paraId="52EF204A" w14:textId="77777777" w:rsidR="000C44A6" w:rsidRPr="00E73C0B" w:rsidRDefault="000C44A6" w:rsidP="002A285A">
      <w:pPr>
        <w:pStyle w:val="Heading3"/>
      </w:pPr>
      <w:r>
        <w:t>IVI</w:t>
      </w:r>
      <w:r w:rsidRPr="00E73C0B">
        <w:t xml:space="preserve"> Swap</w:t>
      </w:r>
    </w:p>
    <w:p w14:paraId="3AB6A64D" w14:textId="38DB9EE1" w:rsidR="000C44A6" w:rsidRDefault="000C44A6" w:rsidP="000C44A6">
      <w:pPr>
        <w:rPr>
          <w:lang w:eastAsia="zh-CN"/>
        </w:rPr>
      </w:pPr>
      <w:r>
        <w:rPr>
          <w:lang w:eastAsia="zh-CN"/>
        </w:rPr>
        <w:t xml:space="preserve">In case of IVI swap, </w:t>
      </w:r>
      <w:r w:rsidR="00A039D3">
        <w:rPr>
          <w:lang w:eastAsia="zh-CN"/>
        </w:rPr>
        <w:t>Ford cloud</w:t>
      </w:r>
      <w:r>
        <w:rPr>
          <w:lang w:eastAsia="zh-CN"/>
        </w:rPr>
        <w:t xml:space="preserve"> should </w:t>
      </w:r>
      <w:r w:rsidR="00A039D3">
        <w:rPr>
          <w:lang w:eastAsia="zh-CN"/>
        </w:rPr>
        <w:t xml:space="preserve">be able to identify the vehicle by VIN and push the latest data usage statistics as well as subscription environment &amp; status to </w:t>
      </w:r>
      <w:r w:rsidR="004D38B4">
        <w:rPr>
          <w:lang w:eastAsia="zh-CN"/>
        </w:rPr>
        <w:t xml:space="preserve">this specific </w:t>
      </w:r>
      <w:r w:rsidR="00A039D3">
        <w:rPr>
          <w:lang w:eastAsia="zh-CN"/>
        </w:rPr>
        <w:t>vehicle per request</w:t>
      </w:r>
      <w:r w:rsidR="006F2D1A">
        <w:rPr>
          <w:lang w:eastAsia="zh-CN"/>
        </w:rPr>
        <w:t xml:space="preserve"> from vehicle</w:t>
      </w:r>
      <w:r>
        <w:rPr>
          <w:lang w:eastAsia="zh-CN"/>
        </w:rPr>
        <w:t>.</w:t>
      </w:r>
    </w:p>
    <w:p w14:paraId="2446DC99" w14:textId="77777777" w:rsidR="001E5CBA" w:rsidRPr="000041CA" w:rsidRDefault="001E5CBA" w:rsidP="002A285A">
      <w:pPr>
        <w:pStyle w:val="Heading3"/>
        <w:rPr>
          <w:lang w:eastAsia="zh-CN"/>
        </w:rPr>
      </w:pPr>
      <w:r>
        <w:rPr>
          <w:rFonts w:hint="eastAsia"/>
          <w:lang w:eastAsia="zh-CN"/>
        </w:rPr>
        <w:t>P</w:t>
      </w:r>
      <w:r>
        <w:rPr>
          <w:lang w:eastAsia="zh-CN"/>
        </w:rPr>
        <w:t>ush notification to App</w:t>
      </w:r>
    </w:p>
    <w:p w14:paraId="4D898CAF" w14:textId="77777777" w:rsidR="001E5CBA" w:rsidRDefault="001E5CBA" w:rsidP="001E5CBA">
      <w:pPr>
        <w:rPr>
          <w:lang w:eastAsia="zh-CN"/>
        </w:rPr>
      </w:pPr>
      <w:r>
        <w:rPr>
          <w:lang w:eastAsia="zh-CN"/>
        </w:rPr>
        <w:t>Subscription cloud should push carrier subscription status change to mobile App.</w:t>
      </w:r>
    </w:p>
    <w:p w14:paraId="5C6AFBC6" w14:textId="0F49B333" w:rsidR="00156198" w:rsidRPr="001E5CBA" w:rsidRDefault="00156198" w:rsidP="000C44A6">
      <w:pPr>
        <w:rPr>
          <w:lang w:eastAsia="zh-CN"/>
        </w:rPr>
      </w:pPr>
    </w:p>
    <w:p w14:paraId="6D5D3CD8" w14:textId="4B1AB0C7" w:rsidR="00156198" w:rsidRPr="003733CC" w:rsidRDefault="00EA25E2" w:rsidP="000A086F">
      <w:pPr>
        <w:pStyle w:val="Heading2"/>
      </w:pPr>
      <w:r w:rsidRPr="000A086F">
        <w:lastRenderedPageBreak/>
        <w:t>Ford</w:t>
      </w:r>
      <w:r w:rsidR="00156198" w:rsidRPr="000A086F">
        <w:t xml:space="preserve"> Diagnostic</w:t>
      </w:r>
      <w:r w:rsidRPr="000A086F">
        <w:t xml:space="preserve"> &amp; Analytics</w:t>
      </w:r>
      <w:r w:rsidR="00156198" w:rsidRPr="000A086F">
        <w:t xml:space="preserve"> </w:t>
      </w:r>
      <w:r w:rsidR="000A086F">
        <w:t xml:space="preserve">Cloud </w:t>
      </w:r>
      <w:r w:rsidR="00156198" w:rsidRPr="000A086F">
        <w:t>Requirements</w:t>
      </w:r>
    </w:p>
    <w:p w14:paraId="196C5DF5" w14:textId="728472CA" w:rsidR="00156198" w:rsidRDefault="00156198" w:rsidP="000C44A6">
      <w:pPr>
        <w:rPr>
          <w:lang w:eastAsia="zh-CN"/>
        </w:rPr>
      </w:pPr>
    </w:p>
    <w:p w14:paraId="21C312F9" w14:textId="77777777" w:rsidR="00156198" w:rsidRPr="00D078F9" w:rsidRDefault="00156198" w:rsidP="002A285A">
      <w:pPr>
        <w:pStyle w:val="Heading3"/>
      </w:pPr>
      <w:r>
        <w:t>Error Logs</w:t>
      </w:r>
    </w:p>
    <w:p w14:paraId="53BB9340" w14:textId="11F376F5" w:rsidR="00156198" w:rsidRDefault="004F1E6E" w:rsidP="00156198">
      <w:r>
        <w:t xml:space="preserve">FNV-diagnostic cloud should provide relevant API for IVI to upload logs for </w:t>
      </w:r>
      <w:r w:rsidR="00156198">
        <w:t>pre-define event</w:t>
      </w:r>
      <w:r>
        <w:t>s:</w:t>
      </w:r>
    </w:p>
    <w:p w14:paraId="5A4BFD32" w14:textId="77777777" w:rsidR="008974FE" w:rsidRDefault="008974FE" w:rsidP="008974FE">
      <w:pPr>
        <w:pStyle w:val="ListParagraph"/>
        <w:numPr>
          <w:ilvl w:val="0"/>
          <w:numId w:val="3"/>
        </w:numPr>
      </w:pPr>
      <w:r>
        <w:t>Cannot communicate with Ford cloud backend (</w:t>
      </w:r>
      <w:proofErr w:type="gramStart"/>
      <w:r>
        <w:t>e.g.</w:t>
      </w:r>
      <w:proofErr w:type="gramEnd"/>
      <w:r>
        <w:t xml:space="preserve"> IVI SL, CSA, Ford Analytics Cloud etc.) </w:t>
      </w:r>
    </w:p>
    <w:p w14:paraId="63A5BBBE" w14:textId="376649E3" w:rsidR="00E3752B" w:rsidRDefault="00E3752B" w:rsidP="00F4333E">
      <w:pPr>
        <w:pStyle w:val="ListParagraph"/>
        <w:numPr>
          <w:ilvl w:val="0"/>
          <w:numId w:val="3"/>
        </w:numPr>
      </w:pPr>
      <w:r>
        <w:t>IVI service / application crash</w:t>
      </w:r>
    </w:p>
    <w:p w14:paraId="5DE09CD2" w14:textId="0CD3E0DE" w:rsidR="00156198" w:rsidRPr="00AD01C4" w:rsidRDefault="00156198" w:rsidP="002A285A">
      <w:pPr>
        <w:pStyle w:val="Heading3"/>
      </w:pPr>
      <w:r w:rsidRPr="00AD01C4">
        <w:t>Feature Usage Analytics</w:t>
      </w:r>
    </w:p>
    <w:p w14:paraId="436F1384" w14:textId="77777777" w:rsidR="00C432DB" w:rsidRPr="00AD01C4" w:rsidRDefault="00C432DB" w:rsidP="00C432DB">
      <w:r w:rsidRPr="00AD01C4">
        <w:t>FNV-</w:t>
      </w:r>
      <w:r>
        <w:t>analytics</w:t>
      </w:r>
      <w:r w:rsidRPr="00AD01C4">
        <w:t xml:space="preserve"> cloud </w:t>
      </w:r>
      <w:r>
        <w:t>should provide relevant API for IVI to upload the data usage statistics by feature</w:t>
      </w:r>
      <w:r w:rsidRPr="00AD01C4">
        <w:t xml:space="preserve">. </w:t>
      </w:r>
    </w:p>
    <w:p w14:paraId="3ED5AA60" w14:textId="77777777" w:rsidR="00C432DB" w:rsidRPr="00ED6248" w:rsidRDefault="00C432DB" w:rsidP="00C432DB">
      <w:r w:rsidRPr="00ED6248">
        <w:t>Feature usage analytical data should include below payload</w:t>
      </w:r>
      <w:r>
        <w:t>, as below table shows</w:t>
      </w:r>
      <w:r w:rsidRPr="00ED6248">
        <w:t>:</w:t>
      </w:r>
    </w:p>
    <w:p w14:paraId="25F602FD" w14:textId="77777777" w:rsidR="00C432DB" w:rsidRPr="00ED6248" w:rsidRDefault="00C432DB" w:rsidP="00C432DB">
      <w:pPr>
        <w:pStyle w:val="ListParagraph"/>
        <w:numPr>
          <w:ilvl w:val="0"/>
          <w:numId w:val="9"/>
        </w:numPr>
      </w:pPr>
      <w:r w:rsidRPr="00ED6248">
        <w:t>Ignition on timeframe, ignition off timeframe</w:t>
      </w:r>
      <w:r>
        <w:t xml:space="preserve"> (SYNC+ system time)</w:t>
      </w:r>
    </w:p>
    <w:p w14:paraId="69DD5CC7" w14:textId="77777777" w:rsidR="00C432DB" w:rsidRPr="00ED6248" w:rsidRDefault="00C432DB" w:rsidP="00C432DB">
      <w:pPr>
        <w:pStyle w:val="ListParagraph"/>
        <w:numPr>
          <w:ilvl w:val="0"/>
          <w:numId w:val="9"/>
        </w:numPr>
      </w:pPr>
      <w:r w:rsidRPr="00ED6248">
        <w:t xml:space="preserve">Package Name </w:t>
      </w:r>
    </w:p>
    <w:p w14:paraId="6C3D3953" w14:textId="77777777" w:rsidR="00C432DB" w:rsidRPr="00ED6248" w:rsidRDefault="00C432DB" w:rsidP="00C432DB">
      <w:pPr>
        <w:pStyle w:val="ListParagraph"/>
        <w:numPr>
          <w:ilvl w:val="0"/>
          <w:numId w:val="9"/>
        </w:numPr>
      </w:pPr>
      <w:r w:rsidRPr="00ED6248">
        <w:t xml:space="preserve">Network interfaces (cellular, </w:t>
      </w:r>
      <w:proofErr w:type="spellStart"/>
      <w:r w:rsidRPr="00ED6248">
        <w:t>WiFi</w:t>
      </w:r>
      <w:proofErr w:type="spellEnd"/>
      <w:r w:rsidRPr="00ED6248">
        <w:t>, etc.)</w:t>
      </w:r>
    </w:p>
    <w:p w14:paraId="03CD08BC" w14:textId="77777777" w:rsidR="00C432DB" w:rsidRPr="00ED6248" w:rsidRDefault="00C432DB" w:rsidP="00C432DB">
      <w:pPr>
        <w:pStyle w:val="ListParagraph"/>
        <w:numPr>
          <w:ilvl w:val="0"/>
          <w:numId w:val="9"/>
        </w:numPr>
      </w:pPr>
      <w:r w:rsidRPr="00ED6248">
        <w:t>Direction of data stream (sent, received)</w:t>
      </w:r>
    </w:p>
    <w:p w14:paraId="6BD4D735" w14:textId="77777777" w:rsidR="00C432DB" w:rsidRDefault="00C432DB" w:rsidP="00C432DB">
      <w:pPr>
        <w:pStyle w:val="ListParagraph"/>
        <w:ind w:left="420"/>
        <w:rPr>
          <w:color w:val="0000FF"/>
        </w:rPr>
      </w:pPr>
    </w:p>
    <w:tbl>
      <w:tblPr>
        <w:tblStyle w:val="TableGrid"/>
        <w:tblW w:w="0" w:type="auto"/>
        <w:jc w:val="center"/>
        <w:tblLook w:val="04A0" w:firstRow="1" w:lastRow="0" w:firstColumn="1" w:lastColumn="0" w:noHBand="0" w:noVBand="1"/>
      </w:tblPr>
      <w:tblGrid>
        <w:gridCol w:w="2608"/>
        <w:gridCol w:w="1139"/>
        <w:gridCol w:w="1125"/>
        <w:gridCol w:w="1114"/>
        <w:gridCol w:w="1125"/>
        <w:gridCol w:w="1114"/>
        <w:gridCol w:w="1125"/>
      </w:tblGrid>
      <w:tr w:rsidR="00C432DB" w14:paraId="44EC2609" w14:textId="77777777" w:rsidTr="00086167">
        <w:trPr>
          <w:jc w:val="center"/>
        </w:trPr>
        <w:tc>
          <w:tcPr>
            <w:tcW w:w="601" w:type="dxa"/>
          </w:tcPr>
          <w:p w14:paraId="5F50EDF5" w14:textId="77777777" w:rsidR="00C432DB" w:rsidRPr="00AD01C4" w:rsidRDefault="00C432DB" w:rsidP="00086167">
            <w:pPr>
              <w:jc w:val="center"/>
              <w:rPr>
                <w:b/>
                <w:bCs/>
              </w:rPr>
            </w:pPr>
          </w:p>
        </w:tc>
        <w:tc>
          <w:tcPr>
            <w:tcW w:w="2557" w:type="dxa"/>
            <w:gridSpan w:val="2"/>
          </w:tcPr>
          <w:p w14:paraId="3EC5CAD0" w14:textId="77777777" w:rsidR="00C432DB" w:rsidRPr="00AD01C4" w:rsidRDefault="00C432DB" w:rsidP="00086167">
            <w:pPr>
              <w:jc w:val="center"/>
              <w:rPr>
                <w:b/>
                <w:bCs/>
              </w:rPr>
            </w:pPr>
            <w:r w:rsidRPr="00AD01C4">
              <w:rPr>
                <w:rFonts w:hint="eastAsia"/>
                <w:b/>
                <w:bCs/>
              </w:rPr>
              <w:t>A</w:t>
            </w:r>
            <w:r w:rsidRPr="00AD01C4">
              <w:rPr>
                <w:b/>
                <w:bCs/>
              </w:rPr>
              <w:t>PN1</w:t>
            </w:r>
          </w:p>
        </w:tc>
        <w:tc>
          <w:tcPr>
            <w:tcW w:w="2524" w:type="dxa"/>
            <w:gridSpan w:val="2"/>
          </w:tcPr>
          <w:p w14:paraId="45025C3D" w14:textId="77777777" w:rsidR="00C432DB" w:rsidRPr="00AD01C4" w:rsidRDefault="00C432DB" w:rsidP="00086167">
            <w:pPr>
              <w:jc w:val="center"/>
              <w:rPr>
                <w:b/>
                <w:bCs/>
              </w:rPr>
            </w:pPr>
            <w:r w:rsidRPr="00AD01C4">
              <w:rPr>
                <w:rFonts w:hint="eastAsia"/>
                <w:b/>
                <w:bCs/>
              </w:rPr>
              <w:t>T</w:t>
            </w:r>
            <w:r w:rsidRPr="00AD01C4">
              <w:rPr>
                <w:b/>
                <w:bCs/>
              </w:rPr>
              <w:t xml:space="preserve">CU </w:t>
            </w:r>
            <w:proofErr w:type="spellStart"/>
            <w:r w:rsidRPr="00AD01C4">
              <w:rPr>
                <w:b/>
                <w:bCs/>
              </w:rPr>
              <w:t>WiFi</w:t>
            </w:r>
            <w:proofErr w:type="spellEnd"/>
          </w:p>
        </w:tc>
        <w:tc>
          <w:tcPr>
            <w:tcW w:w="2524" w:type="dxa"/>
            <w:gridSpan w:val="2"/>
          </w:tcPr>
          <w:p w14:paraId="06995F5D" w14:textId="77777777" w:rsidR="00C432DB" w:rsidRPr="00AD01C4" w:rsidRDefault="00C432DB" w:rsidP="00086167">
            <w:pPr>
              <w:jc w:val="center"/>
              <w:rPr>
                <w:b/>
                <w:bCs/>
              </w:rPr>
            </w:pPr>
            <w:r w:rsidRPr="00AD01C4">
              <w:rPr>
                <w:rFonts w:hint="eastAsia"/>
                <w:b/>
                <w:bCs/>
              </w:rPr>
              <w:t>S</w:t>
            </w:r>
            <w:r w:rsidRPr="00AD01C4">
              <w:rPr>
                <w:b/>
                <w:bCs/>
              </w:rPr>
              <w:t xml:space="preserve">YNC </w:t>
            </w:r>
            <w:proofErr w:type="spellStart"/>
            <w:r w:rsidRPr="00AD01C4">
              <w:rPr>
                <w:b/>
                <w:bCs/>
              </w:rPr>
              <w:t>WiFi</w:t>
            </w:r>
            <w:proofErr w:type="spellEnd"/>
          </w:p>
        </w:tc>
      </w:tr>
      <w:tr w:rsidR="00C432DB" w14:paraId="280BAB2B" w14:textId="77777777" w:rsidTr="00086167">
        <w:trPr>
          <w:jc w:val="center"/>
        </w:trPr>
        <w:tc>
          <w:tcPr>
            <w:tcW w:w="601" w:type="dxa"/>
          </w:tcPr>
          <w:p w14:paraId="327C0A67" w14:textId="77777777" w:rsidR="00C432DB" w:rsidRPr="00AD01C4" w:rsidRDefault="00C432DB" w:rsidP="00086167">
            <w:pPr>
              <w:jc w:val="center"/>
              <w:rPr>
                <w:b/>
                <w:bCs/>
              </w:rPr>
            </w:pPr>
            <w:r w:rsidRPr="00AD01C4">
              <w:rPr>
                <w:rFonts w:hint="eastAsia"/>
                <w:b/>
                <w:bCs/>
              </w:rPr>
              <w:t>A</w:t>
            </w:r>
            <w:r w:rsidRPr="00AD01C4">
              <w:rPr>
                <w:b/>
                <w:bCs/>
              </w:rPr>
              <w:t>pplication</w:t>
            </w:r>
          </w:p>
        </w:tc>
        <w:tc>
          <w:tcPr>
            <w:tcW w:w="1295" w:type="dxa"/>
          </w:tcPr>
          <w:p w14:paraId="5BA7D0CE" w14:textId="77777777" w:rsidR="00C432DB" w:rsidRPr="00AD01C4" w:rsidRDefault="00C432DB" w:rsidP="00086167">
            <w:pPr>
              <w:jc w:val="center"/>
              <w:rPr>
                <w:b/>
                <w:bCs/>
              </w:rPr>
            </w:pPr>
            <w:r w:rsidRPr="00AD01C4">
              <w:rPr>
                <w:rFonts w:hint="eastAsia"/>
                <w:b/>
                <w:bCs/>
              </w:rPr>
              <w:t>S</w:t>
            </w:r>
            <w:r w:rsidRPr="00AD01C4">
              <w:rPr>
                <w:b/>
                <w:bCs/>
              </w:rPr>
              <w:t>ent</w:t>
            </w:r>
          </w:p>
        </w:tc>
        <w:tc>
          <w:tcPr>
            <w:tcW w:w="1262" w:type="dxa"/>
          </w:tcPr>
          <w:p w14:paraId="5002624D" w14:textId="77777777" w:rsidR="00C432DB" w:rsidRPr="00AD01C4" w:rsidRDefault="00C432DB" w:rsidP="00086167">
            <w:pPr>
              <w:jc w:val="center"/>
              <w:rPr>
                <w:b/>
                <w:bCs/>
              </w:rPr>
            </w:pPr>
            <w:proofErr w:type="spellStart"/>
            <w:r w:rsidRPr="00AD01C4">
              <w:rPr>
                <w:rFonts w:hint="eastAsia"/>
                <w:b/>
                <w:bCs/>
              </w:rPr>
              <w:t>R</w:t>
            </w:r>
            <w:r w:rsidRPr="00AD01C4">
              <w:rPr>
                <w:b/>
                <w:bCs/>
              </w:rPr>
              <w:t>ecv</w:t>
            </w:r>
            <w:proofErr w:type="spellEnd"/>
          </w:p>
        </w:tc>
        <w:tc>
          <w:tcPr>
            <w:tcW w:w="1262" w:type="dxa"/>
          </w:tcPr>
          <w:p w14:paraId="0681FA4B" w14:textId="77777777" w:rsidR="00C432DB" w:rsidRPr="00AD01C4" w:rsidRDefault="00C432DB" w:rsidP="00086167">
            <w:pPr>
              <w:jc w:val="center"/>
              <w:rPr>
                <w:b/>
                <w:bCs/>
              </w:rPr>
            </w:pPr>
            <w:r w:rsidRPr="00AD01C4">
              <w:rPr>
                <w:rFonts w:hint="eastAsia"/>
                <w:b/>
                <w:bCs/>
              </w:rPr>
              <w:t>S</w:t>
            </w:r>
            <w:r w:rsidRPr="00AD01C4">
              <w:rPr>
                <w:b/>
                <w:bCs/>
              </w:rPr>
              <w:t>ent</w:t>
            </w:r>
          </w:p>
        </w:tc>
        <w:tc>
          <w:tcPr>
            <w:tcW w:w="1262" w:type="dxa"/>
          </w:tcPr>
          <w:p w14:paraId="436BCC50" w14:textId="77777777" w:rsidR="00C432DB" w:rsidRPr="00AD01C4" w:rsidRDefault="00C432DB" w:rsidP="00086167">
            <w:pPr>
              <w:jc w:val="center"/>
              <w:rPr>
                <w:b/>
                <w:bCs/>
              </w:rPr>
            </w:pPr>
            <w:proofErr w:type="spellStart"/>
            <w:r w:rsidRPr="00AD01C4">
              <w:rPr>
                <w:rFonts w:hint="eastAsia"/>
                <w:b/>
                <w:bCs/>
              </w:rPr>
              <w:t>R</w:t>
            </w:r>
            <w:r w:rsidRPr="00AD01C4">
              <w:rPr>
                <w:b/>
                <w:bCs/>
              </w:rPr>
              <w:t>ecv</w:t>
            </w:r>
            <w:proofErr w:type="spellEnd"/>
          </w:p>
        </w:tc>
        <w:tc>
          <w:tcPr>
            <w:tcW w:w="1262" w:type="dxa"/>
          </w:tcPr>
          <w:p w14:paraId="1989F454" w14:textId="77777777" w:rsidR="00C432DB" w:rsidRPr="00AD01C4" w:rsidRDefault="00C432DB" w:rsidP="00086167">
            <w:pPr>
              <w:jc w:val="center"/>
              <w:rPr>
                <w:b/>
                <w:bCs/>
              </w:rPr>
            </w:pPr>
            <w:r w:rsidRPr="00AD01C4">
              <w:rPr>
                <w:rFonts w:hint="eastAsia"/>
                <w:b/>
                <w:bCs/>
              </w:rPr>
              <w:t>S</w:t>
            </w:r>
            <w:r w:rsidRPr="00AD01C4">
              <w:rPr>
                <w:b/>
                <w:bCs/>
              </w:rPr>
              <w:t>ent</w:t>
            </w:r>
          </w:p>
        </w:tc>
        <w:tc>
          <w:tcPr>
            <w:tcW w:w="1262" w:type="dxa"/>
          </w:tcPr>
          <w:p w14:paraId="5C6EF722" w14:textId="77777777" w:rsidR="00C432DB" w:rsidRPr="00AD01C4" w:rsidRDefault="00C432DB" w:rsidP="00086167">
            <w:pPr>
              <w:jc w:val="center"/>
              <w:rPr>
                <w:b/>
                <w:bCs/>
              </w:rPr>
            </w:pPr>
            <w:proofErr w:type="spellStart"/>
            <w:r w:rsidRPr="00AD01C4">
              <w:rPr>
                <w:rFonts w:hint="eastAsia"/>
                <w:b/>
                <w:bCs/>
              </w:rPr>
              <w:t>R</w:t>
            </w:r>
            <w:r w:rsidRPr="00AD01C4">
              <w:rPr>
                <w:b/>
                <w:bCs/>
              </w:rPr>
              <w:t>ecv</w:t>
            </w:r>
            <w:proofErr w:type="spellEnd"/>
          </w:p>
        </w:tc>
      </w:tr>
      <w:tr w:rsidR="00C432DB" w14:paraId="14ADF346" w14:textId="77777777" w:rsidTr="00086167">
        <w:trPr>
          <w:jc w:val="center"/>
        </w:trPr>
        <w:tc>
          <w:tcPr>
            <w:tcW w:w="601" w:type="dxa"/>
          </w:tcPr>
          <w:p w14:paraId="62B265F6" w14:textId="77777777" w:rsidR="00C432DB" w:rsidRPr="00AD01C4" w:rsidRDefault="00C432DB" w:rsidP="00086167">
            <w:proofErr w:type="spellStart"/>
            <w:proofErr w:type="gramStart"/>
            <w:r w:rsidRPr="0063492D">
              <w:t>com.baidu.che.parking</w:t>
            </w:r>
            <w:proofErr w:type="spellEnd"/>
            <w:proofErr w:type="gramEnd"/>
          </w:p>
        </w:tc>
        <w:tc>
          <w:tcPr>
            <w:tcW w:w="1295" w:type="dxa"/>
          </w:tcPr>
          <w:p w14:paraId="70FE8A4C" w14:textId="77777777" w:rsidR="00C432DB" w:rsidRPr="00AD01C4" w:rsidRDefault="00C432DB" w:rsidP="00086167"/>
        </w:tc>
        <w:tc>
          <w:tcPr>
            <w:tcW w:w="1262" w:type="dxa"/>
          </w:tcPr>
          <w:p w14:paraId="700C7014" w14:textId="77777777" w:rsidR="00C432DB" w:rsidRPr="00AD01C4" w:rsidRDefault="00C432DB" w:rsidP="00086167"/>
        </w:tc>
        <w:tc>
          <w:tcPr>
            <w:tcW w:w="1262" w:type="dxa"/>
          </w:tcPr>
          <w:p w14:paraId="2834B3D1" w14:textId="77777777" w:rsidR="00C432DB" w:rsidRPr="00AD01C4" w:rsidRDefault="00C432DB" w:rsidP="00086167">
            <w:pPr>
              <w:jc w:val="center"/>
            </w:pPr>
            <w:r w:rsidRPr="00AD01C4">
              <w:rPr>
                <w:rFonts w:hint="eastAsia"/>
              </w:rPr>
              <w:t>2</w:t>
            </w:r>
            <w:r w:rsidRPr="00AD01C4">
              <w:t>0 MB</w:t>
            </w:r>
          </w:p>
        </w:tc>
        <w:tc>
          <w:tcPr>
            <w:tcW w:w="1262" w:type="dxa"/>
          </w:tcPr>
          <w:p w14:paraId="08E318D8" w14:textId="77777777" w:rsidR="00C432DB" w:rsidRPr="00AD01C4" w:rsidRDefault="00C432DB" w:rsidP="00086167">
            <w:pPr>
              <w:jc w:val="center"/>
            </w:pPr>
            <w:r w:rsidRPr="00AD01C4">
              <w:rPr>
                <w:rFonts w:hint="eastAsia"/>
              </w:rPr>
              <w:t>4</w:t>
            </w:r>
            <w:r w:rsidRPr="00AD01C4">
              <w:t>0 MB</w:t>
            </w:r>
          </w:p>
        </w:tc>
        <w:tc>
          <w:tcPr>
            <w:tcW w:w="1262" w:type="dxa"/>
          </w:tcPr>
          <w:p w14:paraId="0B3CC7A0" w14:textId="77777777" w:rsidR="00C432DB" w:rsidRPr="00AD01C4" w:rsidRDefault="00C432DB" w:rsidP="00086167">
            <w:pPr>
              <w:jc w:val="center"/>
            </w:pPr>
            <w:r w:rsidRPr="00AD01C4">
              <w:rPr>
                <w:rFonts w:hint="eastAsia"/>
              </w:rPr>
              <w:t>1</w:t>
            </w:r>
            <w:r w:rsidRPr="00AD01C4">
              <w:t>0 MB</w:t>
            </w:r>
          </w:p>
        </w:tc>
        <w:tc>
          <w:tcPr>
            <w:tcW w:w="1262" w:type="dxa"/>
          </w:tcPr>
          <w:p w14:paraId="35C2FE99" w14:textId="77777777" w:rsidR="00C432DB" w:rsidRPr="00AD01C4" w:rsidRDefault="00C432DB" w:rsidP="00086167">
            <w:pPr>
              <w:jc w:val="center"/>
            </w:pPr>
            <w:r w:rsidRPr="00AD01C4">
              <w:rPr>
                <w:rFonts w:hint="eastAsia"/>
              </w:rPr>
              <w:t>1</w:t>
            </w:r>
            <w:r w:rsidRPr="00AD01C4">
              <w:t>00 MB</w:t>
            </w:r>
          </w:p>
        </w:tc>
      </w:tr>
      <w:tr w:rsidR="00C432DB" w14:paraId="52BB0DE7" w14:textId="77777777" w:rsidTr="00086167">
        <w:trPr>
          <w:jc w:val="center"/>
        </w:trPr>
        <w:tc>
          <w:tcPr>
            <w:tcW w:w="601" w:type="dxa"/>
          </w:tcPr>
          <w:p w14:paraId="705A870A" w14:textId="77777777" w:rsidR="00C432DB" w:rsidRPr="00AD01C4" w:rsidRDefault="00C432DB" w:rsidP="00086167">
            <w:proofErr w:type="spellStart"/>
            <w:proofErr w:type="gramStart"/>
            <w:r w:rsidRPr="0063492D">
              <w:t>com.baidu.iov.dueros</w:t>
            </w:r>
            <w:proofErr w:type="gramEnd"/>
            <w:r w:rsidRPr="0063492D">
              <w:t>.hotel</w:t>
            </w:r>
            <w:proofErr w:type="spellEnd"/>
          </w:p>
        </w:tc>
        <w:tc>
          <w:tcPr>
            <w:tcW w:w="1295" w:type="dxa"/>
          </w:tcPr>
          <w:p w14:paraId="5BFB76D4" w14:textId="77777777" w:rsidR="00C432DB" w:rsidRPr="00AD01C4" w:rsidRDefault="00C432DB" w:rsidP="00086167">
            <w:pPr>
              <w:jc w:val="center"/>
            </w:pPr>
            <w:r w:rsidRPr="00AD01C4">
              <w:rPr>
                <w:rFonts w:hint="eastAsia"/>
              </w:rPr>
              <w:t>5</w:t>
            </w:r>
            <w:r w:rsidRPr="00AD01C4">
              <w:t>0 MB</w:t>
            </w:r>
          </w:p>
        </w:tc>
        <w:tc>
          <w:tcPr>
            <w:tcW w:w="1262" w:type="dxa"/>
          </w:tcPr>
          <w:p w14:paraId="590A87F1" w14:textId="77777777" w:rsidR="00C432DB" w:rsidRPr="00AD01C4" w:rsidRDefault="00C432DB" w:rsidP="00086167">
            <w:pPr>
              <w:jc w:val="center"/>
            </w:pPr>
            <w:r w:rsidRPr="00AD01C4">
              <w:rPr>
                <w:rFonts w:hint="eastAsia"/>
              </w:rPr>
              <w:t>2</w:t>
            </w:r>
            <w:r w:rsidRPr="00AD01C4">
              <w:t>00 MB</w:t>
            </w:r>
          </w:p>
        </w:tc>
        <w:tc>
          <w:tcPr>
            <w:tcW w:w="1262" w:type="dxa"/>
          </w:tcPr>
          <w:p w14:paraId="040E1C18" w14:textId="77777777" w:rsidR="00C432DB" w:rsidRPr="00AD01C4" w:rsidRDefault="00C432DB" w:rsidP="00086167">
            <w:pPr>
              <w:jc w:val="center"/>
            </w:pPr>
          </w:p>
        </w:tc>
        <w:tc>
          <w:tcPr>
            <w:tcW w:w="1262" w:type="dxa"/>
          </w:tcPr>
          <w:p w14:paraId="2C587BA5" w14:textId="77777777" w:rsidR="00C432DB" w:rsidRPr="00AD01C4" w:rsidRDefault="00C432DB" w:rsidP="00086167">
            <w:pPr>
              <w:jc w:val="center"/>
            </w:pPr>
          </w:p>
        </w:tc>
        <w:tc>
          <w:tcPr>
            <w:tcW w:w="1262" w:type="dxa"/>
          </w:tcPr>
          <w:p w14:paraId="598C21E3" w14:textId="77777777" w:rsidR="00C432DB" w:rsidRPr="00AD01C4" w:rsidRDefault="00C432DB" w:rsidP="00086167">
            <w:pPr>
              <w:jc w:val="center"/>
            </w:pPr>
            <w:r w:rsidRPr="00AD01C4">
              <w:rPr>
                <w:rFonts w:hint="eastAsia"/>
              </w:rPr>
              <w:t>1</w:t>
            </w:r>
            <w:r w:rsidRPr="00AD01C4">
              <w:t>00 MB</w:t>
            </w:r>
          </w:p>
        </w:tc>
        <w:tc>
          <w:tcPr>
            <w:tcW w:w="1262" w:type="dxa"/>
          </w:tcPr>
          <w:p w14:paraId="6FFCDD19" w14:textId="77777777" w:rsidR="00C432DB" w:rsidRPr="00AD01C4" w:rsidRDefault="00C432DB" w:rsidP="00086167">
            <w:pPr>
              <w:jc w:val="center"/>
            </w:pPr>
            <w:r w:rsidRPr="00AD01C4">
              <w:rPr>
                <w:rFonts w:hint="eastAsia"/>
              </w:rPr>
              <w:t>3</w:t>
            </w:r>
            <w:r w:rsidRPr="00AD01C4">
              <w:t>00 MB</w:t>
            </w:r>
          </w:p>
        </w:tc>
      </w:tr>
      <w:tr w:rsidR="00C432DB" w14:paraId="472CC4D5" w14:textId="77777777" w:rsidTr="00086167">
        <w:trPr>
          <w:jc w:val="center"/>
        </w:trPr>
        <w:tc>
          <w:tcPr>
            <w:tcW w:w="601" w:type="dxa"/>
          </w:tcPr>
          <w:p w14:paraId="6D1140A4" w14:textId="77777777" w:rsidR="00C432DB" w:rsidRPr="00AD01C4" w:rsidRDefault="00C432DB" w:rsidP="00086167">
            <w:proofErr w:type="spellStart"/>
            <w:proofErr w:type="gramStart"/>
            <w:r w:rsidRPr="0063492D">
              <w:t>com.ford.ecg.CBZDATA</w:t>
            </w:r>
            <w:proofErr w:type="spellEnd"/>
            <w:proofErr w:type="gramEnd"/>
          </w:p>
        </w:tc>
        <w:tc>
          <w:tcPr>
            <w:tcW w:w="1295" w:type="dxa"/>
          </w:tcPr>
          <w:p w14:paraId="49E9B8BB" w14:textId="77777777" w:rsidR="00C432DB" w:rsidRPr="00AD01C4" w:rsidRDefault="00C432DB" w:rsidP="00086167">
            <w:pPr>
              <w:jc w:val="center"/>
            </w:pPr>
            <w:r w:rsidRPr="00AD01C4">
              <w:t>1</w:t>
            </w:r>
            <w:r w:rsidRPr="00AD01C4">
              <w:rPr>
                <w:rFonts w:hint="eastAsia"/>
              </w:rPr>
              <w:t>3</w:t>
            </w:r>
            <w:r w:rsidRPr="00AD01C4">
              <w:t xml:space="preserve"> MB</w:t>
            </w:r>
          </w:p>
        </w:tc>
        <w:tc>
          <w:tcPr>
            <w:tcW w:w="1262" w:type="dxa"/>
          </w:tcPr>
          <w:p w14:paraId="2660C02B" w14:textId="77777777" w:rsidR="00C432DB" w:rsidRPr="00AD01C4" w:rsidRDefault="00C432DB" w:rsidP="00086167">
            <w:pPr>
              <w:jc w:val="center"/>
            </w:pPr>
            <w:r w:rsidRPr="00AD01C4">
              <w:rPr>
                <w:rFonts w:hint="eastAsia"/>
              </w:rPr>
              <w:t>4</w:t>
            </w:r>
            <w:r w:rsidRPr="00AD01C4">
              <w:t>00 MB</w:t>
            </w:r>
          </w:p>
        </w:tc>
        <w:tc>
          <w:tcPr>
            <w:tcW w:w="1262" w:type="dxa"/>
          </w:tcPr>
          <w:p w14:paraId="68B8EA1D" w14:textId="77777777" w:rsidR="00C432DB" w:rsidRPr="00AD01C4" w:rsidRDefault="00C432DB" w:rsidP="00086167">
            <w:pPr>
              <w:jc w:val="center"/>
            </w:pPr>
          </w:p>
        </w:tc>
        <w:tc>
          <w:tcPr>
            <w:tcW w:w="1262" w:type="dxa"/>
          </w:tcPr>
          <w:p w14:paraId="18FA5917" w14:textId="77777777" w:rsidR="00C432DB" w:rsidRPr="00AD01C4" w:rsidRDefault="00C432DB" w:rsidP="00086167">
            <w:pPr>
              <w:jc w:val="center"/>
            </w:pPr>
          </w:p>
        </w:tc>
        <w:tc>
          <w:tcPr>
            <w:tcW w:w="1262" w:type="dxa"/>
          </w:tcPr>
          <w:p w14:paraId="5738992D" w14:textId="77777777" w:rsidR="00C432DB" w:rsidRPr="00AD01C4" w:rsidRDefault="00C432DB" w:rsidP="00086167">
            <w:pPr>
              <w:jc w:val="center"/>
            </w:pPr>
          </w:p>
        </w:tc>
        <w:tc>
          <w:tcPr>
            <w:tcW w:w="1262" w:type="dxa"/>
          </w:tcPr>
          <w:p w14:paraId="31593AAD" w14:textId="77777777" w:rsidR="00C432DB" w:rsidRPr="00AD01C4" w:rsidRDefault="00C432DB" w:rsidP="00086167">
            <w:pPr>
              <w:jc w:val="center"/>
            </w:pPr>
          </w:p>
        </w:tc>
      </w:tr>
      <w:tr w:rsidR="00C432DB" w14:paraId="7519AAC2" w14:textId="77777777" w:rsidTr="00086167">
        <w:trPr>
          <w:jc w:val="center"/>
        </w:trPr>
        <w:tc>
          <w:tcPr>
            <w:tcW w:w="601" w:type="dxa"/>
          </w:tcPr>
          <w:p w14:paraId="1B87EBE2" w14:textId="77777777" w:rsidR="00C432DB" w:rsidRPr="00AD01C4" w:rsidRDefault="00C432DB" w:rsidP="00086167">
            <w:proofErr w:type="spellStart"/>
            <w:proofErr w:type="gramStart"/>
            <w:r w:rsidRPr="0063492D">
              <w:t>com.ford</w:t>
            </w:r>
            <w:proofErr w:type="gramEnd"/>
            <w:r w:rsidRPr="0063492D">
              <w:t>.sync.account</w:t>
            </w:r>
            <w:proofErr w:type="spellEnd"/>
          </w:p>
        </w:tc>
        <w:tc>
          <w:tcPr>
            <w:tcW w:w="1295" w:type="dxa"/>
          </w:tcPr>
          <w:p w14:paraId="48710209" w14:textId="77777777" w:rsidR="00C432DB" w:rsidRPr="00AD01C4" w:rsidRDefault="00C432DB" w:rsidP="00086167">
            <w:pPr>
              <w:jc w:val="center"/>
            </w:pPr>
          </w:p>
        </w:tc>
        <w:tc>
          <w:tcPr>
            <w:tcW w:w="1262" w:type="dxa"/>
          </w:tcPr>
          <w:p w14:paraId="3267F14E" w14:textId="77777777" w:rsidR="00C432DB" w:rsidRPr="00AD01C4" w:rsidRDefault="00C432DB" w:rsidP="00086167">
            <w:pPr>
              <w:jc w:val="center"/>
            </w:pPr>
          </w:p>
        </w:tc>
        <w:tc>
          <w:tcPr>
            <w:tcW w:w="1262" w:type="dxa"/>
          </w:tcPr>
          <w:p w14:paraId="58A1159A" w14:textId="77777777" w:rsidR="00C432DB" w:rsidRPr="00AD01C4" w:rsidRDefault="00C432DB" w:rsidP="00086167">
            <w:pPr>
              <w:jc w:val="center"/>
            </w:pPr>
          </w:p>
        </w:tc>
        <w:tc>
          <w:tcPr>
            <w:tcW w:w="1262" w:type="dxa"/>
          </w:tcPr>
          <w:p w14:paraId="36C68DBC" w14:textId="77777777" w:rsidR="00C432DB" w:rsidRPr="00AD01C4" w:rsidRDefault="00C432DB" w:rsidP="00086167">
            <w:pPr>
              <w:jc w:val="center"/>
            </w:pPr>
          </w:p>
        </w:tc>
        <w:tc>
          <w:tcPr>
            <w:tcW w:w="1262" w:type="dxa"/>
          </w:tcPr>
          <w:p w14:paraId="7A384880" w14:textId="77777777" w:rsidR="00C432DB" w:rsidRPr="00AD01C4" w:rsidRDefault="00C432DB" w:rsidP="00086167">
            <w:pPr>
              <w:jc w:val="center"/>
            </w:pPr>
            <w:r w:rsidRPr="00AD01C4">
              <w:rPr>
                <w:rFonts w:hint="eastAsia"/>
              </w:rPr>
              <w:t>5</w:t>
            </w:r>
            <w:r w:rsidRPr="00AD01C4">
              <w:t xml:space="preserve"> MB</w:t>
            </w:r>
          </w:p>
        </w:tc>
        <w:tc>
          <w:tcPr>
            <w:tcW w:w="1262" w:type="dxa"/>
          </w:tcPr>
          <w:p w14:paraId="5C424338" w14:textId="77777777" w:rsidR="00C432DB" w:rsidRPr="00AD01C4" w:rsidRDefault="00C432DB" w:rsidP="00086167">
            <w:pPr>
              <w:jc w:val="center"/>
            </w:pPr>
            <w:r w:rsidRPr="00AD01C4">
              <w:rPr>
                <w:rFonts w:hint="eastAsia"/>
              </w:rPr>
              <w:t>3</w:t>
            </w:r>
            <w:r w:rsidRPr="00AD01C4">
              <w:t>0 MB</w:t>
            </w:r>
          </w:p>
        </w:tc>
      </w:tr>
      <w:tr w:rsidR="00C432DB" w14:paraId="569E196F" w14:textId="77777777" w:rsidTr="00086167">
        <w:trPr>
          <w:jc w:val="center"/>
        </w:trPr>
        <w:tc>
          <w:tcPr>
            <w:tcW w:w="601" w:type="dxa"/>
          </w:tcPr>
          <w:p w14:paraId="74B8D87F" w14:textId="77777777" w:rsidR="00C432DB" w:rsidRPr="00AD01C4" w:rsidRDefault="00C432DB" w:rsidP="00086167">
            <w:proofErr w:type="spellStart"/>
            <w:r w:rsidRPr="0063492D">
              <w:t>com.ford.ecg.FCI</w:t>
            </w:r>
            <w:proofErr w:type="spellEnd"/>
          </w:p>
        </w:tc>
        <w:tc>
          <w:tcPr>
            <w:tcW w:w="1295" w:type="dxa"/>
          </w:tcPr>
          <w:p w14:paraId="7256826F" w14:textId="77777777" w:rsidR="00C432DB" w:rsidRPr="00AD01C4" w:rsidRDefault="00C432DB" w:rsidP="00086167">
            <w:pPr>
              <w:jc w:val="center"/>
            </w:pPr>
            <w:r w:rsidRPr="00AD01C4">
              <w:rPr>
                <w:rFonts w:hint="eastAsia"/>
              </w:rPr>
              <w:t>1</w:t>
            </w:r>
            <w:r w:rsidRPr="00AD01C4">
              <w:t xml:space="preserve"> MB</w:t>
            </w:r>
          </w:p>
        </w:tc>
        <w:tc>
          <w:tcPr>
            <w:tcW w:w="1262" w:type="dxa"/>
          </w:tcPr>
          <w:p w14:paraId="7BD6D7BA" w14:textId="77777777" w:rsidR="00C432DB" w:rsidRPr="00AD01C4" w:rsidRDefault="00C432DB" w:rsidP="00086167">
            <w:pPr>
              <w:jc w:val="center"/>
            </w:pPr>
            <w:r w:rsidRPr="00AD01C4">
              <w:rPr>
                <w:rFonts w:hint="eastAsia"/>
              </w:rPr>
              <w:t>2</w:t>
            </w:r>
            <w:r w:rsidRPr="00AD01C4">
              <w:t xml:space="preserve"> MB</w:t>
            </w:r>
          </w:p>
        </w:tc>
        <w:tc>
          <w:tcPr>
            <w:tcW w:w="1262" w:type="dxa"/>
          </w:tcPr>
          <w:p w14:paraId="7C1F0110" w14:textId="77777777" w:rsidR="00C432DB" w:rsidRPr="00AD01C4" w:rsidRDefault="00C432DB" w:rsidP="00086167">
            <w:pPr>
              <w:jc w:val="center"/>
            </w:pPr>
          </w:p>
        </w:tc>
        <w:tc>
          <w:tcPr>
            <w:tcW w:w="1262" w:type="dxa"/>
          </w:tcPr>
          <w:p w14:paraId="4C78C4D0" w14:textId="77777777" w:rsidR="00C432DB" w:rsidRPr="00AD01C4" w:rsidRDefault="00C432DB" w:rsidP="00086167">
            <w:pPr>
              <w:jc w:val="center"/>
            </w:pPr>
          </w:p>
        </w:tc>
        <w:tc>
          <w:tcPr>
            <w:tcW w:w="1262" w:type="dxa"/>
          </w:tcPr>
          <w:p w14:paraId="50233F18" w14:textId="77777777" w:rsidR="00C432DB" w:rsidRPr="00AD01C4" w:rsidRDefault="00C432DB" w:rsidP="00086167">
            <w:pPr>
              <w:jc w:val="center"/>
            </w:pPr>
          </w:p>
        </w:tc>
        <w:tc>
          <w:tcPr>
            <w:tcW w:w="1262" w:type="dxa"/>
          </w:tcPr>
          <w:p w14:paraId="73386C42" w14:textId="77777777" w:rsidR="00C432DB" w:rsidRPr="00AD01C4" w:rsidRDefault="00C432DB" w:rsidP="00086167">
            <w:pPr>
              <w:jc w:val="center"/>
            </w:pPr>
          </w:p>
        </w:tc>
      </w:tr>
      <w:tr w:rsidR="00C432DB" w14:paraId="4F08B48C" w14:textId="77777777" w:rsidTr="00086167">
        <w:trPr>
          <w:jc w:val="center"/>
        </w:trPr>
        <w:tc>
          <w:tcPr>
            <w:tcW w:w="601" w:type="dxa"/>
          </w:tcPr>
          <w:p w14:paraId="0A42A21A" w14:textId="77777777" w:rsidR="00C432DB" w:rsidRPr="00AD01C4" w:rsidRDefault="00C432DB" w:rsidP="00086167">
            <w:r w:rsidRPr="00AD01C4">
              <w:t>……</w:t>
            </w:r>
          </w:p>
        </w:tc>
        <w:tc>
          <w:tcPr>
            <w:tcW w:w="1295" w:type="dxa"/>
          </w:tcPr>
          <w:p w14:paraId="39516CB4" w14:textId="77777777" w:rsidR="00C432DB" w:rsidRPr="00AD01C4" w:rsidRDefault="00C432DB" w:rsidP="00086167"/>
        </w:tc>
        <w:tc>
          <w:tcPr>
            <w:tcW w:w="1262" w:type="dxa"/>
          </w:tcPr>
          <w:p w14:paraId="03C40425" w14:textId="77777777" w:rsidR="00C432DB" w:rsidRPr="00AD01C4" w:rsidRDefault="00C432DB" w:rsidP="00086167"/>
        </w:tc>
        <w:tc>
          <w:tcPr>
            <w:tcW w:w="1262" w:type="dxa"/>
          </w:tcPr>
          <w:p w14:paraId="11DFAF40" w14:textId="77777777" w:rsidR="00C432DB" w:rsidRPr="00AD01C4" w:rsidRDefault="00C432DB" w:rsidP="00086167"/>
        </w:tc>
        <w:tc>
          <w:tcPr>
            <w:tcW w:w="1262" w:type="dxa"/>
          </w:tcPr>
          <w:p w14:paraId="4D52D961" w14:textId="77777777" w:rsidR="00C432DB" w:rsidRPr="00AD01C4" w:rsidRDefault="00C432DB" w:rsidP="00086167"/>
        </w:tc>
        <w:tc>
          <w:tcPr>
            <w:tcW w:w="1262" w:type="dxa"/>
          </w:tcPr>
          <w:p w14:paraId="7E6A41BD" w14:textId="77777777" w:rsidR="00C432DB" w:rsidRPr="00AD01C4" w:rsidRDefault="00C432DB" w:rsidP="00086167"/>
        </w:tc>
        <w:tc>
          <w:tcPr>
            <w:tcW w:w="1262" w:type="dxa"/>
          </w:tcPr>
          <w:p w14:paraId="4D68F841" w14:textId="77777777" w:rsidR="00C432DB" w:rsidRPr="00AD01C4" w:rsidRDefault="00C432DB" w:rsidP="00086167"/>
        </w:tc>
      </w:tr>
    </w:tbl>
    <w:p w14:paraId="337CDAAB" w14:textId="77777777" w:rsidR="00156198" w:rsidRDefault="00156198" w:rsidP="00156198">
      <w:pPr>
        <w:pStyle w:val="ListParagraph"/>
        <w:ind w:left="420"/>
        <w:rPr>
          <w:color w:val="0000FF"/>
        </w:rPr>
      </w:pPr>
    </w:p>
    <w:p w14:paraId="41EB037C" w14:textId="77777777" w:rsidR="00687084" w:rsidRPr="0091330C" w:rsidRDefault="00687084" w:rsidP="00687084">
      <w:pPr>
        <w:pStyle w:val="ListParagraph"/>
        <w:ind w:left="420"/>
      </w:pPr>
    </w:p>
    <w:p w14:paraId="77FC29C6" w14:textId="08F2E0B0" w:rsidR="007F1B87" w:rsidRDefault="007F1B87" w:rsidP="007F1B87">
      <w:pPr>
        <w:pStyle w:val="Heading2"/>
      </w:pPr>
      <w:bookmarkStart w:id="107" w:name="_Toc101181038"/>
      <w:r>
        <w:t>Mobile App Requirements</w:t>
      </w:r>
      <w:bookmarkEnd w:id="107"/>
      <w:r>
        <w:t xml:space="preserve"> </w:t>
      </w:r>
    </w:p>
    <w:p w14:paraId="1FDB87FE" w14:textId="77777777" w:rsidR="007F1B87" w:rsidRDefault="007F1B87" w:rsidP="007F1B87"/>
    <w:p w14:paraId="30BCE33B" w14:textId="77777777" w:rsidR="007F1B87" w:rsidRPr="00D078F9" w:rsidRDefault="007F1B87" w:rsidP="002A285A">
      <w:pPr>
        <w:pStyle w:val="Heading3"/>
      </w:pPr>
      <w:r w:rsidRPr="00A61C47">
        <w:t xml:space="preserve">Subscription status </w:t>
      </w:r>
      <w:r>
        <w:t>change</w:t>
      </w:r>
    </w:p>
    <w:p w14:paraId="7F85EDE4" w14:textId="56FBF141" w:rsidR="00EC5A3C" w:rsidRDefault="007F1B87" w:rsidP="007F1B87">
      <w:pPr>
        <w:spacing w:line="276" w:lineRule="auto"/>
      </w:pPr>
      <w:r>
        <w:t xml:space="preserve">Mobile App should receive carrier subscription status change notification from Ford subscription cloud and show notification to customer. </w:t>
      </w:r>
    </w:p>
    <w:p w14:paraId="1A633EC1" w14:textId="77777777" w:rsidR="00BE54F4" w:rsidRDefault="00BE54F4" w:rsidP="007F1B87">
      <w:pPr>
        <w:spacing w:line="276" w:lineRule="auto"/>
      </w:pPr>
    </w:p>
    <w:p w14:paraId="78AEB953" w14:textId="77777777" w:rsidR="00BB1361" w:rsidRDefault="00BB1361">
      <w:pPr>
        <w:spacing w:line="276" w:lineRule="auto"/>
        <w:rPr>
          <w:rFonts w:cstheme="majorBidi"/>
          <w:b/>
          <w:bCs/>
          <w:color w:val="003478"/>
          <w:sz w:val="28"/>
          <w:szCs w:val="28"/>
          <w:lang w:eastAsia="zh-CN"/>
        </w:rPr>
      </w:pPr>
      <w:r>
        <w:rPr>
          <w:lang w:eastAsia="zh-CN"/>
        </w:rPr>
        <w:br w:type="page"/>
      </w:r>
    </w:p>
    <w:p w14:paraId="3B0BEA05" w14:textId="2A8CDAB2" w:rsidR="00CB02E2" w:rsidRDefault="00CB02E2" w:rsidP="00CB02E2">
      <w:pPr>
        <w:pStyle w:val="Heading1"/>
        <w:rPr>
          <w:rFonts w:eastAsia="SimSun"/>
          <w:lang w:eastAsia="zh-CN"/>
        </w:rPr>
      </w:pPr>
      <w:bookmarkStart w:id="108" w:name="_Toc101181039"/>
      <w:r>
        <w:rPr>
          <w:rFonts w:eastAsia="SimSun"/>
          <w:lang w:eastAsia="zh-CN"/>
        </w:rPr>
        <w:lastRenderedPageBreak/>
        <w:t>Non-Functional Requirements</w:t>
      </w:r>
      <w:bookmarkEnd w:id="108"/>
    </w:p>
    <w:p w14:paraId="6BF2199F" w14:textId="40EEDF88" w:rsidR="00C73F50" w:rsidRDefault="00CB02E2" w:rsidP="00B22644">
      <w:pPr>
        <w:pStyle w:val="Heading2"/>
      </w:pPr>
      <w:bookmarkStart w:id="109" w:name="_Toc101181040"/>
      <w:r w:rsidRPr="00CB02E2">
        <w:t>Data Usage and Collection</w:t>
      </w:r>
      <w:bookmarkEnd w:id="109"/>
    </w:p>
    <w:p w14:paraId="4F89EDAE" w14:textId="63142B9C" w:rsidR="00C73F50" w:rsidRDefault="00C73F50" w:rsidP="00C73F50"/>
    <w:p w14:paraId="677B821E" w14:textId="5D82C43A" w:rsidR="00B52A54" w:rsidRDefault="00B52A54" w:rsidP="000B7228">
      <w:pPr>
        <w:pStyle w:val="ListParagraph"/>
        <w:numPr>
          <w:ilvl w:val="0"/>
          <w:numId w:val="2"/>
        </w:numPr>
      </w:pPr>
      <w:r>
        <w:t>D</w:t>
      </w:r>
      <w:r w:rsidRPr="00B52A54">
        <w:t xml:space="preserve">iagnostic service and analytic service in IVI should collect and aggregate the error message and data usage information, and </w:t>
      </w:r>
      <w:r>
        <w:t>subsequently</w:t>
      </w:r>
      <w:r w:rsidRPr="00B52A54">
        <w:t xml:space="preserve"> upload to </w:t>
      </w:r>
      <w:r w:rsidR="00EA25E2" w:rsidRPr="003733CC">
        <w:t>Ford</w:t>
      </w:r>
      <w:r w:rsidRPr="003733CC">
        <w:t xml:space="preserve"> Diagnostic </w:t>
      </w:r>
      <w:r w:rsidR="00EA25E2" w:rsidRPr="003733CC">
        <w:t>&amp; Analytics China</w:t>
      </w:r>
      <w:r w:rsidRPr="003733CC">
        <w:t xml:space="preserve"> cloud </w:t>
      </w:r>
      <w:r w:rsidR="00EA25E2" w:rsidRPr="003733CC">
        <w:t xml:space="preserve">at regular </w:t>
      </w:r>
      <w:proofErr w:type="spellStart"/>
      <w:r w:rsidR="00EA25E2" w:rsidRPr="003733CC">
        <w:t>reccurence</w:t>
      </w:r>
      <w:proofErr w:type="spellEnd"/>
      <w:r w:rsidR="00EA25E2" w:rsidRPr="003733CC">
        <w:t xml:space="preserve"> (</w:t>
      </w:r>
      <w:proofErr w:type="gramStart"/>
      <w:r w:rsidR="00EA25E2" w:rsidRPr="003733CC">
        <w:t>e.g.</w:t>
      </w:r>
      <w:proofErr w:type="gramEnd"/>
      <w:r w:rsidR="00EA25E2" w:rsidRPr="003733CC">
        <w:t xml:space="preserve"> monthly).</w:t>
      </w:r>
    </w:p>
    <w:p w14:paraId="6B854481" w14:textId="70916414" w:rsidR="008D13E0" w:rsidRDefault="008D13E0" w:rsidP="008D13E0">
      <w:pPr>
        <w:pStyle w:val="ListParagraph"/>
        <w:numPr>
          <w:ilvl w:val="0"/>
          <w:numId w:val="2"/>
        </w:numPr>
      </w:pPr>
      <w:r>
        <w:t xml:space="preserve">Ford should have the full ownership of all analytic data.  </w:t>
      </w:r>
    </w:p>
    <w:p w14:paraId="62462967" w14:textId="220243E2" w:rsidR="00B52A54" w:rsidRDefault="00B52A54" w:rsidP="00B52A54">
      <w:pPr>
        <w:pStyle w:val="ListParagraph"/>
      </w:pPr>
    </w:p>
    <w:p w14:paraId="25D859FF" w14:textId="08B0C9A7" w:rsidR="00C73F50" w:rsidRDefault="00C73F50" w:rsidP="00CB02E2">
      <w:pPr>
        <w:pStyle w:val="Heading2"/>
      </w:pPr>
      <w:bookmarkStart w:id="110" w:name="_Toc101181041"/>
      <w:r w:rsidRPr="00C73F50">
        <w:t>Cyber Security and Privacy Control</w:t>
      </w:r>
      <w:bookmarkEnd w:id="110"/>
    </w:p>
    <w:p w14:paraId="584902F9" w14:textId="77777777" w:rsidR="00BA2E48" w:rsidRDefault="00BA2E48" w:rsidP="00BA2E48">
      <w:pPr>
        <w:pStyle w:val="ListParagraph"/>
      </w:pPr>
    </w:p>
    <w:p w14:paraId="4EFCA1C6" w14:textId="77777777" w:rsidR="008D13E0" w:rsidRPr="008D13E0" w:rsidRDefault="008D13E0" w:rsidP="008D13E0">
      <w:r w:rsidRPr="008D13E0">
        <w:t xml:space="preserve">PII and SPI should be well protected by supplier in data collection, </w:t>
      </w:r>
      <w:proofErr w:type="gramStart"/>
      <w:r w:rsidRPr="008D13E0">
        <w:t>processing</w:t>
      </w:r>
      <w:proofErr w:type="gramEnd"/>
      <w:r w:rsidRPr="008D13E0">
        <w:t xml:space="preserve"> and utilization, so as to comply with national legislation:  </w:t>
      </w:r>
    </w:p>
    <w:p w14:paraId="4CD71041" w14:textId="479AFBA7" w:rsidR="008D13E0" w:rsidRPr="008D13E0" w:rsidRDefault="008D13E0" w:rsidP="008D13E0">
      <w:pPr>
        <w:pStyle w:val="ListParagraph"/>
        <w:numPr>
          <w:ilvl w:val="0"/>
          <w:numId w:val="12"/>
        </w:numPr>
      </w:pPr>
      <w:r w:rsidRPr="008D13E0">
        <w:rPr>
          <w:rFonts w:hint="eastAsia"/>
        </w:rPr>
        <w:t>P</w:t>
      </w:r>
      <w:r w:rsidRPr="008D13E0">
        <w:t>II is:</w:t>
      </w:r>
    </w:p>
    <w:p w14:paraId="719779F5" w14:textId="77777777" w:rsidR="008D13E0" w:rsidRPr="008D13E0" w:rsidRDefault="008D13E0" w:rsidP="008D13E0">
      <w:pPr>
        <w:pStyle w:val="ListParagraph"/>
        <w:numPr>
          <w:ilvl w:val="0"/>
          <w:numId w:val="13"/>
        </w:numPr>
      </w:pPr>
      <w:r w:rsidRPr="008D13E0">
        <w:t xml:space="preserve">recorded electronically or by other </w:t>
      </w:r>
      <w:proofErr w:type="gramStart"/>
      <w:r w:rsidRPr="008D13E0">
        <w:t>manners;</w:t>
      </w:r>
      <w:proofErr w:type="gramEnd"/>
    </w:p>
    <w:p w14:paraId="5B2E9EDE" w14:textId="77777777" w:rsidR="008D13E0" w:rsidRPr="008D13E0" w:rsidRDefault="008D13E0" w:rsidP="008D13E0">
      <w:pPr>
        <w:pStyle w:val="ListParagraph"/>
        <w:numPr>
          <w:ilvl w:val="0"/>
          <w:numId w:val="13"/>
        </w:numPr>
      </w:pPr>
      <w:r w:rsidRPr="008D13E0">
        <w:t xml:space="preserve">related to identifiable participants of </w:t>
      </w:r>
      <w:proofErr w:type="gramStart"/>
      <w:r w:rsidRPr="008D13E0">
        <w:t>transportation;</w:t>
      </w:r>
      <w:proofErr w:type="gramEnd"/>
    </w:p>
    <w:p w14:paraId="26919606" w14:textId="77777777" w:rsidR="008D13E0" w:rsidRPr="008D13E0" w:rsidRDefault="008D13E0" w:rsidP="008D13E0">
      <w:pPr>
        <w:pStyle w:val="ListParagraph"/>
        <w:numPr>
          <w:ilvl w:val="0"/>
          <w:numId w:val="13"/>
        </w:numPr>
      </w:pPr>
      <w:r w:rsidRPr="008D13E0">
        <w:t>not including information being anonymized already.</w:t>
      </w:r>
    </w:p>
    <w:p w14:paraId="3A3522D2" w14:textId="77777777" w:rsidR="008D13E0" w:rsidRPr="00BC09CB" w:rsidRDefault="008D13E0" w:rsidP="008D13E0">
      <w:pPr>
        <w:pStyle w:val="ListParagraph"/>
        <w:ind w:left="840"/>
        <w:rPr>
          <w:color w:val="0000FF"/>
          <w:lang w:eastAsia="zh-CN"/>
        </w:rPr>
      </w:pPr>
    </w:p>
    <w:p w14:paraId="2385A670" w14:textId="77777777" w:rsidR="008D13E0" w:rsidRPr="008D13E0" w:rsidRDefault="008D13E0" w:rsidP="008D13E0">
      <w:pPr>
        <w:pStyle w:val="ListParagraph"/>
        <w:numPr>
          <w:ilvl w:val="0"/>
          <w:numId w:val="12"/>
        </w:numPr>
      </w:pPr>
      <w:r w:rsidRPr="008D13E0">
        <w:t>SPII: person information which might lead to discrimination to personnel, or serious damage to personal or property safety, once being disclosed or used illegally.</w:t>
      </w:r>
    </w:p>
    <w:p w14:paraId="594EC97D" w14:textId="77777777" w:rsidR="008D13E0" w:rsidRPr="008D13E0" w:rsidRDefault="008D13E0" w:rsidP="008D13E0">
      <w:pPr>
        <w:pStyle w:val="ListParagraph"/>
        <w:ind w:left="360"/>
      </w:pPr>
    </w:p>
    <w:p w14:paraId="3E94A018" w14:textId="77777777" w:rsidR="008D13E0" w:rsidRPr="008D13E0" w:rsidRDefault="008D13E0" w:rsidP="008D13E0">
      <w:pPr>
        <w:pStyle w:val="ListParagraph"/>
        <w:numPr>
          <w:ilvl w:val="0"/>
          <w:numId w:val="12"/>
        </w:numPr>
      </w:pPr>
      <w:r w:rsidRPr="008D13E0">
        <w:t>Obligation of Disclosure: it’s obligatory to disclose the types of PII being collected and processed, the scenarios of collection, channels to stop collections, etc.</w:t>
      </w:r>
    </w:p>
    <w:p w14:paraId="66CE90D5" w14:textId="77777777" w:rsidR="008D13E0" w:rsidRPr="008D13E0" w:rsidRDefault="008D13E0" w:rsidP="008D13E0">
      <w:pPr>
        <w:pStyle w:val="ListParagraph"/>
        <w:ind w:left="360"/>
      </w:pPr>
    </w:p>
    <w:p w14:paraId="1D972C99" w14:textId="77777777" w:rsidR="008D13E0" w:rsidRPr="008D13E0" w:rsidRDefault="008D13E0" w:rsidP="008D13E0">
      <w:pPr>
        <w:pStyle w:val="ListParagraph"/>
        <w:numPr>
          <w:ilvl w:val="0"/>
          <w:numId w:val="12"/>
        </w:numPr>
      </w:pPr>
      <w:r w:rsidRPr="008D13E0">
        <w:rPr>
          <w:rFonts w:hint="eastAsia"/>
        </w:rPr>
        <w:t>O</w:t>
      </w:r>
      <w:r w:rsidRPr="008D13E0">
        <w:t>bligation of Consent Acquisition: it’s obligatory to acquire personal consent unless it’s compliant with legal requirements.</w:t>
      </w:r>
    </w:p>
    <w:p w14:paraId="4B96AEAA" w14:textId="77777777" w:rsidR="008D13E0" w:rsidRPr="00BC09CB" w:rsidRDefault="008D13E0" w:rsidP="008D13E0">
      <w:pPr>
        <w:pStyle w:val="ListParagraph"/>
        <w:rPr>
          <w:color w:val="0000FF"/>
          <w:lang w:eastAsia="zh-CN"/>
        </w:rPr>
      </w:pPr>
    </w:p>
    <w:p w14:paraId="6EB79BBA" w14:textId="77777777" w:rsidR="008D13E0" w:rsidRPr="008D13E0" w:rsidRDefault="008D13E0" w:rsidP="008D13E0">
      <w:pPr>
        <w:pStyle w:val="ListParagraph"/>
        <w:numPr>
          <w:ilvl w:val="0"/>
          <w:numId w:val="12"/>
        </w:numPr>
      </w:pPr>
      <w:r w:rsidRPr="008D13E0">
        <w:rPr>
          <w:rFonts w:hint="eastAsia"/>
        </w:rPr>
        <w:t>A</w:t>
      </w:r>
      <w:r w:rsidRPr="008D13E0">
        <w:t>nonymization Requirement: if PII is collected and distributed out of the vehicle for driving safety purpose but without acquiring personal consent, the PII should be anonymized.</w:t>
      </w:r>
    </w:p>
    <w:p w14:paraId="14DE24F6" w14:textId="77777777" w:rsidR="008D13E0" w:rsidRPr="008D13E0" w:rsidRDefault="008D13E0" w:rsidP="008D13E0">
      <w:pPr>
        <w:pStyle w:val="ListParagraph"/>
        <w:ind w:left="360"/>
      </w:pPr>
    </w:p>
    <w:p w14:paraId="293CA48C" w14:textId="77777777" w:rsidR="008D13E0" w:rsidRPr="008D13E0" w:rsidRDefault="008D13E0" w:rsidP="008D13E0">
      <w:pPr>
        <w:pStyle w:val="ListParagraph"/>
        <w:numPr>
          <w:ilvl w:val="0"/>
          <w:numId w:val="12"/>
        </w:numPr>
      </w:pPr>
      <w:r w:rsidRPr="008D13E0">
        <w:rPr>
          <w:rFonts w:hint="eastAsia"/>
        </w:rPr>
        <w:t>S</w:t>
      </w:r>
      <w:r w:rsidRPr="008D13E0">
        <w:t xml:space="preserve">pecial Obligation: </w:t>
      </w:r>
    </w:p>
    <w:p w14:paraId="21EB7591" w14:textId="77777777" w:rsidR="008D13E0" w:rsidRDefault="008D13E0" w:rsidP="008D13E0">
      <w:pPr>
        <w:pStyle w:val="ListParagraph"/>
        <w:numPr>
          <w:ilvl w:val="0"/>
          <w:numId w:val="14"/>
        </w:numPr>
      </w:pPr>
      <w:r w:rsidRPr="008D13E0">
        <w:rPr>
          <w:rFonts w:hint="eastAsia"/>
        </w:rPr>
        <w:t>S</w:t>
      </w:r>
      <w:r w:rsidRPr="008D13E0">
        <w:t>PII: collection should be destined for limited purposes, collection status should be provided to customer proactively, and customer shall have easy access to stopping collection.</w:t>
      </w:r>
    </w:p>
    <w:p w14:paraId="7833CAE7" w14:textId="1EAB04FF" w:rsidR="008D13E0" w:rsidRPr="008D13E0" w:rsidRDefault="008D13E0" w:rsidP="008D13E0">
      <w:pPr>
        <w:pStyle w:val="ListParagraph"/>
        <w:numPr>
          <w:ilvl w:val="0"/>
          <w:numId w:val="14"/>
        </w:numPr>
      </w:pPr>
      <w:r w:rsidRPr="008D13E0">
        <w:rPr>
          <w:rFonts w:hint="eastAsia"/>
        </w:rPr>
        <w:t>B</w:t>
      </w:r>
      <w:r w:rsidRPr="008D13E0">
        <w:t>iometric data: collection should only occur for driving safety or other indispensable purposes.</w:t>
      </w:r>
      <w:r w:rsidRPr="008D13E0">
        <w:rPr>
          <w:color w:val="0000FF"/>
          <w:lang w:eastAsia="zh-CN"/>
        </w:rPr>
        <w:t xml:space="preserve"> </w:t>
      </w:r>
    </w:p>
    <w:p w14:paraId="75FBF301" w14:textId="77777777" w:rsidR="008D13E0" w:rsidRPr="00466F53" w:rsidRDefault="008D13E0" w:rsidP="008D13E0">
      <w:pPr>
        <w:pStyle w:val="ListParagraph"/>
        <w:ind w:left="360"/>
        <w:rPr>
          <w:lang w:eastAsia="zh-CN"/>
        </w:rPr>
      </w:pPr>
    </w:p>
    <w:p w14:paraId="567217B6" w14:textId="6F52E6B6" w:rsidR="00D71C3E" w:rsidRPr="008D13E0" w:rsidRDefault="00D71C3E">
      <w:pPr>
        <w:spacing w:line="276" w:lineRule="auto"/>
        <w:rPr>
          <w:rFonts w:cstheme="majorBidi"/>
          <w:b/>
          <w:bCs/>
          <w:color w:val="003478"/>
          <w:sz w:val="28"/>
          <w:szCs w:val="28"/>
          <w:lang w:eastAsia="zh-CN"/>
        </w:rPr>
      </w:pPr>
    </w:p>
    <w:p w14:paraId="5123E42B" w14:textId="77777777" w:rsidR="00CB02E2" w:rsidRDefault="00CB02E2">
      <w:pPr>
        <w:spacing w:line="276" w:lineRule="auto"/>
        <w:rPr>
          <w:rFonts w:eastAsiaTheme="majorEastAsia" w:cstheme="majorBidi"/>
          <w:b/>
          <w:bCs/>
          <w:color w:val="003478"/>
          <w:sz w:val="28"/>
          <w:szCs w:val="28"/>
        </w:rPr>
      </w:pPr>
      <w:r>
        <w:br w:type="page"/>
      </w:r>
    </w:p>
    <w:p w14:paraId="5D5BD3D5" w14:textId="30C6BEDA" w:rsidR="00CB02E2" w:rsidRDefault="00625B99" w:rsidP="00162E8D">
      <w:pPr>
        <w:pStyle w:val="Heading1"/>
      </w:pPr>
      <w:bookmarkStart w:id="111" w:name="_Toc101181042"/>
      <w:r>
        <w:lastRenderedPageBreak/>
        <w:t xml:space="preserve">Feature </w:t>
      </w:r>
      <w:r w:rsidR="00CB02E2">
        <w:t>Architecture</w:t>
      </w:r>
      <w:bookmarkEnd w:id="111"/>
    </w:p>
    <w:p w14:paraId="6547BEAC" w14:textId="5E0553D5" w:rsidR="003F0962" w:rsidRDefault="003F0962" w:rsidP="003F0962">
      <w:pPr>
        <w:pStyle w:val="Heading2"/>
      </w:pPr>
      <w:bookmarkStart w:id="112" w:name="_Toc101181043"/>
      <w:r>
        <w:t>Boundary Diagram</w:t>
      </w:r>
      <w:bookmarkEnd w:id="112"/>
    </w:p>
    <w:p w14:paraId="5024B384" w14:textId="2B079F94" w:rsidR="00CB02E2" w:rsidRDefault="00CB02E2" w:rsidP="00CB02E2"/>
    <w:bookmarkStart w:id="113" w:name="_Toc26887629"/>
    <w:p w14:paraId="27607455" w14:textId="3285E212" w:rsidR="002178E5" w:rsidRDefault="0063786D" w:rsidP="002178E5">
      <w:pPr>
        <w:pStyle w:val="Caption"/>
        <w:jc w:val="center"/>
      </w:pPr>
      <w:r>
        <w:object w:dxaOrig="27831" w:dyaOrig="12481" w14:anchorId="53A7E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9.1pt" o:ole="">
            <v:imagedata r:id="rId19" o:title=""/>
          </v:shape>
          <o:OLEObject Type="Embed" ProgID="Visio.Drawing.15" ShapeID="_x0000_i1025" DrawAspect="Content" ObjectID="_1713358798" r:id="rId20"/>
        </w:object>
      </w:r>
    </w:p>
    <w:p w14:paraId="68C6FCAA" w14:textId="0D74546E" w:rsidR="002178E5" w:rsidRDefault="002178E5" w:rsidP="002178E5">
      <w:pPr>
        <w:pStyle w:val="Caption"/>
        <w:jc w:val="center"/>
      </w:pPr>
      <w:r w:rsidRPr="00C75AE5">
        <w:t xml:space="preserve">Figure </w:t>
      </w:r>
      <w:r w:rsidR="00D81CCC">
        <w:rPr>
          <w:noProof/>
        </w:rPr>
        <w:t>1</w:t>
      </w:r>
      <w:r w:rsidRPr="00C75AE5">
        <w:t>: Functional Boundary Diagram</w:t>
      </w:r>
      <w:bookmarkEnd w:id="113"/>
    </w:p>
    <w:p w14:paraId="289B224C" w14:textId="34D7F999" w:rsidR="00CB02E2" w:rsidRDefault="00CB02E2">
      <w:pPr>
        <w:spacing w:line="276" w:lineRule="auto"/>
        <w:rPr>
          <w:rFonts w:eastAsiaTheme="majorEastAsia" w:cstheme="majorBidi"/>
          <w:b/>
          <w:bCs/>
          <w:color w:val="003478"/>
          <w:sz w:val="28"/>
          <w:szCs w:val="28"/>
        </w:rPr>
      </w:pPr>
    </w:p>
    <w:p w14:paraId="5EAA15B3" w14:textId="77777777" w:rsidR="003F0962" w:rsidRDefault="003F0962">
      <w:pPr>
        <w:spacing w:line="276" w:lineRule="auto"/>
        <w:rPr>
          <w:rFonts w:eastAsiaTheme="majorEastAsia" w:cstheme="majorBidi"/>
          <w:color w:val="2CA3E1"/>
          <w:sz w:val="26"/>
          <w:szCs w:val="26"/>
        </w:rPr>
      </w:pPr>
      <w:r>
        <w:br w:type="page"/>
      </w:r>
    </w:p>
    <w:p w14:paraId="7C627353" w14:textId="3808F9A6" w:rsidR="003F0962" w:rsidRDefault="003F0962" w:rsidP="003F0962">
      <w:pPr>
        <w:pStyle w:val="Heading2"/>
      </w:pPr>
      <w:bookmarkStart w:id="114" w:name="_Toc101181044"/>
      <w:r>
        <w:lastRenderedPageBreak/>
        <w:t>Boundary Description</w:t>
      </w:r>
      <w:bookmarkEnd w:id="114"/>
    </w:p>
    <w:p w14:paraId="4FD947C2" w14:textId="4EA6A635" w:rsidR="0057350A" w:rsidRDefault="0057350A" w:rsidP="0057350A">
      <w:pPr>
        <w:spacing w:line="276" w:lineRule="auto"/>
      </w:pPr>
      <w:r>
        <w:object w:dxaOrig="16005" w:dyaOrig="8970" w14:anchorId="2CA528A0">
          <v:shape id="_x0000_i1026" type="#_x0000_t75" style="width:468.3pt;height:259.8pt" o:ole="">
            <v:imagedata r:id="rId21" o:title=""/>
          </v:shape>
          <o:OLEObject Type="Embed" ProgID="Visio.Drawing.15" ShapeID="_x0000_i1026" DrawAspect="Content" ObjectID="_1713358799" r:id="rId22"/>
        </w:object>
      </w:r>
    </w:p>
    <w:p w14:paraId="1018BB9D" w14:textId="16C2F262" w:rsidR="00AE6C29" w:rsidRDefault="00AE6C29" w:rsidP="003733CC">
      <w:pPr>
        <w:spacing w:line="276" w:lineRule="auto"/>
      </w:pPr>
      <w:r>
        <w:rPr>
          <w:noProof/>
        </w:rPr>
        <w:drawing>
          <wp:inline distT="0" distB="0" distL="0" distR="0" wp14:anchorId="0636BBCE" wp14:editId="24914FCB">
            <wp:extent cx="1956677" cy="38213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5799" cy="387824"/>
                    </a:xfrm>
                    <a:prstGeom prst="rect">
                      <a:avLst/>
                    </a:prstGeom>
                  </pic:spPr>
                </pic:pic>
              </a:graphicData>
            </a:graphic>
          </wp:inline>
        </w:drawing>
      </w:r>
    </w:p>
    <w:p w14:paraId="207D0911" w14:textId="4EE59F4E" w:rsidR="002178E5" w:rsidRDefault="000F712D" w:rsidP="00BE54F4">
      <w:pPr>
        <w:pStyle w:val="Caption"/>
        <w:jc w:val="center"/>
        <w:rPr>
          <w:rFonts w:eastAsiaTheme="majorEastAsia" w:cstheme="majorBidi"/>
          <w:b/>
          <w:bCs/>
          <w:color w:val="003478"/>
          <w:sz w:val="28"/>
          <w:szCs w:val="28"/>
        </w:rPr>
      </w:pPr>
      <w:r w:rsidRPr="00C75AE5">
        <w:t xml:space="preserve">Figure </w:t>
      </w:r>
      <w:r>
        <w:rPr>
          <w:noProof/>
        </w:rPr>
        <w:t>2</w:t>
      </w:r>
      <w:r w:rsidRPr="00C75AE5">
        <w:t xml:space="preserve">: </w:t>
      </w:r>
      <w:r w:rsidRPr="000F712D">
        <w:t>SYNC+ 3.0 Carrier Subscription &amp; WFHS &amp; Marketplace Delivery Boundary</w:t>
      </w:r>
    </w:p>
    <w:p w14:paraId="317AB9CD" w14:textId="77777777" w:rsidR="00FE04B2" w:rsidRDefault="00FE04B2">
      <w:pPr>
        <w:spacing w:line="276" w:lineRule="auto"/>
        <w:rPr>
          <w:rFonts w:eastAsiaTheme="majorEastAsia" w:cstheme="majorBidi"/>
          <w:b/>
          <w:bCs/>
          <w:color w:val="003478"/>
          <w:sz w:val="28"/>
          <w:szCs w:val="28"/>
        </w:rPr>
      </w:pPr>
      <w:r>
        <w:br w:type="page"/>
      </w:r>
    </w:p>
    <w:p w14:paraId="4A886A60" w14:textId="4D3CD315" w:rsidR="00BD7BEB" w:rsidRDefault="007D3F17" w:rsidP="00162E8D">
      <w:pPr>
        <w:pStyle w:val="Heading1"/>
      </w:pPr>
      <w:bookmarkStart w:id="115" w:name="_Toc101181045"/>
      <w:r>
        <w:lastRenderedPageBreak/>
        <w:t>Appendix A: History</w:t>
      </w:r>
      <w:bookmarkEnd w:id="115"/>
    </w:p>
    <w:p w14:paraId="767DD7DE" w14:textId="77777777" w:rsidR="00240AA9" w:rsidRPr="00240AA9" w:rsidRDefault="00240AA9" w:rsidP="00240AA9"/>
    <w:tbl>
      <w:tblPr>
        <w:tblStyle w:val="TableGrid"/>
        <w:tblW w:w="9648" w:type="dxa"/>
        <w:tblLook w:val="04A0" w:firstRow="1" w:lastRow="0" w:firstColumn="1" w:lastColumn="0" w:noHBand="0" w:noVBand="1"/>
      </w:tblPr>
      <w:tblGrid>
        <w:gridCol w:w="1440"/>
        <w:gridCol w:w="1705"/>
        <w:gridCol w:w="1080"/>
        <w:gridCol w:w="5423"/>
      </w:tblGrid>
      <w:tr w:rsidR="00F46339" w:rsidRPr="00263187" w14:paraId="0D43D0B6" w14:textId="77777777" w:rsidTr="00F46339">
        <w:tc>
          <w:tcPr>
            <w:tcW w:w="1440" w:type="dxa"/>
          </w:tcPr>
          <w:p w14:paraId="6E65D018" w14:textId="77777777" w:rsidR="00BD7BEB" w:rsidRPr="00263187" w:rsidRDefault="00BD7BEB" w:rsidP="00F46339">
            <w:pPr>
              <w:jc w:val="center"/>
              <w:rPr>
                <w:rFonts w:cs="Arial"/>
                <w:b/>
              </w:rPr>
            </w:pPr>
            <w:r w:rsidRPr="00263187">
              <w:rPr>
                <w:rFonts w:cs="Arial"/>
                <w:b/>
              </w:rPr>
              <w:t>Author</w:t>
            </w:r>
          </w:p>
        </w:tc>
        <w:tc>
          <w:tcPr>
            <w:tcW w:w="1705" w:type="dxa"/>
          </w:tcPr>
          <w:p w14:paraId="52ED2626" w14:textId="32AE0118" w:rsidR="00BD7BEB" w:rsidRPr="00263187" w:rsidRDefault="00BD7BEB" w:rsidP="00F46339">
            <w:pPr>
              <w:jc w:val="center"/>
              <w:rPr>
                <w:rFonts w:cs="Arial"/>
                <w:b/>
              </w:rPr>
            </w:pPr>
            <w:r w:rsidRPr="00263187">
              <w:rPr>
                <w:rFonts w:cs="Arial"/>
                <w:b/>
              </w:rPr>
              <w:t>Date (</w:t>
            </w:r>
            <w:r w:rsidR="008208AE" w:rsidRPr="00263187">
              <w:rPr>
                <w:rFonts w:cs="Arial"/>
                <w:b/>
              </w:rPr>
              <w:t>YYYY</w:t>
            </w:r>
            <w:r w:rsidRPr="00263187">
              <w:rPr>
                <w:rFonts w:cs="Arial"/>
                <w:b/>
              </w:rPr>
              <w:t>/MM/DD)</w:t>
            </w:r>
          </w:p>
        </w:tc>
        <w:tc>
          <w:tcPr>
            <w:tcW w:w="1080" w:type="dxa"/>
          </w:tcPr>
          <w:p w14:paraId="6EDD5C30" w14:textId="77777777" w:rsidR="00BD7BEB" w:rsidRPr="00263187" w:rsidRDefault="00BD7BEB" w:rsidP="00F46339">
            <w:pPr>
              <w:jc w:val="center"/>
              <w:rPr>
                <w:rFonts w:cs="Arial"/>
                <w:b/>
              </w:rPr>
            </w:pPr>
            <w:r w:rsidRPr="00263187">
              <w:rPr>
                <w:rFonts w:cs="Arial"/>
                <w:b/>
              </w:rPr>
              <w:t>Status</w:t>
            </w:r>
          </w:p>
        </w:tc>
        <w:tc>
          <w:tcPr>
            <w:tcW w:w="5423" w:type="dxa"/>
          </w:tcPr>
          <w:p w14:paraId="3D269C37" w14:textId="77777777" w:rsidR="00BD7BEB" w:rsidRPr="00263187" w:rsidRDefault="00BD7BEB" w:rsidP="00F46339">
            <w:pPr>
              <w:jc w:val="center"/>
              <w:rPr>
                <w:rFonts w:cs="Arial"/>
                <w:b/>
              </w:rPr>
            </w:pPr>
            <w:r w:rsidRPr="00263187">
              <w:rPr>
                <w:rFonts w:cs="Arial"/>
                <w:b/>
              </w:rPr>
              <w:t>Notes</w:t>
            </w:r>
          </w:p>
        </w:tc>
      </w:tr>
      <w:tr w:rsidR="00D14193" w:rsidRPr="00263187" w14:paraId="669DD437" w14:textId="77777777" w:rsidTr="00F46339">
        <w:tc>
          <w:tcPr>
            <w:tcW w:w="1440" w:type="dxa"/>
          </w:tcPr>
          <w:p w14:paraId="2C8B01AE" w14:textId="77777777" w:rsidR="00D14193" w:rsidRDefault="00DB2B66" w:rsidP="00D14193">
            <w:pPr>
              <w:jc w:val="center"/>
              <w:rPr>
                <w:rFonts w:cs="Arial"/>
                <w:lang w:eastAsia="zh-CN"/>
              </w:rPr>
            </w:pPr>
            <w:r>
              <w:rPr>
                <w:rFonts w:cs="Arial"/>
              </w:rPr>
              <w:t>Shawn Lin</w:t>
            </w:r>
            <w:r w:rsidR="00C9248D">
              <w:rPr>
                <w:rFonts w:cs="Arial" w:hint="eastAsia"/>
                <w:lang w:eastAsia="zh-CN"/>
              </w:rPr>
              <w:t>,</w:t>
            </w:r>
          </w:p>
          <w:p w14:paraId="7DAA8AB7" w14:textId="4C650CBC" w:rsidR="00C9248D" w:rsidRPr="00263187" w:rsidRDefault="00C9248D" w:rsidP="00D14193">
            <w:pPr>
              <w:jc w:val="center"/>
              <w:rPr>
                <w:rFonts w:cs="Arial"/>
                <w:lang w:eastAsia="zh-CN"/>
              </w:rPr>
            </w:pPr>
            <w:r>
              <w:rPr>
                <w:rFonts w:cs="Arial"/>
                <w:lang w:eastAsia="zh-CN"/>
              </w:rPr>
              <w:t>Lu Chao</w:t>
            </w:r>
          </w:p>
        </w:tc>
        <w:tc>
          <w:tcPr>
            <w:tcW w:w="1705" w:type="dxa"/>
          </w:tcPr>
          <w:p w14:paraId="12987BF4" w14:textId="64F1C89E" w:rsidR="00D14193" w:rsidRPr="00263187" w:rsidRDefault="00D14193" w:rsidP="00D14193">
            <w:pPr>
              <w:jc w:val="center"/>
              <w:rPr>
                <w:rFonts w:cs="Arial"/>
              </w:rPr>
            </w:pPr>
            <w:r>
              <w:rPr>
                <w:rFonts w:cs="Arial"/>
              </w:rPr>
              <w:t>20</w:t>
            </w:r>
            <w:r w:rsidR="00DB2B66">
              <w:rPr>
                <w:rFonts w:cs="Arial"/>
              </w:rPr>
              <w:t>21</w:t>
            </w:r>
            <w:r>
              <w:rPr>
                <w:rFonts w:cs="Arial"/>
              </w:rPr>
              <w:t>/</w:t>
            </w:r>
            <w:r w:rsidR="002B48B7">
              <w:rPr>
                <w:rFonts w:cs="Arial"/>
              </w:rPr>
              <w:t>10</w:t>
            </w:r>
            <w:r w:rsidR="00DB2B66">
              <w:rPr>
                <w:rFonts w:cs="Arial"/>
              </w:rPr>
              <w:t>/</w:t>
            </w:r>
            <w:r w:rsidR="002B48B7">
              <w:rPr>
                <w:rFonts w:cs="Arial"/>
              </w:rPr>
              <w:t>1</w:t>
            </w:r>
            <w:r w:rsidR="008A4067">
              <w:rPr>
                <w:rFonts w:cs="Arial"/>
              </w:rPr>
              <w:t>9</w:t>
            </w:r>
          </w:p>
        </w:tc>
        <w:tc>
          <w:tcPr>
            <w:tcW w:w="1080" w:type="dxa"/>
          </w:tcPr>
          <w:p w14:paraId="7ED801A6" w14:textId="4F891772" w:rsidR="00D14193" w:rsidRPr="00263187" w:rsidRDefault="00D14193" w:rsidP="00D14193">
            <w:pPr>
              <w:rPr>
                <w:rFonts w:cs="Arial"/>
              </w:rPr>
            </w:pPr>
            <w:r>
              <w:rPr>
                <w:rFonts w:cs="Arial"/>
              </w:rPr>
              <w:t>DRAFT</w:t>
            </w:r>
          </w:p>
        </w:tc>
        <w:tc>
          <w:tcPr>
            <w:tcW w:w="5423" w:type="dxa"/>
          </w:tcPr>
          <w:p w14:paraId="3FC43E7B" w14:textId="5FDFECC5" w:rsidR="00D14193" w:rsidRPr="00263187" w:rsidRDefault="00D14193" w:rsidP="00D14193">
            <w:pPr>
              <w:rPr>
                <w:rFonts w:cs="Arial"/>
              </w:rPr>
            </w:pPr>
            <w:r>
              <w:rPr>
                <w:rFonts w:cs="Arial"/>
              </w:rPr>
              <w:t xml:space="preserve">Version 0.1 - Initial draft </w:t>
            </w:r>
          </w:p>
        </w:tc>
      </w:tr>
      <w:tr w:rsidR="00686D31" w:rsidRPr="00181B5B" w14:paraId="36A4C2A3" w14:textId="77777777" w:rsidTr="00F46339">
        <w:tc>
          <w:tcPr>
            <w:tcW w:w="1440" w:type="dxa"/>
          </w:tcPr>
          <w:p w14:paraId="769BC0DE" w14:textId="77777777" w:rsidR="00686D31" w:rsidRDefault="00686D31" w:rsidP="00686D31">
            <w:pPr>
              <w:jc w:val="center"/>
              <w:rPr>
                <w:rFonts w:cs="Arial"/>
                <w:lang w:eastAsia="zh-CN"/>
              </w:rPr>
            </w:pPr>
            <w:r>
              <w:rPr>
                <w:rFonts w:cs="Arial"/>
              </w:rPr>
              <w:t>Shawn Lin</w:t>
            </w:r>
            <w:r>
              <w:rPr>
                <w:rFonts w:cs="Arial" w:hint="eastAsia"/>
                <w:lang w:eastAsia="zh-CN"/>
              </w:rPr>
              <w:t>,</w:t>
            </w:r>
          </w:p>
          <w:p w14:paraId="4F689EE3" w14:textId="5042EAC6" w:rsidR="00686D31" w:rsidRPr="00D14193" w:rsidRDefault="00686D31" w:rsidP="00686D31">
            <w:pPr>
              <w:jc w:val="center"/>
              <w:rPr>
                <w:rFonts w:cs="Arial"/>
              </w:rPr>
            </w:pPr>
            <w:r>
              <w:rPr>
                <w:rFonts w:cs="Arial"/>
                <w:lang w:eastAsia="zh-CN"/>
              </w:rPr>
              <w:t>Lu Chao</w:t>
            </w:r>
          </w:p>
        </w:tc>
        <w:tc>
          <w:tcPr>
            <w:tcW w:w="1705" w:type="dxa"/>
          </w:tcPr>
          <w:p w14:paraId="7BA45C94" w14:textId="26F8C7D0" w:rsidR="00686D31" w:rsidRDefault="00686D31" w:rsidP="00686D31">
            <w:pPr>
              <w:jc w:val="center"/>
              <w:rPr>
                <w:rFonts w:cs="Arial"/>
              </w:rPr>
            </w:pPr>
            <w:r>
              <w:rPr>
                <w:rFonts w:cs="Arial"/>
              </w:rPr>
              <w:t>2021/11/17</w:t>
            </w:r>
          </w:p>
        </w:tc>
        <w:tc>
          <w:tcPr>
            <w:tcW w:w="1080" w:type="dxa"/>
          </w:tcPr>
          <w:p w14:paraId="6B808C1B" w14:textId="4DF93BF5" w:rsidR="00686D31" w:rsidRDefault="00686D31" w:rsidP="00686D31">
            <w:pPr>
              <w:rPr>
                <w:rFonts w:cs="Arial"/>
              </w:rPr>
            </w:pPr>
            <w:r>
              <w:rPr>
                <w:rFonts w:cs="Arial"/>
              </w:rPr>
              <w:t>DRAFT</w:t>
            </w:r>
          </w:p>
        </w:tc>
        <w:tc>
          <w:tcPr>
            <w:tcW w:w="5423" w:type="dxa"/>
          </w:tcPr>
          <w:p w14:paraId="3D8BC8D7" w14:textId="6F60642C" w:rsidR="00181B5B" w:rsidRPr="00181B5B" w:rsidRDefault="00686D31" w:rsidP="00686D31">
            <w:pPr>
              <w:rPr>
                <w:rFonts w:cs="Arial"/>
                <w:lang w:eastAsia="zh-CN"/>
              </w:rPr>
            </w:pPr>
            <w:r w:rsidRPr="00181B5B">
              <w:rPr>
                <w:rFonts w:cs="Arial"/>
              </w:rPr>
              <w:t>Version 0.3</w:t>
            </w:r>
            <w:r w:rsidR="00181B5B" w:rsidRPr="00181B5B">
              <w:rPr>
                <w:rFonts w:cs="Arial" w:hint="eastAsia"/>
                <w:lang w:eastAsia="zh-CN"/>
              </w:rPr>
              <w:t xml:space="preserve"> </w:t>
            </w:r>
            <w:r w:rsidR="00181B5B" w:rsidRPr="00181B5B">
              <w:rPr>
                <w:rFonts w:cs="Arial"/>
                <w:lang w:eastAsia="zh-CN"/>
              </w:rPr>
              <w:t>– add system e</w:t>
            </w:r>
            <w:r w:rsidR="00181B5B" w:rsidRPr="00BE54F4">
              <w:rPr>
                <w:rFonts w:cs="Arial"/>
                <w:lang w:eastAsia="zh-CN"/>
              </w:rPr>
              <w:t>ngin</w:t>
            </w:r>
            <w:r w:rsidR="00181B5B">
              <w:rPr>
                <w:rFonts w:cs="Arial"/>
                <w:lang w:eastAsia="zh-CN"/>
              </w:rPr>
              <w:t>eering comment and Boundary Description.</w:t>
            </w:r>
          </w:p>
        </w:tc>
      </w:tr>
      <w:tr w:rsidR="00686D31" w:rsidRPr="00181B5B" w14:paraId="7C4DFECE" w14:textId="77777777" w:rsidTr="00F46339">
        <w:tc>
          <w:tcPr>
            <w:tcW w:w="1440" w:type="dxa"/>
          </w:tcPr>
          <w:p w14:paraId="5F887944" w14:textId="15463D51" w:rsidR="00686D31" w:rsidRPr="00532199" w:rsidRDefault="00BA4720" w:rsidP="00686D31">
            <w:pPr>
              <w:jc w:val="center"/>
              <w:rPr>
                <w:rFonts w:cs="Arial"/>
              </w:rPr>
            </w:pPr>
            <w:r w:rsidRPr="00532199">
              <w:rPr>
                <w:rFonts w:cs="Arial" w:hint="eastAsia"/>
              </w:rPr>
              <w:t>S</w:t>
            </w:r>
            <w:r w:rsidRPr="00532199">
              <w:rPr>
                <w:rFonts w:cs="Arial"/>
              </w:rPr>
              <w:t>hawn Lin</w:t>
            </w:r>
          </w:p>
        </w:tc>
        <w:tc>
          <w:tcPr>
            <w:tcW w:w="1705" w:type="dxa"/>
          </w:tcPr>
          <w:p w14:paraId="11A11054" w14:textId="0CDDCD34" w:rsidR="00686D31" w:rsidRPr="00532199" w:rsidRDefault="00BA4720" w:rsidP="00686D31">
            <w:pPr>
              <w:jc w:val="center"/>
              <w:rPr>
                <w:rFonts w:cs="Arial"/>
              </w:rPr>
            </w:pPr>
            <w:r w:rsidRPr="00532199">
              <w:rPr>
                <w:rFonts w:cs="Arial" w:hint="eastAsia"/>
              </w:rPr>
              <w:t>2</w:t>
            </w:r>
            <w:r w:rsidRPr="00532199">
              <w:rPr>
                <w:rFonts w:cs="Arial"/>
              </w:rPr>
              <w:t>022/2/10</w:t>
            </w:r>
          </w:p>
        </w:tc>
        <w:tc>
          <w:tcPr>
            <w:tcW w:w="1080" w:type="dxa"/>
          </w:tcPr>
          <w:p w14:paraId="6AFC2C32" w14:textId="307DF8AD" w:rsidR="00686D31" w:rsidRPr="00532199" w:rsidRDefault="00BA4720" w:rsidP="00686D31">
            <w:pPr>
              <w:rPr>
                <w:rFonts w:cs="Arial"/>
              </w:rPr>
            </w:pPr>
            <w:r w:rsidRPr="00532199">
              <w:rPr>
                <w:rFonts w:cs="Arial"/>
              </w:rPr>
              <w:t>DRAFT</w:t>
            </w:r>
          </w:p>
        </w:tc>
        <w:tc>
          <w:tcPr>
            <w:tcW w:w="5423" w:type="dxa"/>
          </w:tcPr>
          <w:p w14:paraId="67387784" w14:textId="4D614070" w:rsidR="00686D31" w:rsidRPr="00532199" w:rsidRDefault="00BA4720" w:rsidP="00686D31">
            <w:pPr>
              <w:rPr>
                <w:rFonts w:cs="Arial"/>
              </w:rPr>
            </w:pPr>
            <w:r w:rsidRPr="00532199">
              <w:rPr>
                <w:rFonts w:cs="Arial" w:hint="eastAsia"/>
              </w:rPr>
              <w:t>Version</w:t>
            </w:r>
            <w:r w:rsidRPr="00532199">
              <w:rPr>
                <w:rFonts w:cs="Arial"/>
              </w:rPr>
              <w:t xml:space="preserve"> 0.5 – add description of the data payload for feature usage analytics</w:t>
            </w:r>
          </w:p>
        </w:tc>
      </w:tr>
      <w:tr w:rsidR="00532199" w:rsidRPr="00181B5B" w14:paraId="54580C3E" w14:textId="77777777" w:rsidTr="00F46339">
        <w:tc>
          <w:tcPr>
            <w:tcW w:w="1440" w:type="dxa"/>
          </w:tcPr>
          <w:p w14:paraId="1AF12B19" w14:textId="4BDC6387" w:rsidR="00532199" w:rsidRPr="00BA4720" w:rsidRDefault="00532199" w:rsidP="00532199">
            <w:pPr>
              <w:jc w:val="center"/>
              <w:rPr>
                <w:rFonts w:cs="Arial"/>
                <w:color w:val="0000FF"/>
                <w:lang w:eastAsia="zh-CN"/>
              </w:rPr>
            </w:pPr>
            <w:r w:rsidRPr="00532199">
              <w:rPr>
                <w:rFonts w:cs="Arial" w:hint="eastAsia"/>
              </w:rPr>
              <w:t>S</w:t>
            </w:r>
            <w:r w:rsidRPr="00532199">
              <w:rPr>
                <w:rFonts w:cs="Arial"/>
              </w:rPr>
              <w:t>hawn Lin</w:t>
            </w:r>
          </w:p>
        </w:tc>
        <w:tc>
          <w:tcPr>
            <w:tcW w:w="1705" w:type="dxa"/>
          </w:tcPr>
          <w:p w14:paraId="310F1DB3" w14:textId="60D813DB" w:rsidR="00532199" w:rsidRPr="00BA4720" w:rsidRDefault="00532199" w:rsidP="00532199">
            <w:pPr>
              <w:jc w:val="center"/>
              <w:rPr>
                <w:rFonts w:cs="Arial"/>
                <w:color w:val="0000FF"/>
                <w:lang w:eastAsia="zh-CN"/>
              </w:rPr>
            </w:pPr>
            <w:r w:rsidRPr="00532199">
              <w:rPr>
                <w:rFonts w:cs="Arial" w:hint="eastAsia"/>
              </w:rPr>
              <w:t>2</w:t>
            </w:r>
            <w:r w:rsidRPr="00532199">
              <w:rPr>
                <w:rFonts w:cs="Arial"/>
              </w:rPr>
              <w:t>022/2/</w:t>
            </w:r>
            <w:r>
              <w:rPr>
                <w:rFonts w:cs="Arial"/>
              </w:rPr>
              <w:t>28</w:t>
            </w:r>
          </w:p>
        </w:tc>
        <w:tc>
          <w:tcPr>
            <w:tcW w:w="1080" w:type="dxa"/>
          </w:tcPr>
          <w:p w14:paraId="2BF317AC" w14:textId="7FA241E9" w:rsidR="00532199" w:rsidRPr="00BA4720" w:rsidRDefault="00532199" w:rsidP="00532199">
            <w:pPr>
              <w:rPr>
                <w:rFonts w:cs="Arial"/>
                <w:color w:val="0000FF"/>
                <w:lang w:eastAsia="zh-CN"/>
              </w:rPr>
            </w:pPr>
            <w:r w:rsidRPr="00532199">
              <w:rPr>
                <w:rFonts w:cs="Arial"/>
              </w:rPr>
              <w:t>DRAFT</w:t>
            </w:r>
          </w:p>
        </w:tc>
        <w:tc>
          <w:tcPr>
            <w:tcW w:w="5423" w:type="dxa"/>
          </w:tcPr>
          <w:p w14:paraId="52381188" w14:textId="77777777" w:rsidR="00470B7E" w:rsidRDefault="00532199" w:rsidP="00532199">
            <w:pPr>
              <w:rPr>
                <w:rFonts w:cs="Arial"/>
              </w:rPr>
            </w:pPr>
            <w:r w:rsidRPr="00532199">
              <w:rPr>
                <w:rFonts w:cs="Arial" w:hint="eastAsia"/>
              </w:rPr>
              <w:t>Version</w:t>
            </w:r>
            <w:r w:rsidRPr="00532199">
              <w:rPr>
                <w:rFonts w:cs="Arial"/>
              </w:rPr>
              <w:t xml:space="preserve"> 0.</w:t>
            </w:r>
            <w:r>
              <w:rPr>
                <w:rFonts w:cs="Arial"/>
              </w:rPr>
              <w:t>6</w:t>
            </w:r>
            <w:r w:rsidR="00470B7E">
              <w:rPr>
                <w:rFonts w:cs="Arial"/>
              </w:rPr>
              <w:t>:</w:t>
            </w:r>
          </w:p>
          <w:p w14:paraId="3A0F7AD0" w14:textId="0813CE09" w:rsidR="000D37B3" w:rsidRDefault="000D37B3" w:rsidP="00E94AC1">
            <w:pPr>
              <w:rPr>
                <w:rFonts w:cs="Arial"/>
              </w:rPr>
            </w:pPr>
            <w:r>
              <w:rPr>
                <w:rFonts w:cs="Arial"/>
              </w:rPr>
              <w:t xml:space="preserve">- </w:t>
            </w:r>
            <w:r w:rsidR="00535F7B">
              <w:rPr>
                <w:rFonts w:cs="Arial"/>
              </w:rPr>
              <w:t xml:space="preserve">update use case </w:t>
            </w:r>
            <w:r w:rsidR="008539DE">
              <w:rPr>
                <w:rFonts w:cs="Arial"/>
              </w:rPr>
              <w:t xml:space="preserve">/ sequence diagram for </w:t>
            </w:r>
            <w:r w:rsidR="00535F7B">
              <w:rPr>
                <w:rFonts w:cs="Arial"/>
              </w:rPr>
              <w:t>3.1.4</w:t>
            </w:r>
            <w:r w:rsidR="008539DE">
              <w:rPr>
                <w:rFonts w:cs="Arial"/>
              </w:rPr>
              <w:t xml:space="preserve"> </w:t>
            </w:r>
            <w:r w:rsidR="00C363B5">
              <w:rPr>
                <w:rFonts w:cs="Arial"/>
              </w:rPr>
              <w:t>/</w:t>
            </w:r>
            <w:r w:rsidR="008539DE">
              <w:rPr>
                <w:rFonts w:cs="Arial"/>
              </w:rPr>
              <w:t xml:space="preserve"> </w:t>
            </w:r>
            <w:r w:rsidR="00C363B5">
              <w:rPr>
                <w:rFonts w:cs="Arial"/>
              </w:rPr>
              <w:t xml:space="preserve">3.1.7 </w:t>
            </w:r>
            <w:r w:rsidR="00BC27C2">
              <w:rPr>
                <w:rFonts w:cs="Arial"/>
              </w:rPr>
              <w:t xml:space="preserve">and add use case </w:t>
            </w:r>
            <w:r w:rsidR="008539DE">
              <w:rPr>
                <w:rFonts w:cs="Arial"/>
              </w:rPr>
              <w:t>/</w:t>
            </w:r>
            <w:r w:rsidR="00BC27C2">
              <w:rPr>
                <w:rFonts w:cs="Arial"/>
              </w:rPr>
              <w:t xml:space="preserve"> sequence diagram</w:t>
            </w:r>
            <w:r w:rsidR="008539DE">
              <w:rPr>
                <w:rFonts w:cs="Arial"/>
              </w:rPr>
              <w:t xml:space="preserve"> for</w:t>
            </w:r>
            <w:r w:rsidR="00BC27C2">
              <w:rPr>
                <w:rFonts w:cs="Arial"/>
              </w:rPr>
              <w:t xml:space="preserve"> </w:t>
            </w:r>
            <w:proofErr w:type="gramStart"/>
            <w:r w:rsidR="00BC27C2">
              <w:rPr>
                <w:rFonts w:cs="Arial"/>
              </w:rPr>
              <w:t>3.1.9</w:t>
            </w:r>
            <w:r w:rsidR="00535F7B">
              <w:rPr>
                <w:rFonts w:cs="Arial"/>
              </w:rPr>
              <w:t>;</w:t>
            </w:r>
            <w:proofErr w:type="gramEnd"/>
            <w:r w:rsidR="00535F7B">
              <w:rPr>
                <w:rFonts w:cs="Arial"/>
              </w:rPr>
              <w:t xml:space="preserve"> </w:t>
            </w:r>
          </w:p>
          <w:p w14:paraId="0867C641" w14:textId="1B4018CB" w:rsidR="000D37B3" w:rsidRDefault="000D37B3" w:rsidP="00E94AC1">
            <w:pPr>
              <w:rPr>
                <w:rFonts w:cs="Arial"/>
              </w:rPr>
            </w:pPr>
            <w:r>
              <w:rPr>
                <w:rFonts w:cs="Arial"/>
              </w:rPr>
              <w:t xml:space="preserve">- </w:t>
            </w:r>
            <w:r w:rsidR="00ED6248">
              <w:rPr>
                <w:rFonts w:cs="Arial"/>
              </w:rPr>
              <w:t xml:space="preserve">delete device ID and user ID from data payload in 4.1.1 and </w:t>
            </w:r>
            <w:proofErr w:type="gramStart"/>
            <w:r w:rsidR="00ED6248">
              <w:rPr>
                <w:rFonts w:cs="Arial"/>
              </w:rPr>
              <w:t>4.2.2;</w:t>
            </w:r>
            <w:proofErr w:type="gramEnd"/>
            <w:r w:rsidR="00ED6248">
              <w:rPr>
                <w:rFonts w:cs="Arial"/>
              </w:rPr>
              <w:t xml:space="preserve"> </w:t>
            </w:r>
          </w:p>
          <w:p w14:paraId="37B14683" w14:textId="66108188" w:rsidR="000D37B3" w:rsidRDefault="000D37B3" w:rsidP="00E94AC1">
            <w:pPr>
              <w:rPr>
                <w:rFonts w:cs="Arial"/>
              </w:rPr>
            </w:pPr>
            <w:r>
              <w:rPr>
                <w:rFonts w:cs="Arial"/>
              </w:rPr>
              <w:t xml:space="preserve">- </w:t>
            </w:r>
            <w:r w:rsidR="00F809A4">
              <w:rPr>
                <w:rFonts w:cs="Arial"/>
              </w:rPr>
              <w:t xml:space="preserve">update the feature usage analytic </w:t>
            </w:r>
            <w:r w:rsidR="00102946">
              <w:rPr>
                <w:rFonts w:cs="Arial"/>
              </w:rPr>
              <w:t xml:space="preserve">/ statistics collection </w:t>
            </w:r>
            <w:r w:rsidR="00F809A4">
              <w:rPr>
                <w:rFonts w:cs="Arial"/>
              </w:rPr>
              <w:t>requirement in 4.1.1 (change “specific period” to “ignition cycle”</w:t>
            </w:r>
            <w:proofErr w:type="gramStart"/>
            <w:r w:rsidR="00F809A4">
              <w:rPr>
                <w:rFonts w:cs="Arial"/>
              </w:rPr>
              <w:t>);</w:t>
            </w:r>
            <w:proofErr w:type="gramEnd"/>
            <w:r w:rsidR="00F809A4">
              <w:rPr>
                <w:rFonts w:cs="Arial"/>
              </w:rPr>
              <w:t xml:space="preserve"> </w:t>
            </w:r>
          </w:p>
          <w:p w14:paraId="1A804FDD" w14:textId="4E895B8B" w:rsidR="000D37B3" w:rsidRDefault="000D37B3" w:rsidP="00E94AC1">
            <w:pPr>
              <w:rPr>
                <w:rFonts w:cs="Arial"/>
              </w:rPr>
            </w:pPr>
            <w:r>
              <w:rPr>
                <w:rFonts w:cs="Arial"/>
              </w:rPr>
              <w:t xml:space="preserve">- </w:t>
            </w:r>
            <w:r w:rsidR="003F77AB">
              <w:rPr>
                <w:rFonts w:cs="Arial"/>
              </w:rPr>
              <w:t>add NFR for subscription management cloud requirement</w:t>
            </w:r>
            <w:r w:rsidR="00704883">
              <w:rPr>
                <w:rFonts w:cs="Arial"/>
              </w:rPr>
              <w:t xml:space="preserve"> and delete data usage notification requirement</w:t>
            </w:r>
            <w:r w:rsidR="003F77AB">
              <w:rPr>
                <w:rFonts w:cs="Arial"/>
              </w:rPr>
              <w:t xml:space="preserve"> in </w:t>
            </w:r>
            <w:proofErr w:type="gramStart"/>
            <w:r w:rsidR="003F77AB">
              <w:rPr>
                <w:rFonts w:cs="Arial"/>
              </w:rPr>
              <w:t>4.1.2</w:t>
            </w:r>
            <w:r w:rsidR="00470B7E">
              <w:rPr>
                <w:rFonts w:cs="Arial"/>
              </w:rPr>
              <w:t>;</w:t>
            </w:r>
            <w:proofErr w:type="gramEnd"/>
            <w:r w:rsidR="00470B7E">
              <w:rPr>
                <w:rFonts w:cs="Arial"/>
              </w:rPr>
              <w:t xml:space="preserve"> </w:t>
            </w:r>
          </w:p>
          <w:p w14:paraId="436CECEC" w14:textId="009B73F9" w:rsidR="000D37B3" w:rsidRDefault="000D37B3" w:rsidP="00E94AC1">
            <w:pPr>
              <w:rPr>
                <w:rFonts w:cs="Arial"/>
              </w:rPr>
            </w:pPr>
            <w:r>
              <w:rPr>
                <w:rFonts w:cs="Arial"/>
              </w:rPr>
              <w:t xml:space="preserve">- </w:t>
            </w:r>
            <w:r w:rsidR="00470B7E" w:rsidRPr="00470B7E">
              <w:rPr>
                <w:rFonts w:cs="Arial"/>
              </w:rPr>
              <w:t>delete the message center notification requirement related to package service period</w:t>
            </w:r>
            <w:r w:rsidR="00E94AC1">
              <w:rPr>
                <w:rFonts w:cs="Arial"/>
              </w:rPr>
              <w:t xml:space="preserve"> in </w:t>
            </w:r>
            <w:proofErr w:type="gramStart"/>
            <w:r w:rsidR="00E94AC1">
              <w:rPr>
                <w:rFonts w:cs="Arial"/>
              </w:rPr>
              <w:t>4.1.2;</w:t>
            </w:r>
            <w:proofErr w:type="gramEnd"/>
            <w:r w:rsidR="00E94AC1">
              <w:rPr>
                <w:rFonts w:cs="Arial"/>
              </w:rPr>
              <w:t xml:space="preserve"> </w:t>
            </w:r>
          </w:p>
          <w:p w14:paraId="14BFC6FD" w14:textId="374C1408" w:rsidR="000D37B3" w:rsidRDefault="000D37B3" w:rsidP="00E94AC1">
            <w:pPr>
              <w:rPr>
                <w:rFonts w:cs="Arial"/>
                <w:lang w:eastAsia="zh-CN"/>
              </w:rPr>
            </w:pPr>
            <w:r>
              <w:rPr>
                <w:rFonts w:cs="Arial"/>
              </w:rPr>
              <w:t xml:space="preserve">- </w:t>
            </w:r>
            <w:r w:rsidR="003C7297">
              <w:rPr>
                <w:rFonts w:cs="Arial"/>
              </w:rPr>
              <w:t>add R</w:t>
            </w:r>
            <w:r w:rsidR="003C7297" w:rsidRPr="003C7297">
              <w:rPr>
                <w:rFonts w:cs="Arial"/>
              </w:rPr>
              <w:t>etrieve Subscription Status after Push Service Notification</w:t>
            </w:r>
            <w:r w:rsidR="003C7297">
              <w:rPr>
                <w:rFonts w:cs="Arial"/>
              </w:rPr>
              <w:t xml:space="preserve"> requirement</w:t>
            </w:r>
            <w:r w:rsidR="007D41AE">
              <w:rPr>
                <w:rFonts w:cs="Arial"/>
              </w:rPr>
              <w:t>,</w:t>
            </w:r>
            <w:r w:rsidR="003C7297">
              <w:rPr>
                <w:rFonts w:cs="Arial"/>
              </w:rPr>
              <w:t xml:space="preserve"> </w:t>
            </w:r>
            <w:r w:rsidR="00E94AC1">
              <w:rPr>
                <w:rFonts w:cs="Arial"/>
                <w:lang w:eastAsia="zh-CN"/>
              </w:rPr>
              <w:t xml:space="preserve">update the </w:t>
            </w:r>
            <w:r w:rsidR="00D33413">
              <w:rPr>
                <w:rFonts w:cs="Arial"/>
                <w:lang w:eastAsia="zh-CN"/>
              </w:rPr>
              <w:t>subscription status</w:t>
            </w:r>
            <w:r w:rsidR="007D41AE">
              <w:rPr>
                <w:rFonts w:cs="Arial"/>
                <w:lang w:eastAsia="zh-CN"/>
              </w:rPr>
              <w:t xml:space="preserve"> / s</w:t>
            </w:r>
            <w:r w:rsidR="00E94AC1">
              <w:rPr>
                <w:rFonts w:cs="Arial"/>
                <w:lang w:eastAsia="zh-CN"/>
              </w:rPr>
              <w:t xml:space="preserve">ubscription control </w:t>
            </w:r>
            <w:r w:rsidR="007D41AE">
              <w:rPr>
                <w:rFonts w:cs="Arial"/>
                <w:lang w:eastAsia="zh-CN"/>
              </w:rPr>
              <w:t xml:space="preserve">/ synchronization sequence </w:t>
            </w:r>
            <w:r w:rsidR="00704883">
              <w:rPr>
                <w:rFonts w:cs="Arial"/>
                <w:lang w:eastAsia="zh-CN"/>
              </w:rPr>
              <w:t xml:space="preserve">/ IVI notification </w:t>
            </w:r>
            <w:r w:rsidR="00D22247">
              <w:rPr>
                <w:rFonts w:cs="Arial"/>
                <w:lang w:eastAsia="zh-CN"/>
              </w:rPr>
              <w:t>/ a</w:t>
            </w:r>
            <w:r w:rsidR="00D22247" w:rsidRPr="00D22247">
              <w:rPr>
                <w:rFonts w:cs="Arial"/>
                <w:lang w:eastAsia="zh-CN"/>
              </w:rPr>
              <w:t>pplication scope scalability</w:t>
            </w:r>
            <w:r w:rsidR="00D22247">
              <w:rPr>
                <w:rFonts w:cs="Arial"/>
                <w:lang w:eastAsia="zh-CN"/>
              </w:rPr>
              <w:t xml:space="preserve"> </w:t>
            </w:r>
            <w:r w:rsidR="00E94AC1">
              <w:rPr>
                <w:rFonts w:cs="Arial"/>
                <w:lang w:eastAsia="zh-CN"/>
              </w:rPr>
              <w:t>requirement</w:t>
            </w:r>
            <w:r w:rsidR="00704883">
              <w:rPr>
                <w:rFonts w:cs="Arial"/>
                <w:lang w:eastAsia="zh-CN"/>
              </w:rPr>
              <w:t>s</w:t>
            </w:r>
            <w:r w:rsidR="00395334">
              <w:rPr>
                <w:rFonts w:cs="Arial"/>
                <w:lang w:eastAsia="zh-CN"/>
              </w:rPr>
              <w:t>, delete subscription notification requirement</w:t>
            </w:r>
            <w:r w:rsidR="00E94AC1">
              <w:rPr>
                <w:rFonts w:cs="Arial"/>
                <w:lang w:eastAsia="zh-CN"/>
              </w:rPr>
              <w:t xml:space="preserve"> in </w:t>
            </w:r>
            <w:proofErr w:type="gramStart"/>
            <w:r w:rsidR="00E94AC1">
              <w:rPr>
                <w:rFonts w:cs="Arial"/>
                <w:lang w:eastAsia="zh-CN"/>
              </w:rPr>
              <w:t>4.1.3</w:t>
            </w:r>
            <w:r w:rsidR="00555160">
              <w:rPr>
                <w:rFonts w:cs="Arial"/>
                <w:lang w:eastAsia="zh-CN"/>
              </w:rPr>
              <w:t>;</w:t>
            </w:r>
            <w:proofErr w:type="gramEnd"/>
            <w:r w:rsidR="00555160">
              <w:rPr>
                <w:rFonts w:cs="Arial"/>
                <w:lang w:eastAsia="zh-CN"/>
              </w:rPr>
              <w:t xml:space="preserve"> </w:t>
            </w:r>
          </w:p>
          <w:p w14:paraId="757255C0" w14:textId="3A4941E2" w:rsidR="00E94AC1" w:rsidRDefault="000D37B3" w:rsidP="00E94AC1">
            <w:pPr>
              <w:rPr>
                <w:rFonts w:cs="Arial"/>
                <w:lang w:eastAsia="zh-CN"/>
              </w:rPr>
            </w:pPr>
            <w:r>
              <w:rPr>
                <w:rFonts w:cs="Arial"/>
                <w:lang w:eastAsia="zh-CN"/>
              </w:rPr>
              <w:t xml:space="preserve">- </w:t>
            </w:r>
            <w:r w:rsidR="00FE4454">
              <w:rPr>
                <w:rFonts w:cs="Arial"/>
                <w:lang w:eastAsia="zh-CN"/>
              </w:rPr>
              <w:t xml:space="preserve">add subscription status </w:t>
            </w:r>
            <w:r w:rsidR="006B5D57">
              <w:rPr>
                <w:rFonts w:cs="Arial"/>
                <w:lang w:eastAsia="zh-CN"/>
              </w:rPr>
              <w:t>/ a</w:t>
            </w:r>
            <w:r w:rsidR="006B5D57" w:rsidRPr="006B5D57">
              <w:rPr>
                <w:rFonts w:cs="Arial"/>
                <w:lang w:eastAsia="zh-CN"/>
              </w:rPr>
              <w:t>pplication scope scalability</w:t>
            </w:r>
            <w:r w:rsidR="006B5D57">
              <w:rPr>
                <w:rFonts w:cs="Arial"/>
                <w:lang w:eastAsia="zh-CN"/>
              </w:rPr>
              <w:t xml:space="preserve"> </w:t>
            </w:r>
            <w:r w:rsidR="00FE4454">
              <w:rPr>
                <w:rFonts w:cs="Arial"/>
                <w:lang w:eastAsia="zh-CN"/>
              </w:rPr>
              <w:t>requirement</w:t>
            </w:r>
            <w:r w:rsidR="005F17CB">
              <w:rPr>
                <w:rFonts w:cs="Arial"/>
                <w:lang w:eastAsia="zh-CN"/>
              </w:rPr>
              <w:t>, update push subscription status change requirement</w:t>
            </w:r>
            <w:r w:rsidR="00FE4454">
              <w:rPr>
                <w:rFonts w:cs="Arial"/>
                <w:lang w:eastAsia="zh-CN"/>
              </w:rPr>
              <w:t xml:space="preserve"> and </w:t>
            </w:r>
            <w:r w:rsidR="00555160">
              <w:rPr>
                <w:rFonts w:cs="Arial"/>
                <w:lang w:eastAsia="zh-CN"/>
              </w:rPr>
              <w:t>delete Online Mall URL decryption requirement in 4.2.1.</w:t>
            </w:r>
          </w:p>
          <w:p w14:paraId="27DFEB71" w14:textId="1914E74C" w:rsidR="00C10EC8" w:rsidRPr="00BA4720" w:rsidRDefault="00C10EC8" w:rsidP="00E94AC1">
            <w:pPr>
              <w:rPr>
                <w:rFonts w:cs="Arial"/>
                <w:color w:val="0000FF"/>
                <w:lang w:eastAsia="zh-CN"/>
              </w:rPr>
            </w:pPr>
            <w:r>
              <w:rPr>
                <w:rFonts w:cs="Arial"/>
                <w:lang w:eastAsia="zh-CN"/>
              </w:rPr>
              <w:t>- delete the whole 4.4 Message Center Requirement.</w:t>
            </w:r>
          </w:p>
        </w:tc>
      </w:tr>
      <w:tr w:rsidR="00160B44" w:rsidRPr="00181B5B" w14:paraId="1DFDBB11" w14:textId="77777777" w:rsidTr="00F46339">
        <w:tc>
          <w:tcPr>
            <w:tcW w:w="1440" w:type="dxa"/>
          </w:tcPr>
          <w:p w14:paraId="33FA00AE" w14:textId="73F8DD84" w:rsidR="00160B44" w:rsidRPr="00532199" w:rsidRDefault="00160B44" w:rsidP="00160B44">
            <w:pPr>
              <w:jc w:val="center"/>
              <w:rPr>
                <w:rFonts w:cs="Arial"/>
              </w:rPr>
            </w:pPr>
            <w:r w:rsidRPr="00532199">
              <w:rPr>
                <w:rFonts w:cs="Arial" w:hint="eastAsia"/>
              </w:rPr>
              <w:t>S</w:t>
            </w:r>
            <w:r w:rsidRPr="00532199">
              <w:rPr>
                <w:rFonts w:cs="Arial"/>
              </w:rPr>
              <w:t>hawn Lin</w:t>
            </w:r>
          </w:p>
        </w:tc>
        <w:tc>
          <w:tcPr>
            <w:tcW w:w="1705" w:type="dxa"/>
          </w:tcPr>
          <w:p w14:paraId="18F8D7B3" w14:textId="5FFF5799" w:rsidR="00160B44" w:rsidRPr="00532199" w:rsidRDefault="00160B44" w:rsidP="00160B44">
            <w:pPr>
              <w:jc w:val="center"/>
              <w:rPr>
                <w:rFonts w:cs="Arial"/>
              </w:rPr>
            </w:pPr>
            <w:r w:rsidRPr="00532199">
              <w:rPr>
                <w:rFonts w:cs="Arial" w:hint="eastAsia"/>
              </w:rPr>
              <w:t>2</w:t>
            </w:r>
            <w:r w:rsidRPr="00532199">
              <w:rPr>
                <w:rFonts w:cs="Arial"/>
              </w:rPr>
              <w:t>022/</w:t>
            </w:r>
            <w:r>
              <w:rPr>
                <w:rFonts w:cs="Arial"/>
              </w:rPr>
              <w:t>4</w:t>
            </w:r>
            <w:r w:rsidRPr="00532199">
              <w:rPr>
                <w:rFonts w:cs="Arial"/>
              </w:rPr>
              <w:t>/</w:t>
            </w:r>
            <w:r>
              <w:rPr>
                <w:rFonts w:cs="Arial"/>
              </w:rPr>
              <w:t>6</w:t>
            </w:r>
          </w:p>
        </w:tc>
        <w:tc>
          <w:tcPr>
            <w:tcW w:w="1080" w:type="dxa"/>
          </w:tcPr>
          <w:p w14:paraId="1D77A241" w14:textId="7E34948E" w:rsidR="00160B44" w:rsidRPr="00532199" w:rsidRDefault="00160B44" w:rsidP="00160B44">
            <w:pPr>
              <w:rPr>
                <w:rFonts w:cs="Arial"/>
              </w:rPr>
            </w:pPr>
            <w:r w:rsidRPr="00532199">
              <w:rPr>
                <w:rFonts w:cs="Arial"/>
              </w:rPr>
              <w:t>DRAFT</w:t>
            </w:r>
          </w:p>
        </w:tc>
        <w:tc>
          <w:tcPr>
            <w:tcW w:w="5423" w:type="dxa"/>
          </w:tcPr>
          <w:p w14:paraId="2C24898C" w14:textId="0611B5CB" w:rsidR="00160B44" w:rsidRDefault="00160B44" w:rsidP="00160B44">
            <w:r>
              <w:t>Version 0.7:</w:t>
            </w:r>
          </w:p>
          <w:p w14:paraId="249B75CF" w14:textId="2EEAB9C8" w:rsidR="00160B44" w:rsidRPr="00E423E4" w:rsidRDefault="00160B44" w:rsidP="00160B44">
            <w:pPr>
              <w:rPr>
                <w:rFonts w:cs="Arial"/>
              </w:rPr>
            </w:pPr>
            <w:r>
              <w:t xml:space="preserve">- Delete subscription control exception for free data quota depleted scenario in use case 3.1.8 and chapter 4.1.3, as it’s no longer </w:t>
            </w:r>
            <w:r w:rsidRPr="00E423E4">
              <w:rPr>
                <w:rFonts w:cs="Arial"/>
              </w:rPr>
              <w:t xml:space="preserve">valid.  </w:t>
            </w:r>
          </w:p>
          <w:p w14:paraId="7B035B2A" w14:textId="3257EA0F" w:rsidR="00160B44" w:rsidRPr="00E423E4" w:rsidRDefault="00160B44" w:rsidP="00160B44">
            <w:pPr>
              <w:rPr>
                <w:rFonts w:cs="Arial"/>
              </w:rPr>
            </w:pPr>
            <w:r>
              <w:rPr>
                <w:rFonts w:cs="Arial"/>
              </w:rPr>
              <w:t xml:space="preserve">- </w:t>
            </w:r>
            <w:r w:rsidRPr="00E423E4">
              <w:rPr>
                <w:rFonts w:cs="Arial"/>
              </w:rPr>
              <w:t>Chapter 4.1.2: add new requirement “Free Experience Package”</w:t>
            </w:r>
          </w:p>
          <w:p w14:paraId="1198623F" w14:textId="153DBA42" w:rsidR="00160B44" w:rsidRPr="00532199" w:rsidRDefault="00160B44">
            <w:pPr>
              <w:rPr>
                <w:rFonts w:cs="Arial"/>
              </w:rPr>
            </w:pPr>
            <w:r>
              <w:rPr>
                <w:rFonts w:cs="Arial"/>
              </w:rPr>
              <w:t xml:space="preserve">- </w:t>
            </w:r>
            <w:r w:rsidRPr="00E423E4">
              <w:rPr>
                <w:rFonts w:cs="Arial"/>
              </w:rPr>
              <w:t>Chapter 4.1.3: delete the requirement “synchronization sequence” and update the requirement “Subscription Status”</w:t>
            </w:r>
          </w:p>
        </w:tc>
      </w:tr>
      <w:tr w:rsidR="00446C73" w:rsidRPr="00181B5B" w14:paraId="2F95A9AB" w14:textId="77777777" w:rsidTr="00F46339">
        <w:tc>
          <w:tcPr>
            <w:tcW w:w="1440" w:type="dxa"/>
          </w:tcPr>
          <w:p w14:paraId="2F3AD863" w14:textId="514787D5" w:rsidR="00446C73" w:rsidRPr="00532199" w:rsidRDefault="00446C73" w:rsidP="00446C73">
            <w:pPr>
              <w:jc w:val="center"/>
              <w:rPr>
                <w:rFonts w:cs="Arial"/>
              </w:rPr>
            </w:pPr>
            <w:r w:rsidRPr="00532199">
              <w:rPr>
                <w:rFonts w:cs="Arial" w:hint="eastAsia"/>
              </w:rPr>
              <w:t>S</w:t>
            </w:r>
            <w:r w:rsidRPr="00532199">
              <w:rPr>
                <w:rFonts w:cs="Arial"/>
              </w:rPr>
              <w:t>hawn Lin</w:t>
            </w:r>
          </w:p>
        </w:tc>
        <w:tc>
          <w:tcPr>
            <w:tcW w:w="1705" w:type="dxa"/>
          </w:tcPr>
          <w:p w14:paraId="7F8C18AA" w14:textId="6FA54AA9" w:rsidR="00446C73" w:rsidRPr="00532199" w:rsidRDefault="00446C73" w:rsidP="00446C73">
            <w:pPr>
              <w:jc w:val="center"/>
              <w:rPr>
                <w:rFonts w:cs="Arial"/>
              </w:rPr>
            </w:pPr>
            <w:r w:rsidRPr="00532199">
              <w:rPr>
                <w:rFonts w:cs="Arial" w:hint="eastAsia"/>
              </w:rPr>
              <w:t>2</w:t>
            </w:r>
            <w:r w:rsidRPr="00532199">
              <w:rPr>
                <w:rFonts w:cs="Arial"/>
              </w:rPr>
              <w:t>022/</w:t>
            </w:r>
            <w:r>
              <w:rPr>
                <w:rFonts w:cs="Arial"/>
              </w:rPr>
              <w:t>4</w:t>
            </w:r>
            <w:r w:rsidRPr="00532199">
              <w:rPr>
                <w:rFonts w:cs="Arial"/>
              </w:rPr>
              <w:t>/</w:t>
            </w:r>
            <w:r>
              <w:rPr>
                <w:rFonts w:cs="Arial"/>
              </w:rPr>
              <w:t>13</w:t>
            </w:r>
          </w:p>
        </w:tc>
        <w:tc>
          <w:tcPr>
            <w:tcW w:w="1080" w:type="dxa"/>
          </w:tcPr>
          <w:p w14:paraId="3C9B35A2" w14:textId="7BAF4061" w:rsidR="00446C73" w:rsidRPr="00532199" w:rsidRDefault="00446C73" w:rsidP="00446C73">
            <w:pPr>
              <w:rPr>
                <w:rFonts w:cs="Arial"/>
              </w:rPr>
            </w:pPr>
            <w:r w:rsidRPr="00532199">
              <w:rPr>
                <w:rFonts w:cs="Arial"/>
              </w:rPr>
              <w:t>DRAFT</w:t>
            </w:r>
          </w:p>
        </w:tc>
        <w:tc>
          <w:tcPr>
            <w:tcW w:w="5423" w:type="dxa"/>
          </w:tcPr>
          <w:p w14:paraId="0AC02EE4" w14:textId="69346E49" w:rsidR="00446C73" w:rsidRDefault="00446C73" w:rsidP="00446C73">
            <w:r>
              <w:t>V</w:t>
            </w:r>
            <w:r>
              <w:rPr>
                <w:rFonts w:hint="eastAsia"/>
                <w:lang w:eastAsia="zh-CN"/>
              </w:rPr>
              <w:t>ersion</w:t>
            </w:r>
            <w:r>
              <w:t xml:space="preserve"> 0.8:</w:t>
            </w:r>
          </w:p>
          <w:p w14:paraId="296555B4" w14:textId="077B4EAC" w:rsidR="00446C73" w:rsidRDefault="00446C73">
            <w:r>
              <w:t>- Delete “</w:t>
            </w:r>
            <w:r w:rsidRPr="00446C73">
              <w:t>Network control scalability</w:t>
            </w:r>
            <w:r>
              <w:t>” in 4.1.3.</w:t>
            </w:r>
          </w:p>
        </w:tc>
      </w:tr>
      <w:tr w:rsidR="00395C88" w:rsidRPr="00181B5B" w14:paraId="5E8D67F6" w14:textId="77777777" w:rsidTr="00F46339">
        <w:tc>
          <w:tcPr>
            <w:tcW w:w="1440" w:type="dxa"/>
          </w:tcPr>
          <w:p w14:paraId="0CAB8039" w14:textId="7F978052" w:rsidR="00395C88" w:rsidRPr="00532199" w:rsidRDefault="00395C88" w:rsidP="00395C88">
            <w:pPr>
              <w:jc w:val="center"/>
              <w:rPr>
                <w:rFonts w:cs="Arial"/>
              </w:rPr>
            </w:pPr>
            <w:r w:rsidRPr="00532199">
              <w:rPr>
                <w:rFonts w:cs="Arial" w:hint="eastAsia"/>
              </w:rPr>
              <w:t>S</w:t>
            </w:r>
            <w:r w:rsidRPr="00532199">
              <w:rPr>
                <w:rFonts w:cs="Arial"/>
              </w:rPr>
              <w:t>hawn Lin</w:t>
            </w:r>
          </w:p>
        </w:tc>
        <w:tc>
          <w:tcPr>
            <w:tcW w:w="1705" w:type="dxa"/>
          </w:tcPr>
          <w:p w14:paraId="2A62C9B9" w14:textId="0B5E41FE" w:rsidR="00395C88" w:rsidRPr="00532199" w:rsidRDefault="00395C88" w:rsidP="00395C88">
            <w:pPr>
              <w:jc w:val="center"/>
              <w:rPr>
                <w:rFonts w:cs="Arial"/>
              </w:rPr>
            </w:pPr>
            <w:r w:rsidRPr="00532199">
              <w:rPr>
                <w:rFonts w:cs="Arial" w:hint="eastAsia"/>
              </w:rPr>
              <w:t>2</w:t>
            </w:r>
            <w:r w:rsidRPr="00532199">
              <w:rPr>
                <w:rFonts w:cs="Arial"/>
              </w:rPr>
              <w:t>022/</w:t>
            </w:r>
            <w:r>
              <w:rPr>
                <w:rFonts w:cs="Arial"/>
              </w:rPr>
              <w:t>4</w:t>
            </w:r>
            <w:r w:rsidRPr="00532199">
              <w:rPr>
                <w:rFonts w:cs="Arial"/>
              </w:rPr>
              <w:t>/</w:t>
            </w:r>
            <w:r>
              <w:rPr>
                <w:rFonts w:cs="Arial"/>
              </w:rPr>
              <w:t>18</w:t>
            </w:r>
          </w:p>
        </w:tc>
        <w:tc>
          <w:tcPr>
            <w:tcW w:w="1080" w:type="dxa"/>
          </w:tcPr>
          <w:p w14:paraId="2AE19A55" w14:textId="3C9D5C28" w:rsidR="00395C88" w:rsidRPr="00532199" w:rsidRDefault="00395C88" w:rsidP="00395C88">
            <w:pPr>
              <w:rPr>
                <w:rFonts w:cs="Arial"/>
              </w:rPr>
            </w:pPr>
            <w:r w:rsidRPr="00532199">
              <w:rPr>
                <w:rFonts w:cs="Arial"/>
              </w:rPr>
              <w:t>DRAFT</w:t>
            </w:r>
          </w:p>
        </w:tc>
        <w:tc>
          <w:tcPr>
            <w:tcW w:w="5423" w:type="dxa"/>
          </w:tcPr>
          <w:p w14:paraId="7BE54A10" w14:textId="0A6A5651" w:rsidR="00395C88" w:rsidRDefault="00395C88" w:rsidP="00395C88">
            <w:r>
              <w:t>V</w:t>
            </w:r>
            <w:r>
              <w:rPr>
                <w:rFonts w:hint="eastAsia"/>
                <w:lang w:eastAsia="zh-CN"/>
              </w:rPr>
              <w:t>ersion</w:t>
            </w:r>
            <w:r>
              <w:t xml:space="preserve"> 0.9:</w:t>
            </w:r>
          </w:p>
          <w:p w14:paraId="57968412" w14:textId="77777777" w:rsidR="00395C88" w:rsidRDefault="00395C88" w:rsidP="00395C88">
            <w:r>
              <w:t>- Reformatting per VSEM import requirement</w:t>
            </w:r>
          </w:p>
          <w:p w14:paraId="2BEA8217" w14:textId="0EE08D39" w:rsidR="004E6847" w:rsidRDefault="004E6847" w:rsidP="00395C88"/>
        </w:tc>
      </w:tr>
      <w:tr w:rsidR="00620346" w:rsidRPr="00181B5B" w14:paraId="3E05D578" w14:textId="77777777" w:rsidTr="00F46339">
        <w:trPr>
          <w:ins w:id="116" w:author="Shawn Lin" w:date="2022-05-05T14:09:00Z"/>
        </w:trPr>
        <w:tc>
          <w:tcPr>
            <w:tcW w:w="1440" w:type="dxa"/>
          </w:tcPr>
          <w:p w14:paraId="57FF7CB7" w14:textId="4E2F753D" w:rsidR="00620346" w:rsidRPr="00532199" w:rsidRDefault="00620346" w:rsidP="00620346">
            <w:pPr>
              <w:jc w:val="center"/>
              <w:rPr>
                <w:ins w:id="117" w:author="Shawn Lin" w:date="2022-05-05T14:09:00Z"/>
                <w:rFonts w:cs="Arial"/>
              </w:rPr>
            </w:pPr>
            <w:ins w:id="118" w:author="Shawn Lin" w:date="2022-05-05T14:09:00Z">
              <w:r w:rsidRPr="00532199">
                <w:rPr>
                  <w:rFonts w:cs="Arial" w:hint="eastAsia"/>
                </w:rPr>
                <w:t>S</w:t>
              </w:r>
              <w:r w:rsidRPr="00532199">
                <w:rPr>
                  <w:rFonts w:cs="Arial"/>
                </w:rPr>
                <w:t>hawn Lin</w:t>
              </w:r>
            </w:ins>
          </w:p>
        </w:tc>
        <w:tc>
          <w:tcPr>
            <w:tcW w:w="1705" w:type="dxa"/>
          </w:tcPr>
          <w:p w14:paraId="7F606F3D" w14:textId="1674A323" w:rsidR="00620346" w:rsidRPr="00532199" w:rsidRDefault="00620346" w:rsidP="00620346">
            <w:pPr>
              <w:jc w:val="center"/>
              <w:rPr>
                <w:ins w:id="119" w:author="Shawn Lin" w:date="2022-05-05T14:09:00Z"/>
                <w:rFonts w:cs="Arial"/>
              </w:rPr>
            </w:pPr>
            <w:ins w:id="120" w:author="Shawn Lin" w:date="2022-05-05T14:09:00Z">
              <w:r>
                <w:rPr>
                  <w:rFonts w:cs="Arial"/>
                </w:rPr>
                <w:t>2022/5/5</w:t>
              </w:r>
            </w:ins>
          </w:p>
        </w:tc>
        <w:tc>
          <w:tcPr>
            <w:tcW w:w="1080" w:type="dxa"/>
          </w:tcPr>
          <w:p w14:paraId="3198738B" w14:textId="761567FB" w:rsidR="00620346" w:rsidRPr="00532199" w:rsidRDefault="00620346" w:rsidP="00620346">
            <w:pPr>
              <w:rPr>
                <w:ins w:id="121" w:author="Shawn Lin" w:date="2022-05-05T14:09:00Z"/>
                <w:rFonts w:cs="Arial"/>
              </w:rPr>
            </w:pPr>
            <w:ins w:id="122" w:author="Shawn Lin" w:date="2022-05-05T14:09:00Z">
              <w:r>
                <w:rPr>
                  <w:rFonts w:cs="Arial"/>
                </w:rPr>
                <w:t>DRAFT</w:t>
              </w:r>
            </w:ins>
          </w:p>
        </w:tc>
        <w:tc>
          <w:tcPr>
            <w:tcW w:w="5423" w:type="dxa"/>
          </w:tcPr>
          <w:p w14:paraId="493DD866" w14:textId="77777777" w:rsidR="00620346" w:rsidRDefault="00620346" w:rsidP="00620346">
            <w:pPr>
              <w:rPr>
                <w:ins w:id="123" w:author="Shawn Lin" w:date="2022-05-05T14:09:00Z"/>
              </w:rPr>
            </w:pPr>
            <w:ins w:id="124" w:author="Shawn Lin" w:date="2022-05-05T14:09:00Z">
              <w:r>
                <w:t>Version 1.0:</w:t>
              </w:r>
            </w:ins>
          </w:p>
          <w:p w14:paraId="4095630E" w14:textId="3FC8EE7C" w:rsidR="00620346" w:rsidRDefault="00620346" w:rsidP="00620346">
            <w:pPr>
              <w:rPr>
                <w:ins w:id="125" w:author="Shawn Lin" w:date="2022-05-05T14:09:00Z"/>
              </w:rPr>
            </w:pPr>
            <w:ins w:id="126" w:author="Shawn Lin" w:date="2022-05-05T14:09:00Z">
              <w:r>
                <w:t>- A</w:t>
              </w:r>
            </w:ins>
            <w:ins w:id="127" w:author="Shawn Lin" w:date="2022-05-05T14:10:00Z">
              <w:r>
                <w:t xml:space="preserve">dd CDX707 unique requirement </w:t>
              </w:r>
              <w:proofErr w:type="gramStart"/>
              <w:r>
                <w:t>i.e.</w:t>
              </w:r>
              <w:proofErr w:type="gramEnd"/>
              <w:r>
                <w:t xml:space="preserve"> 3-month free unlimited trial package. </w:t>
              </w:r>
            </w:ins>
          </w:p>
        </w:tc>
      </w:tr>
      <w:bookmarkEnd w:id="2"/>
    </w:tbl>
    <w:p w14:paraId="768A4D3D" w14:textId="78F59443" w:rsidR="00DB2B66" w:rsidRPr="004E6847" w:rsidRDefault="00DB2B66" w:rsidP="004E6847">
      <w:pPr>
        <w:rPr>
          <w:rFonts w:cs="Arial"/>
        </w:rPr>
      </w:pPr>
    </w:p>
    <w:p w14:paraId="0045D152" w14:textId="117BD763" w:rsidR="004E6847" w:rsidRDefault="004E6847" w:rsidP="004E6847"/>
    <w:p w14:paraId="5702A4F7" w14:textId="77777777" w:rsidR="004E6847" w:rsidRPr="004E6847" w:rsidRDefault="004E6847" w:rsidP="004E6847"/>
    <w:sectPr w:rsidR="004E6847" w:rsidRPr="004E6847" w:rsidSect="003A68CA">
      <w:headerReference w:type="default" r:id="rId24"/>
      <w:footerReference w:type="default" r:id="rId2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Lin,  Shawn (X.)" w:date="2022-05-06T16:12:00Z" w:initials="LS(">
    <w:p w14:paraId="08CBEF55" w14:textId="21D945EB" w:rsidR="00E27596" w:rsidRDefault="00E27596">
      <w:pPr>
        <w:pStyle w:val="CommentText"/>
        <w:rPr>
          <w:rFonts w:hint="eastAsia"/>
          <w:lang w:eastAsia="zh-CN"/>
        </w:rPr>
      </w:pPr>
      <w:r>
        <w:rPr>
          <w:rStyle w:val="CommentReference"/>
        </w:rPr>
        <w:annotationRef/>
      </w:r>
      <w:r>
        <w:rPr>
          <w:rFonts w:hint="eastAsia"/>
          <w:lang w:eastAsia="zh-CN"/>
        </w:rPr>
        <w:t>订阅包是可以跨月的，比如</w:t>
      </w:r>
      <w:r>
        <w:rPr>
          <w:rFonts w:hint="eastAsia"/>
          <w:lang w:eastAsia="zh-CN"/>
        </w:rPr>
        <w:t>5</w:t>
      </w:r>
      <w:r>
        <w:rPr>
          <w:rFonts w:hint="eastAsia"/>
          <w:lang w:eastAsia="zh-CN"/>
        </w:rPr>
        <w:t>月</w:t>
      </w:r>
      <w:r>
        <w:rPr>
          <w:rFonts w:hint="eastAsia"/>
          <w:lang w:eastAsia="zh-CN"/>
        </w:rPr>
        <w:t>6</w:t>
      </w:r>
      <w:r>
        <w:rPr>
          <w:rFonts w:hint="eastAsia"/>
          <w:lang w:eastAsia="zh-CN"/>
        </w:rPr>
        <w:t>日中午</w:t>
      </w:r>
      <w:r>
        <w:rPr>
          <w:rFonts w:hint="eastAsia"/>
          <w:lang w:eastAsia="zh-CN"/>
        </w:rPr>
        <w:t>1</w:t>
      </w:r>
      <w:r>
        <w:rPr>
          <w:lang w:eastAsia="zh-CN"/>
        </w:rPr>
        <w:t>2</w:t>
      </w:r>
      <w:r>
        <w:rPr>
          <w:rFonts w:hint="eastAsia"/>
          <w:lang w:eastAsia="zh-CN"/>
        </w:rPr>
        <w:t>点购买，将在下个月</w:t>
      </w:r>
      <w:r>
        <w:rPr>
          <w:rFonts w:hint="eastAsia"/>
          <w:lang w:eastAsia="zh-CN"/>
        </w:rPr>
        <w:t>5</w:t>
      </w:r>
      <w:r>
        <w:rPr>
          <w:rFonts w:hint="eastAsia"/>
          <w:lang w:eastAsia="zh-CN"/>
        </w:rPr>
        <w:t>日晚上</w:t>
      </w:r>
      <w:r>
        <w:rPr>
          <w:rFonts w:hint="eastAsia"/>
          <w:lang w:eastAsia="zh-CN"/>
        </w:rPr>
        <w:t>1</w:t>
      </w:r>
      <w:r>
        <w:rPr>
          <w:lang w:eastAsia="zh-CN"/>
        </w:rPr>
        <w:t>1</w:t>
      </w:r>
      <w:r>
        <w:rPr>
          <w:rFonts w:hint="eastAsia"/>
          <w:lang w:eastAsia="zh-CN"/>
        </w:rPr>
        <w:t>点</w:t>
      </w:r>
      <w:r>
        <w:rPr>
          <w:rFonts w:hint="eastAsia"/>
          <w:lang w:eastAsia="zh-CN"/>
        </w:rPr>
        <w:t>5</w:t>
      </w:r>
      <w:r>
        <w:rPr>
          <w:lang w:eastAsia="zh-CN"/>
        </w:rPr>
        <w:t>9</w:t>
      </w:r>
      <w:r>
        <w:rPr>
          <w:rFonts w:hint="eastAsia"/>
          <w:lang w:eastAsia="zh-CN"/>
        </w:rPr>
        <w:t>分失效。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BEF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C786" w16cex:dateUtc="2022-05-06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BEF55" w16cid:durableId="261FC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9AA3" w14:textId="77777777" w:rsidR="00837986" w:rsidRDefault="00837986" w:rsidP="00A70C83">
      <w:pPr>
        <w:spacing w:after="0"/>
      </w:pPr>
      <w:r>
        <w:separator/>
      </w:r>
    </w:p>
  </w:endnote>
  <w:endnote w:type="continuationSeparator" w:id="0">
    <w:p w14:paraId="535C3D3E" w14:textId="77777777" w:rsidR="00837986" w:rsidRDefault="00837986" w:rsidP="00A7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d Heavy">
    <w:altName w:val="Calibri"/>
    <w:charset w:val="00"/>
    <w:family w:val="auto"/>
    <w:pitch w:val="variable"/>
    <w:sig w:usb0="00000003" w:usb1="00000000" w:usb2="00000000" w:usb3="00000000" w:csb0="00000001" w:csb1="00000000"/>
  </w:font>
  <w:font w:name="Ford Antenna Regular">
    <w:altName w:val="Calibri"/>
    <w:panose1 w:val="02000505000000020004"/>
    <w:charset w:val="00"/>
    <w:family w:val="modern"/>
    <w:notTrueType/>
    <w:pitch w:val="variable"/>
    <w:sig w:usb0="A00002E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7" w:rightFromText="187" w:vertAnchor="text" w:tblpXSpec="center" w:tblpY="1"/>
      <w:tblOverlap w:val="nev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530"/>
      <w:gridCol w:w="4068"/>
    </w:tblGrid>
    <w:tr w:rsidR="00ED08A3" w:rsidRPr="00B32F1A" w14:paraId="72E60DF3" w14:textId="77777777" w:rsidTr="00C04F52">
      <w:tc>
        <w:tcPr>
          <w:tcW w:w="3978" w:type="dxa"/>
        </w:tcPr>
        <w:p w14:paraId="596DAAC8" w14:textId="7211E2E7" w:rsidR="00ED08A3" w:rsidRPr="00E36D41" w:rsidRDefault="00ED08A3" w:rsidP="00770C5B">
          <w:pPr>
            <w:pStyle w:val="Footer"/>
            <w:rPr>
              <w:rFonts w:cs="Arial"/>
              <w:sz w:val="16"/>
              <w:szCs w:val="16"/>
              <w:lang w:val="fr-FR"/>
            </w:rPr>
          </w:pPr>
          <w:proofErr w:type="gramStart"/>
          <w:r w:rsidRPr="00E36D41">
            <w:rPr>
              <w:rFonts w:cs="Arial"/>
              <w:bCs/>
              <w:sz w:val="16"/>
              <w:szCs w:val="16"/>
              <w:lang w:val="fr-FR"/>
            </w:rPr>
            <w:t>File:</w:t>
          </w:r>
          <w:proofErr w:type="gramEnd"/>
          <w:r w:rsidRPr="00E36D41">
            <w:rPr>
              <w:rFonts w:cs="Arial"/>
              <w:bCs/>
              <w:sz w:val="16"/>
              <w:szCs w:val="16"/>
              <w:lang w:val="fr-FR"/>
            </w:rPr>
            <w:t xml:space="preserve"> SYNC+3.0 Carrier </w:t>
          </w:r>
          <w:proofErr w:type="spellStart"/>
          <w:r w:rsidRPr="00E36D41">
            <w:rPr>
              <w:rFonts w:cs="Arial"/>
              <w:bCs/>
              <w:sz w:val="16"/>
              <w:szCs w:val="16"/>
              <w:lang w:val="fr-FR"/>
            </w:rPr>
            <w:t>Subscription</w:t>
          </w:r>
          <w:proofErr w:type="spellEnd"/>
          <w:r w:rsidRPr="00E36D41">
            <w:rPr>
              <w:rFonts w:cs="Arial"/>
              <w:bCs/>
              <w:sz w:val="16"/>
              <w:szCs w:val="16"/>
              <w:lang w:val="fr-FR"/>
            </w:rPr>
            <w:t xml:space="preserve"> FD v</w:t>
          </w:r>
          <w:ins w:id="128" w:author="Shawn Lin" w:date="2022-05-05T12:01:00Z">
            <w:r w:rsidR="0085620A">
              <w:rPr>
                <w:rFonts w:cs="Arial"/>
                <w:bCs/>
                <w:sz w:val="16"/>
                <w:szCs w:val="16"/>
                <w:lang w:val="fr-FR"/>
              </w:rPr>
              <w:t>1.0</w:t>
            </w:r>
          </w:ins>
          <w:del w:id="129" w:author="Shawn Lin" w:date="2022-05-05T12:01:00Z">
            <w:r w:rsidRPr="00E36D41" w:rsidDel="0085620A">
              <w:rPr>
                <w:rFonts w:cs="Arial"/>
                <w:bCs/>
                <w:sz w:val="16"/>
                <w:szCs w:val="16"/>
                <w:lang w:val="fr-FR"/>
              </w:rPr>
              <w:delText>0.</w:delText>
            </w:r>
            <w:r w:rsidDel="0085620A">
              <w:rPr>
                <w:rFonts w:cs="Arial"/>
                <w:bCs/>
                <w:sz w:val="16"/>
                <w:szCs w:val="16"/>
                <w:lang w:val="fr-FR"/>
              </w:rPr>
              <w:delText>7</w:delText>
            </w:r>
          </w:del>
          <w:r w:rsidRPr="00E36D41">
            <w:rPr>
              <w:rFonts w:cs="Arial"/>
              <w:bCs/>
              <w:sz w:val="16"/>
              <w:szCs w:val="16"/>
              <w:lang w:val="fr-FR"/>
            </w:rPr>
            <w:t>.docx</w:t>
          </w:r>
        </w:p>
      </w:tc>
      <w:tc>
        <w:tcPr>
          <w:tcW w:w="1530" w:type="dxa"/>
        </w:tcPr>
        <w:p w14:paraId="5F3D9F35" w14:textId="340EFC7E" w:rsidR="00ED08A3" w:rsidRPr="00E36D41" w:rsidRDefault="00ED08A3" w:rsidP="00637A8E">
          <w:pPr>
            <w:pStyle w:val="Footer"/>
            <w:rPr>
              <w:rFonts w:cs="Arial"/>
              <w:sz w:val="16"/>
              <w:szCs w:val="16"/>
              <w:lang w:val="fr-FR"/>
            </w:rPr>
          </w:pPr>
          <w:r w:rsidRPr="00B32F1A">
            <w:rPr>
              <w:rFonts w:cs="Arial"/>
              <w:noProof/>
              <w:sz w:val="16"/>
              <w:szCs w:val="16"/>
              <w:lang w:eastAsia="zh-CN"/>
            </w:rPr>
            <w:drawing>
              <wp:anchor distT="0" distB="0" distL="114300" distR="114300" simplePos="0" relativeHeight="251666432" behindDoc="1" locked="0" layoutInCell="1" allowOverlap="1" wp14:anchorId="1333C5E4" wp14:editId="276F3359">
                <wp:simplePos x="0" y="0"/>
                <wp:positionH relativeFrom="column">
                  <wp:posOffset>-20955</wp:posOffset>
                </wp:positionH>
                <wp:positionV relativeFrom="paragraph">
                  <wp:posOffset>-13970</wp:posOffset>
                </wp:positionV>
                <wp:extent cx="857250" cy="323850"/>
                <wp:effectExtent l="0" t="0" r="0" b="0"/>
                <wp:wrapNone/>
                <wp:docPr id="1" name="Picture 1" descr="C:\Users\MCRIMAN1\Desktop\Documentation Template\FordSm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RIMAN1\Desktop\Documentation Template\FordSmall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68" w:type="dxa"/>
        </w:tcPr>
        <w:p w14:paraId="5A11AB50" w14:textId="125FACB5" w:rsidR="00ED08A3" w:rsidRPr="00B32F1A" w:rsidRDefault="00ED08A3" w:rsidP="00F46339">
          <w:pPr>
            <w:pStyle w:val="Footer"/>
            <w:jc w:val="right"/>
            <w:rPr>
              <w:rFonts w:cs="Arial"/>
              <w:sz w:val="16"/>
              <w:szCs w:val="16"/>
            </w:rPr>
          </w:pPr>
          <w:r w:rsidRPr="00B32F1A">
            <w:rPr>
              <w:rFonts w:cs="Arial"/>
              <w:bCs/>
              <w:sz w:val="16"/>
              <w:szCs w:val="16"/>
            </w:rPr>
            <w:t xml:space="preserve">Last Updated: </w:t>
          </w:r>
          <w:r>
            <w:rPr>
              <w:rFonts w:cs="Arial"/>
              <w:bCs/>
              <w:sz w:val="16"/>
              <w:szCs w:val="16"/>
            </w:rPr>
            <w:fldChar w:fldCharType="begin"/>
          </w:r>
          <w:r>
            <w:rPr>
              <w:rFonts w:cs="Arial"/>
              <w:bCs/>
              <w:sz w:val="16"/>
              <w:szCs w:val="16"/>
            </w:rPr>
            <w:instrText xml:space="preserve"> DATE \@ "yyyy/MM/dd" </w:instrText>
          </w:r>
          <w:r>
            <w:rPr>
              <w:rFonts w:cs="Arial"/>
              <w:bCs/>
              <w:sz w:val="16"/>
              <w:szCs w:val="16"/>
            </w:rPr>
            <w:fldChar w:fldCharType="separate"/>
          </w:r>
          <w:ins w:id="130" w:author="Lin,  Shawn (X.)" w:date="2022-05-06T13:21:00Z">
            <w:r w:rsidR="00E27596">
              <w:rPr>
                <w:rFonts w:cs="Arial"/>
                <w:bCs/>
                <w:noProof/>
                <w:sz w:val="16"/>
                <w:szCs w:val="16"/>
              </w:rPr>
              <w:t>2022/05/06</w:t>
            </w:r>
          </w:ins>
          <w:del w:id="131" w:author="Lin,  Shawn (X.)" w:date="2022-05-06T13:21:00Z">
            <w:r w:rsidR="003E14B1" w:rsidDel="00E27596">
              <w:rPr>
                <w:rFonts w:cs="Arial"/>
                <w:bCs/>
                <w:noProof/>
                <w:sz w:val="16"/>
                <w:szCs w:val="16"/>
              </w:rPr>
              <w:delText>2022/05/05</w:delText>
            </w:r>
          </w:del>
          <w:r>
            <w:rPr>
              <w:rFonts w:cs="Arial"/>
              <w:bCs/>
              <w:sz w:val="16"/>
              <w:szCs w:val="16"/>
            </w:rPr>
            <w:fldChar w:fldCharType="end"/>
          </w:r>
        </w:p>
      </w:tc>
    </w:tr>
    <w:tr w:rsidR="00ED08A3" w:rsidRPr="00B32F1A" w14:paraId="0A595880" w14:textId="77777777" w:rsidTr="00B32F1A">
      <w:trPr>
        <w:trHeight w:val="168"/>
      </w:trPr>
      <w:tc>
        <w:tcPr>
          <w:tcW w:w="3978" w:type="dxa"/>
        </w:tcPr>
        <w:p w14:paraId="7EB22713" w14:textId="442CFED8" w:rsidR="00ED08A3" w:rsidRPr="00B32F1A" w:rsidRDefault="00ED08A3" w:rsidP="00ED436C">
          <w:pPr>
            <w:pStyle w:val="Footer"/>
            <w:rPr>
              <w:rFonts w:cs="Arial"/>
              <w:sz w:val="16"/>
              <w:szCs w:val="16"/>
            </w:rPr>
          </w:pPr>
          <w:r>
            <w:rPr>
              <w:rFonts w:cs="Arial"/>
              <w:b/>
              <w:bCs/>
              <w:sz w:val="16"/>
              <w:szCs w:val="16"/>
            </w:rPr>
            <w:t>Ford Confidential</w:t>
          </w:r>
          <w:r w:rsidRPr="009E4125">
            <w:rPr>
              <w:rFonts w:cs="Arial"/>
              <w:b/>
              <w:bCs/>
              <w:sz w:val="16"/>
              <w:szCs w:val="16"/>
            </w:rPr>
            <w:t xml:space="preserve"> </w:t>
          </w:r>
          <w:r w:rsidRPr="00B32F1A">
            <w:rPr>
              <w:rFonts w:cs="Arial"/>
              <w:b/>
              <w:bCs/>
              <w:sz w:val="16"/>
              <w:szCs w:val="16"/>
            </w:rPr>
            <w:t xml:space="preserve"> Information</w:t>
          </w:r>
        </w:p>
      </w:tc>
      <w:tc>
        <w:tcPr>
          <w:tcW w:w="1530" w:type="dxa"/>
        </w:tcPr>
        <w:p w14:paraId="1391F13A" w14:textId="77777777" w:rsidR="00ED08A3" w:rsidRPr="00B32F1A" w:rsidRDefault="00ED08A3" w:rsidP="00637A8E">
          <w:pPr>
            <w:pStyle w:val="Footer"/>
            <w:rPr>
              <w:rFonts w:cs="Arial"/>
              <w:sz w:val="16"/>
              <w:szCs w:val="16"/>
            </w:rPr>
          </w:pPr>
        </w:p>
      </w:tc>
      <w:tc>
        <w:tcPr>
          <w:tcW w:w="4068" w:type="dxa"/>
        </w:tcPr>
        <w:p w14:paraId="60DFF225" w14:textId="630AA1EF" w:rsidR="00ED08A3" w:rsidRPr="00B32F1A" w:rsidRDefault="00ED08A3" w:rsidP="0019479B">
          <w:pPr>
            <w:pStyle w:val="Footer"/>
            <w:jc w:val="right"/>
            <w:rPr>
              <w:rFonts w:cs="Arial"/>
              <w:sz w:val="16"/>
              <w:szCs w:val="16"/>
            </w:rPr>
          </w:pPr>
          <w:r w:rsidRPr="00B32F1A">
            <w:rPr>
              <w:rFonts w:cs="Arial"/>
              <w:bCs/>
              <w:sz w:val="16"/>
              <w:szCs w:val="16"/>
            </w:rPr>
            <w:t xml:space="preserve">Page </w:t>
          </w:r>
          <w:r w:rsidRPr="00B32F1A">
            <w:rPr>
              <w:rFonts w:cs="Arial"/>
              <w:bCs/>
              <w:sz w:val="16"/>
              <w:szCs w:val="16"/>
            </w:rPr>
            <w:fldChar w:fldCharType="begin"/>
          </w:r>
          <w:r w:rsidRPr="00B32F1A">
            <w:rPr>
              <w:rFonts w:cs="Arial"/>
              <w:bCs/>
              <w:sz w:val="16"/>
              <w:szCs w:val="16"/>
            </w:rPr>
            <w:instrText xml:space="preserve"> PAGE </w:instrText>
          </w:r>
          <w:r w:rsidRPr="00B32F1A">
            <w:rPr>
              <w:rFonts w:cs="Arial"/>
              <w:bCs/>
              <w:sz w:val="16"/>
              <w:szCs w:val="16"/>
            </w:rPr>
            <w:fldChar w:fldCharType="separate"/>
          </w:r>
          <w:r>
            <w:rPr>
              <w:rFonts w:cs="Arial"/>
              <w:bCs/>
              <w:noProof/>
              <w:sz w:val="16"/>
              <w:szCs w:val="16"/>
            </w:rPr>
            <w:t>4</w:t>
          </w:r>
          <w:r w:rsidRPr="00B32F1A">
            <w:rPr>
              <w:rFonts w:cs="Arial"/>
              <w:bCs/>
              <w:sz w:val="16"/>
              <w:szCs w:val="16"/>
            </w:rPr>
            <w:fldChar w:fldCharType="end"/>
          </w:r>
        </w:p>
      </w:tc>
    </w:tr>
  </w:tbl>
  <w:p w14:paraId="7D5928D0" w14:textId="77777777" w:rsidR="00ED08A3" w:rsidRDefault="00ED0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0B19E" w14:textId="77777777" w:rsidR="00837986" w:rsidRDefault="00837986" w:rsidP="00A70C83">
      <w:pPr>
        <w:spacing w:after="0"/>
      </w:pPr>
      <w:r>
        <w:separator/>
      </w:r>
    </w:p>
  </w:footnote>
  <w:footnote w:type="continuationSeparator" w:id="0">
    <w:p w14:paraId="49F9EE73" w14:textId="77777777" w:rsidR="00837986" w:rsidRDefault="00837986" w:rsidP="00A70C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335"/>
      <w:gridCol w:w="4680"/>
      <w:gridCol w:w="2335"/>
    </w:tblGrid>
    <w:tr w:rsidR="00ED08A3" w:rsidRPr="00A82860" w14:paraId="38DB2E76" w14:textId="77777777" w:rsidTr="006E2B62">
      <w:trPr>
        <w:trHeight w:val="206"/>
      </w:trPr>
      <w:tc>
        <w:tcPr>
          <w:tcW w:w="2335" w:type="dxa"/>
        </w:tcPr>
        <w:p w14:paraId="38DB2E73" w14:textId="7D8C755D" w:rsidR="00ED08A3" w:rsidRPr="00A82860" w:rsidRDefault="00ED08A3">
          <w:pPr>
            <w:pStyle w:val="Header"/>
            <w:rPr>
              <w:rFonts w:cs="Arial"/>
              <w:color w:val="0D0D0D" w:themeColor="text1" w:themeTint="F2"/>
              <w:sz w:val="16"/>
              <w:szCs w:val="16"/>
              <w:lang w:eastAsia="zh-CN"/>
            </w:rPr>
          </w:pPr>
          <w:r>
            <w:rPr>
              <w:rFonts w:cs="Arial" w:hint="eastAsia"/>
              <w:color w:val="0D0D0D" w:themeColor="text1" w:themeTint="F2"/>
              <w:sz w:val="16"/>
              <w:szCs w:val="16"/>
              <w:lang w:eastAsia="zh-CN"/>
            </w:rPr>
            <w:t>E</w:t>
          </w:r>
          <w:r>
            <w:rPr>
              <w:rFonts w:cs="Arial"/>
              <w:color w:val="0D0D0D" w:themeColor="text1" w:themeTint="F2"/>
              <w:sz w:val="16"/>
              <w:szCs w:val="16"/>
              <w:lang w:eastAsia="zh-CN"/>
            </w:rPr>
            <w:t>CDX</w:t>
          </w:r>
        </w:p>
      </w:tc>
      <w:tc>
        <w:tcPr>
          <w:tcW w:w="4680" w:type="dxa"/>
        </w:tcPr>
        <w:p w14:paraId="38DB2E74" w14:textId="0A0A26FC" w:rsidR="00ED08A3" w:rsidRPr="008F06B4" w:rsidRDefault="00ED08A3" w:rsidP="00A82860">
          <w:pPr>
            <w:pStyle w:val="Header"/>
            <w:jc w:val="center"/>
            <w:rPr>
              <w:rFonts w:cs="Arial"/>
              <w:b/>
              <w:bCs/>
              <w:i/>
              <w:iCs/>
              <w:color w:val="0D0D0D" w:themeColor="text1" w:themeTint="F2"/>
              <w:sz w:val="16"/>
              <w:szCs w:val="16"/>
              <w:lang w:val="fr-FR"/>
            </w:rPr>
          </w:pPr>
          <w:r w:rsidRPr="008F06B4">
            <w:rPr>
              <w:rFonts w:cs="Arial"/>
              <w:b/>
              <w:bCs/>
              <w:color w:val="0D0D0D" w:themeColor="text1" w:themeTint="F2"/>
              <w:sz w:val="16"/>
              <w:szCs w:val="16"/>
              <w:lang w:val="fr-FR"/>
            </w:rPr>
            <w:t>SYNC+3.0</w:t>
          </w:r>
          <w:r>
            <w:rPr>
              <w:rFonts w:cs="Arial"/>
              <w:b/>
              <w:bCs/>
              <w:color w:val="0D0D0D" w:themeColor="text1" w:themeTint="F2"/>
              <w:sz w:val="16"/>
              <w:szCs w:val="16"/>
              <w:lang w:val="fr-FR"/>
            </w:rPr>
            <w:t xml:space="preserve"> </w:t>
          </w:r>
          <w:r w:rsidRPr="008F06B4">
            <w:rPr>
              <w:rFonts w:cs="Arial"/>
              <w:b/>
              <w:bCs/>
              <w:color w:val="0D0D0D" w:themeColor="text1" w:themeTint="F2"/>
              <w:sz w:val="16"/>
              <w:szCs w:val="16"/>
              <w:lang w:val="fr-FR"/>
            </w:rPr>
            <w:t>Carrier</w:t>
          </w:r>
          <w:r>
            <w:rPr>
              <w:rFonts w:cs="Arial"/>
              <w:b/>
              <w:bCs/>
              <w:color w:val="0D0D0D" w:themeColor="text1" w:themeTint="F2"/>
              <w:sz w:val="16"/>
              <w:szCs w:val="16"/>
              <w:lang w:val="fr-FR"/>
            </w:rPr>
            <w:t xml:space="preserve"> </w:t>
          </w:r>
          <w:r w:rsidRPr="008F06B4">
            <w:rPr>
              <w:rFonts w:cs="Arial"/>
              <w:b/>
              <w:bCs/>
              <w:color w:val="0D0D0D" w:themeColor="text1" w:themeTint="F2"/>
              <w:sz w:val="16"/>
              <w:szCs w:val="16"/>
              <w:lang w:val="fr-FR"/>
            </w:rPr>
            <w:t>Subscription</w:t>
          </w:r>
        </w:p>
      </w:tc>
      <w:tc>
        <w:tcPr>
          <w:tcW w:w="2335" w:type="dxa"/>
        </w:tcPr>
        <w:p w14:paraId="38DB2E75" w14:textId="7179AF86" w:rsidR="00ED08A3" w:rsidRPr="00A82860" w:rsidRDefault="00ED08A3" w:rsidP="0052255D">
          <w:pPr>
            <w:pStyle w:val="Header"/>
            <w:rPr>
              <w:rFonts w:cs="Arial"/>
              <w:color w:val="0D0D0D" w:themeColor="text1" w:themeTint="F2"/>
              <w:sz w:val="16"/>
              <w:szCs w:val="16"/>
            </w:rPr>
          </w:pPr>
          <w:r w:rsidRPr="00A82860">
            <w:rPr>
              <w:rFonts w:cs="Arial"/>
              <w:color w:val="0D0D0D" w:themeColor="text1" w:themeTint="F2"/>
              <w:sz w:val="16"/>
              <w:szCs w:val="16"/>
            </w:rPr>
            <w:t xml:space="preserve">Authors: </w:t>
          </w:r>
          <w:r w:rsidRPr="00A82860">
            <w:rPr>
              <w:rFonts w:cs="Arial"/>
              <w:bCs/>
              <w:color w:val="0D0D0D" w:themeColor="text1" w:themeTint="F2"/>
              <w:sz w:val="16"/>
              <w:szCs w:val="16"/>
            </w:rPr>
            <w:t>Shawn Lin</w:t>
          </w:r>
          <w:r>
            <w:rPr>
              <w:rFonts w:cs="Arial"/>
              <w:bCs/>
              <w:color w:val="0D0D0D" w:themeColor="text1" w:themeTint="F2"/>
              <w:sz w:val="16"/>
              <w:szCs w:val="16"/>
            </w:rPr>
            <w:t>, Lu Chao</w:t>
          </w:r>
        </w:p>
      </w:tc>
    </w:tr>
    <w:tr w:rsidR="00ED08A3" w:rsidRPr="00A82860" w14:paraId="38DB2E7A" w14:textId="77777777" w:rsidTr="006E2B62">
      <w:trPr>
        <w:trHeight w:val="161"/>
      </w:trPr>
      <w:tc>
        <w:tcPr>
          <w:tcW w:w="2335" w:type="dxa"/>
        </w:tcPr>
        <w:p w14:paraId="38DB2E77" w14:textId="1F432724" w:rsidR="00ED08A3" w:rsidRPr="00A82860" w:rsidRDefault="00ED08A3">
          <w:pPr>
            <w:pStyle w:val="Header"/>
            <w:rPr>
              <w:rFonts w:cs="Arial"/>
              <w:color w:val="0D0D0D" w:themeColor="text1" w:themeTint="F2"/>
              <w:sz w:val="16"/>
              <w:szCs w:val="16"/>
            </w:rPr>
          </w:pPr>
        </w:p>
      </w:tc>
      <w:tc>
        <w:tcPr>
          <w:tcW w:w="4680" w:type="dxa"/>
        </w:tcPr>
        <w:p w14:paraId="38DB2E78" w14:textId="7258F5BC" w:rsidR="00ED08A3" w:rsidRPr="00A82860" w:rsidRDefault="00ED08A3" w:rsidP="00F463E0">
          <w:pPr>
            <w:pStyle w:val="Header"/>
            <w:jc w:val="center"/>
            <w:rPr>
              <w:rFonts w:cs="Arial"/>
              <w:color w:val="0D0D0D" w:themeColor="text1" w:themeTint="F2"/>
              <w:sz w:val="16"/>
              <w:szCs w:val="16"/>
            </w:rPr>
          </w:pPr>
          <w:r>
            <w:rPr>
              <w:rFonts w:cs="Arial"/>
              <w:color w:val="0D0D0D" w:themeColor="text1" w:themeTint="F2"/>
              <w:sz w:val="16"/>
              <w:szCs w:val="16"/>
            </w:rPr>
            <w:t>F</w:t>
          </w:r>
          <w:r>
            <w:rPr>
              <w:rFonts w:cs="Arial" w:hint="eastAsia"/>
              <w:color w:val="0D0D0D" w:themeColor="text1" w:themeTint="F2"/>
              <w:sz w:val="16"/>
              <w:szCs w:val="16"/>
              <w:lang w:eastAsia="zh-CN"/>
            </w:rPr>
            <w:t>eature</w:t>
          </w:r>
          <w:r>
            <w:rPr>
              <w:rFonts w:cs="Arial"/>
              <w:color w:val="0D0D0D" w:themeColor="text1" w:themeTint="F2"/>
              <w:sz w:val="16"/>
              <w:szCs w:val="16"/>
            </w:rPr>
            <w:t xml:space="preserve"> Document</w:t>
          </w:r>
        </w:p>
      </w:tc>
      <w:tc>
        <w:tcPr>
          <w:tcW w:w="2335" w:type="dxa"/>
        </w:tcPr>
        <w:p w14:paraId="38DB2E79" w14:textId="44ECF725" w:rsidR="00ED08A3" w:rsidRPr="00A82860" w:rsidRDefault="00ED08A3">
          <w:pPr>
            <w:pStyle w:val="Header"/>
            <w:rPr>
              <w:rFonts w:cs="Arial"/>
              <w:color w:val="0D0D0D" w:themeColor="text1" w:themeTint="F2"/>
              <w:sz w:val="16"/>
              <w:szCs w:val="16"/>
            </w:rPr>
          </w:pPr>
          <w:r w:rsidRPr="00A82860">
            <w:rPr>
              <w:rFonts w:cs="Arial"/>
              <w:color w:val="0D0D0D" w:themeColor="text1" w:themeTint="F2"/>
              <w:sz w:val="16"/>
              <w:szCs w:val="16"/>
            </w:rPr>
            <w:t>Document Status: Draft</w:t>
          </w:r>
        </w:p>
      </w:tc>
    </w:tr>
  </w:tbl>
  <w:p w14:paraId="38DB2E7B" w14:textId="64C197D6" w:rsidR="00ED08A3" w:rsidRPr="00F463E0" w:rsidRDefault="00ED08A3">
    <w:pPr>
      <w:pStyle w:val="Header"/>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5482"/>
    <w:multiLevelType w:val="hybridMultilevel"/>
    <w:tmpl w:val="8B54AE8C"/>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7768FA"/>
    <w:multiLevelType w:val="hybridMultilevel"/>
    <w:tmpl w:val="FDD6A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1F7D95"/>
    <w:multiLevelType w:val="hybridMultilevel"/>
    <w:tmpl w:val="071AA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C4F3B"/>
    <w:multiLevelType w:val="hybridMultilevel"/>
    <w:tmpl w:val="938E3450"/>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4F5415"/>
    <w:multiLevelType w:val="hybridMultilevel"/>
    <w:tmpl w:val="F8A21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8969E1"/>
    <w:multiLevelType w:val="hybridMultilevel"/>
    <w:tmpl w:val="6824BCD2"/>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C266FE"/>
    <w:multiLevelType w:val="hybridMultilevel"/>
    <w:tmpl w:val="459C04F4"/>
    <w:lvl w:ilvl="0" w:tplc="842E7AB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40300"/>
    <w:multiLevelType w:val="hybridMultilevel"/>
    <w:tmpl w:val="B5AAD586"/>
    <w:lvl w:ilvl="0" w:tplc="BCF24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C87FED"/>
    <w:multiLevelType w:val="hybridMultilevel"/>
    <w:tmpl w:val="FFBA4F00"/>
    <w:lvl w:ilvl="0" w:tplc="3EA0F7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0622A5"/>
    <w:multiLevelType w:val="hybridMultilevel"/>
    <w:tmpl w:val="BAC4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D153D"/>
    <w:multiLevelType w:val="multilevel"/>
    <w:tmpl w:val="B366E5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0F61BF6"/>
    <w:multiLevelType w:val="hybridMultilevel"/>
    <w:tmpl w:val="D5B4E796"/>
    <w:lvl w:ilvl="0" w:tplc="3EA0F746">
      <w:start w:val="1"/>
      <w:numFmt w:val="decimal"/>
      <w:lvlText w:val="%1."/>
      <w:lvlJc w:val="left"/>
      <w:pPr>
        <w:ind w:left="360" w:hanging="360"/>
      </w:pPr>
      <w:rPr>
        <w:rFonts w:hint="default"/>
      </w:rPr>
    </w:lvl>
    <w:lvl w:ilvl="1" w:tplc="04D0F01A">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3470E2"/>
    <w:multiLevelType w:val="hybridMultilevel"/>
    <w:tmpl w:val="C3F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53337"/>
    <w:multiLevelType w:val="hybridMultilevel"/>
    <w:tmpl w:val="EF82D346"/>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6B708C"/>
    <w:multiLevelType w:val="hybridMultilevel"/>
    <w:tmpl w:val="19CE6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9559E0"/>
    <w:multiLevelType w:val="hybridMultilevel"/>
    <w:tmpl w:val="497A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B559E"/>
    <w:multiLevelType w:val="hybridMultilevel"/>
    <w:tmpl w:val="09625F32"/>
    <w:lvl w:ilvl="0" w:tplc="20EA3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455C53"/>
    <w:multiLevelType w:val="hybridMultilevel"/>
    <w:tmpl w:val="70BC5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6B70C7"/>
    <w:multiLevelType w:val="hybridMultilevel"/>
    <w:tmpl w:val="DA20A6AC"/>
    <w:lvl w:ilvl="0" w:tplc="E684E2FE">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02354"/>
    <w:multiLevelType w:val="hybridMultilevel"/>
    <w:tmpl w:val="EDFEAF10"/>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CA1A7B"/>
    <w:multiLevelType w:val="hybridMultilevel"/>
    <w:tmpl w:val="5148D1BE"/>
    <w:lvl w:ilvl="0" w:tplc="04D0F01A">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5"/>
  </w:num>
  <w:num w:numId="3">
    <w:abstractNumId w:val="3"/>
  </w:num>
  <w:num w:numId="4">
    <w:abstractNumId w:val="4"/>
  </w:num>
  <w:num w:numId="5">
    <w:abstractNumId w:val="2"/>
  </w:num>
  <w:num w:numId="6">
    <w:abstractNumId w:val="17"/>
  </w:num>
  <w:num w:numId="7">
    <w:abstractNumId w:val="1"/>
  </w:num>
  <w:num w:numId="8">
    <w:abstractNumId w:val="19"/>
  </w:num>
  <w:num w:numId="9">
    <w:abstractNumId w:val="0"/>
  </w:num>
  <w:num w:numId="10">
    <w:abstractNumId w:val="8"/>
  </w:num>
  <w:num w:numId="11">
    <w:abstractNumId w:val="11"/>
  </w:num>
  <w:num w:numId="12">
    <w:abstractNumId w:val="7"/>
  </w:num>
  <w:num w:numId="13">
    <w:abstractNumId w:val="5"/>
  </w:num>
  <w:num w:numId="14">
    <w:abstractNumId w:val="20"/>
  </w:num>
  <w:num w:numId="15">
    <w:abstractNumId w:val="16"/>
  </w:num>
  <w:num w:numId="16">
    <w:abstractNumId w:val="14"/>
  </w:num>
  <w:num w:numId="17">
    <w:abstractNumId w:val="13"/>
  </w:num>
  <w:num w:numId="18">
    <w:abstractNumId w:val="9"/>
  </w:num>
  <w:num w:numId="19">
    <w:abstractNumId w:val="6"/>
  </w:num>
  <w:num w:numId="20">
    <w:abstractNumId w:val="18"/>
  </w:num>
  <w:num w:numId="21">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n Lin">
    <w15:presenceInfo w15:providerId="AD" w15:userId="S::XLIN17@ford.com::3fa15985-c60d-4df1-92a2-03544c8f8a00"/>
  </w15:person>
  <w15:person w15:author="Lin,  Shawn (X.)">
    <w15:presenceInfo w15:providerId="AD" w15:userId="S::XLIN17@ford.com::3fa15985-c60d-4df1-92a2-03544c8f8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fr-FR" w:vendorID="64" w:dllVersion="0" w:nlCheck="1" w:checkStyle="0"/>
  <w:activeWritingStyle w:appName="MSWord" w:lang="en-US" w:vendorID="2" w:dllVersion="6"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AF"/>
    <w:rsid w:val="0000055A"/>
    <w:rsid w:val="00003715"/>
    <w:rsid w:val="00003F9B"/>
    <w:rsid w:val="000043FD"/>
    <w:rsid w:val="000057A2"/>
    <w:rsid w:val="000065F6"/>
    <w:rsid w:val="00011A96"/>
    <w:rsid w:val="00012EDC"/>
    <w:rsid w:val="000162E4"/>
    <w:rsid w:val="000212E0"/>
    <w:rsid w:val="0002387B"/>
    <w:rsid w:val="00031FD7"/>
    <w:rsid w:val="00040E81"/>
    <w:rsid w:val="0004244B"/>
    <w:rsid w:val="00042ABA"/>
    <w:rsid w:val="00042B3C"/>
    <w:rsid w:val="000457A6"/>
    <w:rsid w:val="000472FD"/>
    <w:rsid w:val="00050413"/>
    <w:rsid w:val="000509CD"/>
    <w:rsid w:val="00053C4A"/>
    <w:rsid w:val="00061272"/>
    <w:rsid w:val="00063861"/>
    <w:rsid w:val="00064492"/>
    <w:rsid w:val="00066B9D"/>
    <w:rsid w:val="00067C75"/>
    <w:rsid w:val="000712E4"/>
    <w:rsid w:val="00076D08"/>
    <w:rsid w:val="000825C6"/>
    <w:rsid w:val="00083641"/>
    <w:rsid w:val="00083812"/>
    <w:rsid w:val="00084A52"/>
    <w:rsid w:val="00086017"/>
    <w:rsid w:val="000900F2"/>
    <w:rsid w:val="00090826"/>
    <w:rsid w:val="00096628"/>
    <w:rsid w:val="000A011D"/>
    <w:rsid w:val="000A086F"/>
    <w:rsid w:val="000A28BA"/>
    <w:rsid w:val="000A532F"/>
    <w:rsid w:val="000A60C2"/>
    <w:rsid w:val="000A72A2"/>
    <w:rsid w:val="000B181B"/>
    <w:rsid w:val="000B3DA8"/>
    <w:rsid w:val="000B4BC0"/>
    <w:rsid w:val="000B4CE8"/>
    <w:rsid w:val="000B5A57"/>
    <w:rsid w:val="000B7228"/>
    <w:rsid w:val="000B7A08"/>
    <w:rsid w:val="000C1BB7"/>
    <w:rsid w:val="000C44A6"/>
    <w:rsid w:val="000C52A7"/>
    <w:rsid w:val="000C5CD1"/>
    <w:rsid w:val="000D07BD"/>
    <w:rsid w:val="000D092A"/>
    <w:rsid w:val="000D3546"/>
    <w:rsid w:val="000D3793"/>
    <w:rsid w:val="000D37B3"/>
    <w:rsid w:val="000D3997"/>
    <w:rsid w:val="000D59F9"/>
    <w:rsid w:val="000D7AD9"/>
    <w:rsid w:val="000E111A"/>
    <w:rsid w:val="000E1202"/>
    <w:rsid w:val="000E348F"/>
    <w:rsid w:val="000E4BB9"/>
    <w:rsid w:val="000E4DE2"/>
    <w:rsid w:val="000E558C"/>
    <w:rsid w:val="000E5D32"/>
    <w:rsid w:val="000F01A3"/>
    <w:rsid w:val="000F2B09"/>
    <w:rsid w:val="000F6BA8"/>
    <w:rsid w:val="000F6FE2"/>
    <w:rsid w:val="000F712D"/>
    <w:rsid w:val="000F75DC"/>
    <w:rsid w:val="000F7C7D"/>
    <w:rsid w:val="00102946"/>
    <w:rsid w:val="00104ACA"/>
    <w:rsid w:val="00104D63"/>
    <w:rsid w:val="001052FD"/>
    <w:rsid w:val="00105463"/>
    <w:rsid w:val="00105F5A"/>
    <w:rsid w:val="00106E57"/>
    <w:rsid w:val="001111E3"/>
    <w:rsid w:val="00114F15"/>
    <w:rsid w:val="00116E61"/>
    <w:rsid w:val="0011736F"/>
    <w:rsid w:val="001176FE"/>
    <w:rsid w:val="00121498"/>
    <w:rsid w:val="001221E8"/>
    <w:rsid w:val="0012319B"/>
    <w:rsid w:val="00126479"/>
    <w:rsid w:val="001274BE"/>
    <w:rsid w:val="00127514"/>
    <w:rsid w:val="001312D8"/>
    <w:rsid w:val="001325F8"/>
    <w:rsid w:val="0013292E"/>
    <w:rsid w:val="00135F74"/>
    <w:rsid w:val="00137891"/>
    <w:rsid w:val="001409CA"/>
    <w:rsid w:val="00142348"/>
    <w:rsid w:val="00143A5D"/>
    <w:rsid w:val="00144224"/>
    <w:rsid w:val="00145B56"/>
    <w:rsid w:val="00145B6F"/>
    <w:rsid w:val="00150382"/>
    <w:rsid w:val="00150FBC"/>
    <w:rsid w:val="00156198"/>
    <w:rsid w:val="00157C82"/>
    <w:rsid w:val="00160B44"/>
    <w:rsid w:val="00161417"/>
    <w:rsid w:val="00162E8D"/>
    <w:rsid w:val="00163FF4"/>
    <w:rsid w:val="00164750"/>
    <w:rsid w:val="00170B4B"/>
    <w:rsid w:val="00170DEC"/>
    <w:rsid w:val="001713AE"/>
    <w:rsid w:val="001721F3"/>
    <w:rsid w:val="00172C68"/>
    <w:rsid w:val="00173865"/>
    <w:rsid w:val="00176BAD"/>
    <w:rsid w:val="00181B5B"/>
    <w:rsid w:val="001828D3"/>
    <w:rsid w:val="00182BF9"/>
    <w:rsid w:val="00184031"/>
    <w:rsid w:val="001849C0"/>
    <w:rsid w:val="00185F81"/>
    <w:rsid w:val="00187DFB"/>
    <w:rsid w:val="00191BBD"/>
    <w:rsid w:val="00192B66"/>
    <w:rsid w:val="00193463"/>
    <w:rsid w:val="0019461A"/>
    <w:rsid w:val="0019479B"/>
    <w:rsid w:val="00194F72"/>
    <w:rsid w:val="00195357"/>
    <w:rsid w:val="001A0594"/>
    <w:rsid w:val="001A1800"/>
    <w:rsid w:val="001A186E"/>
    <w:rsid w:val="001A2DE2"/>
    <w:rsid w:val="001A3FF8"/>
    <w:rsid w:val="001A40DC"/>
    <w:rsid w:val="001A507E"/>
    <w:rsid w:val="001B0939"/>
    <w:rsid w:val="001B1839"/>
    <w:rsid w:val="001B2916"/>
    <w:rsid w:val="001B42D5"/>
    <w:rsid w:val="001B76BA"/>
    <w:rsid w:val="001C0A5B"/>
    <w:rsid w:val="001C1E9C"/>
    <w:rsid w:val="001C4490"/>
    <w:rsid w:val="001D15CA"/>
    <w:rsid w:val="001D1FA0"/>
    <w:rsid w:val="001D2C57"/>
    <w:rsid w:val="001D53B4"/>
    <w:rsid w:val="001D6C40"/>
    <w:rsid w:val="001E195F"/>
    <w:rsid w:val="001E5CBA"/>
    <w:rsid w:val="001E6E5D"/>
    <w:rsid w:val="001F26B4"/>
    <w:rsid w:val="001F784C"/>
    <w:rsid w:val="00203F84"/>
    <w:rsid w:val="00206150"/>
    <w:rsid w:val="002107E7"/>
    <w:rsid w:val="00212904"/>
    <w:rsid w:val="002157CE"/>
    <w:rsid w:val="00216A83"/>
    <w:rsid w:val="002178E5"/>
    <w:rsid w:val="00221D9F"/>
    <w:rsid w:val="00222F54"/>
    <w:rsid w:val="0022528C"/>
    <w:rsid w:val="00226883"/>
    <w:rsid w:val="00226B34"/>
    <w:rsid w:val="002302D9"/>
    <w:rsid w:val="002317D3"/>
    <w:rsid w:val="002326C0"/>
    <w:rsid w:val="00233B2A"/>
    <w:rsid w:val="002344D1"/>
    <w:rsid w:val="002348E4"/>
    <w:rsid w:val="00236369"/>
    <w:rsid w:val="0023697C"/>
    <w:rsid w:val="0024040C"/>
    <w:rsid w:val="00240AA9"/>
    <w:rsid w:val="002419DA"/>
    <w:rsid w:val="00241EAC"/>
    <w:rsid w:val="00243351"/>
    <w:rsid w:val="002446A2"/>
    <w:rsid w:val="00245B7D"/>
    <w:rsid w:val="00251384"/>
    <w:rsid w:val="00256328"/>
    <w:rsid w:val="0026094A"/>
    <w:rsid w:val="00263187"/>
    <w:rsid w:val="00265AA4"/>
    <w:rsid w:val="0027230F"/>
    <w:rsid w:val="002723C2"/>
    <w:rsid w:val="0027347D"/>
    <w:rsid w:val="002757F9"/>
    <w:rsid w:val="00280A51"/>
    <w:rsid w:val="002835B3"/>
    <w:rsid w:val="00284400"/>
    <w:rsid w:val="00285FF5"/>
    <w:rsid w:val="00286927"/>
    <w:rsid w:val="00287412"/>
    <w:rsid w:val="00287ECC"/>
    <w:rsid w:val="00290B03"/>
    <w:rsid w:val="002928ED"/>
    <w:rsid w:val="00294399"/>
    <w:rsid w:val="0029565D"/>
    <w:rsid w:val="00295918"/>
    <w:rsid w:val="00296F39"/>
    <w:rsid w:val="002977B5"/>
    <w:rsid w:val="002A21E6"/>
    <w:rsid w:val="002A285A"/>
    <w:rsid w:val="002A32CC"/>
    <w:rsid w:val="002A49D4"/>
    <w:rsid w:val="002A52D5"/>
    <w:rsid w:val="002A7A76"/>
    <w:rsid w:val="002A7C3D"/>
    <w:rsid w:val="002B161C"/>
    <w:rsid w:val="002B2118"/>
    <w:rsid w:val="002B3FEB"/>
    <w:rsid w:val="002B48B7"/>
    <w:rsid w:val="002B6DEE"/>
    <w:rsid w:val="002C13AD"/>
    <w:rsid w:val="002C2F67"/>
    <w:rsid w:val="002C3698"/>
    <w:rsid w:val="002C4AA6"/>
    <w:rsid w:val="002C6E41"/>
    <w:rsid w:val="002D2E94"/>
    <w:rsid w:val="002D2FCD"/>
    <w:rsid w:val="002D3080"/>
    <w:rsid w:val="002D39B0"/>
    <w:rsid w:val="002D70F6"/>
    <w:rsid w:val="002E1279"/>
    <w:rsid w:val="002E1876"/>
    <w:rsid w:val="002E1A38"/>
    <w:rsid w:val="002E55EE"/>
    <w:rsid w:val="002F35A7"/>
    <w:rsid w:val="002F5ED5"/>
    <w:rsid w:val="002F65E4"/>
    <w:rsid w:val="003003BC"/>
    <w:rsid w:val="003009DA"/>
    <w:rsid w:val="00301B23"/>
    <w:rsid w:val="00312DF4"/>
    <w:rsid w:val="00313AA8"/>
    <w:rsid w:val="003143B2"/>
    <w:rsid w:val="0031561E"/>
    <w:rsid w:val="003173E3"/>
    <w:rsid w:val="00324E29"/>
    <w:rsid w:val="0032620D"/>
    <w:rsid w:val="00326D13"/>
    <w:rsid w:val="00332372"/>
    <w:rsid w:val="00333050"/>
    <w:rsid w:val="003355E7"/>
    <w:rsid w:val="00335C42"/>
    <w:rsid w:val="003360D8"/>
    <w:rsid w:val="003415AB"/>
    <w:rsid w:val="003470B3"/>
    <w:rsid w:val="00351A0A"/>
    <w:rsid w:val="0035237C"/>
    <w:rsid w:val="00353AD3"/>
    <w:rsid w:val="0036088E"/>
    <w:rsid w:val="00361778"/>
    <w:rsid w:val="0036379D"/>
    <w:rsid w:val="00364B43"/>
    <w:rsid w:val="00367F8D"/>
    <w:rsid w:val="00371329"/>
    <w:rsid w:val="0037243E"/>
    <w:rsid w:val="003733CC"/>
    <w:rsid w:val="00373F8F"/>
    <w:rsid w:val="00374EB0"/>
    <w:rsid w:val="00380E03"/>
    <w:rsid w:val="003810AE"/>
    <w:rsid w:val="00382044"/>
    <w:rsid w:val="00383AAC"/>
    <w:rsid w:val="00384F5C"/>
    <w:rsid w:val="00386A2C"/>
    <w:rsid w:val="00390D77"/>
    <w:rsid w:val="00392909"/>
    <w:rsid w:val="003951D2"/>
    <w:rsid w:val="00395334"/>
    <w:rsid w:val="003956E8"/>
    <w:rsid w:val="00395C88"/>
    <w:rsid w:val="003966A5"/>
    <w:rsid w:val="003A028E"/>
    <w:rsid w:val="003A0FFA"/>
    <w:rsid w:val="003A1CB0"/>
    <w:rsid w:val="003A66DC"/>
    <w:rsid w:val="003A68CA"/>
    <w:rsid w:val="003A6967"/>
    <w:rsid w:val="003A79F4"/>
    <w:rsid w:val="003B35E6"/>
    <w:rsid w:val="003B41D6"/>
    <w:rsid w:val="003B4423"/>
    <w:rsid w:val="003B48E1"/>
    <w:rsid w:val="003C0BF8"/>
    <w:rsid w:val="003C1238"/>
    <w:rsid w:val="003C1DEB"/>
    <w:rsid w:val="003C2248"/>
    <w:rsid w:val="003C4D87"/>
    <w:rsid w:val="003C6AEE"/>
    <w:rsid w:val="003C6CBB"/>
    <w:rsid w:val="003C7297"/>
    <w:rsid w:val="003D3878"/>
    <w:rsid w:val="003D406A"/>
    <w:rsid w:val="003E0C8A"/>
    <w:rsid w:val="003E14B1"/>
    <w:rsid w:val="003E48CD"/>
    <w:rsid w:val="003E6DA8"/>
    <w:rsid w:val="003E7636"/>
    <w:rsid w:val="003F0962"/>
    <w:rsid w:val="003F1F81"/>
    <w:rsid w:val="003F24E0"/>
    <w:rsid w:val="003F3BD7"/>
    <w:rsid w:val="003F3CF5"/>
    <w:rsid w:val="003F54C1"/>
    <w:rsid w:val="003F67F8"/>
    <w:rsid w:val="003F6AA8"/>
    <w:rsid w:val="003F732C"/>
    <w:rsid w:val="003F77AB"/>
    <w:rsid w:val="00402A34"/>
    <w:rsid w:val="00405490"/>
    <w:rsid w:val="00407E69"/>
    <w:rsid w:val="00417F90"/>
    <w:rsid w:val="00420EB5"/>
    <w:rsid w:val="00420EC9"/>
    <w:rsid w:val="00422160"/>
    <w:rsid w:val="004251D8"/>
    <w:rsid w:val="00427DE6"/>
    <w:rsid w:val="00430937"/>
    <w:rsid w:val="00431A40"/>
    <w:rsid w:val="00432F72"/>
    <w:rsid w:val="00434846"/>
    <w:rsid w:val="00435570"/>
    <w:rsid w:val="00444A49"/>
    <w:rsid w:val="004459D1"/>
    <w:rsid w:val="00446C73"/>
    <w:rsid w:val="00447E3C"/>
    <w:rsid w:val="00451701"/>
    <w:rsid w:val="00455E97"/>
    <w:rsid w:val="0045725A"/>
    <w:rsid w:val="00461959"/>
    <w:rsid w:val="004627D5"/>
    <w:rsid w:val="0046342F"/>
    <w:rsid w:val="00464006"/>
    <w:rsid w:val="00466F53"/>
    <w:rsid w:val="004670B1"/>
    <w:rsid w:val="00467AE6"/>
    <w:rsid w:val="004700D6"/>
    <w:rsid w:val="004704D9"/>
    <w:rsid w:val="00470B7E"/>
    <w:rsid w:val="00473ECD"/>
    <w:rsid w:val="0047411B"/>
    <w:rsid w:val="004746C2"/>
    <w:rsid w:val="00477D3C"/>
    <w:rsid w:val="004807EA"/>
    <w:rsid w:val="004834A1"/>
    <w:rsid w:val="004900A1"/>
    <w:rsid w:val="004903E3"/>
    <w:rsid w:val="0049129A"/>
    <w:rsid w:val="00493887"/>
    <w:rsid w:val="004942B4"/>
    <w:rsid w:val="00496C57"/>
    <w:rsid w:val="004A092C"/>
    <w:rsid w:val="004A2AFD"/>
    <w:rsid w:val="004A540B"/>
    <w:rsid w:val="004A5F6D"/>
    <w:rsid w:val="004A6AFA"/>
    <w:rsid w:val="004A765D"/>
    <w:rsid w:val="004A7927"/>
    <w:rsid w:val="004A7AAE"/>
    <w:rsid w:val="004A7EDB"/>
    <w:rsid w:val="004A7F60"/>
    <w:rsid w:val="004B2766"/>
    <w:rsid w:val="004B2CC9"/>
    <w:rsid w:val="004B437F"/>
    <w:rsid w:val="004B5492"/>
    <w:rsid w:val="004B5BC7"/>
    <w:rsid w:val="004B6CFB"/>
    <w:rsid w:val="004B7581"/>
    <w:rsid w:val="004C0DC8"/>
    <w:rsid w:val="004C1108"/>
    <w:rsid w:val="004C25CE"/>
    <w:rsid w:val="004C75D4"/>
    <w:rsid w:val="004C7C48"/>
    <w:rsid w:val="004D38B4"/>
    <w:rsid w:val="004D5227"/>
    <w:rsid w:val="004D5905"/>
    <w:rsid w:val="004D65F1"/>
    <w:rsid w:val="004E1E03"/>
    <w:rsid w:val="004E2101"/>
    <w:rsid w:val="004E2CDF"/>
    <w:rsid w:val="004E444F"/>
    <w:rsid w:val="004E5666"/>
    <w:rsid w:val="004E6847"/>
    <w:rsid w:val="004E6ED2"/>
    <w:rsid w:val="004F0B1E"/>
    <w:rsid w:val="004F1181"/>
    <w:rsid w:val="004F16E7"/>
    <w:rsid w:val="004F1E6E"/>
    <w:rsid w:val="004F64C3"/>
    <w:rsid w:val="0050075E"/>
    <w:rsid w:val="00502BCB"/>
    <w:rsid w:val="00505DE8"/>
    <w:rsid w:val="00505F6F"/>
    <w:rsid w:val="00510349"/>
    <w:rsid w:val="00510C3F"/>
    <w:rsid w:val="00511A0A"/>
    <w:rsid w:val="005157FD"/>
    <w:rsid w:val="0051756A"/>
    <w:rsid w:val="005176CC"/>
    <w:rsid w:val="005177FD"/>
    <w:rsid w:val="0052025C"/>
    <w:rsid w:val="005204F1"/>
    <w:rsid w:val="00521388"/>
    <w:rsid w:val="0052255D"/>
    <w:rsid w:val="00523582"/>
    <w:rsid w:val="0052540D"/>
    <w:rsid w:val="005268D6"/>
    <w:rsid w:val="00532199"/>
    <w:rsid w:val="00534ABF"/>
    <w:rsid w:val="00534B96"/>
    <w:rsid w:val="00535F7B"/>
    <w:rsid w:val="005373BA"/>
    <w:rsid w:val="00537FD3"/>
    <w:rsid w:val="00545C1B"/>
    <w:rsid w:val="0054681E"/>
    <w:rsid w:val="00555160"/>
    <w:rsid w:val="00555651"/>
    <w:rsid w:val="005600AE"/>
    <w:rsid w:val="00560F0A"/>
    <w:rsid w:val="00561371"/>
    <w:rsid w:val="00562566"/>
    <w:rsid w:val="00567397"/>
    <w:rsid w:val="00567475"/>
    <w:rsid w:val="005715E4"/>
    <w:rsid w:val="0057350A"/>
    <w:rsid w:val="00574C67"/>
    <w:rsid w:val="00577838"/>
    <w:rsid w:val="00577F82"/>
    <w:rsid w:val="00587FF9"/>
    <w:rsid w:val="0059002B"/>
    <w:rsid w:val="00590E31"/>
    <w:rsid w:val="00591969"/>
    <w:rsid w:val="00591B52"/>
    <w:rsid w:val="00592A38"/>
    <w:rsid w:val="005950A5"/>
    <w:rsid w:val="00596129"/>
    <w:rsid w:val="005A1155"/>
    <w:rsid w:val="005A4FE5"/>
    <w:rsid w:val="005B1249"/>
    <w:rsid w:val="005B1DCC"/>
    <w:rsid w:val="005B1F71"/>
    <w:rsid w:val="005B39F8"/>
    <w:rsid w:val="005B46ED"/>
    <w:rsid w:val="005C23DE"/>
    <w:rsid w:val="005C295D"/>
    <w:rsid w:val="005C39F9"/>
    <w:rsid w:val="005C3CEA"/>
    <w:rsid w:val="005C3ECB"/>
    <w:rsid w:val="005C5D6B"/>
    <w:rsid w:val="005D06AA"/>
    <w:rsid w:val="005D1677"/>
    <w:rsid w:val="005D1AE8"/>
    <w:rsid w:val="005D266C"/>
    <w:rsid w:val="005D3656"/>
    <w:rsid w:val="005E1136"/>
    <w:rsid w:val="005E2A4E"/>
    <w:rsid w:val="005E6698"/>
    <w:rsid w:val="005E6C6A"/>
    <w:rsid w:val="005F17CB"/>
    <w:rsid w:val="005F538E"/>
    <w:rsid w:val="00600E32"/>
    <w:rsid w:val="00601075"/>
    <w:rsid w:val="0060175C"/>
    <w:rsid w:val="00603B16"/>
    <w:rsid w:val="00616B00"/>
    <w:rsid w:val="00617ECC"/>
    <w:rsid w:val="00620346"/>
    <w:rsid w:val="006206EF"/>
    <w:rsid w:val="006223D8"/>
    <w:rsid w:val="006245D6"/>
    <w:rsid w:val="00625A20"/>
    <w:rsid w:val="00625B99"/>
    <w:rsid w:val="00627CC5"/>
    <w:rsid w:val="00627DC6"/>
    <w:rsid w:val="00632D4B"/>
    <w:rsid w:val="00634610"/>
    <w:rsid w:val="0063492D"/>
    <w:rsid w:val="00636CE5"/>
    <w:rsid w:val="0063786D"/>
    <w:rsid w:val="00637A8E"/>
    <w:rsid w:val="00637C93"/>
    <w:rsid w:val="006474F4"/>
    <w:rsid w:val="00647BD9"/>
    <w:rsid w:val="0065162E"/>
    <w:rsid w:val="00652066"/>
    <w:rsid w:val="0065222E"/>
    <w:rsid w:val="0065348A"/>
    <w:rsid w:val="006556D4"/>
    <w:rsid w:val="00655FE9"/>
    <w:rsid w:val="00660948"/>
    <w:rsid w:val="00661424"/>
    <w:rsid w:val="00662762"/>
    <w:rsid w:val="006630CE"/>
    <w:rsid w:val="00666EB5"/>
    <w:rsid w:val="00667DB2"/>
    <w:rsid w:val="00670725"/>
    <w:rsid w:val="00670C3A"/>
    <w:rsid w:val="00670DA1"/>
    <w:rsid w:val="0067298F"/>
    <w:rsid w:val="00673C1B"/>
    <w:rsid w:val="00677E10"/>
    <w:rsid w:val="00677E9C"/>
    <w:rsid w:val="0068238C"/>
    <w:rsid w:val="006835E1"/>
    <w:rsid w:val="00684541"/>
    <w:rsid w:val="00685758"/>
    <w:rsid w:val="00686D31"/>
    <w:rsid w:val="00687084"/>
    <w:rsid w:val="00687A0B"/>
    <w:rsid w:val="006929CC"/>
    <w:rsid w:val="00697361"/>
    <w:rsid w:val="006A0B58"/>
    <w:rsid w:val="006A1CA9"/>
    <w:rsid w:val="006A23F4"/>
    <w:rsid w:val="006A2A2E"/>
    <w:rsid w:val="006A2CDC"/>
    <w:rsid w:val="006A38C2"/>
    <w:rsid w:val="006A4963"/>
    <w:rsid w:val="006B154E"/>
    <w:rsid w:val="006B3F14"/>
    <w:rsid w:val="006B5D57"/>
    <w:rsid w:val="006B6431"/>
    <w:rsid w:val="006B7823"/>
    <w:rsid w:val="006C2CB1"/>
    <w:rsid w:val="006C3110"/>
    <w:rsid w:val="006C4019"/>
    <w:rsid w:val="006C4F51"/>
    <w:rsid w:val="006C7B53"/>
    <w:rsid w:val="006D087D"/>
    <w:rsid w:val="006D0ACD"/>
    <w:rsid w:val="006D2723"/>
    <w:rsid w:val="006D4437"/>
    <w:rsid w:val="006D5234"/>
    <w:rsid w:val="006D6AAA"/>
    <w:rsid w:val="006D6B4D"/>
    <w:rsid w:val="006E2820"/>
    <w:rsid w:val="006E2B62"/>
    <w:rsid w:val="006E3725"/>
    <w:rsid w:val="006E524C"/>
    <w:rsid w:val="006E5D1D"/>
    <w:rsid w:val="006E6373"/>
    <w:rsid w:val="006E6B89"/>
    <w:rsid w:val="006F25ED"/>
    <w:rsid w:val="006F2D1A"/>
    <w:rsid w:val="006F355A"/>
    <w:rsid w:val="006F4F87"/>
    <w:rsid w:val="006F5C85"/>
    <w:rsid w:val="006F6DC3"/>
    <w:rsid w:val="00702C24"/>
    <w:rsid w:val="007038B9"/>
    <w:rsid w:val="0070402F"/>
    <w:rsid w:val="00704475"/>
    <w:rsid w:val="0070484C"/>
    <w:rsid w:val="00704883"/>
    <w:rsid w:val="00711E66"/>
    <w:rsid w:val="0071202C"/>
    <w:rsid w:val="007126AA"/>
    <w:rsid w:val="00712773"/>
    <w:rsid w:val="007162F6"/>
    <w:rsid w:val="00716752"/>
    <w:rsid w:val="007172D8"/>
    <w:rsid w:val="007226AC"/>
    <w:rsid w:val="00724503"/>
    <w:rsid w:val="00724AEC"/>
    <w:rsid w:val="00726368"/>
    <w:rsid w:val="0072659C"/>
    <w:rsid w:val="00726CF6"/>
    <w:rsid w:val="00727081"/>
    <w:rsid w:val="00731100"/>
    <w:rsid w:val="00732B39"/>
    <w:rsid w:val="00734638"/>
    <w:rsid w:val="0073516A"/>
    <w:rsid w:val="00735DA6"/>
    <w:rsid w:val="00736A13"/>
    <w:rsid w:val="00736A2E"/>
    <w:rsid w:val="0074009B"/>
    <w:rsid w:val="007413E5"/>
    <w:rsid w:val="00741F3F"/>
    <w:rsid w:val="007424BA"/>
    <w:rsid w:val="00742D0E"/>
    <w:rsid w:val="0074472E"/>
    <w:rsid w:val="00744AEF"/>
    <w:rsid w:val="0075261F"/>
    <w:rsid w:val="00752A24"/>
    <w:rsid w:val="00755892"/>
    <w:rsid w:val="00755E1F"/>
    <w:rsid w:val="0076074D"/>
    <w:rsid w:val="0076187D"/>
    <w:rsid w:val="00765C85"/>
    <w:rsid w:val="0077025F"/>
    <w:rsid w:val="00770C5B"/>
    <w:rsid w:val="0077288D"/>
    <w:rsid w:val="00773B25"/>
    <w:rsid w:val="007747C0"/>
    <w:rsid w:val="00776C2A"/>
    <w:rsid w:val="00777A1D"/>
    <w:rsid w:val="007809AF"/>
    <w:rsid w:val="0078158C"/>
    <w:rsid w:val="007843E7"/>
    <w:rsid w:val="00784602"/>
    <w:rsid w:val="00786F97"/>
    <w:rsid w:val="0079085E"/>
    <w:rsid w:val="00793802"/>
    <w:rsid w:val="00794912"/>
    <w:rsid w:val="00795ADD"/>
    <w:rsid w:val="00796CBE"/>
    <w:rsid w:val="007A3184"/>
    <w:rsid w:val="007A7958"/>
    <w:rsid w:val="007A7DBC"/>
    <w:rsid w:val="007A7F2B"/>
    <w:rsid w:val="007B3469"/>
    <w:rsid w:val="007B3DF9"/>
    <w:rsid w:val="007B62C7"/>
    <w:rsid w:val="007B6FB2"/>
    <w:rsid w:val="007B77AE"/>
    <w:rsid w:val="007C05C5"/>
    <w:rsid w:val="007C151E"/>
    <w:rsid w:val="007C16C2"/>
    <w:rsid w:val="007C1DEF"/>
    <w:rsid w:val="007C5103"/>
    <w:rsid w:val="007C627D"/>
    <w:rsid w:val="007D288C"/>
    <w:rsid w:val="007D2985"/>
    <w:rsid w:val="007D3F17"/>
    <w:rsid w:val="007D41AE"/>
    <w:rsid w:val="007D4925"/>
    <w:rsid w:val="007D5E5D"/>
    <w:rsid w:val="007D6464"/>
    <w:rsid w:val="007E05B7"/>
    <w:rsid w:val="007E3A34"/>
    <w:rsid w:val="007E5BA7"/>
    <w:rsid w:val="007E6B52"/>
    <w:rsid w:val="007F1B87"/>
    <w:rsid w:val="007F3E18"/>
    <w:rsid w:val="00800C2F"/>
    <w:rsid w:val="00804413"/>
    <w:rsid w:val="00804D93"/>
    <w:rsid w:val="00804FB5"/>
    <w:rsid w:val="0081019F"/>
    <w:rsid w:val="008130E6"/>
    <w:rsid w:val="008208AE"/>
    <w:rsid w:val="00821E36"/>
    <w:rsid w:val="0082333A"/>
    <w:rsid w:val="0082413C"/>
    <w:rsid w:val="008257A4"/>
    <w:rsid w:val="008261D8"/>
    <w:rsid w:val="00830674"/>
    <w:rsid w:val="00831C71"/>
    <w:rsid w:val="00833081"/>
    <w:rsid w:val="00834C52"/>
    <w:rsid w:val="00835EDA"/>
    <w:rsid w:val="00837986"/>
    <w:rsid w:val="008401D8"/>
    <w:rsid w:val="00842E86"/>
    <w:rsid w:val="0084314B"/>
    <w:rsid w:val="00843870"/>
    <w:rsid w:val="008446DF"/>
    <w:rsid w:val="00844EA7"/>
    <w:rsid w:val="00845362"/>
    <w:rsid w:val="0084667D"/>
    <w:rsid w:val="00847E9B"/>
    <w:rsid w:val="0085160B"/>
    <w:rsid w:val="008539DE"/>
    <w:rsid w:val="00854A5C"/>
    <w:rsid w:val="00855036"/>
    <w:rsid w:val="00855A28"/>
    <w:rsid w:val="0085620A"/>
    <w:rsid w:val="008629C0"/>
    <w:rsid w:val="008657D8"/>
    <w:rsid w:val="00865EEC"/>
    <w:rsid w:val="008711E7"/>
    <w:rsid w:val="008747ED"/>
    <w:rsid w:val="00874803"/>
    <w:rsid w:val="00874EC3"/>
    <w:rsid w:val="008759C6"/>
    <w:rsid w:val="00876859"/>
    <w:rsid w:val="00876D52"/>
    <w:rsid w:val="00881A40"/>
    <w:rsid w:val="008831DF"/>
    <w:rsid w:val="00883C63"/>
    <w:rsid w:val="00883FD4"/>
    <w:rsid w:val="008843FA"/>
    <w:rsid w:val="00887C9B"/>
    <w:rsid w:val="00891D99"/>
    <w:rsid w:val="00893EEC"/>
    <w:rsid w:val="00895ED4"/>
    <w:rsid w:val="00896AED"/>
    <w:rsid w:val="008974FE"/>
    <w:rsid w:val="008A1386"/>
    <w:rsid w:val="008A3F4A"/>
    <w:rsid w:val="008A4067"/>
    <w:rsid w:val="008A4C93"/>
    <w:rsid w:val="008A5CAB"/>
    <w:rsid w:val="008A7C77"/>
    <w:rsid w:val="008B311C"/>
    <w:rsid w:val="008B33BE"/>
    <w:rsid w:val="008B3B43"/>
    <w:rsid w:val="008B3BFD"/>
    <w:rsid w:val="008B6EF6"/>
    <w:rsid w:val="008C112D"/>
    <w:rsid w:val="008C121D"/>
    <w:rsid w:val="008C1380"/>
    <w:rsid w:val="008C2B3C"/>
    <w:rsid w:val="008C2C95"/>
    <w:rsid w:val="008C404E"/>
    <w:rsid w:val="008C47ED"/>
    <w:rsid w:val="008D13E0"/>
    <w:rsid w:val="008D2D22"/>
    <w:rsid w:val="008D5202"/>
    <w:rsid w:val="008D5802"/>
    <w:rsid w:val="008D6E5E"/>
    <w:rsid w:val="008E0AA7"/>
    <w:rsid w:val="008E4993"/>
    <w:rsid w:val="008E6250"/>
    <w:rsid w:val="008E71CE"/>
    <w:rsid w:val="008E72AD"/>
    <w:rsid w:val="008F04D4"/>
    <w:rsid w:val="008F06B4"/>
    <w:rsid w:val="008F5456"/>
    <w:rsid w:val="008F5F81"/>
    <w:rsid w:val="00903314"/>
    <w:rsid w:val="00906564"/>
    <w:rsid w:val="00907CF5"/>
    <w:rsid w:val="009100A4"/>
    <w:rsid w:val="0091330C"/>
    <w:rsid w:val="0091412D"/>
    <w:rsid w:val="00914235"/>
    <w:rsid w:val="00914972"/>
    <w:rsid w:val="00914D6F"/>
    <w:rsid w:val="00917A09"/>
    <w:rsid w:val="00922532"/>
    <w:rsid w:val="0092263B"/>
    <w:rsid w:val="009228C8"/>
    <w:rsid w:val="009229B8"/>
    <w:rsid w:val="00923CDA"/>
    <w:rsid w:val="00925D2C"/>
    <w:rsid w:val="009304C8"/>
    <w:rsid w:val="00933D5B"/>
    <w:rsid w:val="00935ACB"/>
    <w:rsid w:val="00936E58"/>
    <w:rsid w:val="00937789"/>
    <w:rsid w:val="00937833"/>
    <w:rsid w:val="00937CD3"/>
    <w:rsid w:val="0095158A"/>
    <w:rsid w:val="00951AAE"/>
    <w:rsid w:val="009537EF"/>
    <w:rsid w:val="00955235"/>
    <w:rsid w:val="009604C2"/>
    <w:rsid w:val="009611C3"/>
    <w:rsid w:val="00963ACE"/>
    <w:rsid w:val="009646B1"/>
    <w:rsid w:val="00965EE0"/>
    <w:rsid w:val="00967602"/>
    <w:rsid w:val="009679BC"/>
    <w:rsid w:val="00970328"/>
    <w:rsid w:val="00971A8E"/>
    <w:rsid w:val="00971C17"/>
    <w:rsid w:val="00972854"/>
    <w:rsid w:val="0097375A"/>
    <w:rsid w:val="0097496C"/>
    <w:rsid w:val="00974A80"/>
    <w:rsid w:val="00975D2C"/>
    <w:rsid w:val="009779DF"/>
    <w:rsid w:val="009814C5"/>
    <w:rsid w:val="00983EDC"/>
    <w:rsid w:val="009876A0"/>
    <w:rsid w:val="00987C73"/>
    <w:rsid w:val="00990690"/>
    <w:rsid w:val="00990846"/>
    <w:rsid w:val="009A020B"/>
    <w:rsid w:val="009A0518"/>
    <w:rsid w:val="009A642E"/>
    <w:rsid w:val="009A67C9"/>
    <w:rsid w:val="009A7F40"/>
    <w:rsid w:val="009B09B1"/>
    <w:rsid w:val="009B1BD2"/>
    <w:rsid w:val="009B3696"/>
    <w:rsid w:val="009B3CE0"/>
    <w:rsid w:val="009C008C"/>
    <w:rsid w:val="009C197B"/>
    <w:rsid w:val="009C4D57"/>
    <w:rsid w:val="009C7A12"/>
    <w:rsid w:val="009D034A"/>
    <w:rsid w:val="009D1EB8"/>
    <w:rsid w:val="009D3363"/>
    <w:rsid w:val="009D37CF"/>
    <w:rsid w:val="009D43FD"/>
    <w:rsid w:val="009D6BCB"/>
    <w:rsid w:val="009D78CD"/>
    <w:rsid w:val="009E0DBD"/>
    <w:rsid w:val="009E27DC"/>
    <w:rsid w:val="009E4125"/>
    <w:rsid w:val="009E5D56"/>
    <w:rsid w:val="009E640B"/>
    <w:rsid w:val="009E67F8"/>
    <w:rsid w:val="009E7A63"/>
    <w:rsid w:val="009F7165"/>
    <w:rsid w:val="009F738A"/>
    <w:rsid w:val="00A02079"/>
    <w:rsid w:val="00A02F37"/>
    <w:rsid w:val="00A039D3"/>
    <w:rsid w:val="00A03E6F"/>
    <w:rsid w:val="00A03FF5"/>
    <w:rsid w:val="00A1123F"/>
    <w:rsid w:val="00A120A6"/>
    <w:rsid w:val="00A13384"/>
    <w:rsid w:val="00A15786"/>
    <w:rsid w:val="00A178C2"/>
    <w:rsid w:val="00A1792E"/>
    <w:rsid w:val="00A200D2"/>
    <w:rsid w:val="00A2160A"/>
    <w:rsid w:val="00A21A8A"/>
    <w:rsid w:val="00A222A3"/>
    <w:rsid w:val="00A22BF8"/>
    <w:rsid w:val="00A236FF"/>
    <w:rsid w:val="00A237B7"/>
    <w:rsid w:val="00A24764"/>
    <w:rsid w:val="00A26C4A"/>
    <w:rsid w:val="00A30CC3"/>
    <w:rsid w:val="00A33025"/>
    <w:rsid w:val="00A33F1C"/>
    <w:rsid w:val="00A41A2B"/>
    <w:rsid w:val="00A42670"/>
    <w:rsid w:val="00A4308C"/>
    <w:rsid w:val="00A44D28"/>
    <w:rsid w:val="00A464BA"/>
    <w:rsid w:val="00A50286"/>
    <w:rsid w:val="00A535A1"/>
    <w:rsid w:val="00A577C0"/>
    <w:rsid w:val="00A61C47"/>
    <w:rsid w:val="00A63201"/>
    <w:rsid w:val="00A64756"/>
    <w:rsid w:val="00A678FD"/>
    <w:rsid w:val="00A70C83"/>
    <w:rsid w:val="00A731D9"/>
    <w:rsid w:val="00A752D8"/>
    <w:rsid w:val="00A75B86"/>
    <w:rsid w:val="00A77EB9"/>
    <w:rsid w:val="00A80B34"/>
    <w:rsid w:val="00A820E7"/>
    <w:rsid w:val="00A82860"/>
    <w:rsid w:val="00A840FD"/>
    <w:rsid w:val="00A86A64"/>
    <w:rsid w:val="00A92BF9"/>
    <w:rsid w:val="00A93838"/>
    <w:rsid w:val="00A93E25"/>
    <w:rsid w:val="00A94BBE"/>
    <w:rsid w:val="00A96684"/>
    <w:rsid w:val="00A9728F"/>
    <w:rsid w:val="00A97E10"/>
    <w:rsid w:val="00AA3BC7"/>
    <w:rsid w:val="00AA488E"/>
    <w:rsid w:val="00AA4AE0"/>
    <w:rsid w:val="00AA56B8"/>
    <w:rsid w:val="00AA7773"/>
    <w:rsid w:val="00AA7A7F"/>
    <w:rsid w:val="00AB077D"/>
    <w:rsid w:val="00AB147B"/>
    <w:rsid w:val="00AB322B"/>
    <w:rsid w:val="00AB38EA"/>
    <w:rsid w:val="00AB6892"/>
    <w:rsid w:val="00AB7132"/>
    <w:rsid w:val="00AC253A"/>
    <w:rsid w:val="00AC2EC3"/>
    <w:rsid w:val="00AC3484"/>
    <w:rsid w:val="00AC53E0"/>
    <w:rsid w:val="00AC67E8"/>
    <w:rsid w:val="00AC68A2"/>
    <w:rsid w:val="00AC7B12"/>
    <w:rsid w:val="00AD01C4"/>
    <w:rsid w:val="00AE1A48"/>
    <w:rsid w:val="00AE4CF2"/>
    <w:rsid w:val="00AE6C29"/>
    <w:rsid w:val="00AE7151"/>
    <w:rsid w:val="00AE741B"/>
    <w:rsid w:val="00AF1282"/>
    <w:rsid w:val="00AF4822"/>
    <w:rsid w:val="00AF4DAB"/>
    <w:rsid w:val="00AF6EA5"/>
    <w:rsid w:val="00B021BB"/>
    <w:rsid w:val="00B02E79"/>
    <w:rsid w:val="00B05327"/>
    <w:rsid w:val="00B07DF6"/>
    <w:rsid w:val="00B07FAE"/>
    <w:rsid w:val="00B121C5"/>
    <w:rsid w:val="00B1293E"/>
    <w:rsid w:val="00B17C01"/>
    <w:rsid w:val="00B20831"/>
    <w:rsid w:val="00B20DC5"/>
    <w:rsid w:val="00B22644"/>
    <w:rsid w:val="00B23031"/>
    <w:rsid w:val="00B2332D"/>
    <w:rsid w:val="00B23DF2"/>
    <w:rsid w:val="00B251B3"/>
    <w:rsid w:val="00B26E7E"/>
    <w:rsid w:val="00B32F1A"/>
    <w:rsid w:val="00B34666"/>
    <w:rsid w:val="00B3701F"/>
    <w:rsid w:val="00B40744"/>
    <w:rsid w:val="00B42819"/>
    <w:rsid w:val="00B433BD"/>
    <w:rsid w:val="00B45B7A"/>
    <w:rsid w:val="00B50822"/>
    <w:rsid w:val="00B51470"/>
    <w:rsid w:val="00B52A54"/>
    <w:rsid w:val="00B53DB4"/>
    <w:rsid w:val="00B55BEA"/>
    <w:rsid w:val="00B56F00"/>
    <w:rsid w:val="00B60C18"/>
    <w:rsid w:val="00B616A9"/>
    <w:rsid w:val="00B63E0F"/>
    <w:rsid w:val="00B65A58"/>
    <w:rsid w:val="00B667E4"/>
    <w:rsid w:val="00B707A5"/>
    <w:rsid w:val="00B71AE8"/>
    <w:rsid w:val="00B71C8F"/>
    <w:rsid w:val="00B72059"/>
    <w:rsid w:val="00B761A0"/>
    <w:rsid w:val="00B77BEE"/>
    <w:rsid w:val="00B82877"/>
    <w:rsid w:val="00B833C0"/>
    <w:rsid w:val="00B84B04"/>
    <w:rsid w:val="00B85372"/>
    <w:rsid w:val="00B85708"/>
    <w:rsid w:val="00B86171"/>
    <w:rsid w:val="00B87A05"/>
    <w:rsid w:val="00B91481"/>
    <w:rsid w:val="00B975F1"/>
    <w:rsid w:val="00BA0D38"/>
    <w:rsid w:val="00BA1A07"/>
    <w:rsid w:val="00BA2E48"/>
    <w:rsid w:val="00BA3CE4"/>
    <w:rsid w:val="00BA452E"/>
    <w:rsid w:val="00BA4720"/>
    <w:rsid w:val="00BA49EC"/>
    <w:rsid w:val="00BB000A"/>
    <w:rsid w:val="00BB1361"/>
    <w:rsid w:val="00BB3711"/>
    <w:rsid w:val="00BB6570"/>
    <w:rsid w:val="00BC0BB9"/>
    <w:rsid w:val="00BC27C2"/>
    <w:rsid w:val="00BC3610"/>
    <w:rsid w:val="00BC6F59"/>
    <w:rsid w:val="00BD08BC"/>
    <w:rsid w:val="00BD0A44"/>
    <w:rsid w:val="00BD0DEC"/>
    <w:rsid w:val="00BD163B"/>
    <w:rsid w:val="00BD178C"/>
    <w:rsid w:val="00BD2A22"/>
    <w:rsid w:val="00BD3709"/>
    <w:rsid w:val="00BD4E7F"/>
    <w:rsid w:val="00BD5B94"/>
    <w:rsid w:val="00BD6DC1"/>
    <w:rsid w:val="00BD7BE6"/>
    <w:rsid w:val="00BD7BEB"/>
    <w:rsid w:val="00BE54F4"/>
    <w:rsid w:val="00BE65CA"/>
    <w:rsid w:val="00BE6DD8"/>
    <w:rsid w:val="00BF0B5F"/>
    <w:rsid w:val="00BF3A19"/>
    <w:rsid w:val="00BF532E"/>
    <w:rsid w:val="00BF60B4"/>
    <w:rsid w:val="00C040A2"/>
    <w:rsid w:val="00C04BC0"/>
    <w:rsid w:val="00C04F52"/>
    <w:rsid w:val="00C07941"/>
    <w:rsid w:val="00C10EC8"/>
    <w:rsid w:val="00C10FC1"/>
    <w:rsid w:val="00C11BBE"/>
    <w:rsid w:val="00C13B5A"/>
    <w:rsid w:val="00C150FE"/>
    <w:rsid w:val="00C168B9"/>
    <w:rsid w:val="00C17CB3"/>
    <w:rsid w:val="00C223A1"/>
    <w:rsid w:val="00C261CF"/>
    <w:rsid w:val="00C2630E"/>
    <w:rsid w:val="00C272C5"/>
    <w:rsid w:val="00C27D1E"/>
    <w:rsid w:val="00C27FCF"/>
    <w:rsid w:val="00C31BC6"/>
    <w:rsid w:val="00C32CB2"/>
    <w:rsid w:val="00C341BC"/>
    <w:rsid w:val="00C34517"/>
    <w:rsid w:val="00C348AD"/>
    <w:rsid w:val="00C363B5"/>
    <w:rsid w:val="00C432DB"/>
    <w:rsid w:val="00C4629D"/>
    <w:rsid w:val="00C51BC6"/>
    <w:rsid w:val="00C532EF"/>
    <w:rsid w:val="00C53D97"/>
    <w:rsid w:val="00C53FAD"/>
    <w:rsid w:val="00C560B1"/>
    <w:rsid w:val="00C560B8"/>
    <w:rsid w:val="00C56B53"/>
    <w:rsid w:val="00C57B36"/>
    <w:rsid w:val="00C61155"/>
    <w:rsid w:val="00C64A2E"/>
    <w:rsid w:val="00C65CC9"/>
    <w:rsid w:val="00C66730"/>
    <w:rsid w:val="00C70238"/>
    <w:rsid w:val="00C708AA"/>
    <w:rsid w:val="00C72B6C"/>
    <w:rsid w:val="00C73F50"/>
    <w:rsid w:val="00C7439C"/>
    <w:rsid w:val="00C75CFB"/>
    <w:rsid w:val="00C7784C"/>
    <w:rsid w:val="00C80DCF"/>
    <w:rsid w:val="00C820D0"/>
    <w:rsid w:val="00C823D7"/>
    <w:rsid w:val="00C83AEF"/>
    <w:rsid w:val="00C842DB"/>
    <w:rsid w:val="00C8733A"/>
    <w:rsid w:val="00C87800"/>
    <w:rsid w:val="00C91525"/>
    <w:rsid w:val="00C9195D"/>
    <w:rsid w:val="00C923DB"/>
    <w:rsid w:val="00C9248D"/>
    <w:rsid w:val="00C92931"/>
    <w:rsid w:val="00C94524"/>
    <w:rsid w:val="00C9589E"/>
    <w:rsid w:val="00C97D0F"/>
    <w:rsid w:val="00CA1808"/>
    <w:rsid w:val="00CA41AE"/>
    <w:rsid w:val="00CA631C"/>
    <w:rsid w:val="00CA685E"/>
    <w:rsid w:val="00CA691D"/>
    <w:rsid w:val="00CA7431"/>
    <w:rsid w:val="00CA79C3"/>
    <w:rsid w:val="00CB02E2"/>
    <w:rsid w:val="00CB0784"/>
    <w:rsid w:val="00CB68AB"/>
    <w:rsid w:val="00CB7113"/>
    <w:rsid w:val="00CC0E93"/>
    <w:rsid w:val="00CC5193"/>
    <w:rsid w:val="00CC67F9"/>
    <w:rsid w:val="00CD29D7"/>
    <w:rsid w:val="00CD38B6"/>
    <w:rsid w:val="00CD46DF"/>
    <w:rsid w:val="00CD509D"/>
    <w:rsid w:val="00CD7120"/>
    <w:rsid w:val="00CD7952"/>
    <w:rsid w:val="00CD7C5E"/>
    <w:rsid w:val="00CE1026"/>
    <w:rsid w:val="00CE186D"/>
    <w:rsid w:val="00CE27F8"/>
    <w:rsid w:val="00CE41F4"/>
    <w:rsid w:val="00CE4E87"/>
    <w:rsid w:val="00CE7FB0"/>
    <w:rsid w:val="00CF1226"/>
    <w:rsid w:val="00CF14F1"/>
    <w:rsid w:val="00CF6541"/>
    <w:rsid w:val="00D0175F"/>
    <w:rsid w:val="00D0255A"/>
    <w:rsid w:val="00D029C4"/>
    <w:rsid w:val="00D02D25"/>
    <w:rsid w:val="00D0518C"/>
    <w:rsid w:val="00D06084"/>
    <w:rsid w:val="00D061CE"/>
    <w:rsid w:val="00D078F9"/>
    <w:rsid w:val="00D1058A"/>
    <w:rsid w:val="00D10922"/>
    <w:rsid w:val="00D11F13"/>
    <w:rsid w:val="00D14193"/>
    <w:rsid w:val="00D1526E"/>
    <w:rsid w:val="00D2091C"/>
    <w:rsid w:val="00D219F0"/>
    <w:rsid w:val="00D22247"/>
    <w:rsid w:val="00D23974"/>
    <w:rsid w:val="00D31119"/>
    <w:rsid w:val="00D33413"/>
    <w:rsid w:val="00D33EBD"/>
    <w:rsid w:val="00D3426E"/>
    <w:rsid w:val="00D34642"/>
    <w:rsid w:val="00D360A1"/>
    <w:rsid w:val="00D37A40"/>
    <w:rsid w:val="00D4016D"/>
    <w:rsid w:val="00D4658D"/>
    <w:rsid w:val="00D46F86"/>
    <w:rsid w:val="00D500EE"/>
    <w:rsid w:val="00D51CEE"/>
    <w:rsid w:val="00D52D0E"/>
    <w:rsid w:val="00D55235"/>
    <w:rsid w:val="00D61762"/>
    <w:rsid w:val="00D700DD"/>
    <w:rsid w:val="00D71C3E"/>
    <w:rsid w:val="00D73E8F"/>
    <w:rsid w:val="00D74E81"/>
    <w:rsid w:val="00D75516"/>
    <w:rsid w:val="00D755ED"/>
    <w:rsid w:val="00D76471"/>
    <w:rsid w:val="00D7718D"/>
    <w:rsid w:val="00D80AD6"/>
    <w:rsid w:val="00D80B7B"/>
    <w:rsid w:val="00D81CCC"/>
    <w:rsid w:val="00D81E57"/>
    <w:rsid w:val="00D860FF"/>
    <w:rsid w:val="00D87394"/>
    <w:rsid w:val="00D87E3C"/>
    <w:rsid w:val="00D9037E"/>
    <w:rsid w:val="00D91DB8"/>
    <w:rsid w:val="00D937DF"/>
    <w:rsid w:val="00D938BE"/>
    <w:rsid w:val="00D948F7"/>
    <w:rsid w:val="00DA0195"/>
    <w:rsid w:val="00DA3E07"/>
    <w:rsid w:val="00DA40EC"/>
    <w:rsid w:val="00DA4243"/>
    <w:rsid w:val="00DA7257"/>
    <w:rsid w:val="00DB0932"/>
    <w:rsid w:val="00DB2B66"/>
    <w:rsid w:val="00DB2D96"/>
    <w:rsid w:val="00DB40A7"/>
    <w:rsid w:val="00DB49EE"/>
    <w:rsid w:val="00DB4C59"/>
    <w:rsid w:val="00DB5354"/>
    <w:rsid w:val="00DB606A"/>
    <w:rsid w:val="00DB653D"/>
    <w:rsid w:val="00DB6637"/>
    <w:rsid w:val="00DC00AE"/>
    <w:rsid w:val="00DC0322"/>
    <w:rsid w:val="00DC26A1"/>
    <w:rsid w:val="00DD1EF2"/>
    <w:rsid w:val="00DD46EB"/>
    <w:rsid w:val="00DD526E"/>
    <w:rsid w:val="00DD7214"/>
    <w:rsid w:val="00DE00FD"/>
    <w:rsid w:val="00DE1205"/>
    <w:rsid w:val="00DE3652"/>
    <w:rsid w:val="00DE5565"/>
    <w:rsid w:val="00DE6CC0"/>
    <w:rsid w:val="00DE6EE2"/>
    <w:rsid w:val="00DF2396"/>
    <w:rsid w:val="00DF31DC"/>
    <w:rsid w:val="00DF3544"/>
    <w:rsid w:val="00DF3ECD"/>
    <w:rsid w:val="00DF4BBF"/>
    <w:rsid w:val="00E004B6"/>
    <w:rsid w:val="00E0361C"/>
    <w:rsid w:val="00E13EE6"/>
    <w:rsid w:val="00E14268"/>
    <w:rsid w:val="00E14DA8"/>
    <w:rsid w:val="00E1629B"/>
    <w:rsid w:val="00E209E3"/>
    <w:rsid w:val="00E211C1"/>
    <w:rsid w:val="00E2267A"/>
    <w:rsid w:val="00E247F3"/>
    <w:rsid w:val="00E25497"/>
    <w:rsid w:val="00E26778"/>
    <w:rsid w:val="00E27596"/>
    <w:rsid w:val="00E27856"/>
    <w:rsid w:val="00E30BC2"/>
    <w:rsid w:val="00E31137"/>
    <w:rsid w:val="00E3243B"/>
    <w:rsid w:val="00E34C56"/>
    <w:rsid w:val="00E356BD"/>
    <w:rsid w:val="00E36D41"/>
    <w:rsid w:val="00E3752B"/>
    <w:rsid w:val="00E4133F"/>
    <w:rsid w:val="00E423E4"/>
    <w:rsid w:val="00E432C6"/>
    <w:rsid w:val="00E44A71"/>
    <w:rsid w:val="00E45759"/>
    <w:rsid w:val="00E51791"/>
    <w:rsid w:val="00E51DE3"/>
    <w:rsid w:val="00E528E9"/>
    <w:rsid w:val="00E52AF7"/>
    <w:rsid w:val="00E5333D"/>
    <w:rsid w:val="00E53AA0"/>
    <w:rsid w:val="00E54534"/>
    <w:rsid w:val="00E5790D"/>
    <w:rsid w:val="00E600FB"/>
    <w:rsid w:val="00E636F0"/>
    <w:rsid w:val="00E63C53"/>
    <w:rsid w:val="00E6665D"/>
    <w:rsid w:val="00E73407"/>
    <w:rsid w:val="00E73C0B"/>
    <w:rsid w:val="00E77C4D"/>
    <w:rsid w:val="00E80FFC"/>
    <w:rsid w:val="00E8423C"/>
    <w:rsid w:val="00E8439D"/>
    <w:rsid w:val="00E8485C"/>
    <w:rsid w:val="00E90DC9"/>
    <w:rsid w:val="00E90F96"/>
    <w:rsid w:val="00E91A4A"/>
    <w:rsid w:val="00E939E4"/>
    <w:rsid w:val="00E94438"/>
    <w:rsid w:val="00E949F2"/>
    <w:rsid w:val="00E94AC1"/>
    <w:rsid w:val="00EA088A"/>
    <w:rsid w:val="00EA0B72"/>
    <w:rsid w:val="00EA25E2"/>
    <w:rsid w:val="00EA370A"/>
    <w:rsid w:val="00EA56C8"/>
    <w:rsid w:val="00EA5D96"/>
    <w:rsid w:val="00EA76AB"/>
    <w:rsid w:val="00EA771D"/>
    <w:rsid w:val="00EA775D"/>
    <w:rsid w:val="00EB007C"/>
    <w:rsid w:val="00EB3B94"/>
    <w:rsid w:val="00EB63F3"/>
    <w:rsid w:val="00EB7488"/>
    <w:rsid w:val="00EC4617"/>
    <w:rsid w:val="00EC5A3C"/>
    <w:rsid w:val="00EC69A4"/>
    <w:rsid w:val="00ED005B"/>
    <w:rsid w:val="00ED08A3"/>
    <w:rsid w:val="00ED0ECA"/>
    <w:rsid w:val="00ED17CD"/>
    <w:rsid w:val="00ED25B1"/>
    <w:rsid w:val="00ED3FC6"/>
    <w:rsid w:val="00ED436C"/>
    <w:rsid w:val="00ED443C"/>
    <w:rsid w:val="00ED6248"/>
    <w:rsid w:val="00ED6E91"/>
    <w:rsid w:val="00ED7CE4"/>
    <w:rsid w:val="00EE0FDB"/>
    <w:rsid w:val="00EE56F3"/>
    <w:rsid w:val="00EF1F23"/>
    <w:rsid w:val="00EF1F3D"/>
    <w:rsid w:val="00EF37A9"/>
    <w:rsid w:val="00EF3B2D"/>
    <w:rsid w:val="00F031FE"/>
    <w:rsid w:val="00F10423"/>
    <w:rsid w:val="00F11C8F"/>
    <w:rsid w:val="00F12720"/>
    <w:rsid w:val="00F13EA1"/>
    <w:rsid w:val="00F20470"/>
    <w:rsid w:val="00F20A93"/>
    <w:rsid w:val="00F21268"/>
    <w:rsid w:val="00F21663"/>
    <w:rsid w:val="00F22521"/>
    <w:rsid w:val="00F231AD"/>
    <w:rsid w:val="00F2322D"/>
    <w:rsid w:val="00F23858"/>
    <w:rsid w:val="00F2485B"/>
    <w:rsid w:val="00F248F9"/>
    <w:rsid w:val="00F249CE"/>
    <w:rsid w:val="00F25123"/>
    <w:rsid w:val="00F26A77"/>
    <w:rsid w:val="00F277E0"/>
    <w:rsid w:val="00F27907"/>
    <w:rsid w:val="00F30189"/>
    <w:rsid w:val="00F31C46"/>
    <w:rsid w:val="00F327C4"/>
    <w:rsid w:val="00F33B43"/>
    <w:rsid w:val="00F3456A"/>
    <w:rsid w:val="00F357FE"/>
    <w:rsid w:val="00F36F13"/>
    <w:rsid w:val="00F36FE6"/>
    <w:rsid w:val="00F37F9E"/>
    <w:rsid w:val="00F4270F"/>
    <w:rsid w:val="00F4333E"/>
    <w:rsid w:val="00F43C07"/>
    <w:rsid w:val="00F46339"/>
    <w:rsid w:val="00F463E0"/>
    <w:rsid w:val="00F5394D"/>
    <w:rsid w:val="00F5659F"/>
    <w:rsid w:val="00F61CF7"/>
    <w:rsid w:val="00F64422"/>
    <w:rsid w:val="00F65A16"/>
    <w:rsid w:val="00F66169"/>
    <w:rsid w:val="00F727E6"/>
    <w:rsid w:val="00F75F49"/>
    <w:rsid w:val="00F761DF"/>
    <w:rsid w:val="00F76ED6"/>
    <w:rsid w:val="00F7718D"/>
    <w:rsid w:val="00F8072D"/>
    <w:rsid w:val="00F809A4"/>
    <w:rsid w:val="00F80D1A"/>
    <w:rsid w:val="00F81E31"/>
    <w:rsid w:val="00F82C57"/>
    <w:rsid w:val="00F836D3"/>
    <w:rsid w:val="00F83994"/>
    <w:rsid w:val="00F852E9"/>
    <w:rsid w:val="00F867F9"/>
    <w:rsid w:val="00F87177"/>
    <w:rsid w:val="00F936EB"/>
    <w:rsid w:val="00F9374A"/>
    <w:rsid w:val="00F93EEB"/>
    <w:rsid w:val="00F94F1D"/>
    <w:rsid w:val="00F96D75"/>
    <w:rsid w:val="00FA10E5"/>
    <w:rsid w:val="00FA1EE5"/>
    <w:rsid w:val="00FA1FE9"/>
    <w:rsid w:val="00FA35AC"/>
    <w:rsid w:val="00FA55B4"/>
    <w:rsid w:val="00FA59A9"/>
    <w:rsid w:val="00FA5B64"/>
    <w:rsid w:val="00FA611F"/>
    <w:rsid w:val="00FB07FB"/>
    <w:rsid w:val="00FB31D6"/>
    <w:rsid w:val="00FB335A"/>
    <w:rsid w:val="00FB35AF"/>
    <w:rsid w:val="00FB44EE"/>
    <w:rsid w:val="00FB46C1"/>
    <w:rsid w:val="00FC353C"/>
    <w:rsid w:val="00FC622C"/>
    <w:rsid w:val="00FC65BC"/>
    <w:rsid w:val="00FC7BFA"/>
    <w:rsid w:val="00FD329C"/>
    <w:rsid w:val="00FD6C3F"/>
    <w:rsid w:val="00FD74D1"/>
    <w:rsid w:val="00FD78DC"/>
    <w:rsid w:val="00FE04B2"/>
    <w:rsid w:val="00FE4454"/>
    <w:rsid w:val="00FE7213"/>
    <w:rsid w:val="00FF2300"/>
    <w:rsid w:val="00FF2517"/>
    <w:rsid w:val="00FF35CB"/>
    <w:rsid w:val="00FF3D30"/>
    <w:rsid w:val="00FF4428"/>
    <w:rsid w:val="00FF5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B2DD1"/>
  <w15:docId w15:val="{2620108A-7082-40BF-8C2F-1597102F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956E8"/>
    <w:pPr>
      <w:spacing w:line="240" w:lineRule="auto"/>
    </w:pPr>
    <w:rPr>
      <w:rFonts w:ascii="Arial" w:hAnsi="Arial"/>
      <w:color w:val="425968"/>
      <w:sz w:val="20"/>
    </w:rPr>
  </w:style>
  <w:style w:type="paragraph" w:styleId="Heading1">
    <w:name w:val="heading 1"/>
    <w:next w:val="Normal"/>
    <w:link w:val="Heading1Char"/>
    <w:autoRedefine/>
    <w:uiPriority w:val="9"/>
    <w:qFormat/>
    <w:rsid w:val="00162E8D"/>
    <w:pPr>
      <w:keepNext/>
      <w:keepLines/>
      <w:numPr>
        <w:numId w:val="1"/>
      </w:numPr>
      <w:spacing w:before="480" w:after="0"/>
      <w:outlineLvl w:val="0"/>
    </w:pPr>
    <w:rPr>
      <w:rFonts w:ascii="Arial" w:eastAsiaTheme="majorEastAsia" w:hAnsi="Arial" w:cstheme="majorBidi"/>
      <w:b/>
      <w:bCs/>
      <w:color w:val="003478"/>
      <w:sz w:val="28"/>
      <w:szCs w:val="28"/>
    </w:rPr>
  </w:style>
  <w:style w:type="paragraph" w:styleId="Heading2">
    <w:name w:val="heading 2"/>
    <w:basedOn w:val="Heading1"/>
    <w:next w:val="Normal"/>
    <w:link w:val="Heading2Char"/>
    <w:autoRedefine/>
    <w:uiPriority w:val="9"/>
    <w:unhideWhenUsed/>
    <w:qFormat/>
    <w:rsid w:val="00C4629D"/>
    <w:pPr>
      <w:numPr>
        <w:ilvl w:val="1"/>
      </w:numPr>
      <w:spacing w:before="200"/>
      <w:outlineLvl w:val="1"/>
    </w:pPr>
    <w:rPr>
      <w:b w:val="0"/>
      <w:bCs w:val="0"/>
      <w:color w:val="2CA3E1"/>
      <w:sz w:val="26"/>
      <w:szCs w:val="26"/>
    </w:rPr>
  </w:style>
  <w:style w:type="paragraph" w:styleId="Heading3">
    <w:name w:val="heading 3"/>
    <w:basedOn w:val="Heading2"/>
    <w:next w:val="Normal"/>
    <w:link w:val="Heading3Char"/>
    <w:autoRedefine/>
    <w:uiPriority w:val="9"/>
    <w:unhideWhenUsed/>
    <w:qFormat/>
    <w:rsid w:val="002A285A"/>
    <w:pPr>
      <w:numPr>
        <w:ilvl w:val="2"/>
      </w:numPr>
      <w:spacing w:before="0" w:line="240" w:lineRule="auto"/>
      <w:ind w:left="0" w:firstLine="0"/>
      <w:outlineLvl w:val="2"/>
    </w:pPr>
    <w:rPr>
      <w:bCs/>
      <w:color w:val="auto"/>
      <w:sz w:val="20"/>
    </w:rPr>
  </w:style>
  <w:style w:type="paragraph" w:styleId="Heading4">
    <w:name w:val="heading 4"/>
    <w:basedOn w:val="Heading3"/>
    <w:next w:val="Normal"/>
    <w:link w:val="Heading4Char"/>
    <w:autoRedefine/>
    <w:uiPriority w:val="9"/>
    <w:unhideWhenUsed/>
    <w:qFormat/>
    <w:rsid w:val="00A42670"/>
    <w:pPr>
      <w:numPr>
        <w:ilvl w:val="3"/>
      </w:numPr>
      <w:outlineLvl w:val="3"/>
    </w:pPr>
    <w:rPr>
      <w:bCs w:val="0"/>
      <w:iCs/>
    </w:rPr>
  </w:style>
  <w:style w:type="paragraph" w:styleId="Heading5">
    <w:name w:val="heading 5"/>
    <w:next w:val="Normal"/>
    <w:link w:val="Heading5Char"/>
    <w:autoRedefine/>
    <w:uiPriority w:val="9"/>
    <w:unhideWhenUsed/>
    <w:qFormat/>
    <w:rsid w:val="00B32F1A"/>
    <w:pPr>
      <w:keepNext/>
      <w:keepLines/>
      <w:numPr>
        <w:ilvl w:val="4"/>
        <w:numId w:val="1"/>
      </w:numPr>
      <w:spacing w:before="200" w:after="0"/>
      <w:outlineLvl w:val="4"/>
    </w:pPr>
    <w:rPr>
      <w:rFonts w:ascii="Arial" w:eastAsiaTheme="majorEastAsia" w:hAnsi="Arial" w:cstheme="majorBidi"/>
      <w:color w:val="2CA3E1"/>
      <w:sz w:val="26"/>
    </w:rPr>
  </w:style>
  <w:style w:type="paragraph" w:styleId="Heading6">
    <w:name w:val="heading 6"/>
    <w:basedOn w:val="Normal"/>
    <w:next w:val="Normal"/>
    <w:link w:val="Heading6Char"/>
    <w:uiPriority w:val="9"/>
    <w:semiHidden/>
    <w:unhideWhenUsed/>
    <w:rsid w:val="00627CC5"/>
    <w:pPr>
      <w:keepNext/>
      <w:keepLines/>
      <w:numPr>
        <w:ilvl w:val="5"/>
        <w:numId w:val="1"/>
      </w:numPr>
      <w:spacing w:before="200" w:after="0"/>
      <w:outlineLvl w:val="5"/>
    </w:pPr>
    <w:rPr>
      <w:rFonts w:asciiTheme="majorHAnsi" w:eastAsiaTheme="majorEastAsia" w:hAnsiTheme="majorHAnsi" w:cstheme="majorBidi"/>
      <w:i/>
      <w:iCs/>
      <w:color w:val="2CA3E1"/>
    </w:rPr>
  </w:style>
  <w:style w:type="paragraph" w:styleId="Heading7">
    <w:name w:val="heading 7"/>
    <w:basedOn w:val="Normal"/>
    <w:next w:val="Normal"/>
    <w:link w:val="Heading7Char"/>
    <w:uiPriority w:val="9"/>
    <w:semiHidden/>
    <w:unhideWhenUsed/>
    <w:qFormat/>
    <w:rsid w:val="00D105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05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4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471"/>
    <w:rPr>
      <w:rFonts w:ascii="Tahoma" w:hAnsi="Tahoma" w:cs="Tahoma"/>
      <w:sz w:val="16"/>
      <w:szCs w:val="16"/>
    </w:rPr>
  </w:style>
  <w:style w:type="paragraph" w:styleId="Header">
    <w:name w:val="header"/>
    <w:basedOn w:val="Normal"/>
    <w:link w:val="HeaderChar"/>
    <w:uiPriority w:val="99"/>
    <w:unhideWhenUsed/>
    <w:rsid w:val="00A70C83"/>
    <w:pPr>
      <w:tabs>
        <w:tab w:val="center" w:pos="4680"/>
        <w:tab w:val="right" w:pos="9360"/>
      </w:tabs>
      <w:spacing w:after="0"/>
    </w:pPr>
  </w:style>
  <w:style w:type="character" w:customStyle="1" w:styleId="HeaderChar">
    <w:name w:val="Header Char"/>
    <w:basedOn w:val="DefaultParagraphFont"/>
    <w:link w:val="Header"/>
    <w:uiPriority w:val="99"/>
    <w:rsid w:val="00A70C83"/>
  </w:style>
  <w:style w:type="paragraph" w:styleId="Footer">
    <w:name w:val="footer"/>
    <w:basedOn w:val="Normal"/>
    <w:link w:val="FooterChar"/>
    <w:uiPriority w:val="99"/>
    <w:unhideWhenUsed/>
    <w:rsid w:val="00A70C83"/>
    <w:pPr>
      <w:tabs>
        <w:tab w:val="center" w:pos="4680"/>
        <w:tab w:val="right" w:pos="9360"/>
      </w:tabs>
      <w:spacing w:after="0"/>
    </w:pPr>
  </w:style>
  <w:style w:type="character" w:customStyle="1" w:styleId="FooterChar">
    <w:name w:val="Footer Char"/>
    <w:basedOn w:val="DefaultParagraphFont"/>
    <w:link w:val="Footer"/>
    <w:uiPriority w:val="99"/>
    <w:rsid w:val="00A70C83"/>
  </w:style>
  <w:style w:type="table" w:styleId="TableGrid">
    <w:name w:val="Table Grid"/>
    <w:basedOn w:val="TableNormal"/>
    <w:uiPriority w:val="59"/>
    <w:rsid w:val="00A7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CC5"/>
    <w:pPr>
      <w:ind w:left="720"/>
      <w:contextualSpacing/>
    </w:pPr>
  </w:style>
  <w:style w:type="character" w:customStyle="1" w:styleId="Heading1Char">
    <w:name w:val="Heading 1 Char"/>
    <w:basedOn w:val="DefaultParagraphFont"/>
    <w:link w:val="Heading1"/>
    <w:uiPriority w:val="9"/>
    <w:rsid w:val="00162E8D"/>
    <w:rPr>
      <w:rFonts w:ascii="Arial" w:eastAsiaTheme="majorEastAsia" w:hAnsi="Arial" w:cstheme="majorBidi"/>
      <w:b/>
      <w:bCs/>
      <w:color w:val="003478"/>
      <w:sz w:val="28"/>
      <w:szCs w:val="28"/>
    </w:rPr>
  </w:style>
  <w:style w:type="character" w:customStyle="1" w:styleId="Heading2Char">
    <w:name w:val="Heading 2 Char"/>
    <w:basedOn w:val="DefaultParagraphFont"/>
    <w:link w:val="Heading2"/>
    <w:uiPriority w:val="9"/>
    <w:rsid w:val="00C4629D"/>
    <w:rPr>
      <w:rFonts w:ascii="Arial" w:eastAsiaTheme="majorEastAsia" w:hAnsi="Arial" w:cstheme="majorBidi"/>
      <w:color w:val="2CA3E1"/>
      <w:sz w:val="26"/>
      <w:szCs w:val="26"/>
    </w:rPr>
  </w:style>
  <w:style w:type="character" w:customStyle="1" w:styleId="Heading3Char">
    <w:name w:val="Heading 3 Char"/>
    <w:basedOn w:val="DefaultParagraphFont"/>
    <w:link w:val="Heading3"/>
    <w:uiPriority w:val="9"/>
    <w:rsid w:val="002A285A"/>
    <w:rPr>
      <w:rFonts w:ascii="Arial" w:eastAsiaTheme="majorEastAsia" w:hAnsi="Arial" w:cstheme="majorBidi"/>
      <w:bCs/>
      <w:sz w:val="20"/>
      <w:szCs w:val="26"/>
    </w:rPr>
  </w:style>
  <w:style w:type="paragraph" w:styleId="TOCHeading">
    <w:name w:val="TOC Heading"/>
    <w:basedOn w:val="Heading1"/>
    <w:next w:val="Normal"/>
    <w:uiPriority w:val="39"/>
    <w:unhideWhenUsed/>
    <w:qFormat/>
    <w:rsid w:val="007C05C5"/>
    <w:pPr>
      <w:numPr>
        <w:numId w:val="0"/>
      </w:numPr>
      <w:ind w:left="432" w:hanging="432"/>
      <w:outlineLvl w:val="9"/>
    </w:pPr>
    <w:rPr>
      <w:rFonts w:asciiTheme="majorHAnsi" w:hAnsiTheme="majorHAnsi"/>
      <w:lang w:eastAsia="ja-JP"/>
    </w:rPr>
  </w:style>
  <w:style w:type="paragraph" w:styleId="TOC1">
    <w:name w:val="toc 1"/>
    <w:basedOn w:val="Normal"/>
    <w:next w:val="Normal"/>
    <w:autoRedefine/>
    <w:uiPriority w:val="39"/>
    <w:unhideWhenUsed/>
    <w:rsid w:val="007C05C5"/>
    <w:pPr>
      <w:spacing w:after="100"/>
    </w:pPr>
  </w:style>
  <w:style w:type="character" w:styleId="Hyperlink">
    <w:name w:val="Hyperlink"/>
    <w:basedOn w:val="DefaultParagraphFont"/>
    <w:uiPriority w:val="99"/>
    <w:unhideWhenUsed/>
    <w:rsid w:val="00ED005B"/>
    <w:rPr>
      <w:color w:val="0000FF" w:themeColor="hyperlink"/>
      <w:u w:val="none"/>
    </w:rPr>
  </w:style>
  <w:style w:type="character" w:customStyle="1" w:styleId="Heading4Char">
    <w:name w:val="Heading 4 Char"/>
    <w:basedOn w:val="DefaultParagraphFont"/>
    <w:link w:val="Heading4"/>
    <w:uiPriority w:val="9"/>
    <w:rsid w:val="00A42670"/>
    <w:rPr>
      <w:rFonts w:ascii="Arial" w:eastAsiaTheme="majorEastAsia" w:hAnsi="Arial" w:cstheme="majorBidi"/>
      <w:iCs/>
      <w:color w:val="002060"/>
      <w:sz w:val="20"/>
      <w:szCs w:val="26"/>
    </w:rPr>
  </w:style>
  <w:style w:type="character" w:customStyle="1" w:styleId="Heading5Char">
    <w:name w:val="Heading 5 Char"/>
    <w:basedOn w:val="DefaultParagraphFont"/>
    <w:link w:val="Heading5"/>
    <w:uiPriority w:val="9"/>
    <w:rsid w:val="00B32F1A"/>
    <w:rPr>
      <w:rFonts w:ascii="Arial" w:eastAsiaTheme="majorEastAsia" w:hAnsi="Arial" w:cstheme="majorBidi"/>
      <w:color w:val="2CA3E1"/>
      <w:sz w:val="26"/>
    </w:rPr>
  </w:style>
  <w:style w:type="character" w:customStyle="1" w:styleId="Heading6Char">
    <w:name w:val="Heading 6 Char"/>
    <w:basedOn w:val="DefaultParagraphFont"/>
    <w:link w:val="Heading6"/>
    <w:uiPriority w:val="9"/>
    <w:semiHidden/>
    <w:rsid w:val="00627CC5"/>
    <w:rPr>
      <w:rFonts w:asciiTheme="majorHAnsi" w:eastAsiaTheme="majorEastAsia" w:hAnsiTheme="majorHAnsi" w:cstheme="majorBidi"/>
      <w:i/>
      <w:iCs/>
      <w:color w:val="2CA3E1"/>
      <w:sz w:val="20"/>
    </w:rPr>
  </w:style>
  <w:style w:type="character" w:customStyle="1" w:styleId="Heading7Char">
    <w:name w:val="Heading 7 Char"/>
    <w:basedOn w:val="DefaultParagraphFont"/>
    <w:link w:val="Heading7"/>
    <w:uiPriority w:val="9"/>
    <w:semiHidden/>
    <w:rsid w:val="00D1058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10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8A"/>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409CA"/>
    <w:pPr>
      <w:tabs>
        <w:tab w:val="left" w:pos="720"/>
        <w:tab w:val="right" w:leader="dot" w:pos="9350"/>
      </w:tabs>
      <w:spacing w:after="100"/>
      <w:ind w:left="200"/>
    </w:pPr>
  </w:style>
  <w:style w:type="character" w:styleId="Strong">
    <w:name w:val="Strong"/>
    <w:basedOn w:val="DefaultParagraphFont"/>
    <w:uiPriority w:val="22"/>
    <w:qFormat/>
    <w:rsid w:val="00185F81"/>
    <w:rPr>
      <w:rFonts w:ascii="Ford Heavy" w:hAnsi="Ford Heavy"/>
      <w:b/>
      <w:bCs/>
      <w:color w:val="425968"/>
      <w:sz w:val="32"/>
    </w:rPr>
  </w:style>
  <w:style w:type="paragraph" w:styleId="Subtitle">
    <w:name w:val="Subtitle"/>
    <w:basedOn w:val="Normal"/>
    <w:next w:val="Normal"/>
    <w:link w:val="SubtitleChar"/>
    <w:uiPriority w:val="11"/>
    <w:qFormat/>
    <w:rsid w:val="008261D8"/>
    <w:pPr>
      <w:keepNext/>
      <w:keepLines/>
      <w:numPr>
        <w:ilvl w:val="1"/>
      </w:numPr>
    </w:pPr>
    <w:rPr>
      <w:rFonts w:eastAsiaTheme="majorEastAsia" w:cstheme="majorBidi"/>
      <w:i/>
      <w:iCs/>
      <w:color w:val="2DA3E2"/>
      <w:spacing w:val="15"/>
      <w:sz w:val="24"/>
      <w:szCs w:val="24"/>
    </w:rPr>
  </w:style>
  <w:style w:type="character" w:customStyle="1" w:styleId="SubtitleChar">
    <w:name w:val="Subtitle Char"/>
    <w:basedOn w:val="DefaultParagraphFont"/>
    <w:link w:val="Subtitle"/>
    <w:uiPriority w:val="11"/>
    <w:rsid w:val="008261D8"/>
    <w:rPr>
      <w:rFonts w:ascii="Arial" w:eastAsiaTheme="majorEastAsia" w:hAnsi="Arial" w:cstheme="majorBidi"/>
      <w:i/>
      <w:iCs/>
      <w:color w:val="2DA3E2"/>
      <w:spacing w:val="15"/>
      <w:sz w:val="24"/>
      <w:szCs w:val="24"/>
    </w:rPr>
  </w:style>
  <w:style w:type="paragraph" w:styleId="Quote">
    <w:name w:val="Quote"/>
    <w:basedOn w:val="Normal"/>
    <w:next w:val="Normal"/>
    <w:link w:val="QuoteChar"/>
    <w:uiPriority w:val="29"/>
    <w:qFormat/>
    <w:rsid w:val="00627CC5"/>
    <w:rPr>
      <w:i/>
      <w:iCs/>
    </w:rPr>
  </w:style>
  <w:style w:type="character" w:customStyle="1" w:styleId="QuoteChar">
    <w:name w:val="Quote Char"/>
    <w:basedOn w:val="DefaultParagraphFont"/>
    <w:link w:val="Quote"/>
    <w:uiPriority w:val="29"/>
    <w:rsid w:val="00627CC5"/>
    <w:rPr>
      <w:rFonts w:ascii="Ford Antenna Regular" w:hAnsi="Ford Antenna Regular"/>
      <w:i/>
      <w:iCs/>
      <w:color w:val="425968"/>
      <w:sz w:val="20"/>
    </w:rPr>
  </w:style>
  <w:style w:type="character" w:styleId="Emphasis">
    <w:name w:val="Emphasis"/>
    <w:basedOn w:val="DefaultParagraphFont"/>
    <w:uiPriority w:val="20"/>
    <w:qFormat/>
    <w:rsid w:val="00627CC5"/>
    <w:rPr>
      <w:rFonts w:ascii="Ford Antenna Regular" w:hAnsi="Ford Antenna Regular"/>
      <w:i/>
      <w:iCs/>
      <w:color w:val="425968"/>
      <w:sz w:val="20"/>
    </w:rPr>
  </w:style>
  <w:style w:type="paragraph" w:styleId="Title">
    <w:name w:val="Title"/>
    <w:basedOn w:val="Normal"/>
    <w:next w:val="Normal"/>
    <w:link w:val="TitleChar"/>
    <w:uiPriority w:val="10"/>
    <w:qFormat/>
    <w:rsid w:val="001176FE"/>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76FE"/>
    <w:rPr>
      <w:rFonts w:ascii="Arial" w:eastAsiaTheme="majorEastAsia" w:hAnsi="Arial" w:cstheme="majorBidi"/>
      <w:color w:val="425968"/>
      <w:spacing w:val="5"/>
      <w:kern w:val="28"/>
      <w:sz w:val="52"/>
      <w:szCs w:val="52"/>
    </w:rPr>
  </w:style>
  <w:style w:type="character" w:styleId="CommentReference">
    <w:name w:val="annotation reference"/>
    <w:basedOn w:val="DefaultParagraphFont"/>
    <w:uiPriority w:val="99"/>
    <w:semiHidden/>
    <w:unhideWhenUsed/>
    <w:rsid w:val="006E5D1D"/>
    <w:rPr>
      <w:sz w:val="16"/>
      <w:szCs w:val="16"/>
    </w:rPr>
  </w:style>
  <w:style w:type="paragraph" w:styleId="CommentText">
    <w:name w:val="annotation text"/>
    <w:basedOn w:val="Normal"/>
    <w:link w:val="CommentTextChar"/>
    <w:uiPriority w:val="99"/>
    <w:semiHidden/>
    <w:unhideWhenUsed/>
    <w:rsid w:val="006E5D1D"/>
    <w:rPr>
      <w:szCs w:val="20"/>
    </w:rPr>
  </w:style>
  <w:style w:type="character" w:customStyle="1" w:styleId="CommentTextChar">
    <w:name w:val="Comment Text Char"/>
    <w:basedOn w:val="DefaultParagraphFont"/>
    <w:link w:val="CommentText"/>
    <w:uiPriority w:val="99"/>
    <w:semiHidden/>
    <w:rsid w:val="006E5D1D"/>
    <w:rPr>
      <w:rFonts w:ascii="Ford Antenna Regular" w:hAnsi="Ford Antenna Regular"/>
      <w:color w:val="425968"/>
      <w:sz w:val="20"/>
      <w:szCs w:val="20"/>
    </w:rPr>
  </w:style>
  <w:style w:type="paragraph" w:styleId="CommentSubject">
    <w:name w:val="annotation subject"/>
    <w:basedOn w:val="CommentText"/>
    <w:next w:val="CommentText"/>
    <w:link w:val="CommentSubjectChar"/>
    <w:uiPriority w:val="99"/>
    <w:semiHidden/>
    <w:unhideWhenUsed/>
    <w:rsid w:val="006E5D1D"/>
    <w:rPr>
      <w:b/>
      <w:bCs/>
    </w:rPr>
  </w:style>
  <w:style w:type="character" w:customStyle="1" w:styleId="CommentSubjectChar">
    <w:name w:val="Comment Subject Char"/>
    <w:basedOn w:val="CommentTextChar"/>
    <w:link w:val="CommentSubject"/>
    <w:uiPriority w:val="99"/>
    <w:semiHidden/>
    <w:rsid w:val="006E5D1D"/>
    <w:rPr>
      <w:rFonts w:ascii="Ford Antenna Regular" w:hAnsi="Ford Antenna Regular"/>
      <w:b/>
      <w:bCs/>
      <w:color w:val="425968"/>
      <w:sz w:val="20"/>
      <w:szCs w:val="20"/>
    </w:rPr>
  </w:style>
  <w:style w:type="paragraph" w:styleId="HTMLPreformatted">
    <w:name w:val="HTML Preformatted"/>
    <w:basedOn w:val="Normal"/>
    <w:link w:val="HTMLPreformattedChar"/>
    <w:uiPriority w:val="99"/>
    <w:unhideWhenUsed/>
    <w:rsid w:val="0052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523582"/>
    <w:rPr>
      <w:rFonts w:ascii="Courier New" w:hAnsi="Courier New" w:cs="Courier New"/>
      <w:sz w:val="20"/>
      <w:szCs w:val="20"/>
    </w:rPr>
  </w:style>
  <w:style w:type="paragraph" w:styleId="NormalWeb">
    <w:name w:val="Normal (Web)"/>
    <w:basedOn w:val="Normal"/>
    <w:uiPriority w:val="99"/>
    <w:semiHidden/>
    <w:unhideWhenUsed/>
    <w:rsid w:val="00EB3B94"/>
    <w:pPr>
      <w:spacing w:before="100" w:beforeAutospacing="1" w:after="100" w:afterAutospacing="1"/>
    </w:pPr>
    <w:rPr>
      <w:rFonts w:ascii="Times New Roman" w:eastAsiaTheme="minorEastAsia" w:hAnsi="Times New Roman" w:cs="Times New Roman"/>
      <w:color w:val="auto"/>
      <w:sz w:val="24"/>
      <w:szCs w:val="24"/>
    </w:rPr>
  </w:style>
  <w:style w:type="paragraph" w:styleId="TOC3">
    <w:name w:val="toc 3"/>
    <w:basedOn w:val="Normal"/>
    <w:next w:val="Normal"/>
    <w:autoRedefine/>
    <w:uiPriority w:val="39"/>
    <w:unhideWhenUsed/>
    <w:rsid w:val="00734638"/>
    <w:pPr>
      <w:spacing w:after="100"/>
      <w:ind w:left="400"/>
    </w:pPr>
  </w:style>
  <w:style w:type="paragraph" w:styleId="Caption">
    <w:name w:val="caption"/>
    <w:aliases w:val="Figure Text,fig:#,tab:#,equ:#"/>
    <w:basedOn w:val="Normal"/>
    <w:next w:val="Normal"/>
    <w:link w:val="CaptionChar"/>
    <w:uiPriority w:val="35"/>
    <w:unhideWhenUsed/>
    <w:qFormat/>
    <w:rsid w:val="009876A0"/>
    <w:rPr>
      <w:i/>
      <w:iCs/>
      <w:color w:val="1F497D" w:themeColor="text2"/>
      <w:sz w:val="18"/>
      <w:szCs w:val="18"/>
    </w:rPr>
  </w:style>
  <w:style w:type="table" w:styleId="PlainTable3">
    <w:name w:val="Plain Table 3"/>
    <w:basedOn w:val="TableNormal"/>
    <w:uiPriority w:val="43"/>
    <w:rsid w:val="00F871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175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175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175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17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51756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042B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51756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3">
    <w:name w:val="Grid Table 1 Light Accent 3"/>
    <w:basedOn w:val="TableNormal"/>
    <w:uiPriority w:val="46"/>
    <w:rsid w:val="0051756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756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756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756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1756A"/>
    <w:pPr>
      <w:spacing w:after="0" w:line="240" w:lineRule="auto"/>
    </w:pPr>
    <w:tblPr>
      <w:tblStyleRowBandSize w:val="1"/>
      <w:tblStyleColBandSize w:val="1"/>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517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GridTable4-Accent1"/>
    <w:uiPriority w:val="99"/>
    <w:rsid w:val="00042B3C"/>
    <w:rPr>
      <w:rFonts w:ascii="Arial" w:hAnsi="Arial"/>
      <w:sz w:val="20"/>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Normal"/>
    <w:qFormat/>
    <w:rsid w:val="00042B3C"/>
    <w:pPr>
      <w:spacing w:after="0"/>
    </w:pPr>
    <w:rPr>
      <w:color w:val="FFFFFF" w:themeColor="background1"/>
    </w:rPr>
  </w:style>
  <w:style w:type="table" w:customStyle="1" w:styleId="CodeListing">
    <w:name w:val="Code Listing"/>
    <w:basedOn w:val="TableNormal"/>
    <w:uiPriority w:val="99"/>
    <w:rsid w:val="00C66730"/>
    <w:pPr>
      <w:spacing w:after="0"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 w:type="paragraph" w:styleId="TOC4">
    <w:name w:val="toc 4"/>
    <w:basedOn w:val="Normal"/>
    <w:next w:val="Normal"/>
    <w:autoRedefine/>
    <w:uiPriority w:val="39"/>
    <w:unhideWhenUsed/>
    <w:rsid w:val="001312D8"/>
    <w:pPr>
      <w:ind w:left="600"/>
    </w:pPr>
  </w:style>
  <w:style w:type="paragraph" w:styleId="TOC5">
    <w:name w:val="toc 5"/>
    <w:basedOn w:val="Normal"/>
    <w:next w:val="Normal"/>
    <w:autoRedefine/>
    <w:uiPriority w:val="39"/>
    <w:unhideWhenUsed/>
    <w:rsid w:val="001312D8"/>
    <w:pPr>
      <w:ind w:left="800"/>
    </w:pPr>
  </w:style>
  <w:style w:type="paragraph" w:styleId="TOC6">
    <w:name w:val="toc 6"/>
    <w:basedOn w:val="Normal"/>
    <w:next w:val="Normal"/>
    <w:autoRedefine/>
    <w:uiPriority w:val="39"/>
    <w:unhideWhenUsed/>
    <w:rsid w:val="001312D8"/>
    <w:pPr>
      <w:ind w:left="1000"/>
    </w:pPr>
  </w:style>
  <w:style w:type="paragraph" w:styleId="TOC7">
    <w:name w:val="toc 7"/>
    <w:basedOn w:val="Normal"/>
    <w:next w:val="Normal"/>
    <w:autoRedefine/>
    <w:uiPriority w:val="39"/>
    <w:unhideWhenUsed/>
    <w:rsid w:val="001312D8"/>
    <w:pPr>
      <w:ind w:left="1200"/>
    </w:pPr>
  </w:style>
  <w:style w:type="paragraph" w:styleId="TOC8">
    <w:name w:val="toc 8"/>
    <w:basedOn w:val="Normal"/>
    <w:next w:val="Normal"/>
    <w:autoRedefine/>
    <w:uiPriority w:val="39"/>
    <w:unhideWhenUsed/>
    <w:rsid w:val="001312D8"/>
    <w:pPr>
      <w:ind w:left="1400"/>
    </w:pPr>
  </w:style>
  <w:style w:type="paragraph" w:styleId="TOC9">
    <w:name w:val="toc 9"/>
    <w:basedOn w:val="Normal"/>
    <w:next w:val="Normal"/>
    <w:autoRedefine/>
    <w:uiPriority w:val="39"/>
    <w:unhideWhenUsed/>
    <w:rsid w:val="001312D8"/>
    <w:pPr>
      <w:ind w:left="1600"/>
    </w:pPr>
  </w:style>
  <w:style w:type="paragraph" w:customStyle="1" w:styleId="TableCategory">
    <w:name w:val="Table Category"/>
    <w:basedOn w:val="Normal"/>
    <w:qFormat/>
    <w:rsid w:val="004F64C3"/>
    <w:pPr>
      <w:keepNext/>
      <w:spacing w:after="0"/>
    </w:pPr>
    <w:rPr>
      <w:b/>
    </w:rPr>
  </w:style>
  <w:style w:type="character" w:styleId="FollowedHyperlink">
    <w:name w:val="FollowedHyperlink"/>
    <w:basedOn w:val="DefaultParagraphFont"/>
    <w:uiPriority w:val="99"/>
    <w:semiHidden/>
    <w:unhideWhenUsed/>
    <w:rsid w:val="00ED005B"/>
    <w:rPr>
      <w:color w:val="800080" w:themeColor="followedHyperlink"/>
      <w:u w:val="single"/>
    </w:rPr>
  </w:style>
  <w:style w:type="character" w:styleId="UnresolvedMention">
    <w:name w:val="Unresolved Mention"/>
    <w:basedOn w:val="DefaultParagraphFont"/>
    <w:uiPriority w:val="99"/>
    <w:semiHidden/>
    <w:unhideWhenUsed/>
    <w:rsid w:val="00DB2B66"/>
    <w:rPr>
      <w:color w:val="605E5C"/>
      <w:shd w:val="clear" w:color="auto" w:fill="E1DFDD"/>
    </w:rPr>
  </w:style>
  <w:style w:type="character" w:customStyle="1" w:styleId="CaptionChar">
    <w:name w:val="Caption Char"/>
    <w:aliases w:val="Figure Text Char,fig:# Char,tab:# Char,equ:# Char"/>
    <w:link w:val="Caption"/>
    <w:uiPriority w:val="35"/>
    <w:rsid w:val="002178E5"/>
    <w:rPr>
      <w:rFonts w:ascii="Arial" w:hAnsi="Arial"/>
      <w:i/>
      <w:iCs/>
      <w:color w:val="1F497D" w:themeColor="text2"/>
      <w:sz w:val="18"/>
      <w:szCs w:val="18"/>
    </w:rPr>
  </w:style>
  <w:style w:type="paragraph" w:styleId="Revision">
    <w:name w:val="Revision"/>
    <w:hidden/>
    <w:uiPriority w:val="99"/>
    <w:semiHidden/>
    <w:rsid w:val="004942B4"/>
    <w:pPr>
      <w:spacing w:after="0" w:line="240" w:lineRule="auto"/>
    </w:pPr>
    <w:rPr>
      <w:rFonts w:ascii="Arial" w:hAnsi="Arial"/>
      <w:color w:val="42596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016">
      <w:bodyDiv w:val="1"/>
      <w:marLeft w:val="0"/>
      <w:marRight w:val="0"/>
      <w:marTop w:val="0"/>
      <w:marBottom w:val="0"/>
      <w:divBdr>
        <w:top w:val="none" w:sz="0" w:space="0" w:color="auto"/>
        <w:left w:val="none" w:sz="0" w:space="0" w:color="auto"/>
        <w:bottom w:val="none" w:sz="0" w:space="0" w:color="auto"/>
        <w:right w:val="none" w:sz="0" w:space="0" w:color="auto"/>
      </w:divBdr>
    </w:div>
    <w:div w:id="60568029">
      <w:bodyDiv w:val="1"/>
      <w:marLeft w:val="0"/>
      <w:marRight w:val="0"/>
      <w:marTop w:val="0"/>
      <w:marBottom w:val="0"/>
      <w:divBdr>
        <w:top w:val="none" w:sz="0" w:space="0" w:color="auto"/>
        <w:left w:val="none" w:sz="0" w:space="0" w:color="auto"/>
        <w:bottom w:val="none" w:sz="0" w:space="0" w:color="auto"/>
        <w:right w:val="none" w:sz="0" w:space="0" w:color="auto"/>
      </w:divBdr>
    </w:div>
    <w:div w:id="203374545">
      <w:bodyDiv w:val="1"/>
      <w:marLeft w:val="0"/>
      <w:marRight w:val="0"/>
      <w:marTop w:val="0"/>
      <w:marBottom w:val="0"/>
      <w:divBdr>
        <w:top w:val="none" w:sz="0" w:space="0" w:color="auto"/>
        <w:left w:val="none" w:sz="0" w:space="0" w:color="auto"/>
        <w:bottom w:val="none" w:sz="0" w:space="0" w:color="auto"/>
        <w:right w:val="none" w:sz="0" w:space="0" w:color="auto"/>
      </w:divBdr>
      <w:divsChild>
        <w:div w:id="1052775489">
          <w:marLeft w:val="0"/>
          <w:marRight w:val="0"/>
          <w:marTop w:val="0"/>
          <w:marBottom w:val="0"/>
          <w:divBdr>
            <w:top w:val="none" w:sz="0" w:space="0" w:color="auto"/>
            <w:left w:val="none" w:sz="0" w:space="0" w:color="auto"/>
            <w:bottom w:val="none" w:sz="0" w:space="0" w:color="auto"/>
            <w:right w:val="none" w:sz="0" w:space="0" w:color="auto"/>
          </w:divBdr>
          <w:divsChild>
            <w:div w:id="1462066581">
              <w:marLeft w:val="0"/>
              <w:marRight w:val="0"/>
              <w:marTop w:val="0"/>
              <w:marBottom w:val="0"/>
              <w:divBdr>
                <w:top w:val="none" w:sz="0" w:space="0" w:color="auto"/>
                <w:left w:val="none" w:sz="0" w:space="0" w:color="auto"/>
                <w:bottom w:val="none" w:sz="0" w:space="0" w:color="auto"/>
                <w:right w:val="none" w:sz="0" w:space="0" w:color="auto"/>
              </w:divBdr>
              <w:divsChild>
                <w:div w:id="642273124">
                  <w:marLeft w:val="0"/>
                  <w:marRight w:val="0"/>
                  <w:marTop w:val="0"/>
                  <w:marBottom w:val="0"/>
                  <w:divBdr>
                    <w:top w:val="none" w:sz="0" w:space="0" w:color="auto"/>
                    <w:left w:val="none" w:sz="0" w:space="0" w:color="auto"/>
                    <w:bottom w:val="none" w:sz="0" w:space="0" w:color="auto"/>
                    <w:right w:val="none" w:sz="0" w:space="0" w:color="auto"/>
                  </w:divBdr>
                  <w:divsChild>
                    <w:div w:id="1202010437">
                      <w:marLeft w:val="0"/>
                      <w:marRight w:val="0"/>
                      <w:marTop w:val="0"/>
                      <w:marBottom w:val="0"/>
                      <w:divBdr>
                        <w:top w:val="none" w:sz="0" w:space="0" w:color="auto"/>
                        <w:left w:val="none" w:sz="0" w:space="0" w:color="auto"/>
                        <w:bottom w:val="none" w:sz="0" w:space="0" w:color="auto"/>
                        <w:right w:val="none" w:sz="0" w:space="0" w:color="auto"/>
                      </w:divBdr>
                      <w:divsChild>
                        <w:div w:id="648705387">
                          <w:marLeft w:val="0"/>
                          <w:marRight w:val="0"/>
                          <w:marTop w:val="0"/>
                          <w:marBottom w:val="0"/>
                          <w:divBdr>
                            <w:top w:val="none" w:sz="0" w:space="0" w:color="auto"/>
                            <w:left w:val="none" w:sz="0" w:space="0" w:color="auto"/>
                            <w:bottom w:val="none" w:sz="0" w:space="0" w:color="auto"/>
                            <w:right w:val="none" w:sz="0" w:space="0" w:color="auto"/>
                          </w:divBdr>
                          <w:divsChild>
                            <w:div w:id="972904672">
                              <w:marLeft w:val="0"/>
                              <w:marRight w:val="0"/>
                              <w:marTop w:val="0"/>
                              <w:marBottom w:val="0"/>
                              <w:divBdr>
                                <w:top w:val="none" w:sz="0" w:space="0" w:color="auto"/>
                                <w:left w:val="none" w:sz="0" w:space="0" w:color="auto"/>
                                <w:bottom w:val="none" w:sz="0" w:space="0" w:color="auto"/>
                                <w:right w:val="none" w:sz="0" w:space="0" w:color="auto"/>
                              </w:divBdr>
                              <w:divsChild>
                                <w:div w:id="95954047">
                                  <w:marLeft w:val="75"/>
                                  <w:marRight w:val="75"/>
                                  <w:marTop w:val="75"/>
                                  <w:marBottom w:val="75"/>
                                  <w:divBdr>
                                    <w:top w:val="none" w:sz="0" w:space="0" w:color="auto"/>
                                    <w:left w:val="none" w:sz="0" w:space="0" w:color="auto"/>
                                    <w:bottom w:val="none" w:sz="0" w:space="0" w:color="auto"/>
                                    <w:right w:val="none" w:sz="0" w:space="0" w:color="auto"/>
                                  </w:divBdr>
                                  <w:divsChild>
                                    <w:div w:id="492457112">
                                      <w:marLeft w:val="0"/>
                                      <w:marRight w:val="0"/>
                                      <w:marTop w:val="0"/>
                                      <w:marBottom w:val="0"/>
                                      <w:divBdr>
                                        <w:top w:val="none" w:sz="0" w:space="0" w:color="auto"/>
                                        <w:left w:val="none" w:sz="0" w:space="0" w:color="auto"/>
                                        <w:bottom w:val="none" w:sz="0" w:space="0" w:color="auto"/>
                                        <w:right w:val="none" w:sz="0" w:space="0" w:color="auto"/>
                                      </w:divBdr>
                                      <w:divsChild>
                                        <w:div w:id="512301969">
                                          <w:marLeft w:val="0"/>
                                          <w:marRight w:val="0"/>
                                          <w:marTop w:val="75"/>
                                          <w:marBottom w:val="150"/>
                                          <w:divBdr>
                                            <w:top w:val="none" w:sz="0" w:space="0" w:color="auto"/>
                                            <w:left w:val="none" w:sz="0" w:space="0" w:color="auto"/>
                                            <w:bottom w:val="none" w:sz="0" w:space="0" w:color="auto"/>
                                            <w:right w:val="none" w:sz="0" w:space="0" w:color="auto"/>
                                          </w:divBdr>
                                          <w:divsChild>
                                            <w:div w:id="718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605754">
      <w:bodyDiv w:val="1"/>
      <w:marLeft w:val="0"/>
      <w:marRight w:val="0"/>
      <w:marTop w:val="0"/>
      <w:marBottom w:val="0"/>
      <w:divBdr>
        <w:top w:val="none" w:sz="0" w:space="0" w:color="auto"/>
        <w:left w:val="none" w:sz="0" w:space="0" w:color="auto"/>
        <w:bottom w:val="none" w:sz="0" w:space="0" w:color="auto"/>
        <w:right w:val="none" w:sz="0" w:space="0" w:color="auto"/>
      </w:divBdr>
    </w:div>
    <w:div w:id="328140861">
      <w:bodyDiv w:val="1"/>
      <w:marLeft w:val="0"/>
      <w:marRight w:val="0"/>
      <w:marTop w:val="0"/>
      <w:marBottom w:val="0"/>
      <w:divBdr>
        <w:top w:val="none" w:sz="0" w:space="0" w:color="auto"/>
        <w:left w:val="none" w:sz="0" w:space="0" w:color="auto"/>
        <w:bottom w:val="none" w:sz="0" w:space="0" w:color="auto"/>
        <w:right w:val="none" w:sz="0" w:space="0" w:color="auto"/>
      </w:divBdr>
    </w:div>
    <w:div w:id="328414629">
      <w:bodyDiv w:val="1"/>
      <w:marLeft w:val="0"/>
      <w:marRight w:val="0"/>
      <w:marTop w:val="0"/>
      <w:marBottom w:val="0"/>
      <w:divBdr>
        <w:top w:val="none" w:sz="0" w:space="0" w:color="auto"/>
        <w:left w:val="none" w:sz="0" w:space="0" w:color="auto"/>
        <w:bottom w:val="none" w:sz="0" w:space="0" w:color="auto"/>
        <w:right w:val="none" w:sz="0" w:space="0" w:color="auto"/>
      </w:divBdr>
    </w:div>
    <w:div w:id="335572235">
      <w:bodyDiv w:val="1"/>
      <w:marLeft w:val="0"/>
      <w:marRight w:val="0"/>
      <w:marTop w:val="0"/>
      <w:marBottom w:val="0"/>
      <w:divBdr>
        <w:top w:val="none" w:sz="0" w:space="0" w:color="auto"/>
        <w:left w:val="none" w:sz="0" w:space="0" w:color="auto"/>
        <w:bottom w:val="none" w:sz="0" w:space="0" w:color="auto"/>
        <w:right w:val="none" w:sz="0" w:space="0" w:color="auto"/>
      </w:divBdr>
      <w:divsChild>
        <w:div w:id="177044065">
          <w:marLeft w:val="0"/>
          <w:marRight w:val="0"/>
          <w:marTop w:val="0"/>
          <w:marBottom w:val="0"/>
          <w:divBdr>
            <w:top w:val="none" w:sz="0" w:space="0" w:color="auto"/>
            <w:left w:val="none" w:sz="0" w:space="0" w:color="auto"/>
            <w:bottom w:val="none" w:sz="0" w:space="0" w:color="auto"/>
            <w:right w:val="none" w:sz="0" w:space="0" w:color="auto"/>
          </w:divBdr>
          <w:divsChild>
            <w:div w:id="2066024325">
              <w:marLeft w:val="0"/>
              <w:marRight w:val="0"/>
              <w:marTop w:val="0"/>
              <w:marBottom w:val="0"/>
              <w:divBdr>
                <w:top w:val="none" w:sz="0" w:space="0" w:color="auto"/>
                <w:left w:val="none" w:sz="0" w:space="0" w:color="auto"/>
                <w:bottom w:val="none" w:sz="0" w:space="0" w:color="auto"/>
                <w:right w:val="none" w:sz="0" w:space="0" w:color="auto"/>
              </w:divBdr>
              <w:divsChild>
                <w:div w:id="859587392">
                  <w:marLeft w:val="0"/>
                  <w:marRight w:val="0"/>
                  <w:marTop w:val="0"/>
                  <w:marBottom w:val="0"/>
                  <w:divBdr>
                    <w:top w:val="none" w:sz="0" w:space="0" w:color="auto"/>
                    <w:left w:val="none" w:sz="0" w:space="0" w:color="auto"/>
                    <w:bottom w:val="none" w:sz="0" w:space="0" w:color="auto"/>
                    <w:right w:val="none" w:sz="0" w:space="0" w:color="auto"/>
                  </w:divBdr>
                  <w:divsChild>
                    <w:div w:id="238097661">
                      <w:marLeft w:val="0"/>
                      <w:marRight w:val="0"/>
                      <w:marTop w:val="0"/>
                      <w:marBottom w:val="0"/>
                      <w:divBdr>
                        <w:top w:val="none" w:sz="0" w:space="0" w:color="auto"/>
                        <w:left w:val="none" w:sz="0" w:space="0" w:color="auto"/>
                        <w:bottom w:val="none" w:sz="0" w:space="0" w:color="auto"/>
                        <w:right w:val="none" w:sz="0" w:space="0" w:color="auto"/>
                      </w:divBdr>
                      <w:divsChild>
                        <w:div w:id="1479807955">
                          <w:marLeft w:val="0"/>
                          <w:marRight w:val="0"/>
                          <w:marTop w:val="0"/>
                          <w:marBottom w:val="0"/>
                          <w:divBdr>
                            <w:top w:val="none" w:sz="0" w:space="0" w:color="auto"/>
                            <w:left w:val="none" w:sz="0" w:space="0" w:color="auto"/>
                            <w:bottom w:val="none" w:sz="0" w:space="0" w:color="auto"/>
                            <w:right w:val="none" w:sz="0" w:space="0" w:color="auto"/>
                          </w:divBdr>
                          <w:divsChild>
                            <w:div w:id="202987131">
                              <w:marLeft w:val="0"/>
                              <w:marRight w:val="0"/>
                              <w:marTop w:val="0"/>
                              <w:marBottom w:val="0"/>
                              <w:divBdr>
                                <w:top w:val="none" w:sz="0" w:space="0" w:color="auto"/>
                                <w:left w:val="none" w:sz="0" w:space="0" w:color="auto"/>
                                <w:bottom w:val="none" w:sz="0" w:space="0" w:color="auto"/>
                                <w:right w:val="none" w:sz="0" w:space="0" w:color="auto"/>
                              </w:divBdr>
                              <w:divsChild>
                                <w:div w:id="1942449730">
                                  <w:marLeft w:val="75"/>
                                  <w:marRight w:val="75"/>
                                  <w:marTop w:val="75"/>
                                  <w:marBottom w:val="75"/>
                                  <w:divBdr>
                                    <w:top w:val="none" w:sz="0" w:space="0" w:color="auto"/>
                                    <w:left w:val="none" w:sz="0" w:space="0" w:color="auto"/>
                                    <w:bottom w:val="none" w:sz="0" w:space="0" w:color="auto"/>
                                    <w:right w:val="none" w:sz="0" w:space="0" w:color="auto"/>
                                  </w:divBdr>
                                  <w:divsChild>
                                    <w:div w:id="1883981685">
                                      <w:marLeft w:val="0"/>
                                      <w:marRight w:val="0"/>
                                      <w:marTop w:val="0"/>
                                      <w:marBottom w:val="0"/>
                                      <w:divBdr>
                                        <w:top w:val="none" w:sz="0" w:space="0" w:color="auto"/>
                                        <w:left w:val="none" w:sz="0" w:space="0" w:color="auto"/>
                                        <w:bottom w:val="none" w:sz="0" w:space="0" w:color="auto"/>
                                        <w:right w:val="none" w:sz="0" w:space="0" w:color="auto"/>
                                      </w:divBdr>
                                      <w:divsChild>
                                        <w:div w:id="889539936">
                                          <w:marLeft w:val="0"/>
                                          <w:marRight w:val="0"/>
                                          <w:marTop w:val="75"/>
                                          <w:marBottom w:val="150"/>
                                          <w:divBdr>
                                            <w:top w:val="none" w:sz="0" w:space="0" w:color="auto"/>
                                            <w:left w:val="none" w:sz="0" w:space="0" w:color="auto"/>
                                            <w:bottom w:val="none" w:sz="0" w:space="0" w:color="auto"/>
                                            <w:right w:val="none" w:sz="0" w:space="0" w:color="auto"/>
                                          </w:divBdr>
                                          <w:divsChild>
                                            <w:div w:id="3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964340">
      <w:bodyDiv w:val="1"/>
      <w:marLeft w:val="0"/>
      <w:marRight w:val="0"/>
      <w:marTop w:val="0"/>
      <w:marBottom w:val="0"/>
      <w:divBdr>
        <w:top w:val="none" w:sz="0" w:space="0" w:color="auto"/>
        <w:left w:val="none" w:sz="0" w:space="0" w:color="auto"/>
        <w:bottom w:val="none" w:sz="0" w:space="0" w:color="auto"/>
        <w:right w:val="none" w:sz="0" w:space="0" w:color="auto"/>
      </w:divBdr>
    </w:div>
    <w:div w:id="400325204">
      <w:bodyDiv w:val="1"/>
      <w:marLeft w:val="0"/>
      <w:marRight w:val="0"/>
      <w:marTop w:val="0"/>
      <w:marBottom w:val="0"/>
      <w:divBdr>
        <w:top w:val="none" w:sz="0" w:space="0" w:color="auto"/>
        <w:left w:val="none" w:sz="0" w:space="0" w:color="auto"/>
        <w:bottom w:val="none" w:sz="0" w:space="0" w:color="auto"/>
        <w:right w:val="none" w:sz="0" w:space="0" w:color="auto"/>
      </w:divBdr>
    </w:div>
    <w:div w:id="404768558">
      <w:bodyDiv w:val="1"/>
      <w:marLeft w:val="0"/>
      <w:marRight w:val="0"/>
      <w:marTop w:val="0"/>
      <w:marBottom w:val="0"/>
      <w:divBdr>
        <w:top w:val="none" w:sz="0" w:space="0" w:color="auto"/>
        <w:left w:val="none" w:sz="0" w:space="0" w:color="auto"/>
        <w:bottom w:val="none" w:sz="0" w:space="0" w:color="auto"/>
        <w:right w:val="none" w:sz="0" w:space="0" w:color="auto"/>
      </w:divBdr>
    </w:div>
    <w:div w:id="411663915">
      <w:bodyDiv w:val="1"/>
      <w:marLeft w:val="0"/>
      <w:marRight w:val="0"/>
      <w:marTop w:val="0"/>
      <w:marBottom w:val="0"/>
      <w:divBdr>
        <w:top w:val="none" w:sz="0" w:space="0" w:color="auto"/>
        <w:left w:val="none" w:sz="0" w:space="0" w:color="auto"/>
        <w:bottom w:val="none" w:sz="0" w:space="0" w:color="auto"/>
        <w:right w:val="none" w:sz="0" w:space="0" w:color="auto"/>
      </w:divBdr>
    </w:div>
    <w:div w:id="495999556">
      <w:bodyDiv w:val="1"/>
      <w:marLeft w:val="0"/>
      <w:marRight w:val="0"/>
      <w:marTop w:val="0"/>
      <w:marBottom w:val="0"/>
      <w:divBdr>
        <w:top w:val="none" w:sz="0" w:space="0" w:color="auto"/>
        <w:left w:val="none" w:sz="0" w:space="0" w:color="auto"/>
        <w:bottom w:val="none" w:sz="0" w:space="0" w:color="auto"/>
        <w:right w:val="none" w:sz="0" w:space="0" w:color="auto"/>
      </w:divBdr>
    </w:div>
    <w:div w:id="497044531">
      <w:bodyDiv w:val="1"/>
      <w:marLeft w:val="0"/>
      <w:marRight w:val="0"/>
      <w:marTop w:val="0"/>
      <w:marBottom w:val="0"/>
      <w:divBdr>
        <w:top w:val="none" w:sz="0" w:space="0" w:color="auto"/>
        <w:left w:val="none" w:sz="0" w:space="0" w:color="auto"/>
        <w:bottom w:val="none" w:sz="0" w:space="0" w:color="auto"/>
        <w:right w:val="none" w:sz="0" w:space="0" w:color="auto"/>
      </w:divBdr>
    </w:div>
    <w:div w:id="504394438">
      <w:bodyDiv w:val="1"/>
      <w:marLeft w:val="0"/>
      <w:marRight w:val="0"/>
      <w:marTop w:val="0"/>
      <w:marBottom w:val="0"/>
      <w:divBdr>
        <w:top w:val="none" w:sz="0" w:space="0" w:color="auto"/>
        <w:left w:val="none" w:sz="0" w:space="0" w:color="auto"/>
        <w:bottom w:val="none" w:sz="0" w:space="0" w:color="auto"/>
        <w:right w:val="none" w:sz="0" w:space="0" w:color="auto"/>
      </w:divBdr>
    </w:div>
    <w:div w:id="535853870">
      <w:bodyDiv w:val="1"/>
      <w:marLeft w:val="0"/>
      <w:marRight w:val="0"/>
      <w:marTop w:val="0"/>
      <w:marBottom w:val="0"/>
      <w:divBdr>
        <w:top w:val="none" w:sz="0" w:space="0" w:color="auto"/>
        <w:left w:val="none" w:sz="0" w:space="0" w:color="auto"/>
        <w:bottom w:val="none" w:sz="0" w:space="0" w:color="auto"/>
        <w:right w:val="none" w:sz="0" w:space="0" w:color="auto"/>
      </w:divBdr>
    </w:div>
    <w:div w:id="554245300">
      <w:bodyDiv w:val="1"/>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17920118">
              <w:marLeft w:val="0"/>
              <w:marRight w:val="0"/>
              <w:marTop w:val="0"/>
              <w:marBottom w:val="0"/>
              <w:divBdr>
                <w:top w:val="none" w:sz="0" w:space="0" w:color="auto"/>
                <w:left w:val="none" w:sz="0" w:space="0" w:color="auto"/>
                <w:bottom w:val="none" w:sz="0" w:space="0" w:color="auto"/>
                <w:right w:val="none" w:sz="0" w:space="0" w:color="auto"/>
              </w:divBdr>
              <w:divsChild>
                <w:div w:id="734088891">
                  <w:marLeft w:val="0"/>
                  <w:marRight w:val="0"/>
                  <w:marTop w:val="0"/>
                  <w:marBottom w:val="0"/>
                  <w:divBdr>
                    <w:top w:val="none" w:sz="0" w:space="0" w:color="auto"/>
                    <w:left w:val="none" w:sz="0" w:space="0" w:color="auto"/>
                    <w:bottom w:val="none" w:sz="0" w:space="0" w:color="auto"/>
                    <w:right w:val="none" w:sz="0" w:space="0" w:color="auto"/>
                  </w:divBdr>
                  <w:divsChild>
                    <w:div w:id="1789660435">
                      <w:marLeft w:val="0"/>
                      <w:marRight w:val="0"/>
                      <w:marTop w:val="0"/>
                      <w:marBottom w:val="0"/>
                      <w:divBdr>
                        <w:top w:val="none" w:sz="0" w:space="0" w:color="auto"/>
                        <w:left w:val="none" w:sz="0" w:space="0" w:color="auto"/>
                        <w:bottom w:val="none" w:sz="0" w:space="0" w:color="auto"/>
                        <w:right w:val="none" w:sz="0" w:space="0" w:color="auto"/>
                      </w:divBdr>
                      <w:divsChild>
                        <w:div w:id="1782801227">
                          <w:marLeft w:val="0"/>
                          <w:marRight w:val="0"/>
                          <w:marTop w:val="0"/>
                          <w:marBottom w:val="0"/>
                          <w:divBdr>
                            <w:top w:val="none" w:sz="0" w:space="0" w:color="auto"/>
                            <w:left w:val="none" w:sz="0" w:space="0" w:color="auto"/>
                            <w:bottom w:val="none" w:sz="0" w:space="0" w:color="auto"/>
                            <w:right w:val="none" w:sz="0" w:space="0" w:color="auto"/>
                          </w:divBdr>
                          <w:divsChild>
                            <w:div w:id="101581560">
                              <w:marLeft w:val="0"/>
                              <w:marRight w:val="0"/>
                              <w:marTop w:val="0"/>
                              <w:marBottom w:val="0"/>
                              <w:divBdr>
                                <w:top w:val="none" w:sz="0" w:space="0" w:color="auto"/>
                                <w:left w:val="none" w:sz="0" w:space="0" w:color="auto"/>
                                <w:bottom w:val="none" w:sz="0" w:space="0" w:color="auto"/>
                                <w:right w:val="none" w:sz="0" w:space="0" w:color="auto"/>
                              </w:divBdr>
                              <w:divsChild>
                                <w:div w:id="780799484">
                                  <w:marLeft w:val="75"/>
                                  <w:marRight w:val="75"/>
                                  <w:marTop w:val="75"/>
                                  <w:marBottom w:val="75"/>
                                  <w:divBdr>
                                    <w:top w:val="none" w:sz="0" w:space="0" w:color="auto"/>
                                    <w:left w:val="none" w:sz="0" w:space="0" w:color="auto"/>
                                    <w:bottom w:val="none" w:sz="0" w:space="0" w:color="auto"/>
                                    <w:right w:val="none" w:sz="0" w:space="0" w:color="auto"/>
                                  </w:divBdr>
                                  <w:divsChild>
                                    <w:div w:id="578095846">
                                      <w:marLeft w:val="0"/>
                                      <w:marRight w:val="0"/>
                                      <w:marTop w:val="0"/>
                                      <w:marBottom w:val="0"/>
                                      <w:divBdr>
                                        <w:top w:val="none" w:sz="0" w:space="0" w:color="auto"/>
                                        <w:left w:val="none" w:sz="0" w:space="0" w:color="auto"/>
                                        <w:bottom w:val="none" w:sz="0" w:space="0" w:color="auto"/>
                                        <w:right w:val="none" w:sz="0" w:space="0" w:color="auto"/>
                                      </w:divBdr>
                                      <w:divsChild>
                                        <w:div w:id="1339842631">
                                          <w:marLeft w:val="0"/>
                                          <w:marRight w:val="0"/>
                                          <w:marTop w:val="75"/>
                                          <w:marBottom w:val="150"/>
                                          <w:divBdr>
                                            <w:top w:val="none" w:sz="0" w:space="0" w:color="auto"/>
                                            <w:left w:val="none" w:sz="0" w:space="0" w:color="auto"/>
                                            <w:bottom w:val="none" w:sz="0" w:space="0" w:color="auto"/>
                                            <w:right w:val="none" w:sz="0" w:space="0" w:color="auto"/>
                                          </w:divBdr>
                                          <w:divsChild>
                                            <w:div w:id="1714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912103">
      <w:bodyDiv w:val="1"/>
      <w:marLeft w:val="0"/>
      <w:marRight w:val="0"/>
      <w:marTop w:val="0"/>
      <w:marBottom w:val="0"/>
      <w:divBdr>
        <w:top w:val="none" w:sz="0" w:space="0" w:color="auto"/>
        <w:left w:val="none" w:sz="0" w:space="0" w:color="auto"/>
        <w:bottom w:val="none" w:sz="0" w:space="0" w:color="auto"/>
        <w:right w:val="none" w:sz="0" w:space="0" w:color="auto"/>
      </w:divBdr>
    </w:div>
    <w:div w:id="610287512">
      <w:bodyDiv w:val="1"/>
      <w:marLeft w:val="0"/>
      <w:marRight w:val="0"/>
      <w:marTop w:val="0"/>
      <w:marBottom w:val="0"/>
      <w:divBdr>
        <w:top w:val="none" w:sz="0" w:space="0" w:color="auto"/>
        <w:left w:val="none" w:sz="0" w:space="0" w:color="auto"/>
        <w:bottom w:val="none" w:sz="0" w:space="0" w:color="auto"/>
        <w:right w:val="none" w:sz="0" w:space="0" w:color="auto"/>
      </w:divBdr>
    </w:div>
    <w:div w:id="623388396">
      <w:bodyDiv w:val="1"/>
      <w:marLeft w:val="0"/>
      <w:marRight w:val="0"/>
      <w:marTop w:val="0"/>
      <w:marBottom w:val="0"/>
      <w:divBdr>
        <w:top w:val="none" w:sz="0" w:space="0" w:color="auto"/>
        <w:left w:val="none" w:sz="0" w:space="0" w:color="auto"/>
        <w:bottom w:val="none" w:sz="0" w:space="0" w:color="auto"/>
        <w:right w:val="none" w:sz="0" w:space="0" w:color="auto"/>
      </w:divBdr>
    </w:div>
    <w:div w:id="661276437">
      <w:bodyDiv w:val="1"/>
      <w:marLeft w:val="0"/>
      <w:marRight w:val="0"/>
      <w:marTop w:val="0"/>
      <w:marBottom w:val="0"/>
      <w:divBdr>
        <w:top w:val="none" w:sz="0" w:space="0" w:color="auto"/>
        <w:left w:val="none" w:sz="0" w:space="0" w:color="auto"/>
        <w:bottom w:val="none" w:sz="0" w:space="0" w:color="auto"/>
        <w:right w:val="none" w:sz="0" w:space="0" w:color="auto"/>
      </w:divBdr>
    </w:div>
    <w:div w:id="670790749">
      <w:bodyDiv w:val="1"/>
      <w:marLeft w:val="0"/>
      <w:marRight w:val="0"/>
      <w:marTop w:val="0"/>
      <w:marBottom w:val="0"/>
      <w:divBdr>
        <w:top w:val="none" w:sz="0" w:space="0" w:color="auto"/>
        <w:left w:val="none" w:sz="0" w:space="0" w:color="auto"/>
        <w:bottom w:val="none" w:sz="0" w:space="0" w:color="auto"/>
        <w:right w:val="none" w:sz="0" w:space="0" w:color="auto"/>
      </w:divBdr>
    </w:div>
    <w:div w:id="693382081">
      <w:bodyDiv w:val="1"/>
      <w:marLeft w:val="0"/>
      <w:marRight w:val="0"/>
      <w:marTop w:val="0"/>
      <w:marBottom w:val="0"/>
      <w:divBdr>
        <w:top w:val="none" w:sz="0" w:space="0" w:color="auto"/>
        <w:left w:val="none" w:sz="0" w:space="0" w:color="auto"/>
        <w:bottom w:val="none" w:sz="0" w:space="0" w:color="auto"/>
        <w:right w:val="none" w:sz="0" w:space="0" w:color="auto"/>
      </w:divBdr>
    </w:div>
    <w:div w:id="721977214">
      <w:bodyDiv w:val="1"/>
      <w:marLeft w:val="0"/>
      <w:marRight w:val="0"/>
      <w:marTop w:val="0"/>
      <w:marBottom w:val="0"/>
      <w:divBdr>
        <w:top w:val="none" w:sz="0" w:space="0" w:color="auto"/>
        <w:left w:val="none" w:sz="0" w:space="0" w:color="auto"/>
        <w:bottom w:val="none" w:sz="0" w:space="0" w:color="auto"/>
        <w:right w:val="none" w:sz="0" w:space="0" w:color="auto"/>
      </w:divBdr>
    </w:div>
    <w:div w:id="1039009251">
      <w:bodyDiv w:val="1"/>
      <w:marLeft w:val="0"/>
      <w:marRight w:val="0"/>
      <w:marTop w:val="0"/>
      <w:marBottom w:val="0"/>
      <w:divBdr>
        <w:top w:val="none" w:sz="0" w:space="0" w:color="auto"/>
        <w:left w:val="none" w:sz="0" w:space="0" w:color="auto"/>
        <w:bottom w:val="none" w:sz="0" w:space="0" w:color="auto"/>
        <w:right w:val="none" w:sz="0" w:space="0" w:color="auto"/>
      </w:divBdr>
    </w:div>
    <w:div w:id="1050882917">
      <w:bodyDiv w:val="1"/>
      <w:marLeft w:val="0"/>
      <w:marRight w:val="0"/>
      <w:marTop w:val="0"/>
      <w:marBottom w:val="0"/>
      <w:divBdr>
        <w:top w:val="none" w:sz="0" w:space="0" w:color="auto"/>
        <w:left w:val="none" w:sz="0" w:space="0" w:color="auto"/>
        <w:bottom w:val="none" w:sz="0" w:space="0" w:color="auto"/>
        <w:right w:val="none" w:sz="0" w:space="0" w:color="auto"/>
      </w:divBdr>
    </w:div>
    <w:div w:id="1053382719">
      <w:bodyDiv w:val="1"/>
      <w:marLeft w:val="0"/>
      <w:marRight w:val="0"/>
      <w:marTop w:val="0"/>
      <w:marBottom w:val="0"/>
      <w:divBdr>
        <w:top w:val="none" w:sz="0" w:space="0" w:color="auto"/>
        <w:left w:val="none" w:sz="0" w:space="0" w:color="auto"/>
        <w:bottom w:val="none" w:sz="0" w:space="0" w:color="auto"/>
        <w:right w:val="none" w:sz="0" w:space="0" w:color="auto"/>
      </w:divBdr>
    </w:div>
    <w:div w:id="1090002679">
      <w:bodyDiv w:val="1"/>
      <w:marLeft w:val="0"/>
      <w:marRight w:val="0"/>
      <w:marTop w:val="0"/>
      <w:marBottom w:val="0"/>
      <w:divBdr>
        <w:top w:val="none" w:sz="0" w:space="0" w:color="auto"/>
        <w:left w:val="none" w:sz="0" w:space="0" w:color="auto"/>
        <w:bottom w:val="none" w:sz="0" w:space="0" w:color="auto"/>
        <w:right w:val="none" w:sz="0" w:space="0" w:color="auto"/>
      </w:divBdr>
    </w:div>
    <w:div w:id="1131942501">
      <w:bodyDiv w:val="1"/>
      <w:marLeft w:val="0"/>
      <w:marRight w:val="0"/>
      <w:marTop w:val="0"/>
      <w:marBottom w:val="0"/>
      <w:divBdr>
        <w:top w:val="none" w:sz="0" w:space="0" w:color="auto"/>
        <w:left w:val="none" w:sz="0" w:space="0" w:color="auto"/>
        <w:bottom w:val="none" w:sz="0" w:space="0" w:color="auto"/>
        <w:right w:val="none" w:sz="0" w:space="0" w:color="auto"/>
      </w:divBdr>
    </w:div>
    <w:div w:id="1162624827">
      <w:bodyDiv w:val="1"/>
      <w:marLeft w:val="0"/>
      <w:marRight w:val="0"/>
      <w:marTop w:val="0"/>
      <w:marBottom w:val="0"/>
      <w:divBdr>
        <w:top w:val="none" w:sz="0" w:space="0" w:color="auto"/>
        <w:left w:val="none" w:sz="0" w:space="0" w:color="auto"/>
        <w:bottom w:val="none" w:sz="0" w:space="0" w:color="auto"/>
        <w:right w:val="none" w:sz="0" w:space="0" w:color="auto"/>
      </w:divBdr>
    </w:div>
    <w:div w:id="1276447536">
      <w:bodyDiv w:val="1"/>
      <w:marLeft w:val="0"/>
      <w:marRight w:val="0"/>
      <w:marTop w:val="0"/>
      <w:marBottom w:val="0"/>
      <w:divBdr>
        <w:top w:val="none" w:sz="0" w:space="0" w:color="auto"/>
        <w:left w:val="none" w:sz="0" w:space="0" w:color="auto"/>
        <w:bottom w:val="none" w:sz="0" w:space="0" w:color="auto"/>
        <w:right w:val="none" w:sz="0" w:space="0" w:color="auto"/>
      </w:divBdr>
    </w:div>
    <w:div w:id="1338191398">
      <w:bodyDiv w:val="1"/>
      <w:marLeft w:val="0"/>
      <w:marRight w:val="0"/>
      <w:marTop w:val="0"/>
      <w:marBottom w:val="0"/>
      <w:divBdr>
        <w:top w:val="none" w:sz="0" w:space="0" w:color="auto"/>
        <w:left w:val="none" w:sz="0" w:space="0" w:color="auto"/>
        <w:bottom w:val="none" w:sz="0" w:space="0" w:color="auto"/>
        <w:right w:val="none" w:sz="0" w:space="0" w:color="auto"/>
      </w:divBdr>
    </w:div>
    <w:div w:id="1438020213">
      <w:bodyDiv w:val="1"/>
      <w:marLeft w:val="0"/>
      <w:marRight w:val="0"/>
      <w:marTop w:val="0"/>
      <w:marBottom w:val="0"/>
      <w:divBdr>
        <w:top w:val="none" w:sz="0" w:space="0" w:color="auto"/>
        <w:left w:val="none" w:sz="0" w:space="0" w:color="auto"/>
        <w:bottom w:val="none" w:sz="0" w:space="0" w:color="auto"/>
        <w:right w:val="none" w:sz="0" w:space="0" w:color="auto"/>
      </w:divBdr>
    </w:div>
    <w:div w:id="1508132589">
      <w:bodyDiv w:val="1"/>
      <w:marLeft w:val="0"/>
      <w:marRight w:val="0"/>
      <w:marTop w:val="0"/>
      <w:marBottom w:val="0"/>
      <w:divBdr>
        <w:top w:val="none" w:sz="0" w:space="0" w:color="auto"/>
        <w:left w:val="none" w:sz="0" w:space="0" w:color="auto"/>
        <w:bottom w:val="none" w:sz="0" w:space="0" w:color="auto"/>
        <w:right w:val="none" w:sz="0" w:space="0" w:color="auto"/>
      </w:divBdr>
    </w:div>
    <w:div w:id="1516454543">
      <w:bodyDiv w:val="1"/>
      <w:marLeft w:val="0"/>
      <w:marRight w:val="0"/>
      <w:marTop w:val="0"/>
      <w:marBottom w:val="0"/>
      <w:divBdr>
        <w:top w:val="none" w:sz="0" w:space="0" w:color="auto"/>
        <w:left w:val="none" w:sz="0" w:space="0" w:color="auto"/>
        <w:bottom w:val="none" w:sz="0" w:space="0" w:color="auto"/>
        <w:right w:val="none" w:sz="0" w:space="0" w:color="auto"/>
      </w:divBdr>
    </w:div>
    <w:div w:id="1527405939">
      <w:bodyDiv w:val="1"/>
      <w:marLeft w:val="0"/>
      <w:marRight w:val="0"/>
      <w:marTop w:val="0"/>
      <w:marBottom w:val="0"/>
      <w:divBdr>
        <w:top w:val="none" w:sz="0" w:space="0" w:color="auto"/>
        <w:left w:val="none" w:sz="0" w:space="0" w:color="auto"/>
        <w:bottom w:val="none" w:sz="0" w:space="0" w:color="auto"/>
        <w:right w:val="none" w:sz="0" w:space="0" w:color="auto"/>
      </w:divBdr>
    </w:div>
    <w:div w:id="1694919181">
      <w:bodyDiv w:val="1"/>
      <w:marLeft w:val="0"/>
      <w:marRight w:val="0"/>
      <w:marTop w:val="0"/>
      <w:marBottom w:val="0"/>
      <w:divBdr>
        <w:top w:val="none" w:sz="0" w:space="0" w:color="auto"/>
        <w:left w:val="none" w:sz="0" w:space="0" w:color="auto"/>
        <w:bottom w:val="none" w:sz="0" w:space="0" w:color="auto"/>
        <w:right w:val="none" w:sz="0" w:space="0" w:color="auto"/>
      </w:divBdr>
    </w:div>
    <w:div w:id="1714884808">
      <w:bodyDiv w:val="1"/>
      <w:marLeft w:val="0"/>
      <w:marRight w:val="0"/>
      <w:marTop w:val="0"/>
      <w:marBottom w:val="0"/>
      <w:divBdr>
        <w:top w:val="none" w:sz="0" w:space="0" w:color="auto"/>
        <w:left w:val="none" w:sz="0" w:space="0" w:color="auto"/>
        <w:bottom w:val="none" w:sz="0" w:space="0" w:color="auto"/>
        <w:right w:val="none" w:sz="0" w:space="0" w:color="auto"/>
      </w:divBdr>
    </w:div>
    <w:div w:id="1721901599">
      <w:bodyDiv w:val="1"/>
      <w:marLeft w:val="0"/>
      <w:marRight w:val="0"/>
      <w:marTop w:val="0"/>
      <w:marBottom w:val="0"/>
      <w:divBdr>
        <w:top w:val="none" w:sz="0" w:space="0" w:color="auto"/>
        <w:left w:val="none" w:sz="0" w:space="0" w:color="auto"/>
        <w:bottom w:val="none" w:sz="0" w:space="0" w:color="auto"/>
        <w:right w:val="none" w:sz="0" w:space="0" w:color="auto"/>
      </w:divBdr>
    </w:div>
    <w:div w:id="1838419977">
      <w:bodyDiv w:val="1"/>
      <w:marLeft w:val="0"/>
      <w:marRight w:val="0"/>
      <w:marTop w:val="0"/>
      <w:marBottom w:val="0"/>
      <w:divBdr>
        <w:top w:val="none" w:sz="0" w:space="0" w:color="auto"/>
        <w:left w:val="none" w:sz="0" w:space="0" w:color="auto"/>
        <w:bottom w:val="none" w:sz="0" w:space="0" w:color="auto"/>
        <w:right w:val="none" w:sz="0" w:space="0" w:color="auto"/>
      </w:divBdr>
    </w:div>
    <w:div w:id="1870528615">
      <w:bodyDiv w:val="1"/>
      <w:marLeft w:val="0"/>
      <w:marRight w:val="0"/>
      <w:marTop w:val="0"/>
      <w:marBottom w:val="0"/>
      <w:divBdr>
        <w:top w:val="none" w:sz="0" w:space="0" w:color="auto"/>
        <w:left w:val="none" w:sz="0" w:space="0" w:color="auto"/>
        <w:bottom w:val="none" w:sz="0" w:space="0" w:color="auto"/>
        <w:right w:val="none" w:sz="0" w:space="0" w:color="auto"/>
      </w:divBdr>
    </w:div>
    <w:div w:id="1909922762">
      <w:bodyDiv w:val="1"/>
      <w:marLeft w:val="0"/>
      <w:marRight w:val="0"/>
      <w:marTop w:val="0"/>
      <w:marBottom w:val="0"/>
      <w:divBdr>
        <w:top w:val="none" w:sz="0" w:space="0" w:color="auto"/>
        <w:left w:val="none" w:sz="0" w:space="0" w:color="auto"/>
        <w:bottom w:val="none" w:sz="0" w:space="0" w:color="auto"/>
        <w:right w:val="none" w:sz="0" w:space="0" w:color="auto"/>
      </w:divBdr>
    </w:div>
    <w:div w:id="1914973829">
      <w:bodyDiv w:val="1"/>
      <w:marLeft w:val="0"/>
      <w:marRight w:val="0"/>
      <w:marTop w:val="0"/>
      <w:marBottom w:val="0"/>
      <w:divBdr>
        <w:top w:val="none" w:sz="0" w:space="0" w:color="auto"/>
        <w:left w:val="none" w:sz="0" w:space="0" w:color="auto"/>
        <w:bottom w:val="none" w:sz="0" w:space="0" w:color="auto"/>
        <w:right w:val="none" w:sz="0" w:space="0" w:color="auto"/>
      </w:divBdr>
    </w:div>
    <w:div w:id="1924218503">
      <w:bodyDiv w:val="1"/>
      <w:marLeft w:val="0"/>
      <w:marRight w:val="0"/>
      <w:marTop w:val="100"/>
      <w:marBottom w:val="100"/>
      <w:divBdr>
        <w:top w:val="none" w:sz="0" w:space="0" w:color="auto"/>
        <w:left w:val="none" w:sz="0" w:space="0" w:color="auto"/>
        <w:bottom w:val="none" w:sz="0" w:space="0" w:color="auto"/>
        <w:right w:val="none" w:sz="0" w:space="0" w:color="auto"/>
      </w:divBdr>
      <w:divsChild>
        <w:div w:id="2092003022">
          <w:marLeft w:val="0"/>
          <w:marRight w:val="0"/>
          <w:marTop w:val="0"/>
          <w:marBottom w:val="0"/>
          <w:divBdr>
            <w:top w:val="none" w:sz="0" w:space="0" w:color="auto"/>
            <w:left w:val="none" w:sz="0" w:space="0" w:color="auto"/>
            <w:bottom w:val="none" w:sz="0" w:space="0" w:color="auto"/>
            <w:right w:val="none" w:sz="0" w:space="0" w:color="auto"/>
          </w:divBdr>
          <w:divsChild>
            <w:div w:id="1679959619">
              <w:marLeft w:val="-7200"/>
              <w:marRight w:val="0"/>
              <w:marTop w:val="0"/>
              <w:marBottom w:val="0"/>
              <w:divBdr>
                <w:top w:val="none" w:sz="0" w:space="0" w:color="auto"/>
                <w:left w:val="none" w:sz="0" w:space="0" w:color="auto"/>
                <w:bottom w:val="none" w:sz="0" w:space="0" w:color="auto"/>
                <w:right w:val="none" w:sz="0" w:space="0" w:color="auto"/>
              </w:divBdr>
              <w:divsChild>
                <w:div w:id="1843276932">
                  <w:marLeft w:val="0"/>
                  <w:marRight w:val="0"/>
                  <w:marTop w:val="0"/>
                  <w:marBottom w:val="0"/>
                  <w:divBdr>
                    <w:top w:val="none" w:sz="0" w:space="0" w:color="auto"/>
                    <w:left w:val="none" w:sz="0" w:space="0" w:color="auto"/>
                    <w:bottom w:val="none" w:sz="0" w:space="0" w:color="auto"/>
                    <w:right w:val="none" w:sz="0" w:space="0" w:color="auto"/>
                  </w:divBdr>
                  <w:divsChild>
                    <w:div w:id="312372508">
                      <w:marLeft w:val="0"/>
                      <w:marRight w:val="0"/>
                      <w:marTop w:val="0"/>
                      <w:marBottom w:val="0"/>
                      <w:divBdr>
                        <w:top w:val="none" w:sz="0" w:space="0" w:color="auto"/>
                        <w:left w:val="none" w:sz="0" w:space="0" w:color="auto"/>
                        <w:bottom w:val="none" w:sz="0" w:space="0" w:color="auto"/>
                        <w:right w:val="none" w:sz="0" w:space="0" w:color="auto"/>
                      </w:divBdr>
                      <w:divsChild>
                        <w:div w:id="833909508">
                          <w:marLeft w:val="0"/>
                          <w:marRight w:val="0"/>
                          <w:marTop w:val="0"/>
                          <w:marBottom w:val="0"/>
                          <w:divBdr>
                            <w:top w:val="none" w:sz="0" w:space="0" w:color="auto"/>
                            <w:left w:val="none" w:sz="0" w:space="0" w:color="auto"/>
                            <w:bottom w:val="none" w:sz="0" w:space="0" w:color="auto"/>
                            <w:right w:val="none" w:sz="0" w:space="0" w:color="auto"/>
                          </w:divBdr>
                          <w:divsChild>
                            <w:div w:id="646058283">
                              <w:marLeft w:val="0"/>
                              <w:marRight w:val="0"/>
                              <w:marTop w:val="0"/>
                              <w:marBottom w:val="0"/>
                              <w:divBdr>
                                <w:top w:val="none" w:sz="0" w:space="0" w:color="auto"/>
                                <w:left w:val="none" w:sz="0" w:space="0" w:color="auto"/>
                                <w:bottom w:val="none" w:sz="0" w:space="0" w:color="auto"/>
                                <w:right w:val="none" w:sz="0" w:space="0" w:color="auto"/>
                              </w:divBdr>
                              <w:divsChild>
                                <w:div w:id="2127582271">
                                  <w:marLeft w:val="0"/>
                                  <w:marRight w:val="0"/>
                                  <w:marTop w:val="0"/>
                                  <w:marBottom w:val="0"/>
                                  <w:divBdr>
                                    <w:top w:val="none" w:sz="0" w:space="0" w:color="auto"/>
                                    <w:left w:val="none" w:sz="0" w:space="0" w:color="auto"/>
                                    <w:bottom w:val="none" w:sz="0" w:space="0" w:color="auto"/>
                                    <w:right w:val="none" w:sz="0" w:space="0" w:color="auto"/>
                                  </w:divBdr>
                                  <w:divsChild>
                                    <w:div w:id="1192106152">
                                      <w:marLeft w:val="0"/>
                                      <w:marRight w:val="0"/>
                                      <w:marTop w:val="0"/>
                                      <w:marBottom w:val="0"/>
                                      <w:divBdr>
                                        <w:top w:val="none" w:sz="0" w:space="0" w:color="auto"/>
                                        <w:left w:val="none" w:sz="0" w:space="0" w:color="auto"/>
                                        <w:bottom w:val="none" w:sz="0" w:space="0" w:color="auto"/>
                                        <w:right w:val="single" w:sz="6" w:space="0" w:color="A4A9AF"/>
                                      </w:divBdr>
                                    </w:div>
                                  </w:divsChild>
                                </w:div>
                              </w:divsChild>
                            </w:div>
                          </w:divsChild>
                        </w:div>
                      </w:divsChild>
                    </w:div>
                  </w:divsChild>
                </w:div>
              </w:divsChild>
            </w:div>
          </w:divsChild>
        </w:div>
      </w:divsChild>
    </w:div>
    <w:div w:id="1962223219">
      <w:bodyDiv w:val="1"/>
      <w:marLeft w:val="0"/>
      <w:marRight w:val="0"/>
      <w:marTop w:val="0"/>
      <w:marBottom w:val="0"/>
      <w:divBdr>
        <w:top w:val="none" w:sz="0" w:space="0" w:color="auto"/>
        <w:left w:val="none" w:sz="0" w:space="0" w:color="auto"/>
        <w:bottom w:val="none" w:sz="0" w:space="0" w:color="auto"/>
        <w:right w:val="none" w:sz="0" w:space="0" w:color="auto"/>
      </w:divBdr>
    </w:div>
    <w:div w:id="21424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package" Target="embeddings/Microsoft_Visio_Drawing1.vsdx"/><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4A889286459043AB7B9C5F072BB4C4" ma:contentTypeVersion="0" ma:contentTypeDescription="Create a new document." ma:contentTypeScope="" ma:versionID="e9844cea89b466899722fbccd717e43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3E00B-0334-4BCC-8451-557C7EABC56C}">
  <ds:schemaRefs>
    <ds:schemaRef ds:uri="http://schemas.microsoft.com/sharepoint/v3/contenttype/forms"/>
  </ds:schemaRefs>
</ds:datastoreItem>
</file>

<file path=customXml/itemProps2.xml><?xml version="1.0" encoding="utf-8"?>
<ds:datastoreItem xmlns:ds="http://schemas.openxmlformats.org/officeDocument/2006/customXml" ds:itemID="{1B8CB67A-2A25-4089-B35D-65AE695E8D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627EEB-8749-44DC-82E8-B7C24D6CC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2581DB-8F3B-4523-8C96-0FCA2E82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24</Pages>
  <Words>4540</Words>
  <Characters>25879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jwang308@ford.com</dc:creator>
  <cp:keywords/>
  <dc:description/>
  <cp:lastModifiedBy>Lin, Shawn (X.)</cp:lastModifiedBy>
  <cp:revision>8</cp:revision>
  <cp:lastPrinted>2021-10-20T08:44:00Z</cp:lastPrinted>
  <dcterms:created xsi:type="dcterms:W3CDTF">2022-05-05T05:30:00Z</dcterms:created>
  <dcterms:modified xsi:type="dcterms:W3CDTF">2022-05-06T08:13:00Z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0x010100A74A889286459043AB7B9C5F072BB4C4</vt:lpwstr>
  </property>
</Properties>
</file>