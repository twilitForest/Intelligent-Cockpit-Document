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1B5" w:rsidRDefault="00C571B5" w:rsidP="00530C8E"/>
    <w:p w:rsidR="005A11F5" w:rsidRPr="00106C9E" w:rsidRDefault="005A11F5" w:rsidP="005A11F5"/>
    <w:p w:rsidR="005A11F5" w:rsidRDefault="005A11F5" w:rsidP="005A11F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133.5pt">
            <v:imagedata r:id="rId8" o:title=""/>
          </v:shape>
        </w:pict>
      </w:r>
    </w:p>
    <w:p w:rsidR="005A11F5" w:rsidRDefault="005A11F5" w:rsidP="005A11F5">
      <w:pPr>
        <w:jc w:val="center"/>
      </w:pPr>
      <w:r>
        <w:rPr>
          <w:rFonts w:eastAsia="Arial" w:cs="Arial"/>
          <w:b/>
          <w:bCs/>
          <w:color w:val="000080"/>
          <w:sz w:val="44"/>
        </w:rPr>
        <w:t>Research &amp; Vehicle Technology</w:t>
      </w:r>
    </w:p>
    <w:p w:rsidR="005A11F5" w:rsidRDefault="005A11F5" w:rsidP="005A11F5">
      <w:pPr>
        <w:jc w:val="center"/>
      </w:pPr>
      <w:r>
        <w:rPr>
          <w:rFonts w:eastAsia="Arial" w:cs="Arial"/>
          <w:b/>
          <w:bCs/>
          <w:color w:val="000080"/>
          <w:sz w:val="40"/>
        </w:rPr>
        <w:t>“Infotainment Systems Product Development”</w:t>
      </w:r>
    </w:p>
    <w:p w:rsidR="005A11F5" w:rsidRDefault="005A11F5" w:rsidP="005A11F5">
      <w:pPr>
        <w:jc w:val="center"/>
      </w:pPr>
    </w:p>
    <w:p w:rsidR="005A11F5" w:rsidRDefault="005A11F5" w:rsidP="005A11F5">
      <w:pPr>
        <w:jc w:val="center"/>
      </w:pPr>
    </w:p>
    <w:p w:rsidR="005A11F5" w:rsidRDefault="005A11F5" w:rsidP="005A11F5">
      <w:pPr>
        <w:jc w:val="center"/>
      </w:pPr>
      <w:r>
        <w:rPr>
          <w:rFonts w:eastAsia="Arial" w:cs="Arial"/>
          <w:b/>
          <w:bCs/>
          <w:sz w:val="52"/>
        </w:rPr>
        <w:t>Feature – NAV Repeater V2</w:t>
      </w:r>
    </w:p>
    <w:p w:rsidR="005A11F5" w:rsidRDefault="005A11F5" w:rsidP="005A11F5">
      <w:pPr>
        <w:jc w:val="center"/>
        <w:rPr>
          <w:sz w:val="52"/>
          <w:szCs w:val="52"/>
        </w:rPr>
      </w:pPr>
    </w:p>
    <w:p w:rsidR="005A11F5" w:rsidRDefault="005A11F5" w:rsidP="005A11F5">
      <w:pPr>
        <w:jc w:val="center"/>
      </w:pPr>
      <w:r>
        <w:rPr>
          <w:rFonts w:eastAsia="Arial" w:cs="Arial"/>
          <w:b/>
          <w:bCs/>
          <w:sz w:val="52"/>
        </w:rPr>
        <w:t>APIM Infotainment Subsystem Part Specific Specification (SPSS)</w:t>
      </w:r>
    </w:p>
    <w:p w:rsidR="005A11F5" w:rsidRDefault="005A11F5" w:rsidP="005A11F5">
      <w:pPr>
        <w:jc w:val="center"/>
      </w:pPr>
      <w:r>
        <w:t> </w:t>
      </w:r>
    </w:p>
    <w:p w:rsidR="005A11F5" w:rsidRDefault="005A11F5" w:rsidP="005A11F5">
      <w:pPr>
        <w:jc w:val="center"/>
      </w:pPr>
      <w:r>
        <w:t> </w:t>
      </w:r>
    </w:p>
    <w:p w:rsidR="005A11F5" w:rsidRDefault="005A11F5" w:rsidP="005A11F5">
      <w:pPr>
        <w:jc w:val="center"/>
      </w:pPr>
      <w:r>
        <w:t> </w:t>
      </w:r>
    </w:p>
    <w:p w:rsidR="005A11F5" w:rsidRDefault="005A11F5" w:rsidP="005A11F5">
      <w:pPr>
        <w:jc w:val="center"/>
      </w:pPr>
      <w:r>
        <w:t> </w:t>
      </w:r>
    </w:p>
    <w:p w:rsidR="005A11F5" w:rsidRDefault="005A11F5" w:rsidP="005A11F5">
      <w:pPr>
        <w:jc w:val="center"/>
      </w:pPr>
      <w:r>
        <w:rPr>
          <w:rFonts w:eastAsia="Arial" w:cs="Arial"/>
          <w:sz w:val="28"/>
        </w:rPr>
        <w:t>Version 1.2</w:t>
      </w:r>
    </w:p>
    <w:p w:rsidR="005A11F5" w:rsidRDefault="005A11F5" w:rsidP="005A11F5">
      <w:pPr>
        <w:jc w:val="center"/>
      </w:pPr>
      <w:r>
        <w:rPr>
          <w:rFonts w:eastAsia="Arial" w:cs="Arial"/>
          <w:b/>
          <w:bCs/>
          <w:sz w:val="28"/>
        </w:rPr>
        <w:t>UNCONTROLLED COPY IF PRINTED</w:t>
      </w:r>
    </w:p>
    <w:p w:rsidR="005A11F5" w:rsidRDefault="005A11F5" w:rsidP="005A11F5">
      <w:pPr>
        <w:jc w:val="center"/>
      </w:pPr>
      <w:r>
        <w:t> </w:t>
      </w:r>
    </w:p>
    <w:p w:rsidR="005A11F5" w:rsidRDefault="005A11F5" w:rsidP="005A11F5">
      <w:pPr>
        <w:jc w:val="center"/>
      </w:pPr>
      <w:r>
        <w:rPr>
          <w:rFonts w:eastAsia="Arial" w:cs="Arial"/>
          <w:b/>
          <w:bCs/>
        </w:rPr>
        <w:t>Version Date:  November 4, 2016</w:t>
      </w:r>
    </w:p>
    <w:p w:rsidR="005A11F5" w:rsidRDefault="005A11F5" w:rsidP="005A11F5">
      <w:pPr>
        <w:jc w:val="center"/>
      </w:pPr>
      <w:r>
        <w:t> </w:t>
      </w:r>
    </w:p>
    <w:p w:rsidR="005A11F5" w:rsidRDefault="005A11F5" w:rsidP="005A11F5">
      <w:pPr>
        <w:jc w:val="center"/>
      </w:pPr>
      <w:r>
        <w:t> </w:t>
      </w:r>
    </w:p>
    <w:p w:rsidR="005A11F5" w:rsidRDefault="005A11F5" w:rsidP="005A11F5">
      <w:pPr>
        <w:jc w:val="center"/>
      </w:pPr>
      <w:r>
        <w:t> </w:t>
      </w:r>
    </w:p>
    <w:p w:rsidR="005A11F5" w:rsidRDefault="005A11F5" w:rsidP="005A11F5">
      <w:pPr>
        <w:spacing w:after="100" w:afterAutospacing="1"/>
        <w:jc w:val="center"/>
        <w:rPr>
          <w:b/>
          <w:bCs/>
          <w:sz w:val="36"/>
          <w:bdr w:val="single" w:sz="18" w:space="0" w:color="auto" w:frame="1"/>
        </w:rPr>
      </w:pPr>
      <w:r>
        <w:rPr>
          <w:b/>
          <w:bCs/>
          <w:sz w:val="36"/>
          <w:bdr w:val="single" w:sz="18" w:space="0" w:color="auto" w:frame="1"/>
        </w:rPr>
        <w:t>  FORD CONFIDENTIAL</w:t>
      </w:r>
      <w:r>
        <w:rPr>
          <w:b/>
          <w:bCs/>
          <w:color w:val="FFFFFF"/>
          <w:sz w:val="36"/>
          <w:bdr w:val="single" w:sz="18" w:space="0" w:color="auto" w:frame="1"/>
        </w:rPr>
        <w:t>F</w:t>
      </w:r>
      <w:r>
        <w:rPr>
          <w:b/>
          <w:bCs/>
          <w:sz w:val="36"/>
          <w:bdr w:val="single" w:sz="18" w:space="0" w:color="auto" w:frame="1"/>
        </w:rPr>
        <w:t xml:space="preserve"> </w:t>
      </w:r>
    </w:p>
    <w:p w:rsidR="005A11F5" w:rsidRDefault="005A11F5" w:rsidP="005A11F5">
      <w:pPr>
        <w:spacing w:after="280" w:afterAutospacing="1"/>
        <w:jc w:val="center"/>
      </w:pPr>
      <w:r>
        <w:rPr>
          <w:rFonts w:ascii="Times New Roman" w:hAnsi="Times New Roman"/>
          <w:b/>
          <w:bCs/>
          <w:sz w:val="36"/>
        </w:rPr>
        <w:br w:type="page"/>
      </w:r>
    </w:p>
    <w:p w:rsidR="005A11F5" w:rsidRDefault="005A11F5">
      <w:pPr>
        <w:spacing w:after="280" w:afterAutospacing="1"/>
        <w:jc w:val="center"/>
      </w:pPr>
      <w:r>
        <w:rPr>
          <w:rFonts w:eastAsia="Arial" w:cs="Arial"/>
          <w:b/>
          <w:bCs/>
          <w:sz w:val="28"/>
          <w:u w:val="single"/>
        </w:rPr>
        <w:lastRenderedPageBreak/>
        <w:t>Revision History</w:t>
      </w:r>
    </w:p>
    <w:p w:rsidR="005A11F5" w:rsidRDefault="005A11F5" w:rsidP="005A11F5">
      <w:r>
        <w:rPr>
          <w:rFonts w:eastAsia="Arial" w:cs="Arial"/>
        </w:rPr>
        <w:t> </w:t>
      </w:r>
    </w:p>
    <w:p w:rsidR="005A11F5" w:rsidRDefault="005A11F5" w:rsidP="005A11F5">
      <w:r>
        <w:rPr>
          <w:rFonts w:eastAsia="Arial" w:cs="Arial"/>
        </w:rPr>
        <w:t> </w:t>
      </w:r>
    </w:p>
    <w:tbl>
      <w:tblPr>
        <w:tblW w:w="0" w:type="auto"/>
        <w:jc w:val="center"/>
        <w:tblInd w:w="-285" w:type="dxa"/>
        <w:tblCellMar>
          <w:left w:w="0" w:type="dxa"/>
          <w:right w:w="0" w:type="dxa"/>
        </w:tblCellMar>
        <w:tblLook w:val="04A0" w:firstRow="1" w:lastRow="0" w:firstColumn="1" w:lastColumn="0" w:noHBand="0" w:noVBand="1"/>
      </w:tblPr>
      <w:tblGrid>
        <w:gridCol w:w="1526"/>
        <w:gridCol w:w="1036"/>
        <w:gridCol w:w="2871"/>
        <w:gridCol w:w="3708"/>
      </w:tblGrid>
      <w:tr w:rsidR="005A11F5" w:rsidTr="005A11F5">
        <w:trPr>
          <w:jc w:val="center"/>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A11F5" w:rsidRDefault="005A11F5">
            <w:pPr>
              <w:jc w:val="center"/>
            </w:pPr>
            <w:r>
              <w:rPr>
                <w:rFonts w:eastAsia="Arial" w:cs="Arial"/>
                <w:b/>
                <w:bCs/>
                <w:lang w:val="fr-FR" w:eastAsia="fr-FR"/>
              </w:rPr>
              <w:t>Date</w:t>
            </w:r>
          </w:p>
        </w:tc>
        <w:tc>
          <w:tcPr>
            <w:tcW w:w="103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A11F5" w:rsidRDefault="005A11F5">
            <w:pPr>
              <w:jc w:val="center"/>
            </w:pPr>
            <w:r>
              <w:rPr>
                <w:rFonts w:eastAsia="Arial" w:cs="Arial"/>
                <w:b/>
                <w:bCs/>
                <w:lang w:val="fr-FR" w:eastAsia="fr-FR"/>
              </w:rPr>
              <w:t>Version</w:t>
            </w:r>
          </w:p>
        </w:tc>
        <w:tc>
          <w:tcPr>
            <w:tcW w:w="6579"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5A11F5" w:rsidRDefault="005A11F5" w:rsidP="005A11F5">
            <w:pPr>
              <w:jc w:val="center"/>
            </w:pPr>
            <w:r>
              <w:rPr>
                <w:rFonts w:eastAsia="Arial" w:cs="Arial"/>
                <w:b/>
                <w:bCs/>
                <w:lang w:val="fr-FR" w:eastAsia="fr-FR"/>
              </w:rPr>
              <w:t>Notes</w:t>
            </w:r>
          </w:p>
        </w:tc>
      </w:tr>
      <w:tr w:rsidR="005A11F5" w:rsidTr="005A11F5">
        <w:trPr>
          <w:jc w:val="center"/>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A11F5" w:rsidRDefault="005A11F5" w:rsidP="005A11F5">
            <w:r>
              <w:rPr>
                <w:rFonts w:eastAsia="Arial" w:cs="Arial"/>
                <w:sz w:val="16"/>
                <w:lang w:eastAsia="fr-FR"/>
              </w:rPr>
              <w:t>May 30, 2013</w:t>
            </w:r>
          </w:p>
        </w:tc>
        <w:tc>
          <w:tcPr>
            <w:tcW w:w="1036" w:type="dxa"/>
            <w:tcBorders>
              <w:top w:val="nil"/>
              <w:left w:val="nil"/>
              <w:bottom w:val="single" w:sz="8" w:space="0" w:color="auto"/>
              <w:right w:val="single" w:sz="8" w:space="0" w:color="auto"/>
            </w:tcBorders>
            <w:tcMar>
              <w:top w:w="0" w:type="dxa"/>
              <w:left w:w="108" w:type="dxa"/>
              <w:bottom w:w="0" w:type="dxa"/>
              <w:right w:w="108" w:type="dxa"/>
            </w:tcMar>
          </w:tcPr>
          <w:p w:rsidR="005A11F5" w:rsidRDefault="005A11F5">
            <w:pPr>
              <w:jc w:val="center"/>
            </w:pPr>
            <w:r>
              <w:rPr>
                <w:rFonts w:eastAsia="Arial" w:cs="Arial"/>
                <w:sz w:val="16"/>
                <w:lang w:val="fr-FR" w:eastAsia="fr-FR"/>
              </w:rPr>
              <w:t>1.0</w:t>
            </w:r>
          </w:p>
        </w:tc>
        <w:tc>
          <w:tcPr>
            <w:tcW w:w="6579" w:type="dxa"/>
            <w:gridSpan w:val="2"/>
            <w:tcBorders>
              <w:top w:val="nil"/>
              <w:left w:val="nil"/>
              <w:bottom w:val="single" w:sz="8" w:space="0" w:color="auto"/>
              <w:right w:val="single" w:sz="8" w:space="0" w:color="auto"/>
            </w:tcBorders>
            <w:tcMar>
              <w:top w:w="0" w:type="dxa"/>
              <w:left w:w="108" w:type="dxa"/>
              <w:bottom w:w="0" w:type="dxa"/>
              <w:right w:w="108" w:type="dxa"/>
            </w:tcMar>
          </w:tcPr>
          <w:p w:rsidR="005A11F5" w:rsidRPr="00951E22" w:rsidRDefault="005A11F5">
            <w:pPr>
              <w:rPr>
                <w:b/>
              </w:rPr>
            </w:pPr>
            <w:r w:rsidRPr="00951E22">
              <w:rPr>
                <w:rFonts w:eastAsia="Arial" w:cs="Arial"/>
                <w:b/>
                <w:sz w:val="16"/>
              </w:rPr>
              <w:t>Initial Release</w:t>
            </w:r>
          </w:p>
        </w:tc>
      </w:tr>
      <w:tr w:rsidR="005A11F5" w:rsidTr="005A11F5">
        <w:trPr>
          <w:jc w:val="center"/>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A11F5" w:rsidRDefault="005A11F5">
            <w:pPr>
              <w:jc w:val="center"/>
            </w:pPr>
            <w:r>
              <w:rPr>
                <w:rFonts w:eastAsia="Arial" w:cs="Arial"/>
                <w:sz w:val="16"/>
              </w:rPr>
              <w:t> </w:t>
            </w:r>
          </w:p>
        </w:tc>
        <w:tc>
          <w:tcPr>
            <w:tcW w:w="103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Default="005A11F5">
            <w:pPr>
              <w:jc w:val="center"/>
            </w:pPr>
            <w:r>
              <w:rPr>
                <w:rFonts w:eastAsia="Arial" w:cs="Arial"/>
                <w:sz w:val="16"/>
                <w:lang w:val="fr-FR" w:eastAsia="fr-FR"/>
              </w:rPr>
              <w:t> </w:t>
            </w:r>
          </w:p>
        </w:tc>
        <w:tc>
          <w:tcPr>
            <w:tcW w:w="6579"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rsidR="005A11F5" w:rsidRDefault="005A11F5">
            <w:r>
              <w:rPr>
                <w:rFonts w:eastAsia="Arial" w:cs="Arial"/>
                <w:sz w:val="16"/>
              </w:rPr>
              <w:t> </w:t>
            </w:r>
          </w:p>
        </w:tc>
      </w:tr>
      <w:tr w:rsidR="005A11F5" w:rsidTr="005A11F5">
        <w:trPr>
          <w:jc w:val="center"/>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A11F5" w:rsidRDefault="005A11F5" w:rsidP="005A11F5">
            <w:pPr>
              <w:rPr>
                <w:rFonts w:eastAsia="Arial" w:cs="Arial"/>
                <w:sz w:val="16"/>
              </w:rPr>
            </w:pPr>
            <w:r>
              <w:rPr>
                <w:rFonts w:eastAsia="Arial" w:cs="Arial"/>
                <w:sz w:val="16"/>
              </w:rPr>
              <w:t>July 18, 2014</w:t>
            </w:r>
          </w:p>
        </w:tc>
        <w:tc>
          <w:tcPr>
            <w:tcW w:w="103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Default="005A11F5">
            <w:pPr>
              <w:jc w:val="center"/>
              <w:rPr>
                <w:rFonts w:eastAsia="Arial" w:cs="Arial"/>
                <w:sz w:val="16"/>
                <w:lang w:val="fr-FR" w:eastAsia="fr-FR"/>
              </w:rPr>
            </w:pPr>
            <w:r>
              <w:rPr>
                <w:rFonts w:eastAsia="Arial" w:cs="Arial"/>
                <w:sz w:val="16"/>
                <w:lang w:val="fr-FR" w:eastAsia="fr-FR"/>
              </w:rPr>
              <w:t>1.1</w:t>
            </w: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951E22" w:rsidRDefault="005A11F5">
            <w:pPr>
              <w:outlineLvl w:val="3"/>
              <w:rPr>
                <w:rFonts w:cs="Arial"/>
                <w:b/>
                <w:sz w:val="16"/>
                <w:szCs w:val="16"/>
              </w:rPr>
            </w:pPr>
            <w:r w:rsidRPr="00951E22">
              <w:rPr>
                <w:rFonts w:cs="Arial"/>
                <w:b/>
                <w:sz w:val="16"/>
                <w:szCs w:val="16"/>
              </w:rPr>
              <w:t>Updated Release</w:t>
            </w:r>
          </w:p>
        </w:tc>
        <w:tc>
          <w:tcPr>
            <w:tcW w:w="3708" w:type="dxa"/>
            <w:tcBorders>
              <w:top w:val="single" w:sz="8" w:space="0" w:color="auto"/>
              <w:left w:val="nil"/>
              <w:bottom w:val="single" w:sz="8" w:space="0" w:color="auto"/>
              <w:right w:val="single" w:sz="8" w:space="0" w:color="auto"/>
            </w:tcBorders>
            <w:vAlign w:val="center"/>
          </w:tcPr>
          <w:p w:rsidR="005A11F5" w:rsidRPr="00FA31F0" w:rsidRDefault="005A11F5">
            <w:pPr>
              <w:outlineLvl w:val="3"/>
              <w:rPr>
                <w:rFonts w:cs="Arial"/>
                <w:sz w:val="16"/>
                <w:szCs w:val="16"/>
              </w:rPr>
            </w:pPr>
          </w:p>
        </w:tc>
      </w:tr>
      <w:tr w:rsidR="005A11F5" w:rsidTr="005A11F5">
        <w:trPr>
          <w:jc w:val="center"/>
        </w:trPr>
        <w:tc>
          <w:tcPr>
            <w:tcW w:w="1526" w:type="dxa"/>
            <w:tcBorders>
              <w:top w:val="single" w:sz="8" w:space="0" w:color="auto"/>
              <w:left w:val="single" w:sz="8" w:space="0" w:color="auto"/>
              <w:right w:val="single" w:sz="8" w:space="0" w:color="auto"/>
            </w:tcBorders>
            <w:tcMar>
              <w:top w:w="0" w:type="dxa"/>
              <w:left w:w="108" w:type="dxa"/>
              <w:bottom w:w="0" w:type="dxa"/>
              <w:right w:w="108" w:type="dxa"/>
            </w:tcMar>
            <w:vAlign w:val="center"/>
          </w:tcPr>
          <w:p w:rsidR="005A11F5" w:rsidRDefault="005A11F5" w:rsidP="005A11F5">
            <w:pPr>
              <w:rPr>
                <w:rFonts w:eastAsia="Arial" w:cs="Arial"/>
                <w:sz w:val="16"/>
              </w:rPr>
            </w:pPr>
          </w:p>
        </w:tc>
        <w:tc>
          <w:tcPr>
            <w:tcW w:w="1036" w:type="dxa"/>
            <w:tcBorders>
              <w:top w:val="single" w:sz="8" w:space="0" w:color="auto"/>
              <w:left w:val="nil"/>
              <w:right w:val="single" w:sz="8" w:space="0" w:color="auto"/>
            </w:tcBorders>
            <w:tcMar>
              <w:top w:w="0" w:type="dxa"/>
              <w:left w:w="108" w:type="dxa"/>
              <w:bottom w:w="0" w:type="dxa"/>
              <w:right w:w="108" w:type="dxa"/>
            </w:tcMar>
            <w:vAlign w:val="center"/>
          </w:tcPr>
          <w:p w:rsidR="005A11F5" w:rsidRDefault="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FA31F0" w:rsidRDefault="005A11F5" w:rsidP="005A11F5">
            <w:pPr>
              <w:outlineLvl w:val="3"/>
              <w:rPr>
                <w:rFonts w:cs="Arial"/>
                <w:sz w:val="16"/>
                <w:szCs w:val="16"/>
              </w:rPr>
            </w:pPr>
            <w:r w:rsidRPr="00FA31F0">
              <w:rPr>
                <w:rFonts w:cs="Arial"/>
                <w:sz w:val="16"/>
                <w:szCs w:val="16"/>
              </w:rPr>
              <w:t>NAVREPEATv2-IIR-REQ-022889/B-Navigation Repeater Server Signals (</w:t>
            </w:r>
            <w:proofErr w:type="spellStart"/>
            <w:r w:rsidRPr="00FA31F0">
              <w:rPr>
                <w:rFonts w:cs="Arial"/>
                <w:sz w:val="16"/>
                <w:szCs w:val="16"/>
              </w:rPr>
              <w:t>TcSE</w:t>
            </w:r>
            <w:proofErr w:type="spellEnd"/>
            <w:r w:rsidRPr="00FA31F0">
              <w:rPr>
                <w:rFonts w:cs="Arial"/>
                <w:sz w:val="16"/>
                <w:szCs w:val="16"/>
              </w:rPr>
              <w:t xml:space="preserve"> ROIN-281280-1)</w:t>
            </w:r>
          </w:p>
        </w:tc>
        <w:tc>
          <w:tcPr>
            <w:tcW w:w="3708" w:type="dxa"/>
            <w:tcBorders>
              <w:top w:val="single" w:sz="8" w:space="0" w:color="auto"/>
              <w:left w:val="nil"/>
              <w:bottom w:val="single" w:sz="8" w:space="0" w:color="auto"/>
              <w:right w:val="single" w:sz="8" w:space="0" w:color="auto"/>
            </w:tcBorders>
            <w:vAlign w:val="center"/>
          </w:tcPr>
          <w:p w:rsidR="005A11F5" w:rsidRPr="00FA31F0" w:rsidRDefault="005A11F5" w:rsidP="005A11F5">
            <w:pPr>
              <w:outlineLvl w:val="3"/>
              <w:rPr>
                <w:rFonts w:cs="Arial"/>
                <w:sz w:val="16"/>
                <w:szCs w:val="16"/>
              </w:rPr>
            </w:pPr>
            <w:r w:rsidRPr="00FA31F0">
              <w:rPr>
                <w:rFonts w:cs="Arial"/>
                <w:sz w:val="16"/>
                <w:szCs w:val="16"/>
              </w:rPr>
              <w:t xml:space="preserve">rpaquet2 - Added </w:t>
            </w:r>
            <w:proofErr w:type="spellStart"/>
            <w:r w:rsidRPr="00FA31F0">
              <w:rPr>
                <w:rFonts w:cs="Arial"/>
                <w:sz w:val="16"/>
                <w:szCs w:val="16"/>
              </w:rPr>
              <w:t>UpcomingStreetName.St</w:t>
            </w:r>
            <w:proofErr w:type="spellEnd"/>
          </w:p>
        </w:tc>
      </w:tr>
      <w:tr w:rsidR="005A11F5" w:rsidTr="005A11F5">
        <w:trPr>
          <w:jc w:val="center"/>
        </w:trPr>
        <w:tc>
          <w:tcPr>
            <w:tcW w:w="1526" w:type="dxa"/>
            <w:tcBorders>
              <w:left w:val="single" w:sz="8" w:space="0" w:color="auto"/>
              <w:right w:val="single" w:sz="8" w:space="0" w:color="auto"/>
            </w:tcBorders>
            <w:tcMar>
              <w:top w:w="0" w:type="dxa"/>
              <w:left w:w="108" w:type="dxa"/>
              <w:bottom w:w="0" w:type="dxa"/>
              <w:right w:w="108" w:type="dxa"/>
            </w:tcMar>
            <w:vAlign w:val="center"/>
          </w:tcPr>
          <w:p w:rsidR="005A11F5" w:rsidRDefault="005A11F5">
            <w:pPr>
              <w:jc w:val="center"/>
              <w:rPr>
                <w:rFonts w:eastAsia="Arial" w:cs="Arial"/>
                <w:sz w:val="16"/>
              </w:rPr>
            </w:pPr>
          </w:p>
        </w:tc>
        <w:tc>
          <w:tcPr>
            <w:tcW w:w="1036" w:type="dxa"/>
            <w:tcBorders>
              <w:left w:val="nil"/>
              <w:right w:val="single" w:sz="8" w:space="0" w:color="auto"/>
            </w:tcBorders>
            <w:tcMar>
              <w:top w:w="0" w:type="dxa"/>
              <w:left w:w="108" w:type="dxa"/>
              <w:bottom w:w="0" w:type="dxa"/>
              <w:right w:w="108" w:type="dxa"/>
            </w:tcMar>
            <w:vAlign w:val="center"/>
          </w:tcPr>
          <w:p w:rsidR="005A11F5" w:rsidRDefault="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FA31F0" w:rsidRDefault="005A11F5">
            <w:pPr>
              <w:outlineLvl w:val="1"/>
              <w:rPr>
                <w:rFonts w:cs="Arial"/>
                <w:sz w:val="16"/>
                <w:szCs w:val="16"/>
              </w:rPr>
            </w:pPr>
            <w:bookmarkStart w:id="0" w:name="_Toc466042966"/>
            <w:r w:rsidRPr="00FA31F0">
              <w:rPr>
                <w:rFonts w:cs="Arial"/>
                <w:sz w:val="16"/>
                <w:szCs w:val="16"/>
              </w:rPr>
              <w:t>STR-070086/B-Functional Definition (</w:t>
            </w:r>
            <w:proofErr w:type="spellStart"/>
            <w:r w:rsidRPr="00FA31F0">
              <w:rPr>
                <w:rFonts w:cs="Arial"/>
                <w:sz w:val="16"/>
                <w:szCs w:val="16"/>
              </w:rPr>
              <w:t>TcSE</w:t>
            </w:r>
            <w:proofErr w:type="spellEnd"/>
            <w:r w:rsidRPr="00FA31F0">
              <w:rPr>
                <w:rFonts w:cs="Arial"/>
                <w:sz w:val="16"/>
                <w:szCs w:val="16"/>
              </w:rPr>
              <w:t xml:space="preserve"> ROIN-294192-1)</w:t>
            </w:r>
            <w:bookmarkEnd w:id="0"/>
          </w:p>
        </w:tc>
        <w:tc>
          <w:tcPr>
            <w:tcW w:w="3708" w:type="dxa"/>
            <w:tcBorders>
              <w:top w:val="single" w:sz="8" w:space="0" w:color="auto"/>
              <w:left w:val="nil"/>
              <w:bottom w:val="single" w:sz="8" w:space="0" w:color="auto"/>
              <w:right w:val="single" w:sz="8" w:space="0" w:color="auto"/>
            </w:tcBorders>
            <w:vAlign w:val="center"/>
          </w:tcPr>
          <w:p w:rsidR="005A11F5" w:rsidRPr="00FA31F0" w:rsidRDefault="005A11F5">
            <w:pPr>
              <w:outlineLvl w:val="1"/>
              <w:rPr>
                <w:rFonts w:cs="Arial"/>
                <w:sz w:val="16"/>
                <w:szCs w:val="16"/>
              </w:rPr>
            </w:pPr>
            <w:bookmarkStart w:id="1" w:name="_Toc466042967"/>
            <w:r w:rsidRPr="00FA31F0">
              <w:rPr>
                <w:rFonts w:cs="Arial"/>
                <w:sz w:val="16"/>
                <w:szCs w:val="16"/>
              </w:rPr>
              <w:t xml:space="preserve">Added new function for Detailed Intersection </w:t>
            </w:r>
            <w:proofErr w:type="spellStart"/>
            <w:r w:rsidRPr="00FA31F0">
              <w:rPr>
                <w:rFonts w:cs="Arial"/>
                <w:sz w:val="16"/>
                <w:szCs w:val="16"/>
              </w:rPr>
              <w:t>Widgits</w:t>
            </w:r>
            <w:bookmarkEnd w:id="1"/>
            <w:proofErr w:type="spellEnd"/>
          </w:p>
        </w:tc>
      </w:tr>
      <w:tr w:rsidR="005A11F5" w:rsidTr="005A11F5">
        <w:trPr>
          <w:jc w:val="center"/>
        </w:trPr>
        <w:tc>
          <w:tcPr>
            <w:tcW w:w="1526" w:type="dxa"/>
            <w:tcBorders>
              <w:left w:val="single" w:sz="8" w:space="0" w:color="auto"/>
              <w:right w:val="single" w:sz="8" w:space="0" w:color="auto"/>
            </w:tcBorders>
            <w:tcMar>
              <w:top w:w="0" w:type="dxa"/>
              <w:left w:w="108" w:type="dxa"/>
              <w:bottom w:w="0" w:type="dxa"/>
              <w:right w:w="108" w:type="dxa"/>
            </w:tcMar>
            <w:vAlign w:val="center"/>
          </w:tcPr>
          <w:p w:rsidR="005A11F5" w:rsidRDefault="005A11F5">
            <w:pPr>
              <w:jc w:val="center"/>
              <w:rPr>
                <w:rFonts w:eastAsia="Arial" w:cs="Arial"/>
                <w:sz w:val="16"/>
              </w:rPr>
            </w:pPr>
          </w:p>
        </w:tc>
        <w:tc>
          <w:tcPr>
            <w:tcW w:w="1036" w:type="dxa"/>
            <w:tcBorders>
              <w:left w:val="nil"/>
              <w:right w:val="single" w:sz="8" w:space="0" w:color="auto"/>
            </w:tcBorders>
            <w:tcMar>
              <w:top w:w="0" w:type="dxa"/>
              <w:left w:w="108" w:type="dxa"/>
              <w:bottom w:w="0" w:type="dxa"/>
              <w:right w:w="108" w:type="dxa"/>
            </w:tcMar>
            <w:vAlign w:val="center"/>
          </w:tcPr>
          <w:p w:rsidR="005A11F5" w:rsidRDefault="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FA31F0" w:rsidRDefault="005A11F5">
            <w:pPr>
              <w:outlineLvl w:val="2"/>
              <w:rPr>
                <w:rFonts w:cs="Arial"/>
                <w:sz w:val="16"/>
                <w:szCs w:val="16"/>
              </w:rPr>
            </w:pPr>
            <w:bookmarkStart w:id="2" w:name="_Toc466042968"/>
            <w:r w:rsidRPr="00FA31F0">
              <w:rPr>
                <w:rFonts w:cs="Arial"/>
                <w:sz w:val="16"/>
                <w:szCs w:val="16"/>
              </w:rPr>
              <w:t xml:space="preserve">NAVREPEAT-FUN-REQ-092269/A-Detailed Intersection </w:t>
            </w:r>
            <w:proofErr w:type="spellStart"/>
            <w:r w:rsidRPr="00FA31F0">
              <w:rPr>
                <w:rFonts w:cs="Arial"/>
                <w:sz w:val="16"/>
                <w:szCs w:val="16"/>
              </w:rPr>
              <w:t>Widgit</w:t>
            </w:r>
            <w:bookmarkEnd w:id="2"/>
            <w:proofErr w:type="spellEnd"/>
          </w:p>
        </w:tc>
        <w:tc>
          <w:tcPr>
            <w:tcW w:w="3708" w:type="dxa"/>
            <w:tcBorders>
              <w:top w:val="single" w:sz="8" w:space="0" w:color="auto"/>
              <w:left w:val="nil"/>
              <w:bottom w:val="single" w:sz="8" w:space="0" w:color="auto"/>
              <w:right w:val="single" w:sz="8" w:space="0" w:color="auto"/>
            </w:tcBorders>
            <w:vAlign w:val="center"/>
          </w:tcPr>
          <w:p w:rsidR="005A11F5" w:rsidRPr="00FA31F0" w:rsidRDefault="005A11F5">
            <w:pPr>
              <w:outlineLvl w:val="2"/>
              <w:rPr>
                <w:rFonts w:cs="Arial"/>
                <w:sz w:val="16"/>
                <w:szCs w:val="16"/>
              </w:rPr>
            </w:pPr>
            <w:bookmarkStart w:id="3" w:name="_Toc466042969"/>
            <w:r w:rsidRPr="00FA31F0">
              <w:rPr>
                <w:rFonts w:cs="Arial"/>
                <w:sz w:val="16"/>
                <w:szCs w:val="16"/>
              </w:rPr>
              <w:t>New function</w:t>
            </w:r>
            <w:bookmarkEnd w:id="3"/>
          </w:p>
        </w:tc>
      </w:tr>
      <w:tr w:rsidR="005A11F5" w:rsidTr="005A11F5">
        <w:trPr>
          <w:jc w:val="center"/>
        </w:trPr>
        <w:tc>
          <w:tcPr>
            <w:tcW w:w="1526" w:type="dxa"/>
            <w:tcBorders>
              <w:left w:val="single" w:sz="8" w:space="0" w:color="auto"/>
              <w:right w:val="single" w:sz="8" w:space="0" w:color="auto"/>
            </w:tcBorders>
            <w:tcMar>
              <w:top w:w="0" w:type="dxa"/>
              <w:left w:w="108" w:type="dxa"/>
              <w:bottom w:w="0" w:type="dxa"/>
              <w:right w:w="108" w:type="dxa"/>
            </w:tcMar>
            <w:vAlign w:val="center"/>
          </w:tcPr>
          <w:p w:rsidR="005A11F5" w:rsidRDefault="005A11F5">
            <w:pPr>
              <w:jc w:val="center"/>
              <w:rPr>
                <w:rFonts w:eastAsia="Arial" w:cs="Arial"/>
                <w:sz w:val="16"/>
              </w:rPr>
            </w:pPr>
          </w:p>
        </w:tc>
        <w:tc>
          <w:tcPr>
            <w:tcW w:w="1036" w:type="dxa"/>
            <w:tcBorders>
              <w:left w:val="nil"/>
              <w:right w:val="single" w:sz="8" w:space="0" w:color="auto"/>
            </w:tcBorders>
            <w:tcMar>
              <w:top w:w="0" w:type="dxa"/>
              <w:left w:w="108" w:type="dxa"/>
              <w:bottom w:w="0" w:type="dxa"/>
              <w:right w:w="108" w:type="dxa"/>
            </w:tcMar>
            <w:vAlign w:val="center"/>
          </w:tcPr>
          <w:p w:rsidR="005A11F5" w:rsidRDefault="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FA31F0" w:rsidRDefault="005A11F5">
            <w:pPr>
              <w:outlineLvl w:val="4"/>
              <w:rPr>
                <w:rFonts w:cs="Arial"/>
                <w:sz w:val="16"/>
                <w:szCs w:val="16"/>
              </w:rPr>
            </w:pPr>
            <w:r w:rsidRPr="00FA31F0">
              <w:rPr>
                <w:rFonts w:cs="Arial"/>
                <w:sz w:val="16"/>
                <w:szCs w:val="16"/>
              </w:rPr>
              <w:t xml:space="preserve">NAVREPEAT-UC-REQ-092268/A-Detailed Intersection </w:t>
            </w:r>
            <w:proofErr w:type="spellStart"/>
            <w:r w:rsidRPr="00FA31F0">
              <w:rPr>
                <w:rFonts w:cs="Arial"/>
                <w:sz w:val="16"/>
                <w:szCs w:val="16"/>
              </w:rPr>
              <w:t>Widgit</w:t>
            </w:r>
            <w:proofErr w:type="spellEnd"/>
          </w:p>
        </w:tc>
        <w:tc>
          <w:tcPr>
            <w:tcW w:w="3708" w:type="dxa"/>
            <w:tcBorders>
              <w:top w:val="single" w:sz="8" w:space="0" w:color="auto"/>
              <w:left w:val="nil"/>
              <w:bottom w:val="single" w:sz="8" w:space="0" w:color="auto"/>
              <w:right w:val="single" w:sz="8" w:space="0" w:color="auto"/>
            </w:tcBorders>
            <w:vAlign w:val="center"/>
          </w:tcPr>
          <w:p w:rsidR="005A11F5" w:rsidRPr="00FA31F0" w:rsidRDefault="005A11F5">
            <w:pPr>
              <w:outlineLvl w:val="4"/>
              <w:rPr>
                <w:rFonts w:cs="Arial"/>
                <w:sz w:val="16"/>
                <w:szCs w:val="16"/>
              </w:rPr>
            </w:pPr>
            <w:r w:rsidRPr="00FA31F0">
              <w:rPr>
                <w:rFonts w:cs="Arial"/>
                <w:sz w:val="16"/>
                <w:szCs w:val="16"/>
              </w:rPr>
              <w:t>New use case</w:t>
            </w:r>
          </w:p>
        </w:tc>
      </w:tr>
      <w:tr w:rsidR="005A11F5" w:rsidTr="005A11F5">
        <w:trPr>
          <w:jc w:val="center"/>
        </w:trPr>
        <w:tc>
          <w:tcPr>
            <w:tcW w:w="1526" w:type="dxa"/>
            <w:tcBorders>
              <w:left w:val="single" w:sz="8" w:space="0" w:color="auto"/>
              <w:bottom w:val="single" w:sz="8" w:space="0" w:color="auto"/>
              <w:right w:val="single" w:sz="8" w:space="0" w:color="auto"/>
            </w:tcBorders>
            <w:tcMar>
              <w:top w:w="0" w:type="dxa"/>
              <w:left w:w="108" w:type="dxa"/>
              <w:bottom w:w="0" w:type="dxa"/>
              <w:right w:w="108" w:type="dxa"/>
            </w:tcMar>
            <w:vAlign w:val="center"/>
          </w:tcPr>
          <w:p w:rsidR="005A11F5" w:rsidRDefault="005A11F5">
            <w:pPr>
              <w:jc w:val="center"/>
              <w:rPr>
                <w:rFonts w:eastAsia="Arial" w:cs="Arial"/>
                <w:sz w:val="16"/>
              </w:rPr>
            </w:pPr>
          </w:p>
        </w:tc>
        <w:tc>
          <w:tcPr>
            <w:tcW w:w="1036" w:type="dxa"/>
            <w:tcBorders>
              <w:left w:val="nil"/>
              <w:bottom w:val="single" w:sz="8" w:space="0" w:color="auto"/>
              <w:right w:val="single" w:sz="8" w:space="0" w:color="auto"/>
            </w:tcBorders>
            <w:tcMar>
              <w:top w:w="0" w:type="dxa"/>
              <w:left w:w="108" w:type="dxa"/>
              <w:bottom w:w="0" w:type="dxa"/>
              <w:right w:w="108" w:type="dxa"/>
            </w:tcMar>
            <w:vAlign w:val="center"/>
          </w:tcPr>
          <w:p w:rsidR="005A11F5" w:rsidRDefault="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FA31F0" w:rsidRDefault="005A11F5">
            <w:pPr>
              <w:outlineLvl w:val="4"/>
              <w:rPr>
                <w:rFonts w:cs="Arial"/>
                <w:sz w:val="16"/>
                <w:szCs w:val="16"/>
              </w:rPr>
            </w:pPr>
            <w:r w:rsidRPr="00FA31F0">
              <w:rPr>
                <w:rFonts w:cs="Arial"/>
                <w:sz w:val="16"/>
                <w:szCs w:val="16"/>
              </w:rPr>
              <w:t xml:space="preserve">EH-FUR-REQ-092267/A-Detailed Intersection </w:t>
            </w:r>
            <w:proofErr w:type="spellStart"/>
            <w:r w:rsidRPr="00FA31F0">
              <w:rPr>
                <w:rFonts w:cs="Arial"/>
                <w:sz w:val="16"/>
                <w:szCs w:val="16"/>
              </w:rPr>
              <w:t>Widgit</w:t>
            </w:r>
            <w:proofErr w:type="spellEnd"/>
          </w:p>
        </w:tc>
        <w:tc>
          <w:tcPr>
            <w:tcW w:w="3708" w:type="dxa"/>
            <w:tcBorders>
              <w:top w:val="single" w:sz="8" w:space="0" w:color="auto"/>
              <w:left w:val="nil"/>
              <w:bottom w:val="single" w:sz="8" w:space="0" w:color="auto"/>
              <w:right w:val="single" w:sz="8" w:space="0" w:color="auto"/>
            </w:tcBorders>
            <w:vAlign w:val="center"/>
          </w:tcPr>
          <w:p w:rsidR="005A11F5" w:rsidRPr="00FA31F0" w:rsidRDefault="005A11F5">
            <w:pPr>
              <w:outlineLvl w:val="4"/>
              <w:rPr>
                <w:rFonts w:cs="Arial"/>
                <w:sz w:val="16"/>
                <w:szCs w:val="16"/>
              </w:rPr>
            </w:pPr>
            <w:r w:rsidRPr="00FA31F0">
              <w:rPr>
                <w:rFonts w:cs="Arial"/>
                <w:sz w:val="16"/>
                <w:szCs w:val="16"/>
              </w:rPr>
              <w:t xml:space="preserve">&lt;wstephe1&gt; Requirement added by rpaquet2for EH related to </w:t>
            </w:r>
            <w:proofErr w:type="spellStart"/>
            <w:r w:rsidRPr="00FA31F0">
              <w:rPr>
                <w:rFonts w:cs="Arial"/>
                <w:sz w:val="16"/>
                <w:szCs w:val="16"/>
              </w:rPr>
              <w:t>NavRepeater</w:t>
            </w:r>
            <w:proofErr w:type="spellEnd"/>
            <w:r w:rsidRPr="00FA31F0">
              <w:rPr>
                <w:rFonts w:cs="Arial"/>
                <w:sz w:val="16"/>
                <w:szCs w:val="16"/>
              </w:rPr>
              <w:t xml:space="preserve"> (See requirement text)</w:t>
            </w:r>
          </w:p>
        </w:tc>
      </w:tr>
      <w:tr w:rsidR="005A11F5" w:rsidRPr="00FA31F0" w:rsidTr="005A11F5">
        <w:trPr>
          <w:jc w:val="center"/>
        </w:trPr>
        <w:tc>
          <w:tcPr>
            <w:tcW w:w="15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rPr>
            </w:pPr>
            <w:r>
              <w:rPr>
                <w:rFonts w:eastAsia="Arial" w:cs="Arial"/>
                <w:sz w:val="16"/>
              </w:rPr>
              <w:t>November 4, 2016</w:t>
            </w:r>
          </w:p>
        </w:tc>
        <w:tc>
          <w:tcPr>
            <w:tcW w:w="103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lang w:val="fr-FR" w:eastAsia="fr-FR"/>
              </w:rPr>
            </w:pPr>
            <w:r>
              <w:rPr>
                <w:rFonts w:eastAsia="Arial" w:cs="Arial"/>
                <w:sz w:val="16"/>
                <w:lang w:val="fr-FR" w:eastAsia="fr-FR"/>
              </w:rPr>
              <w:t>1.2</w:t>
            </w: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951E22" w:rsidRDefault="005A11F5">
            <w:pPr>
              <w:outlineLvl w:val="4"/>
              <w:rPr>
                <w:rFonts w:cs="Arial"/>
                <w:sz w:val="16"/>
                <w:szCs w:val="16"/>
              </w:rPr>
            </w:pPr>
            <w:r w:rsidRPr="00951E22">
              <w:rPr>
                <w:rFonts w:cs="Arial"/>
                <w:b/>
                <w:sz w:val="16"/>
                <w:szCs w:val="16"/>
              </w:rPr>
              <w:t>Updated Release</w:t>
            </w:r>
          </w:p>
        </w:tc>
        <w:tc>
          <w:tcPr>
            <w:tcW w:w="3708" w:type="dxa"/>
            <w:tcBorders>
              <w:top w:val="single" w:sz="8" w:space="0" w:color="auto"/>
              <w:left w:val="nil"/>
              <w:bottom w:val="single" w:sz="8" w:space="0" w:color="auto"/>
              <w:right w:val="single" w:sz="8" w:space="0" w:color="auto"/>
            </w:tcBorders>
            <w:vAlign w:val="center"/>
          </w:tcPr>
          <w:p w:rsidR="005A11F5" w:rsidRPr="00951E22" w:rsidRDefault="005A11F5">
            <w:pPr>
              <w:outlineLvl w:val="4"/>
              <w:rPr>
                <w:rFonts w:cs="Arial"/>
                <w:sz w:val="16"/>
                <w:szCs w:val="16"/>
              </w:rPr>
            </w:pPr>
          </w:p>
        </w:tc>
      </w:tr>
      <w:tr w:rsidR="005A11F5" w:rsidRPr="00FA31F0" w:rsidTr="005A11F5">
        <w:trPr>
          <w:jc w:val="center"/>
        </w:trPr>
        <w:tc>
          <w:tcPr>
            <w:tcW w:w="1526" w:type="dxa"/>
            <w:tcBorders>
              <w:top w:val="single" w:sz="8" w:space="0" w:color="auto"/>
              <w:left w:val="single" w:sz="8" w:space="0" w:color="auto"/>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rPr>
            </w:pPr>
          </w:p>
        </w:tc>
        <w:tc>
          <w:tcPr>
            <w:tcW w:w="1036" w:type="dxa"/>
            <w:tcBorders>
              <w:top w:val="single" w:sz="8" w:space="0" w:color="auto"/>
              <w:left w:val="nil"/>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951E22" w:rsidRDefault="005A11F5" w:rsidP="005A11F5">
            <w:pPr>
              <w:outlineLvl w:val="4"/>
              <w:rPr>
                <w:rFonts w:cs="Arial"/>
                <w:sz w:val="16"/>
                <w:szCs w:val="16"/>
              </w:rPr>
            </w:pPr>
            <w:r w:rsidRPr="00951E22">
              <w:rPr>
                <w:rFonts w:cs="Arial"/>
                <w:sz w:val="16"/>
                <w:szCs w:val="16"/>
              </w:rPr>
              <w:t xml:space="preserve">NAVREPEAT-FUN-REQ-232516/A-Sending </w:t>
            </w:r>
            <w:proofErr w:type="spellStart"/>
            <w:r w:rsidRPr="00951E22">
              <w:rPr>
                <w:rFonts w:cs="Arial"/>
                <w:sz w:val="16"/>
                <w:szCs w:val="16"/>
              </w:rPr>
              <w:t>StreetName</w:t>
            </w:r>
            <w:proofErr w:type="spellEnd"/>
            <w:r w:rsidRPr="00951E22">
              <w:rPr>
                <w:rFonts w:cs="Arial"/>
                <w:sz w:val="16"/>
                <w:szCs w:val="16"/>
              </w:rPr>
              <w:t xml:space="preserve"> signals</w:t>
            </w:r>
          </w:p>
        </w:tc>
        <w:tc>
          <w:tcPr>
            <w:tcW w:w="3708" w:type="dxa"/>
            <w:tcBorders>
              <w:top w:val="single" w:sz="8" w:space="0" w:color="auto"/>
              <w:left w:val="nil"/>
              <w:bottom w:val="single" w:sz="8" w:space="0" w:color="auto"/>
              <w:right w:val="single" w:sz="8" w:space="0" w:color="auto"/>
            </w:tcBorders>
            <w:vAlign w:val="center"/>
          </w:tcPr>
          <w:p w:rsidR="005A11F5" w:rsidRPr="00951E22" w:rsidRDefault="005A11F5" w:rsidP="005A11F5">
            <w:pPr>
              <w:outlineLvl w:val="4"/>
              <w:rPr>
                <w:rFonts w:cs="Arial"/>
                <w:sz w:val="16"/>
                <w:szCs w:val="16"/>
              </w:rPr>
            </w:pPr>
            <w:r w:rsidRPr="00951E22">
              <w:rPr>
                <w:rFonts w:cs="Arial"/>
                <w:sz w:val="16"/>
                <w:szCs w:val="16"/>
              </w:rPr>
              <w:t>initial release</w:t>
            </w:r>
          </w:p>
        </w:tc>
      </w:tr>
      <w:tr w:rsidR="005A11F5" w:rsidRPr="00FA31F0" w:rsidTr="005A11F5">
        <w:trPr>
          <w:jc w:val="center"/>
        </w:trPr>
        <w:tc>
          <w:tcPr>
            <w:tcW w:w="1526" w:type="dxa"/>
            <w:tcBorders>
              <w:left w:val="single" w:sz="8" w:space="0" w:color="auto"/>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rPr>
            </w:pPr>
          </w:p>
        </w:tc>
        <w:tc>
          <w:tcPr>
            <w:tcW w:w="1036" w:type="dxa"/>
            <w:tcBorders>
              <w:left w:val="nil"/>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951E22" w:rsidRDefault="005A11F5">
            <w:pPr>
              <w:outlineLvl w:val="4"/>
              <w:rPr>
                <w:rFonts w:cs="Arial"/>
                <w:sz w:val="16"/>
                <w:szCs w:val="16"/>
              </w:rPr>
            </w:pPr>
            <w:r w:rsidRPr="00951E22">
              <w:rPr>
                <w:rFonts w:cs="Arial"/>
                <w:sz w:val="16"/>
                <w:szCs w:val="16"/>
              </w:rPr>
              <w:t>NAVREPEAT-FUN-REQ-232923/A-Street Name String Truncation</w:t>
            </w:r>
          </w:p>
        </w:tc>
        <w:tc>
          <w:tcPr>
            <w:tcW w:w="3708" w:type="dxa"/>
            <w:tcBorders>
              <w:top w:val="single" w:sz="8" w:space="0" w:color="auto"/>
              <w:left w:val="nil"/>
              <w:bottom w:val="single" w:sz="8" w:space="0" w:color="auto"/>
              <w:right w:val="single" w:sz="8" w:space="0" w:color="auto"/>
            </w:tcBorders>
            <w:vAlign w:val="center"/>
          </w:tcPr>
          <w:p w:rsidR="005A11F5" w:rsidRPr="00951E22" w:rsidRDefault="005A11F5">
            <w:pPr>
              <w:outlineLvl w:val="4"/>
              <w:rPr>
                <w:rFonts w:cs="Arial"/>
                <w:sz w:val="16"/>
                <w:szCs w:val="16"/>
              </w:rPr>
            </w:pPr>
            <w:r w:rsidRPr="00951E22">
              <w:rPr>
                <w:rFonts w:cs="Arial"/>
                <w:sz w:val="16"/>
                <w:szCs w:val="16"/>
              </w:rPr>
              <w:t>initial release</w:t>
            </w:r>
          </w:p>
        </w:tc>
      </w:tr>
      <w:tr w:rsidR="005A11F5" w:rsidRPr="00FA31F0" w:rsidTr="005A11F5">
        <w:trPr>
          <w:jc w:val="center"/>
        </w:trPr>
        <w:tc>
          <w:tcPr>
            <w:tcW w:w="1526" w:type="dxa"/>
            <w:tcBorders>
              <w:left w:val="single" w:sz="8" w:space="0" w:color="auto"/>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rPr>
            </w:pPr>
          </w:p>
        </w:tc>
        <w:tc>
          <w:tcPr>
            <w:tcW w:w="1036" w:type="dxa"/>
            <w:tcBorders>
              <w:left w:val="nil"/>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951E22" w:rsidRDefault="005A11F5">
            <w:pPr>
              <w:outlineLvl w:val="3"/>
              <w:rPr>
                <w:rFonts w:cs="Arial"/>
                <w:sz w:val="16"/>
                <w:szCs w:val="16"/>
              </w:rPr>
            </w:pPr>
            <w:r w:rsidRPr="00951E22">
              <w:rPr>
                <w:rFonts w:cs="Arial"/>
                <w:sz w:val="16"/>
                <w:szCs w:val="16"/>
              </w:rPr>
              <w:t>NAVREPEATv2-IIR-REQ-022889/B-Navigation Repeater Server Signals (</w:t>
            </w:r>
            <w:proofErr w:type="spellStart"/>
            <w:r w:rsidRPr="00951E22">
              <w:rPr>
                <w:rFonts w:cs="Arial"/>
                <w:sz w:val="16"/>
                <w:szCs w:val="16"/>
              </w:rPr>
              <w:t>TcSE</w:t>
            </w:r>
            <w:proofErr w:type="spellEnd"/>
            <w:r w:rsidRPr="00951E22">
              <w:rPr>
                <w:rFonts w:cs="Arial"/>
                <w:sz w:val="16"/>
                <w:szCs w:val="16"/>
              </w:rPr>
              <w:t xml:space="preserve"> ROIN-281280-1)+</w:t>
            </w:r>
          </w:p>
        </w:tc>
        <w:tc>
          <w:tcPr>
            <w:tcW w:w="3708" w:type="dxa"/>
            <w:tcBorders>
              <w:top w:val="single" w:sz="8" w:space="0" w:color="auto"/>
              <w:left w:val="nil"/>
              <w:bottom w:val="single" w:sz="8" w:space="0" w:color="auto"/>
              <w:right w:val="single" w:sz="8" w:space="0" w:color="auto"/>
            </w:tcBorders>
            <w:vAlign w:val="center"/>
          </w:tcPr>
          <w:p w:rsidR="005A11F5" w:rsidRPr="00951E22" w:rsidRDefault="005A11F5">
            <w:pPr>
              <w:outlineLvl w:val="3"/>
              <w:rPr>
                <w:rFonts w:cs="Arial"/>
                <w:sz w:val="16"/>
                <w:szCs w:val="16"/>
              </w:rPr>
            </w:pPr>
            <w:r w:rsidRPr="00951E22">
              <w:rPr>
                <w:rFonts w:cs="Arial"/>
                <w:sz w:val="16"/>
                <w:szCs w:val="16"/>
              </w:rPr>
              <w:t xml:space="preserve">rpaquet2 - Added </w:t>
            </w:r>
            <w:proofErr w:type="spellStart"/>
            <w:r w:rsidRPr="00951E22">
              <w:rPr>
                <w:rFonts w:cs="Arial"/>
                <w:sz w:val="16"/>
                <w:szCs w:val="16"/>
              </w:rPr>
              <w:t>UpcomingStreetName.St</w:t>
            </w:r>
            <w:proofErr w:type="spellEnd"/>
          </w:p>
        </w:tc>
      </w:tr>
      <w:tr w:rsidR="005A11F5" w:rsidRPr="00FA31F0" w:rsidTr="005A11F5">
        <w:trPr>
          <w:jc w:val="center"/>
        </w:trPr>
        <w:tc>
          <w:tcPr>
            <w:tcW w:w="1526" w:type="dxa"/>
            <w:tcBorders>
              <w:left w:val="single" w:sz="8" w:space="0" w:color="auto"/>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rPr>
            </w:pPr>
          </w:p>
        </w:tc>
        <w:tc>
          <w:tcPr>
            <w:tcW w:w="1036" w:type="dxa"/>
            <w:tcBorders>
              <w:left w:val="nil"/>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951E22" w:rsidRDefault="005A11F5">
            <w:pPr>
              <w:outlineLvl w:val="3"/>
              <w:rPr>
                <w:rFonts w:cs="Arial"/>
                <w:sz w:val="16"/>
                <w:szCs w:val="16"/>
              </w:rPr>
            </w:pPr>
            <w:r w:rsidRPr="00951E22">
              <w:rPr>
                <w:rFonts w:cs="Arial"/>
                <w:sz w:val="16"/>
                <w:szCs w:val="16"/>
              </w:rPr>
              <w:t>NAVREPEATv2-IIR-REQ-022889/C-Navigation Repeater Server Signals (</w:t>
            </w:r>
            <w:proofErr w:type="spellStart"/>
            <w:r w:rsidRPr="00951E22">
              <w:rPr>
                <w:rFonts w:cs="Arial"/>
                <w:sz w:val="16"/>
                <w:szCs w:val="16"/>
              </w:rPr>
              <w:t>TcSE</w:t>
            </w:r>
            <w:proofErr w:type="spellEnd"/>
            <w:r w:rsidRPr="00951E22">
              <w:rPr>
                <w:rFonts w:cs="Arial"/>
                <w:sz w:val="16"/>
                <w:szCs w:val="16"/>
              </w:rPr>
              <w:t xml:space="preserve"> ROIN-281280-1)</w:t>
            </w:r>
          </w:p>
        </w:tc>
        <w:tc>
          <w:tcPr>
            <w:tcW w:w="3708" w:type="dxa"/>
            <w:tcBorders>
              <w:top w:val="single" w:sz="8" w:space="0" w:color="auto"/>
              <w:left w:val="nil"/>
              <w:bottom w:val="single" w:sz="8" w:space="0" w:color="auto"/>
              <w:right w:val="single" w:sz="8" w:space="0" w:color="auto"/>
            </w:tcBorders>
            <w:vAlign w:val="center"/>
          </w:tcPr>
          <w:p w:rsidR="005A11F5" w:rsidRPr="00951E22" w:rsidRDefault="005A11F5">
            <w:pPr>
              <w:outlineLvl w:val="3"/>
              <w:rPr>
                <w:rFonts w:cs="Arial"/>
                <w:sz w:val="16"/>
                <w:szCs w:val="16"/>
              </w:rPr>
            </w:pPr>
            <w:r w:rsidRPr="00951E22">
              <w:rPr>
                <w:rFonts w:cs="Arial"/>
                <w:sz w:val="16"/>
                <w:szCs w:val="16"/>
              </w:rPr>
              <w:t>rpaquet2 - Added StreetName2_St and CurrentStreetName2_St to allow for 80 characters</w:t>
            </w:r>
          </w:p>
        </w:tc>
      </w:tr>
      <w:tr w:rsidR="005A11F5" w:rsidRPr="00FA31F0" w:rsidTr="005A11F5">
        <w:trPr>
          <w:jc w:val="center"/>
        </w:trPr>
        <w:tc>
          <w:tcPr>
            <w:tcW w:w="1526" w:type="dxa"/>
            <w:tcBorders>
              <w:left w:val="single" w:sz="8" w:space="0" w:color="auto"/>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rPr>
            </w:pPr>
          </w:p>
        </w:tc>
        <w:tc>
          <w:tcPr>
            <w:tcW w:w="1036" w:type="dxa"/>
            <w:tcBorders>
              <w:left w:val="nil"/>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951E22" w:rsidRDefault="005A11F5">
            <w:pPr>
              <w:outlineLvl w:val="4"/>
              <w:rPr>
                <w:rFonts w:cs="Arial"/>
                <w:sz w:val="16"/>
                <w:szCs w:val="16"/>
              </w:rPr>
            </w:pPr>
            <w:r w:rsidRPr="00951E22">
              <w:rPr>
                <w:rFonts w:cs="Arial"/>
                <w:sz w:val="16"/>
                <w:szCs w:val="16"/>
              </w:rPr>
              <w:t>MD-REQ-232926/A-StreetName2_St</w:t>
            </w:r>
          </w:p>
        </w:tc>
        <w:tc>
          <w:tcPr>
            <w:tcW w:w="3708" w:type="dxa"/>
            <w:tcBorders>
              <w:top w:val="single" w:sz="8" w:space="0" w:color="auto"/>
              <w:left w:val="nil"/>
              <w:bottom w:val="single" w:sz="8" w:space="0" w:color="auto"/>
              <w:right w:val="single" w:sz="8" w:space="0" w:color="auto"/>
            </w:tcBorders>
            <w:vAlign w:val="center"/>
          </w:tcPr>
          <w:p w:rsidR="005A11F5" w:rsidRPr="00951E22" w:rsidRDefault="005A11F5">
            <w:pPr>
              <w:outlineLvl w:val="4"/>
              <w:rPr>
                <w:rFonts w:cs="Arial"/>
                <w:sz w:val="16"/>
                <w:szCs w:val="16"/>
              </w:rPr>
            </w:pPr>
            <w:r w:rsidRPr="00951E22">
              <w:rPr>
                <w:rFonts w:cs="Arial"/>
                <w:sz w:val="16"/>
                <w:szCs w:val="16"/>
              </w:rPr>
              <w:t>initial release</w:t>
            </w:r>
          </w:p>
        </w:tc>
      </w:tr>
      <w:tr w:rsidR="005A11F5" w:rsidRPr="00FA31F0" w:rsidTr="005A11F5">
        <w:trPr>
          <w:jc w:val="center"/>
        </w:trPr>
        <w:tc>
          <w:tcPr>
            <w:tcW w:w="1526" w:type="dxa"/>
            <w:tcBorders>
              <w:left w:val="single" w:sz="8" w:space="0" w:color="auto"/>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rPr>
            </w:pPr>
          </w:p>
        </w:tc>
        <w:tc>
          <w:tcPr>
            <w:tcW w:w="1036" w:type="dxa"/>
            <w:tcBorders>
              <w:left w:val="nil"/>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951E22" w:rsidRDefault="005A11F5">
            <w:pPr>
              <w:outlineLvl w:val="4"/>
              <w:rPr>
                <w:rFonts w:cs="Arial"/>
                <w:sz w:val="16"/>
                <w:szCs w:val="16"/>
              </w:rPr>
            </w:pPr>
            <w:r w:rsidRPr="00951E22">
              <w:rPr>
                <w:rFonts w:cs="Arial"/>
                <w:sz w:val="16"/>
                <w:szCs w:val="16"/>
              </w:rPr>
              <w:t>MD-REQ-232927/A-CurrentStreetName2_St</w:t>
            </w:r>
          </w:p>
        </w:tc>
        <w:tc>
          <w:tcPr>
            <w:tcW w:w="3708" w:type="dxa"/>
            <w:tcBorders>
              <w:top w:val="single" w:sz="8" w:space="0" w:color="auto"/>
              <w:left w:val="nil"/>
              <w:bottom w:val="single" w:sz="8" w:space="0" w:color="auto"/>
              <w:right w:val="single" w:sz="8" w:space="0" w:color="auto"/>
            </w:tcBorders>
            <w:vAlign w:val="center"/>
          </w:tcPr>
          <w:p w:rsidR="005A11F5" w:rsidRPr="00951E22" w:rsidRDefault="005A11F5">
            <w:pPr>
              <w:outlineLvl w:val="4"/>
              <w:rPr>
                <w:rFonts w:cs="Arial"/>
                <w:sz w:val="16"/>
                <w:szCs w:val="16"/>
              </w:rPr>
            </w:pPr>
            <w:r w:rsidRPr="00951E22">
              <w:rPr>
                <w:rFonts w:cs="Arial"/>
                <w:sz w:val="16"/>
                <w:szCs w:val="16"/>
              </w:rPr>
              <w:t>initial release</w:t>
            </w:r>
          </w:p>
        </w:tc>
      </w:tr>
      <w:tr w:rsidR="005A11F5" w:rsidRPr="00FA31F0" w:rsidTr="005A11F5">
        <w:trPr>
          <w:jc w:val="center"/>
        </w:trPr>
        <w:tc>
          <w:tcPr>
            <w:tcW w:w="1526" w:type="dxa"/>
            <w:tcBorders>
              <w:left w:val="single" w:sz="8" w:space="0" w:color="auto"/>
              <w:bottom w:val="single" w:sz="8" w:space="0" w:color="auto"/>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rPr>
            </w:pPr>
          </w:p>
        </w:tc>
        <w:tc>
          <w:tcPr>
            <w:tcW w:w="1036" w:type="dxa"/>
            <w:tcBorders>
              <w:left w:val="nil"/>
              <w:bottom w:val="single" w:sz="8" w:space="0" w:color="auto"/>
              <w:right w:val="single" w:sz="8" w:space="0" w:color="auto"/>
            </w:tcBorders>
            <w:tcMar>
              <w:top w:w="0" w:type="dxa"/>
              <w:left w:w="108" w:type="dxa"/>
              <w:bottom w:w="0" w:type="dxa"/>
              <w:right w:w="108" w:type="dxa"/>
            </w:tcMar>
            <w:vAlign w:val="center"/>
          </w:tcPr>
          <w:p w:rsidR="005A11F5" w:rsidRDefault="005A11F5" w:rsidP="005A11F5">
            <w:pPr>
              <w:jc w:val="center"/>
              <w:rPr>
                <w:rFonts w:eastAsia="Arial" w:cs="Arial"/>
                <w:sz w:val="16"/>
                <w:lang w:val="fr-FR" w:eastAsia="fr-FR"/>
              </w:rPr>
            </w:pPr>
          </w:p>
        </w:tc>
        <w:tc>
          <w:tcPr>
            <w:tcW w:w="287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5A11F5" w:rsidRPr="00951E22" w:rsidRDefault="005A11F5">
            <w:pPr>
              <w:outlineLvl w:val="4"/>
              <w:rPr>
                <w:rFonts w:cs="Arial"/>
                <w:sz w:val="16"/>
                <w:szCs w:val="16"/>
              </w:rPr>
            </w:pPr>
            <w:r w:rsidRPr="00951E22">
              <w:rPr>
                <w:rFonts w:cs="Arial"/>
                <w:sz w:val="16"/>
                <w:szCs w:val="16"/>
              </w:rPr>
              <w:t>NAVREPEAT-SR-REQ-022827/B-</w:t>
            </w:r>
            <w:proofErr w:type="spellStart"/>
            <w:r w:rsidRPr="00951E22">
              <w:rPr>
                <w:rFonts w:cs="Arial"/>
                <w:sz w:val="16"/>
                <w:szCs w:val="16"/>
              </w:rPr>
              <w:t>NavigationSymbolInfo.St</w:t>
            </w:r>
            <w:proofErr w:type="spellEnd"/>
            <w:r w:rsidRPr="00951E22">
              <w:rPr>
                <w:rFonts w:cs="Arial"/>
                <w:sz w:val="16"/>
                <w:szCs w:val="16"/>
              </w:rPr>
              <w:t xml:space="preserve"> - </w:t>
            </w:r>
            <w:proofErr w:type="spellStart"/>
            <w:r w:rsidRPr="00951E22">
              <w:rPr>
                <w:rFonts w:cs="Arial"/>
                <w:sz w:val="16"/>
                <w:szCs w:val="16"/>
              </w:rPr>
              <w:t>DistanceToNextManeuver</w:t>
            </w:r>
            <w:proofErr w:type="spellEnd"/>
            <w:r w:rsidRPr="00951E22">
              <w:rPr>
                <w:rFonts w:cs="Arial"/>
                <w:sz w:val="16"/>
                <w:szCs w:val="16"/>
              </w:rPr>
              <w:t xml:space="preserve"> rounding for display purposes (</w:t>
            </w:r>
            <w:proofErr w:type="spellStart"/>
            <w:r w:rsidRPr="00951E22">
              <w:rPr>
                <w:rFonts w:cs="Arial"/>
                <w:sz w:val="16"/>
                <w:szCs w:val="16"/>
              </w:rPr>
              <w:t>TcSE</w:t>
            </w:r>
            <w:proofErr w:type="spellEnd"/>
            <w:r w:rsidRPr="00951E22">
              <w:rPr>
                <w:rFonts w:cs="Arial"/>
                <w:sz w:val="16"/>
                <w:szCs w:val="16"/>
              </w:rPr>
              <w:t xml:space="preserve"> ROIN-285754-2)</w:t>
            </w:r>
          </w:p>
        </w:tc>
        <w:tc>
          <w:tcPr>
            <w:tcW w:w="3708" w:type="dxa"/>
            <w:tcBorders>
              <w:top w:val="single" w:sz="8" w:space="0" w:color="auto"/>
              <w:left w:val="nil"/>
              <w:bottom w:val="single" w:sz="8" w:space="0" w:color="auto"/>
              <w:right w:val="single" w:sz="8" w:space="0" w:color="auto"/>
            </w:tcBorders>
            <w:vAlign w:val="center"/>
          </w:tcPr>
          <w:p w:rsidR="005A11F5" w:rsidRPr="00951E22" w:rsidRDefault="005A11F5">
            <w:pPr>
              <w:outlineLvl w:val="4"/>
              <w:rPr>
                <w:rFonts w:cs="Arial"/>
                <w:sz w:val="16"/>
                <w:szCs w:val="16"/>
              </w:rPr>
            </w:pPr>
            <w:r w:rsidRPr="00951E22">
              <w:rPr>
                <w:rFonts w:cs="Arial"/>
                <w:sz w:val="16"/>
                <w:szCs w:val="16"/>
              </w:rPr>
              <w:t xml:space="preserve">rpaquet2 - Added text to clarify </w:t>
            </w:r>
            <w:proofErr w:type="gramStart"/>
            <w:r w:rsidRPr="00951E22">
              <w:rPr>
                <w:rFonts w:cs="Arial"/>
                <w:sz w:val="16"/>
                <w:szCs w:val="16"/>
              </w:rPr>
              <w:t>that</w:t>
            </w:r>
            <w:proofErr w:type="gramEnd"/>
            <w:r w:rsidRPr="00951E22">
              <w:rPr>
                <w:rFonts w:cs="Arial"/>
                <w:sz w:val="16"/>
                <w:szCs w:val="16"/>
              </w:rPr>
              <w:t xml:space="preserve"> Meter/Yards/Feet are not rounded but displayed as sent by the server.</w:t>
            </w:r>
          </w:p>
        </w:tc>
      </w:tr>
    </w:tbl>
    <w:p w:rsidR="005A11F5" w:rsidRDefault="005A11F5">
      <w:r>
        <w:rPr>
          <w:rFonts w:ascii="Times New Roman" w:hAnsi="Times New Roman"/>
          <w:b/>
          <w:bCs/>
          <w:sz w:val="36"/>
        </w:rPr>
        <w:br w:type="page"/>
      </w:r>
    </w:p>
    <w:p w:rsidR="005A11F5" w:rsidRDefault="005A11F5">
      <w:pPr>
        <w:spacing w:after="280" w:afterAutospacing="1"/>
        <w:jc w:val="center"/>
      </w:pPr>
      <w:r>
        <w:rPr>
          <w:rFonts w:eastAsia="Arial" w:cs="Arial"/>
          <w:b/>
          <w:bCs/>
          <w:sz w:val="36"/>
        </w:rPr>
        <w:lastRenderedPageBreak/>
        <w:t>Table of Contents</w:t>
      </w:r>
    </w:p>
    <w:p w:rsidR="005A11F5" w:rsidRDefault="005A11F5">
      <w:pPr>
        <w:pStyle w:val="TOC2"/>
        <w:tabs>
          <w:tab w:val="right" w:leader="dot" w:pos="11107"/>
        </w:tabs>
        <w:rPr>
          <w:rFonts w:asciiTheme="minorHAnsi" w:eastAsiaTheme="minorEastAsia" w:hAnsiTheme="minorHAnsi" w:cstheme="minorBidi"/>
          <w:i w:val="0"/>
          <w:noProof/>
          <w:sz w:val="22"/>
          <w:szCs w:val="22"/>
        </w:rPr>
      </w:pPr>
      <w:r>
        <w:rPr>
          <w:b/>
          <w:sz w:val="36"/>
          <w:szCs w:val="36"/>
        </w:rPr>
        <w:fldChar w:fldCharType="begin"/>
      </w:r>
      <w:r>
        <w:rPr>
          <w:b/>
          <w:sz w:val="36"/>
          <w:szCs w:val="36"/>
        </w:rPr>
        <w:instrText xml:space="preserve"> TOC \o "1-3" \h \z \u </w:instrText>
      </w:r>
      <w:r>
        <w:rPr>
          <w:b/>
          <w:sz w:val="36"/>
          <w:szCs w:val="36"/>
        </w:rPr>
        <w:fldChar w:fldCharType="separate"/>
      </w:r>
      <w:hyperlink w:anchor="_Toc466042966" w:history="1">
        <w:r w:rsidRPr="004E5424">
          <w:rPr>
            <w:rStyle w:val="Hyperlink"/>
            <w:rFonts w:cs="Arial"/>
            <w:noProof/>
          </w:rPr>
          <w:t>STR-070086/B-Functional Definition (TcSE ROIN-294192-1)</w:t>
        </w:r>
        <w:r>
          <w:rPr>
            <w:noProof/>
            <w:webHidden/>
          </w:rPr>
          <w:tab/>
        </w:r>
        <w:r>
          <w:rPr>
            <w:noProof/>
            <w:webHidden/>
          </w:rPr>
          <w:fldChar w:fldCharType="begin"/>
        </w:r>
        <w:r>
          <w:rPr>
            <w:noProof/>
            <w:webHidden/>
          </w:rPr>
          <w:instrText xml:space="preserve"> PAGEREF _Toc466042966 \h </w:instrText>
        </w:r>
        <w:r>
          <w:rPr>
            <w:noProof/>
            <w:webHidden/>
          </w:rPr>
        </w:r>
        <w:r>
          <w:rPr>
            <w:noProof/>
            <w:webHidden/>
          </w:rPr>
          <w:fldChar w:fldCharType="separate"/>
        </w:r>
        <w:r w:rsidR="00984CFD">
          <w:rPr>
            <w:noProof/>
            <w:webHidden/>
          </w:rPr>
          <w:t>2</w:t>
        </w:r>
        <w:r>
          <w:rPr>
            <w:noProof/>
            <w:webHidden/>
          </w:rPr>
          <w:fldChar w:fldCharType="end"/>
        </w:r>
      </w:hyperlink>
    </w:p>
    <w:p w:rsidR="005A11F5" w:rsidRDefault="005A11F5">
      <w:pPr>
        <w:pStyle w:val="TOC2"/>
        <w:tabs>
          <w:tab w:val="right" w:leader="dot" w:pos="11107"/>
        </w:tabs>
        <w:rPr>
          <w:rFonts w:asciiTheme="minorHAnsi" w:eastAsiaTheme="minorEastAsia" w:hAnsiTheme="minorHAnsi" w:cstheme="minorBidi"/>
          <w:i w:val="0"/>
          <w:noProof/>
          <w:sz w:val="22"/>
          <w:szCs w:val="22"/>
        </w:rPr>
      </w:pPr>
      <w:hyperlink w:anchor="_Toc466042967" w:history="1">
        <w:r w:rsidRPr="004E5424">
          <w:rPr>
            <w:rStyle w:val="Hyperlink"/>
            <w:rFonts w:cs="Arial"/>
            <w:noProof/>
          </w:rPr>
          <w:t>Added new function for Detailed Intersection Widgits</w:t>
        </w:r>
        <w:r>
          <w:rPr>
            <w:noProof/>
            <w:webHidden/>
          </w:rPr>
          <w:tab/>
        </w:r>
        <w:r>
          <w:rPr>
            <w:noProof/>
            <w:webHidden/>
          </w:rPr>
          <w:fldChar w:fldCharType="begin"/>
        </w:r>
        <w:r>
          <w:rPr>
            <w:noProof/>
            <w:webHidden/>
          </w:rPr>
          <w:instrText xml:space="preserve"> PAGEREF _Toc466042967 \h </w:instrText>
        </w:r>
        <w:r>
          <w:rPr>
            <w:noProof/>
            <w:webHidden/>
          </w:rPr>
        </w:r>
        <w:r>
          <w:rPr>
            <w:noProof/>
            <w:webHidden/>
          </w:rPr>
          <w:fldChar w:fldCharType="separate"/>
        </w:r>
        <w:r w:rsidR="00984CFD">
          <w:rPr>
            <w:noProof/>
            <w:webHidden/>
          </w:rPr>
          <w:t>2</w:t>
        </w:r>
        <w:r>
          <w:rPr>
            <w:noProof/>
            <w:webHidden/>
          </w:rPr>
          <w:fldChar w:fldCharType="end"/>
        </w:r>
      </w:hyperlink>
    </w:p>
    <w:p w:rsidR="005A11F5" w:rsidRDefault="005A11F5">
      <w:pPr>
        <w:pStyle w:val="TOC3"/>
        <w:tabs>
          <w:tab w:val="right" w:leader="dot" w:pos="11107"/>
        </w:tabs>
        <w:rPr>
          <w:rFonts w:asciiTheme="minorHAnsi" w:eastAsiaTheme="minorEastAsia" w:hAnsiTheme="minorHAnsi" w:cstheme="minorBidi"/>
          <w:noProof/>
          <w:sz w:val="22"/>
          <w:szCs w:val="22"/>
        </w:rPr>
      </w:pPr>
      <w:hyperlink w:anchor="_Toc466042968" w:history="1">
        <w:r w:rsidRPr="004E5424">
          <w:rPr>
            <w:rStyle w:val="Hyperlink"/>
            <w:rFonts w:cs="Arial"/>
            <w:noProof/>
          </w:rPr>
          <w:t>NAVREPEAT-FUN-REQ-092269/A-Detailed Intersection Widgit</w:t>
        </w:r>
        <w:r>
          <w:rPr>
            <w:noProof/>
            <w:webHidden/>
          </w:rPr>
          <w:tab/>
        </w:r>
        <w:r>
          <w:rPr>
            <w:noProof/>
            <w:webHidden/>
          </w:rPr>
          <w:fldChar w:fldCharType="begin"/>
        </w:r>
        <w:r>
          <w:rPr>
            <w:noProof/>
            <w:webHidden/>
          </w:rPr>
          <w:instrText xml:space="preserve"> PAGEREF _Toc466042968 \h </w:instrText>
        </w:r>
        <w:r>
          <w:rPr>
            <w:noProof/>
            <w:webHidden/>
          </w:rPr>
        </w:r>
        <w:r>
          <w:rPr>
            <w:noProof/>
            <w:webHidden/>
          </w:rPr>
          <w:fldChar w:fldCharType="separate"/>
        </w:r>
        <w:r w:rsidR="00984CFD">
          <w:rPr>
            <w:noProof/>
            <w:webHidden/>
          </w:rPr>
          <w:t>2</w:t>
        </w:r>
        <w:r>
          <w:rPr>
            <w:noProof/>
            <w:webHidden/>
          </w:rPr>
          <w:fldChar w:fldCharType="end"/>
        </w:r>
      </w:hyperlink>
    </w:p>
    <w:p w:rsidR="005A11F5" w:rsidRDefault="005A11F5">
      <w:pPr>
        <w:pStyle w:val="TOC3"/>
        <w:tabs>
          <w:tab w:val="right" w:leader="dot" w:pos="11107"/>
        </w:tabs>
        <w:rPr>
          <w:rFonts w:asciiTheme="minorHAnsi" w:eastAsiaTheme="minorEastAsia" w:hAnsiTheme="minorHAnsi" w:cstheme="minorBidi"/>
          <w:noProof/>
          <w:sz w:val="22"/>
          <w:szCs w:val="22"/>
        </w:rPr>
      </w:pPr>
      <w:hyperlink w:anchor="_Toc466042969" w:history="1">
        <w:r w:rsidRPr="004E5424">
          <w:rPr>
            <w:rStyle w:val="Hyperlink"/>
            <w:rFonts w:cs="Arial"/>
            <w:noProof/>
          </w:rPr>
          <w:t>New function</w:t>
        </w:r>
        <w:r>
          <w:rPr>
            <w:noProof/>
            <w:webHidden/>
          </w:rPr>
          <w:tab/>
        </w:r>
        <w:r>
          <w:rPr>
            <w:noProof/>
            <w:webHidden/>
          </w:rPr>
          <w:fldChar w:fldCharType="begin"/>
        </w:r>
        <w:r>
          <w:rPr>
            <w:noProof/>
            <w:webHidden/>
          </w:rPr>
          <w:instrText xml:space="preserve"> PAGEREF _Toc466042969 \h </w:instrText>
        </w:r>
        <w:r>
          <w:rPr>
            <w:noProof/>
            <w:webHidden/>
          </w:rPr>
        </w:r>
        <w:r>
          <w:rPr>
            <w:noProof/>
            <w:webHidden/>
          </w:rPr>
          <w:fldChar w:fldCharType="separate"/>
        </w:r>
        <w:r w:rsidR="00984CFD">
          <w:rPr>
            <w:noProof/>
            <w:webHidden/>
          </w:rPr>
          <w:t>2</w:t>
        </w:r>
        <w:r>
          <w:rPr>
            <w:noProof/>
            <w:webHidden/>
          </w:rPr>
          <w:fldChar w:fldCharType="end"/>
        </w:r>
      </w:hyperlink>
    </w:p>
    <w:p w:rsidR="005A11F5" w:rsidRDefault="005A11F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66042970" w:history="1">
        <w:r w:rsidRPr="004E5424">
          <w:rPr>
            <w:rStyle w:val="Hyperlink"/>
            <w:noProof/>
          </w:rPr>
          <w:t>1</w:t>
        </w:r>
        <w:r>
          <w:rPr>
            <w:rFonts w:asciiTheme="minorHAnsi" w:eastAsiaTheme="minorEastAsia" w:hAnsiTheme="minorHAnsi" w:cstheme="minorBidi"/>
            <w:b w:val="0"/>
            <w:smallCaps w:val="0"/>
            <w:noProof/>
            <w:sz w:val="22"/>
            <w:szCs w:val="22"/>
          </w:rPr>
          <w:tab/>
        </w:r>
        <w:r w:rsidRPr="004E5424">
          <w:rPr>
            <w:rStyle w:val="Hyperlink"/>
            <w:noProof/>
          </w:rPr>
          <w:t>Architectural Design</w:t>
        </w:r>
        <w:r>
          <w:rPr>
            <w:noProof/>
            <w:webHidden/>
          </w:rPr>
          <w:tab/>
        </w:r>
        <w:r>
          <w:rPr>
            <w:noProof/>
            <w:webHidden/>
          </w:rPr>
          <w:fldChar w:fldCharType="begin"/>
        </w:r>
        <w:r>
          <w:rPr>
            <w:noProof/>
            <w:webHidden/>
          </w:rPr>
          <w:instrText xml:space="preserve"> PAGEREF _Toc466042970 \h </w:instrText>
        </w:r>
        <w:r>
          <w:rPr>
            <w:noProof/>
            <w:webHidden/>
          </w:rPr>
        </w:r>
        <w:r>
          <w:rPr>
            <w:noProof/>
            <w:webHidden/>
          </w:rPr>
          <w:fldChar w:fldCharType="separate"/>
        </w:r>
        <w:r w:rsidR="00984CFD">
          <w:rPr>
            <w:noProof/>
            <w:webHidden/>
          </w:rPr>
          <w:t>4</w:t>
        </w:r>
        <w:r>
          <w:rPr>
            <w:noProof/>
            <w:webHidden/>
          </w:rPr>
          <w:fldChar w:fldCharType="end"/>
        </w:r>
      </w:hyperlink>
    </w:p>
    <w:p w:rsidR="005A11F5" w:rsidRDefault="005A11F5">
      <w:pPr>
        <w:pStyle w:val="TOC2"/>
        <w:tabs>
          <w:tab w:val="left" w:pos="880"/>
          <w:tab w:val="right" w:leader="dot" w:pos="11107"/>
        </w:tabs>
        <w:rPr>
          <w:rFonts w:asciiTheme="minorHAnsi" w:eastAsiaTheme="minorEastAsia" w:hAnsiTheme="minorHAnsi" w:cstheme="minorBidi"/>
          <w:i w:val="0"/>
          <w:noProof/>
          <w:sz w:val="22"/>
          <w:szCs w:val="22"/>
        </w:rPr>
      </w:pPr>
      <w:hyperlink w:anchor="_Toc466042971" w:history="1">
        <w:r w:rsidRPr="004E5424">
          <w:rPr>
            <w:rStyle w:val="Hyperlink"/>
            <w:noProof/>
          </w:rPr>
          <w:t>1.1</w:t>
        </w:r>
        <w:r>
          <w:rPr>
            <w:rFonts w:asciiTheme="minorHAnsi" w:eastAsiaTheme="minorEastAsia" w:hAnsiTheme="minorHAnsi" w:cstheme="minorBidi"/>
            <w:i w:val="0"/>
            <w:noProof/>
            <w:sz w:val="22"/>
            <w:szCs w:val="22"/>
          </w:rPr>
          <w:tab/>
        </w:r>
        <w:r w:rsidRPr="004E5424">
          <w:rPr>
            <w:rStyle w:val="Hyperlink"/>
            <w:noProof/>
          </w:rPr>
          <w:t>NAVREPEAT-CLD-REQ-022852/A-Navigation Repeater Server (TcSE ROIN-150516-3)</w:t>
        </w:r>
        <w:r>
          <w:rPr>
            <w:noProof/>
            <w:webHidden/>
          </w:rPr>
          <w:tab/>
        </w:r>
        <w:r>
          <w:rPr>
            <w:noProof/>
            <w:webHidden/>
          </w:rPr>
          <w:fldChar w:fldCharType="begin"/>
        </w:r>
        <w:r>
          <w:rPr>
            <w:noProof/>
            <w:webHidden/>
          </w:rPr>
          <w:instrText xml:space="preserve"> PAGEREF _Toc466042971 \h </w:instrText>
        </w:r>
        <w:r>
          <w:rPr>
            <w:noProof/>
            <w:webHidden/>
          </w:rPr>
        </w:r>
        <w:r>
          <w:rPr>
            <w:noProof/>
            <w:webHidden/>
          </w:rPr>
          <w:fldChar w:fldCharType="separate"/>
        </w:r>
        <w:r w:rsidR="00984CFD">
          <w:rPr>
            <w:noProof/>
            <w:webHidden/>
          </w:rPr>
          <w:t>4</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72" w:history="1">
        <w:r w:rsidRPr="004E5424">
          <w:rPr>
            <w:rStyle w:val="Hyperlink"/>
            <w:noProof/>
          </w:rPr>
          <w:t>1.1.1</w:t>
        </w:r>
        <w:r>
          <w:rPr>
            <w:rFonts w:asciiTheme="minorHAnsi" w:eastAsiaTheme="minorEastAsia" w:hAnsiTheme="minorHAnsi" w:cstheme="minorBidi"/>
            <w:noProof/>
            <w:sz w:val="22"/>
            <w:szCs w:val="22"/>
          </w:rPr>
          <w:tab/>
        </w:r>
        <w:r w:rsidRPr="004E5424">
          <w:rPr>
            <w:rStyle w:val="Hyperlink"/>
            <w:noProof/>
          </w:rPr>
          <w:t>Requirements</w:t>
        </w:r>
        <w:r>
          <w:rPr>
            <w:noProof/>
            <w:webHidden/>
          </w:rPr>
          <w:tab/>
        </w:r>
        <w:r>
          <w:rPr>
            <w:noProof/>
            <w:webHidden/>
          </w:rPr>
          <w:fldChar w:fldCharType="begin"/>
        </w:r>
        <w:r>
          <w:rPr>
            <w:noProof/>
            <w:webHidden/>
          </w:rPr>
          <w:instrText xml:space="preserve"> PAGEREF _Toc466042972 \h </w:instrText>
        </w:r>
        <w:r>
          <w:rPr>
            <w:noProof/>
            <w:webHidden/>
          </w:rPr>
        </w:r>
        <w:r>
          <w:rPr>
            <w:noProof/>
            <w:webHidden/>
          </w:rPr>
          <w:fldChar w:fldCharType="separate"/>
        </w:r>
        <w:r w:rsidR="00984CFD">
          <w:rPr>
            <w:noProof/>
            <w:webHidden/>
          </w:rPr>
          <w:t>4</w:t>
        </w:r>
        <w:r>
          <w:rPr>
            <w:noProof/>
            <w:webHidden/>
          </w:rPr>
          <w:fldChar w:fldCharType="end"/>
        </w:r>
      </w:hyperlink>
    </w:p>
    <w:p w:rsidR="005A11F5" w:rsidRDefault="005A11F5">
      <w:pPr>
        <w:pStyle w:val="TOC2"/>
        <w:tabs>
          <w:tab w:val="left" w:pos="880"/>
          <w:tab w:val="right" w:leader="dot" w:pos="11107"/>
        </w:tabs>
        <w:rPr>
          <w:rFonts w:asciiTheme="minorHAnsi" w:eastAsiaTheme="minorEastAsia" w:hAnsiTheme="minorHAnsi" w:cstheme="minorBidi"/>
          <w:i w:val="0"/>
          <w:noProof/>
          <w:sz w:val="22"/>
          <w:szCs w:val="22"/>
        </w:rPr>
      </w:pPr>
      <w:hyperlink w:anchor="_Toc466042973" w:history="1">
        <w:r w:rsidRPr="004E5424">
          <w:rPr>
            <w:rStyle w:val="Hyperlink"/>
            <w:noProof/>
          </w:rPr>
          <w:t>1.2</w:t>
        </w:r>
        <w:r>
          <w:rPr>
            <w:rFonts w:asciiTheme="minorHAnsi" w:eastAsiaTheme="minorEastAsia" w:hAnsiTheme="minorHAnsi" w:cstheme="minorBidi"/>
            <w:i w:val="0"/>
            <w:noProof/>
            <w:sz w:val="22"/>
            <w:szCs w:val="22"/>
          </w:rPr>
          <w:tab/>
        </w:r>
        <w:r w:rsidRPr="004E5424">
          <w:rPr>
            <w:rStyle w:val="Hyperlink"/>
            <w:noProof/>
          </w:rPr>
          <w:t>Interface Requirements</w:t>
        </w:r>
        <w:r>
          <w:rPr>
            <w:noProof/>
            <w:webHidden/>
          </w:rPr>
          <w:tab/>
        </w:r>
        <w:r>
          <w:rPr>
            <w:noProof/>
            <w:webHidden/>
          </w:rPr>
          <w:fldChar w:fldCharType="begin"/>
        </w:r>
        <w:r>
          <w:rPr>
            <w:noProof/>
            <w:webHidden/>
          </w:rPr>
          <w:instrText xml:space="preserve"> PAGEREF _Toc466042973 \h </w:instrText>
        </w:r>
        <w:r>
          <w:rPr>
            <w:noProof/>
            <w:webHidden/>
          </w:rPr>
        </w:r>
        <w:r>
          <w:rPr>
            <w:noProof/>
            <w:webHidden/>
          </w:rPr>
          <w:fldChar w:fldCharType="separate"/>
        </w:r>
        <w:r w:rsidR="00984CFD">
          <w:rPr>
            <w:noProof/>
            <w:webHidden/>
          </w:rPr>
          <w:t>5</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74" w:history="1">
        <w:r w:rsidRPr="004E5424">
          <w:rPr>
            <w:rStyle w:val="Hyperlink"/>
            <w:noProof/>
          </w:rPr>
          <w:t>1.2.1</w:t>
        </w:r>
        <w:r>
          <w:rPr>
            <w:rFonts w:asciiTheme="minorHAnsi" w:eastAsiaTheme="minorEastAsia" w:hAnsiTheme="minorHAnsi" w:cstheme="minorBidi"/>
            <w:noProof/>
            <w:sz w:val="22"/>
            <w:szCs w:val="22"/>
          </w:rPr>
          <w:tab/>
        </w:r>
        <w:r w:rsidRPr="004E5424">
          <w:rPr>
            <w:rStyle w:val="Hyperlink"/>
            <w:noProof/>
          </w:rPr>
          <w:t>NAVREPEAT-IIR-REQ-022790/A-Navigation Repeater Client Signals (TcSE ROIN-149266-1)</w:t>
        </w:r>
        <w:r>
          <w:rPr>
            <w:noProof/>
            <w:webHidden/>
          </w:rPr>
          <w:tab/>
        </w:r>
        <w:r>
          <w:rPr>
            <w:noProof/>
            <w:webHidden/>
          </w:rPr>
          <w:fldChar w:fldCharType="begin"/>
        </w:r>
        <w:r>
          <w:rPr>
            <w:noProof/>
            <w:webHidden/>
          </w:rPr>
          <w:instrText xml:space="preserve"> PAGEREF _Toc466042974 \h </w:instrText>
        </w:r>
        <w:r>
          <w:rPr>
            <w:noProof/>
            <w:webHidden/>
          </w:rPr>
        </w:r>
        <w:r>
          <w:rPr>
            <w:noProof/>
            <w:webHidden/>
          </w:rPr>
          <w:fldChar w:fldCharType="separate"/>
        </w:r>
        <w:r w:rsidR="00984CFD">
          <w:rPr>
            <w:noProof/>
            <w:webHidden/>
          </w:rPr>
          <w:t>5</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75" w:history="1">
        <w:r w:rsidRPr="004E5424">
          <w:rPr>
            <w:rStyle w:val="Hyperlink"/>
            <w:noProof/>
          </w:rPr>
          <w:t>1.2.2</w:t>
        </w:r>
        <w:r>
          <w:rPr>
            <w:rFonts w:asciiTheme="minorHAnsi" w:eastAsiaTheme="minorEastAsia" w:hAnsiTheme="minorHAnsi" w:cstheme="minorBidi"/>
            <w:noProof/>
            <w:sz w:val="22"/>
            <w:szCs w:val="22"/>
          </w:rPr>
          <w:tab/>
        </w:r>
        <w:r w:rsidRPr="004E5424">
          <w:rPr>
            <w:rStyle w:val="Hyperlink"/>
            <w:noProof/>
          </w:rPr>
          <w:t>NAVREPEATv2-IIR-REQ-022889/C-Navigation Repeater Server Signals (TcSE ROIN-281280-1)</w:t>
        </w:r>
        <w:r>
          <w:rPr>
            <w:noProof/>
            <w:webHidden/>
          </w:rPr>
          <w:tab/>
        </w:r>
        <w:r>
          <w:rPr>
            <w:noProof/>
            <w:webHidden/>
          </w:rPr>
          <w:fldChar w:fldCharType="begin"/>
        </w:r>
        <w:r>
          <w:rPr>
            <w:noProof/>
            <w:webHidden/>
          </w:rPr>
          <w:instrText xml:space="preserve"> PAGEREF _Toc466042975 \h </w:instrText>
        </w:r>
        <w:r>
          <w:rPr>
            <w:noProof/>
            <w:webHidden/>
          </w:rPr>
        </w:r>
        <w:r>
          <w:rPr>
            <w:noProof/>
            <w:webHidden/>
          </w:rPr>
          <w:fldChar w:fldCharType="separate"/>
        </w:r>
        <w:r w:rsidR="00984CFD">
          <w:rPr>
            <w:noProof/>
            <w:webHidden/>
          </w:rPr>
          <w:t>6</w:t>
        </w:r>
        <w:r>
          <w:rPr>
            <w:noProof/>
            <w:webHidden/>
          </w:rPr>
          <w:fldChar w:fldCharType="end"/>
        </w:r>
      </w:hyperlink>
    </w:p>
    <w:p w:rsidR="005A11F5" w:rsidRDefault="005A11F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66042976" w:history="1">
        <w:r w:rsidRPr="004E5424">
          <w:rPr>
            <w:rStyle w:val="Hyperlink"/>
            <w:noProof/>
          </w:rPr>
          <w:t>2</w:t>
        </w:r>
        <w:r>
          <w:rPr>
            <w:rFonts w:asciiTheme="minorHAnsi" w:eastAsiaTheme="minorEastAsia" w:hAnsiTheme="minorHAnsi" w:cstheme="minorBidi"/>
            <w:b w:val="0"/>
            <w:smallCaps w:val="0"/>
            <w:noProof/>
            <w:sz w:val="22"/>
            <w:szCs w:val="22"/>
          </w:rPr>
          <w:tab/>
        </w:r>
        <w:r w:rsidRPr="004E5424">
          <w:rPr>
            <w:rStyle w:val="Hyperlink"/>
            <w:noProof/>
          </w:rPr>
          <w:t>Functional Definition</w:t>
        </w:r>
        <w:r>
          <w:rPr>
            <w:noProof/>
            <w:webHidden/>
          </w:rPr>
          <w:tab/>
        </w:r>
        <w:r>
          <w:rPr>
            <w:noProof/>
            <w:webHidden/>
          </w:rPr>
          <w:fldChar w:fldCharType="begin"/>
        </w:r>
        <w:r>
          <w:rPr>
            <w:noProof/>
            <w:webHidden/>
          </w:rPr>
          <w:instrText xml:space="preserve"> PAGEREF _Toc466042976 \h </w:instrText>
        </w:r>
        <w:r>
          <w:rPr>
            <w:noProof/>
            <w:webHidden/>
          </w:rPr>
        </w:r>
        <w:r>
          <w:rPr>
            <w:noProof/>
            <w:webHidden/>
          </w:rPr>
          <w:fldChar w:fldCharType="separate"/>
        </w:r>
        <w:r w:rsidR="00984CFD">
          <w:rPr>
            <w:noProof/>
            <w:webHidden/>
          </w:rPr>
          <w:t>17</w:t>
        </w:r>
        <w:r>
          <w:rPr>
            <w:noProof/>
            <w:webHidden/>
          </w:rPr>
          <w:fldChar w:fldCharType="end"/>
        </w:r>
      </w:hyperlink>
    </w:p>
    <w:p w:rsidR="005A11F5" w:rsidRDefault="005A11F5">
      <w:pPr>
        <w:pStyle w:val="TOC2"/>
        <w:tabs>
          <w:tab w:val="left" w:pos="880"/>
          <w:tab w:val="right" w:leader="dot" w:pos="11107"/>
        </w:tabs>
        <w:rPr>
          <w:rFonts w:asciiTheme="minorHAnsi" w:eastAsiaTheme="minorEastAsia" w:hAnsiTheme="minorHAnsi" w:cstheme="minorBidi"/>
          <w:i w:val="0"/>
          <w:noProof/>
          <w:sz w:val="22"/>
          <w:szCs w:val="22"/>
        </w:rPr>
      </w:pPr>
      <w:hyperlink w:anchor="_Toc466042977" w:history="1">
        <w:r w:rsidRPr="004E5424">
          <w:rPr>
            <w:rStyle w:val="Hyperlink"/>
            <w:noProof/>
          </w:rPr>
          <w:t>2.1</w:t>
        </w:r>
        <w:r>
          <w:rPr>
            <w:rFonts w:asciiTheme="minorHAnsi" w:eastAsiaTheme="minorEastAsia" w:hAnsiTheme="minorHAnsi" w:cstheme="minorBidi"/>
            <w:i w:val="0"/>
            <w:noProof/>
            <w:sz w:val="22"/>
            <w:szCs w:val="22"/>
          </w:rPr>
          <w:tab/>
        </w:r>
        <w:r w:rsidRPr="004E5424">
          <w:rPr>
            <w:rStyle w:val="Hyperlink"/>
            <w:noProof/>
          </w:rPr>
          <w:t>NAVREPEAT-FUN-REQ-022791/A-Browse Navigation (TcSE ROIN-294096-1)</w:t>
        </w:r>
        <w:r>
          <w:rPr>
            <w:noProof/>
            <w:webHidden/>
          </w:rPr>
          <w:tab/>
        </w:r>
        <w:r>
          <w:rPr>
            <w:noProof/>
            <w:webHidden/>
          </w:rPr>
          <w:fldChar w:fldCharType="begin"/>
        </w:r>
        <w:r>
          <w:rPr>
            <w:noProof/>
            <w:webHidden/>
          </w:rPr>
          <w:instrText xml:space="preserve"> PAGEREF _Toc466042977 \h </w:instrText>
        </w:r>
        <w:r>
          <w:rPr>
            <w:noProof/>
            <w:webHidden/>
          </w:rPr>
        </w:r>
        <w:r>
          <w:rPr>
            <w:noProof/>
            <w:webHidden/>
          </w:rPr>
          <w:fldChar w:fldCharType="separate"/>
        </w:r>
        <w:r w:rsidR="00984CFD">
          <w:rPr>
            <w:noProof/>
            <w:webHidden/>
          </w:rPr>
          <w:t>17</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78" w:history="1">
        <w:r w:rsidRPr="004E5424">
          <w:rPr>
            <w:rStyle w:val="Hyperlink"/>
            <w:noProof/>
          </w:rPr>
          <w:t>2.1.1</w:t>
        </w:r>
        <w:r>
          <w:rPr>
            <w:rFonts w:asciiTheme="minorHAnsi" w:eastAsiaTheme="minorEastAsia" w:hAnsiTheme="minorHAnsi" w:cstheme="minorBidi"/>
            <w:noProof/>
            <w:sz w:val="22"/>
            <w:szCs w:val="22"/>
          </w:rPr>
          <w:tab/>
        </w:r>
        <w:r w:rsidRPr="004E5424">
          <w:rPr>
            <w:rStyle w:val="Hyperlink"/>
            <w:noProof/>
          </w:rPr>
          <w:t>Use Cases</w:t>
        </w:r>
        <w:r>
          <w:rPr>
            <w:noProof/>
            <w:webHidden/>
          </w:rPr>
          <w:tab/>
        </w:r>
        <w:r>
          <w:rPr>
            <w:noProof/>
            <w:webHidden/>
          </w:rPr>
          <w:fldChar w:fldCharType="begin"/>
        </w:r>
        <w:r>
          <w:rPr>
            <w:noProof/>
            <w:webHidden/>
          </w:rPr>
          <w:instrText xml:space="preserve"> PAGEREF _Toc466042978 \h </w:instrText>
        </w:r>
        <w:r>
          <w:rPr>
            <w:noProof/>
            <w:webHidden/>
          </w:rPr>
        </w:r>
        <w:r>
          <w:rPr>
            <w:noProof/>
            <w:webHidden/>
          </w:rPr>
          <w:fldChar w:fldCharType="separate"/>
        </w:r>
        <w:r w:rsidR="00984CFD">
          <w:rPr>
            <w:noProof/>
            <w:webHidden/>
          </w:rPr>
          <w:t>17</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79" w:history="1">
        <w:r w:rsidRPr="004E5424">
          <w:rPr>
            <w:rStyle w:val="Hyperlink"/>
            <w:noProof/>
          </w:rPr>
          <w:t>2.1.2</w:t>
        </w:r>
        <w:r>
          <w:rPr>
            <w:rFonts w:asciiTheme="minorHAnsi" w:eastAsiaTheme="minorEastAsia" w:hAnsiTheme="minorHAnsi" w:cstheme="minorBidi"/>
            <w:noProof/>
            <w:sz w:val="22"/>
            <w:szCs w:val="22"/>
          </w:rPr>
          <w:tab/>
        </w:r>
        <w:r w:rsidRPr="004E5424">
          <w:rPr>
            <w:rStyle w:val="Hyperlink"/>
            <w:noProof/>
          </w:rPr>
          <w:t>Requirements</w:t>
        </w:r>
        <w:r>
          <w:rPr>
            <w:noProof/>
            <w:webHidden/>
          </w:rPr>
          <w:tab/>
        </w:r>
        <w:r>
          <w:rPr>
            <w:noProof/>
            <w:webHidden/>
          </w:rPr>
          <w:fldChar w:fldCharType="begin"/>
        </w:r>
        <w:r>
          <w:rPr>
            <w:noProof/>
            <w:webHidden/>
          </w:rPr>
          <w:instrText xml:space="preserve"> PAGEREF _Toc466042979 \h </w:instrText>
        </w:r>
        <w:r>
          <w:rPr>
            <w:noProof/>
            <w:webHidden/>
          </w:rPr>
        </w:r>
        <w:r>
          <w:rPr>
            <w:noProof/>
            <w:webHidden/>
          </w:rPr>
          <w:fldChar w:fldCharType="separate"/>
        </w:r>
        <w:r w:rsidR="00984CFD">
          <w:rPr>
            <w:noProof/>
            <w:webHidden/>
          </w:rPr>
          <w:t>18</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80" w:history="1">
        <w:r w:rsidRPr="004E5424">
          <w:rPr>
            <w:rStyle w:val="Hyperlink"/>
            <w:noProof/>
          </w:rPr>
          <w:t>2.1.3</w:t>
        </w:r>
        <w:r>
          <w:rPr>
            <w:rFonts w:asciiTheme="minorHAnsi" w:eastAsiaTheme="minorEastAsia" w:hAnsiTheme="minorHAnsi" w:cstheme="minorBidi"/>
            <w:noProof/>
            <w:sz w:val="22"/>
            <w:szCs w:val="22"/>
          </w:rPr>
          <w:tab/>
        </w:r>
        <w:r w:rsidRPr="004E5424">
          <w:rPr>
            <w:rStyle w:val="Hyperlink"/>
            <w:noProof/>
          </w:rPr>
          <w:t>Sequence Diagrams</w:t>
        </w:r>
        <w:r>
          <w:rPr>
            <w:noProof/>
            <w:webHidden/>
          </w:rPr>
          <w:tab/>
        </w:r>
        <w:r>
          <w:rPr>
            <w:noProof/>
            <w:webHidden/>
          </w:rPr>
          <w:fldChar w:fldCharType="begin"/>
        </w:r>
        <w:r>
          <w:rPr>
            <w:noProof/>
            <w:webHidden/>
          </w:rPr>
          <w:instrText xml:space="preserve"> PAGEREF _Toc466042980 \h </w:instrText>
        </w:r>
        <w:r>
          <w:rPr>
            <w:noProof/>
            <w:webHidden/>
          </w:rPr>
        </w:r>
        <w:r>
          <w:rPr>
            <w:noProof/>
            <w:webHidden/>
          </w:rPr>
          <w:fldChar w:fldCharType="separate"/>
        </w:r>
        <w:r w:rsidR="00984CFD">
          <w:rPr>
            <w:noProof/>
            <w:webHidden/>
          </w:rPr>
          <w:t>18</w:t>
        </w:r>
        <w:r>
          <w:rPr>
            <w:noProof/>
            <w:webHidden/>
          </w:rPr>
          <w:fldChar w:fldCharType="end"/>
        </w:r>
      </w:hyperlink>
    </w:p>
    <w:p w:rsidR="005A11F5" w:rsidRDefault="005A11F5">
      <w:pPr>
        <w:pStyle w:val="TOC2"/>
        <w:tabs>
          <w:tab w:val="left" w:pos="880"/>
          <w:tab w:val="right" w:leader="dot" w:pos="11107"/>
        </w:tabs>
        <w:rPr>
          <w:rFonts w:asciiTheme="minorHAnsi" w:eastAsiaTheme="minorEastAsia" w:hAnsiTheme="minorHAnsi" w:cstheme="minorBidi"/>
          <w:i w:val="0"/>
          <w:noProof/>
          <w:sz w:val="22"/>
          <w:szCs w:val="22"/>
        </w:rPr>
      </w:pPr>
      <w:hyperlink w:anchor="_Toc466042981" w:history="1">
        <w:r w:rsidRPr="004E5424">
          <w:rPr>
            <w:rStyle w:val="Hyperlink"/>
            <w:noProof/>
          </w:rPr>
          <w:t>2.2</w:t>
        </w:r>
        <w:r>
          <w:rPr>
            <w:rFonts w:asciiTheme="minorHAnsi" w:eastAsiaTheme="minorEastAsia" w:hAnsiTheme="minorHAnsi" w:cstheme="minorBidi"/>
            <w:i w:val="0"/>
            <w:noProof/>
            <w:sz w:val="22"/>
            <w:szCs w:val="22"/>
          </w:rPr>
          <w:tab/>
        </w:r>
        <w:r w:rsidRPr="004E5424">
          <w:rPr>
            <w:rStyle w:val="Hyperlink"/>
            <w:noProof/>
          </w:rPr>
          <w:t>NAVREPEAT-FUN-REQ-022797/A-Display Route not Active Home Screen (TcSE ROIN-294099-1)</w:t>
        </w:r>
        <w:r>
          <w:rPr>
            <w:noProof/>
            <w:webHidden/>
          </w:rPr>
          <w:tab/>
        </w:r>
        <w:r>
          <w:rPr>
            <w:noProof/>
            <w:webHidden/>
          </w:rPr>
          <w:fldChar w:fldCharType="begin"/>
        </w:r>
        <w:r>
          <w:rPr>
            <w:noProof/>
            <w:webHidden/>
          </w:rPr>
          <w:instrText xml:space="preserve"> PAGEREF _Toc466042981 \h </w:instrText>
        </w:r>
        <w:r>
          <w:rPr>
            <w:noProof/>
            <w:webHidden/>
          </w:rPr>
        </w:r>
        <w:r>
          <w:rPr>
            <w:noProof/>
            <w:webHidden/>
          </w:rPr>
          <w:fldChar w:fldCharType="separate"/>
        </w:r>
        <w:r w:rsidR="00984CFD">
          <w:rPr>
            <w:noProof/>
            <w:webHidden/>
          </w:rPr>
          <w:t>19</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82" w:history="1">
        <w:r w:rsidRPr="004E5424">
          <w:rPr>
            <w:rStyle w:val="Hyperlink"/>
            <w:noProof/>
          </w:rPr>
          <w:t>2.2.1</w:t>
        </w:r>
        <w:r>
          <w:rPr>
            <w:rFonts w:asciiTheme="minorHAnsi" w:eastAsiaTheme="minorEastAsia" w:hAnsiTheme="minorHAnsi" w:cstheme="minorBidi"/>
            <w:noProof/>
            <w:sz w:val="22"/>
            <w:szCs w:val="22"/>
          </w:rPr>
          <w:tab/>
        </w:r>
        <w:r w:rsidRPr="004E5424">
          <w:rPr>
            <w:rStyle w:val="Hyperlink"/>
            <w:noProof/>
          </w:rPr>
          <w:t>Sequence Diagrams</w:t>
        </w:r>
        <w:r>
          <w:rPr>
            <w:noProof/>
            <w:webHidden/>
          </w:rPr>
          <w:tab/>
        </w:r>
        <w:r>
          <w:rPr>
            <w:noProof/>
            <w:webHidden/>
          </w:rPr>
          <w:fldChar w:fldCharType="begin"/>
        </w:r>
        <w:r>
          <w:rPr>
            <w:noProof/>
            <w:webHidden/>
          </w:rPr>
          <w:instrText xml:space="preserve"> PAGEREF _Toc466042982 \h </w:instrText>
        </w:r>
        <w:r>
          <w:rPr>
            <w:noProof/>
            <w:webHidden/>
          </w:rPr>
        </w:r>
        <w:r>
          <w:rPr>
            <w:noProof/>
            <w:webHidden/>
          </w:rPr>
          <w:fldChar w:fldCharType="separate"/>
        </w:r>
        <w:r w:rsidR="00984CFD">
          <w:rPr>
            <w:noProof/>
            <w:webHidden/>
          </w:rPr>
          <w:t>20</w:t>
        </w:r>
        <w:r>
          <w:rPr>
            <w:noProof/>
            <w:webHidden/>
          </w:rPr>
          <w:fldChar w:fldCharType="end"/>
        </w:r>
      </w:hyperlink>
    </w:p>
    <w:p w:rsidR="005A11F5" w:rsidRDefault="005A11F5">
      <w:pPr>
        <w:pStyle w:val="TOC2"/>
        <w:tabs>
          <w:tab w:val="left" w:pos="880"/>
          <w:tab w:val="right" w:leader="dot" w:pos="11107"/>
        </w:tabs>
        <w:rPr>
          <w:rFonts w:asciiTheme="minorHAnsi" w:eastAsiaTheme="minorEastAsia" w:hAnsiTheme="minorHAnsi" w:cstheme="minorBidi"/>
          <w:i w:val="0"/>
          <w:noProof/>
          <w:sz w:val="22"/>
          <w:szCs w:val="22"/>
        </w:rPr>
      </w:pPr>
      <w:hyperlink w:anchor="_Toc466042983" w:history="1">
        <w:r w:rsidRPr="004E5424">
          <w:rPr>
            <w:rStyle w:val="Hyperlink"/>
            <w:noProof/>
          </w:rPr>
          <w:t>2.3</w:t>
        </w:r>
        <w:r>
          <w:rPr>
            <w:rFonts w:asciiTheme="minorHAnsi" w:eastAsiaTheme="minorEastAsia" w:hAnsiTheme="minorHAnsi" w:cstheme="minorBidi"/>
            <w:i w:val="0"/>
            <w:noProof/>
            <w:sz w:val="22"/>
            <w:szCs w:val="22"/>
          </w:rPr>
          <w:tab/>
        </w:r>
        <w:r w:rsidRPr="004E5424">
          <w:rPr>
            <w:rStyle w:val="Hyperlink"/>
            <w:noProof/>
          </w:rPr>
          <w:t>NAVREPEAT-FUN-REQ-022799/A-Display Route Active Home Screen (TcSE ROIN-294101-1)</w:t>
        </w:r>
        <w:r>
          <w:rPr>
            <w:noProof/>
            <w:webHidden/>
          </w:rPr>
          <w:tab/>
        </w:r>
        <w:r>
          <w:rPr>
            <w:noProof/>
            <w:webHidden/>
          </w:rPr>
          <w:fldChar w:fldCharType="begin"/>
        </w:r>
        <w:r>
          <w:rPr>
            <w:noProof/>
            <w:webHidden/>
          </w:rPr>
          <w:instrText xml:space="preserve"> PAGEREF _Toc466042983 \h </w:instrText>
        </w:r>
        <w:r>
          <w:rPr>
            <w:noProof/>
            <w:webHidden/>
          </w:rPr>
        </w:r>
        <w:r>
          <w:rPr>
            <w:noProof/>
            <w:webHidden/>
          </w:rPr>
          <w:fldChar w:fldCharType="separate"/>
        </w:r>
        <w:r w:rsidR="00984CFD">
          <w:rPr>
            <w:noProof/>
            <w:webHidden/>
          </w:rPr>
          <w:t>20</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84" w:history="1">
        <w:r w:rsidRPr="004E5424">
          <w:rPr>
            <w:rStyle w:val="Hyperlink"/>
            <w:noProof/>
          </w:rPr>
          <w:t>2.3.1</w:t>
        </w:r>
        <w:r>
          <w:rPr>
            <w:rFonts w:asciiTheme="minorHAnsi" w:eastAsiaTheme="minorEastAsia" w:hAnsiTheme="minorHAnsi" w:cstheme="minorBidi"/>
            <w:noProof/>
            <w:sz w:val="22"/>
            <w:szCs w:val="22"/>
          </w:rPr>
          <w:tab/>
        </w:r>
        <w:r w:rsidRPr="004E5424">
          <w:rPr>
            <w:rStyle w:val="Hyperlink"/>
            <w:noProof/>
          </w:rPr>
          <w:t>Use Cases</w:t>
        </w:r>
        <w:r>
          <w:rPr>
            <w:noProof/>
            <w:webHidden/>
          </w:rPr>
          <w:tab/>
        </w:r>
        <w:r>
          <w:rPr>
            <w:noProof/>
            <w:webHidden/>
          </w:rPr>
          <w:fldChar w:fldCharType="begin"/>
        </w:r>
        <w:r>
          <w:rPr>
            <w:noProof/>
            <w:webHidden/>
          </w:rPr>
          <w:instrText xml:space="preserve"> PAGEREF _Toc466042984 \h </w:instrText>
        </w:r>
        <w:r>
          <w:rPr>
            <w:noProof/>
            <w:webHidden/>
          </w:rPr>
        </w:r>
        <w:r>
          <w:rPr>
            <w:noProof/>
            <w:webHidden/>
          </w:rPr>
          <w:fldChar w:fldCharType="separate"/>
        </w:r>
        <w:r w:rsidR="00984CFD">
          <w:rPr>
            <w:noProof/>
            <w:webHidden/>
          </w:rPr>
          <w:t>21</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85" w:history="1">
        <w:r w:rsidRPr="004E5424">
          <w:rPr>
            <w:rStyle w:val="Hyperlink"/>
            <w:noProof/>
          </w:rPr>
          <w:t>2.3.2</w:t>
        </w:r>
        <w:r>
          <w:rPr>
            <w:rFonts w:asciiTheme="minorHAnsi" w:eastAsiaTheme="minorEastAsia" w:hAnsiTheme="minorHAnsi" w:cstheme="minorBidi"/>
            <w:noProof/>
            <w:sz w:val="22"/>
            <w:szCs w:val="22"/>
          </w:rPr>
          <w:tab/>
        </w:r>
        <w:r w:rsidRPr="004E5424">
          <w:rPr>
            <w:rStyle w:val="Hyperlink"/>
            <w:noProof/>
          </w:rPr>
          <w:t>Requirements</w:t>
        </w:r>
        <w:r>
          <w:rPr>
            <w:noProof/>
            <w:webHidden/>
          </w:rPr>
          <w:tab/>
        </w:r>
        <w:r>
          <w:rPr>
            <w:noProof/>
            <w:webHidden/>
          </w:rPr>
          <w:fldChar w:fldCharType="begin"/>
        </w:r>
        <w:r>
          <w:rPr>
            <w:noProof/>
            <w:webHidden/>
          </w:rPr>
          <w:instrText xml:space="preserve"> PAGEREF _Toc466042985 \h </w:instrText>
        </w:r>
        <w:r>
          <w:rPr>
            <w:noProof/>
            <w:webHidden/>
          </w:rPr>
        </w:r>
        <w:r>
          <w:rPr>
            <w:noProof/>
            <w:webHidden/>
          </w:rPr>
          <w:fldChar w:fldCharType="separate"/>
        </w:r>
        <w:r w:rsidR="00984CFD">
          <w:rPr>
            <w:noProof/>
            <w:webHidden/>
          </w:rPr>
          <w:t>22</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86" w:history="1">
        <w:r w:rsidRPr="004E5424">
          <w:rPr>
            <w:rStyle w:val="Hyperlink"/>
            <w:noProof/>
          </w:rPr>
          <w:t>2.3.3</w:t>
        </w:r>
        <w:r>
          <w:rPr>
            <w:rFonts w:asciiTheme="minorHAnsi" w:eastAsiaTheme="minorEastAsia" w:hAnsiTheme="minorHAnsi" w:cstheme="minorBidi"/>
            <w:noProof/>
            <w:sz w:val="22"/>
            <w:szCs w:val="22"/>
          </w:rPr>
          <w:tab/>
        </w:r>
        <w:r w:rsidRPr="004E5424">
          <w:rPr>
            <w:rStyle w:val="Hyperlink"/>
            <w:noProof/>
          </w:rPr>
          <w:t>Sequence Diagrams</w:t>
        </w:r>
        <w:r>
          <w:rPr>
            <w:noProof/>
            <w:webHidden/>
          </w:rPr>
          <w:tab/>
        </w:r>
        <w:r>
          <w:rPr>
            <w:noProof/>
            <w:webHidden/>
          </w:rPr>
          <w:fldChar w:fldCharType="begin"/>
        </w:r>
        <w:r>
          <w:rPr>
            <w:noProof/>
            <w:webHidden/>
          </w:rPr>
          <w:instrText xml:space="preserve"> PAGEREF _Toc466042986 \h </w:instrText>
        </w:r>
        <w:r>
          <w:rPr>
            <w:noProof/>
            <w:webHidden/>
          </w:rPr>
        </w:r>
        <w:r>
          <w:rPr>
            <w:noProof/>
            <w:webHidden/>
          </w:rPr>
          <w:fldChar w:fldCharType="separate"/>
        </w:r>
        <w:r w:rsidR="00984CFD">
          <w:rPr>
            <w:noProof/>
            <w:webHidden/>
          </w:rPr>
          <w:t>42</w:t>
        </w:r>
        <w:r>
          <w:rPr>
            <w:noProof/>
            <w:webHidden/>
          </w:rPr>
          <w:fldChar w:fldCharType="end"/>
        </w:r>
      </w:hyperlink>
    </w:p>
    <w:p w:rsidR="005A11F5" w:rsidRDefault="005A11F5">
      <w:pPr>
        <w:pStyle w:val="TOC2"/>
        <w:tabs>
          <w:tab w:val="left" w:pos="880"/>
          <w:tab w:val="right" w:leader="dot" w:pos="11107"/>
        </w:tabs>
        <w:rPr>
          <w:rFonts w:asciiTheme="minorHAnsi" w:eastAsiaTheme="minorEastAsia" w:hAnsiTheme="minorHAnsi" w:cstheme="minorBidi"/>
          <w:i w:val="0"/>
          <w:noProof/>
          <w:sz w:val="22"/>
          <w:szCs w:val="22"/>
        </w:rPr>
      </w:pPr>
      <w:hyperlink w:anchor="_Toc466042987" w:history="1">
        <w:r w:rsidRPr="004E5424">
          <w:rPr>
            <w:rStyle w:val="Hyperlink"/>
            <w:noProof/>
          </w:rPr>
          <w:t>2.4</w:t>
        </w:r>
        <w:r>
          <w:rPr>
            <w:rFonts w:asciiTheme="minorHAnsi" w:eastAsiaTheme="minorEastAsia" w:hAnsiTheme="minorHAnsi" w:cstheme="minorBidi"/>
            <w:i w:val="0"/>
            <w:noProof/>
            <w:sz w:val="22"/>
            <w:szCs w:val="22"/>
          </w:rPr>
          <w:tab/>
        </w:r>
        <w:r w:rsidRPr="004E5424">
          <w:rPr>
            <w:rStyle w:val="Hyperlink"/>
            <w:noProof/>
          </w:rPr>
          <w:t>NAVREPEAT-FUN-REQ-022829/A-Repeat Guidance, Route Active (TcSE ROIN-294105-1)</w:t>
        </w:r>
        <w:r>
          <w:rPr>
            <w:noProof/>
            <w:webHidden/>
          </w:rPr>
          <w:tab/>
        </w:r>
        <w:r>
          <w:rPr>
            <w:noProof/>
            <w:webHidden/>
          </w:rPr>
          <w:fldChar w:fldCharType="begin"/>
        </w:r>
        <w:r>
          <w:rPr>
            <w:noProof/>
            <w:webHidden/>
          </w:rPr>
          <w:instrText xml:space="preserve"> PAGEREF _Toc466042987 \h </w:instrText>
        </w:r>
        <w:r>
          <w:rPr>
            <w:noProof/>
            <w:webHidden/>
          </w:rPr>
        </w:r>
        <w:r>
          <w:rPr>
            <w:noProof/>
            <w:webHidden/>
          </w:rPr>
          <w:fldChar w:fldCharType="separate"/>
        </w:r>
        <w:r w:rsidR="00984CFD">
          <w:rPr>
            <w:noProof/>
            <w:webHidden/>
          </w:rPr>
          <w:t>44</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88" w:history="1">
        <w:r w:rsidRPr="004E5424">
          <w:rPr>
            <w:rStyle w:val="Hyperlink"/>
            <w:noProof/>
          </w:rPr>
          <w:t>2.4.1</w:t>
        </w:r>
        <w:r>
          <w:rPr>
            <w:rFonts w:asciiTheme="minorHAnsi" w:eastAsiaTheme="minorEastAsia" w:hAnsiTheme="minorHAnsi" w:cstheme="minorBidi"/>
            <w:noProof/>
            <w:sz w:val="22"/>
            <w:szCs w:val="22"/>
          </w:rPr>
          <w:tab/>
        </w:r>
        <w:r w:rsidRPr="004E5424">
          <w:rPr>
            <w:rStyle w:val="Hyperlink"/>
            <w:noProof/>
          </w:rPr>
          <w:t>Use Cases</w:t>
        </w:r>
        <w:r>
          <w:rPr>
            <w:noProof/>
            <w:webHidden/>
          </w:rPr>
          <w:tab/>
        </w:r>
        <w:r>
          <w:rPr>
            <w:noProof/>
            <w:webHidden/>
          </w:rPr>
          <w:fldChar w:fldCharType="begin"/>
        </w:r>
        <w:r>
          <w:rPr>
            <w:noProof/>
            <w:webHidden/>
          </w:rPr>
          <w:instrText xml:space="preserve"> PAGEREF _Toc466042988 \h </w:instrText>
        </w:r>
        <w:r>
          <w:rPr>
            <w:noProof/>
            <w:webHidden/>
          </w:rPr>
        </w:r>
        <w:r>
          <w:rPr>
            <w:noProof/>
            <w:webHidden/>
          </w:rPr>
          <w:fldChar w:fldCharType="separate"/>
        </w:r>
        <w:r w:rsidR="00984CFD">
          <w:rPr>
            <w:noProof/>
            <w:webHidden/>
          </w:rPr>
          <w:t>44</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89" w:history="1">
        <w:r w:rsidRPr="004E5424">
          <w:rPr>
            <w:rStyle w:val="Hyperlink"/>
            <w:noProof/>
          </w:rPr>
          <w:t>2.4.2</w:t>
        </w:r>
        <w:r>
          <w:rPr>
            <w:rFonts w:asciiTheme="minorHAnsi" w:eastAsiaTheme="minorEastAsia" w:hAnsiTheme="minorHAnsi" w:cstheme="minorBidi"/>
            <w:noProof/>
            <w:sz w:val="22"/>
            <w:szCs w:val="22"/>
          </w:rPr>
          <w:tab/>
        </w:r>
        <w:r w:rsidRPr="004E5424">
          <w:rPr>
            <w:rStyle w:val="Hyperlink"/>
            <w:noProof/>
          </w:rPr>
          <w:t>Sequence Diagrams</w:t>
        </w:r>
        <w:r>
          <w:rPr>
            <w:noProof/>
            <w:webHidden/>
          </w:rPr>
          <w:tab/>
        </w:r>
        <w:r>
          <w:rPr>
            <w:noProof/>
            <w:webHidden/>
          </w:rPr>
          <w:fldChar w:fldCharType="begin"/>
        </w:r>
        <w:r>
          <w:rPr>
            <w:noProof/>
            <w:webHidden/>
          </w:rPr>
          <w:instrText xml:space="preserve"> PAGEREF _Toc466042989 \h </w:instrText>
        </w:r>
        <w:r>
          <w:rPr>
            <w:noProof/>
            <w:webHidden/>
          </w:rPr>
        </w:r>
        <w:r>
          <w:rPr>
            <w:noProof/>
            <w:webHidden/>
          </w:rPr>
          <w:fldChar w:fldCharType="separate"/>
        </w:r>
        <w:r w:rsidR="00984CFD">
          <w:rPr>
            <w:noProof/>
            <w:webHidden/>
          </w:rPr>
          <w:t>44</w:t>
        </w:r>
        <w:r>
          <w:rPr>
            <w:noProof/>
            <w:webHidden/>
          </w:rPr>
          <w:fldChar w:fldCharType="end"/>
        </w:r>
      </w:hyperlink>
    </w:p>
    <w:p w:rsidR="005A11F5" w:rsidRDefault="005A11F5">
      <w:pPr>
        <w:pStyle w:val="TOC2"/>
        <w:tabs>
          <w:tab w:val="left" w:pos="880"/>
          <w:tab w:val="right" w:leader="dot" w:pos="11107"/>
        </w:tabs>
        <w:rPr>
          <w:rFonts w:asciiTheme="minorHAnsi" w:eastAsiaTheme="minorEastAsia" w:hAnsiTheme="minorHAnsi" w:cstheme="minorBidi"/>
          <w:i w:val="0"/>
          <w:noProof/>
          <w:sz w:val="22"/>
          <w:szCs w:val="22"/>
        </w:rPr>
      </w:pPr>
      <w:hyperlink w:anchor="_Toc466042990" w:history="1">
        <w:r w:rsidRPr="004E5424">
          <w:rPr>
            <w:rStyle w:val="Hyperlink"/>
            <w:noProof/>
          </w:rPr>
          <w:t>2.5</w:t>
        </w:r>
        <w:r>
          <w:rPr>
            <w:rFonts w:asciiTheme="minorHAnsi" w:eastAsiaTheme="minorEastAsia" w:hAnsiTheme="minorHAnsi" w:cstheme="minorBidi"/>
            <w:i w:val="0"/>
            <w:noProof/>
            <w:sz w:val="22"/>
            <w:szCs w:val="22"/>
          </w:rPr>
          <w:tab/>
        </w:r>
        <w:r w:rsidRPr="004E5424">
          <w:rPr>
            <w:rStyle w:val="Hyperlink"/>
            <w:noProof/>
          </w:rPr>
          <w:t>NAVREPEAT-FUN-REQ-022832/A-Cancel Active Route (TcSE ROIN-294107-1)</w:t>
        </w:r>
        <w:r>
          <w:rPr>
            <w:noProof/>
            <w:webHidden/>
          </w:rPr>
          <w:tab/>
        </w:r>
        <w:r>
          <w:rPr>
            <w:noProof/>
            <w:webHidden/>
          </w:rPr>
          <w:fldChar w:fldCharType="begin"/>
        </w:r>
        <w:r>
          <w:rPr>
            <w:noProof/>
            <w:webHidden/>
          </w:rPr>
          <w:instrText xml:space="preserve"> PAGEREF _Toc466042990 \h </w:instrText>
        </w:r>
        <w:r>
          <w:rPr>
            <w:noProof/>
            <w:webHidden/>
          </w:rPr>
        </w:r>
        <w:r>
          <w:rPr>
            <w:noProof/>
            <w:webHidden/>
          </w:rPr>
          <w:fldChar w:fldCharType="separate"/>
        </w:r>
        <w:r w:rsidR="00984CFD">
          <w:rPr>
            <w:noProof/>
            <w:webHidden/>
          </w:rPr>
          <w:t>45</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91" w:history="1">
        <w:r w:rsidRPr="004E5424">
          <w:rPr>
            <w:rStyle w:val="Hyperlink"/>
            <w:noProof/>
          </w:rPr>
          <w:t>2.5.1</w:t>
        </w:r>
        <w:r>
          <w:rPr>
            <w:rFonts w:asciiTheme="minorHAnsi" w:eastAsiaTheme="minorEastAsia" w:hAnsiTheme="minorHAnsi" w:cstheme="minorBidi"/>
            <w:noProof/>
            <w:sz w:val="22"/>
            <w:szCs w:val="22"/>
          </w:rPr>
          <w:tab/>
        </w:r>
        <w:r w:rsidRPr="004E5424">
          <w:rPr>
            <w:rStyle w:val="Hyperlink"/>
            <w:noProof/>
          </w:rPr>
          <w:t>Use Cases</w:t>
        </w:r>
        <w:r>
          <w:rPr>
            <w:noProof/>
            <w:webHidden/>
          </w:rPr>
          <w:tab/>
        </w:r>
        <w:r>
          <w:rPr>
            <w:noProof/>
            <w:webHidden/>
          </w:rPr>
          <w:fldChar w:fldCharType="begin"/>
        </w:r>
        <w:r>
          <w:rPr>
            <w:noProof/>
            <w:webHidden/>
          </w:rPr>
          <w:instrText xml:space="preserve"> PAGEREF _Toc466042991 \h </w:instrText>
        </w:r>
        <w:r>
          <w:rPr>
            <w:noProof/>
            <w:webHidden/>
          </w:rPr>
        </w:r>
        <w:r>
          <w:rPr>
            <w:noProof/>
            <w:webHidden/>
          </w:rPr>
          <w:fldChar w:fldCharType="separate"/>
        </w:r>
        <w:r w:rsidR="00984CFD">
          <w:rPr>
            <w:noProof/>
            <w:webHidden/>
          </w:rPr>
          <w:t>45</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92" w:history="1">
        <w:r w:rsidRPr="004E5424">
          <w:rPr>
            <w:rStyle w:val="Hyperlink"/>
            <w:noProof/>
          </w:rPr>
          <w:t>2.5.2</w:t>
        </w:r>
        <w:r>
          <w:rPr>
            <w:rFonts w:asciiTheme="minorHAnsi" w:eastAsiaTheme="minorEastAsia" w:hAnsiTheme="minorHAnsi" w:cstheme="minorBidi"/>
            <w:noProof/>
            <w:sz w:val="22"/>
            <w:szCs w:val="22"/>
          </w:rPr>
          <w:tab/>
        </w:r>
        <w:r w:rsidRPr="004E5424">
          <w:rPr>
            <w:rStyle w:val="Hyperlink"/>
            <w:noProof/>
          </w:rPr>
          <w:t>Sequence Diagrams</w:t>
        </w:r>
        <w:r>
          <w:rPr>
            <w:noProof/>
            <w:webHidden/>
          </w:rPr>
          <w:tab/>
        </w:r>
        <w:r>
          <w:rPr>
            <w:noProof/>
            <w:webHidden/>
          </w:rPr>
          <w:fldChar w:fldCharType="begin"/>
        </w:r>
        <w:r>
          <w:rPr>
            <w:noProof/>
            <w:webHidden/>
          </w:rPr>
          <w:instrText xml:space="preserve"> PAGEREF _Toc466042992 \h </w:instrText>
        </w:r>
        <w:r>
          <w:rPr>
            <w:noProof/>
            <w:webHidden/>
          </w:rPr>
        </w:r>
        <w:r>
          <w:rPr>
            <w:noProof/>
            <w:webHidden/>
          </w:rPr>
          <w:fldChar w:fldCharType="separate"/>
        </w:r>
        <w:r w:rsidR="00984CFD">
          <w:rPr>
            <w:noProof/>
            <w:webHidden/>
          </w:rPr>
          <w:t>45</w:t>
        </w:r>
        <w:r>
          <w:rPr>
            <w:noProof/>
            <w:webHidden/>
          </w:rPr>
          <w:fldChar w:fldCharType="end"/>
        </w:r>
      </w:hyperlink>
    </w:p>
    <w:p w:rsidR="005A11F5" w:rsidRDefault="005A11F5">
      <w:pPr>
        <w:pStyle w:val="TOC2"/>
        <w:tabs>
          <w:tab w:val="left" w:pos="880"/>
          <w:tab w:val="right" w:leader="dot" w:pos="11107"/>
        </w:tabs>
        <w:rPr>
          <w:rFonts w:asciiTheme="minorHAnsi" w:eastAsiaTheme="minorEastAsia" w:hAnsiTheme="minorHAnsi" w:cstheme="minorBidi"/>
          <w:i w:val="0"/>
          <w:noProof/>
          <w:sz w:val="22"/>
          <w:szCs w:val="22"/>
        </w:rPr>
      </w:pPr>
      <w:hyperlink w:anchor="_Toc466042993" w:history="1">
        <w:r w:rsidRPr="004E5424">
          <w:rPr>
            <w:rStyle w:val="Hyperlink"/>
            <w:noProof/>
          </w:rPr>
          <w:t>2.6</w:t>
        </w:r>
        <w:r>
          <w:rPr>
            <w:rFonts w:asciiTheme="minorHAnsi" w:eastAsiaTheme="minorEastAsia" w:hAnsiTheme="minorHAnsi" w:cstheme="minorBidi"/>
            <w:i w:val="0"/>
            <w:noProof/>
            <w:sz w:val="22"/>
            <w:szCs w:val="22"/>
          </w:rPr>
          <w:tab/>
        </w:r>
        <w:r w:rsidRPr="004E5424">
          <w:rPr>
            <w:rStyle w:val="Hyperlink"/>
            <w:noProof/>
          </w:rPr>
          <w:t>NAVREPEAT-FUN-REQ-022835/A-Cancel Current Active Waypoint (TcSE ROIN-294109-1)</w:t>
        </w:r>
        <w:r>
          <w:rPr>
            <w:noProof/>
            <w:webHidden/>
          </w:rPr>
          <w:tab/>
        </w:r>
        <w:r>
          <w:rPr>
            <w:noProof/>
            <w:webHidden/>
          </w:rPr>
          <w:fldChar w:fldCharType="begin"/>
        </w:r>
        <w:r>
          <w:rPr>
            <w:noProof/>
            <w:webHidden/>
          </w:rPr>
          <w:instrText xml:space="preserve"> PAGEREF _Toc466042993 \h </w:instrText>
        </w:r>
        <w:r>
          <w:rPr>
            <w:noProof/>
            <w:webHidden/>
          </w:rPr>
        </w:r>
        <w:r>
          <w:rPr>
            <w:noProof/>
            <w:webHidden/>
          </w:rPr>
          <w:fldChar w:fldCharType="separate"/>
        </w:r>
        <w:r w:rsidR="00984CFD">
          <w:rPr>
            <w:noProof/>
            <w:webHidden/>
          </w:rPr>
          <w:t>46</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94" w:history="1">
        <w:r w:rsidRPr="004E5424">
          <w:rPr>
            <w:rStyle w:val="Hyperlink"/>
            <w:noProof/>
          </w:rPr>
          <w:t>2.6.1</w:t>
        </w:r>
        <w:r>
          <w:rPr>
            <w:rFonts w:asciiTheme="minorHAnsi" w:eastAsiaTheme="minorEastAsia" w:hAnsiTheme="minorHAnsi" w:cstheme="minorBidi"/>
            <w:noProof/>
            <w:sz w:val="22"/>
            <w:szCs w:val="22"/>
          </w:rPr>
          <w:tab/>
        </w:r>
        <w:r w:rsidRPr="004E5424">
          <w:rPr>
            <w:rStyle w:val="Hyperlink"/>
            <w:noProof/>
          </w:rPr>
          <w:t>Use Cases</w:t>
        </w:r>
        <w:r>
          <w:rPr>
            <w:noProof/>
            <w:webHidden/>
          </w:rPr>
          <w:tab/>
        </w:r>
        <w:r>
          <w:rPr>
            <w:noProof/>
            <w:webHidden/>
          </w:rPr>
          <w:fldChar w:fldCharType="begin"/>
        </w:r>
        <w:r>
          <w:rPr>
            <w:noProof/>
            <w:webHidden/>
          </w:rPr>
          <w:instrText xml:space="preserve"> PAGEREF _Toc466042994 \h </w:instrText>
        </w:r>
        <w:r>
          <w:rPr>
            <w:noProof/>
            <w:webHidden/>
          </w:rPr>
        </w:r>
        <w:r>
          <w:rPr>
            <w:noProof/>
            <w:webHidden/>
          </w:rPr>
          <w:fldChar w:fldCharType="separate"/>
        </w:r>
        <w:r w:rsidR="00984CFD">
          <w:rPr>
            <w:noProof/>
            <w:webHidden/>
          </w:rPr>
          <w:t>46</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95" w:history="1">
        <w:r w:rsidRPr="004E5424">
          <w:rPr>
            <w:rStyle w:val="Hyperlink"/>
            <w:noProof/>
          </w:rPr>
          <w:t>2.6.2</w:t>
        </w:r>
        <w:r>
          <w:rPr>
            <w:rFonts w:asciiTheme="minorHAnsi" w:eastAsiaTheme="minorEastAsia" w:hAnsiTheme="minorHAnsi" w:cstheme="minorBidi"/>
            <w:noProof/>
            <w:sz w:val="22"/>
            <w:szCs w:val="22"/>
          </w:rPr>
          <w:tab/>
        </w:r>
        <w:r w:rsidRPr="004E5424">
          <w:rPr>
            <w:rStyle w:val="Hyperlink"/>
            <w:noProof/>
          </w:rPr>
          <w:t>Sequence Diagrams</w:t>
        </w:r>
        <w:r>
          <w:rPr>
            <w:noProof/>
            <w:webHidden/>
          </w:rPr>
          <w:tab/>
        </w:r>
        <w:r>
          <w:rPr>
            <w:noProof/>
            <w:webHidden/>
          </w:rPr>
          <w:fldChar w:fldCharType="begin"/>
        </w:r>
        <w:r>
          <w:rPr>
            <w:noProof/>
            <w:webHidden/>
          </w:rPr>
          <w:instrText xml:space="preserve"> PAGEREF _Toc466042995 \h </w:instrText>
        </w:r>
        <w:r>
          <w:rPr>
            <w:noProof/>
            <w:webHidden/>
          </w:rPr>
        </w:r>
        <w:r>
          <w:rPr>
            <w:noProof/>
            <w:webHidden/>
          </w:rPr>
          <w:fldChar w:fldCharType="separate"/>
        </w:r>
        <w:r w:rsidR="00984CFD">
          <w:rPr>
            <w:noProof/>
            <w:webHidden/>
          </w:rPr>
          <w:t>47</w:t>
        </w:r>
        <w:r>
          <w:rPr>
            <w:noProof/>
            <w:webHidden/>
          </w:rPr>
          <w:fldChar w:fldCharType="end"/>
        </w:r>
      </w:hyperlink>
    </w:p>
    <w:p w:rsidR="005A11F5" w:rsidRDefault="005A11F5">
      <w:pPr>
        <w:pStyle w:val="TOC2"/>
        <w:tabs>
          <w:tab w:val="left" w:pos="880"/>
          <w:tab w:val="right" w:leader="dot" w:pos="11107"/>
        </w:tabs>
        <w:rPr>
          <w:rFonts w:asciiTheme="minorHAnsi" w:eastAsiaTheme="minorEastAsia" w:hAnsiTheme="minorHAnsi" w:cstheme="minorBidi"/>
          <w:i w:val="0"/>
          <w:noProof/>
          <w:sz w:val="22"/>
          <w:szCs w:val="22"/>
        </w:rPr>
      </w:pPr>
      <w:hyperlink w:anchor="_Toc466042996" w:history="1">
        <w:r w:rsidRPr="004E5424">
          <w:rPr>
            <w:rStyle w:val="Hyperlink"/>
            <w:noProof/>
          </w:rPr>
          <w:t>2.7</w:t>
        </w:r>
        <w:r>
          <w:rPr>
            <w:rFonts w:asciiTheme="minorHAnsi" w:eastAsiaTheme="minorEastAsia" w:hAnsiTheme="minorHAnsi" w:cstheme="minorBidi"/>
            <w:i w:val="0"/>
            <w:noProof/>
            <w:sz w:val="22"/>
            <w:szCs w:val="22"/>
          </w:rPr>
          <w:tab/>
        </w:r>
        <w:r w:rsidRPr="004E5424">
          <w:rPr>
            <w:rStyle w:val="Hyperlink"/>
            <w:noProof/>
          </w:rPr>
          <w:t>NAVREPEAT-FUN-REQ-092269/A-Detailed Intersection Widgit</w:t>
        </w:r>
        <w:r>
          <w:rPr>
            <w:noProof/>
            <w:webHidden/>
          </w:rPr>
          <w:tab/>
        </w:r>
        <w:r>
          <w:rPr>
            <w:noProof/>
            <w:webHidden/>
          </w:rPr>
          <w:fldChar w:fldCharType="begin"/>
        </w:r>
        <w:r>
          <w:rPr>
            <w:noProof/>
            <w:webHidden/>
          </w:rPr>
          <w:instrText xml:space="preserve"> PAGEREF _Toc466042996 \h </w:instrText>
        </w:r>
        <w:r>
          <w:rPr>
            <w:noProof/>
            <w:webHidden/>
          </w:rPr>
        </w:r>
        <w:r>
          <w:rPr>
            <w:noProof/>
            <w:webHidden/>
          </w:rPr>
          <w:fldChar w:fldCharType="separate"/>
        </w:r>
        <w:r w:rsidR="00984CFD">
          <w:rPr>
            <w:noProof/>
            <w:webHidden/>
          </w:rPr>
          <w:t>47</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97" w:history="1">
        <w:r w:rsidRPr="004E5424">
          <w:rPr>
            <w:rStyle w:val="Hyperlink"/>
            <w:noProof/>
          </w:rPr>
          <w:t>2.7.1</w:t>
        </w:r>
        <w:r>
          <w:rPr>
            <w:rFonts w:asciiTheme="minorHAnsi" w:eastAsiaTheme="minorEastAsia" w:hAnsiTheme="minorHAnsi" w:cstheme="minorBidi"/>
            <w:noProof/>
            <w:sz w:val="22"/>
            <w:szCs w:val="22"/>
          </w:rPr>
          <w:tab/>
        </w:r>
        <w:r w:rsidRPr="004E5424">
          <w:rPr>
            <w:rStyle w:val="Hyperlink"/>
            <w:noProof/>
          </w:rPr>
          <w:t>Use Cases</w:t>
        </w:r>
        <w:r>
          <w:rPr>
            <w:noProof/>
            <w:webHidden/>
          </w:rPr>
          <w:tab/>
        </w:r>
        <w:r>
          <w:rPr>
            <w:noProof/>
            <w:webHidden/>
          </w:rPr>
          <w:fldChar w:fldCharType="begin"/>
        </w:r>
        <w:r>
          <w:rPr>
            <w:noProof/>
            <w:webHidden/>
          </w:rPr>
          <w:instrText xml:space="preserve"> PAGEREF _Toc466042997 \h </w:instrText>
        </w:r>
        <w:r>
          <w:rPr>
            <w:noProof/>
            <w:webHidden/>
          </w:rPr>
        </w:r>
        <w:r>
          <w:rPr>
            <w:noProof/>
            <w:webHidden/>
          </w:rPr>
          <w:fldChar w:fldCharType="separate"/>
        </w:r>
        <w:r w:rsidR="00984CFD">
          <w:rPr>
            <w:noProof/>
            <w:webHidden/>
          </w:rPr>
          <w:t>47</w:t>
        </w:r>
        <w:r>
          <w:rPr>
            <w:noProof/>
            <w:webHidden/>
          </w:rPr>
          <w:fldChar w:fldCharType="end"/>
        </w:r>
      </w:hyperlink>
    </w:p>
    <w:p w:rsidR="005A11F5" w:rsidRDefault="005A11F5">
      <w:pPr>
        <w:pStyle w:val="TOC3"/>
        <w:tabs>
          <w:tab w:val="left" w:pos="1100"/>
          <w:tab w:val="right" w:leader="dot" w:pos="11107"/>
        </w:tabs>
        <w:rPr>
          <w:rFonts w:asciiTheme="minorHAnsi" w:eastAsiaTheme="minorEastAsia" w:hAnsiTheme="minorHAnsi" w:cstheme="minorBidi"/>
          <w:noProof/>
          <w:sz w:val="22"/>
          <w:szCs w:val="22"/>
        </w:rPr>
      </w:pPr>
      <w:hyperlink w:anchor="_Toc466042998" w:history="1">
        <w:r w:rsidRPr="004E5424">
          <w:rPr>
            <w:rStyle w:val="Hyperlink"/>
            <w:noProof/>
          </w:rPr>
          <w:t>2.7.2</w:t>
        </w:r>
        <w:r>
          <w:rPr>
            <w:rFonts w:asciiTheme="minorHAnsi" w:eastAsiaTheme="minorEastAsia" w:hAnsiTheme="minorHAnsi" w:cstheme="minorBidi"/>
            <w:noProof/>
            <w:sz w:val="22"/>
            <w:szCs w:val="22"/>
          </w:rPr>
          <w:tab/>
        </w:r>
        <w:r w:rsidRPr="004E5424">
          <w:rPr>
            <w:rStyle w:val="Hyperlink"/>
            <w:noProof/>
          </w:rPr>
          <w:t>Requirements</w:t>
        </w:r>
        <w:r>
          <w:rPr>
            <w:noProof/>
            <w:webHidden/>
          </w:rPr>
          <w:tab/>
        </w:r>
        <w:r>
          <w:rPr>
            <w:noProof/>
            <w:webHidden/>
          </w:rPr>
          <w:fldChar w:fldCharType="begin"/>
        </w:r>
        <w:r>
          <w:rPr>
            <w:noProof/>
            <w:webHidden/>
          </w:rPr>
          <w:instrText xml:space="preserve"> PAGEREF _Toc466042998 \h </w:instrText>
        </w:r>
        <w:r>
          <w:rPr>
            <w:noProof/>
            <w:webHidden/>
          </w:rPr>
        </w:r>
        <w:r>
          <w:rPr>
            <w:noProof/>
            <w:webHidden/>
          </w:rPr>
          <w:fldChar w:fldCharType="separate"/>
        </w:r>
        <w:r w:rsidR="00984CFD">
          <w:rPr>
            <w:noProof/>
            <w:webHidden/>
          </w:rPr>
          <w:t>48</w:t>
        </w:r>
        <w:r>
          <w:rPr>
            <w:noProof/>
            <w:webHidden/>
          </w:rPr>
          <w:fldChar w:fldCharType="end"/>
        </w:r>
      </w:hyperlink>
    </w:p>
    <w:p w:rsidR="005A11F5" w:rsidRDefault="005A11F5">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466042999" w:history="1">
        <w:r w:rsidRPr="004E5424">
          <w:rPr>
            <w:rStyle w:val="Hyperlink"/>
            <w:noProof/>
          </w:rPr>
          <w:t>3</w:t>
        </w:r>
        <w:r>
          <w:rPr>
            <w:rFonts w:asciiTheme="minorHAnsi" w:eastAsiaTheme="minorEastAsia" w:hAnsiTheme="minorHAnsi" w:cstheme="minorBidi"/>
            <w:b w:val="0"/>
            <w:smallCaps w:val="0"/>
            <w:noProof/>
            <w:sz w:val="22"/>
            <w:szCs w:val="22"/>
          </w:rPr>
          <w:tab/>
        </w:r>
        <w:r w:rsidRPr="004E5424">
          <w:rPr>
            <w:rStyle w:val="Hyperlink"/>
            <w:noProof/>
          </w:rPr>
          <w:t>Appendix: Reference Documents</w:t>
        </w:r>
        <w:r>
          <w:rPr>
            <w:noProof/>
            <w:webHidden/>
          </w:rPr>
          <w:tab/>
        </w:r>
        <w:r>
          <w:rPr>
            <w:noProof/>
            <w:webHidden/>
          </w:rPr>
          <w:fldChar w:fldCharType="begin"/>
        </w:r>
        <w:r>
          <w:rPr>
            <w:noProof/>
            <w:webHidden/>
          </w:rPr>
          <w:instrText xml:space="preserve"> PAGEREF _Toc466042999 \h </w:instrText>
        </w:r>
        <w:r>
          <w:rPr>
            <w:noProof/>
            <w:webHidden/>
          </w:rPr>
        </w:r>
        <w:r>
          <w:rPr>
            <w:noProof/>
            <w:webHidden/>
          </w:rPr>
          <w:fldChar w:fldCharType="separate"/>
        </w:r>
        <w:r w:rsidR="00984CFD">
          <w:rPr>
            <w:noProof/>
            <w:webHidden/>
          </w:rPr>
          <w:t>49</w:t>
        </w:r>
        <w:r>
          <w:rPr>
            <w:noProof/>
            <w:webHidden/>
          </w:rPr>
          <w:fldChar w:fldCharType="end"/>
        </w:r>
      </w:hyperlink>
    </w:p>
    <w:p w:rsidR="005A11F5" w:rsidRDefault="005A11F5" w:rsidP="005A11F5">
      <w:pPr>
        <w:rPr>
          <w:b/>
          <w:sz w:val="36"/>
          <w:szCs w:val="36"/>
        </w:rPr>
      </w:pPr>
      <w:r>
        <w:rPr>
          <w:b/>
          <w:sz w:val="36"/>
          <w:szCs w:val="36"/>
        </w:rPr>
        <w:fldChar w:fldCharType="end"/>
      </w:r>
    </w:p>
    <w:p w:rsidR="005A11F5" w:rsidRDefault="005A11F5">
      <w:pPr>
        <w:spacing w:after="280" w:afterAutospacing="1"/>
      </w:pPr>
      <w:r>
        <w:rPr>
          <w:b/>
          <w:bCs/>
          <w:sz w:val="36"/>
        </w:rPr>
        <w:t> </w:t>
      </w:r>
    </w:p>
    <w:p w:rsidR="005A11F5" w:rsidRDefault="005A11F5" w:rsidP="005A11F5">
      <w:pPr>
        <w:pStyle w:val="Heading1"/>
      </w:pPr>
      <w:bookmarkStart w:id="4" w:name="_Toc466042970"/>
      <w:r>
        <w:lastRenderedPageBreak/>
        <w:t>Architectural Design</w:t>
      </w:r>
      <w:bookmarkEnd w:id="4"/>
    </w:p>
    <w:p w:rsidR="005A11F5" w:rsidRDefault="005A11F5" w:rsidP="005A11F5">
      <w:pPr>
        <w:pStyle w:val="Heading2"/>
      </w:pPr>
      <w:bookmarkStart w:id="5" w:name="_Toc466042971"/>
      <w:r w:rsidRPr="00B9479B">
        <w:t>NAVREPEAT-CLD-REQ-022852/A-Navigation Repeater Server (</w:t>
      </w:r>
      <w:proofErr w:type="spellStart"/>
      <w:r w:rsidRPr="00B9479B">
        <w:t>TcSE</w:t>
      </w:r>
      <w:proofErr w:type="spellEnd"/>
      <w:r w:rsidRPr="00B9479B">
        <w:t xml:space="preserve"> ROIN-150516-3)</w:t>
      </w:r>
      <w:bookmarkEnd w:id="5"/>
    </w:p>
    <w:p w:rsidR="00716719" w:rsidRDefault="005A11F5">
      <w:pPr>
        <w:spacing w:after="280" w:afterAutospacing="1"/>
      </w:pPr>
      <w:r>
        <w:rPr>
          <w:rFonts w:eastAsia="Arial" w:cs="Arial"/>
        </w:rPr>
        <w:t>Responsibility: The Navigation Repeater Server is the interface to the Navigation Client for the Navigation function.  It responds to requests from the Navigation Client during List Browse requests.  It also provides route information, next maneuver indicators, and status messages to the Navigation Client.</w:t>
      </w:r>
    </w:p>
    <w:p w:rsidR="005A11F5" w:rsidRDefault="005A11F5" w:rsidP="005A11F5">
      <w:pPr>
        <w:pStyle w:val="Heading3"/>
      </w:pPr>
      <w:bookmarkStart w:id="6" w:name="_Toc466042972"/>
      <w:r>
        <w:t>Requirements</w:t>
      </w:r>
      <w:bookmarkEnd w:id="6"/>
    </w:p>
    <w:p w:rsidR="005A11F5" w:rsidRPr="005A11F5" w:rsidRDefault="005A11F5" w:rsidP="005A11F5">
      <w:pPr>
        <w:pStyle w:val="Heading4"/>
        <w:rPr>
          <w:b w:val="0"/>
          <w:u w:val="single"/>
        </w:rPr>
      </w:pPr>
      <w:r w:rsidRPr="005A11F5">
        <w:rPr>
          <w:b w:val="0"/>
          <w:u w:val="single"/>
        </w:rPr>
        <w:t xml:space="preserve">NAVREPEAT-SR-REQ-022853/A-Format for </w:t>
      </w:r>
      <w:proofErr w:type="spellStart"/>
      <w:r w:rsidRPr="005A11F5">
        <w:rPr>
          <w:b w:val="0"/>
          <w:u w:val="single"/>
        </w:rPr>
        <w:t>DistanceToNextManeuver</w:t>
      </w:r>
      <w:proofErr w:type="spellEnd"/>
      <w:r w:rsidRPr="005A11F5">
        <w:rPr>
          <w:b w:val="0"/>
          <w:u w:val="single"/>
        </w:rPr>
        <w:t xml:space="preserve"> parameter (</w:t>
      </w:r>
      <w:proofErr w:type="spellStart"/>
      <w:r w:rsidRPr="005A11F5">
        <w:rPr>
          <w:b w:val="0"/>
          <w:u w:val="single"/>
        </w:rPr>
        <w:t>TcSE</w:t>
      </w:r>
      <w:proofErr w:type="spellEnd"/>
      <w:r w:rsidRPr="005A11F5">
        <w:rPr>
          <w:b w:val="0"/>
          <w:u w:val="single"/>
        </w:rPr>
        <w:t xml:space="preserve"> ROIN-221180-1)</w:t>
      </w:r>
    </w:p>
    <w:p w:rsidR="00716719" w:rsidRDefault="005A11F5">
      <w:pPr>
        <w:spacing w:after="280" w:afterAutospacing="1"/>
      </w:pPr>
      <w:r>
        <w:rPr>
          <w:rFonts w:eastAsia="Arial" w:cs="Arial"/>
        </w:rPr>
        <w:t xml:space="preserve">The Navigation Repeater Server shall use the </w:t>
      </w:r>
      <w:proofErr w:type="spellStart"/>
      <w:r>
        <w:rPr>
          <w:rFonts w:eastAsia="Arial" w:cs="Arial"/>
        </w:rPr>
        <w:t>Nav</w:t>
      </w:r>
      <w:proofErr w:type="spellEnd"/>
      <w:r>
        <w:rPr>
          <w:rFonts w:eastAsia="Arial" w:cs="Arial"/>
        </w:rPr>
        <w:t xml:space="preserve"> Repeater Format configuration bit to determine what format (Motorola vs. INTEL) to code the </w:t>
      </w:r>
      <w:proofErr w:type="spellStart"/>
      <w:r>
        <w:rPr>
          <w:rFonts w:eastAsia="Arial" w:cs="Arial"/>
        </w:rPr>
        <w:t>DistanceToNextManeuver</w:t>
      </w:r>
      <w:proofErr w:type="spellEnd"/>
      <w:r>
        <w:rPr>
          <w:rFonts w:eastAsia="Arial" w:cs="Arial"/>
        </w:rPr>
        <w:t xml:space="preserve"> </w:t>
      </w:r>
      <w:proofErr w:type="spellStart"/>
      <w:r>
        <w:rPr>
          <w:rFonts w:eastAsia="Arial" w:cs="Arial"/>
        </w:rPr>
        <w:t>paramter</w:t>
      </w:r>
      <w:proofErr w:type="spellEnd"/>
      <w:r>
        <w:rPr>
          <w:rFonts w:eastAsia="Arial" w:cs="Arial"/>
        </w:rPr>
        <w:t xml:space="preserve"> in the </w:t>
      </w:r>
      <w:proofErr w:type="spellStart"/>
      <w:r>
        <w:rPr>
          <w:rFonts w:eastAsia="Arial" w:cs="Arial"/>
        </w:rPr>
        <w:t>NavigationSymbollInfo.St</w:t>
      </w:r>
      <w:proofErr w:type="spellEnd"/>
      <w:r>
        <w:rPr>
          <w:rFonts w:eastAsia="Arial" w:cs="Arial"/>
        </w:rPr>
        <w:t xml:space="preserve"> TP signal.</w:t>
      </w:r>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 xml:space="preserve">Example of </w:t>
      </w:r>
      <w:proofErr w:type="spellStart"/>
      <w:r>
        <w:rPr>
          <w:rFonts w:eastAsia="Arial" w:cs="Arial"/>
        </w:rPr>
        <w:t>formating</w:t>
      </w:r>
      <w:proofErr w:type="spellEnd"/>
    </w:p>
    <w:p w:rsidR="00716719" w:rsidRDefault="005A11F5">
      <w:pPr>
        <w:spacing w:after="280" w:afterAutospacing="1"/>
      </w:pPr>
      <w:r>
        <w:rPr>
          <w:rFonts w:eastAsia="Arial" w:cs="Arial"/>
        </w:rPr>
        <w:t> </w:t>
      </w:r>
    </w:p>
    <w:p w:rsidR="00716719" w:rsidRDefault="005A11F5">
      <w:pPr>
        <w:spacing w:after="280" w:afterAutospacing="1"/>
      </w:pPr>
      <w:proofErr w:type="spellStart"/>
      <w:r>
        <w:rPr>
          <w:rFonts w:eastAsia="Arial" w:cs="Arial"/>
        </w:rPr>
        <w:t>DistanceToNextManeuver</w:t>
      </w:r>
      <w:proofErr w:type="spellEnd"/>
      <w:r>
        <w:rPr>
          <w:rFonts w:eastAsia="Arial" w:cs="Arial"/>
        </w:rPr>
        <w:t xml:space="preserve"> = 1.2 miles with </w:t>
      </w:r>
      <w:proofErr w:type="spellStart"/>
      <w:r>
        <w:rPr>
          <w:rFonts w:eastAsia="Arial" w:cs="Arial"/>
        </w:rPr>
        <w:t>PropertyOfDistance</w:t>
      </w:r>
      <w:proofErr w:type="spellEnd"/>
      <w:r>
        <w:rPr>
          <w:rFonts w:eastAsia="Arial" w:cs="Arial"/>
        </w:rPr>
        <w:t xml:space="preserve"> = length </w:t>
      </w:r>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 xml:space="preserve">INTEL </w:t>
      </w:r>
      <w:proofErr w:type="gramStart"/>
      <w:r>
        <w:rPr>
          <w:rFonts w:eastAsia="Arial" w:cs="Arial"/>
        </w:rPr>
        <w:t>Format :</w:t>
      </w:r>
      <w:proofErr w:type="gramEnd"/>
      <w:r>
        <w:rPr>
          <w:rFonts w:eastAsia="Arial" w:cs="Arial"/>
        </w:rPr>
        <w:t>              Byte 2 = $0C, Byte 3 = $00</w:t>
      </w:r>
    </w:p>
    <w:p w:rsidR="00716719" w:rsidRDefault="005A11F5">
      <w:pPr>
        <w:spacing w:after="280" w:afterAutospacing="1"/>
      </w:pPr>
      <w:r>
        <w:rPr>
          <w:rFonts w:eastAsia="Arial" w:cs="Arial"/>
        </w:rPr>
        <w:t xml:space="preserve">Motorola </w:t>
      </w:r>
      <w:proofErr w:type="gramStart"/>
      <w:r>
        <w:rPr>
          <w:rFonts w:eastAsia="Arial" w:cs="Arial"/>
        </w:rPr>
        <w:t>Format :</w:t>
      </w:r>
      <w:proofErr w:type="gramEnd"/>
      <w:r>
        <w:rPr>
          <w:rFonts w:eastAsia="Arial" w:cs="Arial"/>
        </w:rPr>
        <w:t>         Byte 2 = $00, Byte 3 = $0C</w:t>
      </w:r>
    </w:p>
    <w:p w:rsidR="005A11F5" w:rsidRPr="005A11F5" w:rsidRDefault="005A11F5" w:rsidP="005A11F5">
      <w:pPr>
        <w:pStyle w:val="Heading4"/>
        <w:rPr>
          <w:b w:val="0"/>
          <w:u w:val="single"/>
        </w:rPr>
      </w:pPr>
      <w:r w:rsidRPr="005A11F5">
        <w:rPr>
          <w:b w:val="0"/>
          <w:u w:val="single"/>
        </w:rPr>
        <w:t>NAVREPEAT-SR-REQ-022848/A-Event Periodic TP signals (</w:t>
      </w:r>
      <w:proofErr w:type="spellStart"/>
      <w:r w:rsidRPr="005A11F5">
        <w:rPr>
          <w:b w:val="0"/>
          <w:u w:val="single"/>
        </w:rPr>
        <w:t>TcSE</w:t>
      </w:r>
      <w:proofErr w:type="spellEnd"/>
      <w:r w:rsidRPr="005A11F5">
        <w:rPr>
          <w:b w:val="0"/>
          <w:u w:val="single"/>
        </w:rPr>
        <w:t xml:space="preserve"> ROIN-197787-1)</w:t>
      </w:r>
    </w:p>
    <w:p w:rsidR="00716719" w:rsidRDefault="005A11F5">
      <w:pPr>
        <w:spacing w:after="280" w:afterAutospacing="1"/>
      </w:pPr>
      <w:r>
        <w:rPr>
          <w:rFonts w:eastAsia="Arial" w:cs="Arial"/>
        </w:rPr>
        <w:t xml:space="preserve">The following TP signals shall be sent every four (4) seconds, even if there is no change in the data that is being sent: </w:t>
      </w:r>
      <w:proofErr w:type="spellStart"/>
      <w:r>
        <w:rPr>
          <w:rFonts w:eastAsia="Arial" w:cs="Arial"/>
        </w:rPr>
        <w:t>NavigationSymbolInfo.St</w:t>
      </w:r>
      <w:proofErr w:type="spellEnd"/>
      <w:r>
        <w:rPr>
          <w:rFonts w:eastAsia="Arial" w:cs="Arial"/>
        </w:rPr>
        <w:t xml:space="preserve">, </w:t>
      </w:r>
      <w:proofErr w:type="spellStart"/>
      <w:r>
        <w:rPr>
          <w:rFonts w:eastAsia="Arial" w:cs="Arial"/>
        </w:rPr>
        <w:t>CurrentStreetName.St</w:t>
      </w:r>
      <w:proofErr w:type="spellEnd"/>
      <w:r>
        <w:rPr>
          <w:rFonts w:eastAsia="Arial" w:cs="Arial"/>
        </w:rPr>
        <w:t xml:space="preserve">, and </w:t>
      </w:r>
      <w:proofErr w:type="spellStart"/>
      <w:r>
        <w:rPr>
          <w:rFonts w:eastAsia="Arial" w:cs="Arial"/>
        </w:rPr>
        <w:t>StreetName.St</w:t>
      </w:r>
      <w:proofErr w:type="spellEnd"/>
      <w:r>
        <w:rPr>
          <w:rFonts w:eastAsia="Arial" w:cs="Arial"/>
        </w:rPr>
        <w:t>.  If any data changes within these signals in between the four (4) second period, the signal shall be updated and sent out immediately with these changes.</w:t>
      </w:r>
    </w:p>
    <w:p w:rsidR="005A11F5" w:rsidRDefault="005A11F5" w:rsidP="005A11F5">
      <w:pPr>
        <w:pStyle w:val="Heading4"/>
      </w:pPr>
      <w:r w:rsidRPr="00B9479B">
        <w:t xml:space="preserve">NAVREPEAT-FUN-REQ-232516/A-Sending </w:t>
      </w:r>
      <w:proofErr w:type="spellStart"/>
      <w:r w:rsidRPr="00B9479B">
        <w:t>StreetName</w:t>
      </w:r>
      <w:proofErr w:type="spellEnd"/>
      <w:r w:rsidRPr="00B9479B">
        <w:t xml:space="preserve"> signals</w:t>
      </w:r>
    </w:p>
    <w:p w:rsidR="005A11F5" w:rsidRPr="00584988" w:rsidRDefault="005A11F5" w:rsidP="005A11F5">
      <w:r>
        <w:t>The Navigation R</w:t>
      </w:r>
      <w:r w:rsidRPr="00584988">
        <w:t xml:space="preserve">epeater </w:t>
      </w:r>
      <w:r>
        <w:t>Server</w:t>
      </w:r>
      <w:r w:rsidRPr="00584988">
        <w:t xml:space="preserve"> shall transmit </w:t>
      </w:r>
      <w:r>
        <w:t xml:space="preserve">the new </w:t>
      </w:r>
      <w:r w:rsidRPr="00584988">
        <w:t>StreetName2_St, CurrentStreetName2_St and UpcomingStreetName2_St first followed by the old</w:t>
      </w:r>
      <w:r>
        <w:t xml:space="preserve"> </w:t>
      </w:r>
      <w:proofErr w:type="spellStart"/>
      <w:r>
        <w:t>StreetName_St</w:t>
      </w:r>
      <w:proofErr w:type="spellEnd"/>
      <w:r>
        <w:t xml:space="preserve">, </w:t>
      </w:r>
      <w:proofErr w:type="spellStart"/>
      <w:r>
        <w:t>CurrentStreetName_St</w:t>
      </w:r>
      <w:proofErr w:type="spellEnd"/>
      <w:r>
        <w:t xml:space="preserve"> and </w:t>
      </w:r>
      <w:proofErr w:type="spellStart"/>
      <w:r>
        <w:t>UpcomingStreetName_St</w:t>
      </w:r>
      <w:proofErr w:type="spellEnd"/>
      <w:r>
        <w:t xml:space="preserve"> signals.</w:t>
      </w:r>
    </w:p>
    <w:p w:rsidR="005A11F5" w:rsidRDefault="005A11F5" w:rsidP="005A11F5">
      <w:pPr>
        <w:pStyle w:val="Heading4"/>
      </w:pPr>
      <w:r w:rsidRPr="00B9479B">
        <w:t>NAVREPEAT-FUN-REQ-232923/A-Street Name String Truncation</w:t>
      </w:r>
    </w:p>
    <w:p w:rsidR="005A11F5" w:rsidRDefault="005A11F5" w:rsidP="005A11F5">
      <w:r>
        <w:t>The Navigation Repeater Server shall transmit a truncation character if the string contains more characters then the corresponding ISO-TP signal is able to transmit. The last possible character within the string shall be replaced with a truncation character.</w:t>
      </w:r>
    </w:p>
    <w:p w:rsidR="005A11F5" w:rsidRDefault="005A11F5" w:rsidP="005A11F5"/>
    <w:p w:rsidR="005A11F5" w:rsidRDefault="005A11F5" w:rsidP="005A11F5">
      <w:r>
        <w:t xml:space="preserve">The Navigation Repeater Server shall use UTF16 character 0x2026 as truncation character (refer to attached extract from UTF16 </w:t>
      </w:r>
      <w:proofErr w:type="spellStart"/>
      <w:r>
        <w:t>codepage</w:t>
      </w:r>
      <w:proofErr w:type="spellEnd"/>
      <w:r>
        <w:t>).</w:t>
      </w:r>
    </w:p>
    <w:p w:rsidR="005A11F5" w:rsidRDefault="005A11F5" w:rsidP="005A11F5"/>
    <w:p w:rsidR="005A11F5" w:rsidRDefault="005A11F5" w:rsidP="005A11F5"/>
    <w:p w:rsidR="005A11F5" w:rsidRDefault="005A11F5" w:rsidP="005A11F5">
      <w:r>
        <w:t>Example:</w:t>
      </w:r>
    </w:p>
    <w:p w:rsidR="005A11F5" w:rsidRDefault="005A11F5" w:rsidP="005A11F5"/>
    <w:p w:rsidR="005A11F5" w:rsidRDefault="005A11F5" w:rsidP="005A11F5">
      <w:r>
        <w:t>Street Name string size:</w:t>
      </w:r>
      <w:r>
        <w:tab/>
      </w:r>
      <w:r>
        <w:tab/>
        <w:t>36 char</w:t>
      </w:r>
      <w:r>
        <w:tab/>
        <w:t>“</w:t>
      </w:r>
      <w:r w:rsidRPr="003A45FF">
        <w:t>Andrew Young International Boulevard</w:t>
      </w:r>
      <w:r>
        <w:t>”</w:t>
      </w:r>
    </w:p>
    <w:p w:rsidR="005A11F5" w:rsidRDefault="005A11F5" w:rsidP="005A11F5">
      <w:r>
        <w:t>Street Name signal string size:</w:t>
      </w:r>
      <w:r>
        <w:tab/>
        <w:t>30 char</w:t>
      </w:r>
      <w:r>
        <w:tab/>
        <w:t>“</w:t>
      </w:r>
      <w:r w:rsidRPr="003A45FF">
        <w:t xml:space="preserve">Andrew Young International </w:t>
      </w:r>
      <w:proofErr w:type="spellStart"/>
      <w:r w:rsidRPr="003A45FF">
        <w:t>Bou</w:t>
      </w:r>
      <w:proofErr w:type="spellEnd"/>
      <w:r>
        <w:t>”</w:t>
      </w:r>
    </w:p>
    <w:p w:rsidR="005A11F5" w:rsidRDefault="005A11F5" w:rsidP="005A11F5">
      <w:r>
        <w:t>Street Name transferred:</w:t>
      </w:r>
      <w:r>
        <w:tab/>
      </w:r>
      <w:r>
        <w:tab/>
        <w:t>30 char</w:t>
      </w:r>
      <w:r>
        <w:tab/>
        <w:t>“Andrew Young International Bo…”</w:t>
      </w:r>
    </w:p>
    <w:p w:rsidR="005A11F5" w:rsidRPr="00122C47" w:rsidRDefault="005A11F5" w:rsidP="005A11F5"/>
    <w:p w:rsidR="005A11F5" w:rsidRPr="00122C47" w:rsidRDefault="005A11F5" w:rsidP="005A11F5"/>
    <w:p w:rsidR="005A11F5" w:rsidRDefault="005A11F5" w:rsidP="005A11F5"/>
    <w:p w:rsidR="005A11F5" w:rsidRDefault="005A11F5" w:rsidP="005A11F5">
      <w:pPr>
        <w:jc w:val="center"/>
      </w:pPr>
      <w:r>
        <w:rPr>
          <w:noProof/>
        </w:rPr>
        <w:lastRenderedPageBreak/>
        <w:drawing>
          <wp:inline distT="0" distB="0" distL="0" distR="0" wp14:anchorId="42A32658" wp14:editId="0802E29A">
            <wp:extent cx="2905125" cy="3695700"/>
            <wp:effectExtent l="0" t="0" r="9525"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48404"/>
                    <a:stretch/>
                  </pic:blipFill>
                  <pic:spPr bwMode="auto">
                    <a:xfrm>
                      <a:off x="0" y="0"/>
                      <a:ext cx="2905125" cy="3695700"/>
                    </a:xfrm>
                    <a:prstGeom prst="rect">
                      <a:avLst/>
                    </a:prstGeom>
                    <a:ln>
                      <a:noFill/>
                    </a:ln>
                    <a:extLst>
                      <a:ext uri="{53640926-AAD7-44D8-BBD7-CCE9431645EC}">
                        <a14:shadowObscured xmlns:a14="http://schemas.microsoft.com/office/drawing/2010/main"/>
                      </a:ext>
                    </a:extLst>
                  </pic:spPr>
                </pic:pic>
              </a:graphicData>
            </a:graphic>
          </wp:inline>
        </w:drawing>
      </w:r>
    </w:p>
    <w:p w:rsidR="005A11F5" w:rsidRPr="00122C47" w:rsidRDefault="005A11F5" w:rsidP="005A11F5">
      <w:r>
        <w:t xml:space="preserve">(UTF16 </w:t>
      </w:r>
      <w:proofErr w:type="spellStart"/>
      <w:r>
        <w:t>Codepage</w:t>
      </w:r>
      <w:proofErr w:type="spellEnd"/>
      <w:r>
        <w:t xml:space="preserve"> </w:t>
      </w:r>
      <w:proofErr w:type="gramStart"/>
      <w:r>
        <w:t>extract</w:t>
      </w:r>
      <w:proofErr w:type="gramEnd"/>
      <w:r>
        <w:t xml:space="preserve"> General Punctuation)</w:t>
      </w:r>
    </w:p>
    <w:p w:rsidR="005A11F5" w:rsidRDefault="005A11F5" w:rsidP="005A11F5">
      <w:pPr>
        <w:pStyle w:val="Heading2"/>
      </w:pPr>
      <w:bookmarkStart w:id="7" w:name="_Toc466042973"/>
      <w:r>
        <w:t>Interface Requirements</w:t>
      </w:r>
      <w:bookmarkEnd w:id="7"/>
    </w:p>
    <w:p w:rsidR="005A11F5" w:rsidRDefault="005A11F5" w:rsidP="005A11F5">
      <w:pPr>
        <w:pStyle w:val="Heading3"/>
      </w:pPr>
      <w:bookmarkStart w:id="8" w:name="_Toc466042974"/>
      <w:r w:rsidRPr="00B9479B">
        <w:t>NAVREPEAT-IIR-REQ-022790/A-Navigation Repeater Client Signals (</w:t>
      </w:r>
      <w:proofErr w:type="spellStart"/>
      <w:r w:rsidRPr="00B9479B">
        <w:t>TcSE</w:t>
      </w:r>
      <w:proofErr w:type="spellEnd"/>
      <w:r w:rsidRPr="00B9479B">
        <w:t xml:space="preserve"> ROIN-149266-1)</w:t>
      </w:r>
      <w:bookmarkEnd w:id="8"/>
    </w:p>
    <w:p w:rsidR="005A11F5" w:rsidRPr="00AE06BC" w:rsidRDefault="005A11F5" w:rsidP="005A11F5"/>
    <w:tbl>
      <w:tblPr>
        <w:tblW w:w="0" w:type="auto"/>
        <w:jc w:val="center"/>
        <w:tblInd w:w="120" w:type="dxa"/>
        <w:tblCellMar>
          <w:left w:w="0" w:type="dxa"/>
          <w:right w:w="0" w:type="dxa"/>
        </w:tblCellMar>
        <w:tblLook w:val="04A0" w:firstRow="1" w:lastRow="0" w:firstColumn="1" w:lastColumn="0" w:noHBand="0" w:noVBand="1"/>
      </w:tblPr>
      <w:tblGrid>
        <w:gridCol w:w="3143"/>
        <w:gridCol w:w="4133"/>
        <w:gridCol w:w="2970"/>
      </w:tblGrid>
      <w:tr w:rsidR="00716719" w:rsidTr="005A11F5">
        <w:trPr>
          <w:jc w:val="center"/>
        </w:trPr>
        <w:tc>
          <w:tcPr>
            <w:tcW w:w="3143" w:type="dxa"/>
            <w:tcBorders>
              <w:top w:val="single" w:sz="8" w:space="0" w:color="auto"/>
              <w:left w:val="single" w:sz="8" w:space="0" w:color="auto"/>
              <w:bottom w:val="single" w:sz="8" w:space="0" w:color="auto"/>
              <w:right w:val="single" w:sz="8" w:space="0" w:color="auto"/>
            </w:tcBorders>
            <w:shd w:val="clear" w:color="auto" w:fill="EFEFEF"/>
            <w:tcMar>
              <w:top w:w="0" w:type="dxa"/>
              <w:left w:w="60" w:type="dxa"/>
              <w:bottom w:w="0" w:type="dxa"/>
              <w:right w:w="60" w:type="dxa"/>
            </w:tcMar>
          </w:tcPr>
          <w:p w:rsidR="00716719" w:rsidRDefault="005A11F5">
            <w:pPr>
              <w:jc w:val="center"/>
            </w:pPr>
            <w:r>
              <w:rPr>
                <w:rFonts w:eastAsia="Arial" w:cs="Arial"/>
                <w:b/>
                <w:bCs/>
              </w:rPr>
              <w:t>Method</w:t>
            </w:r>
          </w:p>
        </w:tc>
        <w:tc>
          <w:tcPr>
            <w:tcW w:w="4133" w:type="dxa"/>
            <w:tcBorders>
              <w:top w:val="single" w:sz="8" w:space="0" w:color="auto"/>
              <w:left w:val="nil"/>
              <w:bottom w:val="single" w:sz="8" w:space="0" w:color="auto"/>
              <w:right w:val="single" w:sz="8" w:space="0" w:color="auto"/>
            </w:tcBorders>
            <w:shd w:val="clear" w:color="auto" w:fill="EFEFEF"/>
            <w:tcMar>
              <w:top w:w="0" w:type="dxa"/>
              <w:left w:w="60" w:type="dxa"/>
              <w:bottom w:w="0" w:type="dxa"/>
              <w:right w:w="60" w:type="dxa"/>
            </w:tcMar>
          </w:tcPr>
          <w:p w:rsidR="00716719" w:rsidRDefault="005A11F5">
            <w:pPr>
              <w:jc w:val="center"/>
            </w:pPr>
            <w:r>
              <w:rPr>
                <w:rFonts w:eastAsia="Arial" w:cs="Arial"/>
                <w:b/>
                <w:bCs/>
              </w:rPr>
              <w:t>Notes</w:t>
            </w:r>
          </w:p>
        </w:tc>
        <w:tc>
          <w:tcPr>
            <w:tcW w:w="2970" w:type="dxa"/>
            <w:tcBorders>
              <w:top w:val="single" w:sz="8" w:space="0" w:color="auto"/>
              <w:left w:val="nil"/>
              <w:bottom w:val="single" w:sz="8" w:space="0" w:color="auto"/>
              <w:right w:val="single" w:sz="8" w:space="0" w:color="auto"/>
            </w:tcBorders>
            <w:shd w:val="clear" w:color="auto" w:fill="EFEFEF"/>
            <w:tcMar>
              <w:top w:w="0" w:type="dxa"/>
              <w:left w:w="60" w:type="dxa"/>
              <w:bottom w:w="0" w:type="dxa"/>
              <w:right w:w="60" w:type="dxa"/>
            </w:tcMar>
          </w:tcPr>
          <w:p w:rsidR="00716719" w:rsidRDefault="005A11F5">
            <w:pPr>
              <w:jc w:val="center"/>
            </w:pPr>
            <w:r>
              <w:rPr>
                <w:rFonts w:eastAsia="Arial" w:cs="Arial"/>
                <w:b/>
                <w:bCs/>
              </w:rPr>
              <w:t>Parameters</w:t>
            </w:r>
          </w:p>
        </w:tc>
      </w:tr>
      <w:tr w:rsidR="00716719" w:rsidTr="005A11F5">
        <w:trPr>
          <w:jc w:val="center"/>
        </w:trPr>
        <w:tc>
          <w:tcPr>
            <w:tcW w:w="3143"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716719" w:rsidRDefault="005A11F5">
            <w:proofErr w:type="spellStart"/>
            <w:r>
              <w:rPr>
                <w:rFonts w:eastAsia="Arial" w:cs="Arial"/>
                <w:b/>
                <w:bCs/>
              </w:rPr>
              <w:t>CancelCurrentWaypoint.Rq</w:t>
            </w:r>
            <w:proofErr w:type="spellEnd"/>
            <w:r>
              <w:rPr>
                <w:rFonts w:eastAsia="Arial" w:cs="Arial"/>
                <w:b/>
                <w:bCs/>
              </w:rPr>
              <w:t>()</w:t>
            </w:r>
          </w:p>
        </w:tc>
        <w:tc>
          <w:tcPr>
            <w:tcW w:w="4133" w:type="dxa"/>
            <w:tcBorders>
              <w:top w:val="nil"/>
              <w:left w:val="nil"/>
              <w:bottom w:val="single" w:sz="8" w:space="0" w:color="auto"/>
              <w:right w:val="single" w:sz="8" w:space="0" w:color="auto"/>
            </w:tcBorders>
            <w:tcMar>
              <w:top w:w="0" w:type="dxa"/>
              <w:left w:w="60" w:type="dxa"/>
              <w:bottom w:w="0" w:type="dxa"/>
              <w:right w:w="60" w:type="dxa"/>
            </w:tcMar>
          </w:tcPr>
          <w:p w:rsidR="00716719" w:rsidRDefault="005A11F5">
            <w:pPr>
              <w:spacing w:after="280" w:afterAutospacing="1"/>
            </w:pPr>
            <w:r>
              <w:rPr>
                <w:rFonts w:eastAsia="Arial" w:cs="Arial"/>
              </w:rPr>
              <w:t>Message Type : Request</w:t>
            </w:r>
          </w:p>
          <w:p w:rsidR="00716719" w:rsidRDefault="005A11F5">
            <w:pPr>
              <w:spacing w:after="280" w:afterAutospacing="1"/>
            </w:pPr>
            <w:r>
              <w:rPr>
                <w:rFonts w:eastAsia="Arial" w:cs="Arial"/>
              </w:rPr>
              <w:t> </w:t>
            </w:r>
          </w:p>
          <w:p w:rsidR="00716719" w:rsidRDefault="005A11F5">
            <w:r>
              <w:rPr>
                <w:rFonts w:eastAsia="Arial" w:cs="Arial"/>
              </w:rPr>
              <w:t xml:space="preserve">Method from Navigation Repeater Client to Navigation Repeater Server to request that current active waypoint </w:t>
            </w:r>
            <w:proofErr w:type="gramStart"/>
            <w:r>
              <w:rPr>
                <w:rFonts w:eastAsia="Arial" w:cs="Arial"/>
              </w:rPr>
              <w:t>be</w:t>
            </w:r>
            <w:proofErr w:type="gramEnd"/>
            <w:r>
              <w:rPr>
                <w:rFonts w:eastAsia="Arial" w:cs="Arial"/>
              </w:rPr>
              <w:t xml:space="preserve"> cancelled.  Route remains active.</w:t>
            </w:r>
          </w:p>
        </w:tc>
        <w:tc>
          <w:tcPr>
            <w:tcW w:w="2970" w:type="dxa"/>
            <w:tcBorders>
              <w:top w:val="nil"/>
              <w:left w:val="nil"/>
              <w:bottom w:val="single" w:sz="8" w:space="0" w:color="auto"/>
              <w:right w:val="single" w:sz="8" w:space="0" w:color="auto"/>
            </w:tcBorders>
            <w:tcMar>
              <w:top w:w="0" w:type="dxa"/>
              <w:left w:w="60" w:type="dxa"/>
              <w:bottom w:w="0" w:type="dxa"/>
              <w:right w:w="60" w:type="dxa"/>
            </w:tcMar>
          </w:tcPr>
          <w:p w:rsidR="00716719"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CancelWaypoint</w:t>
            </w:r>
            <w:proofErr w:type="spellEnd"/>
            <w:r>
              <w:rPr>
                <w:rFonts w:eastAsia="Arial" w:cs="Arial"/>
              </w:rPr>
              <w:t xml:space="preserve"> </w:t>
            </w:r>
          </w:p>
          <w:p w:rsidR="00716719" w:rsidRDefault="005A11F5">
            <w:pPr>
              <w:spacing w:after="280" w:afterAutospacing="1"/>
            </w:pPr>
            <w:r>
              <w:rPr>
                <w:rFonts w:eastAsia="Arial" w:cs="Arial"/>
              </w:rPr>
              <w:t>0x0 Inactive</w:t>
            </w:r>
          </w:p>
          <w:p w:rsidR="00716719" w:rsidRDefault="005A11F5">
            <w:pPr>
              <w:spacing w:after="280" w:afterAutospacing="1"/>
            </w:pPr>
            <w:r>
              <w:rPr>
                <w:rFonts w:eastAsia="Arial" w:cs="Arial"/>
              </w:rPr>
              <w:t>0x1 Cancel</w:t>
            </w:r>
          </w:p>
          <w:p w:rsidR="00716719" w:rsidRDefault="005A11F5">
            <w:pPr>
              <w:spacing w:after="280" w:afterAutospacing="1"/>
            </w:pPr>
            <w:r>
              <w:rPr>
                <w:rFonts w:eastAsia="Arial" w:cs="Arial"/>
              </w:rPr>
              <w:t> </w:t>
            </w:r>
          </w:p>
          <w:p w:rsidR="00716719" w:rsidRDefault="005A11F5">
            <w:r>
              <w:rPr>
                <w:rFonts w:eastAsia="Arial" w:cs="Arial"/>
              </w:rPr>
              <w:t> </w:t>
            </w:r>
          </w:p>
        </w:tc>
      </w:tr>
      <w:tr w:rsidR="00716719" w:rsidTr="005A11F5">
        <w:trPr>
          <w:jc w:val="center"/>
        </w:trPr>
        <w:tc>
          <w:tcPr>
            <w:tcW w:w="3143"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716719" w:rsidRDefault="005A11F5">
            <w:bookmarkStart w:id="9" w:name="BKM_25955220_2166_4546_B819_7D5469BB99C2"/>
            <w:bookmarkEnd w:id="9"/>
            <w:proofErr w:type="spellStart"/>
            <w:r>
              <w:rPr>
                <w:rFonts w:eastAsia="Arial" w:cs="Arial"/>
                <w:b/>
                <w:bCs/>
              </w:rPr>
              <w:t>CancelRoute.Rq</w:t>
            </w:r>
            <w:proofErr w:type="spellEnd"/>
            <w:r>
              <w:rPr>
                <w:rFonts w:eastAsia="Arial" w:cs="Arial"/>
                <w:b/>
                <w:bCs/>
              </w:rPr>
              <w:t>()</w:t>
            </w:r>
          </w:p>
        </w:tc>
        <w:tc>
          <w:tcPr>
            <w:tcW w:w="4133" w:type="dxa"/>
            <w:tcBorders>
              <w:top w:val="nil"/>
              <w:left w:val="nil"/>
              <w:bottom w:val="single" w:sz="8" w:space="0" w:color="auto"/>
              <w:right w:val="single" w:sz="8" w:space="0" w:color="auto"/>
            </w:tcBorders>
            <w:tcMar>
              <w:top w:w="0" w:type="dxa"/>
              <w:left w:w="60" w:type="dxa"/>
              <w:bottom w:w="0" w:type="dxa"/>
              <w:right w:w="60" w:type="dxa"/>
            </w:tcMar>
          </w:tcPr>
          <w:p w:rsidR="00716719" w:rsidRDefault="005A11F5">
            <w:pPr>
              <w:spacing w:after="280" w:afterAutospacing="1"/>
            </w:pPr>
            <w:r>
              <w:rPr>
                <w:rFonts w:eastAsia="Arial" w:cs="Arial"/>
              </w:rPr>
              <w:t>Message Type : Request</w:t>
            </w:r>
          </w:p>
          <w:p w:rsidR="00716719" w:rsidRDefault="005A11F5">
            <w:pPr>
              <w:spacing w:after="280" w:afterAutospacing="1"/>
            </w:pPr>
            <w:r>
              <w:rPr>
                <w:rFonts w:eastAsia="Arial" w:cs="Arial"/>
              </w:rPr>
              <w:t> </w:t>
            </w:r>
          </w:p>
          <w:p w:rsidR="00716719" w:rsidRDefault="005A11F5">
            <w:r>
              <w:rPr>
                <w:rFonts w:eastAsia="Arial" w:cs="Arial"/>
              </w:rPr>
              <w:t xml:space="preserve">Method from Navigation Repeater Client to Navigation Repeater Server to request that current active route </w:t>
            </w:r>
            <w:proofErr w:type="gramStart"/>
            <w:r>
              <w:rPr>
                <w:rFonts w:eastAsia="Arial" w:cs="Arial"/>
              </w:rPr>
              <w:t>be</w:t>
            </w:r>
            <w:proofErr w:type="gramEnd"/>
            <w:r>
              <w:rPr>
                <w:rFonts w:eastAsia="Arial" w:cs="Arial"/>
              </w:rPr>
              <w:t xml:space="preserve"> cancelled.  This would also cancel any waypoints that are also active.</w:t>
            </w:r>
          </w:p>
        </w:tc>
        <w:tc>
          <w:tcPr>
            <w:tcW w:w="2970" w:type="dxa"/>
            <w:tcBorders>
              <w:top w:val="nil"/>
              <w:left w:val="nil"/>
              <w:bottom w:val="single" w:sz="8" w:space="0" w:color="auto"/>
              <w:right w:val="single" w:sz="8" w:space="0" w:color="auto"/>
            </w:tcBorders>
            <w:tcMar>
              <w:top w:w="0" w:type="dxa"/>
              <w:left w:w="60" w:type="dxa"/>
              <w:bottom w:w="0" w:type="dxa"/>
              <w:right w:w="60" w:type="dxa"/>
            </w:tcMar>
          </w:tcPr>
          <w:p w:rsidR="00716719"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CancelRoute</w:t>
            </w:r>
            <w:proofErr w:type="spellEnd"/>
            <w:r>
              <w:rPr>
                <w:rFonts w:eastAsia="Arial" w:cs="Arial"/>
              </w:rPr>
              <w:t xml:space="preserve"> </w:t>
            </w:r>
          </w:p>
          <w:p w:rsidR="00716719" w:rsidRDefault="005A11F5">
            <w:pPr>
              <w:spacing w:after="280" w:afterAutospacing="1"/>
            </w:pPr>
            <w:r>
              <w:rPr>
                <w:rFonts w:eastAsia="Arial" w:cs="Arial"/>
              </w:rPr>
              <w:t>0x0 Inactive</w:t>
            </w:r>
          </w:p>
          <w:p w:rsidR="00716719" w:rsidRDefault="005A11F5">
            <w:pPr>
              <w:spacing w:after="280" w:afterAutospacing="1"/>
            </w:pPr>
            <w:r>
              <w:rPr>
                <w:rFonts w:eastAsia="Arial" w:cs="Arial"/>
              </w:rPr>
              <w:t>0x1 Cancel</w:t>
            </w:r>
          </w:p>
          <w:p w:rsidR="00716719" w:rsidRDefault="005A11F5">
            <w:pPr>
              <w:spacing w:after="280" w:afterAutospacing="1"/>
            </w:pPr>
            <w:r>
              <w:rPr>
                <w:rFonts w:eastAsia="Arial" w:cs="Arial"/>
              </w:rPr>
              <w:t> </w:t>
            </w:r>
          </w:p>
          <w:p w:rsidR="00716719" w:rsidRDefault="005A11F5">
            <w:r>
              <w:rPr>
                <w:rFonts w:eastAsia="Arial" w:cs="Arial"/>
              </w:rPr>
              <w:t> </w:t>
            </w:r>
          </w:p>
        </w:tc>
      </w:tr>
      <w:tr w:rsidR="00716719" w:rsidTr="005A11F5">
        <w:trPr>
          <w:jc w:val="center"/>
        </w:trPr>
        <w:tc>
          <w:tcPr>
            <w:tcW w:w="3143"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716719" w:rsidRDefault="005A11F5">
            <w:bookmarkStart w:id="10" w:name="BKM_EA3EA932_E5F8_48e5_8DB4_AD4B9E4EDAAF"/>
            <w:bookmarkStart w:id="11" w:name="BKM_90B5C47D_629F_4274_A923_BE3465FD6F4C"/>
            <w:bookmarkStart w:id="12" w:name="BKM_D3DE4478_C7EA_4fe1_961D_D162B5C6BA78"/>
            <w:bookmarkStart w:id="13" w:name="BKM_5B9098FD_E8A7_4b83_A49D_C266D0FA9E05"/>
            <w:bookmarkStart w:id="14" w:name="BKM_E567012F_60BF_4c98_99F0_7E9D1AF1545D"/>
            <w:bookmarkEnd w:id="10"/>
            <w:bookmarkEnd w:id="11"/>
            <w:bookmarkEnd w:id="12"/>
            <w:bookmarkEnd w:id="13"/>
            <w:bookmarkEnd w:id="14"/>
            <w:proofErr w:type="spellStart"/>
            <w:r>
              <w:rPr>
                <w:rFonts w:eastAsia="Arial" w:cs="Arial"/>
                <w:b/>
                <w:bCs/>
              </w:rPr>
              <w:t>Guidance_Repeat.Rq</w:t>
            </w:r>
            <w:proofErr w:type="spellEnd"/>
            <w:r>
              <w:rPr>
                <w:rFonts w:eastAsia="Arial" w:cs="Arial"/>
                <w:b/>
                <w:bCs/>
              </w:rPr>
              <w:t>()</w:t>
            </w:r>
          </w:p>
        </w:tc>
        <w:tc>
          <w:tcPr>
            <w:tcW w:w="4133" w:type="dxa"/>
            <w:tcBorders>
              <w:top w:val="nil"/>
              <w:left w:val="nil"/>
              <w:bottom w:val="single" w:sz="8" w:space="0" w:color="auto"/>
              <w:right w:val="single" w:sz="8" w:space="0" w:color="auto"/>
            </w:tcBorders>
            <w:tcMar>
              <w:top w:w="0" w:type="dxa"/>
              <w:left w:w="60" w:type="dxa"/>
              <w:bottom w:w="0" w:type="dxa"/>
              <w:right w:w="60" w:type="dxa"/>
            </w:tcMar>
          </w:tcPr>
          <w:p w:rsidR="00716719" w:rsidRDefault="005A11F5">
            <w:pPr>
              <w:spacing w:after="280" w:afterAutospacing="1"/>
            </w:pPr>
            <w:r>
              <w:rPr>
                <w:rFonts w:eastAsia="Arial" w:cs="Arial"/>
              </w:rPr>
              <w:t>Message Type: Request</w:t>
            </w:r>
          </w:p>
          <w:p w:rsidR="00716719" w:rsidRDefault="005A11F5">
            <w:pPr>
              <w:spacing w:after="280" w:afterAutospacing="1"/>
            </w:pPr>
            <w:r>
              <w:rPr>
                <w:rFonts w:eastAsia="Arial" w:cs="Arial"/>
              </w:rPr>
              <w:t> </w:t>
            </w:r>
          </w:p>
          <w:p w:rsidR="00716719" w:rsidRDefault="005A11F5">
            <w:r>
              <w:rPr>
                <w:rFonts w:eastAsia="Arial" w:cs="Arial"/>
              </w:rPr>
              <w:t xml:space="preserve">Method from Navigation Repeater Client to </w:t>
            </w:r>
            <w:r>
              <w:rPr>
                <w:rFonts w:eastAsia="Arial" w:cs="Arial"/>
              </w:rPr>
              <w:lastRenderedPageBreak/>
              <w:t>Navigation Repeater Server.  Signal that tells Navigation Repeater Server to repeat the last voice guidance prompt.</w:t>
            </w:r>
          </w:p>
        </w:tc>
        <w:tc>
          <w:tcPr>
            <w:tcW w:w="2970" w:type="dxa"/>
            <w:tcBorders>
              <w:top w:val="nil"/>
              <w:left w:val="nil"/>
              <w:bottom w:val="single" w:sz="8" w:space="0" w:color="auto"/>
              <w:right w:val="single" w:sz="8" w:space="0" w:color="auto"/>
            </w:tcBorders>
            <w:tcMar>
              <w:top w:w="0" w:type="dxa"/>
              <w:left w:w="60" w:type="dxa"/>
              <w:bottom w:w="0" w:type="dxa"/>
              <w:right w:w="60" w:type="dxa"/>
            </w:tcMar>
          </w:tcPr>
          <w:p w:rsidR="00716719" w:rsidRDefault="005A11F5">
            <w:pPr>
              <w:spacing w:after="280" w:afterAutospacing="1"/>
            </w:pPr>
            <w:proofErr w:type="spellStart"/>
            <w:r>
              <w:rPr>
                <w:rFonts w:eastAsia="Arial" w:cs="Arial"/>
              </w:rPr>
              <w:lastRenderedPageBreak/>
              <w:t>int</w:t>
            </w:r>
            <w:proofErr w:type="spellEnd"/>
            <w:r>
              <w:rPr>
                <w:rFonts w:eastAsia="Arial" w:cs="Arial"/>
              </w:rPr>
              <w:t xml:space="preserve"> </w:t>
            </w:r>
            <w:proofErr w:type="spellStart"/>
            <w:r>
              <w:rPr>
                <w:rFonts w:eastAsia="Arial" w:cs="Arial"/>
                <w:i/>
                <w:iCs/>
              </w:rPr>
              <w:t>RepeatGuidance</w:t>
            </w:r>
            <w:proofErr w:type="spellEnd"/>
            <w:r>
              <w:rPr>
                <w:rFonts w:eastAsia="Arial" w:cs="Arial"/>
              </w:rPr>
              <w:t xml:space="preserve"> </w:t>
            </w:r>
          </w:p>
          <w:p w:rsidR="00716719" w:rsidRDefault="005A11F5">
            <w:pPr>
              <w:spacing w:after="280" w:afterAutospacing="1"/>
            </w:pPr>
            <w:r>
              <w:rPr>
                <w:rFonts w:eastAsia="Arial" w:cs="Arial"/>
              </w:rPr>
              <w:t>0x0 Inactive</w:t>
            </w:r>
          </w:p>
          <w:p w:rsidR="00716719" w:rsidRDefault="005A11F5">
            <w:pPr>
              <w:spacing w:after="280" w:afterAutospacing="1"/>
            </w:pPr>
            <w:r>
              <w:rPr>
                <w:rFonts w:eastAsia="Arial" w:cs="Arial"/>
              </w:rPr>
              <w:lastRenderedPageBreak/>
              <w:t>0x1 Active</w:t>
            </w:r>
          </w:p>
          <w:p w:rsidR="00716719" w:rsidRDefault="005A11F5">
            <w:pPr>
              <w:spacing w:after="280" w:afterAutospacing="1"/>
            </w:pPr>
            <w:r>
              <w:rPr>
                <w:rFonts w:eastAsia="Arial" w:cs="Arial"/>
              </w:rPr>
              <w:t> </w:t>
            </w:r>
          </w:p>
          <w:p w:rsidR="00716719" w:rsidRDefault="005A11F5">
            <w:r>
              <w:rPr>
                <w:rFonts w:eastAsia="Arial" w:cs="Arial"/>
              </w:rPr>
              <w:t> </w:t>
            </w:r>
          </w:p>
        </w:tc>
      </w:tr>
    </w:tbl>
    <w:p w:rsidR="00716719" w:rsidRDefault="005A11F5">
      <w:pPr>
        <w:spacing w:after="280" w:afterAutospacing="1"/>
      </w:pPr>
      <w:r>
        <w:lastRenderedPageBreak/>
        <w:t> </w:t>
      </w:r>
    </w:p>
    <w:p w:rsidR="005A11F5" w:rsidRDefault="005A11F5" w:rsidP="005A11F5">
      <w:pPr>
        <w:pStyle w:val="Heading3"/>
      </w:pPr>
      <w:bookmarkStart w:id="15" w:name="_Toc466042975"/>
      <w:r w:rsidRPr="00B9479B">
        <w:t>NAVREPEATv2-IIR-REQ-022889/C-Navigation Repeater Server Signals (</w:t>
      </w:r>
      <w:proofErr w:type="spellStart"/>
      <w:r w:rsidRPr="00B9479B">
        <w:t>TcSE</w:t>
      </w:r>
      <w:proofErr w:type="spellEnd"/>
      <w:r w:rsidRPr="00B9479B">
        <w:t xml:space="preserve"> ROIN-281280-1)</w:t>
      </w:r>
      <w:bookmarkEnd w:id="15"/>
    </w:p>
    <w:p w:rsidR="005A11F5" w:rsidRPr="00AE06BC" w:rsidRDefault="005A11F5" w:rsidP="005A11F5"/>
    <w:tbl>
      <w:tblPr>
        <w:tblW w:w="0" w:type="auto"/>
        <w:jc w:val="center"/>
        <w:tblInd w:w="120" w:type="dxa"/>
        <w:tblCellMar>
          <w:left w:w="0" w:type="dxa"/>
          <w:right w:w="0" w:type="dxa"/>
        </w:tblCellMar>
        <w:tblLook w:val="04A0" w:firstRow="1" w:lastRow="0" w:firstColumn="1" w:lastColumn="0" w:noHBand="0" w:noVBand="1"/>
      </w:tblPr>
      <w:tblGrid>
        <w:gridCol w:w="3065"/>
        <w:gridCol w:w="2646"/>
        <w:gridCol w:w="3211"/>
      </w:tblGrid>
      <w:tr w:rsidR="005A11F5" w:rsidTr="005A11F5">
        <w:trPr>
          <w:jc w:val="center"/>
        </w:trPr>
        <w:tc>
          <w:tcPr>
            <w:tcW w:w="3065" w:type="dxa"/>
            <w:tcBorders>
              <w:top w:val="single" w:sz="8" w:space="0" w:color="auto"/>
              <w:left w:val="single" w:sz="8" w:space="0" w:color="auto"/>
              <w:bottom w:val="single" w:sz="8" w:space="0" w:color="auto"/>
              <w:right w:val="single" w:sz="8" w:space="0" w:color="auto"/>
            </w:tcBorders>
            <w:shd w:val="clear" w:color="auto" w:fill="EFEFEF"/>
            <w:tcMar>
              <w:top w:w="0" w:type="dxa"/>
              <w:left w:w="60" w:type="dxa"/>
              <w:bottom w:w="0" w:type="dxa"/>
              <w:right w:w="60" w:type="dxa"/>
            </w:tcMar>
          </w:tcPr>
          <w:p w:rsidR="005A11F5" w:rsidRDefault="005A11F5">
            <w:pPr>
              <w:jc w:val="center"/>
            </w:pPr>
            <w:r>
              <w:rPr>
                <w:rFonts w:eastAsia="Arial" w:cs="Arial"/>
                <w:b/>
                <w:bCs/>
              </w:rPr>
              <w:t>Method</w:t>
            </w:r>
          </w:p>
        </w:tc>
        <w:tc>
          <w:tcPr>
            <w:tcW w:w="2646" w:type="dxa"/>
            <w:tcBorders>
              <w:top w:val="single" w:sz="8" w:space="0" w:color="auto"/>
              <w:left w:val="nil"/>
              <w:bottom w:val="single" w:sz="8" w:space="0" w:color="auto"/>
              <w:right w:val="single" w:sz="8" w:space="0" w:color="auto"/>
            </w:tcBorders>
            <w:shd w:val="clear" w:color="auto" w:fill="EFEFEF"/>
            <w:tcMar>
              <w:top w:w="0" w:type="dxa"/>
              <w:left w:w="60" w:type="dxa"/>
              <w:bottom w:w="0" w:type="dxa"/>
              <w:right w:w="60" w:type="dxa"/>
            </w:tcMar>
          </w:tcPr>
          <w:p w:rsidR="005A11F5" w:rsidRDefault="005A11F5">
            <w:pPr>
              <w:jc w:val="center"/>
            </w:pPr>
            <w:r>
              <w:rPr>
                <w:rFonts w:eastAsia="Arial" w:cs="Arial"/>
                <w:b/>
                <w:bCs/>
              </w:rPr>
              <w:t>Notes</w:t>
            </w:r>
          </w:p>
        </w:tc>
        <w:tc>
          <w:tcPr>
            <w:tcW w:w="2929" w:type="dxa"/>
            <w:tcBorders>
              <w:top w:val="single" w:sz="8" w:space="0" w:color="auto"/>
              <w:left w:val="nil"/>
              <w:bottom w:val="single" w:sz="8" w:space="0" w:color="auto"/>
              <w:right w:val="single" w:sz="8" w:space="0" w:color="auto"/>
            </w:tcBorders>
            <w:shd w:val="clear" w:color="auto" w:fill="EFEFEF"/>
            <w:tcMar>
              <w:top w:w="0" w:type="dxa"/>
              <w:left w:w="60" w:type="dxa"/>
              <w:bottom w:w="0" w:type="dxa"/>
              <w:right w:w="60" w:type="dxa"/>
            </w:tcMar>
          </w:tcPr>
          <w:p w:rsidR="005A11F5" w:rsidRDefault="005A11F5">
            <w:pPr>
              <w:jc w:val="center"/>
            </w:pPr>
            <w:r>
              <w:rPr>
                <w:rFonts w:eastAsia="Arial" w:cs="Arial"/>
                <w:b/>
                <w:bCs/>
              </w:rPr>
              <w:t>Parameters</w:t>
            </w:r>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bookmarkStart w:id="16" w:name="BKM_0542EFD4_C842_40cf_A64D_0E6BAAFCAAB9"/>
            <w:bookmarkStart w:id="17" w:name="BKM_3B2C9454_1931_43fa_97EE_3F154115DEE4"/>
            <w:bookmarkStart w:id="18" w:name="BKM_904A71B5_5FF7_4426_A9E1_9944D7BB7514"/>
            <w:bookmarkStart w:id="19" w:name="BKM_E38A4A12_2FAC_4235_9625_6A2FAE6741E0"/>
            <w:bookmarkStart w:id="20" w:name="BKM_59939A18_6DB5_4d30_AA72_A00DDB9C80F4"/>
            <w:bookmarkStart w:id="21" w:name="BKM_6241C951_A16F_421d_BDFB_E998239BC8E1"/>
            <w:bookmarkStart w:id="22" w:name="BKM_FA11C5BA_F5AD_4ebe_9CB5_186245A0C42F"/>
            <w:bookmarkEnd w:id="16"/>
            <w:bookmarkEnd w:id="17"/>
            <w:bookmarkEnd w:id="18"/>
            <w:bookmarkEnd w:id="19"/>
            <w:bookmarkEnd w:id="20"/>
            <w:bookmarkEnd w:id="21"/>
            <w:bookmarkEnd w:id="22"/>
            <w:proofErr w:type="spellStart"/>
            <w:r>
              <w:rPr>
                <w:rFonts w:eastAsia="Arial" w:cs="Arial"/>
                <w:b/>
                <w:bCs/>
              </w:rPr>
              <w:t>CancelCurrentWaypoint.Rsp</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r>
              <w:rPr>
                <w:rFonts w:eastAsia="Arial" w:cs="Arial"/>
              </w:rPr>
              <w:t>Message Type : Response</w:t>
            </w:r>
          </w:p>
          <w:p w:rsidR="005A11F5" w:rsidRDefault="005A11F5">
            <w:pPr>
              <w:spacing w:after="280" w:afterAutospacing="1"/>
            </w:pPr>
            <w:r>
              <w:rPr>
                <w:rFonts w:eastAsia="Arial" w:cs="Arial"/>
              </w:rPr>
              <w:t> </w:t>
            </w:r>
          </w:p>
          <w:p w:rsidR="005A11F5" w:rsidRDefault="005A11F5">
            <w:r>
              <w:rPr>
                <w:rFonts w:eastAsia="Arial" w:cs="Arial"/>
              </w:rPr>
              <w:t xml:space="preserve">Response message from Navigation Repeater Server to </w:t>
            </w:r>
            <w:proofErr w:type="spellStart"/>
            <w:r>
              <w:rPr>
                <w:rFonts w:eastAsia="Arial" w:cs="Arial"/>
              </w:rPr>
              <w:t>Navgation</w:t>
            </w:r>
            <w:proofErr w:type="spellEnd"/>
            <w:r>
              <w:rPr>
                <w:rFonts w:eastAsia="Arial" w:cs="Arial"/>
              </w:rPr>
              <w:t xml:space="preserve"> Repeater Client, stating that current waypoint was cancelled.</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t>int</w:t>
            </w:r>
            <w:proofErr w:type="spellEnd"/>
            <w:r>
              <w:rPr>
                <w:rFonts w:eastAsia="Arial" w:cs="Arial"/>
                <w:i/>
                <w:iCs/>
              </w:rPr>
              <w:t xml:space="preserve"> </w:t>
            </w:r>
            <w:proofErr w:type="spellStart"/>
            <w:r>
              <w:rPr>
                <w:rFonts w:eastAsia="Arial" w:cs="Arial"/>
                <w:i/>
                <w:iCs/>
              </w:rPr>
              <w:t>CancelWaypoint</w:t>
            </w:r>
            <w:proofErr w:type="spellEnd"/>
            <w:r>
              <w:rPr>
                <w:rFonts w:eastAsia="Arial" w:cs="Arial"/>
              </w:rPr>
              <w:t xml:space="preserve"> </w:t>
            </w:r>
          </w:p>
          <w:p w:rsidR="005A11F5" w:rsidRDefault="005A11F5">
            <w:pPr>
              <w:spacing w:after="280" w:afterAutospacing="1"/>
            </w:pPr>
            <w:r>
              <w:rPr>
                <w:rFonts w:eastAsia="Arial" w:cs="Arial"/>
              </w:rPr>
              <w:t>0x0 Inactive</w:t>
            </w:r>
          </w:p>
          <w:p w:rsidR="005A11F5" w:rsidRDefault="005A11F5">
            <w:pPr>
              <w:spacing w:after="280" w:afterAutospacing="1"/>
            </w:pPr>
            <w:r>
              <w:rPr>
                <w:rFonts w:eastAsia="Arial" w:cs="Arial"/>
              </w:rPr>
              <w:t>0x1 Cancelled</w:t>
            </w:r>
          </w:p>
          <w:p w:rsidR="005A11F5" w:rsidRDefault="005A11F5">
            <w:pPr>
              <w:spacing w:after="280" w:afterAutospacing="1"/>
            </w:pPr>
            <w:r>
              <w:rPr>
                <w:rFonts w:eastAsia="Arial" w:cs="Arial"/>
              </w:rPr>
              <w:t> </w:t>
            </w:r>
          </w:p>
          <w:p w:rsidR="005A11F5" w:rsidRDefault="005A11F5">
            <w:r>
              <w:rPr>
                <w:rFonts w:eastAsia="Arial" w:cs="Arial"/>
              </w:rPr>
              <w:t> </w:t>
            </w:r>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bookmarkStart w:id="23" w:name="BKM_DF361C2E_E5C2_4847_A176_B9E26EB124C2"/>
            <w:bookmarkEnd w:id="23"/>
            <w:proofErr w:type="spellStart"/>
            <w:r>
              <w:rPr>
                <w:rFonts w:eastAsia="Arial" w:cs="Arial"/>
                <w:b/>
                <w:bCs/>
              </w:rPr>
              <w:t>CurrentStreetName.St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r>
              <w:rPr>
                <w:rFonts w:eastAsia="Arial" w:cs="Arial"/>
              </w:rPr>
              <w:t>Message Type : Status</w:t>
            </w:r>
          </w:p>
          <w:p w:rsidR="005A11F5" w:rsidRDefault="005A11F5">
            <w:pPr>
              <w:spacing w:after="280" w:afterAutospacing="1"/>
            </w:pPr>
            <w:r>
              <w:rPr>
                <w:rFonts w:eastAsia="Arial" w:cs="Arial"/>
              </w:rPr>
              <w:t> </w:t>
            </w:r>
          </w:p>
          <w:p w:rsidR="005A11F5" w:rsidRDefault="005A11F5">
            <w:pPr>
              <w:spacing w:after="280" w:afterAutospacing="1"/>
            </w:pPr>
            <w:r>
              <w:rPr>
                <w:rFonts w:eastAsia="Arial" w:cs="Arial"/>
              </w:rPr>
              <w:t>Description: This attribute shows the name of the current street that the vehicle is driving on. It is sent over the ISO 15765-2 protocol.</w:t>
            </w:r>
          </w:p>
          <w:p w:rsidR="005A11F5" w:rsidRDefault="005A11F5">
            <w:pPr>
              <w:spacing w:after="280" w:afterAutospacing="1"/>
            </w:pPr>
            <w:r>
              <w:rPr>
                <w:rFonts w:eastAsia="Arial" w:cs="Arial"/>
              </w:rPr>
              <w:t> </w:t>
            </w:r>
          </w:p>
          <w:p w:rsidR="005A11F5" w:rsidRDefault="005A11F5">
            <w:r>
              <w:rPr>
                <w:rFonts w:eastAsia="Arial" w:cs="Arial"/>
              </w:rPr>
              <w:t>It also provides the numerical value of the speed limit</w:t>
            </w:r>
            <w:proofErr w:type="gramStart"/>
            <w:r>
              <w:rPr>
                <w:rFonts w:eastAsia="Arial" w:cs="Arial"/>
              </w:rPr>
              <w:t>  if</w:t>
            </w:r>
            <w:proofErr w:type="gramEnd"/>
            <w:r>
              <w:rPr>
                <w:rFonts w:eastAsia="Arial" w:cs="Arial"/>
              </w:rPr>
              <w:t xml:space="preserve"> there is one for the current street.  This value can be from 1 to 255.  Units are not provided.   </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DataUpdate</w:t>
            </w:r>
            <w:proofErr w:type="spellEnd"/>
            <w:r>
              <w:rPr>
                <w:rFonts w:eastAsia="Arial" w:cs="Arial"/>
              </w:rPr>
              <w:t xml:space="preserve"> </w:t>
            </w:r>
          </w:p>
          <w:p w:rsidR="005A11F5" w:rsidRDefault="005A11F5">
            <w:pPr>
              <w:spacing w:after="280" w:afterAutospacing="1"/>
            </w:pPr>
            <w:r>
              <w:rPr>
                <w:rFonts w:eastAsia="Arial" w:cs="Arial"/>
              </w:rPr>
              <w:t>0x0 Inactive</w:t>
            </w:r>
          </w:p>
          <w:p w:rsidR="005A11F5" w:rsidRDefault="005A11F5">
            <w:pPr>
              <w:spacing w:after="280" w:afterAutospacing="1"/>
            </w:pPr>
            <w:r>
              <w:rPr>
                <w:rFonts w:eastAsia="Arial" w:cs="Arial"/>
              </w:rPr>
              <w:t>0x1 Set Operation</w:t>
            </w:r>
          </w:p>
          <w:p w:rsidR="005A11F5" w:rsidRDefault="005A11F5">
            <w:pPr>
              <w:spacing w:after="280" w:afterAutospacing="1"/>
            </w:pPr>
            <w:r>
              <w:rPr>
                <w:rFonts w:eastAsia="Arial" w:cs="Arial"/>
              </w:rPr>
              <w:t>0x2 Data refresh</w:t>
            </w:r>
          </w:p>
          <w:p w:rsidR="005A11F5" w:rsidRDefault="005A11F5">
            <w:pPr>
              <w:spacing w:after="280" w:afterAutospacing="1"/>
            </w:pPr>
            <w:r>
              <w:rPr>
                <w:rFonts w:eastAsia="Arial" w:cs="Arial"/>
              </w:rPr>
              <w:t> </w:t>
            </w:r>
          </w:p>
          <w:p w:rsidR="005A11F5" w:rsidRDefault="005A11F5">
            <w:pPr>
              <w:spacing w:after="280" w:afterAutospacing="1"/>
            </w:pPr>
            <w:r>
              <w:rPr>
                <w:rFonts w:eastAsia="Arial" w:cs="Arial"/>
              </w:rPr>
              <w:t xml:space="preserve">string </w:t>
            </w:r>
            <w:proofErr w:type="spellStart"/>
            <w:r>
              <w:rPr>
                <w:rFonts w:eastAsia="Arial" w:cs="Arial"/>
                <w:i/>
                <w:iCs/>
              </w:rPr>
              <w:t>CurentStreetName</w:t>
            </w:r>
            <w:proofErr w:type="spellEnd"/>
            <w:r>
              <w:rPr>
                <w:rFonts w:eastAsia="Arial" w:cs="Arial"/>
              </w:rPr>
              <w:t xml:space="preserve"> </w:t>
            </w:r>
          </w:p>
          <w:p w:rsidR="005A11F5" w:rsidRDefault="005A11F5">
            <w:pPr>
              <w:spacing w:after="280" w:afterAutospacing="1"/>
            </w:pPr>
            <w:r>
              <w:rPr>
                <w:rFonts w:eastAsia="Arial" w:cs="Arial"/>
              </w:rPr>
              <w:t>20 characters max</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SpeedLimit</w:t>
            </w:r>
            <w:proofErr w:type="spellEnd"/>
            <w:r>
              <w:rPr>
                <w:rFonts w:eastAsia="Arial" w:cs="Arial"/>
              </w:rPr>
              <w:t xml:space="preserve"> </w:t>
            </w:r>
          </w:p>
          <w:p w:rsidR="005A11F5" w:rsidRDefault="005A11F5">
            <w:pPr>
              <w:spacing w:after="280" w:afterAutospacing="1"/>
            </w:pPr>
            <w:r>
              <w:rPr>
                <w:rFonts w:eastAsia="Arial" w:cs="Arial"/>
              </w:rPr>
              <w:t>0x00 Invalid</w:t>
            </w:r>
          </w:p>
          <w:p w:rsidR="005A11F5" w:rsidRDefault="005A11F5">
            <w:pPr>
              <w:spacing w:after="280" w:afterAutospacing="1"/>
            </w:pPr>
            <w:r>
              <w:rPr>
                <w:rFonts w:eastAsia="Arial" w:cs="Arial"/>
              </w:rPr>
              <w:t>0x01 1</w:t>
            </w:r>
          </w:p>
          <w:p w:rsidR="005A11F5" w:rsidRDefault="005A11F5">
            <w:pPr>
              <w:spacing w:after="280" w:afterAutospacing="1"/>
            </w:pPr>
            <w:r>
              <w:rPr>
                <w:rFonts w:eastAsia="Arial" w:cs="Arial"/>
                <w:lang w:val="pt-BR" w:eastAsia="pt-BR"/>
              </w:rPr>
              <w:t>...</w:t>
            </w:r>
          </w:p>
          <w:p w:rsidR="005A11F5" w:rsidRDefault="005A11F5">
            <w:r>
              <w:rPr>
                <w:rFonts w:eastAsia="Arial" w:cs="Arial"/>
                <w:lang w:val="pt-BR" w:eastAsia="pt-BR"/>
              </w:rPr>
              <w:t xml:space="preserve">0xFF </w:t>
            </w:r>
            <w:r>
              <w:rPr>
                <w:rFonts w:eastAsia="Arial" w:cs="Arial"/>
              </w:rPr>
              <w:t>255</w:t>
            </w:r>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bookmarkStart w:id="24" w:name="BKM_4CE9613D_531B_4cd8_8A0E_B5D37F3154F2"/>
            <w:bookmarkEnd w:id="24"/>
            <w:proofErr w:type="spellStart"/>
            <w:r>
              <w:rPr>
                <w:rFonts w:eastAsia="Arial" w:cs="Arial"/>
                <w:b/>
                <w:bCs/>
              </w:rPr>
              <w:t>Destination_Info.St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r>
              <w:rPr>
                <w:rFonts w:eastAsia="Arial" w:cs="Arial"/>
              </w:rPr>
              <w:t>Message Type : Status</w:t>
            </w:r>
          </w:p>
          <w:p w:rsidR="005A11F5" w:rsidRDefault="005A11F5">
            <w:pPr>
              <w:spacing w:after="280" w:afterAutospacing="1"/>
            </w:pPr>
            <w:r>
              <w:rPr>
                <w:rFonts w:eastAsia="Arial" w:cs="Arial"/>
              </w:rPr>
              <w:t> </w:t>
            </w:r>
          </w:p>
          <w:p w:rsidR="005A11F5" w:rsidRDefault="005A11F5">
            <w:pPr>
              <w:spacing w:after="280" w:afterAutospacing="1"/>
            </w:pPr>
            <w:r>
              <w:rPr>
                <w:rFonts w:eastAsia="Arial" w:cs="Arial"/>
              </w:rPr>
              <w:t xml:space="preserve">TP signal which contains information about the destination or waypoint.  The signal is provided from the </w:t>
            </w:r>
            <w:r>
              <w:rPr>
                <w:rFonts w:eastAsia="Arial" w:cs="Arial"/>
              </w:rPr>
              <w:lastRenderedPageBreak/>
              <w:t xml:space="preserve">Navigation Repeater Server to the Navigation client.  The signal is sent upon Destination / waypoint arrival.  If any strings are longer than 19 Characters + EOS the data is truncated.  </w:t>
            </w:r>
          </w:p>
          <w:p w:rsidR="005A11F5" w:rsidRDefault="005A11F5">
            <w:pPr>
              <w:spacing w:after="280" w:afterAutospacing="1"/>
            </w:pPr>
            <w:r>
              <w:rPr>
                <w:rFonts w:eastAsia="Arial" w:cs="Arial"/>
              </w:rPr>
              <w:t> </w:t>
            </w:r>
          </w:p>
          <w:p w:rsidR="005A11F5" w:rsidRDefault="005A11F5">
            <w:r>
              <w:rPr>
                <w:rFonts w:eastAsia="Arial" w:cs="Arial"/>
              </w:rPr>
              <w:t>It is sent over the ISO 15765-2 protocol.</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r>
              <w:lastRenderedPageBreak/>
              <w:t> </w:t>
            </w:r>
          </w:p>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TotalDistTraveled</w:t>
            </w:r>
            <w:proofErr w:type="spellEnd"/>
            <w:r>
              <w:rPr>
                <w:rFonts w:eastAsia="Arial" w:cs="Arial"/>
              </w:rPr>
              <w:t xml:space="preserve"> </w:t>
            </w:r>
          </w:p>
          <w:p w:rsidR="005A11F5" w:rsidRDefault="005A11F5">
            <w:pPr>
              <w:spacing w:after="280" w:afterAutospacing="1"/>
            </w:pPr>
            <w:r>
              <w:rPr>
                <w:rFonts w:eastAsia="Arial" w:cs="Arial"/>
              </w:rPr>
              <w:t>0x0</w:t>
            </w:r>
          </w:p>
          <w:p w:rsidR="005A11F5" w:rsidRDefault="005A11F5">
            <w:pPr>
              <w:spacing w:after="280" w:afterAutospacing="1"/>
            </w:pPr>
            <w:r>
              <w:rPr>
                <w:rFonts w:eastAsia="Arial" w:cs="Arial"/>
              </w:rPr>
              <w:t>...</w:t>
            </w:r>
          </w:p>
          <w:p w:rsidR="005A11F5" w:rsidRDefault="005A11F5">
            <w:pPr>
              <w:spacing w:after="280" w:afterAutospacing="1"/>
            </w:pPr>
            <w:r>
              <w:rPr>
                <w:rFonts w:eastAsia="Arial" w:cs="Arial"/>
              </w:rPr>
              <w:lastRenderedPageBreak/>
              <w:t>0xFFFF</w:t>
            </w:r>
          </w:p>
          <w:p w:rsidR="005A11F5" w:rsidRDefault="005A11F5">
            <w:pPr>
              <w:spacing w:after="280" w:afterAutospacing="1"/>
            </w:pPr>
            <w:r>
              <w:rPr>
                <w:rFonts w:eastAsia="Arial" w:cs="Arial"/>
              </w:rPr>
              <w:t xml:space="preserve">Note:  </w:t>
            </w:r>
            <w:proofErr w:type="spellStart"/>
            <w:r>
              <w:rPr>
                <w:rFonts w:eastAsia="Arial" w:cs="Arial"/>
              </w:rPr>
              <w:t>TotalDistTraveled</w:t>
            </w:r>
            <w:proofErr w:type="spellEnd"/>
            <w:r>
              <w:rPr>
                <w:rFonts w:eastAsia="Arial" w:cs="Arial"/>
              </w:rPr>
              <w:t xml:space="preserve"> units are in steps of 0.1 miles/kilometers</w:t>
            </w:r>
          </w:p>
          <w:p w:rsidR="005A11F5" w:rsidRDefault="005A11F5">
            <w:pPr>
              <w:spacing w:after="280" w:afterAutospacing="1"/>
            </w:pPr>
            <w:r>
              <w:rPr>
                <w:rFonts w:eastAsia="Arial" w:cs="Arial"/>
              </w:rPr>
              <w:t>Ex. 0x0005 = 0.5 miles/kilometers</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DistUnits</w:t>
            </w:r>
            <w:proofErr w:type="spellEnd"/>
            <w:r>
              <w:rPr>
                <w:rFonts w:eastAsia="Arial" w:cs="Arial"/>
              </w:rPr>
              <w:t xml:space="preserve"> </w:t>
            </w:r>
          </w:p>
          <w:p w:rsidR="005A11F5" w:rsidRDefault="005A11F5">
            <w:pPr>
              <w:spacing w:after="280" w:afterAutospacing="1"/>
            </w:pPr>
            <w:r>
              <w:rPr>
                <w:rFonts w:eastAsia="Arial" w:cs="Arial"/>
              </w:rPr>
              <w:t>0x0 Miles</w:t>
            </w:r>
          </w:p>
          <w:p w:rsidR="005A11F5" w:rsidRDefault="005A11F5">
            <w:pPr>
              <w:spacing w:after="280" w:afterAutospacing="1"/>
            </w:pPr>
            <w:r>
              <w:rPr>
                <w:rFonts w:eastAsia="Arial" w:cs="Arial"/>
              </w:rPr>
              <w:t xml:space="preserve">0x1 </w:t>
            </w:r>
            <w:proofErr w:type="spellStart"/>
            <w:r>
              <w:rPr>
                <w:rFonts w:eastAsia="Arial" w:cs="Arial"/>
              </w:rPr>
              <w:t>Kilometres</w:t>
            </w:r>
            <w:proofErr w:type="spellEnd"/>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TotalTime</w:t>
            </w:r>
            <w:proofErr w:type="spellEnd"/>
            <w:r>
              <w:rPr>
                <w:rFonts w:eastAsia="Arial" w:cs="Arial"/>
              </w:rPr>
              <w:t xml:space="preserve"> </w:t>
            </w:r>
          </w:p>
          <w:p w:rsidR="005A11F5" w:rsidRDefault="005A11F5">
            <w:pPr>
              <w:spacing w:after="280" w:afterAutospacing="1"/>
            </w:pPr>
            <w:r>
              <w:rPr>
                <w:rFonts w:eastAsia="Arial" w:cs="Arial"/>
              </w:rPr>
              <w:t>0x0</w:t>
            </w:r>
          </w:p>
          <w:p w:rsidR="005A11F5" w:rsidRDefault="005A11F5">
            <w:pPr>
              <w:spacing w:after="280" w:afterAutospacing="1"/>
            </w:pPr>
            <w:r>
              <w:rPr>
                <w:rFonts w:eastAsia="Arial" w:cs="Arial"/>
              </w:rPr>
              <w:t>...</w:t>
            </w:r>
          </w:p>
          <w:p w:rsidR="005A11F5" w:rsidRDefault="005A11F5">
            <w:pPr>
              <w:spacing w:after="280" w:afterAutospacing="1"/>
            </w:pPr>
            <w:r>
              <w:rPr>
                <w:rFonts w:eastAsia="Arial" w:cs="Arial"/>
              </w:rPr>
              <w:t>0xFFFF</w:t>
            </w:r>
          </w:p>
          <w:p w:rsidR="005A11F5" w:rsidRDefault="005A11F5">
            <w:pPr>
              <w:spacing w:after="280" w:afterAutospacing="1"/>
            </w:pPr>
            <w:r>
              <w:rPr>
                <w:rFonts w:eastAsia="Arial" w:cs="Arial"/>
              </w:rPr>
              <w:t>{ units is minutes }</w:t>
            </w:r>
          </w:p>
          <w:p w:rsidR="005A11F5" w:rsidRDefault="005A11F5">
            <w:pPr>
              <w:spacing w:after="280" w:afterAutospacing="1"/>
            </w:pPr>
            <w:r>
              <w:rPr>
                <w:rFonts w:eastAsia="Arial" w:cs="Arial"/>
              </w:rPr>
              <w:t> </w:t>
            </w:r>
          </w:p>
          <w:p w:rsidR="005A11F5" w:rsidRDefault="005A11F5">
            <w:pPr>
              <w:spacing w:after="280" w:afterAutospacing="1"/>
            </w:pPr>
            <w:r>
              <w:rPr>
                <w:rFonts w:eastAsia="Arial" w:cs="Arial"/>
              </w:rPr>
              <w:t xml:space="preserve">string </w:t>
            </w:r>
            <w:r>
              <w:rPr>
                <w:rFonts w:eastAsia="Arial" w:cs="Arial"/>
                <w:i/>
                <w:iCs/>
              </w:rPr>
              <w:t>Destination</w:t>
            </w:r>
            <w:r>
              <w:rPr>
                <w:rFonts w:eastAsia="Arial" w:cs="Arial"/>
              </w:rPr>
              <w:t xml:space="preserve"> </w:t>
            </w:r>
          </w:p>
          <w:p w:rsidR="005A11F5" w:rsidRDefault="005A11F5">
            <w:pPr>
              <w:spacing w:after="280" w:afterAutospacing="1"/>
            </w:pPr>
            <w:r>
              <w:rPr>
                <w:rFonts w:eastAsia="Arial" w:cs="Arial"/>
              </w:rPr>
              <w:t>19 Characters Max</w:t>
            </w:r>
          </w:p>
          <w:p w:rsidR="005A11F5" w:rsidRDefault="005A11F5">
            <w:r>
              <w:t> </w:t>
            </w:r>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proofErr w:type="spellStart"/>
            <w:r>
              <w:rPr>
                <w:rFonts w:eastAsia="Arial" w:cs="Arial"/>
                <w:b/>
                <w:bCs/>
              </w:rPr>
              <w:lastRenderedPageBreak/>
              <w:t>DistanceToDestination.St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t>Mesage</w:t>
            </w:r>
            <w:proofErr w:type="spellEnd"/>
            <w:r>
              <w:rPr>
                <w:rFonts w:eastAsia="Arial" w:cs="Arial"/>
              </w:rPr>
              <w:t xml:space="preserve"> Type: Status</w:t>
            </w:r>
          </w:p>
          <w:p w:rsidR="005A11F5" w:rsidRDefault="005A11F5">
            <w:pPr>
              <w:spacing w:after="280" w:afterAutospacing="1"/>
            </w:pPr>
            <w:r>
              <w:rPr>
                <w:rFonts w:eastAsia="Arial" w:cs="Arial"/>
              </w:rPr>
              <w:t> </w:t>
            </w:r>
          </w:p>
          <w:p w:rsidR="005A11F5" w:rsidRDefault="005A11F5">
            <w:pPr>
              <w:spacing w:after="280" w:afterAutospacing="1"/>
            </w:pPr>
            <w:r>
              <w:rPr>
                <w:rFonts w:eastAsia="Arial" w:cs="Arial"/>
              </w:rPr>
              <w:t>This attribute shows the remaining distance to destination to the infotainment displays.</w:t>
            </w:r>
          </w:p>
          <w:p w:rsidR="005A11F5" w:rsidRDefault="005A11F5">
            <w:pPr>
              <w:spacing w:after="280" w:afterAutospacing="1"/>
            </w:pPr>
            <w:r>
              <w:rPr>
                <w:rFonts w:eastAsia="Arial" w:cs="Arial"/>
              </w:rPr>
              <w:t> </w:t>
            </w:r>
          </w:p>
          <w:p w:rsidR="005A11F5" w:rsidRDefault="005A11F5">
            <w:pPr>
              <w:spacing w:after="280" w:afterAutospacing="1"/>
            </w:pPr>
            <w:r>
              <w:rPr>
                <w:rFonts w:eastAsia="Arial" w:cs="Arial"/>
                <w:lang w:val="de-DE" w:eastAsia="de-DE"/>
              </w:rPr>
              <w:t>$0: Kilometers [km]</w:t>
            </w:r>
          </w:p>
          <w:p w:rsidR="005A11F5" w:rsidRDefault="005A11F5">
            <w:pPr>
              <w:spacing w:after="280" w:afterAutospacing="1"/>
            </w:pPr>
            <w:r>
              <w:rPr>
                <w:rFonts w:eastAsia="Arial" w:cs="Arial"/>
                <w:lang w:val="de-DE" w:eastAsia="de-DE"/>
              </w:rPr>
              <w:t>$1: Meters [m]</w:t>
            </w:r>
          </w:p>
          <w:p w:rsidR="005A11F5" w:rsidRDefault="005A11F5">
            <w:pPr>
              <w:spacing w:after="280" w:afterAutospacing="1"/>
            </w:pPr>
            <w:r>
              <w:rPr>
                <w:rFonts w:eastAsia="Arial" w:cs="Arial"/>
                <w:lang w:val="de-DE" w:eastAsia="de-DE"/>
              </w:rPr>
              <w:t>$2: Miles [mi]</w:t>
            </w:r>
          </w:p>
          <w:p w:rsidR="005A11F5" w:rsidRDefault="005A11F5">
            <w:pPr>
              <w:spacing w:after="280" w:afterAutospacing="1"/>
            </w:pPr>
            <w:r>
              <w:rPr>
                <w:rFonts w:eastAsia="Arial" w:cs="Arial"/>
              </w:rPr>
              <w:t>$3: Yards [</w:t>
            </w:r>
            <w:proofErr w:type="spellStart"/>
            <w:r>
              <w:rPr>
                <w:rFonts w:eastAsia="Arial" w:cs="Arial"/>
              </w:rPr>
              <w:t>yd</w:t>
            </w:r>
            <w:proofErr w:type="spellEnd"/>
            <w:r>
              <w:rPr>
                <w:rFonts w:eastAsia="Arial" w:cs="Arial"/>
              </w:rPr>
              <w:t>]</w:t>
            </w:r>
          </w:p>
          <w:p w:rsidR="005A11F5" w:rsidRDefault="005A11F5">
            <w:pPr>
              <w:spacing w:after="280" w:afterAutospacing="1"/>
            </w:pPr>
            <w:r>
              <w:rPr>
                <w:rFonts w:eastAsia="Arial" w:cs="Arial"/>
              </w:rPr>
              <w:lastRenderedPageBreak/>
              <w:t> </w:t>
            </w:r>
          </w:p>
          <w:p w:rsidR="005A11F5" w:rsidRDefault="005A11F5">
            <w:r>
              <w:rPr>
                <w:rFonts w:eastAsia="Arial" w:cs="Arial"/>
              </w:rPr>
              <w:t xml:space="preserve">For North America market, this parameter shall be sent out in feet by the Server, and the encoding shall be $3 – yards.  The Client shall know to display the distance in feet based on the configuration (NA America).  For </w:t>
            </w:r>
            <w:proofErr w:type="spellStart"/>
            <w:r>
              <w:rPr>
                <w:rFonts w:eastAsia="Arial" w:cs="Arial"/>
              </w:rPr>
              <w:t>FoE</w:t>
            </w:r>
            <w:proofErr w:type="spellEnd"/>
            <w:r>
              <w:rPr>
                <w:rFonts w:eastAsia="Arial" w:cs="Arial"/>
              </w:rPr>
              <w:t xml:space="preserve"> markets, this parameter shall be sent out in yards by the Server, and the encoding shall be in $3 – yards.  </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lastRenderedPageBreak/>
              <w:t>int</w:t>
            </w:r>
            <w:proofErr w:type="spellEnd"/>
            <w:r>
              <w:rPr>
                <w:rFonts w:eastAsia="Arial" w:cs="Arial"/>
              </w:rPr>
              <w:t xml:space="preserve"> </w:t>
            </w:r>
            <w:r>
              <w:rPr>
                <w:rFonts w:eastAsia="Arial" w:cs="Arial"/>
                <w:i/>
                <w:iCs/>
              </w:rPr>
              <w:t>Distance</w:t>
            </w:r>
            <w:r>
              <w:rPr>
                <w:rFonts w:eastAsia="Arial" w:cs="Arial"/>
              </w:rPr>
              <w:t xml:space="preserve"> </w:t>
            </w:r>
          </w:p>
          <w:p w:rsidR="005A11F5" w:rsidRDefault="005A11F5">
            <w:pPr>
              <w:spacing w:after="280" w:afterAutospacing="1"/>
            </w:pPr>
            <w:r>
              <w:rPr>
                <w:rFonts w:eastAsia="Arial" w:cs="Arial"/>
              </w:rPr>
              <w:t>Size: 2 byte</w:t>
            </w:r>
          </w:p>
          <w:p w:rsidR="005A11F5" w:rsidRDefault="005A11F5">
            <w:pPr>
              <w:spacing w:after="280" w:afterAutospacing="1"/>
            </w:pPr>
            <w:r>
              <w:rPr>
                <w:rFonts w:eastAsia="Arial" w:cs="Arial"/>
              </w:rPr>
              <w:t>Values:</w:t>
            </w:r>
          </w:p>
          <w:p w:rsidR="005A11F5" w:rsidRDefault="005A11F5">
            <w:pPr>
              <w:spacing w:after="280" w:afterAutospacing="1"/>
            </w:pPr>
            <w:proofErr w:type="gramStart"/>
            <w:r>
              <w:rPr>
                <w:rFonts w:eastAsia="Arial" w:cs="Arial"/>
              </w:rPr>
              <w:t>0x0000 ..</w:t>
            </w:r>
            <w:proofErr w:type="gramEnd"/>
            <w:r>
              <w:rPr>
                <w:rFonts w:eastAsia="Arial" w:cs="Arial"/>
              </w:rPr>
              <w:t xml:space="preserve"> 0xFFFD: Distance (0 .. 65533)</w:t>
            </w:r>
          </w:p>
          <w:p w:rsidR="005A11F5" w:rsidRDefault="005A11F5">
            <w:pPr>
              <w:spacing w:after="280" w:afterAutospacing="1"/>
            </w:pPr>
            <w:r>
              <w:rPr>
                <w:rFonts w:eastAsia="Arial" w:cs="Arial"/>
              </w:rPr>
              <w:t>0xFFFE: Distance not available</w:t>
            </w:r>
          </w:p>
          <w:p w:rsidR="005A11F5" w:rsidRDefault="005A11F5">
            <w:pPr>
              <w:spacing w:after="280" w:afterAutospacing="1"/>
            </w:pPr>
            <w:r>
              <w:rPr>
                <w:rFonts w:eastAsia="Arial" w:cs="Arial"/>
              </w:rPr>
              <w:t>0xFFFF: Invalid</w:t>
            </w:r>
          </w:p>
          <w:p w:rsidR="005A11F5" w:rsidRDefault="005A11F5">
            <w:pPr>
              <w:spacing w:after="280" w:afterAutospacing="1"/>
            </w:pPr>
            <w:r>
              <w:rPr>
                <w:rFonts w:eastAsia="Arial" w:cs="Arial"/>
              </w:rPr>
              <w:t>Note: Distance units are in steps of 0.1 miles/kilometers</w:t>
            </w:r>
          </w:p>
          <w:p w:rsidR="005A11F5" w:rsidRDefault="005A11F5">
            <w:pPr>
              <w:spacing w:after="280" w:afterAutospacing="1"/>
            </w:pPr>
            <w:r>
              <w:rPr>
                <w:rFonts w:eastAsia="Arial" w:cs="Arial"/>
              </w:rPr>
              <w:t>Ex. 0x0005 = 0.5 miles/kilometers</w:t>
            </w:r>
          </w:p>
          <w:p w:rsidR="005A11F5" w:rsidRDefault="005A11F5">
            <w:pPr>
              <w:spacing w:after="280" w:afterAutospacing="1"/>
            </w:pPr>
            <w:r>
              <w:lastRenderedPageBreak/>
              <w:t> </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 xml:space="preserve">Unit : </w:t>
            </w:r>
            <w:r>
              <w:rPr>
                <w:rFonts w:eastAsia="Arial" w:cs="Arial"/>
              </w:rPr>
              <w:t> </w:t>
            </w:r>
          </w:p>
          <w:p w:rsidR="005A11F5" w:rsidRDefault="005A11F5">
            <w:pPr>
              <w:spacing w:after="280" w:afterAutospacing="1"/>
            </w:pPr>
            <w:r>
              <w:rPr>
                <w:rFonts w:eastAsia="Arial" w:cs="Arial"/>
              </w:rPr>
              <w:t>Size: 2 bit</w:t>
            </w:r>
          </w:p>
          <w:p w:rsidR="005A11F5" w:rsidRDefault="005A11F5">
            <w:pPr>
              <w:spacing w:after="280" w:afterAutospacing="1"/>
            </w:pPr>
            <w:r>
              <w:rPr>
                <w:rFonts w:eastAsia="Arial" w:cs="Arial"/>
              </w:rPr>
              <w:t>Values:</w:t>
            </w:r>
          </w:p>
          <w:p w:rsidR="005A11F5" w:rsidRDefault="005A11F5">
            <w:pPr>
              <w:spacing w:after="280" w:afterAutospacing="1"/>
            </w:pPr>
            <w:r>
              <w:rPr>
                <w:rFonts w:eastAsia="Arial" w:cs="Arial"/>
              </w:rPr>
              <w:t>$0: Kilometers [km]</w:t>
            </w:r>
          </w:p>
          <w:p w:rsidR="005A11F5" w:rsidRDefault="005A11F5">
            <w:pPr>
              <w:spacing w:after="280" w:afterAutospacing="1"/>
            </w:pPr>
            <w:r>
              <w:rPr>
                <w:rFonts w:eastAsia="Arial" w:cs="Arial"/>
              </w:rPr>
              <w:t>$1: Meters [m]</w:t>
            </w:r>
          </w:p>
          <w:p w:rsidR="005A11F5" w:rsidRDefault="005A11F5">
            <w:pPr>
              <w:spacing w:after="280" w:afterAutospacing="1"/>
            </w:pPr>
            <w:r>
              <w:rPr>
                <w:rFonts w:eastAsia="Arial" w:cs="Arial"/>
              </w:rPr>
              <w:t>$2: Miles [mi]</w:t>
            </w:r>
          </w:p>
          <w:p w:rsidR="005A11F5" w:rsidRDefault="005A11F5">
            <w:pPr>
              <w:spacing w:after="280" w:afterAutospacing="1"/>
            </w:pPr>
            <w:r>
              <w:rPr>
                <w:rFonts w:eastAsia="Arial" w:cs="Arial"/>
              </w:rPr>
              <w:t>$3: Yards [</w:t>
            </w:r>
            <w:proofErr w:type="spellStart"/>
            <w:r>
              <w:rPr>
                <w:rFonts w:eastAsia="Arial" w:cs="Arial"/>
              </w:rPr>
              <w:t>yd</w:t>
            </w:r>
            <w:proofErr w:type="spellEnd"/>
            <w:r>
              <w:rPr>
                <w:rFonts w:eastAsia="Arial" w:cs="Arial"/>
              </w:rPr>
              <w:t>]</w:t>
            </w:r>
          </w:p>
          <w:p w:rsidR="005A11F5" w:rsidRDefault="005A11F5">
            <w:pPr>
              <w:spacing w:after="280" w:afterAutospacing="1"/>
            </w:pPr>
            <w:r>
              <w:rPr>
                <w:rFonts w:eastAsia="Arial" w:cs="Arial"/>
              </w:rPr>
              <w:t> </w:t>
            </w:r>
          </w:p>
          <w:p w:rsidR="005A11F5" w:rsidRDefault="005A11F5">
            <w:r>
              <w:rPr>
                <w:rFonts w:eastAsia="Arial" w:cs="Arial"/>
              </w:rPr>
              <w:t> </w:t>
            </w:r>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proofErr w:type="spellStart"/>
            <w:r>
              <w:rPr>
                <w:rFonts w:eastAsia="Arial" w:cs="Arial"/>
                <w:b/>
                <w:bCs/>
              </w:rPr>
              <w:lastRenderedPageBreak/>
              <w:t>GPS_Compass_direction.St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r>
              <w:rPr>
                <w:rFonts w:eastAsia="Arial" w:cs="Arial"/>
              </w:rPr>
              <w:t>Message Type : Status</w:t>
            </w:r>
          </w:p>
          <w:p w:rsidR="005A11F5" w:rsidRDefault="005A11F5">
            <w:pPr>
              <w:spacing w:after="280" w:afterAutospacing="1"/>
            </w:pPr>
            <w:r>
              <w:rPr>
                <w:rFonts w:eastAsia="Arial" w:cs="Arial"/>
              </w:rPr>
              <w:t> </w:t>
            </w:r>
          </w:p>
          <w:p w:rsidR="005A11F5" w:rsidRDefault="005A11F5">
            <w:r>
              <w:rPr>
                <w:rFonts w:eastAsia="Arial" w:cs="Arial"/>
              </w:rPr>
              <w:t>Message from GPS Server.  Current compass position is returned to Navigation Client.</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Direction</w:t>
            </w:r>
            <w:r>
              <w:rPr>
                <w:rFonts w:eastAsia="Arial" w:cs="Arial"/>
              </w:rPr>
              <w:t xml:space="preserve"> </w:t>
            </w:r>
          </w:p>
          <w:p w:rsidR="005A11F5" w:rsidRDefault="005A11F5">
            <w:pPr>
              <w:spacing w:after="280" w:afterAutospacing="1"/>
            </w:pPr>
            <w:r>
              <w:rPr>
                <w:rFonts w:eastAsia="Arial" w:cs="Arial"/>
              </w:rPr>
              <w:t>0x0 North</w:t>
            </w:r>
          </w:p>
          <w:p w:rsidR="005A11F5" w:rsidRDefault="005A11F5">
            <w:pPr>
              <w:spacing w:after="280" w:afterAutospacing="1"/>
            </w:pPr>
            <w:r>
              <w:rPr>
                <w:rFonts w:eastAsia="Arial" w:cs="Arial"/>
              </w:rPr>
              <w:t>0x1 Northeast</w:t>
            </w:r>
          </w:p>
          <w:p w:rsidR="005A11F5" w:rsidRDefault="005A11F5">
            <w:pPr>
              <w:spacing w:after="280" w:afterAutospacing="1"/>
            </w:pPr>
            <w:r>
              <w:rPr>
                <w:rFonts w:eastAsia="Arial" w:cs="Arial"/>
              </w:rPr>
              <w:t>0x2 East</w:t>
            </w:r>
          </w:p>
          <w:p w:rsidR="005A11F5" w:rsidRDefault="005A11F5">
            <w:pPr>
              <w:spacing w:after="280" w:afterAutospacing="1"/>
            </w:pPr>
            <w:r>
              <w:rPr>
                <w:rFonts w:eastAsia="Arial" w:cs="Arial"/>
              </w:rPr>
              <w:t>0x3 Southeast</w:t>
            </w:r>
          </w:p>
          <w:p w:rsidR="005A11F5" w:rsidRDefault="005A11F5">
            <w:pPr>
              <w:spacing w:after="280" w:afterAutospacing="1"/>
            </w:pPr>
            <w:r>
              <w:rPr>
                <w:rFonts w:eastAsia="Arial" w:cs="Arial"/>
              </w:rPr>
              <w:t>0x4 South</w:t>
            </w:r>
          </w:p>
          <w:p w:rsidR="005A11F5" w:rsidRDefault="005A11F5">
            <w:pPr>
              <w:spacing w:after="280" w:afterAutospacing="1"/>
            </w:pPr>
            <w:r>
              <w:rPr>
                <w:rFonts w:eastAsia="Arial" w:cs="Arial"/>
              </w:rPr>
              <w:t>0x5 Southwest</w:t>
            </w:r>
          </w:p>
          <w:p w:rsidR="005A11F5" w:rsidRDefault="005A11F5">
            <w:pPr>
              <w:spacing w:after="280" w:afterAutospacing="1"/>
            </w:pPr>
            <w:r>
              <w:rPr>
                <w:rFonts w:eastAsia="Arial" w:cs="Arial"/>
              </w:rPr>
              <w:t>0x6 West</w:t>
            </w:r>
          </w:p>
          <w:p w:rsidR="005A11F5" w:rsidRDefault="005A11F5">
            <w:pPr>
              <w:spacing w:after="280" w:afterAutospacing="1"/>
            </w:pPr>
            <w:r>
              <w:rPr>
                <w:rFonts w:eastAsia="Arial" w:cs="Arial"/>
              </w:rPr>
              <w:t>0x7 Northwest</w:t>
            </w:r>
          </w:p>
          <w:p w:rsidR="005A11F5" w:rsidRDefault="005A11F5">
            <w:pPr>
              <w:spacing w:after="280" w:afterAutospacing="1"/>
            </w:pPr>
            <w:r>
              <w:rPr>
                <w:rFonts w:eastAsia="Arial" w:cs="Arial"/>
              </w:rPr>
              <w:t> </w:t>
            </w:r>
          </w:p>
          <w:p w:rsidR="005A11F5" w:rsidRDefault="005A11F5">
            <w:r>
              <w:rPr>
                <w:rFonts w:eastAsia="Arial" w:cs="Arial"/>
              </w:rPr>
              <w:t> </w:t>
            </w:r>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proofErr w:type="spellStart"/>
            <w:r>
              <w:rPr>
                <w:rFonts w:eastAsia="Arial" w:cs="Arial"/>
                <w:b/>
                <w:bCs/>
              </w:rPr>
              <w:t>NavError.St</w:t>
            </w:r>
            <w:proofErr w:type="spellEnd"/>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r>
              <w:rPr>
                <w:rFonts w:eastAsia="Arial" w:cs="Arial"/>
              </w:rPr>
              <w:t>Message Type : Status</w:t>
            </w:r>
          </w:p>
          <w:p w:rsidR="005A11F5" w:rsidRDefault="005A11F5">
            <w:pPr>
              <w:spacing w:after="280" w:afterAutospacing="1"/>
            </w:pPr>
            <w:r>
              <w:rPr>
                <w:rFonts w:eastAsia="Arial" w:cs="Arial"/>
              </w:rPr>
              <w:t> </w:t>
            </w:r>
          </w:p>
          <w:p w:rsidR="005A11F5" w:rsidRDefault="005A11F5">
            <w:r>
              <w:rPr>
                <w:rFonts w:eastAsia="Arial" w:cs="Arial"/>
              </w:rPr>
              <w:t>Message from Navigation Server to Navigation Client reporting status of Navigation System Errors.</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ErrorStatus</w:t>
            </w:r>
            <w:proofErr w:type="spellEnd"/>
          </w:p>
          <w:p w:rsidR="005A11F5" w:rsidRDefault="005A11F5">
            <w:pPr>
              <w:spacing w:after="280" w:afterAutospacing="1"/>
            </w:pPr>
            <w:r>
              <w:rPr>
                <w:rFonts w:eastAsia="Arial" w:cs="Arial"/>
              </w:rPr>
              <w:t>0x0 Invalid</w:t>
            </w:r>
          </w:p>
          <w:p w:rsidR="005A11F5" w:rsidRDefault="005A11F5">
            <w:pPr>
              <w:spacing w:after="280" w:afterAutospacing="1"/>
            </w:pPr>
            <w:r>
              <w:rPr>
                <w:rFonts w:eastAsia="Arial" w:cs="Arial"/>
              </w:rPr>
              <w:t>0x1 No Error</w:t>
            </w:r>
          </w:p>
          <w:p w:rsidR="005A11F5" w:rsidRDefault="005A11F5">
            <w:r>
              <w:rPr>
                <w:rFonts w:eastAsia="Arial" w:cs="Arial"/>
              </w:rPr>
              <w:t xml:space="preserve">0x2 </w:t>
            </w:r>
            <w:proofErr w:type="spellStart"/>
            <w:r>
              <w:rPr>
                <w:rFonts w:eastAsia="Arial" w:cs="Arial"/>
              </w:rPr>
              <w:t>Navigation_Fault</w:t>
            </w:r>
            <w:proofErr w:type="spellEnd"/>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proofErr w:type="spellStart"/>
            <w:r>
              <w:rPr>
                <w:rFonts w:eastAsia="Arial" w:cs="Arial"/>
                <w:b/>
                <w:bCs/>
              </w:rPr>
              <w:t>NavigationSymbolInfo.St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r>
              <w:rPr>
                <w:rFonts w:eastAsia="Arial" w:cs="Arial"/>
              </w:rPr>
              <w:t>Message Type: Status</w:t>
            </w:r>
          </w:p>
          <w:p w:rsidR="005A11F5" w:rsidRDefault="005A11F5">
            <w:pPr>
              <w:spacing w:after="280" w:afterAutospacing="1"/>
            </w:pPr>
            <w:r>
              <w:rPr>
                <w:rFonts w:eastAsia="Arial" w:cs="Arial"/>
              </w:rPr>
              <w:lastRenderedPageBreak/>
              <w:t> </w:t>
            </w:r>
          </w:p>
          <w:p w:rsidR="005A11F5" w:rsidRDefault="005A11F5">
            <w:pPr>
              <w:spacing w:after="280" w:afterAutospacing="1"/>
            </w:pPr>
            <w:r>
              <w:rPr>
                <w:rFonts w:eastAsia="Arial" w:cs="Arial"/>
              </w:rPr>
              <w:t xml:space="preserve">This method is used to display the navigation recommendations in the repeater display. The TP signal </w:t>
            </w:r>
            <w:proofErr w:type="spellStart"/>
            <w:r>
              <w:rPr>
                <w:rFonts w:eastAsia="Arial" w:cs="Arial"/>
              </w:rPr>
              <w:t>NavigationSymbolInfo_St</w:t>
            </w:r>
            <w:proofErr w:type="spellEnd"/>
            <w:r>
              <w:rPr>
                <w:rFonts w:eastAsia="Arial" w:cs="Arial"/>
              </w:rPr>
              <w:t xml:space="preserve"> has to be set with all information and values in all cases. The supported symbols are shown in the requirements.</w:t>
            </w:r>
          </w:p>
          <w:p w:rsidR="005A11F5" w:rsidRDefault="005A11F5">
            <w:pPr>
              <w:spacing w:after="280" w:afterAutospacing="1"/>
            </w:pPr>
            <w:r>
              <w:rPr>
                <w:rFonts w:eastAsia="Arial" w:cs="Arial"/>
              </w:rPr>
              <w:t> </w:t>
            </w:r>
          </w:p>
          <w:p w:rsidR="005A11F5" w:rsidRDefault="005A11F5">
            <w:pPr>
              <w:spacing w:after="280" w:afterAutospacing="1"/>
            </w:pPr>
            <w:r>
              <w:rPr>
                <w:rFonts w:eastAsia="Arial" w:cs="Arial"/>
              </w:rPr>
              <w:t xml:space="preserve">For North America market, the </w:t>
            </w:r>
            <w:proofErr w:type="spellStart"/>
            <w:r>
              <w:rPr>
                <w:rFonts w:eastAsia="Arial" w:cs="Arial"/>
              </w:rPr>
              <w:t>HeaderInfo</w:t>
            </w:r>
            <w:proofErr w:type="spellEnd"/>
            <w:r>
              <w:rPr>
                <w:rFonts w:eastAsia="Arial" w:cs="Arial"/>
              </w:rPr>
              <w:t xml:space="preserve"> Unit of Length parameter shall be sent out in feet by the Server, and the encoding shall be $3 – yards.  The Client shall know to display the distance in feet based on the configuration (NA America).  For </w:t>
            </w:r>
            <w:proofErr w:type="spellStart"/>
            <w:r>
              <w:rPr>
                <w:rFonts w:eastAsia="Arial" w:cs="Arial"/>
              </w:rPr>
              <w:t>FoE</w:t>
            </w:r>
            <w:proofErr w:type="spellEnd"/>
            <w:r>
              <w:rPr>
                <w:rFonts w:eastAsia="Arial" w:cs="Arial"/>
              </w:rPr>
              <w:t xml:space="preserve"> markets, this parameter shall be sent out in yards by the Server, and the encoding shall be in $3 – yards.  </w:t>
            </w:r>
          </w:p>
          <w:p w:rsidR="005A11F5" w:rsidRDefault="005A11F5">
            <w:pPr>
              <w:spacing w:after="280" w:afterAutospacing="1"/>
            </w:pPr>
            <w:r>
              <w:rPr>
                <w:rFonts w:eastAsia="Arial" w:cs="Arial"/>
              </w:rPr>
              <w:t> </w:t>
            </w:r>
          </w:p>
          <w:p w:rsidR="005A11F5" w:rsidRDefault="005A11F5">
            <w:r>
              <w:rPr>
                <w:rFonts w:eastAsia="Arial" w:cs="Arial"/>
              </w:rPr>
              <w:t>The message is transferred using the ISO 15765-2 transport protocol.</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lastRenderedPageBreak/>
              <w:t>int</w:t>
            </w:r>
            <w:proofErr w:type="spellEnd"/>
            <w:r>
              <w:rPr>
                <w:rFonts w:eastAsia="Arial" w:cs="Arial"/>
              </w:rPr>
              <w:t xml:space="preserve"> </w:t>
            </w:r>
            <w:proofErr w:type="spellStart"/>
            <w:r>
              <w:rPr>
                <w:rFonts w:eastAsia="Arial" w:cs="Arial"/>
                <w:i/>
                <w:iCs/>
              </w:rPr>
              <w:t>HeaderInfo</w:t>
            </w:r>
            <w:proofErr w:type="spellEnd"/>
            <w:r>
              <w:rPr>
                <w:rFonts w:eastAsia="Arial" w:cs="Arial"/>
              </w:rPr>
              <w:t xml:space="preserve"> </w:t>
            </w:r>
          </w:p>
          <w:p w:rsidR="005A11F5" w:rsidRDefault="005A11F5">
            <w:pPr>
              <w:spacing w:after="280" w:afterAutospacing="1"/>
            </w:pPr>
            <w:proofErr w:type="spellStart"/>
            <w:r>
              <w:rPr>
                <w:rFonts w:eastAsia="Arial" w:cs="Arial"/>
              </w:rPr>
              <w:lastRenderedPageBreak/>
              <w:t>Bitfield</w:t>
            </w:r>
            <w:proofErr w:type="spellEnd"/>
            <w:r>
              <w:rPr>
                <w:rFonts w:eastAsia="Arial" w:cs="Arial"/>
              </w:rPr>
              <w:t>:</w:t>
            </w:r>
          </w:p>
          <w:p w:rsidR="005A11F5" w:rsidRDefault="005A11F5">
            <w:pPr>
              <w:spacing w:after="280" w:afterAutospacing="1"/>
            </w:pPr>
            <w:r>
              <w:rPr>
                <w:rFonts w:eastAsia="Arial" w:cs="Arial"/>
              </w:rPr>
              <w:t xml:space="preserve">Bit 7: Property of distance </w:t>
            </w:r>
          </w:p>
          <w:p w:rsidR="005A11F5" w:rsidRDefault="005A11F5">
            <w:pPr>
              <w:spacing w:after="280" w:afterAutospacing="1"/>
            </w:pPr>
            <w:r>
              <w:rPr>
                <w:rFonts w:eastAsia="Arial" w:cs="Arial"/>
              </w:rPr>
              <w:t xml:space="preserve">($0: </w:t>
            </w:r>
            <w:proofErr w:type="spellStart"/>
            <w:r>
              <w:rPr>
                <w:rFonts w:eastAsia="Arial" w:cs="Arial"/>
              </w:rPr>
              <w:t>bargraph</w:t>
            </w:r>
            <w:proofErr w:type="spellEnd"/>
            <w:r>
              <w:rPr>
                <w:rFonts w:eastAsia="Arial" w:cs="Arial"/>
              </w:rPr>
              <w:t>, $1: length)</w:t>
            </w:r>
          </w:p>
          <w:p w:rsidR="005A11F5" w:rsidRDefault="005A11F5">
            <w:pPr>
              <w:spacing w:after="280" w:afterAutospacing="1"/>
            </w:pPr>
            <w:r>
              <w:rPr>
                <w:rFonts w:eastAsia="Arial" w:cs="Arial"/>
              </w:rPr>
              <w:t>Bits 5-6: Unit of Length</w:t>
            </w:r>
          </w:p>
          <w:p w:rsidR="005A11F5" w:rsidRDefault="005A11F5">
            <w:pPr>
              <w:spacing w:after="280" w:afterAutospacing="1"/>
            </w:pPr>
            <w:r>
              <w:rPr>
                <w:rFonts w:eastAsia="Arial" w:cs="Arial"/>
              </w:rPr>
              <w:t xml:space="preserve">($0: </w:t>
            </w:r>
            <w:proofErr w:type="spellStart"/>
            <w:r>
              <w:rPr>
                <w:rFonts w:eastAsia="Arial" w:cs="Arial"/>
              </w:rPr>
              <w:t>kilometres</w:t>
            </w:r>
            <w:proofErr w:type="spellEnd"/>
            <w:r>
              <w:rPr>
                <w:rFonts w:eastAsia="Arial" w:cs="Arial"/>
              </w:rPr>
              <w:t xml:space="preserve">, $1: miles, $2: </w:t>
            </w:r>
            <w:proofErr w:type="spellStart"/>
            <w:r>
              <w:rPr>
                <w:rFonts w:eastAsia="Arial" w:cs="Arial"/>
              </w:rPr>
              <w:t>metres</w:t>
            </w:r>
            <w:proofErr w:type="spellEnd"/>
            <w:r>
              <w:rPr>
                <w:rFonts w:eastAsia="Arial" w:cs="Arial"/>
              </w:rPr>
              <w:t>, $3: yards)</w:t>
            </w:r>
          </w:p>
          <w:p w:rsidR="005A11F5" w:rsidRDefault="005A11F5">
            <w:pPr>
              <w:spacing w:after="280" w:afterAutospacing="1"/>
            </w:pPr>
            <w:r>
              <w:rPr>
                <w:rFonts w:eastAsia="Arial" w:cs="Arial"/>
              </w:rPr>
              <w:t>Bits 0-4 Reserved</w:t>
            </w:r>
          </w:p>
          <w:p w:rsidR="005A11F5" w:rsidRDefault="005A11F5">
            <w:pPr>
              <w:spacing w:after="280" w:afterAutospacing="1"/>
            </w:pPr>
            <w:r>
              <w:rPr>
                <w:rFonts w:eastAsia="Arial" w:cs="Arial"/>
              </w:rPr>
              <w:t xml:space="preserve">The values 0x2 and 0x3 of the </w:t>
            </w:r>
            <w:proofErr w:type="spellStart"/>
            <w:r>
              <w:rPr>
                <w:rFonts w:eastAsia="Arial" w:cs="Arial"/>
              </w:rPr>
              <w:t>UnitOfLength</w:t>
            </w:r>
            <w:proofErr w:type="spellEnd"/>
            <w:r>
              <w:rPr>
                <w:rFonts w:eastAsia="Arial" w:cs="Arial"/>
              </w:rPr>
              <w:t xml:space="preserve"> shall only be used for Gen3 and Gen 3.1 systems.</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DistanceToNextManeuver</w:t>
            </w:r>
            <w:proofErr w:type="spellEnd"/>
            <w:r>
              <w:rPr>
                <w:rFonts w:eastAsia="Arial" w:cs="Arial"/>
              </w:rPr>
              <w:t xml:space="preserve"> </w:t>
            </w:r>
          </w:p>
          <w:p w:rsidR="005A11F5" w:rsidRDefault="005A11F5">
            <w:pPr>
              <w:spacing w:after="280" w:afterAutospacing="1"/>
            </w:pPr>
            <w:r>
              <w:rPr>
                <w:rFonts w:eastAsia="Arial" w:cs="Arial"/>
              </w:rPr>
              <w:t>Values:</w:t>
            </w:r>
          </w:p>
          <w:p w:rsidR="005A11F5" w:rsidRDefault="005A11F5">
            <w:pPr>
              <w:spacing w:after="280" w:afterAutospacing="1"/>
            </w:pPr>
            <w:r>
              <w:rPr>
                <w:rFonts w:eastAsia="Arial" w:cs="Arial"/>
              </w:rPr>
              <w:t>$</w:t>
            </w:r>
            <w:proofErr w:type="gramStart"/>
            <w:r>
              <w:rPr>
                <w:rFonts w:eastAsia="Arial" w:cs="Arial"/>
              </w:rPr>
              <w:t>0000 ..</w:t>
            </w:r>
            <w:proofErr w:type="gramEnd"/>
            <w:r>
              <w:rPr>
                <w:rFonts w:eastAsia="Arial" w:cs="Arial"/>
              </w:rPr>
              <w:t xml:space="preserve"> $FFFF:</w:t>
            </w:r>
          </w:p>
          <w:p w:rsidR="005A11F5" w:rsidRDefault="005A11F5">
            <w:pPr>
              <w:spacing w:after="280" w:afterAutospacing="1"/>
            </w:pPr>
            <w:r>
              <w:rPr>
                <w:rFonts w:eastAsia="Arial" w:cs="Arial"/>
              </w:rPr>
              <w:t>If the "</w:t>
            </w:r>
            <w:proofErr w:type="spellStart"/>
            <w:r>
              <w:rPr>
                <w:rFonts w:eastAsia="Arial" w:cs="Arial"/>
              </w:rPr>
              <w:t>PropertyOfDistance</w:t>
            </w:r>
            <w:proofErr w:type="spellEnd"/>
            <w:r>
              <w:rPr>
                <w:rFonts w:eastAsia="Arial" w:cs="Arial"/>
              </w:rPr>
              <w:t>" is set to "length", the "</w:t>
            </w:r>
            <w:proofErr w:type="spellStart"/>
            <w:r>
              <w:rPr>
                <w:rFonts w:eastAsia="Arial" w:cs="Arial"/>
              </w:rPr>
              <w:t>DistanceToNextManeuver</w:t>
            </w:r>
            <w:proofErr w:type="spellEnd"/>
            <w:r>
              <w:rPr>
                <w:rFonts w:eastAsia="Arial" w:cs="Arial"/>
              </w:rPr>
              <w:t xml:space="preserve">" shall be in steps of 0.1 </w:t>
            </w:r>
            <w:proofErr w:type="spellStart"/>
            <w:r>
              <w:rPr>
                <w:rFonts w:eastAsia="Arial" w:cs="Arial"/>
              </w:rPr>
              <w:t>kilometres</w:t>
            </w:r>
            <w:proofErr w:type="spellEnd"/>
            <w:r>
              <w:rPr>
                <w:rFonts w:eastAsia="Arial" w:cs="Arial"/>
              </w:rPr>
              <w:t xml:space="preserve"> / miles.</w:t>
            </w:r>
          </w:p>
          <w:p w:rsidR="005A11F5" w:rsidRDefault="005A11F5">
            <w:pPr>
              <w:spacing w:after="280" w:afterAutospacing="1"/>
            </w:pPr>
            <w:r>
              <w:rPr>
                <w:rFonts w:eastAsia="Arial" w:cs="Arial"/>
              </w:rPr>
              <w:t>Ex. 0x0005 = 0.5 miles/kilometers</w:t>
            </w:r>
          </w:p>
          <w:p w:rsidR="005A11F5" w:rsidRDefault="005A11F5">
            <w:pPr>
              <w:spacing w:after="280" w:afterAutospacing="1"/>
            </w:pPr>
            <w:r>
              <w:t> </w:t>
            </w:r>
          </w:p>
          <w:p w:rsidR="005A11F5" w:rsidRDefault="005A11F5">
            <w:pPr>
              <w:spacing w:after="280" w:afterAutospacing="1"/>
            </w:pPr>
            <w:r>
              <w:rPr>
                <w:rFonts w:eastAsia="Arial" w:cs="Arial"/>
              </w:rPr>
              <w:t>If the "</w:t>
            </w:r>
            <w:proofErr w:type="spellStart"/>
            <w:r>
              <w:rPr>
                <w:rFonts w:eastAsia="Arial" w:cs="Arial"/>
              </w:rPr>
              <w:t>PropertyOfDistance</w:t>
            </w:r>
            <w:proofErr w:type="spellEnd"/>
            <w:r>
              <w:rPr>
                <w:rFonts w:eastAsia="Arial" w:cs="Arial"/>
              </w:rPr>
              <w:t>" is set to "</w:t>
            </w:r>
            <w:proofErr w:type="spellStart"/>
            <w:r>
              <w:rPr>
                <w:rFonts w:eastAsia="Arial" w:cs="Arial"/>
              </w:rPr>
              <w:t>bargraph</w:t>
            </w:r>
            <w:proofErr w:type="spellEnd"/>
            <w:r>
              <w:rPr>
                <w:rFonts w:eastAsia="Arial" w:cs="Arial"/>
              </w:rPr>
              <w:t>", the "</w:t>
            </w:r>
            <w:proofErr w:type="spellStart"/>
            <w:r>
              <w:rPr>
                <w:rFonts w:eastAsia="Arial" w:cs="Arial"/>
              </w:rPr>
              <w:t>DistanceToNextmaneuver</w:t>
            </w:r>
            <w:proofErr w:type="spellEnd"/>
            <w:r>
              <w:rPr>
                <w:rFonts w:eastAsia="Arial" w:cs="Arial"/>
              </w:rPr>
              <w:t xml:space="preserve">" shall be in steps of 0.01 </w:t>
            </w:r>
            <w:proofErr w:type="spellStart"/>
            <w:r>
              <w:rPr>
                <w:rFonts w:eastAsia="Arial" w:cs="Arial"/>
              </w:rPr>
              <w:t>kilometres</w:t>
            </w:r>
            <w:proofErr w:type="spellEnd"/>
            <w:r>
              <w:rPr>
                <w:rFonts w:eastAsia="Arial" w:cs="Arial"/>
              </w:rPr>
              <w:t xml:space="preserve"> / miles.</w:t>
            </w:r>
          </w:p>
          <w:p w:rsidR="005A11F5" w:rsidRDefault="005A11F5">
            <w:pPr>
              <w:spacing w:after="280" w:afterAutospacing="1"/>
            </w:pPr>
            <w:r>
              <w:rPr>
                <w:rFonts w:eastAsia="Arial" w:cs="Arial"/>
              </w:rPr>
              <w:t>Ex. 0x0005 = 0.05 miles/kilometers</w:t>
            </w:r>
          </w:p>
          <w:p w:rsidR="005A11F5" w:rsidRDefault="005A11F5">
            <w:pPr>
              <w:spacing w:after="280" w:afterAutospacing="1"/>
            </w:pPr>
            <w:r>
              <w:t> </w:t>
            </w:r>
          </w:p>
          <w:p w:rsidR="005A11F5" w:rsidRDefault="005A11F5">
            <w:pPr>
              <w:spacing w:after="280" w:afterAutospacing="1"/>
            </w:pPr>
            <w:r>
              <w:rPr>
                <w:rFonts w:eastAsia="Arial" w:cs="Arial"/>
              </w:rPr>
              <w:t>If the "</w:t>
            </w:r>
            <w:proofErr w:type="spellStart"/>
            <w:r>
              <w:rPr>
                <w:rFonts w:eastAsia="Arial" w:cs="Arial"/>
              </w:rPr>
              <w:t>UnitOfLength</w:t>
            </w:r>
            <w:proofErr w:type="spellEnd"/>
            <w:r>
              <w:rPr>
                <w:rFonts w:eastAsia="Arial" w:cs="Arial"/>
              </w:rPr>
              <w:t>" is set to "</w:t>
            </w:r>
            <w:proofErr w:type="spellStart"/>
            <w:r>
              <w:rPr>
                <w:rFonts w:eastAsia="Arial" w:cs="Arial"/>
              </w:rPr>
              <w:t>metres</w:t>
            </w:r>
            <w:proofErr w:type="spellEnd"/>
            <w:r>
              <w:rPr>
                <w:rFonts w:eastAsia="Arial" w:cs="Arial"/>
              </w:rPr>
              <w:t>" or "yards", the "</w:t>
            </w:r>
            <w:proofErr w:type="spellStart"/>
            <w:r>
              <w:rPr>
                <w:rFonts w:eastAsia="Arial" w:cs="Arial"/>
              </w:rPr>
              <w:t>DistanceToNextManeuver</w:t>
            </w:r>
            <w:proofErr w:type="spellEnd"/>
            <w:r>
              <w:rPr>
                <w:rFonts w:eastAsia="Arial" w:cs="Arial"/>
              </w:rPr>
              <w:t xml:space="preserve">" shall be in steps of 5 </w:t>
            </w:r>
            <w:proofErr w:type="spellStart"/>
            <w:r>
              <w:rPr>
                <w:rFonts w:eastAsia="Arial" w:cs="Arial"/>
              </w:rPr>
              <w:t>metres</w:t>
            </w:r>
            <w:proofErr w:type="spellEnd"/>
            <w:r>
              <w:rPr>
                <w:rFonts w:eastAsia="Arial" w:cs="Arial"/>
              </w:rPr>
              <w:t xml:space="preserve"> / yards.</w:t>
            </w:r>
          </w:p>
          <w:p w:rsidR="005A11F5" w:rsidRDefault="005A11F5">
            <w:pPr>
              <w:spacing w:after="280" w:afterAutospacing="1"/>
            </w:pPr>
            <w:del w:id="25" w:author="mailto:afisher1" w:date="2010-10-12T09:31:00Z">
              <w:r>
                <w:rPr>
                  <w:rFonts w:eastAsia="Arial" w:cs="Arial"/>
                </w:rPr>
                <w:delText> </w:delText>
              </w:r>
            </w:del>
          </w:p>
          <w:p w:rsidR="005A11F5" w:rsidRDefault="005A11F5">
            <w:pPr>
              <w:spacing w:after="280" w:afterAutospacing="1"/>
            </w:pPr>
            <w:r>
              <w:lastRenderedPageBreak/>
              <w:t> </w:t>
            </w:r>
          </w:p>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BargraphSteps</w:t>
            </w:r>
            <w:proofErr w:type="spellEnd"/>
            <w:r>
              <w:rPr>
                <w:rFonts w:eastAsia="Arial" w:cs="Arial"/>
              </w:rPr>
              <w:t xml:space="preserve"> </w:t>
            </w:r>
          </w:p>
          <w:p w:rsidR="005A11F5" w:rsidRDefault="005A11F5">
            <w:pPr>
              <w:spacing w:after="280" w:afterAutospacing="1"/>
            </w:pPr>
            <w:r>
              <w:rPr>
                <w:rFonts w:eastAsia="Arial" w:cs="Arial"/>
              </w:rPr>
              <w:t>Values:</w:t>
            </w:r>
          </w:p>
          <w:p w:rsidR="005A11F5" w:rsidRDefault="005A11F5">
            <w:pPr>
              <w:spacing w:after="280" w:afterAutospacing="1"/>
            </w:pPr>
            <w:r>
              <w:rPr>
                <w:rFonts w:eastAsia="Arial" w:cs="Arial"/>
              </w:rPr>
              <w:t>$</w:t>
            </w:r>
            <w:proofErr w:type="gramStart"/>
            <w:r>
              <w:rPr>
                <w:rFonts w:eastAsia="Arial" w:cs="Arial"/>
              </w:rPr>
              <w:t>00 ..</w:t>
            </w:r>
            <w:proofErr w:type="gramEnd"/>
            <w:r>
              <w:rPr>
                <w:rFonts w:eastAsia="Arial" w:cs="Arial"/>
              </w:rPr>
              <w:t xml:space="preserve"> $FF: </w:t>
            </w:r>
          </w:p>
          <w:p w:rsidR="005A11F5" w:rsidRDefault="005A11F5">
            <w:pPr>
              <w:spacing w:after="280" w:afterAutospacing="1"/>
            </w:pPr>
            <w:r>
              <w:rPr>
                <w:rFonts w:eastAsia="Arial" w:cs="Arial"/>
              </w:rPr>
              <w:t xml:space="preserve">The relative size of the </w:t>
            </w:r>
            <w:proofErr w:type="spellStart"/>
            <w:r>
              <w:rPr>
                <w:rFonts w:eastAsia="Arial" w:cs="Arial"/>
              </w:rPr>
              <w:t>bargraph</w:t>
            </w:r>
            <w:proofErr w:type="spellEnd"/>
            <w:r>
              <w:rPr>
                <w:rFonts w:eastAsia="Arial" w:cs="Arial"/>
              </w:rPr>
              <w:t xml:space="preserve"> is defined in the range from 0x00 = 0% up to 0xFF = 100%.</w:t>
            </w:r>
          </w:p>
          <w:p w:rsidR="005A11F5" w:rsidRDefault="005A11F5">
            <w:pPr>
              <w:spacing w:after="280" w:afterAutospacing="1"/>
            </w:pPr>
            <w:r>
              <w:rPr>
                <w:rFonts w:eastAsia="Arial" w:cs="Arial"/>
              </w:rPr>
              <w:t xml:space="preserve">The </w:t>
            </w:r>
            <w:proofErr w:type="spellStart"/>
            <w:r>
              <w:rPr>
                <w:rFonts w:eastAsia="Arial" w:cs="Arial"/>
              </w:rPr>
              <w:t>BargraphSteps</w:t>
            </w:r>
            <w:proofErr w:type="spellEnd"/>
            <w:r>
              <w:rPr>
                <w:rFonts w:eastAsia="Arial" w:cs="Arial"/>
              </w:rPr>
              <w:t xml:space="preserve"> value decreases from 0xFF at start down to 0x00 when the decision point is reached.</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NumberOfStreetSegments</w:t>
            </w:r>
            <w:proofErr w:type="spellEnd"/>
            <w:r>
              <w:rPr>
                <w:rFonts w:eastAsia="Arial" w:cs="Arial"/>
              </w:rPr>
              <w:t xml:space="preserve"> </w:t>
            </w:r>
          </w:p>
          <w:p w:rsidR="005A11F5" w:rsidRDefault="005A11F5">
            <w:pPr>
              <w:spacing w:after="280" w:afterAutospacing="1"/>
            </w:pPr>
            <w:r>
              <w:rPr>
                <w:rFonts w:eastAsia="Arial" w:cs="Arial"/>
              </w:rPr>
              <w:t>Value:</w:t>
            </w:r>
          </w:p>
          <w:p w:rsidR="005A11F5" w:rsidRDefault="005A11F5">
            <w:pPr>
              <w:spacing w:after="280" w:afterAutospacing="1"/>
            </w:pPr>
            <w:r>
              <w:rPr>
                <w:rFonts w:eastAsia="Arial" w:cs="Arial"/>
              </w:rPr>
              <w:t>$</w:t>
            </w:r>
            <w:proofErr w:type="gramStart"/>
            <w:r>
              <w:rPr>
                <w:rFonts w:eastAsia="Arial" w:cs="Arial"/>
              </w:rPr>
              <w:t>01 ..</w:t>
            </w:r>
            <w:proofErr w:type="gramEnd"/>
            <w:r>
              <w:rPr>
                <w:rFonts w:eastAsia="Arial" w:cs="Arial"/>
              </w:rPr>
              <w:t xml:space="preserve"> $14</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DirectionAndNumbers</w:t>
            </w:r>
            <w:proofErr w:type="spellEnd"/>
            <w:r>
              <w:rPr>
                <w:rFonts w:eastAsia="Arial" w:cs="Arial"/>
              </w:rPr>
              <w:t xml:space="preserve"> </w:t>
            </w:r>
          </w:p>
          <w:p w:rsidR="005A11F5" w:rsidRDefault="005A11F5">
            <w:pPr>
              <w:spacing w:after="280" w:afterAutospacing="1"/>
            </w:pPr>
            <w:r>
              <w:rPr>
                <w:rFonts w:eastAsia="Arial" w:cs="Arial"/>
              </w:rPr>
              <w:t>0x00 North</w:t>
            </w:r>
          </w:p>
          <w:p w:rsidR="005A11F5" w:rsidRDefault="005A11F5">
            <w:pPr>
              <w:spacing w:after="280" w:afterAutospacing="1"/>
            </w:pPr>
            <w:r>
              <w:rPr>
                <w:rFonts w:eastAsia="Arial" w:cs="Arial"/>
              </w:rPr>
              <w:t>0x01 1</w:t>
            </w:r>
          </w:p>
          <w:p w:rsidR="005A11F5" w:rsidRDefault="005A11F5">
            <w:pPr>
              <w:spacing w:after="280" w:afterAutospacing="1"/>
            </w:pPr>
            <w:r>
              <w:rPr>
                <w:rFonts w:eastAsia="Arial" w:cs="Arial"/>
              </w:rPr>
              <w:t>0x02 2</w:t>
            </w:r>
          </w:p>
          <w:p w:rsidR="005A11F5" w:rsidRDefault="005A11F5">
            <w:pPr>
              <w:spacing w:after="280" w:afterAutospacing="1"/>
            </w:pPr>
            <w:r>
              <w:rPr>
                <w:rFonts w:eastAsia="Arial" w:cs="Arial"/>
              </w:rPr>
              <w:t>0x03 3</w:t>
            </w:r>
          </w:p>
          <w:p w:rsidR="005A11F5" w:rsidRDefault="005A11F5">
            <w:pPr>
              <w:spacing w:after="280" w:afterAutospacing="1"/>
            </w:pPr>
            <w:r>
              <w:rPr>
                <w:rFonts w:eastAsia="Arial" w:cs="Arial"/>
              </w:rPr>
              <w:t>0x04 4</w:t>
            </w:r>
          </w:p>
          <w:p w:rsidR="005A11F5" w:rsidRDefault="005A11F5">
            <w:pPr>
              <w:spacing w:after="280" w:afterAutospacing="1"/>
            </w:pPr>
            <w:r>
              <w:rPr>
                <w:rFonts w:eastAsia="Arial" w:cs="Arial"/>
              </w:rPr>
              <w:t>0x05 5</w:t>
            </w:r>
          </w:p>
          <w:p w:rsidR="005A11F5" w:rsidRDefault="005A11F5">
            <w:pPr>
              <w:spacing w:after="280" w:afterAutospacing="1"/>
            </w:pPr>
            <w:r>
              <w:rPr>
                <w:rFonts w:eastAsia="Arial" w:cs="Arial"/>
              </w:rPr>
              <w:t>0x06 6</w:t>
            </w:r>
          </w:p>
          <w:p w:rsidR="005A11F5" w:rsidRDefault="005A11F5">
            <w:pPr>
              <w:spacing w:after="280" w:afterAutospacing="1"/>
            </w:pPr>
            <w:r>
              <w:rPr>
                <w:rFonts w:eastAsia="Arial" w:cs="Arial"/>
              </w:rPr>
              <w:t>0x07 7</w:t>
            </w:r>
          </w:p>
          <w:p w:rsidR="005A11F5" w:rsidRDefault="005A11F5">
            <w:pPr>
              <w:spacing w:after="280" w:afterAutospacing="1"/>
            </w:pPr>
            <w:r>
              <w:rPr>
                <w:rFonts w:eastAsia="Arial" w:cs="Arial"/>
              </w:rPr>
              <w:t>0x08 8</w:t>
            </w:r>
          </w:p>
          <w:p w:rsidR="005A11F5" w:rsidRDefault="005A11F5">
            <w:pPr>
              <w:spacing w:after="280" w:afterAutospacing="1"/>
            </w:pPr>
            <w:r>
              <w:rPr>
                <w:rFonts w:eastAsia="Arial" w:cs="Arial"/>
              </w:rPr>
              <w:t>0x09 9</w:t>
            </w:r>
          </w:p>
          <w:p w:rsidR="005A11F5" w:rsidRDefault="005A11F5">
            <w:pPr>
              <w:spacing w:after="280" w:afterAutospacing="1"/>
            </w:pPr>
            <w:r>
              <w:rPr>
                <w:rFonts w:eastAsia="Arial" w:cs="Arial"/>
              </w:rPr>
              <w:t xml:space="preserve">0x10 North - North - West </w:t>
            </w:r>
          </w:p>
          <w:p w:rsidR="005A11F5" w:rsidRDefault="005A11F5">
            <w:pPr>
              <w:spacing w:after="280" w:afterAutospacing="1"/>
            </w:pPr>
            <w:r>
              <w:rPr>
                <w:rFonts w:eastAsia="Arial" w:cs="Arial"/>
              </w:rPr>
              <w:t xml:space="preserve">0x20 North - West </w:t>
            </w:r>
          </w:p>
          <w:p w:rsidR="005A11F5" w:rsidRDefault="005A11F5">
            <w:pPr>
              <w:spacing w:after="280" w:afterAutospacing="1"/>
            </w:pPr>
            <w:r>
              <w:rPr>
                <w:rFonts w:eastAsia="Arial" w:cs="Arial"/>
              </w:rPr>
              <w:lastRenderedPageBreak/>
              <w:t xml:space="preserve">0x30 West - North - West </w:t>
            </w:r>
          </w:p>
          <w:p w:rsidR="005A11F5" w:rsidRDefault="005A11F5">
            <w:pPr>
              <w:spacing w:after="280" w:afterAutospacing="1"/>
            </w:pPr>
            <w:r>
              <w:rPr>
                <w:rFonts w:eastAsia="Arial" w:cs="Arial"/>
              </w:rPr>
              <w:t>0x40 West</w:t>
            </w:r>
          </w:p>
          <w:p w:rsidR="005A11F5" w:rsidRDefault="005A11F5">
            <w:pPr>
              <w:spacing w:after="280" w:afterAutospacing="1"/>
            </w:pPr>
            <w:r>
              <w:rPr>
                <w:rFonts w:eastAsia="Arial" w:cs="Arial"/>
              </w:rPr>
              <w:t xml:space="preserve">0x50 West - South - West </w:t>
            </w:r>
          </w:p>
          <w:p w:rsidR="005A11F5" w:rsidRDefault="005A11F5">
            <w:pPr>
              <w:spacing w:after="280" w:afterAutospacing="1"/>
            </w:pPr>
            <w:r>
              <w:rPr>
                <w:rFonts w:eastAsia="Arial" w:cs="Arial"/>
              </w:rPr>
              <w:t xml:space="preserve">0x60 South - West </w:t>
            </w:r>
          </w:p>
          <w:p w:rsidR="005A11F5" w:rsidRDefault="005A11F5">
            <w:pPr>
              <w:spacing w:after="280" w:afterAutospacing="1"/>
            </w:pPr>
            <w:r>
              <w:rPr>
                <w:rFonts w:eastAsia="Arial" w:cs="Arial"/>
              </w:rPr>
              <w:t xml:space="preserve">0x70 South - South - West </w:t>
            </w:r>
          </w:p>
          <w:p w:rsidR="005A11F5" w:rsidRDefault="005A11F5">
            <w:pPr>
              <w:spacing w:after="280" w:afterAutospacing="1"/>
            </w:pPr>
            <w:r>
              <w:rPr>
                <w:rFonts w:eastAsia="Arial" w:cs="Arial"/>
              </w:rPr>
              <w:t>0x80 South</w:t>
            </w:r>
          </w:p>
          <w:p w:rsidR="005A11F5" w:rsidRDefault="005A11F5">
            <w:pPr>
              <w:spacing w:after="280" w:afterAutospacing="1"/>
            </w:pPr>
            <w:r>
              <w:rPr>
                <w:rFonts w:eastAsia="Arial" w:cs="Arial"/>
              </w:rPr>
              <w:t xml:space="preserve">0x90 South - South - East </w:t>
            </w:r>
          </w:p>
          <w:p w:rsidR="005A11F5" w:rsidRDefault="005A11F5">
            <w:pPr>
              <w:spacing w:after="280" w:afterAutospacing="1"/>
            </w:pPr>
            <w:r>
              <w:rPr>
                <w:rFonts w:eastAsia="Arial" w:cs="Arial"/>
              </w:rPr>
              <w:t xml:space="preserve">0xA0 South - East </w:t>
            </w:r>
          </w:p>
          <w:p w:rsidR="005A11F5" w:rsidRDefault="005A11F5">
            <w:pPr>
              <w:spacing w:after="280" w:afterAutospacing="1"/>
            </w:pPr>
            <w:r>
              <w:rPr>
                <w:rFonts w:eastAsia="Arial" w:cs="Arial"/>
              </w:rPr>
              <w:t xml:space="preserve">0xB0 East - South - East </w:t>
            </w:r>
          </w:p>
          <w:p w:rsidR="005A11F5" w:rsidRDefault="005A11F5">
            <w:pPr>
              <w:spacing w:after="280" w:afterAutospacing="1"/>
            </w:pPr>
            <w:r>
              <w:rPr>
                <w:rFonts w:eastAsia="Arial" w:cs="Arial"/>
              </w:rPr>
              <w:t>0xC0 East</w:t>
            </w:r>
          </w:p>
          <w:p w:rsidR="005A11F5" w:rsidRDefault="005A11F5">
            <w:pPr>
              <w:spacing w:after="280" w:afterAutospacing="1"/>
            </w:pPr>
            <w:r>
              <w:rPr>
                <w:rFonts w:eastAsia="Arial" w:cs="Arial"/>
              </w:rPr>
              <w:t xml:space="preserve">0xD0 East - North - East </w:t>
            </w:r>
          </w:p>
          <w:p w:rsidR="005A11F5" w:rsidRDefault="005A11F5">
            <w:pPr>
              <w:spacing w:after="280" w:afterAutospacing="1"/>
            </w:pPr>
            <w:r>
              <w:rPr>
                <w:rFonts w:eastAsia="Arial" w:cs="Arial"/>
              </w:rPr>
              <w:t xml:space="preserve">0xE0 North - East </w:t>
            </w:r>
          </w:p>
          <w:p w:rsidR="005A11F5" w:rsidRDefault="005A11F5">
            <w:pPr>
              <w:spacing w:after="280" w:afterAutospacing="1"/>
            </w:pPr>
            <w:r>
              <w:rPr>
                <w:rFonts w:eastAsia="Arial" w:cs="Arial"/>
              </w:rPr>
              <w:t xml:space="preserve">0xF0 North - North - East </w:t>
            </w:r>
          </w:p>
          <w:p w:rsidR="005A11F5" w:rsidRDefault="005A11F5">
            <w:pPr>
              <w:spacing w:after="280" w:afterAutospacing="1"/>
            </w:pPr>
            <w:r>
              <w:rPr>
                <w:rFonts w:eastAsia="Arial" w:cs="Arial"/>
              </w:rPr>
              <w:t>0xFF No direction</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rPr>
              <w:t>ManeuverElement</w:t>
            </w:r>
            <w:proofErr w:type="spellEnd"/>
            <w:r>
              <w:rPr>
                <w:rFonts w:eastAsia="Arial" w:cs="Arial"/>
              </w:rPr>
              <w:t xml:space="preserve"> </w:t>
            </w:r>
          </w:p>
          <w:p w:rsidR="005A11F5" w:rsidRDefault="005A11F5">
            <w:pPr>
              <w:spacing w:after="280" w:afterAutospacing="1"/>
            </w:pPr>
            <w:r>
              <w:rPr>
                <w:rFonts w:eastAsia="Arial" w:cs="Arial"/>
              </w:rPr>
              <w:t xml:space="preserve">0x00  </w:t>
            </w:r>
            <w:proofErr w:type="spellStart"/>
            <w:r>
              <w:rPr>
                <w:rFonts w:eastAsia="Arial" w:cs="Arial"/>
              </w:rPr>
              <w:t>NoSymbol</w:t>
            </w:r>
            <w:proofErr w:type="spellEnd"/>
            <w:r>
              <w:rPr>
                <w:rFonts w:eastAsia="Arial" w:cs="Arial"/>
              </w:rPr>
              <w:t xml:space="preserve"> (NO_SYMBOL)</w:t>
            </w:r>
          </w:p>
          <w:p w:rsidR="005A11F5" w:rsidRDefault="005A11F5">
            <w:pPr>
              <w:spacing w:after="280" w:afterAutospacing="1"/>
            </w:pPr>
            <w:r>
              <w:rPr>
                <w:rFonts w:eastAsia="Arial" w:cs="Arial"/>
              </w:rPr>
              <w:t xml:space="preserve">0x01  </w:t>
            </w:r>
            <w:proofErr w:type="spellStart"/>
            <w:r>
              <w:rPr>
                <w:rFonts w:eastAsia="Arial" w:cs="Arial"/>
              </w:rPr>
              <w:t>SideStreet</w:t>
            </w:r>
            <w:proofErr w:type="spellEnd"/>
            <w:r>
              <w:rPr>
                <w:rFonts w:eastAsia="Arial" w:cs="Arial"/>
              </w:rPr>
              <w:t xml:space="preserve"> (SIDESTREET)</w:t>
            </w:r>
          </w:p>
          <w:p w:rsidR="005A11F5" w:rsidRDefault="005A11F5">
            <w:pPr>
              <w:spacing w:after="280" w:afterAutospacing="1"/>
            </w:pPr>
            <w:r>
              <w:rPr>
                <w:rFonts w:eastAsia="Arial" w:cs="Arial"/>
              </w:rPr>
              <w:t>0x02  Silent (SILENT)</w:t>
            </w:r>
          </w:p>
          <w:p w:rsidR="005A11F5" w:rsidRDefault="005A11F5">
            <w:pPr>
              <w:spacing w:after="280" w:afterAutospacing="1"/>
            </w:pPr>
            <w:r>
              <w:rPr>
                <w:rFonts w:eastAsia="Arial" w:cs="Arial"/>
              </w:rPr>
              <w:t>0x03  Turn (TURN)</w:t>
            </w:r>
          </w:p>
          <w:p w:rsidR="005A11F5" w:rsidRDefault="005A11F5">
            <w:pPr>
              <w:spacing w:after="280" w:afterAutospacing="1"/>
            </w:pPr>
            <w:r>
              <w:rPr>
                <w:rFonts w:eastAsia="Arial" w:cs="Arial"/>
              </w:rPr>
              <w:t xml:space="preserve">0x04  </w:t>
            </w:r>
            <w:proofErr w:type="spellStart"/>
            <w:r>
              <w:rPr>
                <w:rFonts w:eastAsia="Arial" w:cs="Arial"/>
              </w:rPr>
              <w:t>UTurnTrafficRightSide</w:t>
            </w:r>
            <w:proofErr w:type="spellEnd"/>
            <w:r>
              <w:rPr>
                <w:rFonts w:eastAsia="Arial" w:cs="Arial"/>
              </w:rPr>
              <w:t xml:space="preserve"> </w:t>
            </w:r>
          </w:p>
          <w:p w:rsidR="005A11F5" w:rsidRDefault="005A11F5">
            <w:pPr>
              <w:spacing w:after="280" w:afterAutospacing="1"/>
            </w:pPr>
            <w:r>
              <w:rPr>
                <w:rFonts w:eastAsia="Arial" w:cs="Arial"/>
              </w:rPr>
              <w:t>(U_TURN_TRS_RIGHT)</w:t>
            </w:r>
          </w:p>
          <w:p w:rsidR="005A11F5" w:rsidRDefault="005A11F5">
            <w:pPr>
              <w:spacing w:after="280" w:afterAutospacing="1"/>
            </w:pPr>
            <w:r>
              <w:rPr>
                <w:rFonts w:eastAsia="Arial" w:cs="Arial"/>
              </w:rPr>
              <w:t xml:space="preserve">0x05  </w:t>
            </w:r>
            <w:proofErr w:type="spellStart"/>
            <w:r>
              <w:rPr>
                <w:rFonts w:eastAsia="Arial" w:cs="Arial"/>
              </w:rPr>
              <w:t>UTurnTrafficLeftSide</w:t>
            </w:r>
            <w:proofErr w:type="spellEnd"/>
            <w:r>
              <w:rPr>
                <w:rFonts w:eastAsia="Arial" w:cs="Arial"/>
              </w:rPr>
              <w:t xml:space="preserve"> </w:t>
            </w:r>
          </w:p>
          <w:p w:rsidR="005A11F5" w:rsidRDefault="005A11F5">
            <w:pPr>
              <w:spacing w:after="280" w:afterAutospacing="1"/>
            </w:pPr>
            <w:r>
              <w:rPr>
                <w:rFonts w:eastAsia="Arial" w:cs="Arial"/>
              </w:rPr>
              <w:t>(U_TURN_TRS_LEFT)</w:t>
            </w:r>
          </w:p>
          <w:p w:rsidR="005A11F5" w:rsidRDefault="005A11F5">
            <w:pPr>
              <w:spacing w:after="280" w:afterAutospacing="1"/>
            </w:pPr>
            <w:r>
              <w:rPr>
                <w:rFonts w:eastAsia="Arial" w:cs="Arial"/>
              </w:rPr>
              <w:t xml:space="preserve">0x06  </w:t>
            </w:r>
            <w:proofErr w:type="spellStart"/>
            <w:r>
              <w:rPr>
                <w:rFonts w:eastAsia="Arial" w:cs="Arial"/>
              </w:rPr>
              <w:t>ChangeLane</w:t>
            </w:r>
            <w:proofErr w:type="spellEnd"/>
            <w:r>
              <w:rPr>
                <w:rFonts w:eastAsia="Arial" w:cs="Arial"/>
              </w:rPr>
              <w:t xml:space="preserve"> (FILTER)</w:t>
            </w:r>
          </w:p>
          <w:p w:rsidR="005A11F5" w:rsidRDefault="005A11F5">
            <w:pPr>
              <w:spacing w:after="280" w:afterAutospacing="1"/>
            </w:pPr>
            <w:r>
              <w:rPr>
                <w:rFonts w:eastAsia="Arial" w:cs="Arial"/>
              </w:rPr>
              <w:t xml:space="preserve">0x07  </w:t>
            </w:r>
            <w:proofErr w:type="spellStart"/>
            <w:r>
              <w:rPr>
                <w:rFonts w:eastAsia="Arial" w:cs="Arial"/>
              </w:rPr>
              <w:t>ServiceRoad</w:t>
            </w:r>
            <w:proofErr w:type="spellEnd"/>
            <w:r>
              <w:rPr>
                <w:rFonts w:eastAsia="Arial" w:cs="Arial"/>
              </w:rPr>
              <w:t xml:space="preserve"> (PARALLEL_CWY)</w:t>
            </w:r>
          </w:p>
          <w:p w:rsidR="005A11F5" w:rsidRDefault="005A11F5">
            <w:pPr>
              <w:spacing w:after="280" w:afterAutospacing="1"/>
            </w:pPr>
            <w:r>
              <w:rPr>
                <w:rFonts w:eastAsia="Arial" w:cs="Arial"/>
              </w:rPr>
              <w:lastRenderedPageBreak/>
              <w:t xml:space="preserve">0x08  </w:t>
            </w:r>
            <w:proofErr w:type="spellStart"/>
            <w:r>
              <w:rPr>
                <w:rFonts w:eastAsia="Arial" w:cs="Arial"/>
              </w:rPr>
              <w:t>ServiceRoad</w:t>
            </w:r>
            <w:proofErr w:type="spellEnd"/>
            <w:r>
              <w:rPr>
                <w:rFonts w:eastAsia="Arial" w:cs="Arial"/>
              </w:rPr>
              <w:t xml:space="preserve"> (SERVICE ROAD)</w:t>
            </w:r>
          </w:p>
          <w:p w:rsidR="005A11F5" w:rsidRDefault="005A11F5">
            <w:pPr>
              <w:spacing w:after="280" w:afterAutospacing="1"/>
            </w:pPr>
            <w:r>
              <w:rPr>
                <w:rFonts w:eastAsia="Arial" w:cs="Arial"/>
              </w:rPr>
              <w:t>0x09  Fork (ORIENTATE)</w:t>
            </w:r>
          </w:p>
          <w:p w:rsidR="005A11F5" w:rsidRDefault="005A11F5">
            <w:pPr>
              <w:spacing w:after="280" w:afterAutospacing="1"/>
            </w:pPr>
            <w:r>
              <w:rPr>
                <w:rFonts w:eastAsia="Arial" w:cs="Arial"/>
              </w:rPr>
              <w:t>0x0A  Exit (EXIT)</w:t>
            </w:r>
          </w:p>
          <w:p w:rsidR="005A11F5" w:rsidRDefault="005A11F5">
            <w:pPr>
              <w:spacing w:after="280" w:afterAutospacing="1"/>
            </w:pPr>
            <w:r>
              <w:rPr>
                <w:rFonts w:eastAsia="Arial" w:cs="Arial"/>
              </w:rPr>
              <w:t xml:space="preserve">0x0B  </w:t>
            </w:r>
            <w:proofErr w:type="spellStart"/>
            <w:r>
              <w:rPr>
                <w:rFonts w:eastAsia="Arial" w:cs="Arial"/>
              </w:rPr>
              <w:t>TurnOnMainroad</w:t>
            </w:r>
            <w:proofErr w:type="spellEnd"/>
            <w:r>
              <w:rPr>
                <w:rFonts w:eastAsia="Arial" w:cs="Arial"/>
              </w:rPr>
              <w:t xml:space="preserve"> (MAINROAD)</w:t>
            </w:r>
          </w:p>
          <w:p w:rsidR="005A11F5" w:rsidRDefault="005A11F5">
            <w:pPr>
              <w:spacing w:after="280" w:afterAutospacing="1"/>
            </w:pPr>
            <w:r>
              <w:rPr>
                <w:rFonts w:eastAsia="Arial" w:cs="Arial"/>
              </w:rPr>
              <w:t xml:space="preserve">0x0C  </w:t>
            </w:r>
            <w:proofErr w:type="spellStart"/>
            <w:r>
              <w:rPr>
                <w:rFonts w:eastAsia="Arial" w:cs="Arial"/>
              </w:rPr>
              <w:t>RoundaboutTrafficRightSide</w:t>
            </w:r>
            <w:proofErr w:type="spellEnd"/>
            <w:r>
              <w:rPr>
                <w:rFonts w:eastAsia="Arial" w:cs="Arial"/>
              </w:rPr>
              <w:t xml:space="preserve"> </w:t>
            </w:r>
          </w:p>
          <w:p w:rsidR="005A11F5" w:rsidRDefault="005A11F5">
            <w:pPr>
              <w:spacing w:after="280" w:afterAutospacing="1"/>
            </w:pPr>
            <w:r>
              <w:rPr>
                <w:rFonts w:eastAsia="Arial" w:cs="Arial"/>
              </w:rPr>
              <w:t>(ROUNDABOUT_TRS_RIGHT)</w:t>
            </w:r>
          </w:p>
          <w:p w:rsidR="005A11F5" w:rsidRDefault="005A11F5">
            <w:pPr>
              <w:spacing w:after="280" w:afterAutospacing="1"/>
            </w:pPr>
            <w:r>
              <w:rPr>
                <w:rFonts w:eastAsia="Arial" w:cs="Arial"/>
              </w:rPr>
              <w:t xml:space="preserve">0x0D  </w:t>
            </w:r>
            <w:proofErr w:type="spellStart"/>
            <w:r>
              <w:rPr>
                <w:rFonts w:eastAsia="Arial" w:cs="Arial"/>
              </w:rPr>
              <w:t>RoundaboutTrafficLeftSide</w:t>
            </w:r>
            <w:proofErr w:type="spellEnd"/>
          </w:p>
          <w:p w:rsidR="005A11F5" w:rsidRDefault="005A11F5">
            <w:pPr>
              <w:spacing w:after="280" w:afterAutospacing="1"/>
            </w:pPr>
            <w:r>
              <w:rPr>
                <w:rFonts w:eastAsia="Arial" w:cs="Arial"/>
              </w:rPr>
              <w:t>(ROUNDABOUT_TRS_LEFT)</w:t>
            </w:r>
          </w:p>
          <w:p w:rsidR="005A11F5" w:rsidRDefault="005A11F5">
            <w:pPr>
              <w:spacing w:after="280" w:afterAutospacing="1"/>
            </w:pPr>
            <w:r>
              <w:rPr>
                <w:rFonts w:eastAsia="Arial" w:cs="Arial"/>
              </w:rPr>
              <w:t xml:space="preserve">0x0E  </w:t>
            </w:r>
            <w:proofErr w:type="spellStart"/>
            <w:r>
              <w:rPr>
                <w:rFonts w:eastAsia="Arial" w:cs="Arial"/>
              </w:rPr>
              <w:t>SquareTrafficRightSide</w:t>
            </w:r>
            <w:proofErr w:type="spellEnd"/>
          </w:p>
          <w:p w:rsidR="005A11F5" w:rsidRDefault="005A11F5">
            <w:pPr>
              <w:spacing w:after="280" w:afterAutospacing="1"/>
            </w:pPr>
            <w:r>
              <w:rPr>
                <w:rFonts w:eastAsia="Arial" w:cs="Arial"/>
              </w:rPr>
              <w:t>(SQUARE_TRS_RIGHT)</w:t>
            </w:r>
          </w:p>
          <w:p w:rsidR="005A11F5" w:rsidRDefault="005A11F5">
            <w:pPr>
              <w:spacing w:after="280" w:afterAutospacing="1"/>
            </w:pPr>
            <w:r>
              <w:rPr>
                <w:rFonts w:eastAsia="Arial" w:cs="Arial"/>
              </w:rPr>
              <w:t xml:space="preserve">0x0F  </w:t>
            </w:r>
            <w:proofErr w:type="spellStart"/>
            <w:r>
              <w:rPr>
                <w:rFonts w:eastAsia="Arial" w:cs="Arial"/>
              </w:rPr>
              <w:t>SquareTrafficLeftSide</w:t>
            </w:r>
            <w:proofErr w:type="spellEnd"/>
          </w:p>
          <w:p w:rsidR="005A11F5" w:rsidRDefault="005A11F5">
            <w:pPr>
              <w:spacing w:after="280" w:afterAutospacing="1"/>
            </w:pPr>
            <w:r>
              <w:rPr>
                <w:rFonts w:eastAsia="Arial" w:cs="Arial"/>
              </w:rPr>
              <w:t>(SQUARE_TRS_LEFT)</w:t>
            </w:r>
          </w:p>
          <w:p w:rsidR="005A11F5" w:rsidRDefault="005A11F5">
            <w:pPr>
              <w:spacing w:after="280" w:afterAutospacing="1"/>
            </w:pPr>
            <w:r>
              <w:rPr>
                <w:rFonts w:eastAsia="Arial" w:cs="Arial"/>
              </w:rPr>
              <w:t xml:space="preserve">0x10  </w:t>
            </w:r>
            <w:proofErr w:type="spellStart"/>
            <w:r>
              <w:rPr>
                <w:rFonts w:eastAsia="Arial" w:cs="Arial"/>
              </w:rPr>
              <w:t>NoInfo</w:t>
            </w:r>
            <w:proofErr w:type="spellEnd"/>
            <w:r>
              <w:rPr>
                <w:rFonts w:eastAsia="Arial" w:cs="Arial"/>
              </w:rPr>
              <w:t xml:space="preserve"> (NO_INFO)</w:t>
            </w:r>
          </w:p>
          <w:p w:rsidR="005A11F5" w:rsidRDefault="005A11F5">
            <w:pPr>
              <w:spacing w:after="280" w:afterAutospacing="1"/>
            </w:pPr>
            <w:r>
              <w:rPr>
                <w:rFonts w:eastAsia="Arial" w:cs="Arial"/>
              </w:rPr>
              <w:t xml:space="preserve">0x11  </w:t>
            </w:r>
            <w:proofErr w:type="spellStart"/>
            <w:r>
              <w:rPr>
                <w:rFonts w:eastAsia="Arial" w:cs="Arial"/>
              </w:rPr>
              <w:t>FollowStreet</w:t>
            </w:r>
            <w:proofErr w:type="spellEnd"/>
            <w:r>
              <w:rPr>
                <w:rFonts w:eastAsia="Arial" w:cs="Arial"/>
              </w:rPr>
              <w:t xml:space="preserve"> </w:t>
            </w:r>
          </w:p>
          <w:p w:rsidR="005A11F5" w:rsidRDefault="005A11F5">
            <w:pPr>
              <w:spacing w:after="280" w:afterAutospacing="1"/>
            </w:pPr>
            <w:r>
              <w:rPr>
                <w:rFonts w:eastAsia="Arial" w:cs="Arial"/>
              </w:rPr>
              <w:t>(FOLLOW_STREET)</w:t>
            </w:r>
          </w:p>
          <w:p w:rsidR="005A11F5" w:rsidRDefault="005A11F5">
            <w:pPr>
              <w:spacing w:after="280" w:afterAutospacing="1"/>
            </w:pPr>
            <w:r>
              <w:rPr>
                <w:rFonts w:eastAsia="Arial" w:cs="Arial"/>
              </w:rPr>
              <w:t xml:space="preserve">0x12  </w:t>
            </w:r>
            <w:proofErr w:type="spellStart"/>
            <w:r>
              <w:rPr>
                <w:rFonts w:eastAsia="Arial" w:cs="Arial"/>
              </w:rPr>
              <w:t>ChangeLane</w:t>
            </w:r>
            <w:proofErr w:type="spellEnd"/>
          </w:p>
          <w:p w:rsidR="005A11F5" w:rsidRDefault="005A11F5">
            <w:pPr>
              <w:spacing w:after="280" w:afterAutospacing="1"/>
            </w:pPr>
            <w:r>
              <w:rPr>
                <w:rFonts w:eastAsia="Arial" w:cs="Arial"/>
              </w:rPr>
              <w:t>(PREPARE_TURN)</w:t>
            </w:r>
          </w:p>
          <w:p w:rsidR="005A11F5" w:rsidRDefault="005A11F5">
            <w:pPr>
              <w:spacing w:after="280" w:afterAutospacing="1"/>
            </w:pPr>
            <w:r>
              <w:rPr>
                <w:rFonts w:eastAsia="Arial" w:cs="Arial"/>
              </w:rPr>
              <w:t xml:space="preserve">0x13  </w:t>
            </w:r>
            <w:proofErr w:type="spellStart"/>
            <w:r>
              <w:rPr>
                <w:rFonts w:eastAsia="Arial" w:cs="Arial"/>
              </w:rPr>
              <w:t>ArrivedAtDestination</w:t>
            </w:r>
            <w:proofErr w:type="spellEnd"/>
          </w:p>
          <w:p w:rsidR="005A11F5" w:rsidRDefault="005A11F5">
            <w:pPr>
              <w:spacing w:after="280" w:afterAutospacing="1"/>
            </w:pPr>
            <w:r>
              <w:rPr>
                <w:rFonts w:eastAsia="Arial" w:cs="Arial"/>
              </w:rPr>
              <w:t>(DEST_REACHED)</w:t>
            </w:r>
          </w:p>
          <w:p w:rsidR="005A11F5" w:rsidRDefault="005A11F5">
            <w:pPr>
              <w:spacing w:after="280" w:afterAutospacing="1"/>
            </w:pPr>
            <w:r>
              <w:rPr>
                <w:rFonts w:eastAsia="Arial" w:cs="Arial"/>
              </w:rPr>
              <w:t xml:space="preserve">0x14  </w:t>
            </w:r>
            <w:proofErr w:type="spellStart"/>
            <w:r>
              <w:rPr>
                <w:rFonts w:eastAsia="Arial" w:cs="Arial"/>
              </w:rPr>
              <w:t>ArrivedAtWaypoint</w:t>
            </w:r>
            <w:proofErr w:type="spellEnd"/>
          </w:p>
          <w:p w:rsidR="005A11F5" w:rsidRDefault="005A11F5">
            <w:pPr>
              <w:spacing w:after="280" w:afterAutospacing="1"/>
            </w:pPr>
            <w:r>
              <w:rPr>
                <w:rFonts w:eastAsia="Arial" w:cs="Arial"/>
              </w:rPr>
              <w:t xml:space="preserve">0x15  </w:t>
            </w:r>
            <w:proofErr w:type="spellStart"/>
            <w:r>
              <w:rPr>
                <w:rFonts w:eastAsia="Arial" w:cs="Arial"/>
              </w:rPr>
              <w:t>ApproachingDestination</w:t>
            </w:r>
            <w:proofErr w:type="spellEnd"/>
          </w:p>
          <w:p w:rsidR="005A11F5" w:rsidRDefault="005A11F5">
            <w:pPr>
              <w:spacing w:after="280" w:afterAutospacing="1"/>
            </w:pPr>
            <w:r>
              <w:rPr>
                <w:rFonts w:eastAsia="Arial" w:cs="Arial"/>
              </w:rPr>
              <w:t xml:space="preserve">0x16  </w:t>
            </w:r>
            <w:proofErr w:type="spellStart"/>
            <w:r>
              <w:rPr>
                <w:rFonts w:eastAsia="Arial" w:cs="Arial"/>
              </w:rPr>
              <w:t>ApproachingWaypoint</w:t>
            </w:r>
            <w:proofErr w:type="spellEnd"/>
          </w:p>
          <w:p w:rsidR="005A11F5" w:rsidRDefault="005A11F5">
            <w:pPr>
              <w:spacing w:after="280" w:afterAutospacing="1"/>
            </w:pPr>
            <w:r>
              <w:rPr>
                <w:rFonts w:eastAsia="Arial" w:cs="Arial"/>
              </w:rPr>
              <w:t xml:space="preserve">0x17  </w:t>
            </w:r>
            <w:proofErr w:type="spellStart"/>
            <w:r>
              <w:rPr>
                <w:rFonts w:eastAsia="Arial" w:cs="Arial"/>
              </w:rPr>
              <w:t>EnterHighway</w:t>
            </w:r>
            <w:proofErr w:type="spellEnd"/>
          </w:p>
          <w:p w:rsidR="005A11F5" w:rsidRDefault="005A11F5">
            <w:pPr>
              <w:spacing w:after="280" w:afterAutospacing="1"/>
            </w:pPr>
            <w:r>
              <w:rPr>
                <w:rFonts w:eastAsia="Arial" w:cs="Arial"/>
              </w:rPr>
              <w:t xml:space="preserve">0x18  </w:t>
            </w:r>
            <w:proofErr w:type="spellStart"/>
            <w:r>
              <w:rPr>
                <w:rFonts w:eastAsia="Arial" w:cs="Arial"/>
              </w:rPr>
              <w:t>FerryAhead</w:t>
            </w:r>
            <w:proofErr w:type="spellEnd"/>
          </w:p>
          <w:p w:rsidR="005A11F5" w:rsidRDefault="005A11F5">
            <w:pPr>
              <w:spacing w:after="280" w:afterAutospacing="1"/>
            </w:pPr>
            <w:r>
              <w:rPr>
                <w:rFonts w:eastAsia="Arial" w:cs="Arial"/>
              </w:rPr>
              <w:t>0x19  Merge</w:t>
            </w:r>
          </w:p>
          <w:p w:rsidR="005A11F5" w:rsidRDefault="005A11F5">
            <w:pPr>
              <w:spacing w:after="280" w:afterAutospacing="1"/>
            </w:pPr>
            <w:r>
              <w:rPr>
                <w:rFonts w:eastAsia="Arial" w:cs="Arial"/>
              </w:rPr>
              <w:lastRenderedPageBreak/>
              <w:t xml:space="preserve">0x20  </w:t>
            </w:r>
            <w:proofErr w:type="spellStart"/>
            <w:r>
              <w:rPr>
                <w:rFonts w:eastAsia="Arial" w:cs="Arial"/>
              </w:rPr>
              <w:t>OffRoad</w:t>
            </w:r>
            <w:proofErr w:type="spellEnd"/>
            <w:r>
              <w:rPr>
                <w:rFonts w:eastAsia="Arial" w:cs="Arial"/>
              </w:rPr>
              <w:t xml:space="preserve"> (OFF_ROAD)</w:t>
            </w:r>
          </w:p>
          <w:p w:rsidR="005A11F5" w:rsidRDefault="005A11F5">
            <w:pPr>
              <w:spacing w:after="280" w:afterAutospacing="1"/>
            </w:pPr>
            <w:r>
              <w:rPr>
                <w:rFonts w:eastAsia="Arial" w:cs="Arial"/>
              </w:rPr>
              <w:t xml:space="preserve">0x21  </w:t>
            </w:r>
            <w:proofErr w:type="spellStart"/>
            <w:r>
              <w:rPr>
                <w:rFonts w:eastAsia="Arial" w:cs="Arial"/>
              </w:rPr>
              <w:t>OffMap</w:t>
            </w:r>
            <w:proofErr w:type="spellEnd"/>
            <w:r>
              <w:rPr>
                <w:rFonts w:eastAsia="Arial" w:cs="Arial"/>
              </w:rPr>
              <w:t xml:space="preserve"> (OFF_MAP)</w:t>
            </w:r>
          </w:p>
          <w:p w:rsidR="005A11F5" w:rsidRDefault="005A11F5">
            <w:pPr>
              <w:spacing w:after="280" w:afterAutospacing="1"/>
            </w:pPr>
            <w:r>
              <w:rPr>
                <w:rFonts w:eastAsia="Arial" w:cs="Arial"/>
              </w:rPr>
              <w:t xml:space="preserve">0x22  </w:t>
            </w:r>
            <w:proofErr w:type="spellStart"/>
            <w:r>
              <w:rPr>
                <w:rFonts w:eastAsia="Arial" w:cs="Arial"/>
              </w:rPr>
              <w:t>NoRoute</w:t>
            </w:r>
            <w:proofErr w:type="spellEnd"/>
            <w:r>
              <w:rPr>
                <w:rFonts w:eastAsia="Arial" w:cs="Arial"/>
              </w:rPr>
              <w:t xml:space="preserve"> (NO_ROUTE)</w:t>
            </w:r>
          </w:p>
          <w:p w:rsidR="005A11F5" w:rsidRDefault="005A11F5">
            <w:pPr>
              <w:spacing w:after="280" w:afterAutospacing="1"/>
            </w:pPr>
            <w:r>
              <w:rPr>
                <w:rFonts w:eastAsia="Arial" w:cs="Arial"/>
              </w:rPr>
              <w:t xml:space="preserve">0x23  </w:t>
            </w:r>
            <w:proofErr w:type="spellStart"/>
            <w:r>
              <w:rPr>
                <w:rFonts w:eastAsia="Arial" w:cs="Arial"/>
              </w:rPr>
              <w:t>CalcRoute</w:t>
            </w:r>
            <w:proofErr w:type="spellEnd"/>
            <w:r>
              <w:rPr>
                <w:rFonts w:eastAsia="Arial" w:cs="Arial"/>
              </w:rPr>
              <w:t xml:space="preserve"> </w:t>
            </w:r>
          </w:p>
          <w:p w:rsidR="005A11F5" w:rsidRDefault="005A11F5">
            <w:pPr>
              <w:spacing w:after="280" w:afterAutospacing="1"/>
            </w:pPr>
            <w:r>
              <w:rPr>
                <w:rFonts w:eastAsia="Arial" w:cs="Arial"/>
              </w:rPr>
              <w:t>(CALC_ROUTE)</w:t>
            </w:r>
          </w:p>
          <w:p w:rsidR="005A11F5" w:rsidRDefault="005A11F5">
            <w:pPr>
              <w:spacing w:after="280" w:afterAutospacing="1"/>
            </w:pPr>
            <w:r>
              <w:rPr>
                <w:rFonts w:eastAsia="Arial" w:cs="Arial"/>
              </w:rPr>
              <w:t xml:space="preserve">0x24  </w:t>
            </w:r>
            <w:proofErr w:type="spellStart"/>
            <w:r>
              <w:rPr>
                <w:rFonts w:eastAsia="Arial" w:cs="Arial"/>
              </w:rPr>
              <w:t>ArrivedDestinationOffMap</w:t>
            </w:r>
            <w:proofErr w:type="spellEnd"/>
          </w:p>
          <w:p w:rsidR="005A11F5" w:rsidRDefault="005A11F5">
            <w:pPr>
              <w:spacing w:after="280" w:afterAutospacing="1"/>
            </w:pPr>
            <w:r>
              <w:rPr>
                <w:rFonts w:eastAsia="Arial" w:cs="Arial"/>
              </w:rPr>
              <w:t>(DEST_AREA)</w:t>
            </w:r>
          </w:p>
          <w:p w:rsidR="005A11F5" w:rsidRDefault="005A11F5">
            <w:pPr>
              <w:spacing w:after="280" w:afterAutospacing="1"/>
            </w:pPr>
            <w:r>
              <w:rPr>
                <w:rFonts w:eastAsia="Arial" w:cs="Arial"/>
              </w:rPr>
              <w:t xml:space="preserve">0x25  </w:t>
            </w:r>
            <w:proofErr w:type="spellStart"/>
            <w:r>
              <w:rPr>
                <w:rFonts w:eastAsia="Arial" w:cs="Arial"/>
              </w:rPr>
              <w:t>RecalcRoute</w:t>
            </w:r>
            <w:proofErr w:type="spellEnd"/>
          </w:p>
          <w:p w:rsidR="005A11F5" w:rsidRDefault="005A11F5">
            <w:pPr>
              <w:spacing w:after="280" w:afterAutospacing="1"/>
            </w:pPr>
            <w:r>
              <w:rPr>
                <w:rFonts w:eastAsia="Arial" w:cs="Arial"/>
              </w:rPr>
              <w:t>(RECALC_ROUTE)</w:t>
            </w:r>
          </w:p>
          <w:p w:rsidR="005A11F5" w:rsidRDefault="005A11F5">
            <w:pPr>
              <w:spacing w:after="280" w:afterAutospacing="1"/>
            </w:pPr>
            <w:r>
              <w:rPr>
                <w:rFonts w:eastAsia="Arial" w:cs="Arial"/>
              </w:rPr>
              <w:t>0x30  Number (NUMBER)</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ArrayType</w:t>
            </w:r>
            <w:proofErr w:type="spellEnd"/>
            <w:r>
              <w:rPr>
                <w:rFonts w:eastAsia="Arial" w:cs="Arial"/>
              </w:rPr>
              <w:t xml:space="preserve"> </w:t>
            </w:r>
            <w:r>
              <w:rPr>
                <w:rFonts w:eastAsia="Arial" w:cs="Arial"/>
                <w:i/>
                <w:iCs/>
              </w:rPr>
              <w:t>Array</w:t>
            </w:r>
            <w:r>
              <w:rPr>
                <w:rFonts w:eastAsia="Arial" w:cs="Arial"/>
              </w:rPr>
              <w:t xml:space="preserve"> </w:t>
            </w:r>
          </w:p>
          <w:p w:rsidR="005A11F5" w:rsidRDefault="005A11F5">
            <w:pPr>
              <w:spacing w:after="280" w:afterAutospacing="1"/>
            </w:pPr>
            <w:proofErr w:type="gramStart"/>
            <w:r>
              <w:rPr>
                <w:rFonts w:eastAsia="Arial" w:cs="Arial"/>
              </w:rPr>
              <w:t>Array(</w:t>
            </w:r>
            <w:proofErr w:type="gramEnd"/>
            <w:r>
              <w:rPr>
                <w:rFonts w:eastAsia="Arial" w:cs="Arial"/>
              </w:rPr>
              <w:t xml:space="preserve">1.. </w:t>
            </w:r>
            <w:proofErr w:type="spellStart"/>
            <w:r>
              <w:rPr>
                <w:rFonts w:eastAsia="Arial" w:cs="Arial"/>
              </w:rPr>
              <w:t>NumberOfStreetSegments</w:t>
            </w:r>
            <w:proofErr w:type="spellEnd"/>
            <w:r>
              <w:rPr>
                <w:rFonts w:eastAsia="Arial" w:cs="Arial"/>
              </w:rPr>
              <w:t>) of record (</w:t>
            </w:r>
            <w:proofErr w:type="spellStart"/>
            <w:r>
              <w:rPr>
                <w:rFonts w:eastAsia="Arial" w:cs="Arial"/>
              </w:rPr>
              <w:t>DirectionAndNumbers</w:t>
            </w:r>
            <w:proofErr w:type="spellEnd"/>
            <w:r>
              <w:rPr>
                <w:rFonts w:eastAsia="Arial" w:cs="Arial"/>
              </w:rPr>
              <w:t xml:space="preserve">, </w:t>
            </w:r>
            <w:proofErr w:type="spellStart"/>
            <w:r>
              <w:rPr>
                <w:rFonts w:eastAsia="Arial" w:cs="Arial"/>
              </w:rPr>
              <w:t>ManeuverElement</w:t>
            </w:r>
            <w:proofErr w:type="spellEnd"/>
            <w:r>
              <w:rPr>
                <w:rFonts w:eastAsia="Arial" w:cs="Arial"/>
              </w:rPr>
              <w:t>)</w:t>
            </w:r>
          </w:p>
          <w:p w:rsidR="005A11F5" w:rsidRDefault="005A11F5">
            <w:pPr>
              <w:spacing w:after="280" w:afterAutospacing="1"/>
            </w:pPr>
            <w:r>
              <w:rPr>
                <w:rFonts w:eastAsia="Arial" w:cs="Arial"/>
              </w:rPr>
              <w:t> </w:t>
            </w:r>
          </w:p>
          <w:p w:rsidR="005A11F5" w:rsidRDefault="005A11F5">
            <w:r>
              <w:rPr>
                <w:rFonts w:eastAsia="Arial" w:cs="Arial"/>
              </w:rPr>
              <w:t> </w:t>
            </w:r>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proofErr w:type="spellStart"/>
            <w:r>
              <w:rPr>
                <w:rFonts w:eastAsia="Arial" w:cs="Arial"/>
                <w:b/>
                <w:bCs/>
              </w:rPr>
              <w:lastRenderedPageBreak/>
              <w:t>RemainTimeToDestination.St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t>Mesage</w:t>
            </w:r>
            <w:proofErr w:type="spellEnd"/>
            <w:r>
              <w:rPr>
                <w:rFonts w:eastAsia="Arial" w:cs="Arial"/>
              </w:rPr>
              <w:t xml:space="preserve"> Type: Status</w:t>
            </w:r>
          </w:p>
          <w:p w:rsidR="005A11F5" w:rsidRDefault="005A11F5">
            <w:pPr>
              <w:spacing w:after="280" w:afterAutospacing="1"/>
            </w:pPr>
            <w:r>
              <w:rPr>
                <w:rFonts w:eastAsia="Arial" w:cs="Arial"/>
              </w:rPr>
              <w:t> </w:t>
            </w:r>
          </w:p>
          <w:p w:rsidR="005A11F5" w:rsidRDefault="005A11F5">
            <w:r>
              <w:rPr>
                <w:rFonts w:eastAsia="Arial" w:cs="Arial"/>
              </w:rPr>
              <w:t>This attribute shows the remaining time to destination to the infotainment displays.</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Days:</w:t>
            </w:r>
          </w:p>
          <w:p w:rsidR="005A11F5" w:rsidRDefault="005A11F5">
            <w:pPr>
              <w:spacing w:after="280" w:afterAutospacing="1"/>
            </w:pPr>
            <w:r>
              <w:rPr>
                <w:rFonts w:eastAsia="Arial" w:cs="Arial"/>
              </w:rPr>
              <w:t>Size: 4 bit</w:t>
            </w:r>
          </w:p>
          <w:p w:rsidR="005A11F5" w:rsidRDefault="005A11F5">
            <w:pPr>
              <w:spacing w:after="280" w:afterAutospacing="1"/>
            </w:pPr>
            <w:r>
              <w:rPr>
                <w:rFonts w:eastAsia="Arial" w:cs="Arial"/>
              </w:rPr>
              <w:t>Values:</w:t>
            </w:r>
          </w:p>
          <w:p w:rsidR="005A11F5" w:rsidRDefault="005A11F5">
            <w:pPr>
              <w:spacing w:after="280" w:afterAutospacing="1"/>
            </w:pPr>
            <w:r>
              <w:rPr>
                <w:rFonts w:eastAsia="Arial" w:cs="Arial"/>
              </w:rPr>
              <w:t>0x0…0xD days (0..13)</w:t>
            </w:r>
          </w:p>
          <w:p w:rsidR="005A11F5" w:rsidRDefault="005A11F5">
            <w:pPr>
              <w:spacing w:after="280" w:afterAutospacing="1"/>
            </w:pPr>
            <w:r>
              <w:rPr>
                <w:rFonts w:eastAsia="Arial" w:cs="Arial"/>
              </w:rPr>
              <w:t>0xE Greater than 13 days</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Hours :</w:t>
            </w:r>
            <w:r>
              <w:rPr>
                <w:rFonts w:eastAsia="Arial" w:cs="Arial"/>
              </w:rPr>
              <w:t xml:space="preserve">  </w:t>
            </w:r>
          </w:p>
          <w:p w:rsidR="005A11F5" w:rsidRDefault="005A11F5">
            <w:pPr>
              <w:spacing w:after="280" w:afterAutospacing="1"/>
            </w:pPr>
            <w:r>
              <w:rPr>
                <w:rFonts w:eastAsia="Arial" w:cs="Arial"/>
              </w:rPr>
              <w:t>Size: 5 bit</w:t>
            </w:r>
          </w:p>
          <w:p w:rsidR="005A11F5" w:rsidRDefault="005A11F5">
            <w:pPr>
              <w:spacing w:after="280" w:afterAutospacing="1"/>
            </w:pPr>
            <w:r>
              <w:rPr>
                <w:rFonts w:eastAsia="Arial" w:cs="Arial"/>
              </w:rPr>
              <w:t xml:space="preserve">Values: </w:t>
            </w:r>
          </w:p>
          <w:p w:rsidR="005A11F5" w:rsidRDefault="005A11F5">
            <w:pPr>
              <w:spacing w:after="280" w:afterAutospacing="1"/>
            </w:pPr>
            <w:proofErr w:type="gramStart"/>
            <w:r>
              <w:rPr>
                <w:rFonts w:eastAsia="Arial" w:cs="Arial"/>
              </w:rPr>
              <w:t>0x00 ..</w:t>
            </w:r>
            <w:proofErr w:type="gramEnd"/>
            <w:r>
              <w:rPr>
                <w:rFonts w:eastAsia="Arial" w:cs="Arial"/>
              </w:rPr>
              <w:t xml:space="preserve"> 0x18: Hours (0 .. 24)</w:t>
            </w:r>
          </w:p>
          <w:p w:rsidR="005A11F5" w:rsidRDefault="005A11F5">
            <w:pPr>
              <w:spacing w:after="280" w:afterAutospacing="1"/>
            </w:pPr>
            <w:r>
              <w:rPr>
                <w:rFonts w:eastAsia="Arial" w:cs="Arial"/>
              </w:rPr>
              <w:lastRenderedPageBreak/>
              <w:t>0x1E: Not available</w:t>
            </w:r>
          </w:p>
          <w:p w:rsidR="005A11F5" w:rsidRDefault="005A11F5">
            <w:pPr>
              <w:spacing w:after="280" w:afterAutospacing="1"/>
            </w:pPr>
            <w:r>
              <w:rPr>
                <w:rFonts w:eastAsia="Arial" w:cs="Arial"/>
              </w:rPr>
              <w:t>0x1F: Invalid</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r>
              <w:rPr>
                <w:rFonts w:eastAsia="Arial" w:cs="Arial"/>
                <w:i/>
                <w:iCs/>
              </w:rPr>
              <w:t>Minutes :</w:t>
            </w:r>
            <w:r>
              <w:rPr>
                <w:rFonts w:eastAsia="Arial" w:cs="Arial"/>
              </w:rPr>
              <w:t xml:space="preserve">  </w:t>
            </w:r>
          </w:p>
          <w:p w:rsidR="005A11F5" w:rsidRDefault="005A11F5">
            <w:pPr>
              <w:spacing w:after="280" w:afterAutospacing="1"/>
            </w:pPr>
            <w:r>
              <w:rPr>
                <w:rFonts w:eastAsia="Arial" w:cs="Arial"/>
              </w:rPr>
              <w:t>Size: 6 bit</w:t>
            </w:r>
          </w:p>
          <w:p w:rsidR="005A11F5" w:rsidRDefault="005A11F5">
            <w:pPr>
              <w:spacing w:after="280" w:afterAutospacing="1"/>
            </w:pPr>
            <w:r>
              <w:rPr>
                <w:rFonts w:eastAsia="Arial" w:cs="Arial"/>
                <w:lang w:val="fr-FR" w:eastAsia="fr-FR"/>
              </w:rPr>
              <w:t>Values:</w:t>
            </w:r>
          </w:p>
          <w:p w:rsidR="005A11F5" w:rsidRDefault="005A11F5">
            <w:pPr>
              <w:spacing w:after="280" w:afterAutospacing="1"/>
            </w:pPr>
            <w:proofErr w:type="gramStart"/>
            <w:r>
              <w:rPr>
                <w:rFonts w:eastAsia="Arial" w:cs="Arial"/>
                <w:lang w:val="fr-FR" w:eastAsia="fr-FR"/>
              </w:rPr>
              <w:t>0x00 ..</w:t>
            </w:r>
            <w:proofErr w:type="gramEnd"/>
            <w:r>
              <w:rPr>
                <w:rFonts w:eastAsia="Arial" w:cs="Arial"/>
                <w:lang w:val="fr-FR" w:eastAsia="fr-FR"/>
              </w:rPr>
              <w:t xml:space="preserve"> 0x3C: minutes (</w:t>
            </w:r>
            <w:proofErr w:type="gramStart"/>
            <w:r>
              <w:rPr>
                <w:rFonts w:eastAsia="Arial" w:cs="Arial"/>
                <w:lang w:val="fr-FR" w:eastAsia="fr-FR"/>
              </w:rPr>
              <w:t>0 ..</w:t>
            </w:r>
            <w:proofErr w:type="gramEnd"/>
            <w:r>
              <w:rPr>
                <w:rFonts w:eastAsia="Arial" w:cs="Arial"/>
                <w:lang w:val="fr-FR" w:eastAsia="fr-FR"/>
              </w:rPr>
              <w:t xml:space="preserve"> 60)</w:t>
            </w:r>
          </w:p>
          <w:p w:rsidR="005A11F5" w:rsidRDefault="005A11F5">
            <w:pPr>
              <w:spacing w:after="280" w:afterAutospacing="1"/>
            </w:pPr>
            <w:proofErr w:type="gramStart"/>
            <w:r>
              <w:rPr>
                <w:rFonts w:eastAsia="Arial" w:cs="Arial"/>
                <w:lang w:val="fr-FR" w:eastAsia="fr-FR"/>
              </w:rPr>
              <w:t>0x3D ..</w:t>
            </w:r>
            <w:proofErr w:type="gramEnd"/>
            <w:r>
              <w:rPr>
                <w:rFonts w:eastAsia="Arial" w:cs="Arial"/>
                <w:lang w:val="fr-FR" w:eastAsia="fr-FR"/>
              </w:rPr>
              <w:t xml:space="preserve"> </w:t>
            </w:r>
            <w:r>
              <w:rPr>
                <w:rFonts w:eastAsia="Arial" w:cs="Arial"/>
              </w:rPr>
              <w:t>0x3D: reserved</w:t>
            </w:r>
          </w:p>
          <w:p w:rsidR="005A11F5" w:rsidRDefault="005A11F5">
            <w:pPr>
              <w:spacing w:after="280" w:afterAutospacing="1"/>
            </w:pPr>
            <w:r>
              <w:rPr>
                <w:rFonts w:eastAsia="Arial" w:cs="Arial"/>
              </w:rPr>
              <w:t>0x3E             : not available</w:t>
            </w:r>
          </w:p>
          <w:p w:rsidR="005A11F5" w:rsidRDefault="005A11F5">
            <w:pPr>
              <w:spacing w:after="280" w:afterAutospacing="1"/>
            </w:pPr>
            <w:r>
              <w:rPr>
                <w:rFonts w:eastAsia="Arial" w:cs="Arial"/>
              </w:rPr>
              <w:t>0x3F             : invalid</w:t>
            </w:r>
          </w:p>
          <w:p w:rsidR="005A11F5" w:rsidRDefault="005A11F5">
            <w:pPr>
              <w:spacing w:after="280" w:afterAutospacing="1"/>
            </w:pPr>
            <w:r>
              <w:rPr>
                <w:rFonts w:eastAsia="Arial" w:cs="Arial"/>
              </w:rPr>
              <w:t> </w:t>
            </w:r>
          </w:p>
          <w:p w:rsidR="005A11F5" w:rsidRDefault="005A11F5">
            <w:r>
              <w:rPr>
                <w:rFonts w:eastAsia="Arial" w:cs="Arial"/>
              </w:rPr>
              <w:t> </w:t>
            </w:r>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proofErr w:type="spellStart"/>
            <w:r>
              <w:rPr>
                <w:rFonts w:eastAsia="Arial" w:cs="Arial"/>
                <w:b/>
                <w:bCs/>
              </w:rPr>
              <w:lastRenderedPageBreak/>
              <w:t>RouteActive.St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r>
              <w:rPr>
                <w:rFonts w:eastAsia="Arial" w:cs="Arial"/>
              </w:rPr>
              <w:t>Message Type : Status</w:t>
            </w:r>
          </w:p>
          <w:p w:rsidR="005A11F5" w:rsidRDefault="005A11F5">
            <w:pPr>
              <w:spacing w:after="280" w:afterAutospacing="1"/>
            </w:pPr>
            <w:r>
              <w:rPr>
                <w:rFonts w:eastAsia="Arial" w:cs="Arial"/>
              </w:rPr>
              <w:t> </w:t>
            </w:r>
          </w:p>
          <w:p w:rsidR="005A11F5" w:rsidRDefault="005A11F5">
            <w:r>
              <w:rPr>
                <w:rFonts w:eastAsia="Arial" w:cs="Arial"/>
              </w:rPr>
              <w:t>Method from Navigation Repeater Server to Navigation Repeater Client.  Reports Status of Route.</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RouteActive</w:t>
            </w:r>
            <w:proofErr w:type="spellEnd"/>
            <w:r>
              <w:rPr>
                <w:rFonts w:eastAsia="Arial" w:cs="Arial"/>
              </w:rPr>
              <w:t xml:space="preserve"> </w:t>
            </w:r>
          </w:p>
          <w:p w:rsidR="005A11F5" w:rsidRDefault="005A11F5">
            <w:pPr>
              <w:spacing w:after="280" w:afterAutospacing="1"/>
            </w:pPr>
            <w:r>
              <w:rPr>
                <w:rFonts w:eastAsia="Arial" w:cs="Arial"/>
              </w:rPr>
              <w:t>0x0 Not Active</w:t>
            </w:r>
          </w:p>
          <w:p w:rsidR="005A11F5" w:rsidRDefault="005A11F5">
            <w:pPr>
              <w:spacing w:after="280" w:afterAutospacing="1"/>
            </w:pPr>
            <w:r>
              <w:rPr>
                <w:rFonts w:eastAsia="Arial" w:cs="Arial"/>
              </w:rPr>
              <w:t>0x1 Active</w:t>
            </w:r>
          </w:p>
          <w:p w:rsidR="005A11F5" w:rsidRDefault="005A11F5">
            <w:pPr>
              <w:spacing w:after="280" w:afterAutospacing="1"/>
            </w:pPr>
            <w:r>
              <w:rPr>
                <w:rFonts w:eastAsia="Arial" w:cs="Arial"/>
              </w:rPr>
              <w:t> </w:t>
            </w:r>
          </w:p>
          <w:p w:rsidR="005A11F5" w:rsidRDefault="005A11F5">
            <w:r>
              <w:rPr>
                <w:rFonts w:eastAsia="Arial" w:cs="Arial"/>
              </w:rPr>
              <w:t> </w:t>
            </w:r>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proofErr w:type="spellStart"/>
            <w:r>
              <w:rPr>
                <w:rFonts w:eastAsia="Arial" w:cs="Arial"/>
                <w:b/>
                <w:bCs/>
              </w:rPr>
              <w:t>StreetName.St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r>
              <w:rPr>
                <w:rFonts w:eastAsia="Arial" w:cs="Arial"/>
              </w:rPr>
              <w:t>Message Type: Status</w:t>
            </w:r>
          </w:p>
          <w:p w:rsidR="005A11F5" w:rsidRDefault="005A11F5">
            <w:pPr>
              <w:spacing w:after="280" w:afterAutospacing="1"/>
            </w:pPr>
            <w:r>
              <w:rPr>
                <w:rFonts w:eastAsia="Arial" w:cs="Arial"/>
              </w:rPr>
              <w:t> </w:t>
            </w:r>
          </w:p>
          <w:p w:rsidR="005A11F5" w:rsidRDefault="005A11F5">
            <w:pPr>
              <w:spacing w:after="280" w:afterAutospacing="1"/>
            </w:pPr>
            <w:r>
              <w:rPr>
                <w:rFonts w:eastAsia="Arial" w:cs="Arial"/>
              </w:rPr>
              <w:t>This method is used to display street name in the text area of the Navigation repeater display. The current street name shall be displayed if the recommendations "Follow Street" is sent (GEN 3.0 only). In all other cases the following street name shall be displayed. The full street name shall be sent, truncation is up to the display.</w:t>
            </w:r>
          </w:p>
          <w:p w:rsidR="005A11F5" w:rsidRDefault="005A11F5">
            <w:pPr>
              <w:spacing w:after="280" w:afterAutospacing="1"/>
            </w:pPr>
            <w:r>
              <w:rPr>
                <w:rFonts w:eastAsia="Arial" w:cs="Arial"/>
              </w:rPr>
              <w:t> </w:t>
            </w:r>
          </w:p>
          <w:p w:rsidR="005A11F5" w:rsidRDefault="005A11F5">
            <w:r>
              <w:rPr>
                <w:rFonts w:eastAsia="Arial" w:cs="Arial"/>
              </w:rPr>
              <w:t xml:space="preserve">The message is transferred </w:t>
            </w:r>
            <w:r>
              <w:rPr>
                <w:rFonts w:eastAsia="Arial" w:cs="Arial"/>
              </w:rPr>
              <w:lastRenderedPageBreak/>
              <w:t>using the ISO 15765-2 transport protocol.</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lastRenderedPageBreak/>
              <w:t>int</w:t>
            </w:r>
            <w:proofErr w:type="spellEnd"/>
            <w:r>
              <w:rPr>
                <w:rFonts w:eastAsia="Arial" w:cs="Arial"/>
              </w:rPr>
              <w:t xml:space="preserve"> </w:t>
            </w:r>
            <w:r>
              <w:rPr>
                <w:rFonts w:eastAsia="Arial" w:cs="Arial"/>
                <w:i/>
                <w:iCs/>
              </w:rPr>
              <w:t xml:space="preserve">Attribute </w:t>
            </w:r>
          </w:p>
          <w:p w:rsidR="005A11F5" w:rsidRDefault="005A11F5">
            <w:pPr>
              <w:spacing w:after="280" w:afterAutospacing="1"/>
            </w:pPr>
            <w:r>
              <w:rPr>
                <w:rFonts w:eastAsia="Arial" w:cs="Arial"/>
              </w:rPr>
              <w:t>Text alignment</w:t>
            </w:r>
          </w:p>
          <w:p w:rsidR="005A11F5" w:rsidRDefault="005A11F5">
            <w:pPr>
              <w:spacing w:after="280" w:afterAutospacing="1"/>
            </w:pPr>
            <w:r>
              <w:rPr>
                <w:rFonts w:eastAsia="Arial" w:cs="Arial"/>
              </w:rPr>
              <w:t>0x0  centered</w:t>
            </w:r>
          </w:p>
          <w:p w:rsidR="005A11F5" w:rsidRDefault="005A11F5">
            <w:pPr>
              <w:spacing w:after="280" w:afterAutospacing="1"/>
            </w:pPr>
            <w:r>
              <w:rPr>
                <w:rFonts w:eastAsia="Arial" w:cs="Arial"/>
              </w:rPr>
              <w:t>0x1  left aligned</w:t>
            </w:r>
          </w:p>
          <w:p w:rsidR="005A11F5" w:rsidRDefault="005A11F5">
            <w:pPr>
              <w:spacing w:after="280" w:afterAutospacing="1"/>
            </w:pPr>
            <w:r>
              <w:rPr>
                <w:rFonts w:eastAsia="Arial" w:cs="Arial"/>
              </w:rPr>
              <w:t>0x2  right aligned</w:t>
            </w:r>
          </w:p>
          <w:p w:rsidR="005A11F5" w:rsidRDefault="005A11F5">
            <w:pPr>
              <w:spacing w:after="280" w:afterAutospacing="1"/>
            </w:pPr>
            <w:r>
              <w:rPr>
                <w:rFonts w:eastAsia="Arial" w:cs="Arial"/>
              </w:rPr>
              <w:t>The text alignment bit shall only be used for Gen2 systems and ignored on all Gen3 and Gen3.1 systems.</w:t>
            </w:r>
          </w:p>
          <w:p w:rsidR="005A11F5" w:rsidRDefault="005A11F5">
            <w:pPr>
              <w:spacing w:after="280" w:afterAutospacing="1"/>
            </w:pPr>
            <w:r>
              <w:rPr>
                <w:rFonts w:eastAsia="Arial" w:cs="Arial"/>
              </w:rPr>
              <w:t> </w:t>
            </w:r>
          </w:p>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StreetName</w:t>
            </w:r>
            <w:proofErr w:type="spellEnd"/>
            <w:r>
              <w:rPr>
                <w:rFonts w:eastAsia="Arial" w:cs="Arial"/>
              </w:rPr>
              <w:t xml:space="preserve"> </w:t>
            </w:r>
          </w:p>
          <w:p w:rsidR="005A11F5" w:rsidRDefault="005A11F5">
            <w:pPr>
              <w:spacing w:after="280" w:afterAutospacing="1"/>
            </w:pPr>
            <w:r>
              <w:rPr>
                <w:rFonts w:eastAsia="Arial" w:cs="Arial"/>
              </w:rPr>
              <w:t>Values:</w:t>
            </w:r>
          </w:p>
          <w:p w:rsidR="005A11F5" w:rsidRDefault="005A11F5">
            <w:pPr>
              <w:spacing w:after="280" w:afterAutospacing="1"/>
            </w:pPr>
            <w:r>
              <w:rPr>
                <w:rFonts w:eastAsia="Arial" w:cs="Arial"/>
              </w:rPr>
              <w:lastRenderedPageBreak/>
              <w:t xml:space="preserve">Bytes </w:t>
            </w:r>
            <w:proofErr w:type="gramStart"/>
            <w:r>
              <w:rPr>
                <w:rFonts w:eastAsia="Arial" w:cs="Arial"/>
              </w:rPr>
              <w:t>0 ..</w:t>
            </w:r>
            <w:proofErr w:type="gramEnd"/>
            <w:r>
              <w:rPr>
                <w:rFonts w:eastAsia="Arial" w:cs="Arial"/>
              </w:rPr>
              <w:t xml:space="preserve"> 20: </w:t>
            </w:r>
            <w:proofErr w:type="spellStart"/>
            <w:r>
              <w:rPr>
                <w:rFonts w:eastAsia="Arial" w:cs="Arial"/>
              </w:rPr>
              <w:t>StreetName</w:t>
            </w:r>
            <w:proofErr w:type="spellEnd"/>
          </w:p>
          <w:p w:rsidR="005A11F5" w:rsidRDefault="005A11F5">
            <w:r>
              <w:rPr>
                <w:rFonts w:eastAsia="Arial" w:cs="Arial"/>
              </w:rPr>
              <w:t> </w:t>
            </w:r>
          </w:p>
        </w:tc>
      </w:tr>
      <w:tr w:rsidR="005A11F5" w:rsidTr="005A11F5">
        <w:trPr>
          <w:jc w:val="center"/>
        </w:trPr>
        <w:tc>
          <w:tcPr>
            <w:tcW w:w="3065" w:type="dxa"/>
            <w:tcBorders>
              <w:top w:val="nil"/>
              <w:left w:val="single" w:sz="8" w:space="0" w:color="auto"/>
              <w:bottom w:val="single" w:sz="8" w:space="0" w:color="auto"/>
              <w:right w:val="single" w:sz="8" w:space="0" w:color="auto"/>
            </w:tcBorders>
            <w:tcMar>
              <w:top w:w="0" w:type="dxa"/>
              <w:left w:w="60" w:type="dxa"/>
              <w:bottom w:w="0" w:type="dxa"/>
              <w:right w:w="60" w:type="dxa"/>
            </w:tcMar>
          </w:tcPr>
          <w:p w:rsidR="005A11F5" w:rsidRDefault="005A11F5">
            <w:bookmarkStart w:id="26" w:name="BKM_9520135C_A15D_4f9f_BDF8_E528750D4D4C"/>
            <w:bookmarkEnd w:id="26"/>
            <w:proofErr w:type="spellStart"/>
            <w:r>
              <w:rPr>
                <w:rFonts w:eastAsia="Arial" w:cs="Arial"/>
                <w:b/>
                <w:bCs/>
              </w:rPr>
              <w:lastRenderedPageBreak/>
              <w:t>WaypointsActive.St</w:t>
            </w:r>
            <w:proofErr w:type="spellEnd"/>
            <w:r>
              <w:rPr>
                <w:rFonts w:eastAsia="Arial" w:cs="Arial"/>
                <w:b/>
                <w:bCs/>
              </w:rPr>
              <w:t>()</w:t>
            </w:r>
          </w:p>
        </w:tc>
        <w:tc>
          <w:tcPr>
            <w:tcW w:w="2646"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r>
              <w:rPr>
                <w:rFonts w:eastAsia="Arial" w:cs="Arial"/>
              </w:rPr>
              <w:t>Message Type : Status</w:t>
            </w:r>
          </w:p>
          <w:p w:rsidR="005A11F5" w:rsidRDefault="005A11F5">
            <w:pPr>
              <w:spacing w:after="280" w:afterAutospacing="1"/>
            </w:pPr>
            <w:r>
              <w:rPr>
                <w:rFonts w:eastAsia="Arial" w:cs="Arial"/>
              </w:rPr>
              <w:t> </w:t>
            </w:r>
          </w:p>
          <w:p w:rsidR="005A11F5" w:rsidRDefault="005A11F5">
            <w:r>
              <w:rPr>
                <w:rFonts w:eastAsia="Arial" w:cs="Arial"/>
              </w:rPr>
              <w:t xml:space="preserve">Message from Navigation Repeater Server to Navigation Repeater Client reporting status of waypoints.  If </w:t>
            </w:r>
            <w:proofErr w:type="spellStart"/>
            <w:r>
              <w:rPr>
                <w:rFonts w:eastAsia="Arial" w:cs="Arial"/>
              </w:rPr>
              <w:t>Max_Waypoints_Active</w:t>
            </w:r>
            <w:proofErr w:type="spellEnd"/>
            <w:r>
              <w:rPr>
                <w:rFonts w:eastAsia="Arial" w:cs="Arial"/>
              </w:rPr>
              <w:t xml:space="preserve"> is set, the Navigation Repeater Client shall disallow setting another Waypoint.</w:t>
            </w:r>
          </w:p>
        </w:tc>
        <w:tc>
          <w:tcPr>
            <w:tcW w:w="2929" w:type="dxa"/>
            <w:tcBorders>
              <w:top w:val="nil"/>
              <w:left w:val="nil"/>
              <w:bottom w:val="single" w:sz="8" w:space="0" w:color="auto"/>
              <w:right w:val="single" w:sz="8" w:space="0" w:color="auto"/>
            </w:tcBorders>
            <w:tcMar>
              <w:top w:w="0" w:type="dxa"/>
              <w:left w:w="60" w:type="dxa"/>
              <w:bottom w:w="0" w:type="dxa"/>
              <w:right w:w="60" w:type="dxa"/>
            </w:tcMar>
          </w:tcPr>
          <w:p w:rsidR="005A11F5" w:rsidRDefault="005A11F5">
            <w:pPr>
              <w:spacing w:after="280" w:afterAutospacing="1"/>
            </w:pPr>
            <w:proofErr w:type="spellStart"/>
            <w:r>
              <w:rPr>
                <w:rFonts w:eastAsia="Arial" w:cs="Arial"/>
              </w:rPr>
              <w:t>int</w:t>
            </w:r>
            <w:proofErr w:type="spellEnd"/>
            <w:r>
              <w:rPr>
                <w:rFonts w:eastAsia="Arial" w:cs="Arial"/>
              </w:rPr>
              <w:t xml:space="preserve"> </w:t>
            </w:r>
            <w:proofErr w:type="spellStart"/>
            <w:r>
              <w:rPr>
                <w:rFonts w:eastAsia="Arial" w:cs="Arial"/>
                <w:i/>
                <w:iCs/>
              </w:rPr>
              <w:t>WaypointStatus</w:t>
            </w:r>
            <w:proofErr w:type="spellEnd"/>
            <w:r>
              <w:rPr>
                <w:rFonts w:eastAsia="Arial" w:cs="Arial"/>
              </w:rPr>
              <w:t xml:space="preserve"> </w:t>
            </w:r>
          </w:p>
          <w:p w:rsidR="005A11F5" w:rsidRDefault="005A11F5">
            <w:pPr>
              <w:spacing w:after="280" w:afterAutospacing="1"/>
            </w:pPr>
            <w:r>
              <w:rPr>
                <w:rFonts w:eastAsia="Arial" w:cs="Arial"/>
              </w:rPr>
              <w:t>0x0 Invalid</w:t>
            </w:r>
          </w:p>
          <w:p w:rsidR="005A11F5" w:rsidRDefault="005A11F5">
            <w:pPr>
              <w:spacing w:after="280" w:afterAutospacing="1"/>
            </w:pPr>
            <w:r>
              <w:rPr>
                <w:rFonts w:eastAsia="Arial" w:cs="Arial"/>
              </w:rPr>
              <w:t xml:space="preserve">0x1 </w:t>
            </w:r>
            <w:proofErr w:type="spellStart"/>
            <w:r>
              <w:rPr>
                <w:rFonts w:eastAsia="Arial" w:cs="Arial"/>
              </w:rPr>
              <w:t>Waypoints_Inactive</w:t>
            </w:r>
            <w:proofErr w:type="spellEnd"/>
          </w:p>
          <w:p w:rsidR="005A11F5" w:rsidRDefault="005A11F5">
            <w:pPr>
              <w:spacing w:after="280" w:afterAutospacing="1"/>
            </w:pPr>
            <w:r>
              <w:rPr>
                <w:rFonts w:eastAsia="Arial" w:cs="Arial"/>
              </w:rPr>
              <w:t xml:space="preserve">0x2 </w:t>
            </w:r>
            <w:proofErr w:type="spellStart"/>
            <w:r>
              <w:rPr>
                <w:rFonts w:eastAsia="Arial" w:cs="Arial"/>
              </w:rPr>
              <w:t>Waypoints_Active</w:t>
            </w:r>
            <w:proofErr w:type="spellEnd"/>
          </w:p>
          <w:p w:rsidR="005A11F5" w:rsidRDefault="005A11F5">
            <w:pPr>
              <w:spacing w:after="280" w:afterAutospacing="1"/>
            </w:pPr>
            <w:r>
              <w:rPr>
                <w:rFonts w:eastAsia="Arial" w:cs="Arial"/>
              </w:rPr>
              <w:t xml:space="preserve">0x3 </w:t>
            </w:r>
            <w:proofErr w:type="spellStart"/>
            <w:r>
              <w:rPr>
                <w:rFonts w:eastAsia="Arial" w:cs="Arial"/>
              </w:rPr>
              <w:t>Max_Waypoints_Active</w:t>
            </w:r>
            <w:proofErr w:type="spellEnd"/>
          </w:p>
          <w:p w:rsidR="005A11F5" w:rsidRDefault="005A11F5">
            <w:r>
              <w:rPr>
                <w:rFonts w:eastAsia="Arial" w:cs="Arial"/>
              </w:rPr>
              <w:t> </w:t>
            </w:r>
          </w:p>
        </w:tc>
      </w:tr>
      <w:tr w:rsidR="005A11F5" w:rsidTr="005A11F5">
        <w:trPr>
          <w:jc w:val="center"/>
        </w:trPr>
        <w:tc>
          <w:tcPr>
            <w:tcW w:w="3065" w:type="dxa"/>
            <w:tcBorders>
              <w:top w:val="single" w:sz="8" w:space="0" w:color="auto"/>
              <w:left w:val="single" w:sz="8" w:space="0" w:color="auto"/>
              <w:bottom w:val="single" w:sz="8" w:space="0" w:color="auto"/>
              <w:right w:val="single" w:sz="8" w:space="0" w:color="auto"/>
            </w:tcBorders>
            <w:tcMar>
              <w:top w:w="0" w:type="dxa"/>
              <w:left w:w="60" w:type="dxa"/>
              <w:bottom w:w="0" w:type="dxa"/>
              <w:right w:w="60" w:type="dxa"/>
            </w:tcMar>
          </w:tcPr>
          <w:p w:rsidR="005A11F5" w:rsidRPr="00CE6476" w:rsidRDefault="005A11F5">
            <w:pPr>
              <w:spacing w:line="276" w:lineRule="auto"/>
              <w:rPr>
                <w:rFonts w:cs="Arial"/>
              </w:rPr>
            </w:pPr>
            <w:proofErr w:type="spellStart"/>
            <w:r w:rsidRPr="00CE6476">
              <w:rPr>
                <w:rFonts w:eastAsia="Arial" w:cs="Arial"/>
                <w:b/>
                <w:bCs/>
              </w:rPr>
              <w:t>UpcomingStreetName.St</w:t>
            </w:r>
            <w:proofErr w:type="spellEnd"/>
            <w:r w:rsidRPr="00CE6476">
              <w:rPr>
                <w:rFonts w:eastAsia="Arial" w:cs="Arial"/>
                <w:b/>
                <w:bCs/>
              </w:rPr>
              <w:t>()</w:t>
            </w:r>
          </w:p>
        </w:tc>
        <w:tc>
          <w:tcPr>
            <w:tcW w:w="2646" w:type="dxa"/>
            <w:tcBorders>
              <w:top w:val="single" w:sz="8" w:space="0" w:color="auto"/>
              <w:left w:val="nil"/>
              <w:bottom w:val="single" w:sz="8" w:space="0" w:color="auto"/>
              <w:right w:val="single" w:sz="8" w:space="0" w:color="auto"/>
            </w:tcBorders>
            <w:tcMar>
              <w:top w:w="0" w:type="dxa"/>
              <w:left w:w="60" w:type="dxa"/>
              <w:bottom w:w="0" w:type="dxa"/>
              <w:right w:w="60" w:type="dxa"/>
            </w:tcMar>
          </w:tcPr>
          <w:p w:rsidR="005A11F5" w:rsidRPr="00CE6476" w:rsidRDefault="005A11F5">
            <w:pPr>
              <w:spacing w:after="100" w:afterAutospacing="1" w:line="276" w:lineRule="auto"/>
              <w:rPr>
                <w:rFonts w:cs="Arial"/>
              </w:rPr>
            </w:pPr>
            <w:r w:rsidRPr="00CE6476">
              <w:rPr>
                <w:rFonts w:eastAsia="Arial" w:cs="Arial"/>
              </w:rPr>
              <w:t>Message Type : Status</w:t>
            </w:r>
          </w:p>
          <w:p w:rsidR="005A11F5" w:rsidRPr="00CE6476" w:rsidRDefault="005A11F5">
            <w:pPr>
              <w:spacing w:after="100" w:afterAutospacing="1" w:line="276" w:lineRule="auto"/>
              <w:rPr>
                <w:rFonts w:cs="Arial"/>
              </w:rPr>
            </w:pPr>
            <w:r w:rsidRPr="00CE6476">
              <w:rPr>
                <w:rFonts w:eastAsia="Arial" w:cs="Arial"/>
              </w:rPr>
              <w:t> </w:t>
            </w:r>
          </w:p>
          <w:p w:rsidR="005A11F5" w:rsidRPr="00CE6476" w:rsidRDefault="005A11F5">
            <w:pPr>
              <w:spacing w:after="100" w:afterAutospacing="1" w:line="276" w:lineRule="auto"/>
              <w:rPr>
                <w:rFonts w:cs="Arial"/>
              </w:rPr>
            </w:pPr>
            <w:r w:rsidRPr="00CE6476">
              <w:rPr>
                <w:rFonts w:eastAsia="Arial" w:cs="Arial"/>
              </w:rPr>
              <w:t>Description: This attribute shows the name and/or Road Shield data of the defined intersecting stub that is expanded via the Electronic Horizon Server. It is sent over the ISO 15765-2 protocol.</w:t>
            </w:r>
          </w:p>
          <w:p w:rsidR="005A11F5" w:rsidRPr="00CE6476" w:rsidRDefault="005A11F5">
            <w:pPr>
              <w:spacing w:after="100" w:afterAutospacing="1" w:line="276" w:lineRule="auto"/>
              <w:rPr>
                <w:rFonts w:cs="Arial"/>
              </w:rPr>
            </w:pPr>
          </w:p>
        </w:tc>
        <w:tc>
          <w:tcPr>
            <w:tcW w:w="2929" w:type="dxa"/>
            <w:tcBorders>
              <w:top w:val="single" w:sz="8" w:space="0" w:color="auto"/>
              <w:left w:val="nil"/>
              <w:bottom w:val="single" w:sz="8" w:space="0" w:color="auto"/>
              <w:right w:val="single" w:sz="8" w:space="0" w:color="auto"/>
            </w:tcBorders>
            <w:tcMar>
              <w:top w:w="0" w:type="dxa"/>
              <w:left w:w="60" w:type="dxa"/>
              <w:bottom w:w="0" w:type="dxa"/>
              <w:right w:w="60" w:type="dxa"/>
            </w:tcMar>
          </w:tcPr>
          <w:p w:rsidR="005A11F5" w:rsidRPr="00CE6476" w:rsidRDefault="005A11F5">
            <w:pPr>
              <w:spacing w:after="100" w:afterAutospacing="1" w:line="276" w:lineRule="auto"/>
              <w:rPr>
                <w:rFonts w:eastAsia="Arial" w:cs="Arial"/>
              </w:rPr>
            </w:pPr>
            <w:proofErr w:type="spellStart"/>
            <w:r w:rsidRPr="00CE6476">
              <w:rPr>
                <w:rFonts w:eastAsia="Arial" w:cs="Arial"/>
              </w:rPr>
              <w:t>int</w:t>
            </w:r>
            <w:proofErr w:type="spellEnd"/>
            <w:r w:rsidRPr="00CE6476">
              <w:rPr>
                <w:rFonts w:eastAsia="Arial" w:cs="Arial"/>
              </w:rPr>
              <w:t xml:space="preserve"> </w:t>
            </w:r>
            <w:r w:rsidRPr="00CE6476">
              <w:rPr>
                <w:rFonts w:eastAsia="Arial" w:cs="Arial"/>
                <w:i/>
              </w:rPr>
              <w:t>Path Index</w:t>
            </w:r>
          </w:p>
          <w:p w:rsidR="005A11F5" w:rsidRPr="00CE6476" w:rsidRDefault="005A11F5">
            <w:pPr>
              <w:spacing w:after="100" w:afterAutospacing="1" w:line="276" w:lineRule="auto"/>
              <w:rPr>
                <w:rFonts w:eastAsia="Arial" w:cs="Arial"/>
              </w:rPr>
            </w:pPr>
            <w:r w:rsidRPr="00CE6476">
              <w:rPr>
                <w:rFonts w:eastAsia="Arial" w:cs="Arial"/>
              </w:rPr>
              <w:t>0x0 – 0x7 = Reserved</w:t>
            </w:r>
          </w:p>
          <w:p w:rsidR="005A11F5" w:rsidRPr="00CE6476" w:rsidRDefault="005A11F5">
            <w:pPr>
              <w:spacing w:after="100" w:afterAutospacing="1" w:line="276" w:lineRule="auto"/>
              <w:rPr>
                <w:rFonts w:eastAsia="Arial" w:cs="Arial"/>
              </w:rPr>
            </w:pPr>
            <w:r w:rsidRPr="00CE6476">
              <w:rPr>
                <w:rFonts w:eastAsia="Arial" w:cs="Arial"/>
              </w:rPr>
              <w:t xml:space="preserve">0x8 – 0x63 = </w:t>
            </w:r>
            <w:proofErr w:type="spellStart"/>
            <w:r w:rsidRPr="00CE6476">
              <w:rPr>
                <w:rFonts w:eastAsia="Arial" w:cs="Arial"/>
              </w:rPr>
              <w:t>IndexOfPath</w:t>
            </w:r>
            <w:proofErr w:type="spellEnd"/>
          </w:p>
          <w:p w:rsidR="005A11F5" w:rsidRPr="00CE6476" w:rsidRDefault="005A11F5">
            <w:pPr>
              <w:spacing w:after="100" w:afterAutospacing="1" w:line="276" w:lineRule="auto"/>
              <w:rPr>
                <w:rFonts w:eastAsia="Arial" w:cs="Arial"/>
              </w:rPr>
            </w:pPr>
          </w:p>
          <w:p w:rsidR="005A11F5" w:rsidRPr="00CE6476" w:rsidRDefault="005A11F5">
            <w:pPr>
              <w:spacing w:after="100" w:afterAutospacing="1" w:line="276" w:lineRule="auto"/>
              <w:rPr>
                <w:rFonts w:eastAsia="Arial" w:cs="Arial"/>
              </w:rPr>
            </w:pPr>
            <w:proofErr w:type="spellStart"/>
            <w:r w:rsidRPr="00CE6476">
              <w:rPr>
                <w:rFonts w:eastAsia="Arial" w:cs="Arial"/>
              </w:rPr>
              <w:t>int</w:t>
            </w:r>
            <w:proofErr w:type="spellEnd"/>
            <w:r w:rsidRPr="00CE6476">
              <w:rPr>
                <w:rFonts w:eastAsia="Arial" w:cs="Arial"/>
              </w:rPr>
              <w:t xml:space="preserve"> </w:t>
            </w:r>
            <w:r w:rsidRPr="00CE6476">
              <w:rPr>
                <w:rFonts w:eastAsia="Arial" w:cs="Arial"/>
                <w:i/>
              </w:rPr>
              <w:t>Stub Path Index</w:t>
            </w:r>
          </w:p>
          <w:p w:rsidR="005A11F5" w:rsidRPr="00CE6476" w:rsidRDefault="005A11F5">
            <w:pPr>
              <w:spacing w:after="100" w:afterAutospacing="1" w:line="276" w:lineRule="auto"/>
              <w:rPr>
                <w:rFonts w:eastAsia="Arial" w:cs="Arial"/>
              </w:rPr>
            </w:pPr>
            <w:r w:rsidRPr="00CE6476">
              <w:rPr>
                <w:rFonts w:eastAsia="Arial" w:cs="Arial"/>
              </w:rPr>
              <w:t xml:space="preserve">0x0 </w:t>
            </w:r>
            <w:proofErr w:type="spellStart"/>
            <w:r w:rsidRPr="00CE6476">
              <w:rPr>
                <w:rFonts w:eastAsia="Arial" w:cs="Arial"/>
              </w:rPr>
              <w:t>StubStartsFirstPathInHorizon</w:t>
            </w:r>
            <w:proofErr w:type="spellEnd"/>
          </w:p>
          <w:p w:rsidR="005A11F5" w:rsidRPr="00CE6476" w:rsidRDefault="005A11F5">
            <w:pPr>
              <w:spacing w:after="100" w:afterAutospacing="1" w:line="276" w:lineRule="auto"/>
              <w:rPr>
                <w:rFonts w:eastAsia="Arial" w:cs="Arial"/>
              </w:rPr>
            </w:pPr>
            <w:r w:rsidRPr="00CE6476">
              <w:rPr>
                <w:rFonts w:eastAsia="Arial" w:cs="Arial"/>
              </w:rPr>
              <w:t>0x1 – 0x7 Reserved</w:t>
            </w:r>
          </w:p>
          <w:p w:rsidR="005A11F5" w:rsidRPr="00CE6476" w:rsidRDefault="005A11F5">
            <w:pPr>
              <w:spacing w:after="100" w:afterAutospacing="1" w:line="276" w:lineRule="auto"/>
              <w:rPr>
                <w:rFonts w:eastAsia="Arial" w:cs="Arial"/>
              </w:rPr>
            </w:pPr>
            <w:r w:rsidRPr="00CE6476">
              <w:rPr>
                <w:rFonts w:eastAsia="Arial" w:cs="Arial"/>
              </w:rPr>
              <w:t xml:space="preserve">0x8 – 0x63 </w:t>
            </w:r>
            <w:proofErr w:type="spellStart"/>
            <w:r w:rsidRPr="00CE6476">
              <w:rPr>
                <w:rFonts w:eastAsia="Arial" w:cs="Arial"/>
              </w:rPr>
              <w:t>SubIndexOfPath</w:t>
            </w:r>
            <w:proofErr w:type="spellEnd"/>
          </w:p>
          <w:p w:rsidR="005A11F5" w:rsidRPr="00CE6476" w:rsidRDefault="005A11F5">
            <w:pPr>
              <w:spacing w:after="100" w:afterAutospacing="1" w:line="276" w:lineRule="auto"/>
              <w:rPr>
                <w:rFonts w:eastAsia="Arial" w:cs="Arial"/>
              </w:rPr>
            </w:pPr>
          </w:p>
          <w:p w:rsidR="005A11F5" w:rsidRPr="00CE6476" w:rsidRDefault="005A11F5">
            <w:pPr>
              <w:spacing w:after="100" w:afterAutospacing="1" w:line="276" w:lineRule="auto"/>
              <w:rPr>
                <w:rFonts w:eastAsia="Arial" w:cs="Arial"/>
              </w:rPr>
            </w:pPr>
            <w:proofErr w:type="spellStart"/>
            <w:r w:rsidRPr="00CE6476">
              <w:rPr>
                <w:rFonts w:eastAsia="Arial" w:cs="Arial"/>
              </w:rPr>
              <w:t>int</w:t>
            </w:r>
            <w:proofErr w:type="spellEnd"/>
            <w:r w:rsidRPr="00CE6476">
              <w:rPr>
                <w:rFonts w:eastAsia="Arial" w:cs="Arial"/>
              </w:rPr>
              <w:t xml:space="preserve"> </w:t>
            </w:r>
            <w:r w:rsidRPr="00CE6476">
              <w:rPr>
                <w:rFonts w:eastAsia="Arial" w:cs="Arial"/>
                <w:i/>
              </w:rPr>
              <w:t>Road Shield Icon</w:t>
            </w:r>
          </w:p>
          <w:p w:rsidR="005A11F5" w:rsidRPr="00CE6476" w:rsidRDefault="005A11F5">
            <w:pPr>
              <w:spacing w:after="100" w:afterAutospacing="1" w:line="276" w:lineRule="auto"/>
              <w:rPr>
                <w:rFonts w:eastAsia="Arial" w:cs="Arial"/>
              </w:rPr>
            </w:pPr>
            <w:r w:rsidRPr="00CE6476">
              <w:rPr>
                <w:rFonts w:eastAsia="Arial" w:cs="Arial"/>
              </w:rPr>
              <w:t xml:space="preserve">1 Byte  See Coding table </w:t>
            </w:r>
          </w:p>
          <w:p w:rsidR="005A11F5" w:rsidRPr="00CE6476" w:rsidRDefault="005A11F5">
            <w:pPr>
              <w:spacing w:after="100" w:afterAutospacing="1" w:line="276" w:lineRule="auto"/>
              <w:rPr>
                <w:rFonts w:eastAsia="Arial" w:cs="Arial"/>
              </w:rPr>
            </w:pPr>
          </w:p>
          <w:p w:rsidR="005A11F5" w:rsidRPr="00CE6476" w:rsidRDefault="005A11F5">
            <w:pPr>
              <w:spacing w:after="100" w:afterAutospacing="1" w:line="276" w:lineRule="auto"/>
              <w:rPr>
                <w:rFonts w:cs="Arial"/>
              </w:rPr>
            </w:pPr>
            <w:r w:rsidRPr="00CE6476">
              <w:rPr>
                <w:rFonts w:eastAsia="Arial" w:cs="Arial"/>
              </w:rPr>
              <w:t xml:space="preserve">string </w:t>
            </w:r>
            <w:proofErr w:type="spellStart"/>
            <w:r w:rsidRPr="00CE6476">
              <w:rPr>
                <w:rFonts w:eastAsia="Arial" w:cs="Arial"/>
                <w:i/>
                <w:iCs/>
              </w:rPr>
              <w:t>RoadshieldText</w:t>
            </w:r>
            <w:proofErr w:type="spellEnd"/>
          </w:p>
          <w:p w:rsidR="005A11F5" w:rsidRPr="00CE6476" w:rsidRDefault="005A11F5">
            <w:pPr>
              <w:spacing w:after="100" w:afterAutospacing="1" w:line="276" w:lineRule="auto"/>
              <w:rPr>
                <w:rFonts w:eastAsia="Arial" w:cs="Arial"/>
              </w:rPr>
            </w:pPr>
            <w:r w:rsidRPr="00CE6476">
              <w:rPr>
                <w:rFonts w:eastAsia="Arial" w:cs="Arial"/>
              </w:rPr>
              <w:t>9 characters max</w:t>
            </w:r>
          </w:p>
          <w:p w:rsidR="005A11F5" w:rsidRPr="00CE6476" w:rsidRDefault="005A11F5">
            <w:pPr>
              <w:spacing w:after="100" w:afterAutospacing="1" w:line="276" w:lineRule="auto"/>
              <w:rPr>
                <w:rFonts w:cs="Arial"/>
              </w:rPr>
            </w:pPr>
          </w:p>
          <w:p w:rsidR="005A11F5" w:rsidRPr="00CE6476" w:rsidRDefault="005A11F5">
            <w:pPr>
              <w:spacing w:after="100" w:afterAutospacing="1" w:line="276" w:lineRule="auto"/>
              <w:rPr>
                <w:rFonts w:cs="Arial"/>
              </w:rPr>
            </w:pPr>
            <w:r w:rsidRPr="00CE6476">
              <w:rPr>
                <w:rFonts w:eastAsia="Arial" w:cs="Arial"/>
              </w:rPr>
              <w:t xml:space="preserve">string </w:t>
            </w:r>
            <w:proofErr w:type="spellStart"/>
            <w:r w:rsidRPr="00CE6476">
              <w:rPr>
                <w:rFonts w:eastAsia="Arial" w:cs="Arial"/>
                <w:i/>
                <w:iCs/>
              </w:rPr>
              <w:t>UpcomingStreetNameText</w:t>
            </w:r>
            <w:proofErr w:type="spellEnd"/>
          </w:p>
          <w:p w:rsidR="005A11F5" w:rsidRPr="00CE6476" w:rsidRDefault="005A11F5">
            <w:pPr>
              <w:spacing w:after="100" w:afterAutospacing="1" w:line="276" w:lineRule="auto"/>
              <w:rPr>
                <w:rFonts w:cs="Arial"/>
              </w:rPr>
            </w:pPr>
            <w:r w:rsidRPr="00CE6476">
              <w:rPr>
                <w:rFonts w:eastAsia="Arial" w:cs="Arial"/>
              </w:rPr>
              <w:t>20 characters max</w:t>
            </w:r>
          </w:p>
        </w:tc>
      </w:tr>
    </w:tbl>
    <w:p w:rsidR="005A11F5" w:rsidRDefault="005A11F5">
      <w:pPr>
        <w:spacing w:after="280" w:afterAutospacing="1"/>
      </w:pPr>
      <w:r>
        <w:t> </w:t>
      </w:r>
    </w:p>
    <w:p w:rsidR="005A11F5" w:rsidRDefault="005A11F5" w:rsidP="005A11F5">
      <w:pPr>
        <w:pStyle w:val="Heading4"/>
      </w:pPr>
      <w:r w:rsidRPr="00B9479B">
        <w:lastRenderedPageBreak/>
        <w:t>MD-REQ-232926/A-StreetName2_St</w:t>
      </w:r>
    </w:p>
    <w:p w:rsidR="005A11F5" w:rsidRDefault="005A11F5" w:rsidP="005A11F5">
      <w:pPr>
        <w:autoSpaceDE w:val="0"/>
        <w:autoSpaceDN w:val="0"/>
        <w:adjustRightInd w:val="0"/>
        <w:rPr>
          <w:rFonts w:cs="Arial"/>
          <w:szCs w:val="22"/>
        </w:rPr>
      </w:pPr>
      <w:r>
        <w:rPr>
          <w:rFonts w:cs="Arial"/>
          <w:szCs w:val="22"/>
        </w:rPr>
        <w:t>Message Type: Status</w:t>
      </w:r>
    </w:p>
    <w:p w:rsidR="005A11F5" w:rsidRDefault="005A11F5" w:rsidP="005A11F5">
      <w:pPr>
        <w:autoSpaceDE w:val="0"/>
        <w:autoSpaceDN w:val="0"/>
        <w:adjustRightInd w:val="0"/>
        <w:rPr>
          <w:rFonts w:cs="Arial"/>
          <w:szCs w:val="22"/>
        </w:rPr>
      </w:pPr>
    </w:p>
    <w:p w:rsidR="005A11F5" w:rsidRDefault="005A11F5" w:rsidP="005A11F5">
      <w:pPr>
        <w:autoSpaceDE w:val="0"/>
        <w:autoSpaceDN w:val="0"/>
        <w:adjustRightInd w:val="0"/>
        <w:rPr>
          <w:rFonts w:cs="Arial"/>
          <w:szCs w:val="22"/>
        </w:rPr>
      </w:pPr>
      <w:r w:rsidRPr="00B43AC5">
        <w:rPr>
          <w:rFonts w:cs="Arial"/>
          <w:szCs w:val="22"/>
        </w:rPr>
        <w:t>This method is used to display street name in the text area of the Navigation repeater display. The current street name shall be displayed if the recommendations "Follow Street" is sent (GEN 3.0 only). In all other cases the following street name shall be displayed.</w:t>
      </w:r>
    </w:p>
    <w:p w:rsidR="005A11F5" w:rsidRDefault="005A11F5" w:rsidP="005A11F5">
      <w:pPr>
        <w:autoSpaceDE w:val="0"/>
        <w:autoSpaceDN w:val="0"/>
        <w:adjustRightInd w:val="0"/>
        <w:rPr>
          <w:rFonts w:cs="Arial"/>
          <w:szCs w:val="22"/>
        </w:rPr>
      </w:pPr>
    </w:p>
    <w:tbl>
      <w:tblPr>
        <w:tblW w:w="9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2"/>
        <w:gridCol w:w="1696"/>
        <w:gridCol w:w="861"/>
        <w:gridCol w:w="4589"/>
      </w:tblGrid>
      <w:tr w:rsidR="005A11F5" w:rsidTr="005A11F5">
        <w:trPr>
          <w:jc w:val="center"/>
        </w:trPr>
        <w:tc>
          <w:tcPr>
            <w:tcW w:w="2062"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b/>
              </w:rPr>
            </w:pPr>
            <w:r>
              <w:rPr>
                <w:rFonts w:cs="Arial"/>
                <w:b/>
              </w:rPr>
              <w:t>Name</w:t>
            </w:r>
          </w:p>
        </w:tc>
        <w:tc>
          <w:tcPr>
            <w:tcW w:w="1696"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b/>
              </w:rPr>
            </w:pPr>
            <w:r>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b/>
              </w:rPr>
            </w:pPr>
            <w:r>
              <w:rPr>
                <w:rFonts w:cs="Arial"/>
                <w:b/>
              </w:rPr>
              <w:t>Value</w:t>
            </w:r>
          </w:p>
        </w:tc>
        <w:tc>
          <w:tcPr>
            <w:tcW w:w="4589"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b/>
              </w:rPr>
            </w:pPr>
            <w:r>
              <w:rPr>
                <w:rFonts w:cs="Arial"/>
                <w:b/>
              </w:rPr>
              <w:t>Description</w:t>
            </w:r>
          </w:p>
        </w:tc>
      </w:tr>
      <w:tr w:rsidR="005A11F5" w:rsidRPr="00F36519" w:rsidTr="005A11F5">
        <w:trPr>
          <w:jc w:val="center"/>
        </w:trPr>
        <w:tc>
          <w:tcPr>
            <w:tcW w:w="2062"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rPr>
            </w:pPr>
            <w:proofErr w:type="spellStart"/>
            <w:r>
              <w:rPr>
                <w:rFonts w:cs="Arial"/>
              </w:rPr>
              <w:t>TextAlignment</w:t>
            </w:r>
            <w:proofErr w:type="spellEnd"/>
          </w:p>
        </w:tc>
        <w:tc>
          <w:tcPr>
            <w:tcW w:w="1696"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4589" w:type="dxa"/>
            <w:tcBorders>
              <w:top w:val="single" w:sz="4" w:space="0" w:color="auto"/>
              <w:left w:val="single" w:sz="4" w:space="0" w:color="auto"/>
              <w:bottom w:val="single" w:sz="4" w:space="0" w:color="auto"/>
              <w:right w:val="single" w:sz="4" w:space="0" w:color="auto"/>
            </w:tcBorders>
            <w:hideMark/>
          </w:tcPr>
          <w:p w:rsidR="005A11F5" w:rsidRDefault="005A11F5" w:rsidP="005A11F5">
            <w:pPr>
              <w:autoSpaceDE w:val="0"/>
              <w:autoSpaceDN w:val="0"/>
              <w:adjustRightInd w:val="0"/>
              <w:spacing w:line="276" w:lineRule="auto"/>
              <w:rPr>
                <w:rFonts w:cs="Arial"/>
                <w:szCs w:val="22"/>
              </w:rPr>
            </w:pPr>
            <w:r w:rsidRPr="00B43AC5">
              <w:rPr>
                <w:rFonts w:cs="Arial"/>
                <w:szCs w:val="22"/>
              </w:rPr>
              <w:t>The text alignment bit shall only be used for Gen2 systems and ignored on all Gen3 and Gen3.1 systems.</w:t>
            </w:r>
          </w:p>
        </w:tc>
      </w:tr>
      <w:tr w:rsidR="005A11F5" w:rsidTr="005A11F5">
        <w:trPr>
          <w:jc w:val="center"/>
        </w:trPr>
        <w:tc>
          <w:tcPr>
            <w:tcW w:w="2062"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1696"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Centered</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0x0</w:t>
            </w:r>
          </w:p>
        </w:tc>
        <w:tc>
          <w:tcPr>
            <w:tcW w:w="4589"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r>
      <w:tr w:rsidR="005A11F5" w:rsidRPr="00F36519" w:rsidTr="005A11F5">
        <w:trPr>
          <w:trHeight w:val="70"/>
          <w:jc w:val="center"/>
        </w:trPr>
        <w:tc>
          <w:tcPr>
            <w:tcW w:w="2062"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1696"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Left Aligned</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0x1</w:t>
            </w:r>
          </w:p>
        </w:tc>
        <w:tc>
          <w:tcPr>
            <w:tcW w:w="4589"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rPr>
            </w:pPr>
          </w:p>
        </w:tc>
      </w:tr>
      <w:tr w:rsidR="005A11F5" w:rsidRPr="00F36519" w:rsidTr="005A11F5">
        <w:trPr>
          <w:jc w:val="center"/>
        </w:trPr>
        <w:tc>
          <w:tcPr>
            <w:tcW w:w="2062"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1696"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Right Aligned</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0x2</w:t>
            </w:r>
          </w:p>
        </w:tc>
        <w:tc>
          <w:tcPr>
            <w:tcW w:w="4589"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rPr>
            </w:pPr>
          </w:p>
        </w:tc>
      </w:tr>
      <w:tr w:rsidR="005A11F5" w:rsidRPr="00F36519" w:rsidTr="005A11F5">
        <w:trPr>
          <w:jc w:val="center"/>
        </w:trPr>
        <w:tc>
          <w:tcPr>
            <w:tcW w:w="2062" w:type="dxa"/>
            <w:tcBorders>
              <w:top w:val="single" w:sz="4" w:space="0" w:color="auto"/>
              <w:left w:val="nil"/>
              <w:bottom w:val="single" w:sz="4" w:space="0" w:color="auto"/>
              <w:right w:val="nil"/>
            </w:tcBorders>
          </w:tcPr>
          <w:p w:rsidR="005A11F5" w:rsidRDefault="005A11F5">
            <w:pPr>
              <w:spacing w:line="276" w:lineRule="auto"/>
              <w:rPr>
                <w:rFonts w:cs="Arial"/>
              </w:rPr>
            </w:pPr>
          </w:p>
        </w:tc>
        <w:tc>
          <w:tcPr>
            <w:tcW w:w="1696" w:type="dxa"/>
            <w:tcBorders>
              <w:top w:val="single" w:sz="4" w:space="0" w:color="auto"/>
              <w:left w:val="nil"/>
              <w:bottom w:val="single" w:sz="4" w:space="0" w:color="auto"/>
              <w:right w:val="nil"/>
            </w:tcBorders>
          </w:tcPr>
          <w:p w:rsidR="005A11F5" w:rsidRDefault="005A11F5">
            <w:pPr>
              <w:spacing w:line="276" w:lineRule="auto"/>
            </w:pPr>
          </w:p>
        </w:tc>
        <w:tc>
          <w:tcPr>
            <w:tcW w:w="861" w:type="dxa"/>
            <w:tcBorders>
              <w:top w:val="single" w:sz="4" w:space="0" w:color="auto"/>
              <w:left w:val="nil"/>
              <w:bottom w:val="single" w:sz="4" w:space="0" w:color="auto"/>
              <w:right w:val="nil"/>
            </w:tcBorders>
          </w:tcPr>
          <w:p w:rsidR="005A11F5" w:rsidRDefault="005A11F5">
            <w:pPr>
              <w:spacing w:line="276" w:lineRule="auto"/>
            </w:pPr>
          </w:p>
        </w:tc>
        <w:tc>
          <w:tcPr>
            <w:tcW w:w="4589" w:type="dxa"/>
            <w:tcBorders>
              <w:top w:val="single" w:sz="4" w:space="0" w:color="auto"/>
              <w:left w:val="nil"/>
              <w:bottom w:val="single" w:sz="4" w:space="0" w:color="auto"/>
              <w:right w:val="nil"/>
            </w:tcBorders>
          </w:tcPr>
          <w:p w:rsidR="005A11F5" w:rsidRDefault="005A11F5">
            <w:pPr>
              <w:spacing w:line="276" w:lineRule="auto"/>
              <w:rPr>
                <w:rFonts w:cs="Arial"/>
              </w:rPr>
            </w:pPr>
          </w:p>
        </w:tc>
      </w:tr>
      <w:tr w:rsidR="005A11F5" w:rsidRPr="00F36519" w:rsidTr="005A11F5">
        <w:trPr>
          <w:jc w:val="center"/>
        </w:trPr>
        <w:tc>
          <w:tcPr>
            <w:tcW w:w="2062" w:type="dxa"/>
            <w:tcBorders>
              <w:top w:val="single" w:sz="4" w:space="0" w:color="auto"/>
              <w:left w:val="single" w:sz="4" w:space="0" w:color="auto"/>
              <w:bottom w:val="single" w:sz="4" w:space="0" w:color="auto"/>
              <w:right w:val="single" w:sz="4" w:space="0" w:color="auto"/>
            </w:tcBorders>
          </w:tcPr>
          <w:p w:rsidR="005A11F5" w:rsidRDefault="005A11F5" w:rsidP="005A11F5">
            <w:pPr>
              <w:spacing w:line="276" w:lineRule="auto"/>
              <w:rPr>
                <w:rFonts w:cs="Arial"/>
              </w:rPr>
            </w:pPr>
            <w:proofErr w:type="spellStart"/>
            <w:r>
              <w:rPr>
                <w:rFonts w:cs="Arial"/>
              </w:rPr>
              <w:t>StreetName</w:t>
            </w:r>
            <w:proofErr w:type="spellEnd"/>
          </w:p>
        </w:tc>
        <w:tc>
          <w:tcPr>
            <w:tcW w:w="1696"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pPr>
            <w:r>
              <w:t>-</w:t>
            </w:r>
          </w:p>
        </w:tc>
        <w:tc>
          <w:tcPr>
            <w:tcW w:w="861"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pPr>
          </w:p>
        </w:tc>
        <w:tc>
          <w:tcPr>
            <w:tcW w:w="4589"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r>
              <w:rPr>
                <w:rFonts w:cs="Arial"/>
              </w:rPr>
              <w:t xml:space="preserve">Parameter </w:t>
            </w:r>
            <w:proofErr w:type="spellStart"/>
            <w:r>
              <w:rPr>
                <w:rFonts w:cs="Arial"/>
              </w:rPr>
              <w:t>StreetName</w:t>
            </w:r>
            <w:proofErr w:type="spellEnd"/>
            <w:r>
              <w:rPr>
                <w:rFonts w:cs="Arial"/>
              </w:rPr>
              <w:t xml:space="preserve"> is used to transmit the street name string to the Client.</w:t>
            </w:r>
          </w:p>
        </w:tc>
      </w:tr>
      <w:tr w:rsidR="005A11F5" w:rsidRPr="00F36519" w:rsidTr="005A11F5">
        <w:trPr>
          <w:jc w:val="center"/>
        </w:trPr>
        <w:tc>
          <w:tcPr>
            <w:tcW w:w="2062" w:type="dxa"/>
            <w:tcBorders>
              <w:top w:val="single" w:sz="4" w:space="0" w:color="auto"/>
              <w:left w:val="single" w:sz="4" w:space="0" w:color="auto"/>
              <w:bottom w:val="single" w:sz="4" w:space="0" w:color="auto"/>
              <w:right w:val="single" w:sz="4" w:space="0" w:color="auto"/>
            </w:tcBorders>
          </w:tcPr>
          <w:p w:rsidR="005A11F5" w:rsidRDefault="005A11F5" w:rsidP="005A11F5">
            <w:pPr>
              <w:spacing w:line="276" w:lineRule="auto"/>
              <w:rPr>
                <w:rFonts w:cs="Arial"/>
              </w:rPr>
            </w:pPr>
          </w:p>
        </w:tc>
        <w:tc>
          <w:tcPr>
            <w:tcW w:w="1696"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pPr>
            <w:r>
              <w:t>String</w:t>
            </w:r>
          </w:p>
        </w:tc>
        <w:tc>
          <w:tcPr>
            <w:tcW w:w="861"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pPr>
            <w:r>
              <w:t>-</w:t>
            </w:r>
          </w:p>
        </w:tc>
        <w:tc>
          <w:tcPr>
            <w:tcW w:w="4589"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roofErr w:type="spellStart"/>
            <w:r>
              <w:rPr>
                <w:rFonts w:cs="Arial"/>
              </w:rPr>
              <w:t>StreetName</w:t>
            </w:r>
            <w:proofErr w:type="spellEnd"/>
            <w:r>
              <w:rPr>
                <w:rFonts w:cs="Arial"/>
              </w:rPr>
              <w:t xml:space="preserve"> up to 81 characters. 80 letters plus 1 EOS character</w:t>
            </w:r>
          </w:p>
        </w:tc>
      </w:tr>
    </w:tbl>
    <w:p w:rsidR="005A11F5" w:rsidRDefault="005A11F5" w:rsidP="005A11F5"/>
    <w:p w:rsidR="005A11F5" w:rsidRDefault="005A11F5" w:rsidP="005A11F5"/>
    <w:p w:rsidR="005A11F5" w:rsidRDefault="005A11F5" w:rsidP="005A11F5"/>
    <w:p w:rsidR="005A11F5" w:rsidRDefault="005A11F5" w:rsidP="005A11F5">
      <w:pPr>
        <w:pStyle w:val="Heading4"/>
      </w:pPr>
      <w:r w:rsidRPr="00B9479B">
        <w:t>MD-REQ-232927/A-CurrentStreetName2_St</w:t>
      </w:r>
    </w:p>
    <w:p w:rsidR="005A11F5" w:rsidRDefault="005A11F5" w:rsidP="005A11F5">
      <w:pPr>
        <w:autoSpaceDE w:val="0"/>
        <w:autoSpaceDN w:val="0"/>
        <w:adjustRightInd w:val="0"/>
        <w:rPr>
          <w:rFonts w:cs="Arial"/>
          <w:szCs w:val="22"/>
        </w:rPr>
      </w:pPr>
      <w:r>
        <w:rPr>
          <w:rFonts w:cs="Arial"/>
          <w:szCs w:val="22"/>
        </w:rPr>
        <w:t>Message Type: Status</w:t>
      </w:r>
    </w:p>
    <w:p w:rsidR="005A11F5" w:rsidRDefault="005A11F5" w:rsidP="005A11F5">
      <w:pPr>
        <w:autoSpaceDE w:val="0"/>
        <w:autoSpaceDN w:val="0"/>
        <w:adjustRightInd w:val="0"/>
        <w:rPr>
          <w:rFonts w:cs="Arial"/>
          <w:szCs w:val="22"/>
        </w:rPr>
      </w:pPr>
    </w:p>
    <w:p w:rsidR="005A11F5" w:rsidRDefault="005A11F5" w:rsidP="005A11F5">
      <w:pPr>
        <w:autoSpaceDE w:val="0"/>
        <w:autoSpaceDN w:val="0"/>
        <w:adjustRightInd w:val="0"/>
        <w:rPr>
          <w:rFonts w:cs="Arial"/>
          <w:szCs w:val="22"/>
        </w:rPr>
      </w:pPr>
      <w:r>
        <w:rPr>
          <w:rFonts w:cs="Arial"/>
          <w:szCs w:val="22"/>
        </w:rPr>
        <w:t xml:space="preserve">This status signal will be used to transmit the name of the current street that the vehicle is driving on from the </w:t>
      </w:r>
      <w:proofErr w:type="spellStart"/>
      <w:r>
        <w:rPr>
          <w:rFonts w:cs="Arial"/>
          <w:szCs w:val="22"/>
        </w:rPr>
        <w:t>NavigationRepeaterServer</w:t>
      </w:r>
      <w:proofErr w:type="spellEnd"/>
      <w:r>
        <w:rPr>
          <w:rFonts w:cs="Arial"/>
          <w:szCs w:val="22"/>
        </w:rPr>
        <w:t xml:space="preserve"> to the </w:t>
      </w:r>
      <w:proofErr w:type="spellStart"/>
      <w:r>
        <w:rPr>
          <w:rFonts w:cs="Arial"/>
          <w:szCs w:val="22"/>
        </w:rPr>
        <w:t>NavigationRepeaterClient</w:t>
      </w:r>
      <w:proofErr w:type="spellEnd"/>
      <w:r>
        <w:rPr>
          <w:rFonts w:cs="Arial"/>
          <w:szCs w:val="22"/>
        </w:rPr>
        <w:t>.</w:t>
      </w:r>
    </w:p>
    <w:p w:rsidR="005A11F5" w:rsidRDefault="005A11F5" w:rsidP="005A11F5">
      <w:pPr>
        <w:autoSpaceDE w:val="0"/>
        <w:autoSpaceDN w:val="0"/>
        <w:adjustRightInd w:val="0"/>
        <w:rPr>
          <w:rFonts w:cs="Arial"/>
          <w:szCs w:val="22"/>
        </w:rPr>
      </w:pP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8"/>
        <w:gridCol w:w="1695"/>
        <w:gridCol w:w="861"/>
        <w:gridCol w:w="4586"/>
      </w:tblGrid>
      <w:tr w:rsidR="005A11F5" w:rsidTr="005A11F5">
        <w:trPr>
          <w:jc w:val="center"/>
        </w:trPr>
        <w:tc>
          <w:tcPr>
            <w:tcW w:w="1438"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b/>
              </w:rPr>
            </w:pPr>
            <w:r>
              <w:rPr>
                <w:rFonts w:cs="Arial"/>
                <w:b/>
              </w:rPr>
              <w:t>Name</w:t>
            </w:r>
          </w:p>
        </w:tc>
        <w:tc>
          <w:tcPr>
            <w:tcW w:w="1695"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b/>
              </w:rPr>
            </w:pPr>
            <w:r>
              <w:rPr>
                <w:rFonts w:cs="Arial"/>
                <w:b/>
              </w:rPr>
              <w:t>Literals</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b/>
              </w:rPr>
            </w:pPr>
            <w:r>
              <w:rPr>
                <w:rFonts w:cs="Arial"/>
                <w:b/>
              </w:rPr>
              <w:t>Value</w:t>
            </w:r>
          </w:p>
        </w:tc>
        <w:tc>
          <w:tcPr>
            <w:tcW w:w="4586"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b/>
              </w:rPr>
            </w:pPr>
            <w:r>
              <w:rPr>
                <w:rFonts w:cs="Arial"/>
                <w:b/>
              </w:rPr>
              <w:t>Description</w:t>
            </w:r>
          </w:p>
        </w:tc>
      </w:tr>
      <w:tr w:rsidR="005A11F5" w:rsidRPr="000811D0" w:rsidTr="005A11F5">
        <w:trPr>
          <w:jc w:val="center"/>
        </w:trPr>
        <w:tc>
          <w:tcPr>
            <w:tcW w:w="1438"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rPr>
            </w:pPr>
            <w:proofErr w:type="spellStart"/>
            <w:r>
              <w:rPr>
                <w:rFonts w:cs="Arial"/>
              </w:rPr>
              <w:t>DataUpdate</w:t>
            </w:r>
            <w:proofErr w:type="spellEnd"/>
          </w:p>
        </w:tc>
        <w:tc>
          <w:tcPr>
            <w:tcW w:w="1695"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rPr>
            </w:pPr>
            <w:r>
              <w:rPr>
                <w:rFonts w:cs="Arial"/>
              </w:rPr>
              <w:t>-</w:t>
            </w:r>
          </w:p>
        </w:tc>
        <w:tc>
          <w:tcPr>
            <w:tcW w:w="861"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4586" w:type="dxa"/>
            <w:tcBorders>
              <w:top w:val="single" w:sz="4" w:space="0" w:color="auto"/>
              <w:left w:val="single" w:sz="4" w:space="0" w:color="auto"/>
              <w:bottom w:val="single" w:sz="4" w:space="0" w:color="auto"/>
              <w:right w:val="single" w:sz="4" w:space="0" w:color="auto"/>
            </w:tcBorders>
            <w:hideMark/>
          </w:tcPr>
          <w:p w:rsidR="005A11F5" w:rsidRDefault="005A11F5">
            <w:pPr>
              <w:autoSpaceDE w:val="0"/>
              <w:autoSpaceDN w:val="0"/>
              <w:adjustRightInd w:val="0"/>
              <w:spacing w:line="276" w:lineRule="auto"/>
              <w:rPr>
                <w:rFonts w:cs="Arial"/>
                <w:szCs w:val="22"/>
              </w:rPr>
            </w:pPr>
            <w:r>
              <w:rPr>
                <w:rFonts w:cs="Arial"/>
                <w:szCs w:val="22"/>
              </w:rPr>
              <w:t>Data update is used to indicate if new data is incoming or if the currently shown data shall be updated.</w:t>
            </w:r>
          </w:p>
        </w:tc>
      </w:tr>
      <w:tr w:rsidR="005A11F5" w:rsidTr="005A11F5">
        <w:trPr>
          <w:jc w:val="center"/>
        </w:trPr>
        <w:tc>
          <w:tcPr>
            <w:tcW w:w="1438"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1695"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Inactive</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0x0</w:t>
            </w:r>
          </w:p>
        </w:tc>
        <w:tc>
          <w:tcPr>
            <w:tcW w:w="4586"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r>
      <w:tr w:rsidR="005A11F5" w:rsidTr="005A11F5">
        <w:trPr>
          <w:trHeight w:val="70"/>
          <w:jc w:val="center"/>
        </w:trPr>
        <w:tc>
          <w:tcPr>
            <w:tcW w:w="1438"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1695"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Set Operation</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0x1</w:t>
            </w:r>
          </w:p>
        </w:tc>
        <w:tc>
          <w:tcPr>
            <w:tcW w:w="4586"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asciiTheme="minorHAnsi" w:eastAsiaTheme="minorHAnsi" w:hAnsiTheme="minorHAnsi"/>
                <w:szCs w:val="22"/>
              </w:rPr>
            </w:pPr>
          </w:p>
        </w:tc>
      </w:tr>
      <w:tr w:rsidR="005A11F5" w:rsidTr="005A11F5">
        <w:trPr>
          <w:jc w:val="center"/>
        </w:trPr>
        <w:tc>
          <w:tcPr>
            <w:tcW w:w="1438"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1695"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Data refresh</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0x2</w:t>
            </w:r>
          </w:p>
        </w:tc>
        <w:tc>
          <w:tcPr>
            <w:tcW w:w="4586"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asciiTheme="minorHAnsi" w:eastAsiaTheme="minorHAnsi" w:hAnsiTheme="minorHAnsi"/>
                <w:szCs w:val="22"/>
              </w:rPr>
            </w:pPr>
          </w:p>
        </w:tc>
      </w:tr>
      <w:tr w:rsidR="005A11F5" w:rsidRPr="000811D0" w:rsidTr="005A11F5">
        <w:trPr>
          <w:jc w:val="center"/>
        </w:trPr>
        <w:tc>
          <w:tcPr>
            <w:tcW w:w="1438" w:type="dxa"/>
            <w:tcBorders>
              <w:top w:val="single" w:sz="4" w:space="0" w:color="auto"/>
              <w:left w:val="nil"/>
              <w:bottom w:val="single" w:sz="4" w:space="0" w:color="auto"/>
              <w:right w:val="nil"/>
            </w:tcBorders>
          </w:tcPr>
          <w:p w:rsidR="005A11F5" w:rsidRDefault="005A11F5">
            <w:pPr>
              <w:spacing w:line="276" w:lineRule="auto"/>
              <w:rPr>
                <w:rFonts w:cs="Arial"/>
              </w:rPr>
            </w:pPr>
          </w:p>
        </w:tc>
        <w:tc>
          <w:tcPr>
            <w:tcW w:w="1695" w:type="dxa"/>
            <w:tcBorders>
              <w:top w:val="single" w:sz="4" w:space="0" w:color="auto"/>
              <w:left w:val="nil"/>
              <w:bottom w:val="single" w:sz="4" w:space="0" w:color="auto"/>
              <w:right w:val="nil"/>
            </w:tcBorders>
          </w:tcPr>
          <w:p w:rsidR="005A11F5" w:rsidRDefault="005A11F5">
            <w:pPr>
              <w:spacing w:line="276" w:lineRule="auto"/>
            </w:pPr>
          </w:p>
        </w:tc>
        <w:tc>
          <w:tcPr>
            <w:tcW w:w="861" w:type="dxa"/>
            <w:tcBorders>
              <w:top w:val="single" w:sz="4" w:space="0" w:color="auto"/>
              <w:left w:val="nil"/>
              <w:bottom w:val="single" w:sz="4" w:space="0" w:color="auto"/>
              <w:right w:val="nil"/>
            </w:tcBorders>
          </w:tcPr>
          <w:p w:rsidR="005A11F5" w:rsidRDefault="005A11F5">
            <w:pPr>
              <w:spacing w:line="276" w:lineRule="auto"/>
            </w:pPr>
          </w:p>
        </w:tc>
        <w:tc>
          <w:tcPr>
            <w:tcW w:w="4586" w:type="dxa"/>
            <w:tcBorders>
              <w:top w:val="single" w:sz="4" w:space="0" w:color="auto"/>
              <w:left w:val="nil"/>
              <w:bottom w:val="single" w:sz="4" w:space="0" w:color="auto"/>
              <w:right w:val="nil"/>
            </w:tcBorders>
          </w:tcPr>
          <w:p w:rsidR="005A11F5" w:rsidRDefault="005A11F5">
            <w:pPr>
              <w:spacing w:line="276" w:lineRule="auto"/>
              <w:rPr>
                <w:rFonts w:cs="Arial"/>
              </w:rPr>
            </w:pPr>
          </w:p>
        </w:tc>
      </w:tr>
      <w:tr w:rsidR="005A11F5" w:rsidRPr="000811D0" w:rsidTr="005A11F5">
        <w:trPr>
          <w:jc w:val="center"/>
        </w:trPr>
        <w:tc>
          <w:tcPr>
            <w:tcW w:w="1438"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rPr>
            </w:pPr>
            <w:proofErr w:type="spellStart"/>
            <w:r>
              <w:rPr>
                <w:rFonts w:cs="Arial"/>
              </w:rPr>
              <w:t>SpeedLimit</w:t>
            </w:r>
            <w:proofErr w:type="spellEnd"/>
          </w:p>
        </w:tc>
        <w:tc>
          <w:tcPr>
            <w:tcW w:w="1695"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w:t>
            </w:r>
          </w:p>
        </w:tc>
        <w:tc>
          <w:tcPr>
            <w:tcW w:w="861"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pPr>
          </w:p>
        </w:tc>
        <w:tc>
          <w:tcPr>
            <w:tcW w:w="4586"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rPr>
                <w:rFonts w:cs="Arial"/>
              </w:rPr>
            </w:pPr>
            <w:r>
              <w:rPr>
                <w:rFonts w:cs="Arial"/>
              </w:rPr>
              <w:t xml:space="preserve">The parameter </w:t>
            </w:r>
            <w:proofErr w:type="spellStart"/>
            <w:r>
              <w:rPr>
                <w:rFonts w:cs="Arial"/>
              </w:rPr>
              <w:t>SpeedLimit</w:t>
            </w:r>
            <w:proofErr w:type="spellEnd"/>
            <w:r>
              <w:rPr>
                <w:rFonts w:cs="Arial"/>
              </w:rPr>
              <w:t xml:space="preserve"> is used to transmit the speed limit on the current street the vehicle is driving on.</w:t>
            </w:r>
          </w:p>
        </w:tc>
      </w:tr>
      <w:tr w:rsidR="005A11F5" w:rsidTr="005A11F5">
        <w:trPr>
          <w:jc w:val="center"/>
        </w:trPr>
        <w:tc>
          <w:tcPr>
            <w:tcW w:w="1438"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1695"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Invalid</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0x00</w:t>
            </w:r>
          </w:p>
        </w:tc>
        <w:tc>
          <w:tcPr>
            <w:tcW w:w="4586"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r>
      <w:tr w:rsidR="005A11F5" w:rsidTr="005A11F5">
        <w:trPr>
          <w:jc w:val="center"/>
        </w:trPr>
        <w:tc>
          <w:tcPr>
            <w:tcW w:w="1438"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1695"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1</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0x01</w:t>
            </w:r>
          </w:p>
        </w:tc>
        <w:tc>
          <w:tcPr>
            <w:tcW w:w="4586"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r>
      <w:tr w:rsidR="005A11F5" w:rsidTr="005A11F5">
        <w:trPr>
          <w:jc w:val="center"/>
        </w:trPr>
        <w:tc>
          <w:tcPr>
            <w:tcW w:w="1438"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1695"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pP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w:t>
            </w:r>
          </w:p>
        </w:tc>
        <w:tc>
          <w:tcPr>
            <w:tcW w:w="4586"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r>
      <w:tr w:rsidR="005A11F5" w:rsidTr="005A11F5">
        <w:trPr>
          <w:jc w:val="center"/>
        </w:trPr>
        <w:tc>
          <w:tcPr>
            <w:tcW w:w="1438"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c>
          <w:tcPr>
            <w:tcW w:w="1695"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255</w:t>
            </w:r>
          </w:p>
        </w:tc>
        <w:tc>
          <w:tcPr>
            <w:tcW w:w="861" w:type="dxa"/>
            <w:tcBorders>
              <w:top w:val="single" w:sz="4" w:space="0" w:color="auto"/>
              <w:left w:val="single" w:sz="4" w:space="0" w:color="auto"/>
              <w:bottom w:val="single" w:sz="4" w:space="0" w:color="auto"/>
              <w:right w:val="single" w:sz="4" w:space="0" w:color="auto"/>
            </w:tcBorders>
            <w:hideMark/>
          </w:tcPr>
          <w:p w:rsidR="005A11F5" w:rsidRDefault="005A11F5">
            <w:pPr>
              <w:spacing w:line="276" w:lineRule="auto"/>
            </w:pPr>
            <w:r>
              <w:t>0xFF</w:t>
            </w:r>
          </w:p>
        </w:tc>
        <w:tc>
          <w:tcPr>
            <w:tcW w:w="4586" w:type="dxa"/>
            <w:tcBorders>
              <w:top w:val="single" w:sz="4" w:space="0" w:color="auto"/>
              <w:left w:val="single" w:sz="4" w:space="0" w:color="auto"/>
              <w:bottom w:val="single" w:sz="4" w:space="0" w:color="auto"/>
              <w:right w:val="single" w:sz="4" w:space="0" w:color="auto"/>
            </w:tcBorders>
          </w:tcPr>
          <w:p w:rsidR="005A11F5" w:rsidRDefault="005A11F5">
            <w:pPr>
              <w:spacing w:line="276" w:lineRule="auto"/>
              <w:rPr>
                <w:rFonts w:cs="Arial"/>
              </w:rPr>
            </w:pPr>
          </w:p>
        </w:tc>
      </w:tr>
      <w:tr w:rsidR="005A11F5" w:rsidTr="005A11F5">
        <w:trPr>
          <w:jc w:val="center"/>
        </w:trPr>
        <w:tc>
          <w:tcPr>
            <w:tcW w:w="1438" w:type="dxa"/>
            <w:tcBorders>
              <w:top w:val="single" w:sz="4" w:space="0" w:color="auto"/>
              <w:left w:val="nil"/>
              <w:bottom w:val="single" w:sz="4" w:space="0" w:color="auto"/>
              <w:right w:val="nil"/>
            </w:tcBorders>
          </w:tcPr>
          <w:p w:rsidR="005A11F5" w:rsidRDefault="005A11F5">
            <w:pPr>
              <w:spacing w:line="276" w:lineRule="auto"/>
              <w:rPr>
                <w:rFonts w:cs="Arial"/>
              </w:rPr>
            </w:pPr>
          </w:p>
        </w:tc>
        <w:tc>
          <w:tcPr>
            <w:tcW w:w="1695" w:type="dxa"/>
            <w:tcBorders>
              <w:top w:val="single" w:sz="4" w:space="0" w:color="auto"/>
              <w:left w:val="nil"/>
              <w:bottom w:val="single" w:sz="4" w:space="0" w:color="auto"/>
              <w:right w:val="nil"/>
            </w:tcBorders>
          </w:tcPr>
          <w:p w:rsidR="005A11F5" w:rsidRDefault="005A11F5">
            <w:pPr>
              <w:spacing w:line="276" w:lineRule="auto"/>
            </w:pPr>
          </w:p>
        </w:tc>
        <w:tc>
          <w:tcPr>
            <w:tcW w:w="861" w:type="dxa"/>
            <w:tcBorders>
              <w:top w:val="single" w:sz="4" w:space="0" w:color="auto"/>
              <w:left w:val="nil"/>
              <w:bottom w:val="single" w:sz="4" w:space="0" w:color="auto"/>
              <w:right w:val="nil"/>
            </w:tcBorders>
          </w:tcPr>
          <w:p w:rsidR="005A11F5" w:rsidRDefault="005A11F5">
            <w:pPr>
              <w:spacing w:line="276" w:lineRule="auto"/>
            </w:pPr>
          </w:p>
        </w:tc>
        <w:tc>
          <w:tcPr>
            <w:tcW w:w="4586" w:type="dxa"/>
            <w:tcBorders>
              <w:top w:val="single" w:sz="4" w:space="0" w:color="auto"/>
              <w:left w:val="nil"/>
              <w:bottom w:val="single" w:sz="4" w:space="0" w:color="auto"/>
              <w:right w:val="nil"/>
            </w:tcBorders>
          </w:tcPr>
          <w:p w:rsidR="005A11F5" w:rsidRDefault="005A11F5">
            <w:pPr>
              <w:spacing w:line="276" w:lineRule="auto"/>
              <w:rPr>
                <w:rFonts w:cs="Arial"/>
              </w:rPr>
            </w:pPr>
          </w:p>
        </w:tc>
      </w:tr>
      <w:tr w:rsidR="005A11F5" w:rsidRPr="000811D0" w:rsidTr="005A11F5">
        <w:trPr>
          <w:jc w:val="center"/>
        </w:trPr>
        <w:tc>
          <w:tcPr>
            <w:tcW w:w="1438" w:type="dxa"/>
            <w:tcBorders>
              <w:top w:val="single" w:sz="4" w:space="0" w:color="auto"/>
              <w:left w:val="single" w:sz="4" w:space="0" w:color="auto"/>
              <w:bottom w:val="single" w:sz="4" w:space="0" w:color="auto"/>
              <w:right w:val="single" w:sz="4" w:space="0" w:color="auto"/>
            </w:tcBorders>
          </w:tcPr>
          <w:p w:rsidR="005A11F5" w:rsidRDefault="005A11F5" w:rsidP="005A11F5">
            <w:pPr>
              <w:spacing w:line="276" w:lineRule="auto"/>
              <w:rPr>
                <w:rFonts w:cs="Arial"/>
              </w:rPr>
            </w:pPr>
            <w:proofErr w:type="spellStart"/>
            <w:r>
              <w:rPr>
                <w:rFonts w:cs="Arial"/>
              </w:rPr>
              <w:t>CurrentStreetName</w:t>
            </w:r>
            <w:proofErr w:type="spellEnd"/>
          </w:p>
        </w:tc>
        <w:tc>
          <w:tcPr>
            <w:tcW w:w="1695" w:type="dxa"/>
            <w:tcBorders>
              <w:top w:val="single" w:sz="4" w:space="0" w:color="auto"/>
              <w:left w:val="single" w:sz="4" w:space="0" w:color="auto"/>
              <w:bottom w:val="single" w:sz="4" w:space="0" w:color="auto"/>
              <w:right w:val="single" w:sz="4" w:space="0" w:color="auto"/>
            </w:tcBorders>
          </w:tcPr>
          <w:p w:rsidR="005A11F5" w:rsidRDefault="005A11F5" w:rsidP="005A11F5">
            <w:pPr>
              <w:spacing w:line="276" w:lineRule="auto"/>
            </w:pPr>
            <w:r>
              <w:t>-</w:t>
            </w:r>
          </w:p>
        </w:tc>
        <w:tc>
          <w:tcPr>
            <w:tcW w:w="861" w:type="dxa"/>
            <w:tcBorders>
              <w:top w:val="single" w:sz="4" w:space="0" w:color="auto"/>
              <w:left w:val="single" w:sz="4" w:space="0" w:color="auto"/>
              <w:bottom w:val="single" w:sz="4" w:space="0" w:color="auto"/>
              <w:right w:val="single" w:sz="4" w:space="0" w:color="auto"/>
            </w:tcBorders>
          </w:tcPr>
          <w:p w:rsidR="005A11F5" w:rsidRDefault="005A11F5" w:rsidP="005A11F5">
            <w:pPr>
              <w:spacing w:line="276" w:lineRule="auto"/>
            </w:pPr>
          </w:p>
        </w:tc>
        <w:tc>
          <w:tcPr>
            <w:tcW w:w="4586" w:type="dxa"/>
            <w:tcBorders>
              <w:top w:val="single" w:sz="4" w:space="0" w:color="auto"/>
              <w:left w:val="single" w:sz="4" w:space="0" w:color="auto"/>
              <w:bottom w:val="single" w:sz="4" w:space="0" w:color="auto"/>
              <w:right w:val="single" w:sz="4" w:space="0" w:color="auto"/>
            </w:tcBorders>
          </w:tcPr>
          <w:p w:rsidR="005A11F5" w:rsidRDefault="005A11F5" w:rsidP="005A11F5">
            <w:pPr>
              <w:spacing w:line="276" w:lineRule="auto"/>
              <w:rPr>
                <w:rFonts w:cs="Arial"/>
              </w:rPr>
            </w:pPr>
            <w:r>
              <w:rPr>
                <w:rFonts w:cs="Arial"/>
              </w:rPr>
              <w:t xml:space="preserve">Parameter </w:t>
            </w:r>
            <w:proofErr w:type="spellStart"/>
            <w:r>
              <w:rPr>
                <w:rFonts w:cs="Arial"/>
              </w:rPr>
              <w:t>CurrentStreetName</w:t>
            </w:r>
            <w:proofErr w:type="spellEnd"/>
            <w:r>
              <w:rPr>
                <w:rFonts w:cs="Arial"/>
              </w:rPr>
              <w:t xml:space="preserve"> is used to </w:t>
            </w:r>
            <w:proofErr w:type="spellStart"/>
            <w:r>
              <w:rPr>
                <w:rFonts w:cs="Arial"/>
              </w:rPr>
              <w:t>tranmit</w:t>
            </w:r>
            <w:proofErr w:type="spellEnd"/>
            <w:r>
              <w:rPr>
                <w:rFonts w:cs="Arial"/>
              </w:rPr>
              <w:t xml:space="preserve"> the street name string to the Client.</w:t>
            </w:r>
          </w:p>
        </w:tc>
      </w:tr>
      <w:tr w:rsidR="005A11F5" w:rsidRPr="000811D0" w:rsidTr="005A11F5">
        <w:trPr>
          <w:jc w:val="center"/>
        </w:trPr>
        <w:tc>
          <w:tcPr>
            <w:tcW w:w="1438" w:type="dxa"/>
            <w:tcBorders>
              <w:top w:val="single" w:sz="4" w:space="0" w:color="auto"/>
              <w:left w:val="single" w:sz="4" w:space="0" w:color="auto"/>
              <w:bottom w:val="single" w:sz="4" w:space="0" w:color="auto"/>
              <w:right w:val="single" w:sz="4" w:space="0" w:color="auto"/>
            </w:tcBorders>
          </w:tcPr>
          <w:p w:rsidR="005A11F5" w:rsidRDefault="005A11F5" w:rsidP="005A11F5">
            <w:pPr>
              <w:spacing w:line="276" w:lineRule="auto"/>
              <w:rPr>
                <w:rFonts w:cs="Arial"/>
              </w:rPr>
            </w:pPr>
          </w:p>
        </w:tc>
        <w:tc>
          <w:tcPr>
            <w:tcW w:w="1695" w:type="dxa"/>
            <w:tcBorders>
              <w:top w:val="single" w:sz="4" w:space="0" w:color="auto"/>
              <w:left w:val="single" w:sz="4" w:space="0" w:color="auto"/>
              <w:bottom w:val="single" w:sz="4" w:space="0" w:color="auto"/>
              <w:right w:val="single" w:sz="4" w:space="0" w:color="auto"/>
            </w:tcBorders>
          </w:tcPr>
          <w:p w:rsidR="005A11F5" w:rsidRDefault="005A11F5" w:rsidP="005A11F5">
            <w:pPr>
              <w:spacing w:line="276" w:lineRule="auto"/>
            </w:pPr>
            <w:r>
              <w:t>String</w:t>
            </w:r>
          </w:p>
        </w:tc>
        <w:tc>
          <w:tcPr>
            <w:tcW w:w="861" w:type="dxa"/>
            <w:tcBorders>
              <w:top w:val="single" w:sz="4" w:space="0" w:color="auto"/>
              <w:left w:val="single" w:sz="4" w:space="0" w:color="auto"/>
              <w:bottom w:val="single" w:sz="4" w:space="0" w:color="auto"/>
              <w:right w:val="single" w:sz="4" w:space="0" w:color="auto"/>
            </w:tcBorders>
          </w:tcPr>
          <w:p w:rsidR="005A11F5" w:rsidRDefault="005A11F5" w:rsidP="005A11F5">
            <w:pPr>
              <w:spacing w:line="276" w:lineRule="auto"/>
            </w:pPr>
            <w:r>
              <w:t>-</w:t>
            </w:r>
          </w:p>
        </w:tc>
        <w:tc>
          <w:tcPr>
            <w:tcW w:w="4586" w:type="dxa"/>
            <w:tcBorders>
              <w:top w:val="single" w:sz="4" w:space="0" w:color="auto"/>
              <w:left w:val="single" w:sz="4" w:space="0" w:color="auto"/>
              <w:bottom w:val="single" w:sz="4" w:space="0" w:color="auto"/>
              <w:right w:val="single" w:sz="4" w:space="0" w:color="auto"/>
            </w:tcBorders>
          </w:tcPr>
          <w:p w:rsidR="005A11F5" w:rsidRDefault="005A11F5" w:rsidP="005A11F5">
            <w:pPr>
              <w:spacing w:line="276" w:lineRule="auto"/>
              <w:rPr>
                <w:rFonts w:cs="Arial"/>
              </w:rPr>
            </w:pPr>
            <w:proofErr w:type="spellStart"/>
            <w:r>
              <w:rPr>
                <w:rFonts w:cs="Arial"/>
              </w:rPr>
              <w:t>CurrentStreetName</w:t>
            </w:r>
            <w:proofErr w:type="spellEnd"/>
            <w:r>
              <w:rPr>
                <w:rFonts w:cs="Arial"/>
              </w:rPr>
              <w:t xml:space="preserve"> up to 81 characters. 80 letters plus 1 EOS character</w:t>
            </w:r>
          </w:p>
        </w:tc>
      </w:tr>
    </w:tbl>
    <w:p w:rsidR="005A11F5" w:rsidRDefault="005A11F5" w:rsidP="005A11F5"/>
    <w:p w:rsidR="005A11F5" w:rsidRDefault="005A11F5" w:rsidP="005A11F5"/>
    <w:p w:rsidR="005A11F5" w:rsidRDefault="005A11F5" w:rsidP="005A11F5">
      <w:pPr>
        <w:pStyle w:val="Heading1"/>
      </w:pPr>
      <w:bookmarkStart w:id="27" w:name="_Toc466042976"/>
      <w:r>
        <w:lastRenderedPageBreak/>
        <w:t>Functional Definition</w:t>
      </w:r>
      <w:bookmarkEnd w:id="27"/>
    </w:p>
    <w:p w:rsidR="005A11F5" w:rsidRDefault="005A11F5" w:rsidP="005A11F5">
      <w:pPr>
        <w:pStyle w:val="Heading2"/>
      </w:pPr>
      <w:bookmarkStart w:id="28" w:name="_Toc466042977"/>
      <w:r w:rsidRPr="00B9479B">
        <w:t>NAVREPEAT-FUN-REQ-022791/A-Browse Navigation (</w:t>
      </w:r>
      <w:proofErr w:type="spellStart"/>
      <w:r w:rsidRPr="00B9479B">
        <w:t>TcSE</w:t>
      </w:r>
      <w:proofErr w:type="spellEnd"/>
      <w:r w:rsidRPr="00B9479B">
        <w:t xml:space="preserve"> ROIN-294096-1)</w:t>
      </w:r>
      <w:bookmarkEnd w:id="28"/>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 </w:t>
      </w:r>
    </w:p>
    <w:p w:rsidR="005A11F5" w:rsidRDefault="005A11F5" w:rsidP="005A11F5">
      <w:pPr>
        <w:pStyle w:val="Heading3"/>
      </w:pPr>
      <w:bookmarkStart w:id="29" w:name="_Toc466042978"/>
      <w:r>
        <w:t>Use Cases</w:t>
      </w:r>
      <w:bookmarkEnd w:id="29"/>
    </w:p>
    <w:p w:rsidR="005A11F5" w:rsidRDefault="005A11F5" w:rsidP="005A11F5">
      <w:pPr>
        <w:pStyle w:val="Heading4"/>
      </w:pPr>
      <w:r>
        <w:t>NAVREPEAT-UC-REQ-022792/A-Quick Navigation Browse (</w:t>
      </w:r>
      <w:proofErr w:type="spellStart"/>
      <w:r>
        <w:t>TcSE</w:t>
      </w:r>
      <w:proofErr w:type="spellEnd"/>
      <w:r>
        <w:t xml:space="preserve"> ROIN-292751-1)</w:t>
      </w: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User</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User currently on the Route not Active home screen in the Cluster OR Active Route Options Menu within the Navigation Cluster HMI screens.</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user enters quick browse to view a list.</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List of available items shown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Vehicle System Interface </w:t>
            </w:r>
          </w:p>
          <w:p w:rsidR="00716719" w:rsidRDefault="005A11F5">
            <w:r>
              <w:rPr>
                <w:rFonts w:eastAsia="Arial" w:cs="Arial"/>
              </w:rPr>
              <w:t>G-HMI</w:t>
            </w:r>
          </w:p>
        </w:tc>
      </w:tr>
    </w:tbl>
    <w:p w:rsidR="00716719" w:rsidRDefault="005A11F5">
      <w:pPr>
        <w:spacing w:after="280" w:afterAutospacing="1"/>
      </w:pPr>
      <w:r>
        <w:t> </w:t>
      </w:r>
    </w:p>
    <w:p w:rsidR="005A11F5" w:rsidRDefault="005A11F5" w:rsidP="005A11F5">
      <w:pPr>
        <w:pStyle w:val="Heading4"/>
      </w:pPr>
      <w:r>
        <w:t>NAVREPEAT-UC-REQ-022793/A-Destination Selection (</w:t>
      </w:r>
      <w:proofErr w:type="spellStart"/>
      <w:r>
        <w:t>TcSE</w:t>
      </w:r>
      <w:proofErr w:type="spellEnd"/>
      <w:r>
        <w:t xml:space="preserve"> ROIN-292752-1)</w:t>
      </w: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User</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List browse is active</w:t>
            </w:r>
          </w:p>
          <w:p w:rsidR="00716719" w:rsidRDefault="005A11F5">
            <w:r>
              <w:rPr>
                <w:rFonts w:eastAsia="Arial" w:cs="Arial"/>
              </w:rPr>
              <w:t>List of valid destinations active</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User selects destination </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Exit browse and show navigation home screen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Vehicle System Interface </w:t>
            </w:r>
          </w:p>
          <w:p w:rsidR="00716719" w:rsidRDefault="005A11F5">
            <w:r>
              <w:rPr>
                <w:rFonts w:eastAsia="Arial" w:cs="Arial"/>
              </w:rPr>
              <w:t>G-HMI</w:t>
            </w:r>
          </w:p>
        </w:tc>
      </w:tr>
    </w:tbl>
    <w:p w:rsidR="00716719" w:rsidRDefault="005A11F5">
      <w:pPr>
        <w:spacing w:after="280" w:afterAutospacing="1"/>
      </w:pPr>
      <w:r>
        <w:t> </w:t>
      </w:r>
    </w:p>
    <w:p w:rsidR="005A11F5" w:rsidRDefault="005A11F5" w:rsidP="005A11F5">
      <w:pPr>
        <w:pStyle w:val="Heading4"/>
      </w:pPr>
      <w:r>
        <w:t>NAVREPEAT-UC-REQ-022794/A-Waypoint Selection (</w:t>
      </w:r>
      <w:proofErr w:type="spellStart"/>
      <w:r>
        <w:t>TcSE</w:t>
      </w:r>
      <w:proofErr w:type="spellEnd"/>
      <w:r>
        <w:t xml:space="preserve"> ROIN-292753-1)</w:t>
      </w: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User</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Route is active</w:t>
            </w:r>
          </w:p>
          <w:p w:rsidR="00716719" w:rsidRDefault="005A11F5">
            <w:r>
              <w:rPr>
                <w:rFonts w:eastAsia="Arial" w:cs="Arial"/>
              </w:rPr>
              <w:t>Browse is active</w:t>
            </w:r>
          </w:p>
          <w:p w:rsidR="00716719" w:rsidRDefault="005A11F5">
            <w:r>
              <w:rPr>
                <w:rFonts w:eastAsia="Arial" w:cs="Arial"/>
              </w:rPr>
              <w:t>List of valid waypoints active</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User selects waypoint</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Navigation home screen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Vehicle System Interface </w:t>
            </w:r>
          </w:p>
          <w:p w:rsidR="00716719" w:rsidRDefault="005A11F5">
            <w:r>
              <w:rPr>
                <w:rFonts w:eastAsia="Arial" w:cs="Arial"/>
              </w:rPr>
              <w:t>G-HMI</w:t>
            </w:r>
          </w:p>
        </w:tc>
      </w:tr>
    </w:tbl>
    <w:p w:rsidR="00716719" w:rsidRDefault="005A11F5">
      <w:pPr>
        <w:spacing w:after="280" w:afterAutospacing="1"/>
      </w:pPr>
      <w:r>
        <w:t> </w:t>
      </w:r>
    </w:p>
    <w:p w:rsidR="005A11F5" w:rsidRDefault="005A11F5" w:rsidP="005A11F5">
      <w:pPr>
        <w:pStyle w:val="Heading3"/>
      </w:pPr>
      <w:bookmarkStart w:id="30" w:name="_Toc466042979"/>
      <w:r>
        <w:lastRenderedPageBreak/>
        <w:t>Requirements</w:t>
      </w:r>
      <w:bookmarkEnd w:id="30"/>
    </w:p>
    <w:p w:rsidR="005A11F5" w:rsidRPr="005A11F5" w:rsidRDefault="005A11F5" w:rsidP="005A11F5">
      <w:pPr>
        <w:pStyle w:val="Heading4"/>
        <w:rPr>
          <w:b w:val="0"/>
          <w:u w:val="single"/>
        </w:rPr>
      </w:pPr>
      <w:r w:rsidRPr="005A11F5">
        <w:rPr>
          <w:b w:val="0"/>
          <w:u w:val="single"/>
        </w:rPr>
        <w:t>NAVREPEAT-SR-REQ-022795/A-List Browse- Set Operation (</w:t>
      </w:r>
      <w:proofErr w:type="spellStart"/>
      <w:r w:rsidRPr="005A11F5">
        <w:rPr>
          <w:b w:val="0"/>
          <w:u w:val="single"/>
        </w:rPr>
        <w:t>TcSE</w:t>
      </w:r>
      <w:proofErr w:type="spellEnd"/>
      <w:r w:rsidRPr="005A11F5">
        <w:rPr>
          <w:b w:val="0"/>
          <w:u w:val="single"/>
        </w:rPr>
        <w:t xml:space="preserve"> ROIN-159114-1)</w:t>
      </w:r>
    </w:p>
    <w:p w:rsidR="00716719" w:rsidRDefault="005A11F5">
      <w:pPr>
        <w:spacing w:after="280" w:afterAutospacing="1"/>
      </w:pPr>
      <w:r>
        <w:rPr>
          <w:rFonts w:eastAsia="Arial" w:cs="Arial"/>
        </w:rPr>
        <w:t xml:space="preserve">While in the Quick Navigation list Browser, if there is no child list available for current list, the browser shall issue a </w:t>
      </w:r>
      <w:proofErr w:type="spellStart"/>
      <w:r>
        <w:rPr>
          <w:rFonts w:eastAsia="Arial" w:cs="Arial"/>
        </w:rPr>
        <w:t>SetLBPItem.Rq</w:t>
      </w:r>
      <w:proofErr w:type="spellEnd"/>
      <w:r>
        <w:rPr>
          <w:rFonts w:eastAsia="Arial" w:cs="Arial"/>
          <w:b/>
          <w:bCs/>
        </w:rPr>
        <w:t xml:space="preserve"> </w:t>
      </w:r>
      <w:r>
        <w:rPr>
          <w:rFonts w:eastAsia="Arial" w:cs="Arial"/>
        </w:rPr>
        <w:t xml:space="preserve">command to the Navigation Repeater Server.  </w:t>
      </w:r>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 xml:space="preserve">The Navigation Repeater Server shall then respond to this </w:t>
      </w:r>
      <w:proofErr w:type="spellStart"/>
      <w:r>
        <w:rPr>
          <w:rFonts w:eastAsia="Arial" w:cs="Arial"/>
        </w:rPr>
        <w:t>SetLBPItem.Rq</w:t>
      </w:r>
      <w:proofErr w:type="spellEnd"/>
      <w:r>
        <w:rPr>
          <w:rFonts w:eastAsia="Arial" w:cs="Arial"/>
        </w:rPr>
        <w:t xml:space="preserve"> by issuing a </w:t>
      </w:r>
      <w:proofErr w:type="spellStart"/>
      <w:r>
        <w:rPr>
          <w:rFonts w:eastAsia="Arial" w:cs="Arial"/>
        </w:rPr>
        <w:t>CurrentStreetName.St</w:t>
      </w:r>
      <w:proofErr w:type="spellEnd"/>
      <w:r>
        <w:rPr>
          <w:rFonts w:eastAsia="Arial" w:cs="Arial"/>
        </w:rPr>
        <w:t xml:space="preserve"> TP message, with Set Operation encoding for the </w:t>
      </w:r>
      <w:proofErr w:type="spellStart"/>
      <w:r>
        <w:rPr>
          <w:rFonts w:eastAsia="Arial" w:cs="Arial"/>
        </w:rPr>
        <w:t>DataUpdate</w:t>
      </w:r>
      <w:proofErr w:type="spellEnd"/>
      <w:r>
        <w:rPr>
          <w:rFonts w:eastAsia="Arial" w:cs="Arial"/>
        </w:rPr>
        <w:t xml:space="preserve"> parameter.  </w:t>
      </w:r>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 xml:space="preserve">This shall trigger the Navigation Repeater Client to update the HMI of the display to the Route Active home screen. </w:t>
      </w:r>
    </w:p>
    <w:p w:rsidR="005A11F5" w:rsidRDefault="005A11F5" w:rsidP="005A11F5">
      <w:pPr>
        <w:pStyle w:val="Heading3"/>
      </w:pPr>
      <w:bookmarkStart w:id="31" w:name="_Toc466042980"/>
      <w:r>
        <w:t>Sequence Diagrams</w:t>
      </w:r>
      <w:bookmarkEnd w:id="31"/>
    </w:p>
    <w:p w:rsidR="005A11F5" w:rsidRDefault="005A11F5" w:rsidP="005A11F5">
      <w:pPr>
        <w:pStyle w:val="Heading4"/>
      </w:pPr>
      <w:r>
        <w:t>NAVREPEAT-SD-REQ-022796/A-Quick Navigation Browse (</w:t>
      </w:r>
      <w:proofErr w:type="spellStart"/>
      <w:r>
        <w:t>TcSE</w:t>
      </w:r>
      <w:proofErr w:type="spellEnd"/>
      <w:r>
        <w:t xml:space="preserve"> ROIN-118701-1)</w:t>
      </w:r>
    </w:p>
    <w:p w:rsidR="005A11F5" w:rsidRPr="00760C18" w:rsidRDefault="005A11F5" w:rsidP="005A11F5">
      <w:pPr>
        <w:pStyle w:val="BoldText"/>
      </w:pPr>
      <w:r w:rsidRPr="00760C18">
        <w:t>Scenarios</w:t>
      </w:r>
    </w:p>
    <w:p w:rsidR="005A11F5" w:rsidRPr="00760C18" w:rsidRDefault="005A11F5" w:rsidP="005A11F5">
      <w:pPr>
        <w:pStyle w:val="BoldText"/>
        <w:ind w:left="720"/>
      </w:pPr>
      <w:r w:rsidRPr="00760C18">
        <w:t>Normal Usage</w:t>
      </w:r>
    </w:p>
    <w:p w:rsidR="00716719" w:rsidRDefault="005A11F5">
      <w:pPr>
        <w:spacing w:after="280" w:afterAutospacing="1"/>
        <w:ind w:left="720"/>
      </w:pPr>
      <w:r>
        <w:rPr>
          <w:rFonts w:eastAsia="Arial" w:cs="Arial"/>
        </w:rPr>
        <w:t>The user enters &lt; Quick Navigation List Browser &gt; to select a new destination / waypoint from the cluster HMI.</w:t>
      </w:r>
    </w:p>
    <w:p w:rsidR="00716719" w:rsidRDefault="005A11F5">
      <w:pPr>
        <w:spacing w:after="280" w:afterAutospacing="1"/>
        <w:ind w:left="720"/>
      </w:pPr>
      <w:r>
        <w:rPr>
          <w:rFonts w:eastAsia="Arial" w:cs="Arial"/>
        </w:rPr>
        <w:t> </w:t>
      </w:r>
    </w:p>
    <w:p w:rsidR="005A11F5" w:rsidRPr="00760C18" w:rsidRDefault="005A11F5" w:rsidP="005A11F5">
      <w:pPr>
        <w:pStyle w:val="BoldText"/>
      </w:pPr>
      <w:r w:rsidRPr="00760C18">
        <w:t>Constraints</w:t>
      </w:r>
    </w:p>
    <w:p w:rsidR="005A11F5" w:rsidRPr="00760C18" w:rsidRDefault="005A11F5" w:rsidP="005A11F5">
      <w:pPr>
        <w:pStyle w:val="BoldText"/>
        <w:ind w:left="720"/>
      </w:pPr>
      <w:r w:rsidRPr="00760C18">
        <w:t>Pre-condition</w:t>
      </w:r>
    </w:p>
    <w:p w:rsidR="00716719" w:rsidRDefault="005A11F5">
      <w:pPr>
        <w:spacing w:after="280" w:afterAutospacing="1"/>
        <w:ind w:left="720"/>
      </w:pPr>
      <w:r>
        <w:rPr>
          <w:rFonts w:eastAsia="Arial" w:cs="Arial"/>
        </w:rPr>
        <w:t>User currently on the Route not Active home screen in the Cluster OR Active Route Options Menu within the Navigation Cluster HMI screens.</w:t>
      </w:r>
    </w:p>
    <w:p w:rsidR="00716719" w:rsidRDefault="005A11F5">
      <w:pPr>
        <w:spacing w:after="280" w:afterAutospacing="1"/>
        <w:ind w:left="720"/>
      </w:pPr>
      <w:r>
        <w:rPr>
          <w:rFonts w:eastAsia="Arial" w:cs="Arial"/>
        </w:rPr>
        <w:t> </w:t>
      </w:r>
    </w:p>
    <w:p w:rsidR="005A11F5" w:rsidRPr="00760C18" w:rsidRDefault="005A11F5" w:rsidP="005A11F5">
      <w:pPr>
        <w:pStyle w:val="BoldText"/>
        <w:ind w:left="720"/>
      </w:pPr>
      <w:r w:rsidRPr="00760C18">
        <w:t>Post-condition</w:t>
      </w:r>
    </w:p>
    <w:p w:rsidR="00716719" w:rsidRDefault="005A11F5">
      <w:pPr>
        <w:spacing w:after="280" w:afterAutospacing="1"/>
        <w:ind w:left="720"/>
      </w:pPr>
      <w:r>
        <w:rPr>
          <w:rFonts w:eastAsia="Arial" w:cs="Arial"/>
        </w:rPr>
        <w:t>User has exited browse, and returns to Navigation home screen.</w:t>
      </w:r>
    </w:p>
    <w:p w:rsidR="00716719" w:rsidRDefault="005A11F5">
      <w:pPr>
        <w:spacing w:after="280" w:afterAutospacing="1"/>
        <w:ind w:left="720"/>
      </w:pPr>
      <w:r>
        <w:rPr>
          <w:rFonts w:eastAsia="Arial" w:cs="Arial"/>
        </w:rPr>
        <w:t> </w:t>
      </w:r>
    </w:p>
    <w:p w:rsidR="005A11F5" w:rsidRPr="00760C18" w:rsidRDefault="005A11F5" w:rsidP="005A11F5">
      <w:pPr>
        <w:pStyle w:val="BoldText"/>
      </w:pPr>
      <w:r w:rsidRPr="00760C18">
        <w:lastRenderedPageBreak/>
        <w:t>Sequence Diagram</w:t>
      </w:r>
    </w:p>
    <w:p w:rsidR="00716719" w:rsidRDefault="005A11F5" w:rsidP="005A11F5">
      <w:pPr>
        <w:keepNext/>
        <w:spacing w:after="280" w:afterAutospacing="1"/>
        <w:jc w:val="center"/>
      </w:pPr>
      <w:r>
        <w:pict>
          <v:shape id="_x0000_i1026" type="#_x0000_t75" style="width:504.75pt;height:531pt">
            <v:imagedata r:id="rId10" o:title=""/>
          </v:shape>
        </w:pict>
      </w:r>
    </w:p>
    <w:p w:rsidR="005A11F5" w:rsidRDefault="005A11F5" w:rsidP="005A11F5">
      <w:pPr>
        <w:pStyle w:val="Heading2"/>
      </w:pPr>
      <w:bookmarkStart w:id="32" w:name="_Toc466042981"/>
      <w:r w:rsidRPr="00B9479B">
        <w:t>NAVREPEAT-FUN-REQ-022797/A-Display Route not Active Home Screen (</w:t>
      </w:r>
      <w:proofErr w:type="spellStart"/>
      <w:r w:rsidRPr="00B9479B">
        <w:t>TcSE</w:t>
      </w:r>
      <w:proofErr w:type="spellEnd"/>
      <w:r w:rsidRPr="00B9479B">
        <w:t xml:space="preserve"> ROIN-294099-1)</w:t>
      </w:r>
      <w:bookmarkEnd w:id="32"/>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 </w:t>
      </w:r>
    </w:p>
    <w:p w:rsidR="005A11F5" w:rsidRDefault="005A11F5" w:rsidP="005A11F5">
      <w:pPr>
        <w:pStyle w:val="Heading3"/>
      </w:pPr>
      <w:bookmarkStart w:id="33" w:name="_Toc466042982"/>
      <w:r>
        <w:lastRenderedPageBreak/>
        <w:t>Sequence Diagrams</w:t>
      </w:r>
      <w:bookmarkEnd w:id="33"/>
    </w:p>
    <w:p w:rsidR="005A11F5" w:rsidRDefault="005A11F5" w:rsidP="005A11F5">
      <w:pPr>
        <w:pStyle w:val="Heading4"/>
      </w:pPr>
      <w:r>
        <w:t>NAVREPEAT-SD-REQ-022798/A-Route Not Active - Home Screen (</w:t>
      </w:r>
      <w:proofErr w:type="spellStart"/>
      <w:r>
        <w:t>TcSE</w:t>
      </w:r>
      <w:proofErr w:type="spellEnd"/>
      <w:r>
        <w:t xml:space="preserve"> ROIN-118771-2)</w:t>
      </w:r>
    </w:p>
    <w:p w:rsidR="005A11F5" w:rsidRPr="00F8674E" w:rsidRDefault="005A11F5" w:rsidP="005A11F5">
      <w:pPr>
        <w:rPr>
          <w:b/>
          <w:sz w:val="16"/>
          <w:szCs w:val="16"/>
        </w:rPr>
      </w:pPr>
      <w:r w:rsidRPr="00F8674E">
        <w:rPr>
          <w:b/>
          <w:sz w:val="16"/>
          <w:szCs w:val="16"/>
        </w:rPr>
        <w:t>Linked Elements</w:t>
      </w:r>
    </w:p>
    <w:p w:rsidR="005A11F5" w:rsidRPr="00F8674E" w:rsidRDefault="005A11F5" w:rsidP="005A11F5">
      <w:pPr>
        <w:rPr>
          <w:sz w:val="16"/>
          <w:szCs w:val="16"/>
        </w:rPr>
      </w:pPr>
      <w:r w:rsidRPr="00F8674E">
        <w:rPr>
          <w:sz w:val="16"/>
          <w:szCs w:val="16"/>
        </w:rPr>
        <w:t>NAVREPEAT-FUN-REQ-022797/A-Display Route not Active Home Screen (</w:t>
      </w:r>
      <w:proofErr w:type="spellStart"/>
      <w:r w:rsidRPr="00F8674E">
        <w:rPr>
          <w:sz w:val="16"/>
          <w:szCs w:val="16"/>
        </w:rPr>
        <w:t>TcSE</w:t>
      </w:r>
      <w:proofErr w:type="spellEnd"/>
      <w:r w:rsidRPr="00F8674E">
        <w:rPr>
          <w:sz w:val="16"/>
          <w:szCs w:val="16"/>
        </w:rPr>
        <w:t xml:space="preserve"> ROIN-294099-1)</w:t>
      </w:r>
    </w:p>
    <w:p w:rsidR="005A11F5" w:rsidRPr="00F8674E" w:rsidRDefault="005A11F5" w:rsidP="005A11F5">
      <w:pPr>
        <w:rPr>
          <w:sz w:val="16"/>
          <w:szCs w:val="16"/>
        </w:rPr>
      </w:pPr>
    </w:p>
    <w:p w:rsidR="005A11F5" w:rsidRPr="00760C18" w:rsidRDefault="005A11F5" w:rsidP="005A11F5">
      <w:pPr>
        <w:pStyle w:val="BoldText"/>
      </w:pPr>
      <w:r w:rsidRPr="00760C18">
        <w:t>Scenarios</w:t>
      </w:r>
    </w:p>
    <w:p w:rsidR="005A11F5" w:rsidRPr="00760C18" w:rsidRDefault="005A11F5" w:rsidP="005A11F5">
      <w:pPr>
        <w:pStyle w:val="BoldText"/>
        <w:ind w:left="720"/>
      </w:pPr>
      <w:r w:rsidRPr="00760C18">
        <w:t>Normal Usage</w:t>
      </w:r>
    </w:p>
    <w:p w:rsidR="00716719" w:rsidRDefault="005A11F5">
      <w:pPr>
        <w:spacing w:after="280" w:afterAutospacing="1"/>
        <w:ind w:left="720"/>
      </w:pPr>
      <w:r>
        <w:rPr>
          <w:rFonts w:eastAsia="Arial" w:cs="Arial"/>
        </w:rPr>
        <w:t>User is viewing route not active home screen on the right hand side cluster display.</w:t>
      </w:r>
    </w:p>
    <w:p w:rsidR="00716719" w:rsidRDefault="005A11F5">
      <w:pPr>
        <w:spacing w:after="280" w:afterAutospacing="1"/>
        <w:ind w:left="720"/>
      </w:pPr>
      <w:r>
        <w:rPr>
          <w:rFonts w:eastAsia="Arial" w:cs="Arial"/>
        </w:rPr>
        <w:t> </w:t>
      </w:r>
    </w:p>
    <w:p w:rsidR="005A11F5" w:rsidRPr="00760C18" w:rsidRDefault="005A11F5" w:rsidP="005A11F5">
      <w:pPr>
        <w:pStyle w:val="BoldText"/>
      </w:pPr>
      <w:r w:rsidRPr="00760C18">
        <w:t>Constraints</w:t>
      </w:r>
    </w:p>
    <w:p w:rsidR="005A11F5" w:rsidRPr="00760C18" w:rsidRDefault="005A11F5" w:rsidP="005A11F5">
      <w:pPr>
        <w:pStyle w:val="BoldText"/>
        <w:ind w:left="720"/>
      </w:pPr>
      <w:r w:rsidRPr="00760C18">
        <w:t>Pre-condition</w:t>
      </w:r>
    </w:p>
    <w:p w:rsidR="00716719" w:rsidRDefault="005A11F5">
      <w:pPr>
        <w:spacing w:after="280" w:afterAutospacing="1"/>
        <w:ind w:left="720"/>
      </w:pPr>
      <w:r>
        <w:rPr>
          <w:rFonts w:eastAsia="Arial" w:cs="Arial"/>
        </w:rPr>
        <w:t>{The Navigation route not active home screen} is displayed via cluster HMI.</w:t>
      </w:r>
    </w:p>
    <w:p w:rsidR="00716719" w:rsidRDefault="005A11F5">
      <w:pPr>
        <w:spacing w:after="280" w:afterAutospacing="1"/>
        <w:ind w:left="720"/>
      </w:pPr>
      <w:r>
        <w:rPr>
          <w:rFonts w:eastAsia="Arial" w:cs="Arial"/>
        </w:rPr>
        <w:t> </w:t>
      </w:r>
    </w:p>
    <w:p w:rsidR="005A11F5" w:rsidRPr="00760C18" w:rsidRDefault="005A11F5" w:rsidP="005A11F5">
      <w:pPr>
        <w:pStyle w:val="BoldText"/>
        <w:ind w:left="720"/>
      </w:pPr>
      <w:r w:rsidRPr="00760C18">
        <w:t>Post-condition</w:t>
      </w:r>
    </w:p>
    <w:p w:rsidR="00716719" w:rsidRDefault="005A11F5">
      <w:pPr>
        <w:spacing w:after="280" w:afterAutospacing="1"/>
        <w:ind w:left="720"/>
      </w:pPr>
      <w:r>
        <w:rPr>
          <w:rFonts w:eastAsia="Arial" w:cs="Arial"/>
        </w:rPr>
        <w:t>{The Navigation route not active home screen} is displayed via cluster HMI.</w:t>
      </w:r>
    </w:p>
    <w:p w:rsidR="00716719" w:rsidRDefault="005A11F5">
      <w:pPr>
        <w:spacing w:after="280" w:afterAutospacing="1"/>
        <w:ind w:left="720"/>
      </w:pPr>
      <w:r>
        <w:rPr>
          <w:rFonts w:eastAsia="Arial" w:cs="Arial"/>
        </w:rPr>
        <w:t> </w:t>
      </w:r>
    </w:p>
    <w:p w:rsidR="005A11F5" w:rsidRPr="00760C18" w:rsidRDefault="005A11F5" w:rsidP="005A11F5">
      <w:pPr>
        <w:pStyle w:val="BoldText"/>
      </w:pPr>
      <w:r w:rsidRPr="00760C18">
        <w:t>Sequence Diagram</w:t>
      </w:r>
    </w:p>
    <w:p w:rsidR="00716719" w:rsidRDefault="005A11F5" w:rsidP="005A11F5">
      <w:pPr>
        <w:keepNext/>
        <w:spacing w:after="280" w:afterAutospacing="1"/>
        <w:jc w:val="center"/>
      </w:pPr>
      <w:r>
        <w:pict>
          <v:shape id="_x0000_i1027" type="#_x0000_t75" style="width:7in;height:304.5pt">
            <v:imagedata r:id="rId11" o:title=""/>
          </v:shape>
        </w:pict>
      </w:r>
    </w:p>
    <w:p w:rsidR="005A11F5" w:rsidRDefault="005A11F5" w:rsidP="005A11F5">
      <w:pPr>
        <w:pStyle w:val="Heading2"/>
      </w:pPr>
      <w:bookmarkStart w:id="34" w:name="_Toc466042983"/>
      <w:r w:rsidRPr="00B9479B">
        <w:t>NAVREPEAT-FUN-REQ-022799/A-Display Route Active Home Screen (</w:t>
      </w:r>
      <w:proofErr w:type="spellStart"/>
      <w:r w:rsidRPr="00B9479B">
        <w:t>TcSE</w:t>
      </w:r>
      <w:proofErr w:type="spellEnd"/>
      <w:r w:rsidRPr="00B9479B">
        <w:t xml:space="preserve"> ROIN-294101-1)</w:t>
      </w:r>
      <w:bookmarkEnd w:id="34"/>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 </w:t>
      </w:r>
    </w:p>
    <w:p w:rsidR="005A11F5" w:rsidRDefault="005A11F5" w:rsidP="005A11F5">
      <w:pPr>
        <w:pStyle w:val="Heading3"/>
      </w:pPr>
      <w:bookmarkStart w:id="35" w:name="_Toc466042984"/>
      <w:r>
        <w:lastRenderedPageBreak/>
        <w:t>Use Cases</w:t>
      </w:r>
      <w:bookmarkEnd w:id="35"/>
    </w:p>
    <w:p w:rsidR="005A11F5" w:rsidRDefault="005A11F5" w:rsidP="005A11F5">
      <w:pPr>
        <w:pStyle w:val="Heading4"/>
      </w:pPr>
      <w:r>
        <w:t>NAVREPEAT-UC-REQ-022800/A-Show Destination Reached Symbol (</w:t>
      </w:r>
      <w:proofErr w:type="spellStart"/>
      <w:r>
        <w:t>TcSE</w:t>
      </w:r>
      <w:proofErr w:type="spellEnd"/>
      <w:r>
        <w:t xml:space="preserve"> ROIN-292743-1)</w:t>
      </w: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System</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navigation system is active.</w:t>
            </w:r>
          </w:p>
          <w:p w:rsidR="00716719" w:rsidRDefault="005A11F5">
            <w:r>
              <w:rPr>
                <w:rFonts w:eastAsia="Arial" w:cs="Arial"/>
              </w:rPr>
              <w:t>A route is computed and guidance is active.</w:t>
            </w:r>
          </w:p>
          <w:p w:rsidR="00716719" w:rsidRDefault="005A11F5">
            <w:r>
              <w:rPr>
                <w:rFonts w:eastAsia="Arial" w:cs="Arial"/>
              </w:rPr>
              <w:t>The map database is available.</w:t>
            </w:r>
          </w:p>
          <w:p w:rsidR="00716719" w:rsidRDefault="005A11F5">
            <w:r>
              <w:rPr>
                <w:rFonts w:eastAsia="Arial" w:cs="Arial"/>
              </w:rPr>
              <w:t>The navigation system is able to provide a valid position.</w:t>
            </w:r>
          </w:p>
          <w:p w:rsidR="00716719" w:rsidRDefault="005A11F5">
            <w:r>
              <w:rPr>
                <w:rFonts w:eastAsia="Arial" w:cs="Arial"/>
              </w:rPr>
              <w:t>The user reaches his destination.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user sees the "</w:t>
            </w:r>
            <w:proofErr w:type="spellStart"/>
            <w:r>
              <w:rPr>
                <w:rFonts w:eastAsia="Arial" w:cs="Arial"/>
              </w:rPr>
              <w:t>ArrivedAtDestination</w:t>
            </w:r>
            <w:proofErr w:type="spellEnd"/>
            <w:r>
              <w:rPr>
                <w:rFonts w:eastAsia="Arial" w:cs="Arial"/>
              </w:rPr>
              <w:t>" symbol in the navigation repeater display when he reaches his destination.</w:t>
            </w:r>
          </w:p>
          <w:p w:rsidR="00716719" w:rsidRDefault="005A11F5">
            <w:r>
              <w:rPr>
                <w:rFonts w:eastAsia="Arial" w:cs="Arial"/>
              </w:rPr>
              <w:t>The appearance of the symbol is aligned to the related voice guidance command.</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destination reached symbol is shown in the navigation repeater display.</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Vehicle System Interface </w:t>
            </w:r>
          </w:p>
          <w:p w:rsidR="00716719" w:rsidRDefault="005A11F5">
            <w:r>
              <w:rPr>
                <w:rFonts w:eastAsia="Arial" w:cs="Arial"/>
              </w:rPr>
              <w:t>G-HMI</w:t>
            </w:r>
          </w:p>
          <w:p w:rsidR="00716719" w:rsidRDefault="005A11F5">
            <w:r>
              <w:rPr>
                <w:rFonts w:eastAsia="Arial" w:cs="Arial"/>
              </w:rPr>
              <w:t> </w:t>
            </w:r>
          </w:p>
        </w:tc>
      </w:tr>
    </w:tbl>
    <w:p w:rsidR="00716719" w:rsidRDefault="005A11F5">
      <w:pPr>
        <w:spacing w:after="280" w:afterAutospacing="1"/>
      </w:pPr>
      <w:r>
        <w:t> </w:t>
      </w:r>
    </w:p>
    <w:p w:rsidR="005A11F5" w:rsidRDefault="005A11F5" w:rsidP="005A11F5">
      <w:pPr>
        <w:pStyle w:val="Heading4"/>
      </w:pPr>
      <w:r>
        <w:t>NAVREPEAT-UC-REQ-022801/A-Show Route Guidance Information (</w:t>
      </w:r>
      <w:proofErr w:type="spellStart"/>
      <w:r>
        <w:t>TcSE</w:t>
      </w:r>
      <w:proofErr w:type="spellEnd"/>
      <w:r>
        <w:t xml:space="preserve"> ROIN-292744-1)</w:t>
      </w: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System</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navigation system is active.</w:t>
            </w:r>
          </w:p>
          <w:p w:rsidR="00716719" w:rsidRDefault="005A11F5">
            <w:r>
              <w:rPr>
                <w:rFonts w:eastAsia="Arial" w:cs="Arial"/>
              </w:rPr>
              <w:t>A route is computed and guidance is active.</w:t>
            </w:r>
          </w:p>
          <w:p w:rsidR="00716719" w:rsidRDefault="005A11F5">
            <w:r>
              <w:rPr>
                <w:rFonts w:eastAsia="Arial" w:cs="Arial"/>
              </w:rPr>
              <w:t>The map database is available.</w:t>
            </w:r>
          </w:p>
          <w:p w:rsidR="00716719" w:rsidRDefault="005A11F5">
            <w:r>
              <w:rPr>
                <w:rFonts w:eastAsia="Arial" w:cs="Arial"/>
              </w:rPr>
              <w:t>The navigation system is able to provide a valid position.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user receives guidance information in the navigation repeater display during active route guidance.</w:t>
            </w:r>
          </w:p>
          <w:p w:rsidR="00716719" w:rsidRDefault="005A11F5">
            <w:r>
              <w:rPr>
                <w:rFonts w:eastAsia="Arial" w:cs="Arial"/>
              </w:rPr>
              <w:t>The appearance of the symbols is aligned to the related voice guidance command.</w:t>
            </w:r>
          </w:p>
          <w:p w:rsidR="00716719" w:rsidRDefault="005A11F5">
            <w:r>
              <w:rPr>
                <w:rFonts w:eastAsia="Arial" w:cs="Arial"/>
              </w:rPr>
              <w:t>Related to the capability of the navigation repeater display, the user can see the following information:</w:t>
            </w:r>
          </w:p>
          <w:p w:rsidR="00716719" w:rsidRDefault="005A11F5">
            <w:r>
              <w:rPr>
                <w:rFonts w:eastAsia="Arial" w:cs="Arial"/>
              </w:rPr>
              <w:t>- Guidance command symbols</w:t>
            </w:r>
          </w:p>
          <w:p w:rsidR="00716719" w:rsidRDefault="005A11F5">
            <w:r>
              <w:rPr>
                <w:rFonts w:eastAsia="Arial" w:cs="Arial"/>
              </w:rPr>
              <w:t>- Distance to next maneuver as total length and bar graph</w:t>
            </w:r>
          </w:p>
          <w:p w:rsidR="00716719" w:rsidRDefault="005A11F5">
            <w:r>
              <w:rPr>
                <w:rFonts w:eastAsia="Arial" w:cs="Arial"/>
              </w:rPr>
              <w:t>- Current Street name</w:t>
            </w:r>
          </w:p>
          <w:p w:rsidR="00716719" w:rsidRDefault="005A11F5">
            <w:r>
              <w:rPr>
                <w:rFonts w:eastAsia="Arial" w:cs="Arial"/>
              </w:rPr>
              <w:t>- Next Maneuver Street name</w:t>
            </w:r>
          </w:p>
          <w:p w:rsidR="00716719" w:rsidRDefault="005A11F5">
            <w:r>
              <w:rPr>
                <w:rFonts w:eastAsia="Arial" w:cs="Arial"/>
              </w:rPr>
              <w:t xml:space="preserve">- Estimated time of arrival </w:t>
            </w:r>
          </w:p>
          <w:p w:rsidR="00716719" w:rsidRDefault="005A11F5">
            <w:r>
              <w:rPr>
                <w:rFonts w:eastAsia="Arial" w:cs="Arial"/>
              </w:rPr>
              <w:t xml:space="preserve">- Estimated time to destination </w:t>
            </w:r>
          </w:p>
          <w:p w:rsidR="00716719" w:rsidRDefault="005A11F5">
            <w:r>
              <w:rPr>
                <w:rFonts w:eastAsia="Arial" w:cs="Arial"/>
              </w:rPr>
              <w:t xml:space="preserve">- Distance to destination </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guidance information is shown in the navigation repeater display.</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E1-Start up</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Vehicle System Interface </w:t>
            </w:r>
          </w:p>
          <w:p w:rsidR="00716719" w:rsidRDefault="005A11F5">
            <w:r>
              <w:rPr>
                <w:rFonts w:eastAsia="Arial" w:cs="Arial"/>
              </w:rPr>
              <w:t>G-HMI</w:t>
            </w:r>
          </w:p>
          <w:p w:rsidR="00716719" w:rsidRDefault="005A11F5">
            <w:r>
              <w:rPr>
                <w:rFonts w:eastAsia="Arial" w:cs="Arial"/>
              </w:rPr>
              <w:t> </w:t>
            </w:r>
          </w:p>
        </w:tc>
      </w:tr>
    </w:tbl>
    <w:p w:rsidR="00716719" w:rsidRDefault="005A11F5">
      <w:pPr>
        <w:spacing w:after="280" w:afterAutospacing="1"/>
      </w:pPr>
      <w:r>
        <w:t> </w:t>
      </w:r>
    </w:p>
    <w:p w:rsidR="005A11F5" w:rsidRDefault="005A11F5" w:rsidP="005A11F5">
      <w:pPr>
        <w:pStyle w:val="Heading4"/>
      </w:pPr>
      <w:r>
        <w:t xml:space="preserve">NAVREPEAT-UC-REQ-022802/A-Start </w:t>
      </w:r>
      <w:proofErr w:type="gramStart"/>
      <w:r>
        <w:t>Up</w:t>
      </w:r>
      <w:proofErr w:type="gramEnd"/>
      <w:r>
        <w:t xml:space="preserve"> (</w:t>
      </w:r>
      <w:proofErr w:type="spellStart"/>
      <w:r>
        <w:t>TcSE</w:t>
      </w:r>
      <w:proofErr w:type="spellEnd"/>
      <w:r>
        <w:t xml:space="preserve"> ROIN-292745-1)</w:t>
      </w:r>
    </w:p>
    <w:p w:rsidR="005A11F5" w:rsidRPr="005F5EF0" w:rsidRDefault="005A11F5" w:rsidP="005A11F5">
      <w:pPr>
        <w:rPr>
          <w:b/>
          <w:sz w:val="16"/>
          <w:szCs w:val="16"/>
        </w:rPr>
      </w:pPr>
      <w:r w:rsidRPr="005F5EF0">
        <w:rPr>
          <w:b/>
          <w:sz w:val="16"/>
          <w:szCs w:val="16"/>
        </w:rPr>
        <w:t>Linked Elements</w:t>
      </w:r>
    </w:p>
    <w:p w:rsidR="005A11F5" w:rsidRPr="005F5EF0" w:rsidRDefault="005A11F5" w:rsidP="005A11F5">
      <w:pPr>
        <w:rPr>
          <w:sz w:val="16"/>
          <w:szCs w:val="16"/>
        </w:rPr>
      </w:pPr>
      <w:r w:rsidRPr="005F5EF0">
        <w:rPr>
          <w:sz w:val="16"/>
          <w:szCs w:val="16"/>
        </w:rPr>
        <w:t>NAVREPEAT-UC-REQ-022801/A-Show Route Guidance Information (</w:t>
      </w:r>
      <w:proofErr w:type="spellStart"/>
      <w:r w:rsidRPr="005F5EF0">
        <w:rPr>
          <w:sz w:val="16"/>
          <w:szCs w:val="16"/>
        </w:rPr>
        <w:t>TcSE</w:t>
      </w:r>
      <w:proofErr w:type="spellEnd"/>
      <w:r w:rsidRPr="005F5EF0">
        <w:rPr>
          <w:sz w:val="16"/>
          <w:szCs w:val="16"/>
        </w:rPr>
        <w:t xml:space="preserve"> ROIN-292744-1)</w:t>
      </w:r>
    </w:p>
    <w:p w:rsidR="005A11F5" w:rsidRPr="005F5EF0" w:rsidRDefault="005A11F5" w:rsidP="005A11F5">
      <w:pPr>
        <w:rPr>
          <w:sz w:val="16"/>
          <w:szCs w:val="16"/>
        </w:rPr>
      </w:pP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System</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Same as normal use case</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 xml:space="preserve">Scenario </w:t>
            </w:r>
            <w:r>
              <w:rPr>
                <w:b/>
                <w:bCs/>
              </w:rPr>
              <w:lastRenderedPageBreak/>
              <w:t>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lastRenderedPageBreak/>
              <w:t>User initiated route guidance</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lastRenderedPageBreak/>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After starting a route guidance and receiving the first guidance information by the navigation system, the navigation repeater display shows up the first information just after receiving a valid route guidance symbol to prevent showing fragmented symbols or incomplete information.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rPr>
              <w:t xml:space="preserve">Vehicle System Interface </w:t>
            </w:r>
          </w:p>
          <w:p w:rsidR="00716719" w:rsidRDefault="005A11F5">
            <w:r>
              <w:rPr>
                <w:rFonts w:eastAsia="Arial" w:cs="Arial"/>
              </w:rPr>
              <w:t>G-HMI</w:t>
            </w:r>
          </w:p>
        </w:tc>
      </w:tr>
    </w:tbl>
    <w:p w:rsidR="00716719" w:rsidRDefault="005A11F5">
      <w:pPr>
        <w:spacing w:after="280" w:afterAutospacing="1"/>
      </w:pPr>
      <w:r>
        <w:t> </w:t>
      </w:r>
    </w:p>
    <w:p w:rsidR="005A11F5" w:rsidRDefault="005A11F5" w:rsidP="005A11F5">
      <w:pPr>
        <w:pStyle w:val="Heading4"/>
      </w:pPr>
      <w:r>
        <w:t>NAVREPEAT-UC-REQ-022803/A-Show Symbol for Route Calculation (</w:t>
      </w:r>
      <w:proofErr w:type="spellStart"/>
      <w:r>
        <w:t>TcSE</w:t>
      </w:r>
      <w:proofErr w:type="spellEnd"/>
      <w:r>
        <w:t xml:space="preserve"> ROIN-292746-1)</w:t>
      </w: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System</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navigation system is active.</w:t>
            </w:r>
          </w:p>
          <w:p w:rsidR="00716719" w:rsidRDefault="005A11F5">
            <w:r>
              <w:rPr>
                <w:rFonts w:eastAsia="Arial" w:cs="Arial"/>
              </w:rPr>
              <w:t>The map database is available.</w:t>
            </w:r>
          </w:p>
          <w:p w:rsidR="00716719" w:rsidRDefault="005A11F5">
            <w:r>
              <w:rPr>
                <w:rFonts w:eastAsia="Arial" w:cs="Arial"/>
              </w:rPr>
              <w:t>The navigation system is able to provide a valid position.</w:t>
            </w:r>
          </w:p>
          <w:p w:rsidR="00716719" w:rsidRDefault="005A11F5">
            <w:r>
              <w:rPr>
                <w:rFonts w:eastAsia="Arial" w:cs="Arial"/>
              </w:rPr>
              <w:t>A valid destination is entered by the user and route calculation has started.</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user sees the symbol for active route calculation in the navigation repeater display during ongoing route calculation.</w:t>
            </w:r>
          </w:p>
          <w:p w:rsidR="00716719" w:rsidRDefault="005A11F5">
            <w:r>
              <w:rPr>
                <w:rFonts w:eastAsia="Arial" w:cs="Arial"/>
              </w:rPr>
              <w:t> </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symbol for route calculation is shown in the navigation repeater display.</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E1- Route recalculation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Vehicle System Interface </w:t>
            </w:r>
          </w:p>
          <w:p w:rsidR="00716719" w:rsidRDefault="005A11F5">
            <w:r>
              <w:rPr>
                <w:rFonts w:eastAsia="Arial" w:cs="Arial"/>
              </w:rPr>
              <w:t>G-HMI</w:t>
            </w:r>
          </w:p>
        </w:tc>
      </w:tr>
    </w:tbl>
    <w:p w:rsidR="00716719" w:rsidRDefault="005A11F5">
      <w:pPr>
        <w:spacing w:after="280" w:afterAutospacing="1"/>
      </w:pPr>
      <w:r>
        <w:t> </w:t>
      </w:r>
    </w:p>
    <w:p w:rsidR="005A11F5" w:rsidRDefault="005A11F5" w:rsidP="005A11F5">
      <w:pPr>
        <w:pStyle w:val="Heading4"/>
      </w:pPr>
      <w:r>
        <w:t>NAVREPEAT-UC-REQ-022804/A-Route Recalculation (</w:t>
      </w:r>
      <w:proofErr w:type="spellStart"/>
      <w:r>
        <w:t>TcSE</w:t>
      </w:r>
      <w:proofErr w:type="spellEnd"/>
      <w:r>
        <w:t xml:space="preserve"> ROIN-292747-1)</w:t>
      </w:r>
    </w:p>
    <w:p w:rsidR="005A11F5" w:rsidRPr="005F5EF0" w:rsidRDefault="005A11F5" w:rsidP="005A11F5">
      <w:pPr>
        <w:rPr>
          <w:b/>
          <w:sz w:val="16"/>
          <w:szCs w:val="16"/>
        </w:rPr>
      </w:pPr>
      <w:r w:rsidRPr="005F5EF0">
        <w:rPr>
          <w:b/>
          <w:sz w:val="16"/>
          <w:szCs w:val="16"/>
        </w:rPr>
        <w:t>Linked Elements</w:t>
      </w:r>
    </w:p>
    <w:p w:rsidR="005A11F5" w:rsidRPr="005F5EF0" w:rsidRDefault="005A11F5" w:rsidP="005A11F5">
      <w:pPr>
        <w:rPr>
          <w:sz w:val="16"/>
          <w:szCs w:val="16"/>
        </w:rPr>
      </w:pPr>
      <w:r w:rsidRPr="005F5EF0">
        <w:rPr>
          <w:sz w:val="16"/>
          <w:szCs w:val="16"/>
        </w:rPr>
        <w:t>NAVREPEAT-UC-REQ-022803/A-Show Symbol for Route Calculation (</w:t>
      </w:r>
      <w:proofErr w:type="spellStart"/>
      <w:r w:rsidRPr="005F5EF0">
        <w:rPr>
          <w:sz w:val="16"/>
          <w:szCs w:val="16"/>
        </w:rPr>
        <w:t>TcSE</w:t>
      </w:r>
      <w:proofErr w:type="spellEnd"/>
      <w:r w:rsidRPr="005F5EF0">
        <w:rPr>
          <w:sz w:val="16"/>
          <w:szCs w:val="16"/>
        </w:rPr>
        <w:t xml:space="preserve"> ROIN-292746-1)</w:t>
      </w:r>
    </w:p>
    <w:p w:rsidR="005A11F5" w:rsidRPr="005F5EF0" w:rsidRDefault="005A11F5" w:rsidP="005A11F5">
      <w:pPr>
        <w:rPr>
          <w:sz w:val="16"/>
          <w:szCs w:val="16"/>
        </w:rPr>
      </w:pP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System</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Same as normal case</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User deviates from current route</w:t>
            </w:r>
          </w:p>
          <w:p w:rsidR="00716719" w:rsidRDefault="005A11F5">
            <w:r>
              <w:rPr>
                <w:rFonts w:eastAsia="Arial" w:cs="Arial"/>
              </w:rPr>
              <w:t> </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user sees the symbol for route recalculation in the navigation repeater display, if the route is recalculated during active route guidance.</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Vehicle System Interface </w:t>
            </w:r>
          </w:p>
          <w:p w:rsidR="00716719" w:rsidRDefault="005A11F5">
            <w:r>
              <w:rPr>
                <w:rFonts w:eastAsia="Arial" w:cs="Arial"/>
              </w:rPr>
              <w:t>G-HMI</w:t>
            </w:r>
          </w:p>
        </w:tc>
      </w:tr>
    </w:tbl>
    <w:p w:rsidR="00716719" w:rsidRDefault="005A11F5">
      <w:pPr>
        <w:spacing w:after="280" w:afterAutospacing="1"/>
      </w:pPr>
      <w:r>
        <w:t> </w:t>
      </w:r>
    </w:p>
    <w:p w:rsidR="005A11F5" w:rsidRDefault="005A11F5" w:rsidP="005A11F5">
      <w:pPr>
        <w:pStyle w:val="Heading3"/>
      </w:pPr>
      <w:bookmarkStart w:id="36" w:name="_Toc466042985"/>
      <w:r>
        <w:t>Requirements</w:t>
      </w:r>
      <w:bookmarkEnd w:id="36"/>
    </w:p>
    <w:p w:rsidR="005A11F5" w:rsidRPr="005A11F5" w:rsidRDefault="005A11F5" w:rsidP="005A11F5">
      <w:pPr>
        <w:pStyle w:val="Heading4"/>
        <w:rPr>
          <w:b w:val="0"/>
          <w:u w:val="single"/>
        </w:rPr>
      </w:pPr>
      <w:r w:rsidRPr="005A11F5">
        <w:rPr>
          <w:b w:val="0"/>
          <w:u w:val="single"/>
        </w:rPr>
        <w:t>NAVREPEAT-FUR-REQ-022805/A-Recommendation is not supported (</w:t>
      </w:r>
      <w:proofErr w:type="spellStart"/>
      <w:r w:rsidRPr="005A11F5">
        <w:rPr>
          <w:b w:val="0"/>
          <w:u w:val="single"/>
        </w:rPr>
        <w:t>TcSE</w:t>
      </w:r>
      <w:proofErr w:type="spellEnd"/>
      <w:r w:rsidRPr="005A11F5">
        <w:rPr>
          <w:b w:val="0"/>
          <w:u w:val="single"/>
        </w:rPr>
        <w:t xml:space="preserve"> ROIN-149633-1)</w:t>
      </w:r>
    </w:p>
    <w:p w:rsidR="00716719" w:rsidRDefault="005A11F5">
      <w:pPr>
        <w:keepNext/>
        <w:spacing w:after="280" w:afterAutospacing="1"/>
      </w:pPr>
      <w:r>
        <w:rPr>
          <w:rFonts w:eastAsia="Arial" w:cs="Arial"/>
        </w:rPr>
        <w:t>If the recommendations can't be identified the display shall show nothing until a new recommendations is received.</w:t>
      </w:r>
    </w:p>
    <w:p w:rsidR="005A11F5" w:rsidRPr="005A11F5" w:rsidRDefault="005A11F5" w:rsidP="005A11F5">
      <w:pPr>
        <w:pStyle w:val="Heading4"/>
        <w:rPr>
          <w:b w:val="0"/>
          <w:u w:val="single"/>
        </w:rPr>
      </w:pPr>
      <w:r w:rsidRPr="005A11F5">
        <w:rPr>
          <w:b w:val="0"/>
          <w:u w:val="single"/>
        </w:rPr>
        <w:t xml:space="preserve">NAVREPEAT-FUR-REQ-022806/A-Maneuver Elements within </w:t>
      </w:r>
      <w:proofErr w:type="spellStart"/>
      <w:r w:rsidRPr="005A11F5">
        <w:rPr>
          <w:b w:val="0"/>
          <w:u w:val="single"/>
        </w:rPr>
        <w:t>NavigationSymbolInfo.St</w:t>
      </w:r>
      <w:proofErr w:type="spellEnd"/>
      <w:r w:rsidRPr="005A11F5">
        <w:rPr>
          <w:b w:val="0"/>
          <w:u w:val="single"/>
        </w:rPr>
        <w:t xml:space="preserve"> message (</w:t>
      </w:r>
      <w:proofErr w:type="spellStart"/>
      <w:r w:rsidRPr="005A11F5">
        <w:rPr>
          <w:b w:val="0"/>
          <w:u w:val="single"/>
        </w:rPr>
        <w:t>TcSE</w:t>
      </w:r>
      <w:proofErr w:type="spellEnd"/>
      <w:r w:rsidRPr="005A11F5">
        <w:rPr>
          <w:b w:val="0"/>
          <w:u w:val="single"/>
        </w:rPr>
        <w:t xml:space="preserve"> ROIN-152682-1)</w:t>
      </w:r>
    </w:p>
    <w:p w:rsidR="00716719" w:rsidRDefault="005A11F5">
      <w:pPr>
        <w:spacing w:after="280" w:afterAutospacing="1"/>
      </w:pPr>
      <w:r>
        <w:rPr>
          <w:rFonts w:eastAsia="Arial" w:cs="Arial"/>
        </w:rPr>
        <w:t>The complete driving recommendations are composed of one or several street segments of different action types, (ex. TURN, SILENT, etc.)</w:t>
      </w:r>
    </w:p>
    <w:p w:rsidR="00716719" w:rsidRDefault="005A11F5">
      <w:pPr>
        <w:spacing w:after="280" w:afterAutospacing="1"/>
      </w:pPr>
      <w:r>
        <w:rPr>
          <w:rFonts w:eastAsia="Arial" w:cs="Arial"/>
        </w:rPr>
        <w:lastRenderedPageBreak/>
        <w:t> </w:t>
      </w:r>
    </w:p>
    <w:p w:rsidR="00716719" w:rsidRDefault="005A11F5">
      <w:pPr>
        <w:spacing w:after="280" w:afterAutospacing="1"/>
      </w:pPr>
      <w:r>
        <w:rPr>
          <w:rFonts w:eastAsia="Arial" w:cs="Arial"/>
        </w:rPr>
        <w:t>The list of street segments shall contain exactly one main element except for the action EXIT which can contain one additional action EXIT.</w:t>
      </w:r>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The last entry of the list of street segments shall always be the main element.</w:t>
      </w:r>
    </w:p>
    <w:p w:rsidR="005A11F5" w:rsidRPr="005A11F5" w:rsidRDefault="005A11F5" w:rsidP="005A11F5">
      <w:pPr>
        <w:pStyle w:val="Heading4"/>
        <w:rPr>
          <w:b w:val="0"/>
          <w:u w:val="single"/>
        </w:rPr>
      </w:pPr>
      <w:r w:rsidRPr="005A11F5">
        <w:rPr>
          <w:b w:val="0"/>
          <w:u w:val="single"/>
        </w:rPr>
        <w:t>NAVREPEAT-FUR-REQ-022807/A-Maneuver element "</w:t>
      </w:r>
      <w:proofErr w:type="spellStart"/>
      <w:r w:rsidRPr="005A11F5">
        <w:rPr>
          <w:b w:val="0"/>
          <w:u w:val="single"/>
        </w:rPr>
        <w:t>NoSymbol</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ROIN-159100-1)</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16719" w:rsidTr="005A11F5">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ManeuverElement</w:t>
            </w:r>
            <w:proofErr w:type="spellEnd"/>
          </w:p>
          <w:p w:rsidR="00716719" w:rsidRDefault="005A11F5">
            <w:pPr>
              <w:spacing w:after="280" w:afterAutospacing="1"/>
            </w:pPr>
            <w:r>
              <w:rPr>
                <w:rFonts w:eastAsia="Arial" w:cs="Arial"/>
                <w:b/>
                <w:bCs/>
              </w:rPr>
              <w:t>Main Element</w:t>
            </w:r>
          </w:p>
          <w:p w:rsidR="00716719" w:rsidRDefault="005A11F5">
            <w:pPr>
              <w:ind w:firstLine="797"/>
              <w:jc w:val="center"/>
            </w:pPr>
            <w:r>
              <w:rPr>
                <w:rFonts w:eastAsia="Arial" w:cs="Arial"/>
              </w:rPr>
              <w:t>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DirectionsAndNumbers</w:t>
            </w:r>
            <w:proofErr w:type="spellEnd"/>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NumberOfStreetSegments</w:t>
            </w:r>
            <w:proofErr w:type="spellEnd"/>
          </w:p>
          <w:p w:rsidR="00716719" w:rsidRDefault="005A11F5">
            <w:pPr>
              <w:spacing w:after="280" w:afterAutospacing="1"/>
              <w:jc w:val="center"/>
            </w:pPr>
            <w:r>
              <w:rPr>
                <w:rFonts w:eastAsia="Arial" w:cs="Arial"/>
                <w:b/>
                <w:bCs/>
              </w:rPr>
              <w:t> </w:t>
            </w:r>
          </w:p>
          <w:p w:rsidR="00716719" w:rsidRDefault="005A11F5">
            <w:pPr>
              <w:jc w:val="center"/>
            </w:pPr>
            <w:r>
              <w:rPr>
                <w:rFonts w:eastAsia="Arial" w:cs="Arial"/>
                <w:b/>
                <w:bCs/>
              </w:rPr>
              <w:t> </w:t>
            </w:r>
          </w:p>
        </w:tc>
      </w:tr>
      <w:tr w:rsidR="00716719" w:rsidTr="005A11F5">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r>
              <w:rPr>
                <w:rFonts w:eastAsia="Arial" w:cs="Arial"/>
                <w:b/>
                <w:bCs/>
              </w:rPr>
              <w:t>No Symbol</w:t>
            </w:r>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r>
              <w:rPr>
                <w:rFonts w:eastAsia="Arial" w:cs="Arial"/>
                <w:b/>
                <w:bCs/>
              </w:rPr>
              <w:t>No direction</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rPr>
              <w:t>1</w:t>
            </w:r>
          </w:p>
        </w:tc>
      </w:tr>
    </w:tbl>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No symbol. Delete all recommendations. If the Navigation application was stopped or was canceled the Navigation Repeater Display symbol/data shall be deleted immediately.</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The "</w:t>
      </w:r>
      <w:proofErr w:type="spellStart"/>
      <w:r>
        <w:rPr>
          <w:rFonts w:eastAsia="Arial" w:cs="Arial"/>
        </w:rPr>
        <w:t>NoSymbol</w:t>
      </w:r>
      <w:proofErr w:type="spellEnd"/>
      <w:r>
        <w:rPr>
          <w:rFonts w:eastAsia="Arial" w:cs="Arial"/>
        </w:rPr>
        <w:t>" element cannot be combined with "</w:t>
      </w:r>
      <w:proofErr w:type="spellStart"/>
      <w:r>
        <w:rPr>
          <w:rFonts w:eastAsia="Arial" w:cs="Arial"/>
        </w:rPr>
        <w:t>SideStreet</w:t>
      </w:r>
      <w:proofErr w:type="spellEnd"/>
      <w:r>
        <w:rPr>
          <w:rFonts w:eastAsia="Arial" w:cs="Arial"/>
        </w:rPr>
        <w:t xml:space="preserve">", "Number", "Silent" or other maneuver element. The direction is not relevant. </w:t>
      </w:r>
    </w:p>
    <w:p w:rsidR="005A11F5" w:rsidRPr="005A11F5" w:rsidRDefault="005A11F5" w:rsidP="005A11F5">
      <w:pPr>
        <w:pStyle w:val="Heading4"/>
        <w:rPr>
          <w:b w:val="0"/>
          <w:u w:val="single"/>
        </w:rPr>
      </w:pPr>
      <w:r w:rsidRPr="005A11F5">
        <w:rPr>
          <w:b w:val="0"/>
          <w:u w:val="single"/>
        </w:rPr>
        <w:t>NAVREPEAT-FUR-REQ-022808/A-Additional element definition "</w:t>
      </w:r>
      <w:proofErr w:type="spellStart"/>
      <w:r w:rsidRPr="005A11F5">
        <w:rPr>
          <w:b w:val="0"/>
          <w:u w:val="single"/>
        </w:rPr>
        <w:t>SideStreet</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ROIN-152685-1)</w:t>
      </w:r>
    </w:p>
    <w:p w:rsidR="00716719" w:rsidRDefault="005A11F5">
      <w:pPr>
        <w:keepNext/>
        <w:spacing w:after="280" w:afterAutospacing="1"/>
      </w:pPr>
      <w:r>
        <w:rPr>
          <w:rFonts w:eastAsia="Arial" w:cs="Arial"/>
          <w:b/>
          <w:bCs/>
        </w:rPr>
        <w:t>"</w:t>
      </w:r>
      <w:proofErr w:type="spellStart"/>
      <w:r>
        <w:rPr>
          <w:rFonts w:eastAsia="Arial" w:cs="Arial"/>
          <w:b/>
          <w:bCs/>
        </w:rPr>
        <w:t>SideStreet</w:t>
      </w:r>
      <w:proofErr w:type="spellEnd"/>
      <w:r>
        <w:rPr>
          <w:rFonts w:eastAsia="Arial" w:cs="Arial"/>
          <w:b/>
          <w:bCs/>
        </w:rPr>
        <w:t xml:space="preserve">" </w:t>
      </w:r>
      <w:r>
        <w:rPr>
          <w:rFonts w:eastAsia="Arial" w:cs="Arial"/>
        </w:rPr>
        <w:t>is a road segment which begins or terminates at an intersection.</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The "</w:t>
      </w:r>
      <w:proofErr w:type="spellStart"/>
      <w:r>
        <w:rPr>
          <w:rFonts w:eastAsia="Arial" w:cs="Arial"/>
        </w:rPr>
        <w:t>SideStreet</w:t>
      </w:r>
      <w:proofErr w:type="spellEnd"/>
      <w:r>
        <w:rPr>
          <w:rFonts w:eastAsia="Arial" w:cs="Arial"/>
        </w:rPr>
        <w:t>" element is not a main element. The "</w:t>
      </w:r>
      <w:proofErr w:type="spellStart"/>
      <w:r>
        <w:rPr>
          <w:rFonts w:eastAsia="Arial" w:cs="Arial"/>
        </w:rPr>
        <w:t>SideStreet</w:t>
      </w:r>
      <w:proofErr w:type="spellEnd"/>
      <w:r>
        <w:rPr>
          <w:rFonts w:eastAsia="Arial" w:cs="Arial"/>
        </w:rPr>
        <w:t>" element has to be combined with a main element (ex. TURN, FORK) and helps to further clarify or describe the intersection.  There can be several side streets in the same intersection.</w:t>
      </w:r>
    </w:p>
    <w:p w:rsidR="005A11F5" w:rsidRPr="005A11F5" w:rsidRDefault="005A11F5" w:rsidP="005A11F5">
      <w:pPr>
        <w:pStyle w:val="Heading4"/>
        <w:rPr>
          <w:b w:val="0"/>
          <w:u w:val="single"/>
        </w:rPr>
      </w:pPr>
      <w:r w:rsidRPr="005A11F5">
        <w:rPr>
          <w:b w:val="0"/>
          <w:u w:val="single"/>
        </w:rPr>
        <w:t>NAVREPEAT-FUR-REQ-022809/A-Additional element definition "Silent" (</w:t>
      </w:r>
      <w:proofErr w:type="spellStart"/>
      <w:r w:rsidRPr="005A11F5">
        <w:rPr>
          <w:b w:val="0"/>
          <w:u w:val="single"/>
        </w:rPr>
        <w:t>TcSE</w:t>
      </w:r>
      <w:proofErr w:type="spellEnd"/>
      <w:r w:rsidRPr="005A11F5">
        <w:rPr>
          <w:b w:val="0"/>
          <w:u w:val="single"/>
        </w:rPr>
        <w:t xml:space="preserve"> ROIN-152686-1)</w:t>
      </w:r>
    </w:p>
    <w:p w:rsidR="00716719" w:rsidRDefault="005A11F5">
      <w:pPr>
        <w:keepNext/>
        <w:spacing w:after="280" w:afterAutospacing="1"/>
      </w:pPr>
      <w:r>
        <w:rPr>
          <w:rFonts w:eastAsia="Arial" w:cs="Arial"/>
        </w:rPr>
        <w:t>This refers to an intersection which is not accompanied by any audio driving recommendations (voice). This definition closes the description of the current intersection, but it is never the end of the complete list of route direction words. If the resolution of the display is not sufficient, the complete intersection does not have to be displayed. This intersection can be used to visualize an audio instruction like "Take the second right."</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 xml:space="preserve">The "Silent" element is not a main element. The silent element has to be combined with a main element. If there are several consecutive "Silent" elements within the </w:t>
      </w:r>
      <w:proofErr w:type="spellStart"/>
      <w:r>
        <w:rPr>
          <w:rFonts w:eastAsia="Arial" w:cs="Arial"/>
        </w:rPr>
        <w:t>ManeuverElement</w:t>
      </w:r>
      <w:proofErr w:type="spellEnd"/>
      <w:r>
        <w:rPr>
          <w:rFonts w:eastAsia="Arial" w:cs="Arial"/>
        </w:rPr>
        <w:t>, the display shall delete the unnecessary "Silent" automatically.</w:t>
      </w:r>
    </w:p>
    <w:p w:rsidR="005A11F5" w:rsidRPr="005A11F5" w:rsidRDefault="005A11F5" w:rsidP="005A11F5">
      <w:pPr>
        <w:pStyle w:val="Heading4"/>
        <w:rPr>
          <w:b w:val="0"/>
          <w:u w:val="single"/>
        </w:rPr>
      </w:pPr>
      <w:r w:rsidRPr="005A11F5">
        <w:rPr>
          <w:b w:val="0"/>
          <w:u w:val="single"/>
        </w:rPr>
        <w:t>NAVREPEAT-FUR-REQ-022810/A-Maneuver element "Turn" (</w:t>
      </w:r>
      <w:proofErr w:type="spellStart"/>
      <w:r w:rsidRPr="005A11F5">
        <w:rPr>
          <w:b w:val="0"/>
          <w:u w:val="single"/>
        </w:rPr>
        <w:t>TcSE</w:t>
      </w:r>
      <w:proofErr w:type="spellEnd"/>
      <w:r w:rsidRPr="005A11F5">
        <w:rPr>
          <w:b w:val="0"/>
          <w:u w:val="single"/>
        </w:rPr>
        <w:t xml:space="preserve"> ROIN-152600-2)</w:t>
      </w:r>
    </w:p>
    <w:p w:rsidR="00716719" w:rsidRDefault="005A11F5">
      <w:pPr>
        <w:spacing w:after="280" w:afterAutospacing="1"/>
      </w:pPr>
      <w:r>
        <w:rPr>
          <w:rFonts w:eastAsia="Arial" w:cs="Arial"/>
        </w:rPr>
        <w:t>This refers to an intersection which is accompanied by audio driving recommendations (voice).</w:t>
      </w:r>
    </w:p>
    <w:p w:rsidR="00716719" w:rsidRDefault="005A11F5">
      <w:pPr>
        <w:keepNext/>
        <w:spacing w:after="280" w:afterAutospacing="1"/>
      </w:pPr>
      <w:r>
        <w:rPr>
          <w:rFonts w:eastAsia="Arial" w:cs="Arial"/>
        </w:rPr>
        <w:lastRenderedPageBreak/>
        <w:t>The "Turn" element always closes the description of the current intersection.</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The "</w:t>
      </w:r>
      <w:proofErr w:type="spellStart"/>
      <w:r>
        <w:rPr>
          <w:rFonts w:eastAsia="Arial" w:cs="Arial"/>
        </w:rPr>
        <w:t>SideStreet</w:t>
      </w:r>
      <w:proofErr w:type="spellEnd"/>
      <w:r>
        <w:rPr>
          <w:rFonts w:eastAsia="Arial" w:cs="Arial"/>
        </w:rPr>
        <w:t>" and "Silent" elements are used to help further describe the intersection geometry for the "Turn" element.    </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 xml:space="preserve">The following table shows examples of turn elements using the </w:t>
      </w:r>
      <w:proofErr w:type="spellStart"/>
      <w:r>
        <w:rPr>
          <w:rFonts w:eastAsia="Arial" w:cs="Arial"/>
        </w:rPr>
        <w:t>NavigationSymbol.St</w:t>
      </w:r>
      <w:proofErr w:type="spellEnd"/>
      <w:r>
        <w:rPr>
          <w:rFonts w:eastAsia="Arial" w:cs="Arial"/>
        </w:rPr>
        <w:t xml:space="preserve"> interface.    The main element of the turn element is always the last element of the array in </w:t>
      </w:r>
      <w:proofErr w:type="spellStart"/>
      <w:r>
        <w:rPr>
          <w:rFonts w:eastAsia="Arial" w:cs="Arial"/>
        </w:rPr>
        <w:t>NavigationSymbol.St</w:t>
      </w:r>
      <w:proofErr w:type="spellEnd"/>
      <w:r>
        <w:rPr>
          <w:rFonts w:eastAsia="Arial" w:cs="Arial"/>
        </w:rPr>
        <w:t>, and is shown in bold in the table.</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5"/>
        <w:gridCol w:w="2561"/>
        <w:gridCol w:w="2839"/>
        <w:gridCol w:w="2340"/>
      </w:tblGrid>
      <w:tr w:rsidR="00716719" w:rsidTr="005A11F5">
        <w:trPr>
          <w:trHeight w:val="300"/>
          <w:jc w:val="center"/>
        </w:trPr>
        <w:tc>
          <w:tcPr>
            <w:tcW w:w="2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ManeuverElement</w:t>
            </w:r>
            <w:proofErr w:type="spellEnd"/>
          </w:p>
          <w:p w:rsidR="00716719" w:rsidRDefault="005A11F5">
            <w:pPr>
              <w:spacing w:after="280" w:afterAutospacing="1"/>
            </w:pPr>
            <w:r>
              <w:rPr>
                <w:rFonts w:eastAsia="Arial" w:cs="Arial"/>
                <w:b/>
                <w:bCs/>
              </w:rPr>
              <w:t>Main Element</w:t>
            </w:r>
          </w:p>
          <w:p w:rsidR="00716719" w:rsidRDefault="005A11F5">
            <w:r>
              <w:rPr>
                <w:rFonts w:eastAsia="Arial" w:cs="Arial"/>
              </w:rPr>
              <w:t>     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DirectionsAndNumbers</w:t>
            </w:r>
            <w:proofErr w:type="spellEnd"/>
          </w:p>
        </w:tc>
        <w:tc>
          <w:tcPr>
            <w:tcW w:w="28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NumberOfStreetSegments</w:t>
            </w:r>
            <w:proofErr w:type="spellEnd"/>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b/>
                <w:bCs/>
              </w:rPr>
              <w:t>Expected Symbol</w: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Turn</w:t>
            </w:r>
          </w:p>
          <w:p w:rsidR="00716719" w:rsidRDefault="005A11F5">
            <w:pPr>
              <w:spacing w:after="280" w:afterAutospacing="1"/>
            </w:pPr>
            <w:r>
              <w:rPr>
                <w:rFonts w:eastAsia="Arial" w:cs="Arial"/>
              </w:rPr>
              <w:t xml:space="preserve">     </w:t>
            </w:r>
            <w:proofErr w:type="spellStart"/>
            <w:r>
              <w:rPr>
                <w:rFonts w:eastAsia="Arial" w:cs="Arial"/>
              </w:rPr>
              <w:t>SideStreet</w:t>
            </w:r>
            <w:proofErr w:type="spellEnd"/>
          </w:p>
          <w:p w:rsidR="00716719" w:rsidRDefault="005A11F5">
            <w:pPr>
              <w:spacing w:after="280" w:afterAutospacing="1"/>
            </w:pPr>
            <w:r>
              <w:rPr>
                <w:rFonts w:eastAsia="Arial" w:cs="Arial"/>
              </w:rPr>
              <w:t xml:space="preserve">     </w:t>
            </w:r>
            <w:proofErr w:type="spellStart"/>
            <w:r>
              <w:rPr>
                <w:rFonts w:eastAsia="Arial" w:cs="Arial"/>
              </w:rPr>
              <w:t>SideStreet</w:t>
            </w:r>
            <w:proofErr w:type="spellEnd"/>
          </w:p>
          <w:p w:rsidR="00716719" w:rsidRDefault="005A11F5">
            <w:pPr>
              <w:spacing w:after="280" w:afterAutospacing="1"/>
            </w:pPr>
            <w:r>
              <w:rPr>
                <w:rFonts w:eastAsia="Arial" w:cs="Arial"/>
              </w:rPr>
              <w:t> </w:t>
            </w:r>
          </w:p>
          <w:p w:rsidR="00716719" w:rsidRDefault="005A11F5">
            <w: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East</w:t>
            </w:r>
          </w:p>
          <w:p w:rsidR="00716719" w:rsidRDefault="005A11F5">
            <w:pPr>
              <w:spacing w:after="280" w:afterAutospacing="1"/>
            </w:pPr>
            <w:r>
              <w:rPr>
                <w:rFonts w:eastAsia="Arial" w:cs="Arial"/>
              </w:rPr>
              <w:t>     North</w:t>
            </w:r>
          </w:p>
          <w:p w:rsidR="00716719" w:rsidRDefault="005A11F5">
            <w:r>
              <w:rPr>
                <w:rFonts w:eastAsia="Arial" w:cs="Arial"/>
              </w:rPr>
              <w:t>     West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28" type="#_x0000_t75" style="width:50.25pt;height:43.5pt">
                  <v:imagedata r:id="rId12"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Turn</w:t>
            </w:r>
          </w:p>
          <w:p w:rsidR="00716719" w:rsidRDefault="005A11F5">
            <w:r>
              <w:rPr>
                <w:rFonts w:eastAsia="Arial" w:cs="Arial"/>
                <w:b/>
                <w:bCs/>
              </w:rPr>
              <w:t xml:space="preserve">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North - East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29" type="#_x0000_t75" style="width:24pt;height:48pt">
                  <v:imagedata r:id="rId13"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Turn</w:t>
            </w:r>
          </w:p>
          <w:p w:rsidR="00716719" w:rsidRDefault="005A11F5">
            <w:pPr>
              <w:spacing w:after="280" w:afterAutospacing="1"/>
            </w:pPr>
            <w:r>
              <w:rPr>
                <w:rFonts w:eastAsia="Arial" w:cs="Arial"/>
              </w:rPr>
              <w:t xml:space="preserve">     </w:t>
            </w:r>
            <w:proofErr w:type="spellStart"/>
            <w:r>
              <w:rPr>
                <w:rFonts w:eastAsia="Arial" w:cs="Arial"/>
              </w:rPr>
              <w:t>SideStreet</w:t>
            </w:r>
            <w:proofErr w:type="spellEnd"/>
          </w:p>
          <w:p w:rsidR="00716719" w:rsidRDefault="005A11F5">
            <w:pPr>
              <w:spacing w:after="280" w:afterAutospacing="1"/>
            </w:pPr>
            <w:r>
              <w:rPr>
                <w:rFonts w:eastAsia="Arial" w:cs="Arial"/>
              </w:rPr>
              <w:t xml:space="preserve">     </w:t>
            </w:r>
            <w:proofErr w:type="spellStart"/>
            <w:r>
              <w:rPr>
                <w:rFonts w:eastAsia="Arial" w:cs="Arial"/>
              </w:rPr>
              <w:t>SideStreet</w:t>
            </w:r>
            <w:proofErr w:type="spellEnd"/>
          </w:p>
          <w:p w:rsidR="00716719" w:rsidRDefault="005A11F5">
            <w:pPr>
              <w:spacing w:after="280" w:afterAutospacing="1"/>
            </w:pPr>
            <w:r>
              <w:rPr>
                <w:rFonts w:eastAsia="Arial" w:cs="Arial"/>
              </w:rPr>
              <w:t>     Silent</w:t>
            </w:r>
          </w:p>
          <w:p w:rsidR="00716719" w:rsidRDefault="005A11F5">
            <w:pPr>
              <w:spacing w:after="280" w:afterAutospacing="1"/>
            </w:pPr>
            <w:r>
              <w:rPr>
                <w:rFonts w:eastAsia="Arial" w:cs="Arial"/>
              </w:rPr>
              <w:t xml:space="preserve">     </w:t>
            </w:r>
            <w:proofErr w:type="spellStart"/>
            <w:r>
              <w:rPr>
                <w:rFonts w:eastAsia="Arial" w:cs="Arial"/>
              </w:rPr>
              <w:t>SideStreet</w:t>
            </w:r>
            <w:proofErr w:type="spellEnd"/>
          </w:p>
          <w:p w:rsidR="00716719" w:rsidRDefault="005A11F5">
            <w:pPr>
              <w:spacing w:after="280" w:afterAutospacing="1"/>
            </w:pPr>
            <w:r>
              <w:rPr>
                <w:rFonts w:eastAsia="Arial" w:cs="Arial"/>
              </w:rPr>
              <w:t xml:space="preserve">     </w:t>
            </w:r>
            <w:proofErr w:type="spellStart"/>
            <w:r>
              <w:rPr>
                <w:rFonts w:eastAsia="Arial" w:cs="Arial"/>
              </w:rPr>
              <w:t>SideStreet</w:t>
            </w:r>
            <w:proofErr w:type="spellEnd"/>
          </w:p>
          <w:p w:rsidR="00716719" w:rsidRDefault="005A11F5">
            <w:r>
              <w:rPr>
                <w:rFonts w:eastAsia="Arial" w:cs="Arial"/>
              </w:rPr>
              <w:t xml:space="preserve">     </w:t>
            </w:r>
            <w:proofErr w:type="spellStart"/>
            <w:r>
              <w:rPr>
                <w:rFonts w:eastAsia="Arial" w:cs="Arial"/>
              </w:rPr>
              <w:t>SideStreet</w:t>
            </w:r>
            <w:proofErr w:type="spellEnd"/>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South - West</w:t>
            </w:r>
          </w:p>
          <w:p w:rsidR="00716719" w:rsidRDefault="005A11F5">
            <w:pPr>
              <w:spacing w:after="280" w:afterAutospacing="1"/>
            </w:pPr>
            <w:r>
              <w:rPr>
                <w:rFonts w:eastAsia="Arial" w:cs="Arial"/>
                <w:b/>
                <w:bCs/>
              </w:rPr>
              <w:t xml:space="preserve">     </w:t>
            </w:r>
            <w:r>
              <w:rPr>
                <w:rFonts w:eastAsia="Arial" w:cs="Arial"/>
              </w:rPr>
              <w:t>East</w:t>
            </w:r>
          </w:p>
          <w:p w:rsidR="00716719" w:rsidRDefault="005A11F5">
            <w:pPr>
              <w:spacing w:after="280" w:afterAutospacing="1"/>
            </w:pPr>
            <w:r>
              <w:rPr>
                <w:rFonts w:eastAsia="Arial" w:cs="Arial"/>
              </w:rPr>
              <w:t>     West</w:t>
            </w:r>
          </w:p>
          <w:p w:rsidR="00716719" w:rsidRDefault="005A11F5">
            <w:pPr>
              <w:spacing w:after="280" w:afterAutospacing="1"/>
            </w:pPr>
            <w:r>
              <w:rPr>
                <w:rFonts w:eastAsia="Arial" w:cs="Arial"/>
              </w:rPr>
              <w:t>     North</w:t>
            </w:r>
          </w:p>
          <w:p w:rsidR="00716719" w:rsidRDefault="005A11F5">
            <w:pPr>
              <w:spacing w:after="280" w:afterAutospacing="1"/>
            </w:pPr>
            <w:r>
              <w:rPr>
                <w:rFonts w:eastAsia="Arial" w:cs="Arial"/>
              </w:rPr>
              <w:t>     East</w:t>
            </w:r>
          </w:p>
          <w:p w:rsidR="00716719" w:rsidRDefault="005A11F5">
            <w:pPr>
              <w:spacing w:after="280" w:afterAutospacing="1"/>
            </w:pPr>
            <w:r>
              <w:rPr>
                <w:rFonts w:eastAsia="Arial" w:cs="Arial"/>
              </w:rPr>
              <w:t>     West</w:t>
            </w:r>
          </w:p>
          <w:p w:rsidR="00716719" w:rsidRDefault="005A11F5">
            <w:r>
              <w:rPr>
                <w:rFonts w:eastAsia="Arial" w:cs="Arial"/>
              </w:rPr>
              <w:t>     North - East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7</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30" type="#_x0000_t75" style="width:42pt;height:67.5pt">
                  <v:imagedata r:id="rId14"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Turn</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North – North - West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31" type="#_x0000_t75" style="width:18.75pt;height:41.25pt">
                  <v:imagedata r:id="rId15" o:title=""/>
                </v:shape>
              </w:pict>
            </w:r>
          </w:p>
        </w:tc>
      </w:tr>
    </w:tbl>
    <w:p w:rsidR="00716719" w:rsidRDefault="005A11F5">
      <w:pPr>
        <w:keepNext/>
        <w:spacing w:after="280" w:afterAutospacing="1"/>
      </w:pPr>
      <w:r>
        <w:rPr>
          <w:rFonts w:eastAsia="Arial" w:cs="Arial"/>
        </w:rPr>
        <w:lastRenderedPageBreak/>
        <w:t> </w:t>
      </w:r>
    </w:p>
    <w:p w:rsidR="005A11F5" w:rsidRPr="005A11F5" w:rsidRDefault="005A11F5" w:rsidP="005A11F5">
      <w:pPr>
        <w:pStyle w:val="Heading4"/>
        <w:rPr>
          <w:b w:val="0"/>
          <w:u w:val="single"/>
        </w:rPr>
      </w:pPr>
      <w:r w:rsidRPr="005A11F5">
        <w:rPr>
          <w:b w:val="0"/>
          <w:u w:val="single"/>
        </w:rPr>
        <w:t>NAVREPEAT-FUR-REQ-022811/A-Maneuver element "</w:t>
      </w:r>
      <w:proofErr w:type="spellStart"/>
      <w:r w:rsidRPr="005A11F5">
        <w:rPr>
          <w:b w:val="0"/>
          <w:u w:val="single"/>
        </w:rPr>
        <w:t>Uturn</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ROIN-152683-1)</w:t>
      </w:r>
    </w:p>
    <w:p w:rsidR="00716719" w:rsidRDefault="005A11F5">
      <w:pPr>
        <w:keepNext/>
        <w:spacing w:after="280" w:afterAutospacing="1"/>
      </w:pPr>
      <w:r>
        <w:rPr>
          <w:rFonts w:eastAsia="Arial" w:cs="Arial"/>
        </w:rPr>
        <w:t>Make a U turn where traffic is right-hand drive or where traffic is left-hand drive.</w:t>
      </w:r>
    </w:p>
    <w:p w:rsidR="00716719" w:rsidRDefault="005A11F5">
      <w:pPr>
        <w:keepNext/>
        <w:spacing w:after="280" w:afterAutospacing="1"/>
      </w:pPr>
      <w:r>
        <w:rPr>
          <w:rFonts w:eastAsia="Arial" w:cs="Arial"/>
        </w:rPr>
        <w:t xml:space="preserve">The following table shows examples of </w:t>
      </w:r>
      <w:proofErr w:type="spellStart"/>
      <w:r>
        <w:rPr>
          <w:rFonts w:eastAsia="Arial" w:cs="Arial"/>
        </w:rPr>
        <w:t>Uturn</w:t>
      </w:r>
      <w:proofErr w:type="spellEnd"/>
      <w:r>
        <w:rPr>
          <w:rFonts w:eastAsia="Arial" w:cs="Arial"/>
        </w:rPr>
        <w:t xml:space="preserve"> elements using the </w:t>
      </w:r>
      <w:proofErr w:type="spellStart"/>
      <w:r>
        <w:rPr>
          <w:rFonts w:eastAsia="Arial" w:cs="Arial"/>
        </w:rPr>
        <w:t>NavigationSymbol.St</w:t>
      </w:r>
      <w:proofErr w:type="spellEnd"/>
      <w:r>
        <w:rPr>
          <w:rFonts w:eastAsia="Arial" w:cs="Arial"/>
        </w:rPr>
        <w:t xml:space="preserve"> interface.    The main element of the turn element is always the last element of the array in </w:t>
      </w:r>
      <w:proofErr w:type="spellStart"/>
      <w:r>
        <w:rPr>
          <w:rFonts w:eastAsia="Arial" w:cs="Arial"/>
        </w:rPr>
        <w:t>NavigationSymbol.St</w:t>
      </w:r>
      <w:proofErr w:type="spellEnd"/>
      <w:r>
        <w:rPr>
          <w:rFonts w:eastAsia="Arial" w:cs="Arial"/>
        </w:rPr>
        <w:t xml:space="preserve">, and is shown in bold in the table.  For the U turn element, there are no other </w:t>
      </w:r>
      <w:proofErr w:type="spellStart"/>
      <w:r>
        <w:rPr>
          <w:rFonts w:eastAsia="Arial" w:cs="Arial"/>
        </w:rPr>
        <w:t>subelements</w:t>
      </w:r>
      <w:proofErr w:type="spellEnd"/>
      <w:r>
        <w:rPr>
          <w:rFonts w:eastAsia="Arial" w:cs="Arial"/>
        </w:rPr>
        <w:t xml:space="preserve"> needed to describe the U turn.  Direction is also not needed.  </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5"/>
        <w:gridCol w:w="2561"/>
        <w:gridCol w:w="2839"/>
        <w:gridCol w:w="2340"/>
      </w:tblGrid>
      <w:tr w:rsidR="00716719" w:rsidTr="005A11F5">
        <w:trPr>
          <w:trHeight w:val="300"/>
          <w:jc w:val="center"/>
        </w:trPr>
        <w:tc>
          <w:tcPr>
            <w:tcW w:w="2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ManeuverElement</w:t>
            </w:r>
            <w:proofErr w:type="spellEnd"/>
          </w:p>
          <w:p w:rsidR="00716719" w:rsidRDefault="005A11F5">
            <w:pPr>
              <w:spacing w:after="280" w:afterAutospacing="1"/>
            </w:pPr>
            <w:r>
              <w:rPr>
                <w:rFonts w:eastAsia="Arial" w:cs="Arial"/>
                <w:b/>
                <w:bCs/>
              </w:rPr>
              <w:t>Main Element</w:t>
            </w:r>
          </w:p>
          <w:p w:rsidR="00716719" w:rsidRDefault="005A11F5">
            <w:r>
              <w:rPr>
                <w:rFonts w:eastAsia="Arial" w:cs="Arial"/>
              </w:rPr>
              <w:t>     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DirectionsAndNumbers</w:t>
            </w:r>
            <w:proofErr w:type="spellEnd"/>
          </w:p>
        </w:tc>
        <w:tc>
          <w:tcPr>
            <w:tcW w:w="28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NumberOfStreetSegments</w:t>
            </w:r>
            <w:proofErr w:type="spellEnd"/>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b/>
                <w:bCs/>
              </w:rPr>
              <w:t>Expected Symbol</w: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proofErr w:type="spellStart"/>
            <w:r>
              <w:rPr>
                <w:rFonts w:eastAsia="Arial" w:cs="Arial"/>
                <w:b/>
                <w:bCs/>
              </w:rPr>
              <w:t>UTurnTrafficRightSide</w:t>
            </w:r>
            <w:proofErr w:type="spellEnd"/>
          </w:p>
          <w:p w:rsidR="00716719" w:rsidRDefault="005A11F5">
            <w:pPr>
              <w:spacing w:after="280" w:afterAutospacing="1"/>
            </w:pPr>
            <w:r>
              <w:t> </w:t>
            </w:r>
          </w:p>
          <w:p w:rsidR="00716719" w:rsidRDefault="005A11F5">
            <w: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No Direction Needed</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 </w:t>
            </w:r>
          </w:p>
          <w:p w:rsidR="00716719" w:rsidRDefault="005A11F5" w:rsidP="005A11F5">
            <w:pPr>
              <w:spacing w:after="280" w:afterAutospacing="1"/>
              <w:jc w:val="center"/>
            </w:pPr>
            <w:r>
              <w:rPr>
                <w:rFonts w:eastAsia="Arial" w:cs="Arial"/>
              </w:rPr>
              <w:pict>
                <v:shape id="_x0000_i1032" type="#_x0000_t75" style="width:30.75pt;height:32.25pt">
                  <v:imagedata r:id="rId16" o:title=""/>
                </v:shape>
              </w:pict>
            </w:r>
          </w:p>
          <w:p w:rsidR="00716719" w:rsidRDefault="005A11F5">
            <w:pPr>
              <w:jc w:val="center"/>
            </w:pPr>
            <w:r>
              <w:rPr>
                <w:rFonts w:eastAsia="Arial" w:cs="Arial"/>
              </w:rPr>
              <w:t> </w: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proofErr w:type="spellStart"/>
            <w:r>
              <w:rPr>
                <w:rFonts w:eastAsia="Arial" w:cs="Arial"/>
                <w:b/>
                <w:bCs/>
              </w:rPr>
              <w:t>UTurnTrafficLeftSide</w:t>
            </w:r>
            <w:proofErr w:type="spellEnd"/>
          </w:p>
          <w:p w:rsidR="00716719" w:rsidRDefault="005A11F5">
            <w:r>
              <w:rPr>
                <w:rFonts w:eastAsia="Arial" w:cs="Arial"/>
                <w:b/>
                <w:bCs/>
              </w:rPr>
              <w:t xml:space="preserve">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No Direction Needed</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 </w:t>
            </w:r>
          </w:p>
          <w:p w:rsidR="00716719" w:rsidRDefault="005A11F5" w:rsidP="005A11F5">
            <w:pPr>
              <w:spacing w:after="280" w:afterAutospacing="1"/>
              <w:jc w:val="center"/>
            </w:pPr>
            <w:r>
              <w:rPr>
                <w:rFonts w:eastAsia="Arial" w:cs="Arial"/>
              </w:rPr>
              <w:pict>
                <v:shape id="_x0000_i1033" type="#_x0000_t75" style="width:30.75pt;height:32.25pt">
                  <v:imagedata r:id="rId17" o:title=""/>
                </v:shape>
              </w:pict>
            </w:r>
          </w:p>
          <w:p w:rsidR="00716719" w:rsidRDefault="005A11F5">
            <w:pPr>
              <w:jc w:val="center"/>
            </w:pPr>
            <w:r>
              <w:rPr>
                <w:rFonts w:eastAsia="Arial" w:cs="Arial"/>
              </w:rPr>
              <w:t> </w:t>
            </w:r>
          </w:p>
        </w:tc>
      </w:tr>
    </w:tbl>
    <w:p w:rsidR="00716719" w:rsidRDefault="005A11F5">
      <w:pPr>
        <w:keepNext/>
        <w:spacing w:after="280" w:afterAutospacing="1"/>
      </w:pPr>
      <w:r>
        <w:rPr>
          <w:rFonts w:eastAsia="Arial" w:cs="Arial"/>
        </w:rPr>
        <w:t> </w:t>
      </w:r>
    </w:p>
    <w:p w:rsidR="005A11F5" w:rsidRPr="005A11F5" w:rsidRDefault="005A11F5" w:rsidP="005A11F5">
      <w:pPr>
        <w:pStyle w:val="Heading4"/>
        <w:rPr>
          <w:b w:val="0"/>
          <w:u w:val="single"/>
        </w:rPr>
      </w:pPr>
      <w:r w:rsidRPr="005A11F5">
        <w:rPr>
          <w:b w:val="0"/>
          <w:u w:val="single"/>
        </w:rPr>
        <w:t>NAVREPEAT-FUR-REQ-022812/A-Maneuver element "</w:t>
      </w:r>
      <w:proofErr w:type="spellStart"/>
      <w:r w:rsidRPr="005A11F5">
        <w:rPr>
          <w:b w:val="0"/>
          <w:u w:val="single"/>
        </w:rPr>
        <w:t>ChangeLane</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ROIN-159104-1)</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8"/>
        <w:gridCol w:w="2553"/>
        <w:gridCol w:w="2847"/>
        <w:gridCol w:w="2500"/>
      </w:tblGrid>
      <w:tr w:rsidR="00716719" w:rsidTr="005A11F5">
        <w:trPr>
          <w:trHeight w:val="300"/>
          <w:jc w:val="center"/>
        </w:trPr>
        <w:tc>
          <w:tcPr>
            <w:tcW w:w="23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ManeuverElement</w:t>
            </w:r>
            <w:proofErr w:type="spellEnd"/>
          </w:p>
          <w:p w:rsidR="00716719" w:rsidRDefault="005A11F5">
            <w:pPr>
              <w:spacing w:after="280" w:afterAutospacing="1"/>
            </w:pPr>
            <w:r>
              <w:rPr>
                <w:rFonts w:eastAsia="Arial" w:cs="Arial"/>
                <w:b/>
                <w:bCs/>
              </w:rPr>
              <w:t>Main Element</w:t>
            </w:r>
          </w:p>
          <w:p w:rsidR="00716719" w:rsidRDefault="005A11F5">
            <w:r>
              <w:rPr>
                <w:rFonts w:eastAsia="Arial" w:cs="Arial"/>
              </w:rPr>
              <w:t>    Additional Elements</w:t>
            </w:r>
          </w:p>
        </w:tc>
        <w:tc>
          <w:tcPr>
            <w:tcW w:w="255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DirectionsAndNumbers</w:t>
            </w:r>
            <w:proofErr w:type="spellEnd"/>
          </w:p>
        </w:tc>
        <w:tc>
          <w:tcPr>
            <w:tcW w:w="2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NumberOfStreetSegments</w:t>
            </w:r>
            <w:proofErr w:type="spellEnd"/>
          </w:p>
          <w:p w:rsidR="00716719" w:rsidRDefault="005A11F5">
            <w:pPr>
              <w:spacing w:after="280" w:afterAutospacing="1"/>
              <w:jc w:val="center"/>
            </w:pPr>
            <w:r>
              <w:rPr>
                <w:rFonts w:eastAsia="Arial" w:cs="Arial"/>
                <w:b/>
                <w:bCs/>
              </w:rPr>
              <w:t> </w:t>
            </w:r>
          </w:p>
          <w:p w:rsidR="00716719" w:rsidRDefault="005A11F5">
            <w:pPr>
              <w:jc w:val="center"/>
            </w:pPr>
            <w:r>
              <w:rPr>
                <w:rFonts w:eastAsia="Arial" w:cs="Arial"/>
                <w:b/>
                <w:bCs/>
              </w:rPr>
              <w:t> </w:t>
            </w:r>
          </w:p>
        </w:tc>
        <w:tc>
          <w:tcPr>
            <w:tcW w:w="2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r>
              <w:rPr>
                <w:rFonts w:eastAsia="Arial" w:cs="Arial"/>
                <w:b/>
                <w:bCs/>
              </w:rPr>
              <w:t>Expected Symbol</w:t>
            </w:r>
          </w:p>
          <w:p w:rsidR="00716719" w:rsidRDefault="005A11F5">
            <w:pPr>
              <w:spacing w:after="280" w:afterAutospacing="1"/>
              <w:jc w:val="center"/>
            </w:pPr>
            <w:r>
              <w:rPr>
                <w:rFonts w:eastAsia="Arial" w:cs="Arial"/>
                <w:b/>
                <w:bCs/>
              </w:rPr>
              <w:t> </w:t>
            </w:r>
          </w:p>
          <w:p w:rsidR="00716719" w:rsidRDefault="005A11F5">
            <w:pPr>
              <w:jc w:val="center"/>
            </w:pPr>
            <w:r>
              <w:rPr>
                <w:rFonts w:eastAsia="Arial" w:cs="Arial"/>
                <w:b/>
                <w:bCs/>
              </w:rPr>
              <w:t> </w:t>
            </w:r>
          </w:p>
        </w:tc>
      </w:tr>
      <w:tr w:rsidR="00716719" w:rsidTr="005A11F5">
        <w:trPr>
          <w:trHeight w:val="255"/>
          <w:jc w:val="center"/>
        </w:trPr>
        <w:tc>
          <w:tcPr>
            <w:tcW w:w="231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roofErr w:type="spellStart"/>
            <w:r>
              <w:rPr>
                <w:rFonts w:eastAsia="Arial" w:cs="Arial"/>
                <w:b/>
                <w:bCs/>
              </w:rPr>
              <w:t>ChangeLane</w:t>
            </w:r>
            <w:proofErr w:type="spellEnd"/>
          </w:p>
        </w:tc>
        <w:tc>
          <w:tcPr>
            <w:tcW w:w="255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 East</w:t>
            </w:r>
          </w:p>
          <w:p w:rsidR="00716719" w:rsidRDefault="005A11F5">
            <w:pPr>
              <w:spacing w:after="280" w:afterAutospacing="1"/>
            </w:pPr>
            <w:r>
              <w:rPr>
                <w:rFonts w:eastAsia="Arial" w:cs="Arial"/>
                <w:b/>
                <w:bCs/>
              </w:rPr>
              <w:t> </w:t>
            </w:r>
          </w:p>
          <w:p w:rsidR="00716719" w:rsidRDefault="005A11F5">
            <w:pPr>
              <w:spacing w:after="280" w:afterAutospacing="1"/>
            </w:pPr>
            <w:r>
              <w:rPr>
                <w:rFonts w:eastAsia="Arial" w:cs="Arial"/>
                <w:b/>
                <w:bCs/>
              </w:rPr>
              <w:t> </w:t>
            </w:r>
          </w:p>
          <w:p w:rsidR="00716719" w:rsidRDefault="005A11F5">
            <w:pPr>
              <w:spacing w:after="280" w:afterAutospacing="1"/>
            </w:pPr>
            <w:r>
              <w:rPr>
                <w:rFonts w:eastAsia="Arial" w:cs="Arial"/>
                <w:b/>
                <w:bCs/>
              </w:rPr>
              <w:t> </w:t>
            </w:r>
          </w:p>
          <w:p w:rsidR="00716719" w:rsidRDefault="005A11F5">
            <w:pPr>
              <w:spacing w:after="280" w:afterAutospacing="1"/>
            </w:pPr>
            <w:r>
              <w:rPr>
                <w:rFonts w:eastAsia="Arial" w:cs="Arial"/>
                <w:b/>
                <w:bCs/>
              </w:rPr>
              <w:t> </w:t>
            </w:r>
          </w:p>
          <w:p w:rsidR="00716719" w:rsidRDefault="005A11F5">
            <w:pPr>
              <w:spacing w:after="280" w:afterAutospacing="1"/>
            </w:pPr>
            <w:r>
              <w:rPr>
                <w:rFonts w:eastAsia="Arial" w:cs="Arial"/>
                <w:b/>
                <w:bCs/>
              </w:rPr>
              <w:t> </w:t>
            </w:r>
          </w:p>
          <w:p w:rsidR="00716719" w:rsidRDefault="005A11F5">
            <w:r>
              <w:rPr>
                <w:rFonts w:eastAsia="Arial" w:cs="Arial"/>
                <w:b/>
                <w:bCs/>
              </w:rPr>
              <w:t>North West</w:t>
            </w:r>
          </w:p>
        </w:tc>
        <w:tc>
          <w:tcPr>
            <w:tcW w:w="2847"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1</w:t>
            </w:r>
          </w:p>
          <w:p w:rsidR="00716719" w:rsidRDefault="005A11F5">
            <w:pPr>
              <w:spacing w:after="280" w:afterAutospacing="1"/>
              <w:jc w:val="center"/>
            </w:pPr>
            <w:r>
              <w:rPr>
                <w:rFonts w:eastAsia="Arial" w:cs="Arial"/>
              </w:rPr>
              <w:t> </w:t>
            </w:r>
          </w:p>
          <w:p w:rsidR="00716719" w:rsidRDefault="005A11F5">
            <w:pPr>
              <w:spacing w:after="280" w:afterAutospacing="1"/>
              <w:jc w:val="center"/>
            </w:pPr>
            <w:r>
              <w:rPr>
                <w:rFonts w:eastAsia="Arial" w:cs="Arial"/>
              </w:rPr>
              <w:t> </w:t>
            </w:r>
          </w:p>
          <w:p w:rsidR="00716719" w:rsidRDefault="005A11F5">
            <w:pPr>
              <w:spacing w:after="280" w:afterAutospacing="1"/>
              <w:jc w:val="center"/>
            </w:pPr>
            <w:r>
              <w:rPr>
                <w:rFonts w:eastAsia="Arial" w:cs="Arial"/>
              </w:rPr>
              <w:t> </w:t>
            </w:r>
          </w:p>
          <w:p w:rsidR="00716719" w:rsidRDefault="005A11F5">
            <w:pPr>
              <w:spacing w:after="280" w:afterAutospacing="1"/>
              <w:jc w:val="center"/>
            </w:pPr>
            <w:r>
              <w:rPr>
                <w:rFonts w:eastAsia="Arial" w:cs="Arial"/>
              </w:rPr>
              <w:t> </w:t>
            </w:r>
          </w:p>
          <w:p w:rsidR="00716719" w:rsidRDefault="005A11F5">
            <w:pPr>
              <w:spacing w:after="280" w:afterAutospacing="1"/>
              <w:jc w:val="center"/>
            </w:pPr>
            <w:r>
              <w:rPr>
                <w:rFonts w:eastAsia="Arial" w:cs="Arial"/>
              </w:rPr>
              <w:t> </w:t>
            </w:r>
          </w:p>
          <w:p w:rsidR="00716719" w:rsidRDefault="005A11F5">
            <w:pPr>
              <w:jc w:val="center"/>
            </w:pPr>
            <w:r>
              <w:rPr>
                <w:rFonts w:eastAsia="Arial" w:cs="Arial"/>
              </w:rPr>
              <w:t>1</w:t>
            </w:r>
          </w:p>
        </w:tc>
        <w:tc>
          <w:tcPr>
            <w:tcW w:w="250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spacing w:after="280" w:afterAutospacing="1"/>
              <w:jc w:val="center"/>
            </w:pPr>
            <w:r>
              <w:rPr>
                <w:rFonts w:eastAsia="Arial" w:cs="Arial"/>
              </w:rPr>
              <w:pict>
                <v:shape id="_x0000_i1034" type="#_x0000_t75" style="width:17.25pt;height:56.25pt">
                  <v:imagedata r:id="rId18" o:title=""/>
                </v:shape>
              </w:pict>
            </w:r>
          </w:p>
          <w:p w:rsidR="00716719" w:rsidRDefault="005A11F5">
            <w:pPr>
              <w:spacing w:after="280" w:afterAutospacing="1"/>
              <w:jc w:val="center"/>
            </w:pPr>
            <w:r>
              <w:rPr>
                <w:rFonts w:eastAsia="Arial" w:cs="Arial"/>
              </w:rPr>
              <w:t> </w:t>
            </w:r>
          </w:p>
          <w:p w:rsidR="00716719" w:rsidRDefault="005A11F5" w:rsidP="005A11F5">
            <w:pPr>
              <w:jc w:val="center"/>
            </w:pPr>
            <w:r>
              <w:rPr>
                <w:rFonts w:eastAsia="Arial" w:cs="Arial"/>
              </w:rPr>
              <w:pict>
                <v:shape id="_x0000_i1035" type="#_x0000_t75" style="width:17.25pt;height:56.25pt">
                  <v:imagedata r:id="rId19" o:title=""/>
                </v:shape>
              </w:pict>
            </w:r>
          </w:p>
        </w:tc>
      </w:tr>
    </w:tbl>
    <w:p w:rsidR="00716719" w:rsidRDefault="005A11F5">
      <w:pPr>
        <w:keepNext/>
        <w:spacing w:after="280" w:afterAutospacing="1"/>
      </w:pPr>
      <w:r>
        <w:rPr>
          <w:rFonts w:eastAsia="Arial" w:cs="Arial"/>
        </w:rPr>
        <w:lastRenderedPageBreak/>
        <w:t> </w:t>
      </w:r>
    </w:p>
    <w:p w:rsidR="00716719" w:rsidRDefault="005A11F5">
      <w:pPr>
        <w:keepNext/>
        <w:spacing w:after="280" w:afterAutospacing="1"/>
      </w:pPr>
      <w:r>
        <w:rPr>
          <w:rFonts w:eastAsia="Arial" w:cs="Arial"/>
        </w:rPr>
        <w:t xml:space="preserve">Drive into another lane. </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The "</w:t>
      </w:r>
      <w:proofErr w:type="spellStart"/>
      <w:r>
        <w:rPr>
          <w:rFonts w:eastAsia="Arial" w:cs="Arial"/>
        </w:rPr>
        <w:t>ChangeLane</w:t>
      </w:r>
      <w:proofErr w:type="spellEnd"/>
      <w:r>
        <w:rPr>
          <w:rFonts w:eastAsia="Arial" w:cs="Arial"/>
        </w:rPr>
        <w:t>" element cannot be combined with "</w:t>
      </w:r>
      <w:proofErr w:type="spellStart"/>
      <w:r>
        <w:rPr>
          <w:rFonts w:eastAsia="Arial" w:cs="Arial"/>
        </w:rPr>
        <w:t>SideStreet</w:t>
      </w:r>
      <w:proofErr w:type="spellEnd"/>
      <w:r>
        <w:rPr>
          <w:rFonts w:eastAsia="Arial" w:cs="Arial"/>
        </w:rPr>
        <w:t>", "Number", "Silent" or other maneuver element. The direction of the main element can be "North – East" or "North - West".</w:t>
      </w:r>
    </w:p>
    <w:p w:rsidR="005A11F5" w:rsidRPr="005A11F5" w:rsidRDefault="005A11F5" w:rsidP="005A11F5">
      <w:pPr>
        <w:pStyle w:val="Heading4"/>
        <w:rPr>
          <w:b w:val="0"/>
          <w:u w:val="single"/>
        </w:rPr>
      </w:pPr>
      <w:r w:rsidRPr="005A11F5">
        <w:rPr>
          <w:b w:val="0"/>
          <w:u w:val="single"/>
        </w:rPr>
        <w:t>NAVREPEAT-FUR-REQ-022813/A-Maneuver element "Fork" (</w:t>
      </w:r>
      <w:proofErr w:type="spellStart"/>
      <w:r w:rsidRPr="005A11F5">
        <w:rPr>
          <w:b w:val="0"/>
          <w:u w:val="single"/>
        </w:rPr>
        <w:t>TcSE</w:t>
      </w:r>
      <w:proofErr w:type="spellEnd"/>
      <w:r w:rsidRPr="005A11F5">
        <w:rPr>
          <w:b w:val="0"/>
          <w:u w:val="single"/>
        </w:rPr>
        <w:t xml:space="preserve"> ROIN-152687-1)</w:t>
      </w:r>
    </w:p>
    <w:p w:rsidR="00716719" w:rsidRDefault="005A11F5">
      <w:pPr>
        <w:keepNext/>
        <w:spacing w:after="280" w:afterAutospacing="1"/>
      </w:pPr>
      <w:r>
        <w:rPr>
          <w:rFonts w:eastAsia="Arial" w:cs="Arial"/>
        </w:rPr>
        <w:t>Bear left/right or drive straight on at the upcoming fork in the road.  There are five possible fork symbols.</w:t>
      </w:r>
    </w:p>
    <w:p w:rsidR="00716719" w:rsidRDefault="005A11F5">
      <w:pPr>
        <w:keepNext/>
        <w:spacing w:after="280" w:afterAutospacing="1"/>
      </w:pPr>
      <w:r>
        <w:t> </w:t>
      </w:r>
    </w:p>
    <w:p w:rsidR="00716719" w:rsidRDefault="005A11F5">
      <w:pPr>
        <w:keepNext/>
        <w:spacing w:after="280" w:afterAutospacing="1"/>
      </w:pPr>
      <w:r>
        <w:rPr>
          <w:rFonts w:eastAsia="Arial" w:cs="Arial"/>
        </w:rPr>
        <w:t xml:space="preserve">The following table shows the five possible "fork" symbols and their list of instructions using the </w:t>
      </w:r>
      <w:proofErr w:type="spellStart"/>
      <w:r>
        <w:rPr>
          <w:rFonts w:eastAsia="Arial" w:cs="Arial"/>
        </w:rPr>
        <w:t>NavigationSymbol.St</w:t>
      </w:r>
      <w:proofErr w:type="spellEnd"/>
      <w:r>
        <w:rPr>
          <w:rFonts w:eastAsia="Arial" w:cs="Arial"/>
        </w:rPr>
        <w:t xml:space="preserve"> interface.   The main element "Fork" is always the last element of the array in </w:t>
      </w:r>
      <w:proofErr w:type="spellStart"/>
      <w:r>
        <w:rPr>
          <w:rFonts w:eastAsia="Arial" w:cs="Arial"/>
        </w:rPr>
        <w:t>NavigationSymbol.St</w:t>
      </w:r>
      <w:proofErr w:type="spellEnd"/>
      <w:r>
        <w:rPr>
          <w:rFonts w:eastAsia="Arial" w:cs="Arial"/>
        </w:rPr>
        <w:t>, and is shown in bold in the table.</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Two or three branches can be shown with the fork.</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5"/>
        <w:gridCol w:w="2561"/>
        <w:gridCol w:w="2839"/>
        <w:gridCol w:w="2340"/>
      </w:tblGrid>
      <w:tr w:rsidR="00716719" w:rsidTr="005A11F5">
        <w:trPr>
          <w:trHeight w:val="300"/>
          <w:jc w:val="center"/>
        </w:trPr>
        <w:tc>
          <w:tcPr>
            <w:tcW w:w="2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r>
              <w:t> </w:t>
            </w:r>
            <w:proofErr w:type="spellStart"/>
            <w:r>
              <w:rPr>
                <w:rFonts w:eastAsia="Arial" w:cs="Arial"/>
                <w:b/>
                <w:bCs/>
              </w:rPr>
              <w:t>ManeuverElement</w:t>
            </w:r>
            <w:proofErr w:type="spellEnd"/>
          </w:p>
          <w:p w:rsidR="00716719" w:rsidRDefault="005A11F5">
            <w:pPr>
              <w:spacing w:after="280" w:afterAutospacing="1"/>
            </w:pPr>
            <w:r>
              <w:rPr>
                <w:rFonts w:eastAsia="Arial" w:cs="Arial"/>
                <w:b/>
                <w:bCs/>
              </w:rPr>
              <w:t>Main Element</w:t>
            </w:r>
          </w:p>
          <w:p w:rsidR="00716719" w:rsidRDefault="005A11F5">
            <w:r>
              <w:rPr>
                <w:rFonts w:eastAsia="Arial" w:cs="Arial"/>
              </w:rPr>
              <w:t>     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DirectionsAndNumbers</w:t>
            </w:r>
            <w:proofErr w:type="spellEnd"/>
          </w:p>
        </w:tc>
        <w:tc>
          <w:tcPr>
            <w:tcW w:w="28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NumberOfStreetSegments</w:t>
            </w:r>
            <w:proofErr w:type="spellEnd"/>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b/>
                <w:bCs/>
              </w:rPr>
              <w:t>Expected Symbol</w: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Fork</w:t>
            </w:r>
          </w:p>
          <w:p w:rsidR="00716719" w:rsidRDefault="005A11F5">
            <w:pPr>
              <w:spacing w:after="280" w:afterAutospacing="1"/>
            </w:pPr>
            <w:r>
              <w:rPr>
                <w:rFonts w:eastAsia="Arial" w:cs="Arial"/>
              </w:rPr>
              <w:t>     Silent</w:t>
            </w:r>
          </w:p>
          <w:p w:rsidR="00716719" w:rsidRDefault="005A11F5">
            <w:pPr>
              <w:spacing w:after="280" w:afterAutospacing="1"/>
            </w:pPr>
            <w:r>
              <w:rPr>
                <w:rFonts w:eastAsia="Arial" w:cs="Arial"/>
              </w:rPr>
              <w:t> </w:t>
            </w:r>
          </w:p>
          <w:p w:rsidR="00716719" w:rsidRDefault="005A11F5">
            <w: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West</w:t>
            </w:r>
          </w:p>
          <w:p w:rsidR="00716719" w:rsidRDefault="005A11F5">
            <w:r>
              <w:rPr>
                <w:rFonts w:eastAsia="Arial" w:cs="Arial"/>
              </w:rPr>
              <w:t>     North</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131" type="#_x0000_t75" style="width:30.75pt;height:41.25pt">
                  <v:imagedata r:id="rId20"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Fork</w:t>
            </w:r>
          </w:p>
          <w:p w:rsidR="00716719" w:rsidRDefault="005A11F5">
            <w:r>
              <w:rPr>
                <w:rFonts w:eastAsia="Arial" w:cs="Arial"/>
                <w:b/>
                <w:bCs/>
              </w:rPr>
              <w:t xml:space="preserve">     </w:t>
            </w:r>
            <w:r>
              <w:rPr>
                <w:rFonts w:eastAsia="Arial" w:cs="Arial"/>
              </w:rPr>
              <w:t>Silent</w:t>
            </w:r>
            <w:r>
              <w:rPr>
                <w:rFonts w:eastAsia="Arial" w:cs="Arial"/>
                <w:b/>
                <w:bCs/>
              </w:rPr>
              <w:t xml:space="preserve">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East</w:t>
            </w:r>
          </w:p>
          <w:p w:rsidR="00716719" w:rsidRDefault="005A11F5">
            <w:r>
              <w:rPr>
                <w:rFonts w:eastAsia="Arial" w:cs="Arial"/>
                <w:b/>
                <w:bCs/>
              </w:rPr>
              <w:t xml:space="preserve">     </w:t>
            </w:r>
            <w:r>
              <w:rPr>
                <w:rFonts w:eastAsia="Arial" w:cs="Arial"/>
              </w:rPr>
              <w:t>North</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132" type="#_x0000_t75" style="width:30.75pt;height:41.25pt">
                  <v:imagedata r:id="rId21"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Fork</w:t>
            </w:r>
          </w:p>
          <w:p w:rsidR="00716719" w:rsidRDefault="005A11F5">
            <w:pPr>
              <w:spacing w:after="280" w:afterAutospacing="1"/>
            </w:pPr>
            <w:r>
              <w:rPr>
                <w:rFonts w:eastAsia="Arial" w:cs="Arial"/>
              </w:rPr>
              <w:t>     Silent</w:t>
            </w:r>
          </w:p>
          <w:p w:rsidR="00716719" w:rsidRDefault="005A11F5">
            <w:r>
              <w:rPr>
                <w:rFonts w:eastAsia="Arial" w:cs="Arial"/>
              </w:rPr>
              <w:t xml:space="preserve">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w:t>
            </w:r>
          </w:p>
          <w:p w:rsidR="00716719" w:rsidRDefault="005A11F5">
            <w:r>
              <w:rPr>
                <w:rFonts w:eastAsia="Arial" w:cs="Arial"/>
                <w:b/>
                <w:bCs/>
              </w:rPr>
              <w:t xml:space="preserve">     </w:t>
            </w:r>
            <w:r>
              <w:rPr>
                <w:rFonts w:eastAsia="Arial" w:cs="Arial"/>
              </w:rPr>
              <w:t>North</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133" type="#_x0000_t75" style="width:25.5pt;height:44.25pt">
                  <v:imagedata r:id="rId22"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Fork</w:t>
            </w:r>
          </w:p>
          <w:p w:rsidR="00716719" w:rsidRDefault="005A11F5">
            <w:pPr>
              <w:spacing w:after="280" w:afterAutospacing="1"/>
            </w:pPr>
            <w:r>
              <w:rPr>
                <w:rFonts w:eastAsia="Arial" w:cs="Arial"/>
                <w:b/>
                <w:bCs/>
              </w:rPr>
              <w:t xml:space="preserve">     </w:t>
            </w:r>
            <w:proofErr w:type="spellStart"/>
            <w:r>
              <w:rPr>
                <w:rFonts w:eastAsia="Arial" w:cs="Arial"/>
              </w:rPr>
              <w:t>SideStreet</w:t>
            </w:r>
            <w:proofErr w:type="spellEnd"/>
          </w:p>
          <w:p w:rsidR="00716719" w:rsidRDefault="005A11F5">
            <w:r>
              <w:rPr>
                <w:rFonts w:eastAsia="Arial" w:cs="Arial"/>
              </w:rPr>
              <w:t>     Silent</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West</w:t>
            </w:r>
          </w:p>
          <w:p w:rsidR="00716719" w:rsidRDefault="005A11F5">
            <w:pPr>
              <w:spacing w:after="280" w:afterAutospacing="1"/>
            </w:pPr>
            <w:r>
              <w:rPr>
                <w:rFonts w:eastAsia="Arial" w:cs="Arial"/>
                <w:b/>
                <w:bCs/>
              </w:rPr>
              <w:t xml:space="preserve">    </w:t>
            </w:r>
            <w:r>
              <w:rPr>
                <w:rFonts w:eastAsia="Arial" w:cs="Arial"/>
              </w:rPr>
              <w:t> North</w:t>
            </w:r>
          </w:p>
          <w:p w:rsidR="00716719" w:rsidRDefault="005A11F5">
            <w:r>
              <w:rPr>
                <w:rFonts w:eastAsia="Arial" w:cs="Arial"/>
              </w:rPr>
              <w:t>     North</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134" type="#_x0000_t75" style="width:30.75pt;height:46.5pt">
                  <v:imagedata r:id="rId23"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Fork</w:t>
            </w:r>
          </w:p>
          <w:p w:rsidR="00716719" w:rsidRDefault="005A11F5">
            <w:pPr>
              <w:spacing w:after="280" w:afterAutospacing="1"/>
            </w:pPr>
            <w:r>
              <w:rPr>
                <w:rFonts w:eastAsia="Arial" w:cs="Arial"/>
                <w:b/>
                <w:bCs/>
              </w:rPr>
              <w:t xml:space="preserve">     </w:t>
            </w:r>
            <w:proofErr w:type="spellStart"/>
            <w:r>
              <w:rPr>
                <w:rFonts w:eastAsia="Arial" w:cs="Arial"/>
              </w:rPr>
              <w:t>SideStreet</w:t>
            </w:r>
            <w:proofErr w:type="spellEnd"/>
          </w:p>
          <w:p w:rsidR="00716719" w:rsidRDefault="005A11F5">
            <w:r>
              <w:rPr>
                <w:rFonts w:eastAsia="Arial" w:cs="Arial"/>
              </w:rPr>
              <w:t>     Silent</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East</w:t>
            </w:r>
          </w:p>
          <w:p w:rsidR="00716719" w:rsidRDefault="005A11F5">
            <w:pPr>
              <w:spacing w:after="280" w:afterAutospacing="1"/>
            </w:pPr>
            <w:r>
              <w:rPr>
                <w:rFonts w:eastAsia="Arial" w:cs="Arial"/>
                <w:b/>
                <w:bCs/>
              </w:rPr>
              <w:t xml:space="preserve">     </w:t>
            </w:r>
            <w:r>
              <w:rPr>
                <w:rFonts w:eastAsia="Arial" w:cs="Arial"/>
              </w:rPr>
              <w:t>North</w:t>
            </w:r>
          </w:p>
          <w:p w:rsidR="00716719" w:rsidRDefault="005A11F5">
            <w:r>
              <w:rPr>
                <w:rFonts w:eastAsia="Arial" w:cs="Arial"/>
              </w:rPr>
              <w:t>     North</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135" type="#_x0000_t75" style="width:30.75pt;height:41.25pt">
                  <v:imagedata r:id="rId24" o:title=""/>
                </v:shape>
              </w:pict>
            </w:r>
          </w:p>
        </w:tc>
      </w:tr>
    </w:tbl>
    <w:p w:rsidR="005A11F5" w:rsidRPr="005A11F5" w:rsidRDefault="005A11F5" w:rsidP="005A11F5">
      <w:pPr>
        <w:pStyle w:val="Heading4"/>
        <w:rPr>
          <w:b w:val="0"/>
          <w:u w:val="single"/>
        </w:rPr>
      </w:pPr>
      <w:r w:rsidRPr="005A11F5">
        <w:rPr>
          <w:b w:val="0"/>
          <w:u w:val="single"/>
        </w:rPr>
        <w:lastRenderedPageBreak/>
        <w:t>NAVREPEAT-FUR-REQ-022814/A-Maneuver element "Exit" (</w:t>
      </w:r>
      <w:proofErr w:type="spellStart"/>
      <w:r w:rsidRPr="005A11F5">
        <w:rPr>
          <w:b w:val="0"/>
          <w:u w:val="single"/>
        </w:rPr>
        <w:t>TcSE</w:t>
      </w:r>
      <w:proofErr w:type="spellEnd"/>
      <w:r w:rsidRPr="005A11F5">
        <w:rPr>
          <w:b w:val="0"/>
          <w:u w:val="single"/>
        </w:rPr>
        <w:t xml:space="preserve"> ROIN-152688-2)</w:t>
      </w:r>
    </w:p>
    <w:p w:rsidR="00716719" w:rsidRDefault="005A11F5">
      <w:pPr>
        <w:keepNext/>
        <w:spacing w:after="280" w:afterAutospacing="1"/>
      </w:pPr>
      <w:r>
        <w:rPr>
          <w:rFonts w:eastAsia="Arial" w:cs="Arial"/>
        </w:rPr>
        <w:t>Leave the road/motorway at the turn-off on the left/right.</w:t>
      </w:r>
    </w:p>
    <w:p w:rsidR="00716719" w:rsidRDefault="005A11F5">
      <w:pPr>
        <w:keepNext/>
        <w:spacing w:after="280" w:afterAutospacing="1"/>
      </w:pPr>
      <w:r>
        <w:t> </w:t>
      </w:r>
    </w:p>
    <w:p w:rsidR="00716719" w:rsidRDefault="005A11F5">
      <w:pPr>
        <w:keepNext/>
        <w:spacing w:after="280" w:afterAutospacing="1"/>
      </w:pPr>
      <w:r>
        <w:rPr>
          <w:rFonts w:eastAsia="Arial" w:cs="Arial"/>
        </w:rPr>
        <w:t xml:space="preserve">This main element can be combined with a second main element "EXIT" to indicate a double exit.  Both EXIT directions shall have the same direction (i.e. </w:t>
      </w:r>
      <w:proofErr w:type="gramStart"/>
      <w:r>
        <w:rPr>
          <w:rFonts w:eastAsia="Arial" w:cs="Arial"/>
        </w:rPr>
        <w:t>North</w:t>
      </w:r>
      <w:proofErr w:type="gramEnd"/>
      <w:r>
        <w:rPr>
          <w:rFonts w:eastAsia="Arial" w:cs="Arial"/>
        </w:rPr>
        <w:t xml:space="preserve"> - East or North - West) </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 xml:space="preserve">The following table shows examples of turn elements using the </w:t>
      </w:r>
      <w:proofErr w:type="spellStart"/>
      <w:r>
        <w:rPr>
          <w:rFonts w:eastAsia="Arial" w:cs="Arial"/>
        </w:rPr>
        <w:t>NavigationSymbol.St</w:t>
      </w:r>
      <w:proofErr w:type="spellEnd"/>
      <w:r>
        <w:rPr>
          <w:rFonts w:eastAsia="Arial" w:cs="Arial"/>
        </w:rPr>
        <w:t xml:space="preserve"> interface.    The main element of the EXIT element is always the last element of the array in </w:t>
      </w:r>
      <w:proofErr w:type="spellStart"/>
      <w:r>
        <w:rPr>
          <w:rFonts w:eastAsia="Arial" w:cs="Arial"/>
        </w:rPr>
        <w:t>NavigationSymbol.St</w:t>
      </w:r>
      <w:proofErr w:type="spellEnd"/>
      <w:r>
        <w:rPr>
          <w:rFonts w:eastAsia="Arial" w:cs="Arial"/>
        </w:rPr>
        <w:t>, and is shown in bold in the table.</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It is also possible to use the "</w:t>
      </w:r>
      <w:proofErr w:type="spellStart"/>
      <w:r>
        <w:rPr>
          <w:rFonts w:eastAsia="Arial" w:cs="Arial"/>
        </w:rPr>
        <w:t>SideStreet</w:t>
      </w:r>
      <w:proofErr w:type="spellEnd"/>
      <w:r>
        <w:rPr>
          <w:rFonts w:eastAsia="Arial" w:cs="Arial"/>
        </w:rPr>
        <w:t xml:space="preserve">" element with EXIT to further describe the exit(s). </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5"/>
        <w:gridCol w:w="2561"/>
        <w:gridCol w:w="2839"/>
        <w:gridCol w:w="2340"/>
      </w:tblGrid>
      <w:tr w:rsidR="00716719" w:rsidTr="005A11F5">
        <w:trPr>
          <w:trHeight w:val="300"/>
          <w:jc w:val="center"/>
        </w:trPr>
        <w:tc>
          <w:tcPr>
            <w:tcW w:w="25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ManeuverElement</w:t>
            </w:r>
            <w:proofErr w:type="spellEnd"/>
          </w:p>
          <w:p w:rsidR="00716719" w:rsidRDefault="005A11F5">
            <w:pPr>
              <w:spacing w:after="280" w:afterAutospacing="1"/>
            </w:pPr>
            <w:r>
              <w:rPr>
                <w:rFonts w:eastAsia="Arial" w:cs="Arial"/>
                <w:b/>
                <w:bCs/>
              </w:rPr>
              <w:t>Main Element</w:t>
            </w:r>
          </w:p>
          <w:p w:rsidR="00716719" w:rsidRDefault="005A11F5">
            <w:r>
              <w:rPr>
                <w:rFonts w:eastAsia="Arial" w:cs="Arial"/>
              </w:rPr>
              <w:t>     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DirectionsAndNumbers</w:t>
            </w:r>
            <w:proofErr w:type="spellEnd"/>
          </w:p>
        </w:tc>
        <w:tc>
          <w:tcPr>
            <w:tcW w:w="283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NumberOfStreetSegments</w:t>
            </w:r>
            <w:proofErr w:type="spellEnd"/>
          </w:p>
        </w:tc>
        <w:tc>
          <w:tcPr>
            <w:tcW w:w="23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b/>
                <w:bCs/>
              </w:rPr>
              <w:t>Expected Symbol</w: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Exit</w:t>
            </w:r>
          </w:p>
          <w:p w:rsidR="00716719" w:rsidRDefault="005A11F5">
            <w:pPr>
              <w:spacing w:after="280" w:afterAutospacing="1"/>
            </w:pPr>
            <w:r>
              <w:rPr>
                <w:rFonts w:eastAsia="Arial" w:cs="Arial"/>
              </w:rPr>
              <w:t> </w:t>
            </w:r>
          </w:p>
          <w:p w:rsidR="00716719" w:rsidRDefault="005A11F5">
            <w: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North - West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36" type="#_x0000_t75" style="width:18pt;height:30pt">
                  <v:imagedata r:id="rId25"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Exit</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North - East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37" type="#_x0000_t75" style="width:18pt;height:30pt">
                  <v:imagedata r:id="rId26"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Exit</w:t>
            </w:r>
          </w:p>
          <w:p w:rsidR="00716719" w:rsidRDefault="005A11F5">
            <w:r>
              <w:rPr>
                <w:rFonts w:eastAsia="Arial" w:cs="Arial"/>
                <w:b/>
                <w:bCs/>
              </w:rPr>
              <w:t xml:space="preserve">Exit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 - West</w:t>
            </w:r>
          </w:p>
          <w:p w:rsidR="00716719" w:rsidRDefault="005A11F5">
            <w:r>
              <w:rPr>
                <w:rFonts w:eastAsia="Arial" w:cs="Arial"/>
                <w:b/>
                <w:bCs/>
              </w:rPr>
              <w:t>North - West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38" type="#_x0000_t75" style="width:24pt;height:48pt">
                  <v:imagedata r:id="rId27"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Exit</w:t>
            </w:r>
          </w:p>
          <w:p w:rsidR="00716719" w:rsidRDefault="005A11F5">
            <w:r>
              <w:rPr>
                <w:rFonts w:eastAsia="Arial" w:cs="Arial"/>
                <w:b/>
                <w:bCs/>
              </w:rPr>
              <w:t>Exit</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 - East</w:t>
            </w:r>
          </w:p>
          <w:p w:rsidR="00716719" w:rsidRDefault="005A11F5">
            <w:r>
              <w:rPr>
                <w:rFonts w:eastAsia="Arial" w:cs="Arial"/>
                <w:b/>
                <w:bCs/>
              </w:rPr>
              <w:t>North - East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39" type="#_x0000_t75" style="width:24pt;height:48pt">
                  <v:imagedata r:id="rId28"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Exit</w:t>
            </w:r>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pPr>
              <w:spacing w:after="280" w:afterAutospacing="1"/>
            </w:pPr>
            <w:r>
              <w:rPr>
                <w:rFonts w:eastAsia="Arial" w:cs="Arial"/>
                <w:b/>
                <w:bCs/>
              </w:rPr>
              <w:t>      </w:t>
            </w:r>
            <w:proofErr w:type="spellStart"/>
            <w:r>
              <w:rPr>
                <w:rFonts w:eastAsia="Arial" w:cs="Arial"/>
                <w:b/>
                <w:bCs/>
              </w:rPr>
              <w:t>Sidestreet</w:t>
            </w:r>
            <w:proofErr w:type="spellEnd"/>
          </w:p>
          <w:p w:rsidR="00716719" w:rsidRDefault="005A11F5">
            <w:r>
              <w:rPr>
                <w:rFonts w:eastAsia="Arial" w:cs="Arial"/>
                <w:b/>
                <w:bCs/>
              </w:rP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 – West</w:t>
            </w:r>
          </w:p>
          <w:p w:rsidR="00716719" w:rsidRDefault="005A11F5">
            <w:pPr>
              <w:spacing w:after="280" w:afterAutospacing="1"/>
            </w:pPr>
            <w:r>
              <w:rPr>
                <w:rFonts w:eastAsia="Arial" w:cs="Arial"/>
                <w:b/>
                <w:bCs/>
              </w:rPr>
              <w:t>      North</w:t>
            </w:r>
          </w:p>
          <w:p w:rsidR="00716719" w:rsidRDefault="005A11F5">
            <w:pPr>
              <w:spacing w:after="280" w:afterAutospacing="1"/>
            </w:pPr>
            <w:r>
              <w:rPr>
                <w:rFonts w:eastAsia="Arial" w:cs="Arial"/>
                <w:b/>
                <w:bCs/>
              </w:rPr>
              <w:t>      North - West</w:t>
            </w:r>
          </w:p>
          <w:p w:rsidR="00716719" w:rsidRDefault="005A11F5">
            <w:r>
              <w:rPr>
                <w:rFonts w:eastAsia="Arial" w:cs="Arial"/>
                <w:b/>
                <w:bCs/>
              </w:rPr>
              <w:t> </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pict>
                <v:shape id="_x0000_i1040" type="#_x0000_t75" style="width:1.5pt;height:13.5pt">
                  <v:imagedata r:id="rId29" o:title=""/>
                </v:shape>
              </w:pict>
            </w:r>
            <w:r>
              <w:rPr>
                <w:rFonts w:eastAsia="Arial" w:cs="Arial"/>
              </w:rPr>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pict>
                <v:shape id="_x0000_i1041" type="#_x0000_t75" style="width:18pt;height:18.75pt">
                  <v:imagedata r:id="rId30" o:title=""/>
                </v:shape>
              </w:pict>
            </w:r>
            <w:r>
              <w:rPr>
                <w:rFonts w:eastAsia="Arial" w:cs="Arial"/>
              </w:rPr>
              <w:pict>
                <v:shape id="_x0000_i1042" type="#_x0000_t75" style="width:18pt;height:30pt">
                  <v:imagedata r:id="rId31"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Exit</w:t>
            </w:r>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r>
              <w:rPr>
                <w:rFonts w:eastAsia="Arial" w:cs="Arial"/>
                <w:b/>
                <w:bCs/>
              </w:rPr>
              <w:t> </w:t>
            </w:r>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 – East</w:t>
            </w:r>
          </w:p>
          <w:p w:rsidR="00716719" w:rsidRDefault="005A11F5">
            <w:pPr>
              <w:spacing w:after="280" w:afterAutospacing="1"/>
            </w:pPr>
            <w:r>
              <w:rPr>
                <w:rFonts w:eastAsia="Arial" w:cs="Arial"/>
                <w:b/>
                <w:bCs/>
              </w:rPr>
              <w:t>      North</w:t>
            </w:r>
          </w:p>
          <w:p w:rsidR="00716719" w:rsidRDefault="005A11F5">
            <w:pPr>
              <w:spacing w:after="280" w:afterAutospacing="1"/>
            </w:pPr>
            <w:r>
              <w:rPr>
                <w:rFonts w:eastAsia="Arial" w:cs="Arial"/>
                <w:b/>
                <w:bCs/>
              </w:rPr>
              <w:t>      North - East</w:t>
            </w:r>
          </w:p>
          <w:p w:rsidR="00716719" w:rsidRDefault="005A11F5">
            <w:r>
              <w:rPr>
                <w:rFonts w:eastAsia="Arial" w:cs="Arial"/>
                <w:b/>
                <w:bCs/>
              </w:rPr>
              <w:t> </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pict>
                <v:shape id="_x0000_i1043" type="#_x0000_t75" style="width:2.25pt;height:14.25pt">
                  <v:imagedata r:id="rId32" o:title=""/>
                </v:shape>
              </w:pict>
            </w:r>
            <w:r>
              <w:rPr>
                <w:rFonts w:eastAsia="Arial" w:cs="Arial"/>
              </w:rPr>
              <w:pict>
                <v:shape id="_x0000_i1044" type="#_x0000_t75" style="width:18pt;height:30pt">
                  <v:imagedata r:id="rId33"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lastRenderedPageBreak/>
              <w:t>Exit</w:t>
            </w:r>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pPr>
              <w:spacing w:after="280" w:afterAutospacing="1"/>
            </w:pPr>
            <w:r>
              <w:rPr>
                <w:rFonts w:eastAsia="Arial" w:cs="Arial"/>
                <w:b/>
                <w:bCs/>
              </w:rPr>
              <w:t>Exit</w:t>
            </w:r>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r>
              <w:rPr>
                <w:rFonts w:eastAsia="Arial" w:cs="Arial"/>
                <w:b/>
                <w:bCs/>
              </w:rPr>
              <w:t xml:space="preserve">      </w:t>
            </w:r>
            <w:proofErr w:type="spellStart"/>
            <w:r>
              <w:rPr>
                <w:rFonts w:eastAsia="Arial" w:cs="Arial"/>
                <w:b/>
                <w:bCs/>
              </w:rPr>
              <w:t>Sidestreet</w:t>
            </w:r>
            <w:proofErr w:type="spellEnd"/>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 – West</w:t>
            </w:r>
          </w:p>
          <w:p w:rsidR="00716719" w:rsidRDefault="005A11F5">
            <w:pPr>
              <w:spacing w:after="280" w:afterAutospacing="1"/>
            </w:pPr>
            <w:r>
              <w:rPr>
                <w:rFonts w:eastAsia="Arial" w:cs="Arial"/>
                <w:b/>
                <w:bCs/>
              </w:rPr>
              <w:t>      North</w:t>
            </w:r>
          </w:p>
          <w:p w:rsidR="00716719" w:rsidRDefault="005A11F5">
            <w:pPr>
              <w:spacing w:after="280" w:afterAutospacing="1"/>
            </w:pPr>
            <w:r>
              <w:rPr>
                <w:rFonts w:eastAsia="Arial" w:cs="Arial"/>
                <w:b/>
                <w:bCs/>
              </w:rPr>
              <w:t>      West</w:t>
            </w:r>
          </w:p>
          <w:p w:rsidR="00716719" w:rsidRDefault="005A11F5">
            <w:pPr>
              <w:spacing w:after="280" w:afterAutospacing="1"/>
            </w:pPr>
            <w:r>
              <w:rPr>
                <w:rFonts w:eastAsia="Arial" w:cs="Arial"/>
                <w:b/>
                <w:bCs/>
              </w:rPr>
              <w:t>North – West</w:t>
            </w:r>
          </w:p>
          <w:p w:rsidR="00716719" w:rsidRDefault="005A11F5">
            <w:pPr>
              <w:spacing w:after="280" w:afterAutospacing="1"/>
            </w:pPr>
            <w:r>
              <w:rPr>
                <w:rFonts w:eastAsia="Arial" w:cs="Arial"/>
                <w:b/>
                <w:bCs/>
              </w:rPr>
              <w:t>      North</w:t>
            </w:r>
          </w:p>
          <w:p w:rsidR="00716719" w:rsidRDefault="005A11F5">
            <w:r>
              <w:rPr>
                <w:rFonts w:eastAsia="Arial" w:cs="Arial"/>
                <w:b/>
                <w:bCs/>
              </w:rPr>
              <w:t>      West</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6</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45" type="#_x0000_t75" style="width:24pt;height:48pt">
                  <v:imagedata r:id="rId34" o:title=""/>
                </v:shape>
              </w:pict>
            </w:r>
          </w:p>
        </w:tc>
      </w:tr>
      <w:tr w:rsidR="00716719" w:rsidTr="005A11F5">
        <w:trPr>
          <w:trHeight w:val="255"/>
          <w:jc w:val="center"/>
        </w:trPr>
        <w:tc>
          <w:tcPr>
            <w:tcW w:w="252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Exit</w:t>
            </w:r>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pPr>
              <w:spacing w:after="280" w:afterAutospacing="1"/>
            </w:pPr>
            <w:r>
              <w:rPr>
                <w:rFonts w:eastAsia="Arial" w:cs="Arial"/>
                <w:b/>
                <w:bCs/>
              </w:rPr>
              <w:t>Exit</w:t>
            </w:r>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r>
              <w:rPr>
                <w:rFonts w:eastAsia="Arial" w:cs="Arial"/>
                <w:b/>
                <w:bCs/>
              </w:rPr>
              <w:t xml:space="preserve">      </w:t>
            </w:r>
            <w:proofErr w:type="spellStart"/>
            <w:r>
              <w:rPr>
                <w:rFonts w:eastAsia="Arial" w:cs="Arial"/>
                <w:b/>
                <w:bCs/>
              </w:rPr>
              <w:t>Sidestreet</w:t>
            </w:r>
            <w:proofErr w:type="spellEnd"/>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 – East</w:t>
            </w:r>
          </w:p>
          <w:p w:rsidR="00716719" w:rsidRDefault="005A11F5">
            <w:pPr>
              <w:spacing w:after="280" w:afterAutospacing="1"/>
            </w:pPr>
            <w:r>
              <w:rPr>
                <w:rFonts w:eastAsia="Arial" w:cs="Arial"/>
                <w:b/>
                <w:bCs/>
              </w:rPr>
              <w:t>      North</w:t>
            </w:r>
          </w:p>
          <w:p w:rsidR="00716719" w:rsidRDefault="005A11F5">
            <w:pPr>
              <w:spacing w:after="280" w:afterAutospacing="1"/>
            </w:pPr>
            <w:r>
              <w:rPr>
                <w:rFonts w:eastAsia="Arial" w:cs="Arial"/>
                <w:b/>
                <w:bCs/>
              </w:rPr>
              <w:t>      East</w:t>
            </w:r>
          </w:p>
          <w:p w:rsidR="00716719" w:rsidRDefault="005A11F5">
            <w:pPr>
              <w:spacing w:after="280" w:afterAutospacing="1"/>
            </w:pPr>
            <w:r>
              <w:rPr>
                <w:rFonts w:eastAsia="Arial" w:cs="Arial"/>
                <w:b/>
                <w:bCs/>
              </w:rPr>
              <w:t>North – East</w:t>
            </w:r>
          </w:p>
          <w:p w:rsidR="00716719" w:rsidRDefault="005A11F5">
            <w:pPr>
              <w:spacing w:after="280" w:afterAutospacing="1"/>
            </w:pPr>
            <w:r>
              <w:rPr>
                <w:rFonts w:eastAsia="Arial" w:cs="Arial"/>
                <w:b/>
                <w:bCs/>
              </w:rPr>
              <w:t>      North</w:t>
            </w:r>
          </w:p>
          <w:p w:rsidR="00716719" w:rsidRDefault="005A11F5">
            <w:pPr>
              <w:spacing w:after="280" w:afterAutospacing="1"/>
            </w:pPr>
            <w:r>
              <w:rPr>
                <w:rFonts w:eastAsia="Arial" w:cs="Arial"/>
                <w:b/>
                <w:bCs/>
              </w:rPr>
              <w:t>      East</w:t>
            </w:r>
          </w:p>
          <w:p w:rsidR="00716719" w:rsidRDefault="005A11F5">
            <w:r>
              <w:rPr>
                <w:rFonts w:eastAsia="Arial" w:cs="Arial"/>
                <w:b/>
                <w:bCs/>
              </w:rPr>
              <w:t> </w:t>
            </w:r>
          </w:p>
        </w:tc>
        <w:tc>
          <w:tcPr>
            <w:tcW w:w="2839"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6</w:t>
            </w:r>
          </w:p>
        </w:tc>
        <w:tc>
          <w:tcPr>
            <w:tcW w:w="234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pict>
                <v:shape id="_x0000_i1046" type="#_x0000_t75" style="width:2.25pt;height:13.5pt">
                  <v:imagedata r:id="rId35" o:title=""/>
                </v:shape>
              </w:pict>
            </w:r>
            <w:r>
              <w:rPr>
                <w:rFonts w:eastAsia="Arial" w:cs="Arial"/>
              </w:rPr>
              <w:pict>
                <v:shape id="_x0000_i1047" type="#_x0000_t75" style="width:24.75pt;height:48pt">
                  <v:imagedata r:id="rId36" o:title=""/>
                </v:shape>
              </w:pict>
            </w:r>
          </w:p>
        </w:tc>
      </w:tr>
    </w:tbl>
    <w:p w:rsidR="00716719" w:rsidRDefault="005A11F5">
      <w:pPr>
        <w:keepNext/>
        <w:spacing w:after="280" w:afterAutospacing="1"/>
      </w:pPr>
      <w:r>
        <w:rPr>
          <w:rFonts w:eastAsia="Arial" w:cs="Arial"/>
        </w:rPr>
        <w:t> </w:t>
      </w:r>
    </w:p>
    <w:p w:rsidR="005A11F5" w:rsidRPr="005A11F5" w:rsidRDefault="005A11F5" w:rsidP="005A11F5">
      <w:pPr>
        <w:pStyle w:val="Heading4"/>
        <w:rPr>
          <w:b w:val="0"/>
          <w:u w:val="single"/>
        </w:rPr>
      </w:pPr>
      <w:r w:rsidRPr="005A11F5">
        <w:rPr>
          <w:b w:val="0"/>
          <w:u w:val="single"/>
        </w:rPr>
        <w:t>NAVREPEAT-FUR-REQ-022815/A-Maneuver element "Roundabout" (</w:t>
      </w:r>
      <w:proofErr w:type="spellStart"/>
      <w:r w:rsidRPr="005A11F5">
        <w:rPr>
          <w:b w:val="0"/>
          <w:u w:val="single"/>
        </w:rPr>
        <w:t>TcSE</w:t>
      </w:r>
      <w:proofErr w:type="spellEnd"/>
      <w:r w:rsidRPr="005A11F5">
        <w:rPr>
          <w:b w:val="0"/>
          <w:u w:val="single"/>
        </w:rPr>
        <w:t xml:space="preserve"> ROIN-152689-2)</w:t>
      </w:r>
    </w:p>
    <w:p w:rsidR="00716719" w:rsidRDefault="005A11F5">
      <w:pPr>
        <w:keepNext/>
        <w:spacing w:after="280" w:afterAutospacing="1"/>
      </w:pPr>
      <w:r>
        <w:rPr>
          <w:rFonts w:eastAsia="Arial" w:cs="Arial"/>
        </w:rPr>
        <w:t xml:space="preserve">This element refers to the road by which a roundabout should be exited.  All </w:t>
      </w:r>
      <w:proofErr w:type="spellStart"/>
      <w:r>
        <w:rPr>
          <w:rFonts w:eastAsia="Arial" w:cs="Arial"/>
        </w:rPr>
        <w:t>SideStreet</w:t>
      </w:r>
      <w:proofErr w:type="spellEnd"/>
      <w:r>
        <w:rPr>
          <w:rFonts w:eastAsia="Arial" w:cs="Arial"/>
        </w:rPr>
        <w:t xml:space="preserve"> elements which precede this item in the intersection description belong to this roundabout.  The Number element can also be used to describe which exit should be taken on the roundabout.</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 xml:space="preserve">The following table shows examples of Roundabout elements using the </w:t>
      </w:r>
      <w:proofErr w:type="spellStart"/>
      <w:r>
        <w:rPr>
          <w:rFonts w:eastAsia="Arial" w:cs="Arial"/>
        </w:rPr>
        <w:t>NavigationSymbol.St</w:t>
      </w:r>
      <w:proofErr w:type="spellEnd"/>
      <w:r>
        <w:rPr>
          <w:rFonts w:eastAsia="Arial" w:cs="Arial"/>
        </w:rPr>
        <w:t xml:space="preserve"> interface.   The main element of the Roundabout element is always the last element of the array in </w:t>
      </w:r>
      <w:proofErr w:type="spellStart"/>
      <w:r>
        <w:rPr>
          <w:rFonts w:eastAsia="Arial" w:cs="Arial"/>
        </w:rPr>
        <w:t>NavigationSymbol.St</w:t>
      </w:r>
      <w:proofErr w:type="spellEnd"/>
      <w:r>
        <w:rPr>
          <w:rFonts w:eastAsia="Arial" w:cs="Arial"/>
        </w:rPr>
        <w:t>, and is shown in bold in the table.</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5"/>
        <w:gridCol w:w="2520"/>
        <w:gridCol w:w="2880"/>
        <w:gridCol w:w="1800"/>
      </w:tblGrid>
      <w:tr w:rsidR="00716719" w:rsidTr="005A11F5">
        <w:trPr>
          <w:trHeight w:val="300"/>
          <w:jc w:val="center"/>
        </w:trPr>
        <w:tc>
          <w:tcPr>
            <w:tcW w:w="3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ManeuverElement</w:t>
            </w:r>
            <w:proofErr w:type="spellEnd"/>
          </w:p>
          <w:p w:rsidR="00716719" w:rsidRDefault="005A11F5">
            <w:pPr>
              <w:spacing w:after="280" w:afterAutospacing="1"/>
            </w:pPr>
            <w:r>
              <w:rPr>
                <w:rFonts w:eastAsia="Arial" w:cs="Arial"/>
                <w:b/>
                <w:bCs/>
              </w:rPr>
              <w:t>Main Element</w:t>
            </w:r>
          </w:p>
          <w:p w:rsidR="00716719" w:rsidRDefault="005A11F5">
            <w:r>
              <w:rPr>
                <w:rFonts w:eastAsia="Arial" w:cs="Arial"/>
              </w:rPr>
              <w:t>     Additional Elements</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DirectionsAndNumbers</w:t>
            </w:r>
            <w:proofErr w:type="spellEnd"/>
          </w:p>
        </w:tc>
        <w:tc>
          <w:tcPr>
            <w:tcW w:w="28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NumberOfStreetSegments</w:t>
            </w:r>
            <w:proofErr w:type="spellEnd"/>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b/>
                <w:bCs/>
              </w:rPr>
              <w:t>Expected Symbol</w:t>
            </w:r>
          </w:p>
        </w:tc>
      </w:tr>
      <w:tr w:rsidR="00716719" w:rsidTr="005A11F5">
        <w:trPr>
          <w:trHeight w:val="255"/>
          <w:jc w:val="center"/>
        </w:trPr>
        <w:tc>
          <w:tcPr>
            <w:tcW w:w="30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proofErr w:type="spellStart"/>
            <w:r>
              <w:rPr>
                <w:rFonts w:eastAsia="Arial" w:cs="Arial"/>
                <w:b/>
                <w:bCs/>
              </w:rPr>
              <w:t>RoundaboutTrafficRightSide</w:t>
            </w:r>
            <w:proofErr w:type="spellEnd"/>
          </w:p>
          <w:p w:rsidR="00716719" w:rsidRDefault="005A11F5">
            <w:pPr>
              <w:spacing w:after="280" w:afterAutospacing="1"/>
            </w:pPr>
            <w:r>
              <w:rPr>
                <w:rFonts w:eastAsia="Arial" w:cs="Arial"/>
                <w:b/>
                <w:bCs/>
              </w:rPr>
              <w:t xml:space="preserve">     </w:t>
            </w:r>
            <w:proofErr w:type="spellStart"/>
            <w:r>
              <w:rPr>
                <w:rFonts w:eastAsia="Arial" w:cs="Arial"/>
              </w:rPr>
              <w:t>SideStreet</w:t>
            </w:r>
            <w:proofErr w:type="spellEnd"/>
          </w:p>
          <w:p w:rsidR="00716719" w:rsidRDefault="005A11F5">
            <w:pPr>
              <w:spacing w:after="280" w:afterAutospacing="1"/>
            </w:pPr>
            <w:r>
              <w:rPr>
                <w:rFonts w:eastAsia="Arial" w:cs="Arial"/>
              </w:rPr>
              <w:t xml:space="preserve">     </w:t>
            </w:r>
            <w:proofErr w:type="spellStart"/>
            <w:r>
              <w:rPr>
                <w:rFonts w:eastAsia="Arial" w:cs="Arial"/>
              </w:rPr>
              <w:t>SideStreet</w:t>
            </w:r>
            <w:proofErr w:type="spellEnd"/>
          </w:p>
          <w:p w:rsidR="00716719" w:rsidRDefault="005A11F5">
            <w:r>
              <w:rPr>
                <w:rFonts w:eastAsia="Arial" w:cs="Arial"/>
              </w:rPr>
              <w:t xml:space="preserve">     </w:t>
            </w:r>
            <w:proofErr w:type="spellStart"/>
            <w:r>
              <w:rPr>
                <w:rFonts w:eastAsia="Arial" w:cs="Arial"/>
              </w:rPr>
              <w:t>SideStreet</w:t>
            </w:r>
            <w:proofErr w:type="spellEnd"/>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w:t>
            </w:r>
          </w:p>
          <w:p w:rsidR="00716719" w:rsidRDefault="005A11F5">
            <w:pPr>
              <w:spacing w:after="280" w:afterAutospacing="1"/>
            </w:pPr>
            <w:r>
              <w:rPr>
                <w:rFonts w:eastAsia="Arial" w:cs="Arial"/>
                <w:b/>
                <w:bCs/>
              </w:rPr>
              <w:t xml:space="preserve">     </w:t>
            </w:r>
            <w:r>
              <w:rPr>
                <w:rFonts w:eastAsia="Arial" w:cs="Arial"/>
              </w:rPr>
              <w:t>South - East</w:t>
            </w:r>
          </w:p>
          <w:p w:rsidR="00716719" w:rsidRDefault="005A11F5">
            <w:pPr>
              <w:spacing w:after="280" w:afterAutospacing="1"/>
            </w:pPr>
            <w:r>
              <w:rPr>
                <w:rFonts w:eastAsia="Arial" w:cs="Arial"/>
              </w:rPr>
              <w:t>     East</w:t>
            </w:r>
          </w:p>
          <w:p w:rsidR="00716719" w:rsidRDefault="005A11F5">
            <w:r>
              <w:rPr>
                <w:rFonts w:eastAsia="Arial" w:cs="Arial"/>
              </w:rPr>
              <w:t>     North - East</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 </w:t>
            </w:r>
          </w:p>
          <w:p w:rsidR="00716719" w:rsidRDefault="005A11F5" w:rsidP="005A11F5">
            <w:pPr>
              <w:spacing w:after="280" w:afterAutospacing="1"/>
              <w:jc w:val="center"/>
            </w:pPr>
            <w:r>
              <w:rPr>
                <w:rFonts w:eastAsia="Arial" w:cs="Arial"/>
              </w:rPr>
              <w:pict>
                <v:shape id="_x0000_i1048" type="#_x0000_t75" style="width:24.75pt;height:56.25pt">
                  <v:imagedata r:id="rId37" o:title=""/>
                </v:shape>
              </w:pict>
            </w:r>
          </w:p>
          <w:p w:rsidR="00716719" w:rsidRDefault="005A11F5">
            <w:pPr>
              <w:jc w:val="center"/>
            </w:pPr>
            <w:r>
              <w:rPr>
                <w:rFonts w:eastAsia="Arial" w:cs="Arial"/>
              </w:rPr>
              <w:t> </w:t>
            </w:r>
          </w:p>
        </w:tc>
      </w:tr>
      <w:tr w:rsidR="00716719" w:rsidTr="005A11F5">
        <w:trPr>
          <w:trHeight w:val="255"/>
          <w:jc w:val="center"/>
        </w:trPr>
        <w:tc>
          <w:tcPr>
            <w:tcW w:w="30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proofErr w:type="spellStart"/>
            <w:r>
              <w:rPr>
                <w:rFonts w:eastAsia="Arial" w:cs="Arial"/>
                <w:b/>
                <w:bCs/>
              </w:rPr>
              <w:lastRenderedPageBreak/>
              <w:t>RoundaboutTrafficLeftSide</w:t>
            </w:r>
            <w:proofErr w:type="spellEnd"/>
          </w:p>
          <w:p w:rsidR="00716719" w:rsidRDefault="005A11F5">
            <w:pPr>
              <w:spacing w:after="280" w:afterAutospacing="1"/>
            </w:pPr>
            <w:r>
              <w:rPr>
                <w:rFonts w:eastAsia="Arial" w:cs="Arial"/>
                <w:b/>
                <w:bCs/>
              </w:rPr>
              <w:t xml:space="preserve">     </w:t>
            </w:r>
            <w:proofErr w:type="spellStart"/>
            <w:r>
              <w:rPr>
                <w:rFonts w:eastAsia="Arial" w:cs="Arial"/>
              </w:rPr>
              <w:t>SideStreet</w:t>
            </w:r>
            <w:proofErr w:type="spellEnd"/>
          </w:p>
          <w:p w:rsidR="00716719" w:rsidRDefault="005A11F5">
            <w:pPr>
              <w:spacing w:after="280" w:afterAutospacing="1"/>
            </w:pPr>
            <w:r>
              <w:rPr>
                <w:rFonts w:eastAsia="Arial" w:cs="Arial"/>
              </w:rPr>
              <w:t xml:space="preserve">     </w:t>
            </w:r>
            <w:proofErr w:type="spellStart"/>
            <w:r>
              <w:rPr>
                <w:rFonts w:eastAsia="Arial" w:cs="Arial"/>
              </w:rPr>
              <w:t>SideStreet</w:t>
            </w:r>
            <w:proofErr w:type="spellEnd"/>
          </w:p>
          <w:p w:rsidR="00716719" w:rsidRDefault="005A11F5">
            <w:r>
              <w:rPr>
                <w:rFonts w:eastAsia="Arial" w:cs="Arial"/>
              </w:rPr>
              <w:t xml:space="preserve">     </w:t>
            </w:r>
            <w:proofErr w:type="spellStart"/>
            <w:r>
              <w:rPr>
                <w:rFonts w:eastAsia="Arial" w:cs="Arial"/>
              </w:rPr>
              <w:t>SideStreet</w:t>
            </w:r>
            <w:proofErr w:type="spellEnd"/>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w:t>
            </w:r>
          </w:p>
          <w:p w:rsidR="00716719" w:rsidRDefault="005A11F5">
            <w:pPr>
              <w:spacing w:after="280" w:afterAutospacing="1"/>
            </w:pPr>
            <w:r>
              <w:rPr>
                <w:rFonts w:eastAsia="Arial" w:cs="Arial"/>
                <w:b/>
                <w:bCs/>
              </w:rPr>
              <w:t xml:space="preserve">     </w:t>
            </w:r>
            <w:r>
              <w:rPr>
                <w:rFonts w:eastAsia="Arial" w:cs="Arial"/>
              </w:rPr>
              <w:t>South - West</w:t>
            </w:r>
          </w:p>
          <w:p w:rsidR="00716719" w:rsidRDefault="005A11F5">
            <w:pPr>
              <w:spacing w:after="280" w:afterAutospacing="1"/>
            </w:pPr>
            <w:r>
              <w:rPr>
                <w:rFonts w:eastAsia="Arial" w:cs="Arial"/>
              </w:rPr>
              <w:t>     West</w:t>
            </w:r>
          </w:p>
          <w:p w:rsidR="00716719" w:rsidRDefault="005A11F5">
            <w:r>
              <w:rPr>
                <w:rFonts w:eastAsia="Arial" w:cs="Arial"/>
              </w:rPr>
              <w:t>     North - West</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 </w:t>
            </w:r>
          </w:p>
          <w:p w:rsidR="00716719" w:rsidRDefault="005A11F5" w:rsidP="005A11F5">
            <w:pPr>
              <w:spacing w:after="280" w:afterAutospacing="1"/>
              <w:jc w:val="center"/>
            </w:pPr>
            <w:r>
              <w:rPr>
                <w:rFonts w:eastAsia="Arial" w:cs="Arial"/>
              </w:rPr>
              <w:pict>
                <v:shape id="_x0000_i1049" type="#_x0000_t75" style="width:24.75pt;height:56.25pt">
                  <v:imagedata r:id="rId38" o:title=""/>
                </v:shape>
              </w:pict>
            </w:r>
          </w:p>
          <w:p w:rsidR="00716719" w:rsidRDefault="005A11F5">
            <w:pPr>
              <w:jc w:val="center"/>
            </w:pPr>
            <w:r>
              <w:rPr>
                <w:rFonts w:eastAsia="Arial" w:cs="Arial"/>
              </w:rPr>
              <w:t> </w:t>
            </w:r>
          </w:p>
        </w:tc>
      </w:tr>
      <w:tr w:rsidR="00716719" w:rsidTr="005A11F5">
        <w:trPr>
          <w:trHeight w:val="255"/>
          <w:jc w:val="center"/>
        </w:trPr>
        <w:tc>
          <w:tcPr>
            <w:tcW w:w="30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t> </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 </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 </w:t>
            </w:r>
          </w:p>
        </w:tc>
      </w:tr>
      <w:tr w:rsidR="00716719" w:rsidTr="005A11F5">
        <w:trPr>
          <w:trHeight w:val="255"/>
          <w:jc w:val="center"/>
        </w:trPr>
        <w:tc>
          <w:tcPr>
            <w:tcW w:w="30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proofErr w:type="spellStart"/>
            <w:r>
              <w:rPr>
                <w:rFonts w:eastAsia="Arial" w:cs="Arial"/>
                <w:b/>
                <w:bCs/>
              </w:rPr>
              <w:t>RoundaboutTrafficRightSide</w:t>
            </w:r>
            <w:proofErr w:type="spellEnd"/>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r>
              <w:rPr>
                <w:rFonts w:eastAsia="Arial" w:cs="Arial"/>
                <w:b/>
                <w:bCs/>
              </w:rPr>
              <w:t>     Number</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w:t>
            </w:r>
          </w:p>
          <w:p w:rsidR="00716719" w:rsidRDefault="005A11F5">
            <w:pPr>
              <w:spacing w:after="280" w:afterAutospacing="1"/>
            </w:pPr>
            <w:r>
              <w:rPr>
                <w:rFonts w:eastAsia="Arial" w:cs="Arial"/>
                <w:b/>
                <w:bCs/>
              </w:rPr>
              <w:t>     South - East</w:t>
            </w:r>
          </w:p>
          <w:p w:rsidR="00716719" w:rsidRDefault="005A11F5">
            <w:pPr>
              <w:spacing w:after="280" w:afterAutospacing="1"/>
            </w:pPr>
            <w:r>
              <w:rPr>
                <w:rFonts w:eastAsia="Arial" w:cs="Arial"/>
                <w:b/>
                <w:bCs/>
              </w:rPr>
              <w:t>     East</w:t>
            </w:r>
          </w:p>
          <w:p w:rsidR="00716719" w:rsidRDefault="005A11F5">
            <w:pPr>
              <w:spacing w:after="280" w:afterAutospacing="1"/>
            </w:pPr>
            <w:r>
              <w:rPr>
                <w:rFonts w:eastAsia="Arial" w:cs="Arial"/>
                <w:b/>
                <w:bCs/>
              </w:rPr>
              <w:t>     North – East</w:t>
            </w:r>
          </w:p>
          <w:p w:rsidR="00716719" w:rsidRDefault="005A11F5">
            <w:r>
              <w:rPr>
                <w:rFonts w:eastAsia="Arial" w:cs="Arial"/>
                <w:b/>
                <w:bCs/>
              </w:rPr>
              <w:t>     4</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5</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tbl>
            <w:tblPr>
              <w:tblW w:w="0" w:type="auto"/>
              <w:tblCellMar>
                <w:left w:w="0" w:type="dxa"/>
                <w:right w:w="0" w:type="dxa"/>
              </w:tblCellMar>
              <w:tblLook w:val="04A0" w:firstRow="1" w:lastRow="0" w:firstColumn="1" w:lastColumn="0" w:noHBand="0" w:noVBand="1"/>
            </w:tblPr>
            <w:tblGrid>
              <w:gridCol w:w="555"/>
            </w:tblGrid>
            <w:tr w:rsidR="00716719">
              <w:tc>
                <w:tcPr>
                  <w:tcW w:w="555" w:type="dxa"/>
                </w:tcPr>
                <w:tbl>
                  <w:tblPr>
                    <w:tblW w:w="5000" w:type="pct"/>
                    <w:tblCellMar>
                      <w:left w:w="0" w:type="dxa"/>
                      <w:right w:w="0" w:type="dxa"/>
                    </w:tblCellMar>
                    <w:tblLook w:val="04A0" w:firstRow="1" w:lastRow="0" w:firstColumn="1" w:lastColumn="0" w:noHBand="0" w:noVBand="1"/>
                  </w:tblPr>
                  <w:tblGrid>
                    <w:gridCol w:w="555"/>
                  </w:tblGrid>
                  <w:tr w:rsidR="00716719">
                    <w:tc>
                      <w:tcPr>
                        <w:tcW w:w="0" w:type="auto"/>
                        <w:vAlign w:val="center"/>
                      </w:tcPr>
                      <w:p w:rsidR="00716719" w:rsidRDefault="005A11F5">
                        <w:r>
                          <w:rPr>
                            <w:rFonts w:eastAsia="Arial" w:cs="Arial"/>
                            <w:color w:val="000000"/>
                            <w:sz w:val="36"/>
                            <w:lang w:val="de-DE" w:eastAsia="de-DE"/>
                          </w:rPr>
                          <w:t>4</w:t>
                        </w:r>
                      </w:p>
                    </w:tc>
                  </w:tr>
                </w:tbl>
                <w:p w:rsidR="00716719" w:rsidRDefault="005A11F5">
                  <w:r>
                    <w:t> </w:t>
                  </w:r>
                </w:p>
              </w:tc>
            </w:tr>
          </w:tbl>
          <w:p w:rsidR="00716719" w:rsidRDefault="005A11F5" w:rsidP="005A11F5">
            <w:pPr>
              <w:jc w:val="center"/>
            </w:pPr>
            <w:r>
              <w:rPr>
                <w:rFonts w:eastAsia="Arial" w:cs="Arial"/>
              </w:rPr>
              <w:pict>
                <v:shape id="_x0000_i1050" type="#_x0000_t75" style="width:24.75pt;height:56.25pt">
                  <v:imagedata r:id="rId37" o:title=""/>
                </v:shape>
              </w:pict>
            </w:r>
          </w:p>
        </w:tc>
      </w:tr>
      <w:tr w:rsidR="00716719" w:rsidTr="005A11F5">
        <w:trPr>
          <w:trHeight w:val="255"/>
          <w:jc w:val="center"/>
        </w:trPr>
        <w:tc>
          <w:tcPr>
            <w:tcW w:w="306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proofErr w:type="spellStart"/>
            <w:r>
              <w:rPr>
                <w:rFonts w:eastAsia="Arial" w:cs="Arial"/>
                <w:b/>
                <w:bCs/>
              </w:rPr>
              <w:t>RoundaboutTrafficLeftSide</w:t>
            </w:r>
            <w:proofErr w:type="spellEnd"/>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pPr>
              <w:spacing w:after="280" w:afterAutospacing="1"/>
            </w:pPr>
            <w:r>
              <w:rPr>
                <w:rFonts w:eastAsia="Arial" w:cs="Arial"/>
                <w:b/>
                <w:bCs/>
              </w:rPr>
              <w:t xml:space="preserve">     </w:t>
            </w:r>
            <w:proofErr w:type="spellStart"/>
            <w:r>
              <w:rPr>
                <w:rFonts w:eastAsia="Arial" w:cs="Arial"/>
                <w:b/>
                <w:bCs/>
              </w:rPr>
              <w:t>SideStreet</w:t>
            </w:r>
            <w:proofErr w:type="spellEnd"/>
          </w:p>
          <w:p w:rsidR="00716719" w:rsidRDefault="005A11F5">
            <w:r>
              <w:rPr>
                <w:rFonts w:eastAsia="Arial" w:cs="Arial"/>
                <w:b/>
                <w:bCs/>
              </w:rPr>
              <w:t>     Number</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w:t>
            </w:r>
          </w:p>
          <w:p w:rsidR="00716719" w:rsidRDefault="005A11F5">
            <w:pPr>
              <w:spacing w:after="280" w:afterAutospacing="1"/>
            </w:pPr>
            <w:r>
              <w:rPr>
                <w:rFonts w:eastAsia="Arial" w:cs="Arial"/>
                <w:b/>
                <w:bCs/>
              </w:rPr>
              <w:t>     South - West</w:t>
            </w:r>
          </w:p>
          <w:p w:rsidR="00716719" w:rsidRDefault="005A11F5">
            <w:pPr>
              <w:spacing w:after="280" w:afterAutospacing="1"/>
            </w:pPr>
            <w:r>
              <w:rPr>
                <w:rFonts w:eastAsia="Arial" w:cs="Arial"/>
                <w:b/>
                <w:bCs/>
              </w:rPr>
              <w:t>     West</w:t>
            </w:r>
          </w:p>
          <w:p w:rsidR="00716719" w:rsidRDefault="005A11F5">
            <w:pPr>
              <w:spacing w:after="280" w:afterAutospacing="1"/>
            </w:pPr>
            <w:r>
              <w:rPr>
                <w:rFonts w:eastAsia="Arial" w:cs="Arial"/>
                <w:b/>
                <w:bCs/>
              </w:rPr>
              <w:t>     North – West</w:t>
            </w:r>
          </w:p>
          <w:p w:rsidR="00716719" w:rsidRDefault="005A11F5">
            <w:r>
              <w:rPr>
                <w:rFonts w:eastAsia="Arial" w:cs="Arial"/>
                <w:b/>
                <w:bCs/>
              </w:rPr>
              <w:t>     4</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5</w:t>
            </w:r>
          </w:p>
        </w:tc>
        <w:tc>
          <w:tcPr>
            <w:tcW w:w="1800" w:type="dxa"/>
            <w:tcBorders>
              <w:top w:val="nil"/>
              <w:left w:val="nil"/>
              <w:bottom w:val="single" w:sz="8" w:space="0" w:color="auto"/>
              <w:right w:val="single" w:sz="8" w:space="0" w:color="auto"/>
            </w:tcBorders>
            <w:tcMar>
              <w:top w:w="0" w:type="dxa"/>
              <w:left w:w="108" w:type="dxa"/>
              <w:bottom w:w="0" w:type="dxa"/>
              <w:right w:w="108" w:type="dxa"/>
            </w:tcMar>
          </w:tcPr>
          <w:tbl>
            <w:tblPr>
              <w:tblW w:w="0" w:type="auto"/>
              <w:tblCellMar>
                <w:left w:w="0" w:type="dxa"/>
                <w:right w:w="0" w:type="dxa"/>
              </w:tblCellMar>
              <w:tblLook w:val="04A0" w:firstRow="1" w:lastRow="0" w:firstColumn="1" w:lastColumn="0" w:noHBand="0" w:noVBand="1"/>
            </w:tblPr>
            <w:tblGrid>
              <w:gridCol w:w="570"/>
            </w:tblGrid>
            <w:tr w:rsidR="00716719">
              <w:tc>
                <w:tcPr>
                  <w:tcW w:w="570" w:type="dxa"/>
                </w:tcPr>
                <w:tbl>
                  <w:tblPr>
                    <w:tblW w:w="5000" w:type="pct"/>
                    <w:tblCellMar>
                      <w:left w:w="0" w:type="dxa"/>
                      <w:right w:w="0" w:type="dxa"/>
                    </w:tblCellMar>
                    <w:tblLook w:val="04A0" w:firstRow="1" w:lastRow="0" w:firstColumn="1" w:lastColumn="0" w:noHBand="0" w:noVBand="1"/>
                  </w:tblPr>
                  <w:tblGrid>
                    <w:gridCol w:w="570"/>
                  </w:tblGrid>
                  <w:tr w:rsidR="00716719">
                    <w:tc>
                      <w:tcPr>
                        <w:tcW w:w="0" w:type="auto"/>
                        <w:vAlign w:val="center"/>
                      </w:tcPr>
                      <w:p w:rsidR="00716719" w:rsidRDefault="005A11F5">
                        <w:r>
                          <w:rPr>
                            <w:rFonts w:eastAsia="Arial" w:cs="Arial"/>
                            <w:color w:val="000000"/>
                            <w:sz w:val="36"/>
                            <w:lang w:val="de-DE" w:eastAsia="de-DE"/>
                          </w:rPr>
                          <w:t>4</w:t>
                        </w:r>
                      </w:p>
                    </w:tc>
                  </w:tr>
                </w:tbl>
                <w:p w:rsidR="00716719" w:rsidRDefault="005A11F5">
                  <w:r>
                    <w:t> </w:t>
                  </w:r>
                </w:p>
              </w:tc>
            </w:tr>
          </w:tbl>
          <w:p w:rsidR="00716719" w:rsidRDefault="005A11F5" w:rsidP="005A11F5">
            <w:pPr>
              <w:jc w:val="center"/>
            </w:pPr>
            <w:r>
              <w:rPr>
                <w:rFonts w:eastAsia="Arial" w:cs="Arial"/>
              </w:rPr>
              <w:pict>
                <v:shape id="_x0000_i1051" type="#_x0000_t75" style="width:24.75pt;height:56.25pt">
                  <v:imagedata r:id="rId38" o:title=""/>
                </v:shape>
              </w:pict>
            </w:r>
          </w:p>
        </w:tc>
      </w:tr>
    </w:tbl>
    <w:p w:rsidR="00716719" w:rsidRDefault="005A11F5">
      <w:pPr>
        <w:keepNext/>
        <w:spacing w:after="280" w:afterAutospacing="1"/>
      </w:pPr>
      <w:r>
        <w:rPr>
          <w:rFonts w:eastAsia="Arial" w:cs="Arial"/>
        </w:rPr>
        <w:t> </w:t>
      </w:r>
    </w:p>
    <w:p w:rsidR="005A11F5" w:rsidRPr="005A11F5" w:rsidRDefault="005A11F5" w:rsidP="005A11F5">
      <w:pPr>
        <w:pStyle w:val="Heading4"/>
        <w:rPr>
          <w:b w:val="0"/>
          <w:u w:val="single"/>
        </w:rPr>
      </w:pPr>
      <w:r w:rsidRPr="005A11F5">
        <w:rPr>
          <w:b w:val="0"/>
          <w:u w:val="single"/>
        </w:rPr>
        <w:t>NAVREPEAT-FUR-REQ-022816/A-Maneuver element "</w:t>
      </w:r>
      <w:proofErr w:type="spellStart"/>
      <w:r w:rsidRPr="005A11F5">
        <w:rPr>
          <w:b w:val="0"/>
          <w:u w:val="single"/>
        </w:rPr>
        <w:t>FollowStreet</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ROIN-159108-1)</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3"/>
        <w:gridCol w:w="2561"/>
        <w:gridCol w:w="3124"/>
        <w:gridCol w:w="1995"/>
      </w:tblGrid>
      <w:tr w:rsidR="00716719" w:rsidTr="005A11F5">
        <w:trPr>
          <w:trHeight w:val="300"/>
          <w:jc w:val="center"/>
        </w:trPr>
        <w:tc>
          <w:tcPr>
            <w:tcW w:w="237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ManeuverElement</w:t>
            </w:r>
            <w:proofErr w:type="spellEnd"/>
          </w:p>
          <w:p w:rsidR="00716719" w:rsidRDefault="005A11F5">
            <w:pPr>
              <w:spacing w:after="280" w:afterAutospacing="1"/>
            </w:pPr>
            <w:r>
              <w:rPr>
                <w:rFonts w:eastAsia="Arial" w:cs="Arial"/>
                <w:b/>
                <w:bCs/>
              </w:rPr>
              <w:t>Main Element</w:t>
            </w:r>
          </w:p>
          <w:p w:rsidR="00716719" w:rsidRDefault="005A11F5">
            <w:r>
              <w:rPr>
                <w:rFonts w:eastAsia="Arial" w:cs="Arial"/>
                <w:b/>
                <w:bCs/>
              </w:rPr>
              <w:t xml:space="preserve">     </w:t>
            </w:r>
            <w:r>
              <w:rPr>
                <w:rFonts w:eastAsia="Arial" w:cs="Arial"/>
              </w:rPr>
              <w:t>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DirectionsAndNumbers</w:t>
            </w:r>
            <w:proofErr w:type="spellEnd"/>
          </w:p>
        </w:tc>
        <w:tc>
          <w:tcPr>
            <w:tcW w:w="312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proofErr w:type="spellStart"/>
            <w:r>
              <w:rPr>
                <w:rFonts w:eastAsia="Arial" w:cs="Arial"/>
                <w:b/>
                <w:bCs/>
              </w:rPr>
              <w:t>NumberOfStreetSegments</w:t>
            </w:r>
            <w:proofErr w:type="spellEnd"/>
          </w:p>
          <w:p w:rsidR="00716719" w:rsidRDefault="005A11F5">
            <w:pPr>
              <w:jc w:val="center"/>
            </w:pPr>
            <w:r>
              <w:rPr>
                <w:rFonts w:eastAsia="Arial" w:cs="Arial"/>
                <w:b/>
                <w:bCs/>
              </w:rPr>
              <w:t> </w:t>
            </w:r>
          </w:p>
        </w:tc>
        <w:tc>
          <w:tcPr>
            <w:tcW w:w="199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b/>
                <w:bCs/>
              </w:rPr>
              <w:t>Expected Symbol</w:t>
            </w:r>
          </w:p>
        </w:tc>
      </w:tr>
      <w:tr w:rsidR="00716719" w:rsidTr="005A11F5">
        <w:trPr>
          <w:trHeight w:val="255"/>
          <w:jc w:val="center"/>
        </w:trPr>
        <w:tc>
          <w:tcPr>
            <w:tcW w:w="237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roofErr w:type="spellStart"/>
            <w:r>
              <w:rPr>
                <w:rFonts w:eastAsia="Arial" w:cs="Arial"/>
                <w:b/>
                <w:bCs/>
              </w:rPr>
              <w:t>FollowStreet</w:t>
            </w:r>
            <w:proofErr w:type="spellEnd"/>
          </w:p>
        </w:tc>
        <w:tc>
          <w:tcPr>
            <w:tcW w:w="2561"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r>
              <w:rPr>
                <w:rFonts w:eastAsia="Arial" w:cs="Arial"/>
                <w:b/>
                <w:bCs/>
              </w:rPr>
              <w:t>North</w:t>
            </w:r>
          </w:p>
        </w:tc>
        <w:tc>
          <w:tcPr>
            <w:tcW w:w="3124"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rPr>
              <w:t>1</w:t>
            </w:r>
          </w:p>
        </w:tc>
        <w:tc>
          <w:tcPr>
            <w:tcW w:w="1995"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r>
              <w:rPr>
                <w:rFonts w:eastAsia="Arial" w:cs="Arial"/>
              </w:rPr>
              <w:t> </w:t>
            </w:r>
          </w:p>
          <w:p w:rsidR="00716719" w:rsidRDefault="005A11F5" w:rsidP="005A11F5">
            <w:pPr>
              <w:jc w:val="center"/>
            </w:pPr>
            <w:r>
              <w:rPr>
                <w:rFonts w:eastAsia="Arial" w:cs="Arial"/>
              </w:rPr>
              <w:pict>
                <v:shape id="_x0000_i1052" type="#_x0000_t75" style="width:45pt;height:29.25pt">
                  <v:imagedata r:id="rId39" o:title=""/>
                </v:shape>
              </w:pict>
            </w:r>
          </w:p>
        </w:tc>
      </w:tr>
    </w:tbl>
    <w:p w:rsidR="00716719" w:rsidRDefault="005A11F5">
      <w:pPr>
        <w:keepNext/>
        <w:spacing w:after="280" w:afterAutospacing="1"/>
      </w:pPr>
      <w:r>
        <w:rPr>
          <w:rFonts w:eastAsia="Arial" w:cs="Arial"/>
        </w:rPr>
        <w:lastRenderedPageBreak/>
        <w:t> </w:t>
      </w:r>
    </w:p>
    <w:p w:rsidR="00716719" w:rsidRDefault="005A11F5">
      <w:pPr>
        <w:keepNext/>
        <w:spacing w:after="280" w:afterAutospacing="1"/>
      </w:pPr>
      <w:r>
        <w:rPr>
          <w:rFonts w:eastAsia="Arial" w:cs="Arial"/>
        </w:rPr>
        <w:t>Continue to follow the street until further instructions.</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The "</w:t>
      </w:r>
      <w:proofErr w:type="spellStart"/>
      <w:r>
        <w:rPr>
          <w:rFonts w:eastAsia="Arial" w:cs="Arial"/>
        </w:rPr>
        <w:t>FollowStreet</w:t>
      </w:r>
      <w:proofErr w:type="spellEnd"/>
      <w:r>
        <w:rPr>
          <w:rFonts w:eastAsia="Arial" w:cs="Arial"/>
        </w:rPr>
        <w:t>" element cannot be combined with "</w:t>
      </w:r>
      <w:proofErr w:type="spellStart"/>
      <w:r>
        <w:rPr>
          <w:rFonts w:eastAsia="Arial" w:cs="Arial"/>
        </w:rPr>
        <w:t>SideStreet</w:t>
      </w:r>
      <w:proofErr w:type="spellEnd"/>
      <w:r>
        <w:rPr>
          <w:rFonts w:eastAsia="Arial" w:cs="Arial"/>
        </w:rPr>
        <w:t>", "Number", "Silent" or other maneuver element. The direction to follow the street is "North".</w:t>
      </w:r>
    </w:p>
    <w:p w:rsidR="005A11F5" w:rsidRPr="005A11F5" w:rsidRDefault="005A11F5" w:rsidP="005A11F5">
      <w:pPr>
        <w:pStyle w:val="Heading4"/>
        <w:rPr>
          <w:b w:val="0"/>
          <w:u w:val="single"/>
        </w:rPr>
      </w:pPr>
      <w:r w:rsidRPr="005A11F5">
        <w:rPr>
          <w:b w:val="0"/>
          <w:u w:val="single"/>
        </w:rPr>
        <w:t>NAVREPEAT-FUR-REQ-022817/A-Maneuver element "</w:t>
      </w:r>
      <w:proofErr w:type="spellStart"/>
      <w:r w:rsidRPr="005A11F5">
        <w:rPr>
          <w:b w:val="0"/>
          <w:u w:val="single"/>
        </w:rPr>
        <w:t>NoRoute</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ROIN-159111-1)</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3"/>
        <w:gridCol w:w="2561"/>
        <w:gridCol w:w="2903"/>
        <w:gridCol w:w="2320"/>
      </w:tblGrid>
      <w:tr w:rsidR="00716719" w:rsidTr="005A11F5">
        <w:trPr>
          <w:trHeight w:val="300"/>
          <w:jc w:val="center"/>
        </w:trPr>
        <w:tc>
          <w:tcPr>
            <w:tcW w:w="237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ManeuverElement</w:t>
            </w:r>
            <w:proofErr w:type="spellEnd"/>
          </w:p>
          <w:p w:rsidR="00716719" w:rsidRDefault="005A11F5">
            <w:pPr>
              <w:spacing w:after="280" w:afterAutospacing="1"/>
            </w:pPr>
            <w:r>
              <w:rPr>
                <w:rFonts w:eastAsia="Arial" w:cs="Arial"/>
                <w:b/>
                <w:bCs/>
              </w:rPr>
              <w:t>Main Element</w:t>
            </w:r>
          </w:p>
          <w:p w:rsidR="00716719" w:rsidRDefault="005A11F5">
            <w:r>
              <w:rPr>
                <w:rFonts w:eastAsia="Arial" w:cs="Arial"/>
              </w:rPr>
              <w:t>     Additional Elements</w:t>
            </w:r>
          </w:p>
        </w:tc>
        <w:tc>
          <w:tcPr>
            <w:tcW w:w="25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DirectionsAndNumbers</w:t>
            </w:r>
            <w:proofErr w:type="spellEnd"/>
          </w:p>
        </w:tc>
        <w:tc>
          <w:tcPr>
            <w:tcW w:w="29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NumberOfStreetSegments</w:t>
            </w:r>
            <w:proofErr w:type="spellEnd"/>
          </w:p>
          <w:p w:rsidR="00716719" w:rsidRDefault="005A11F5">
            <w:pPr>
              <w:spacing w:after="280" w:afterAutospacing="1"/>
              <w:jc w:val="center"/>
            </w:pPr>
            <w:r>
              <w:rPr>
                <w:rFonts w:eastAsia="Arial" w:cs="Arial"/>
                <w:b/>
                <w:bCs/>
              </w:rPr>
              <w:t> </w:t>
            </w:r>
          </w:p>
          <w:p w:rsidR="00716719" w:rsidRDefault="005A11F5">
            <w:pPr>
              <w:jc w:val="center"/>
            </w:pPr>
            <w:r>
              <w:rPr>
                <w:rFonts w:eastAsia="Arial" w:cs="Arial"/>
                <w:b/>
                <w:bCs/>
              </w:rPr>
              <w:t> </w:t>
            </w:r>
          </w:p>
        </w:tc>
        <w:tc>
          <w:tcPr>
            <w:tcW w:w="23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r>
              <w:rPr>
                <w:rFonts w:eastAsia="Arial" w:cs="Arial"/>
                <w:b/>
                <w:bCs/>
              </w:rPr>
              <w:t>Expected Symbol</w:t>
            </w:r>
          </w:p>
          <w:p w:rsidR="00716719" w:rsidRDefault="005A11F5">
            <w:pPr>
              <w:spacing w:after="280" w:afterAutospacing="1"/>
              <w:jc w:val="center"/>
            </w:pPr>
            <w:r>
              <w:rPr>
                <w:rFonts w:eastAsia="Arial" w:cs="Arial"/>
                <w:b/>
                <w:bCs/>
              </w:rPr>
              <w:t> </w:t>
            </w:r>
          </w:p>
          <w:p w:rsidR="00716719" w:rsidRDefault="005A11F5">
            <w:pPr>
              <w:jc w:val="center"/>
            </w:pPr>
            <w:r>
              <w:rPr>
                <w:rFonts w:eastAsia="Arial" w:cs="Arial"/>
                <w:b/>
                <w:bCs/>
              </w:rPr>
              <w:t> </w:t>
            </w:r>
          </w:p>
        </w:tc>
      </w:tr>
      <w:tr w:rsidR="00716719" w:rsidTr="005A11F5">
        <w:trPr>
          <w:trHeight w:val="255"/>
          <w:jc w:val="center"/>
        </w:trPr>
        <w:tc>
          <w:tcPr>
            <w:tcW w:w="237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roofErr w:type="spellStart"/>
            <w:r>
              <w:rPr>
                <w:rFonts w:eastAsia="Arial" w:cs="Arial"/>
                <w:b/>
                <w:bCs/>
              </w:rPr>
              <w:t>NoRoute</w:t>
            </w:r>
            <w:proofErr w:type="spellEnd"/>
          </w:p>
        </w:tc>
        <w:tc>
          <w:tcPr>
            <w:tcW w:w="2561"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pPr>
            <w:r>
              <w:rPr>
                <w:rFonts w:eastAsia="Arial" w:cs="Arial"/>
                <w:b/>
                <w:bCs/>
              </w:rPr>
              <w:t>North</w:t>
            </w:r>
          </w:p>
          <w:p w:rsidR="00716719" w:rsidRDefault="005A11F5">
            <w:pPr>
              <w:spacing w:after="280" w:afterAutospacing="1"/>
            </w:pPr>
            <w:r>
              <w:rPr>
                <w:rFonts w:eastAsia="Arial" w:cs="Arial"/>
                <w:b/>
                <w:bCs/>
                <w:color w:val="000000"/>
              </w:rPr>
              <w:t>North – North – East</w:t>
            </w:r>
          </w:p>
          <w:p w:rsidR="00716719" w:rsidRDefault="005A11F5">
            <w:pPr>
              <w:spacing w:after="280" w:afterAutospacing="1"/>
            </w:pPr>
            <w:r>
              <w:rPr>
                <w:rFonts w:eastAsia="Arial" w:cs="Arial"/>
                <w:b/>
                <w:bCs/>
              </w:rPr>
              <w:t>North – East</w:t>
            </w:r>
          </w:p>
          <w:p w:rsidR="00716719" w:rsidRDefault="005A11F5">
            <w:pPr>
              <w:spacing w:after="280" w:afterAutospacing="1"/>
            </w:pPr>
            <w:r>
              <w:rPr>
                <w:rFonts w:eastAsia="Arial" w:cs="Arial"/>
                <w:b/>
                <w:bCs/>
                <w:color w:val="000000"/>
              </w:rPr>
              <w:t>East – North – East</w:t>
            </w:r>
          </w:p>
          <w:p w:rsidR="00716719" w:rsidRDefault="005A11F5">
            <w:pPr>
              <w:spacing w:after="280" w:afterAutospacing="1"/>
            </w:pPr>
            <w:r>
              <w:rPr>
                <w:rFonts w:eastAsia="Arial" w:cs="Arial"/>
                <w:b/>
                <w:bCs/>
              </w:rPr>
              <w:t>East</w:t>
            </w:r>
          </w:p>
          <w:p w:rsidR="00716719" w:rsidRDefault="005A11F5">
            <w:pPr>
              <w:spacing w:after="280" w:afterAutospacing="1"/>
            </w:pPr>
            <w:r>
              <w:rPr>
                <w:rFonts w:eastAsia="Arial" w:cs="Arial"/>
                <w:b/>
                <w:bCs/>
                <w:color w:val="000000"/>
              </w:rPr>
              <w:t>East – South – East</w:t>
            </w:r>
          </w:p>
          <w:p w:rsidR="00716719" w:rsidRDefault="005A11F5">
            <w:pPr>
              <w:spacing w:after="280" w:afterAutospacing="1"/>
            </w:pPr>
            <w:r>
              <w:rPr>
                <w:rFonts w:eastAsia="Arial" w:cs="Arial"/>
                <w:b/>
                <w:bCs/>
              </w:rPr>
              <w:t>South – East</w:t>
            </w:r>
          </w:p>
          <w:p w:rsidR="00716719" w:rsidRDefault="005A11F5">
            <w:pPr>
              <w:spacing w:after="280" w:afterAutospacing="1"/>
            </w:pPr>
            <w:r>
              <w:rPr>
                <w:rFonts w:eastAsia="Arial" w:cs="Arial"/>
                <w:b/>
                <w:bCs/>
                <w:color w:val="000000"/>
              </w:rPr>
              <w:t>South – South – East</w:t>
            </w:r>
          </w:p>
          <w:p w:rsidR="00716719" w:rsidRDefault="005A11F5">
            <w:pPr>
              <w:spacing w:after="280" w:afterAutospacing="1"/>
            </w:pPr>
            <w:r>
              <w:rPr>
                <w:rFonts w:eastAsia="Arial" w:cs="Arial"/>
                <w:b/>
                <w:bCs/>
              </w:rPr>
              <w:t>South</w:t>
            </w:r>
          </w:p>
          <w:p w:rsidR="00716719" w:rsidRDefault="005A11F5">
            <w:pPr>
              <w:spacing w:after="280" w:afterAutospacing="1"/>
            </w:pPr>
            <w:r>
              <w:rPr>
                <w:rFonts w:eastAsia="Arial" w:cs="Arial"/>
                <w:b/>
                <w:bCs/>
                <w:color w:val="000000"/>
              </w:rPr>
              <w:t>South – South – West</w:t>
            </w:r>
          </w:p>
          <w:p w:rsidR="00716719" w:rsidRDefault="005A11F5">
            <w:pPr>
              <w:spacing w:after="280" w:afterAutospacing="1"/>
            </w:pPr>
            <w:r>
              <w:rPr>
                <w:rFonts w:eastAsia="Arial" w:cs="Arial"/>
                <w:b/>
                <w:bCs/>
              </w:rPr>
              <w:t>South – West</w:t>
            </w:r>
          </w:p>
          <w:p w:rsidR="00716719" w:rsidRDefault="005A11F5">
            <w:pPr>
              <w:spacing w:after="280" w:afterAutospacing="1"/>
            </w:pPr>
            <w:r>
              <w:rPr>
                <w:rFonts w:eastAsia="Arial" w:cs="Arial"/>
                <w:b/>
                <w:bCs/>
                <w:color w:val="000000"/>
              </w:rPr>
              <w:t>West – South – West</w:t>
            </w:r>
          </w:p>
          <w:p w:rsidR="00716719" w:rsidRDefault="005A11F5">
            <w:pPr>
              <w:spacing w:after="280" w:afterAutospacing="1"/>
            </w:pPr>
            <w:r>
              <w:rPr>
                <w:rFonts w:eastAsia="Arial" w:cs="Arial"/>
                <w:b/>
                <w:bCs/>
              </w:rPr>
              <w:t>West</w:t>
            </w:r>
          </w:p>
          <w:p w:rsidR="00716719" w:rsidRDefault="005A11F5">
            <w:pPr>
              <w:spacing w:after="280" w:afterAutospacing="1"/>
            </w:pPr>
            <w:r>
              <w:rPr>
                <w:rFonts w:eastAsia="Arial" w:cs="Arial"/>
                <w:b/>
                <w:bCs/>
                <w:color w:val="000000"/>
              </w:rPr>
              <w:t>West – North – West</w:t>
            </w:r>
          </w:p>
          <w:p w:rsidR="00716719" w:rsidRDefault="005A11F5">
            <w:pPr>
              <w:spacing w:after="280" w:afterAutospacing="1"/>
            </w:pPr>
            <w:r>
              <w:rPr>
                <w:rFonts w:eastAsia="Arial" w:cs="Arial"/>
                <w:b/>
                <w:bCs/>
              </w:rPr>
              <w:t>North – West</w:t>
            </w:r>
          </w:p>
          <w:p w:rsidR="00716719" w:rsidRDefault="005A11F5">
            <w:pPr>
              <w:spacing w:after="280" w:afterAutospacing="1"/>
            </w:pPr>
            <w:r>
              <w:rPr>
                <w:rFonts w:eastAsia="Arial" w:cs="Arial"/>
                <w:b/>
                <w:bCs/>
                <w:color w:val="000000"/>
              </w:rPr>
              <w:t>North – North – West</w:t>
            </w:r>
          </w:p>
          <w:p w:rsidR="00716719" w:rsidRDefault="005A11F5">
            <w:pPr>
              <w:ind w:firstLine="1077"/>
            </w:pPr>
            <w:r>
              <w:rPr>
                <w:rFonts w:eastAsia="Arial" w:cs="Arial"/>
              </w:rPr>
              <w:t> </w:t>
            </w:r>
          </w:p>
        </w:tc>
        <w:tc>
          <w:tcPr>
            <w:tcW w:w="290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w:t>
            </w:r>
          </w:p>
        </w:tc>
        <w:tc>
          <w:tcPr>
            <w:tcW w:w="2320"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 xml:space="preserve">Arrow Pointing in the direction called out in </w:t>
            </w:r>
            <w:proofErr w:type="spellStart"/>
            <w:r>
              <w:rPr>
                <w:rFonts w:eastAsia="Arial" w:cs="Arial"/>
              </w:rPr>
              <w:t>DirectionsAndNumbers</w:t>
            </w:r>
            <w:proofErr w:type="spellEnd"/>
          </w:p>
        </w:tc>
      </w:tr>
    </w:tbl>
    <w:p w:rsidR="00716719" w:rsidRDefault="005A11F5">
      <w:pPr>
        <w:keepNext/>
        <w:spacing w:after="280" w:afterAutospacing="1"/>
      </w:pPr>
      <w:r>
        <w:rPr>
          <w:rFonts w:eastAsia="Arial" w:cs="Arial"/>
        </w:rPr>
        <w:lastRenderedPageBreak/>
        <w:t> </w:t>
      </w:r>
    </w:p>
    <w:p w:rsidR="00716719" w:rsidRDefault="005A11F5">
      <w:pPr>
        <w:keepNext/>
        <w:spacing w:after="280" w:afterAutospacing="1"/>
      </w:pPr>
      <w:r>
        <w:rPr>
          <w:rFonts w:eastAsia="Arial" w:cs="Arial"/>
        </w:rPr>
        <w:t>The "</w:t>
      </w:r>
      <w:proofErr w:type="spellStart"/>
      <w:r>
        <w:rPr>
          <w:rFonts w:eastAsia="Arial" w:cs="Arial"/>
        </w:rPr>
        <w:t>NoRoute</w:t>
      </w:r>
      <w:proofErr w:type="spellEnd"/>
      <w:r>
        <w:rPr>
          <w:rFonts w:eastAsia="Arial" w:cs="Arial"/>
        </w:rPr>
        <w:t>" maneuver element is utilized when the destination is known, but a route cannot be calculated by the navigation system.   The Navigation system shall provide a general direction from current location to the destination.</w:t>
      </w:r>
    </w:p>
    <w:p w:rsidR="00716719" w:rsidRDefault="005A11F5">
      <w:pPr>
        <w:keepNext/>
        <w:spacing w:after="280" w:afterAutospacing="1"/>
      </w:pPr>
      <w:r>
        <w:rPr>
          <w:rFonts w:eastAsia="Arial" w:cs="Arial"/>
        </w:rPr>
        <w:t> </w:t>
      </w:r>
    </w:p>
    <w:p w:rsidR="00716719" w:rsidRDefault="005A11F5">
      <w:pPr>
        <w:spacing w:after="280" w:afterAutospacing="1"/>
      </w:pPr>
      <w:r>
        <w:rPr>
          <w:rFonts w:eastAsia="Arial" w:cs="Arial"/>
        </w:rPr>
        <w:t>The "</w:t>
      </w:r>
      <w:proofErr w:type="spellStart"/>
      <w:r>
        <w:rPr>
          <w:rFonts w:eastAsia="Arial" w:cs="Arial"/>
        </w:rPr>
        <w:t>NoRoute</w:t>
      </w:r>
      <w:proofErr w:type="spellEnd"/>
      <w:r>
        <w:rPr>
          <w:rFonts w:eastAsia="Arial" w:cs="Arial"/>
        </w:rPr>
        <w:t>" element cannot be combined with "</w:t>
      </w:r>
      <w:proofErr w:type="spellStart"/>
      <w:r>
        <w:rPr>
          <w:rFonts w:eastAsia="Arial" w:cs="Arial"/>
        </w:rPr>
        <w:t>SideStreet</w:t>
      </w:r>
      <w:proofErr w:type="spellEnd"/>
      <w:r>
        <w:rPr>
          <w:rFonts w:eastAsia="Arial" w:cs="Arial"/>
        </w:rPr>
        <w:t xml:space="preserve">", "Number", "Silent" or other maneuver element. </w:t>
      </w:r>
    </w:p>
    <w:p w:rsidR="005A11F5" w:rsidRPr="005A11F5" w:rsidRDefault="005A11F5" w:rsidP="005A11F5">
      <w:pPr>
        <w:pStyle w:val="Heading4"/>
        <w:rPr>
          <w:b w:val="0"/>
          <w:u w:val="single"/>
        </w:rPr>
      </w:pPr>
      <w:r w:rsidRPr="005A11F5">
        <w:rPr>
          <w:b w:val="0"/>
          <w:u w:val="single"/>
        </w:rPr>
        <w:t>NAVREPEAT-FUR-REQ-022818/A-Maneuver element "</w:t>
      </w:r>
      <w:proofErr w:type="spellStart"/>
      <w:r w:rsidRPr="005A11F5">
        <w:rPr>
          <w:b w:val="0"/>
          <w:u w:val="single"/>
        </w:rPr>
        <w:t>CalcRoute</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ROIN-159107-1)</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16719" w:rsidTr="005A11F5">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ManeuverElement</w:t>
            </w:r>
            <w:proofErr w:type="spellEnd"/>
          </w:p>
          <w:p w:rsidR="00716719" w:rsidRDefault="005A11F5">
            <w:pPr>
              <w:spacing w:after="280" w:afterAutospacing="1"/>
            </w:pPr>
            <w:r>
              <w:rPr>
                <w:rFonts w:eastAsia="Arial" w:cs="Arial"/>
                <w:b/>
                <w:bCs/>
              </w:rPr>
              <w:t>Main Element</w:t>
            </w:r>
          </w:p>
          <w:p w:rsidR="00716719" w:rsidRDefault="005A11F5">
            <w:r>
              <w:rPr>
                <w:rFonts w:eastAsia="Arial" w:cs="Arial"/>
              </w:rPr>
              <w:t>     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b/>
                <w:bCs/>
              </w:rPr>
              <w:t>DirectionsAndNumbers</w:t>
            </w:r>
            <w:proofErr w:type="spellEnd"/>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jc w:val="center"/>
            </w:pPr>
            <w:proofErr w:type="spellStart"/>
            <w:r>
              <w:rPr>
                <w:rFonts w:eastAsia="Arial" w:cs="Arial"/>
                <w:b/>
                <w:bCs/>
              </w:rPr>
              <w:t>NumberOfStreetSegments</w:t>
            </w:r>
            <w:proofErr w:type="spellEnd"/>
          </w:p>
          <w:p w:rsidR="00716719" w:rsidRDefault="005A11F5">
            <w:pPr>
              <w:spacing w:after="280" w:afterAutospacing="1"/>
              <w:jc w:val="center"/>
            </w:pPr>
            <w:r>
              <w:rPr>
                <w:rFonts w:eastAsia="Arial" w:cs="Arial"/>
                <w:b/>
                <w:bCs/>
              </w:rPr>
              <w:t> </w:t>
            </w:r>
          </w:p>
          <w:p w:rsidR="00716719" w:rsidRDefault="005A11F5">
            <w:pPr>
              <w:jc w:val="center"/>
            </w:pPr>
            <w:r>
              <w:rPr>
                <w:rFonts w:eastAsia="Arial" w:cs="Arial"/>
                <w:b/>
                <w:bCs/>
              </w:rPr>
              <w:t> </w:t>
            </w:r>
          </w:p>
        </w:tc>
      </w:tr>
      <w:tr w:rsidR="00716719" w:rsidTr="005A11F5">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roofErr w:type="spellStart"/>
            <w:r>
              <w:rPr>
                <w:rFonts w:eastAsia="Arial" w:cs="Arial"/>
                <w:b/>
                <w:bCs/>
              </w:rPr>
              <w:t>CalcRoute</w:t>
            </w:r>
            <w:proofErr w:type="spellEnd"/>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r>
              <w:rPr>
                <w:rFonts w:eastAsia="Arial" w:cs="Arial"/>
                <w:b/>
                <w:bCs/>
              </w:rPr>
              <w:t>No direction</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rPr>
              <w:t>1</w:t>
            </w:r>
          </w:p>
        </w:tc>
      </w:tr>
    </w:tbl>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If the route is being calculated initially this information is given to the presentation device.</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The "</w:t>
      </w:r>
      <w:proofErr w:type="spellStart"/>
      <w:r>
        <w:rPr>
          <w:rFonts w:eastAsia="Arial" w:cs="Arial"/>
        </w:rPr>
        <w:t>CalcRoute</w:t>
      </w:r>
      <w:proofErr w:type="spellEnd"/>
      <w:r>
        <w:rPr>
          <w:rFonts w:eastAsia="Arial" w:cs="Arial"/>
        </w:rPr>
        <w:t>" element cannot be combined with "</w:t>
      </w:r>
      <w:proofErr w:type="spellStart"/>
      <w:r>
        <w:rPr>
          <w:rFonts w:eastAsia="Arial" w:cs="Arial"/>
        </w:rPr>
        <w:t>SideStreet</w:t>
      </w:r>
      <w:proofErr w:type="spellEnd"/>
      <w:r>
        <w:rPr>
          <w:rFonts w:eastAsia="Arial" w:cs="Arial"/>
        </w:rPr>
        <w:t>", "Number", "Silent" or other maneuver element. The direction is not relevant.</w:t>
      </w:r>
    </w:p>
    <w:p w:rsidR="00716719" w:rsidRDefault="005A11F5">
      <w:pPr>
        <w:keepNext/>
        <w:spacing w:after="280" w:afterAutospacing="1"/>
      </w:pPr>
      <w:r>
        <w:rPr>
          <w:rFonts w:eastAsia="Arial" w:cs="Arial"/>
        </w:rPr>
        <w:t> </w:t>
      </w:r>
    </w:p>
    <w:p w:rsidR="00716719" w:rsidRDefault="005A11F5">
      <w:pPr>
        <w:spacing w:after="280" w:afterAutospacing="1"/>
      </w:pPr>
      <w:r>
        <w:rPr>
          <w:rFonts w:eastAsia="Arial" w:cs="Arial"/>
        </w:rPr>
        <w:t>The HMI shall determine what to show on the display for this element.</w:t>
      </w:r>
    </w:p>
    <w:p w:rsidR="005A11F5" w:rsidRPr="005A11F5" w:rsidRDefault="005A11F5" w:rsidP="005A11F5">
      <w:pPr>
        <w:pStyle w:val="Heading4"/>
        <w:rPr>
          <w:b w:val="0"/>
          <w:u w:val="single"/>
        </w:rPr>
      </w:pPr>
      <w:r w:rsidRPr="005A11F5">
        <w:rPr>
          <w:b w:val="0"/>
          <w:u w:val="single"/>
        </w:rPr>
        <w:t>NAVREPEAT-FUR-REQ-022819/A-Additional element definition "Number" (</w:t>
      </w:r>
      <w:proofErr w:type="spellStart"/>
      <w:r w:rsidRPr="005A11F5">
        <w:rPr>
          <w:b w:val="0"/>
          <w:u w:val="single"/>
        </w:rPr>
        <w:t>TcSE</w:t>
      </w:r>
      <w:proofErr w:type="spellEnd"/>
      <w:r w:rsidRPr="005A11F5">
        <w:rPr>
          <w:b w:val="0"/>
          <w:u w:val="single"/>
        </w:rPr>
        <w:t xml:space="preserve"> ROIN-149632-1)</w:t>
      </w:r>
    </w:p>
    <w:p w:rsidR="00716719" w:rsidRDefault="005A11F5">
      <w:pPr>
        <w:keepNext/>
        <w:spacing w:after="280" w:afterAutospacing="1"/>
      </w:pPr>
      <w:r>
        <w:rPr>
          <w:rFonts w:eastAsia="Arial" w:cs="Arial"/>
        </w:rPr>
        <w:t xml:space="preserve">The "Number" element is not a main element. The Number element has to be combined with a main element. </w:t>
      </w:r>
    </w:p>
    <w:p w:rsidR="005A11F5" w:rsidRPr="005A11F5" w:rsidRDefault="005A11F5" w:rsidP="005A11F5">
      <w:pPr>
        <w:pStyle w:val="Heading4"/>
        <w:rPr>
          <w:b w:val="0"/>
          <w:u w:val="single"/>
        </w:rPr>
      </w:pPr>
      <w:r w:rsidRPr="005A11F5">
        <w:rPr>
          <w:b w:val="0"/>
          <w:u w:val="single"/>
        </w:rPr>
        <w:t>NAVREPEAT-FUR-REQ-022820/A-Maneuver element "</w:t>
      </w:r>
      <w:proofErr w:type="spellStart"/>
      <w:r w:rsidRPr="005A11F5">
        <w:rPr>
          <w:b w:val="0"/>
          <w:u w:val="single"/>
        </w:rPr>
        <w:t>ArrivedAtDestination</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ROIN-175720-1)</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16719" w:rsidTr="005A11F5">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pPr>
            <w:r>
              <w:rPr>
                <w:rFonts w:eastAsia="Arial" w:cs="Arial"/>
                <w:b/>
                <w:bCs/>
              </w:rPr>
              <w:t>Main Element</w:t>
            </w:r>
          </w:p>
          <w:p w:rsidR="00716719" w:rsidRDefault="005A11F5">
            <w:pPr>
              <w:ind w:firstLine="797"/>
              <w:jc w:val="center"/>
            </w:pPr>
            <w:r>
              <w:rPr>
                <w:rFonts w:eastAsia="Arial" w:cs="Arial"/>
              </w:rPr>
              <w:t>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Direction</w:t>
            </w:r>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b/>
                <w:bCs/>
              </w:rPr>
              <w:t>Number of Maneuver Element</w:t>
            </w:r>
          </w:p>
        </w:tc>
      </w:tr>
      <w:tr w:rsidR="00716719" w:rsidTr="005A11F5">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roofErr w:type="spellStart"/>
            <w:r>
              <w:rPr>
                <w:rFonts w:eastAsia="Arial" w:cs="Arial"/>
                <w:b/>
                <w:bCs/>
              </w:rPr>
              <w:t>ArrivedAtDestination</w:t>
            </w:r>
            <w:proofErr w:type="spellEnd"/>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pPr>
            <w:r>
              <w:rPr>
                <w:rFonts w:eastAsia="Arial" w:cs="Arial"/>
                <w:b/>
                <w:bCs/>
              </w:rPr>
              <w:t>North</w:t>
            </w:r>
          </w:p>
          <w:p w:rsidR="00716719" w:rsidRDefault="005A11F5">
            <w:pPr>
              <w:spacing w:after="280" w:afterAutospacing="1"/>
            </w:pPr>
            <w:r>
              <w:rPr>
                <w:rFonts w:eastAsia="Arial" w:cs="Arial"/>
                <w:b/>
                <w:bCs/>
              </w:rPr>
              <w:t>West</w:t>
            </w:r>
          </w:p>
          <w:p w:rsidR="00716719" w:rsidRDefault="005A11F5">
            <w:r>
              <w:rPr>
                <w:rFonts w:eastAsia="Arial" w:cs="Arial"/>
                <w:b/>
                <w:bCs/>
              </w:rPr>
              <w:t>East</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rPr>
              <w:t>1</w:t>
            </w:r>
          </w:p>
        </w:tc>
      </w:tr>
    </w:tbl>
    <w:p w:rsidR="00716719" w:rsidRDefault="005A11F5">
      <w:pPr>
        <w:keepNext/>
        <w:spacing w:after="280" w:afterAutospacing="1"/>
      </w:pPr>
      <w:r>
        <w:rPr>
          <w:rFonts w:eastAsia="Arial" w:cs="Arial"/>
        </w:rPr>
        <w:lastRenderedPageBreak/>
        <w:t> (DEST_REACHED)</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 xml:space="preserve">The destination is arrived. </w:t>
      </w:r>
    </w:p>
    <w:p w:rsidR="00716719" w:rsidRDefault="005A11F5">
      <w:pPr>
        <w:keepNext/>
        <w:spacing w:after="280" w:afterAutospacing="1"/>
      </w:pPr>
      <w:r>
        <w:rPr>
          <w:rFonts w:eastAsia="Arial" w:cs="Arial"/>
        </w:rPr>
        <w:t>The "</w:t>
      </w:r>
      <w:proofErr w:type="spellStart"/>
      <w:r>
        <w:rPr>
          <w:rFonts w:eastAsia="Arial" w:cs="Arial"/>
        </w:rPr>
        <w:t>ArrivedAtDestination</w:t>
      </w:r>
      <w:proofErr w:type="spellEnd"/>
      <w:r>
        <w:rPr>
          <w:rFonts w:eastAsia="Arial" w:cs="Arial"/>
        </w:rPr>
        <w:t>" element cannot be combined with "</w:t>
      </w:r>
      <w:proofErr w:type="spellStart"/>
      <w:r>
        <w:rPr>
          <w:rFonts w:eastAsia="Arial" w:cs="Arial"/>
        </w:rPr>
        <w:t>SideStreet</w:t>
      </w:r>
      <w:proofErr w:type="spellEnd"/>
      <w:r>
        <w:rPr>
          <w:rFonts w:eastAsia="Arial" w:cs="Arial"/>
        </w:rPr>
        <w:t>", "Number", "Silent" or other maneuver element. The direction specifies what side of the street the destination is on.  If North is used, the side of the street is not known.</w:t>
      </w:r>
    </w:p>
    <w:p w:rsidR="005A11F5" w:rsidRPr="005A11F5" w:rsidRDefault="005A11F5" w:rsidP="005A11F5">
      <w:pPr>
        <w:pStyle w:val="Heading4"/>
        <w:rPr>
          <w:b w:val="0"/>
          <w:u w:val="single"/>
        </w:rPr>
      </w:pPr>
      <w:r w:rsidRPr="005A11F5">
        <w:rPr>
          <w:b w:val="0"/>
          <w:u w:val="single"/>
        </w:rPr>
        <w:t>NAVREPEAT-FUR-REQ-022821/A-Maneuver element "</w:t>
      </w:r>
      <w:proofErr w:type="spellStart"/>
      <w:r w:rsidRPr="005A11F5">
        <w:rPr>
          <w:b w:val="0"/>
          <w:u w:val="single"/>
        </w:rPr>
        <w:t>ArrivedAtWaypoint</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ROIN-175721-1)</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16719" w:rsidTr="005A11F5">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pPr>
            <w:r>
              <w:rPr>
                <w:rFonts w:eastAsia="Arial" w:cs="Arial"/>
                <w:b/>
                <w:bCs/>
              </w:rPr>
              <w:t>Main Element</w:t>
            </w:r>
          </w:p>
          <w:p w:rsidR="00716719" w:rsidRDefault="005A11F5">
            <w:pPr>
              <w:ind w:firstLine="797"/>
              <w:jc w:val="center"/>
            </w:pPr>
            <w:r>
              <w:rPr>
                <w:rFonts w:eastAsia="Arial" w:cs="Arial"/>
              </w:rPr>
              <w:t>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Direction</w:t>
            </w:r>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b/>
                <w:bCs/>
              </w:rPr>
              <w:t>Number of Maneuver Element</w:t>
            </w:r>
          </w:p>
        </w:tc>
      </w:tr>
      <w:tr w:rsidR="00716719" w:rsidTr="005A11F5">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roofErr w:type="spellStart"/>
            <w:r>
              <w:rPr>
                <w:rFonts w:eastAsia="Arial" w:cs="Arial"/>
                <w:b/>
                <w:bCs/>
              </w:rPr>
              <w:t>ArrivedAtWaypoint</w:t>
            </w:r>
            <w:proofErr w:type="spellEnd"/>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pPr>
            <w:r>
              <w:rPr>
                <w:rFonts w:eastAsia="Arial" w:cs="Arial"/>
                <w:b/>
                <w:bCs/>
              </w:rPr>
              <w:t>North</w:t>
            </w:r>
          </w:p>
          <w:p w:rsidR="00716719" w:rsidRDefault="005A11F5">
            <w:pPr>
              <w:spacing w:after="280" w:afterAutospacing="1"/>
            </w:pPr>
            <w:r>
              <w:rPr>
                <w:rFonts w:eastAsia="Arial" w:cs="Arial"/>
                <w:b/>
                <w:bCs/>
              </w:rPr>
              <w:t>West</w:t>
            </w:r>
          </w:p>
          <w:p w:rsidR="00716719" w:rsidRDefault="005A11F5">
            <w:r>
              <w:rPr>
                <w:rFonts w:eastAsia="Arial" w:cs="Arial"/>
                <w:b/>
                <w:bCs/>
              </w:rPr>
              <w:t>East</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rPr>
              <w:t>2</w:t>
            </w:r>
          </w:p>
        </w:tc>
      </w:tr>
    </w:tbl>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 xml:space="preserve">The Waypoint has arrived. </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The "</w:t>
      </w:r>
      <w:proofErr w:type="spellStart"/>
      <w:r>
        <w:rPr>
          <w:rFonts w:eastAsia="Arial" w:cs="Arial"/>
        </w:rPr>
        <w:t>ArrivedAtWaypoint</w:t>
      </w:r>
      <w:proofErr w:type="spellEnd"/>
      <w:r>
        <w:rPr>
          <w:rFonts w:eastAsia="Arial" w:cs="Arial"/>
        </w:rPr>
        <w:t>" element cannot be combined with "</w:t>
      </w:r>
      <w:proofErr w:type="spellStart"/>
      <w:r>
        <w:rPr>
          <w:rFonts w:eastAsia="Arial" w:cs="Arial"/>
        </w:rPr>
        <w:t>SideStreet</w:t>
      </w:r>
      <w:proofErr w:type="spellEnd"/>
      <w:r>
        <w:rPr>
          <w:rFonts w:eastAsia="Arial" w:cs="Arial"/>
        </w:rPr>
        <w:t>", or other maneuver element. The direction specifies what side of the street the waypoint is on.  If North is used, the side of the street is not known.  "</w:t>
      </w:r>
      <w:proofErr w:type="spellStart"/>
      <w:r>
        <w:rPr>
          <w:rFonts w:eastAsia="Arial" w:cs="Arial"/>
        </w:rPr>
        <w:t>ArrivedAtWaypoint</w:t>
      </w:r>
      <w:proofErr w:type="spellEnd"/>
      <w:r>
        <w:rPr>
          <w:rFonts w:eastAsia="Arial" w:cs="Arial"/>
        </w:rPr>
        <w:t>" is always combined with "Number" to indicate the number of the waypoint that has been reached.</w:t>
      </w:r>
    </w:p>
    <w:p w:rsidR="005A11F5" w:rsidRPr="005A11F5" w:rsidRDefault="005A11F5" w:rsidP="005A11F5">
      <w:pPr>
        <w:pStyle w:val="Heading4"/>
        <w:rPr>
          <w:b w:val="0"/>
          <w:u w:val="single"/>
        </w:rPr>
      </w:pPr>
      <w:r w:rsidRPr="005A11F5">
        <w:rPr>
          <w:b w:val="0"/>
          <w:u w:val="single"/>
        </w:rPr>
        <w:t>NAVREPEAT-FUR-REQ-022822/A-Maneuver element "</w:t>
      </w:r>
      <w:proofErr w:type="spellStart"/>
      <w:r w:rsidRPr="005A11F5">
        <w:rPr>
          <w:b w:val="0"/>
          <w:u w:val="single"/>
        </w:rPr>
        <w:t>ApproachingDestination</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ROIN-175722-1)</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16719" w:rsidTr="005A11F5">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pPr>
            <w:r>
              <w:rPr>
                <w:rFonts w:eastAsia="Arial" w:cs="Arial"/>
                <w:b/>
                <w:bCs/>
              </w:rPr>
              <w:t>Main Element</w:t>
            </w:r>
          </w:p>
          <w:p w:rsidR="00716719" w:rsidRDefault="005A11F5">
            <w:pPr>
              <w:ind w:firstLine="797"/>
              <w:jc w:val="center"/>
            </w:pPr>
            <w:r>
              <w:rPr>
                <w:rFonts w:eastAsia="Arial" w:cs="Arial"/>
              </w:rPr>
              <w:t>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Direction</w:t>
            </w:r>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b/>
                <w:bCs/>
              </w:rPr>
              <w:t>Number of Maneuver Element</w:t>
            </w:r>
          </w:p>
        </w:tc>
      </w:tr>
      <w:tr w:rsidR="00716719" w:rsidTr="005A11F5">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pPr>
            <w:r>
              <w:rPr>
                <w:rFonts w:eastAsia="Arial" w:cs="Arial"/>
                <w:b/>
                <w:bCs/>
              </w:rPr>
              <w:t> </w:t>
            </w:r>
          </w:p>
          <w:p w:rsidR="00716719" w:rsidRDefault="005A11F5">
            <w:proofErr w:type="spellStart"/>
            <w:r>
              <w:rPr>
                <w:rFonts w:eastAsia="Arial" w:cs="Arial"/>
                <w:b/>
                <w:bCs/>
              </w:rPr>
              <w:t>ApproachingDestination</w:t>
            </w:r>
            <w:proofErr w:type="spellEnd"/>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pPr>
            <w:r>
              <w:rPr>
                <w:rFonts w:eastAsia="Arial" w:cs="Arial"/>
                <w:b/>
                <w:bCs/>
              </w:rPr>
              <w:t>North</w:t>
            </w:r>
          </w:p>
          <w:p w:rsidR="00716719" w:rsidRDefault="005A11F5">
            <w:pPr>
              <w:spacing w:after="280" w:afterAutospacing="1"/>
            </w:pPr>
            <w:r>
              <w:rPr>
                <w:rFonts w:eastAsia="Arial" w:cs="Arial"/>
                <w:b/>
                <w:bCs/>
              </w:rPr>
              <w:t>West</w:t>
            </w:r>
          </w:p>
          <w:p w:rsidR="00716719" w:rsidRDefault="005A11F5">
            <w:r>
              <w:rPr>
                <w:rFonts w:eastAsia="Arial" w:cs="Arial"/>
                <w:b/>
                <w:bCs/>
              </w:rPr>
              <w:t>East</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rPr>
              <w:t>1</w:t>
            </w:r>
          </w:p>
        </w:tc>
      </w:tr>
    </w:tbl>
    <w:p w:rsidR="00716719" w:rsidRDefault="005A11F5">
      <w:pPr>
        <w:keepNext/>
        <w:spacing w:after="280" w:afterAutospacing="1"/>
      </w:pPr>
      <w:r>
        <w:rPr>
          <w:rFonts w:eastAsia="Arial" w:cs="Arial"/>
        </w:rPr>
        <w:lastRenderedPageBreak/>
        <w:t> </w:t>
      </w:r>
    </w:p>
    <w:p w:rsidR="00716719" w:rsidRDefault="005A11F5">
      <w:pPr>
        <w:keepNext/>
        <w:spacing w:after="280" w:afterAutospacing="1"/>
      </w:pPr>
      <w:proofErr w:type="gramStart"/>
      <w:r>
        <w:rPr>
          <w:rFonts w:eastAsia="Arial" w:cs="Arial"/>
        </w:rPr>
        <w:t>Approaching the destination.</w:t>
      </w:r>
      <w:proofErr w:type="gramEnd"/>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The "</w:t>
      </w:r>
      <w:proofErr w:type="spellStart"/>
      <w:r>
        <w:rPr>
          <w:rFonts w:eastAsia="Arial" w:cs="Arial"/>
        </w:rPr>
        <w:t>ApproachingDestination</w:t>
      </w:r>
      <w:proofErr w:type="spellEnd"/>
      <w:r>
        <w:rPr>
          <w:rFonts w:eastAsia="Arial" w:cs="Arial"/>
        </w:rPr>
        <w:t>" element cannot be combined with "</w:t>
      </w:r>
      <w:proofErr w:type="spellStart"/>
      <w:r>
        <w:rPr>
          <w:rFonts w:eastAsia="Arial" w:cs="Arial"/>
        </w:rPr>
        <w:t>SideStreet</w:t>
      </w:r>
      <w:proofErr w:type="spellEnd"/>
      <w:r>
        <w:rPr>
          <w:rFonts w:eastAsia="Arial" w:cs="Arial"/>
        </w:rPr>
        <w:t>", "Number", "Silent" or other maneuver element. The direction specifies what side of the street the destination is on.  If North is used, the side of the street is not known.</w:t>
      </w:r>
    </w:p>
    <w:p w:rsidR="005A11F5" w:rsidRPr="005A11F5" w:rsidRDefault="005A11F5" w:rsidP="005A11F5">
      <w:pPr>
        <w:pStyle w:val="Heading4"/>
        <w:rPr>
          <w:b w:val="0"/>
          <w:u w:val="single"/>
        </w:rPr>
      </w:pPr>
      <w:r w:rsidRPr="005A11F5">
        <w:rPr>
          <w:b w:val="0"/>
          <w:u w:val="single"/>
        </w:rPr>
        <w:t>NAVREPEAT-FUR-REQ-022823/A-Maneuver element "</w:t>
      </w:r>
      <w:proofErr w:type="spellStart"/>
      <w:r w:rsidRPr="005A11F5">
        <w:rPr>
          <w:b w:val="0"/>
          <w:u w:val="single"/>
        </w:rPr>
        <w:t>ApproachingWaypoint</w:t>
      </w:r>
      <w:proofErr w:type="spellEnd"/>
      <w:r w:rsidRPr="005A11F5">
        <w:rPr>
          <w:b w:val="0"/>
          <w:u w:val="single"/>
        </w:rPr>
        <w:t>" (</w:t>
      </w:r>
      <w:proofErr w:type="spellStart"/>
      <w:r w:rsidRPr="005A11F5">
        <w:rPr>
          <w:b w:val="0"/>
          <w:u w:val="single"/>
        </w:rPr>
        <w:t>TcSE</w:t>
      </w:r>
      <w:proofErr w:type="spellEnd"/>
      <w:r w:rsidRPr="005A11F5">
        <w:rPr>
          <w:b w:val="0"/>
          <w:u w:val="single"/>
        </w:rPr>
        <w:t xml:space="preserve"> ROIN-175723-1)</w:t>
      </w:r>
    </w:p>
    <w:p w:rsidR="00716719" w:rsidRDefault="005A11F5">
      <w:pPr>
        <w:keepNext/>
        <w:spacing w:after="280" w:afterAutospacing="1"/>
      </w:pPr>
      <w:r>
        <w:rPr>
          <w:rFonts w:eastAsia="Arial" w:cs="Arial"/>
        </w:rPr>
        <w:t> </w:t>
      </w:r>
    </w:p>
    <w:tbl>
      <w:tblPr>
        <w:tblW w:w="0" w:type="auto"/>
        <w:jc w:val="center"/>
        <w:tblInd w:w="21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200"/>
        <w:gridCol w:w="2800"/>
      </w:tblGrid>
      <w:tr w:rsidR="00716719" w:rsidTr="005A11F5">
        <w:trPr>
          <w:trHeight w:val="300"/>
          <w:jc w:val="center"/>
        </w:trPr>
        <w:tc>
          <w:tcPr>
            <w:tcW w:w="3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pPr>
            <w:r>
              <w:rPr>
                <w:rFonts w:eastAsia="Arial" w:cs="Arial"/>
                <w:b/>
                <w:bCs/>
              </w:rPr>
              <w:t>Main Element</w:t>
            </w:r>
          </w:p>
          <w:p w:rsidR="00716719" w:rsidRDefault="005A11F5">
            <w:pPr>
              <w:ind w:firstLine="797"/>
              <w:jc w:val="center"/>
            </w:pPr>
            <w:r>
              <w:rPr>
                <w:rFonts w:eastAsia="Arial" w:cs="Arial"/>
              </w:rPr>
              <w:t>Additional Elements</w:t>
            </w:r>
          </w:p>
        </w:tc>
        <w:tc>
          <w:tcPr>
            <w:tcW w:w="32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b/>
                <w:bCs/>
              </w:rPr>
              <w:t>Direction</w:t>
            </w:r>
          </w:p>
        </w:tc>
        <w:tc>
          <w:tcPr>
            <w:tcW w:w="2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b/>
                <w:bCs/>
              </w:rPr>
              <w:t>Number of Maneuver Elements</w:t>
            </w:r>
          </w:p>
        </w:tc>
      </w:tr>
      <w:tr w:rsidR="00716719" w:rsidTr="005A11F5">
        <w:trPr>
          <w:trHeight w:val="255"/>
          <w:jc w:val="center"/>
        </w:trPr>
        <w:tc>
          <w:tcPr>
            <w:tcW w:w="31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rsidR="00716719" w:rsidRDefault="005A11F5">
            <w:proofErr w:type="spellStart"/>
            <w:r>
              <w:rPr>
                <w:rFonts w:eastAsia="Arial" w:cs="Arial"/>
                <w:b/>
                <w:bCs/>
              </w:rPr>
              <w:t>ApproachingWaypoint</w:t>
            </w:r>
            <w:proofErr w:type="spellEnd"/>
          </w:p>
        </w:tc>
        <w:tc>
          <w:tcPr>
            <w:tcW w:w="32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spacing w:after="280" w:afterAutospacing="1"/>
            </w:pPr>
            <w:r>
              <w:rPr>
                <w:rFonts w:eastAsia="Arial" w:cs="Arial"/>
                <w:b/>
                <w:bCs/>
              </w:rPr>
              <w:t>North</w:t>
            </w:r>
          </w:p>
          <w:p w:rsidR="00716719" w:rsidRDefault="005A11F5">
            <w:pPr>
              <w:spacing w:after="280" w:afterAutospacing="1"/>
            </w:pPr>
            <w:r>
              <w:rPr>
                <w:rFonts w:eastAsia="Arial" w:cs="Arial"/>
                <w:b/>
                <w:bCs/>
              </w:rPr>
              <w:t>West</w:t>
            </w:r>
          </w:p>
          <w:p w:rsidR="00716719" w:rsidRDefault="005A11F5">
            <w:r>
              <w:rPr>
                <w:rFonts w:eastAsia="Arial" w:cs="Arial"/>
                <w:b/>
                <w:bCs/>
              </w:rPr>
              <w:t>East</w:t>
            </w:r>
          </w:p>
        </w:tc>
        <w:tc>
          <w:tcPr>
            <w:tcW w:w="2800" w:type="dxa"/>
            <w:tcBorders>
              <w:top w:val="nil"/>
              <w:left w:val="nil"/>
              <w:bottom w:val="single" w:sz="8" w:space="0" w:color="auto"/>
              <w:right w:val="single" w:sz="8" w:space="0" w:color="auto"/>
            </w:tcBorders>
            <w:tcMar>
              <w:top w:w="0" w:type="dxa"/>
              <w:left w:w="108" w:type="dxa"/>
              <w:bottom w:w="0" w:type="dxa"/>
              <w:right w:w="108" w:type="dxa"/>
            </w:tcMar>
            <w:vAlign w:val="bottom"/>
          </w:tcPr>
          <w:p w:rsidR="00716719" w:rsidRDefault="005A11F5">
            <w:pPr>
              <w:jc w:val="center"/>
            </w:pPr>
            <w:r>
              <w:rPr>
                <w:rFonts w:eastAsia="Arial" w:cs="Arial"/>
              </w:rPr>
              <w:t>2</w:t>
            </w:r>
          </w:p>
        </w:tc>
      </w:tr>
    </w:tbl>
    <w:p w:rsidR="00716719" w:rsidRDefault="005A11F5">
      <w:pPr>
        <w:keepNext/>
        <w:spacing w:after="280" w:afterAutospacing="1"/>
      </w:pPr>
      <w:r>
        <w:rPr>
          <w:rFonts w:eastAsia="Arial" w:cs="Arial"/>
        </w:rPr>
        <w:t> </w:t>
      </w:r>
    </w:p>
    <w:p w:rsidR="00716719" w:rsidRDefault="005A11F5">
      <w:pPr>
        <w:keepNext/>
        <w:spacing w:after="280" w:afterAutospacing="1"/>
      </w:pPr>
      <w:proofErr w:type="gramStart"/>
      <w:r>
        <w:rPr>
          <w:rFonts w:eastAsia="Arial" w:cs="Arial"/>
        </w:rPr>
        <w:t>Approaching the next waypoint.</w:t>
      </w:r>
      <w:proofErr w:type="gramEnd"/>
      <w:r>
        <w:rPr>
          <w:rFonts w:eastAsia="Arial" w:cs="Arial"/>
        </w:rPr>
        <w:t xml:space="preserve"> </w:t>
      </w:r>
    </w:p>
    <w:p w:rsidR="00716719" w:rsidRDefault="005A11F5">
      <w:pPr>
        <w:keepNext/>
        <w:spacing w:after="280" w:afterAutospacing="1"/>
      </w:pPr>
      <w:r>
        <w:rPr>
          <w:rFonts w:eastAsia="Arial" w:cs="Arial"/>
        </w:rPr>
        <w:t> </w:t>
      </w:r>
    </w:p>
    <w:p w:rsidR="00716719" w:rsidRDefault="005A11F5">
      <w:pPr>
        <w:keepNext/>
        <w:spacing w:after="280" w:afterAutospacing="1"/>
      </w:pPr>
      <w:r>
        <w:rPr>
          <w:rFonts w:eastAsia="Arial" w:cs="Arial"/>
        </w:rPr>
        <w:t>The "</w:t>
      </w:r>
      <w:proofErr w:type="spellStart"/>
      <w:r>
        <w:rPr>
          <w:rFonts w:eastAsia="Arial" w:cs="Arial"/>
        </w:rPr>
        <w:t>ApproachingWaypoint</w:t>
      </w:r>
      <w:proofErr w:type="spellEnd"/>
      <w:r>
        <w:rPr>
          <w:rFonts w:eastAsia="Arial" w:cs="Arial"/>
        </w:rPr>
        <w:t>" element cannot be combined with "</w:t>
      </w:r>
      <w:proofErr w:type="spellStart"/>
      <w:r>
        <w:rPr>
          <w:rFonts w:eastAsia="Arial" w:cs="Arial"/>
        </w:rPr>
        <w:t>SideStreet</w:t>
      </w:r>
      <w:proofErr w:type="spellEnd"/>
      <w:r>
        <w:rPr>
          <w:rFonts w:eastAsia="Arial" w:cs="Arial"/>
        </w:rPr>
        <w:t>", or other maneuver element. The direction specifies what side of the street the waypoint is on.  If North is used, the side of the street is not known.  "</w:t>
      </w:r>
      <w:proofErr w:type="spellStart"/>
      <w:r>
        <w:rPr>
          <w:rFonts w:eastAsia="Arial" w:cs="Arial"/>
        </w:rPr>
        <w:t>ApproachingWaypoint</w:t>
      </w:r>
      <w:proofErr w:type="spellEnd"/>
      <w:r>
        <w:rPr>
          <w:rFonts w:eastAsia="Arial" w:cs="Arial"/>
        </w:rPr>
        <w:t>" is always combined with "Number" to indicate the number of the waypoint that being approached.</w:t>
      </w:r>
    </w:p>
    <w:p w:rsidR="005A11F5" w:rsidRPr="005A11F5" w:rsidRDefault="005A11F5" w:rsidP="005A11F5">
      <w:pPr>
        <w:pStyle w:val="Heading4"/>
        <w:rPr>
          <w:b w:val="0"/>
          <w:u w:val="single"/>
        </w:rPr>
      </w:pPr>
      <w:r w:rsidRPr="005A11F5">
        <w:rPr>
          <w:b w:val="0"/>
          <w:u w:val="single"/>
        </w:rPr>
        <w:t>NAVREPEAT-SR-REQ-022824/A-</w:t>
      </w:r>
      <w:proofErr w:type="spellStart"/>
      <w:r w:rsidRPr="005A11F5">
        <w:rPr>
          <w:b w:val="0"/>
          <w:u w:val="single"/>
        </w:rPr>
        <w:t>NavigationSymbolInfo.St</w:t>
      </w:r>
      <w:proofErr w:type="spellEnd"/>
      <w:r w:rsidRPr="005A11F5">
        <w:rPr>
          <w:b w:val="0"/>
          <w:u w:val="single"/>
        </w:rPr>
        <w:t xml:space="preserve"> - list of available icons for Repeater display (</w:t>
      </w:r>
      <w:proofErr w:type="spellStart"/>
      <w:r w:rsidRPr="005A11F5">
        <w:rPr>
          <w:b w:val="0"/>
          <w:u w:val="single"/>
        </w:rPr>
        <w:t>TcSE</w:t>
      </w:r>
      <w:proofErr w:type="spellEnd"/>
      <w:r w:rsidRPr="005A11F5">
        <w:rPr>
          <w:b w:val="0"/>
          <w:u w:val="single"/>
        </w:rPr>
        <w:t xml:space="preserve"> ROIN-169348-3)</w:t>
      </w:r>
    </w:p>
    <w:p w:rsidR="00716719" w:rsidRDefault="005A11F5">
      <w:pPr>
        <w:spacing w:after="280" w:afterAutospacing="1"/>
      </w:pPr>
      <w:r>
        <w:rPr>
          <w:rFonts w:eastAsia="Arial" w:cs="Arial"/>
        </w:rPr>
        <w:t xml:space="preserve">When the </w:t>
      </w:r>
      <w:proofErr w:type="spellStart"/>
      <w:r>
        <w:rPr>
          <w:rFonts w:eastAsia="Arial" w:cs="Arial"/>
        </w:rPr>
        <w:t>NavigationSymbolInfo.St</w:t>
      </w:r>
      <w:proofErr w:type="spellEnd"/>
      <w:r>
        <w:rPr>
          <w:rFonts w:eastAsia="Arial" w:cs="Arial"/>
        </w:rPr>
        <w:t xml:space="preserve"> message is sent by the Navigation Repeater Server, the value for byte 5 - 9 of the TP message shall correspond to the icon displayed in the Repeater display based upon the following table: </w:t>
      </w:r>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 </w:t>
      </w:r>
    </w:p>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1"/>
        <w:gridCol w:w="934"/>
        <w:gridCol w:w="933"/>
        <w:gridCol w:w="933"/>
        <w:gridCol w:w="933"/>
        <w:gridCol w:w="933"/>
        <w:gridCol w:w="2736"/>
      </w:tblGrid>
      <w:tr w:rsidR="00716719" w:rsidTr="005A11F5">
        <w:trPr>
          <w:jc w:val="center"/>
        </w:trPr>
        <w:tc>
          <w:tcPr>
            <w:tcW w:w="22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Description</w:t>
            </w:r>
          </w:p>
        </w:tc>
        <w:tc>
          <w:tcPr>
            <w:tcW w:w="93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Byte 5</w:t>
            </w:r>
          </w:p>
        </w:tc>
        <w:tc>
          <w:tcPr>
            <w:tcW w:w="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Byte 6</w:t>
            </w:r>
          </w:p>
        </w:tc>
        <w:tc>
          <w:tcPr>
            <w:tcW w:w="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Byte 7</w:t>
            </w:r>
          </w:p>
        </w:tc>
        <w:tc>
          <w:tcPr>
            <w:tcW w:w="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Byte 8</w:t>
            </w:r>
          </w:p>
        </w:tc>
        <w:tc>
          <w:tcPr>
            <w:tcW w:w="93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Byte 9</w:t>
            </w:r>
          </w:p>
        </w:tc>
        <w:tc>
          <w:tcPr>
            <w:tcW w:w="273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Icon</w: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Continue</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53" type="#_x0000_t75" style="width:28.5pt;height:41.25pt">
                  <v:imagedata r:id="rId40"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54" type="#_x0000_t75" style="width:30.75pt;height:44.25pt">
                  <v:imagedata r:id="rId4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55" type="#_x0000_t75" style="width:30.75pt;height:44.25pt">
                  <v:imagedata r:id="rId42"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lastRenderedPageBreak/>
              <w:t>Sharp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$60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56" type="#_x0000_t75" style="width:32.25pt;height:45pt">
                  <v:imagedata r:id="rId43"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Sharp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57" type="#_x0000_t75" style="width:31.5pt;height:44.25pt">
                  <v:imagedata r:id="rId4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Slight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58" type="#_x0000_t75" style="width:31.5pt;height:45pt">
                  <v:imagedata r:id="rId45"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Slight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$F0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59" type="#_x0000_t75" style="width:31.5pt;height:44.25pt">
                  <v:imagedata r:id="rId46"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Keep Right(Fork)</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$09</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60" type="#_x0000_t75" style="width:30.75pt;height:44.25pt">
                  <v:imagedata r:id="rId47"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Keep Left(Fork)</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$09</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61" type="#_x0000_t75" style="width:30.75pt;height:45pt">
                  <v:imagedata r:id="rId48"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Left Exit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$0A</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62" type="#_x0000_t75" style="width:31.5pt;height:44.25pt">
                  <v:imagedata r:id="rId49"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Right Exit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$E0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$0A</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63" type="#_x0000_t75" style="width:32.25pt;height:45pt">
                  <v:imagedata r:id="rId50"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U-Turn Right Traffic</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$FF</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64" type="#_x0000_t75" style="width:32.25pt;height:45pt">
                  <v:imagedata r:id="rId5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U-Turn Left Traffic</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$FF</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65" type="#_x0000_t75" style="width:31.5pt;height:44.25pt">
                  <v:imagedata r:id="rId52"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RH-1</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66" type="#_x0000_t75" style="width:30.75pt;height:45pt">
                  <v:imagedata r:id="rId53"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RH-2</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67" type="#_x0000_t75" style="width:34.5pt;height:48pt">
                  <v:imagedata r:id="rId5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RH-3</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$E0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68" type="#_x0000_t75" style="width:32.25pt;height:46.5pt">
                  <v:imagedata r:id="rId55"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RH-4</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69" type="#_x0000_t75" style="width:34.5pt;height:48pt">
                  <v:imagedata r:id="rId56"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lastRenderedPageBreak/>
              <w:t>Round-about RH-5</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70" type="#_x0000_t75" style="width:33pt;height:47.25pt">
                  <v:imagedata r:id="rId57"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RH-6</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71" type="#_x0000_t75" style="width:33pt;height:46.5pt">
                  <v:imagedata r:id="rId58"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RH-7</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$60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$0C</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72" type="#_x0000_t75" style="width:33pt;height:46.5pt">
                  <v:imagedata r:id="rId59"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LH-1</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73" type="#_x0000_t75" style="width:32.25pt;height:45.75pt">
                  <v:imagedata r:id="rId60"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LH-2</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74" type="#_x0000_t75" style="width:33.75pt;height:47.25pt">
                  <v:imagedata r:id="rId6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LH-3</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$E0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75" type="#_x0000_t75" style="width:31.5pt;height:44.25pt">
                  <v:imagedata r:id="rId62"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LH-4</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76" type="#_x0000_t75" style="width:31.5pt;height:44.25pt">
                  <v:imagedata r:id="rId63"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LH-5</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77" type="#_x0000_t75" style="width:31.5pt;height:44.25pt">
                  <v:imagedata r:id="rId6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LH-6</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78" type="#_x0000_t75" style="width:31.5pt;height:44.25pt">
                  <v:imagedata r:id="rId65"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Round-about LH-7</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$60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79" type="#_x0000_t75" style="width:31.5pt;height:44.25pt">
                  <v:imagedata r:id="rId66"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Change Lane West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80" type="#_x0000_t75" style="width:31.5pt;height:45pt">
                  <v:imagedata r:id="rId67"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Change Lane East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$E0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81" type="#_x0000_t75" style="width:31.5pt;height:45pt">
                  <v:imagedata r:id="rId68"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Off Route</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$FF</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pict>
                <v:shape id="_x0000_i1082" type="#_x0000_t75" style="width:39pt;height:43.5pt">
                  <v:imagedata r:id="rId69"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Off Route</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83" type="#_x0000_t75" style="width:50.25pt;height:33pt">
                  <v:imagedata r:id="rId70"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Off Route</w:t>
            </w:r>
          </w:p>
          <w:p w:rsidR="00716719" w:rsidRDefault="00716719"/>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$E0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84" type="#_x0000_t75" style="width:48pt;height:31.5pt">
                  <v:imagedata r:id="rId7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lastRenderedPageBreak/>
              <w:t>Off Route</w:t>
            </w:r>
          </w:p>
          <w:p w:rsidR="00716719" w:rsidRDefault="00716719"/>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85" type="#_x0000_t75" style="width:51pt;height:30pt">
                  <v:imagedata r:id="rId72"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Off Route</w:t>
            </w:r>
          </w:p>
          <w:p w:rsidR="00716719" w:rsidRDefault="00716719"/>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86" type="#_x0000_t75" style="width:51pt;height:33.75pt">
                  <v:imagedata r:id="rId73"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Off Route</w:t>
            </w:r>
          </w:p>
          <w:p w:rsidR="00716719" w:rsidRDefault="00716719"/>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$80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87" type="#_x0000_t75" style="width:50.25pt;height:32.25pt">
                  <v:imagedata r:id="rId7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Off Route</w:t>
            </w:r>
          </w:p>
          <w:p w:rsidR="00716719" w:rsidRDefault="00716719"/>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$60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88" type="#_x0000_t75" style="width:48pt;height:31.5pt">
                  <v:imagedata r:id="rId75"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Off Route</w:t>
            </w:r>
          </w:p>
          <w:p w:rsidR="00716719" w:rsidRDefault="00716719"/>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89" type="#_x0000_t75" style="width:48pt;height:33pt">
                  <v:imagedata r:id="rId76"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Off Route</w:t>
            </w:r>
          </w:p>
          <w:p w:rsidR="00716719" w:rsidRDefault="00716719"/>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90" type="#_x0000_t75" style="width:49.5pt;height:32.25pt">
                  <v:imagedata r:id="rId77"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spacing w:after="280" w:afterAutospacing="1"/>
              <w:jc w:val="center"/>
            </w:pPr>
            <w:r>
              <w:rPr>
                <w:rFonts w:eastAsia="Arial" w:cs="Arial"/>
              </w:rPr>
              <w:t>Calculate Route</w:t>
            </w:r>
          </w:p>
          <w:p w:rsidR="00716719" w:rsidRDefault="00716719"/>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$FF</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TBD by HMI.  </w:t>
            </w:r>
            <w:proofErr w:type="spellStart"/>
            <w:r>
              <w:rPr>
                <w:rFonts w:eastAsia="Arial" w:cs="Arial"/>
              </w:rPr>
              <w:t>Commonize</w:t>
            </w:r>
            <w:proofErr w:type="spellEnd"/>
            <w:r>
              <w:rPr>
                <w:rFonts w:eastAsia="Arial" w:cs="Arial"/>
              </w:rPr>
              <w:t xml:space="preserve"> with primary display</w: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 Route</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$22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TBD by HMI.  </w:t>
            </w:r>
            <w:proofErr w:type="spellStart"/>
            <w:r>
              <w:rPr>
                <w:rFonts w:eastAsia="Arial" w:cs="Arial"/>
              </w:rPr>
              <w:t>Commonize</w:t>
            </w:r>
            <w:proofErr w:type="spellEnd"/>
            <w:r>
              <w:rPr>
                <w:rFonts w:eastAsia="Arial" w:cs="Arial"/>
              </w:rPr>
              <w:t xml:space="preserve"> with primary display</w: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Destination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pict>
                <v:shape id="_x0000_i1091" type="#_x0000_t75" style="width:37.5pt;height:54pt">
                  <v:imagedata r:id="rId78"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Destination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pict>
                <v:shape id="_x0000_i1092" type="#_x0000_t75" style="width:37.5pt;height:53.25pt">
                  <v:imagedata r:id="rId79"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Destination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pict>
                <v:shape id="_x0000_i1093" type="#_x0000_t75" style="width:36pt;height:51pt">
                  <v:imagedata r:id="rId80"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1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94" type="#_x0000_t75" style="width:37.5pt;height:53.25pt">
                  <v:imagedata r:id="rId8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2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95" type="#_x0000_t75" style="width:37.5pt;height:53.25pt">
                  <v:imagedata r:id="rId8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3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96" type="#_x0000_t75" style="width:37.5pt;height:53.25pt">
                  <v:imagedata r:id="rId8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4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97" type="#_x0000_t75" style="width:37.5pt;height:53.25pt">
                  <v:imagedata r:id="rId8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lastRenderedPageBreak/>
              <w:t>Arrived at Waypoint 5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098" type="#_x0000_t75" style="width:37.5pt;height:53.25pt">
                  <v:imagedata r:id="rId8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1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099" type="#_x0000_t75" style="width:37.5pt;height:54pt">
                  <v:imagedata r:id="rId82"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2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00" type="#_x0000_t75" style="width:37.5pt;height:54pt">
                  <v:imagedata r:id="rId82"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3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01" type="#_x0000_t75" style="width:37.5pt;height:54pt">
                  <v:imagedata r:id="rId83"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4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02" type="#_x0000_t75" style="width:37.5pt;height:54pt">
                  <v:imagedata r:id="rId83"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5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03" type="#_x0000_t75" style="width:37.5pt;height:54pt">
                  <v:imagedata r:id="rId83"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1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04" type="#_x0000_t75" style="width:39.75pt;height:56.25pt">
                  <v:imagedata r:id="rId8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2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05" type="#_x0000_t75" style="width:39.75pt;height:56.25pt">
                  <v:imagedata r:id="rId8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3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06" type="#_x0000_t75" style="width:39.75pt;height:56.25pt">
                  <v:imagedata r:id="rId8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4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07" type="#_x0000_t75" style="width:39.75pt;height:56.25pt">
                  <v:imagedata r:id="rId8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Arrived at Waypoint 5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$14</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08" type="#_x0000_t75" style="width:39.75pt;height:56.25pt">
                  <v:imagedata r:id="rId8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Destination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109" type="#_x0000_t75" style="width:37.5pt;height:54pt">
                  <v:imagedata r:id="rId78"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lastRenderedPageBreak/>
              <w:t>Approaching Destination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110" type="#_x0000_t75" style="width:37.5pt;height:53.25pt">
                  <v:imagedata r:id="rId79"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proofErr w:type="spellStart"/>
            <w:r>
              <w:rPr>
                <w:rFonts w:eastAsia="Arial" w:cs="Arial"/>
              </w:rPr>
              <w:t>Aproaching</w:t>
            </w:r>
            <w:proofErr w:type="spellEnd"/>
            <w:r>
              <w:rPr>
                <w:rFonts w:eastAsia="Arial" w:cs="Arial"/>
              </w:rPr>
              <w:t xml:space="preserve"> Destination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Not used</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jc w:val="center"/>
            </w:pPr>
            <w:r>
              <w:rPr>
                <w:rFonts w:eastAsia="Arial" w:cs="Arial"/>
              </w:rPr>
              <w:pict>
                <v:shape id="_x0000_i1111" type="#_x0000_t75" style="width:36pt;height:51pt">
                  <v:imagedata r:id="rId80"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1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12" type="#_x0000_t75" style="width:37.5pt;height:53.25pt">
                  <v:imagedata r:id="rId8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2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13" type="#_x0000_t75" style="width:37.5pt;height:53.25pt">
                  <v:imagedata r:id="rId8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3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14" type="#_x0000_t75" style="width:37.5pt;height:53.25pt">
                  <v:imagedata r:id="rId8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4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15" type="#_x0000_t75" style="width:37.5pt;height:53.25pt">
                  <v:imagedata r:id="rId8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5 on left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$40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16" type="#_x0000_t75" style="width:37.5pt;height:53.25pt">
                  <v:imagedata r:id="rId81"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1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17" type="#_x0000_t75" style="width:37.5pt;height:54pt">
                  <v:imagedata r:id="rId82"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2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18" type="#_x0000_t75" style="width:37.5pt;height:54pt">
                  <v:imagedata r:id="rId83"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3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19" type="#_x0000_t75" style="width:37.5pt;height:54pt">
                  <v:imagedata r:id="rId82"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4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20" type="#_x0000_t75" style="width:37.5pt;height:54pt">
                  <v:imagedata r:id="rId82"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5 on right</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$C0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21" type="#_x0000_t75" style="width:37.5pt;height:54pt">
                  <v:imagedata r:id="rId83"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lastRenderedPageBreak/>
              <w:t>Approaching Waypoint 1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$01</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22" type="#_x0000_t75" style="width:39.75pt;height:56.25pt">
                  <v:imagedata r:id="rId8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2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23" type="#_x0000_t75" style="width:39.75pt;height:56.25pt">
                  <v:imagedata r:id="rId8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3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$03</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24" type="#_x0000_t75" style="width:39.75pt;height:56.25pt">
                  <v:imagedata r:id="rId8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4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$04</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25" type="#_x0000_t75" style="width:39.75pt;height:56.25pt">
                  <v:imagedata r:id="rId84" o:title=""/>
                </v:shape>
              </w:pict>
            </w:r>
          </w:p>
        </w:tc>
      </w:tr>
      <w:tr w:rsidR="00716719" w:rsidTr="005A11F5">
        <w:trPr>
          <w:jc w:val="center"/>
        </w:trPr>
        <w:tc>
          <w:tcPr>
            <w:tcW w:w="225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Approaching Waypoint 5 ahead</w:t>
            </w:r>
          </w:p>
        </w:tc>
        <w:tc>
          <w:tcPr>
            <w:tcW w:w="934"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$02</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$05</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$30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$00</w:t>
            </w:r>
          </w:p>
        </w:tc>
        <w:tc>
          <w:tcPr>
            <w:tcW w:w="93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pPr>
              <w:jc w:val="center"/>
            </w:pPr>
            <w:r>
              <w:rPr>
                <w:rFonts w:eastAsia="Arial" w:cs="Arial"/>
              </w:rPr>
              <w:t>$16</w:t>
            </w:r>
          </w:p>
        </w:tc>
        <w:tc>
          <w:tcPr>
            <w:tcW w:w="273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sidP="005A11F5">
            <w:pPr>
              <w:keepNext/>
              <w:jc w:val="center"/>
            </w:pPr>
            <w:r>
              <w:rPr>
                <w:rFonts w:eastAsia="Arial" w:cs="Arial"/>
              </w:rPr>
              <w:pict>
                <v:shape id="_x0000_i1126" type="#_x0000_t75" style="width:39.75pt;height:56.25pt">
                  <v:imagedata r:id="rId84" o:title=""/>
                </v:shape>
              </w:pict>
            </w:r>
          </w:p>
        </w:tc>
      </w:tr>
    </w:tbl>
    <w:p w:rsidR="00716719" w:rsidRDefault="005A11F5">
      <w:pPr>
        <w:spacing w:after="280" w:afterAutospacing="1"/>
      </w:pPr>
      <w:r>
        <w:rPr>
          <w:rFonts w:eastAsia="Arial" w:cs="Arial"/>
        </w:rPr>
        <w:t xml:space="preserve">Notes:  </w:t>
      </w:r>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Icon graphics are a representation of the actual icons that will be shown on the repeater display.  They are not necessarily the actual graphics.</w:t>
      </w:r>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Asterisk (*) shall correspond to actual number of the waypoint.  There shall be 15 actual Waypoint icons.</w:t>
      </w:r>
    </w:p>
    <w:p w:rsidR="00716719" w:rsidRDefault="005A11F5">
      <w:pPr>
        <w:spacing w:after="280" w:afterAutospacing="1"/>
      </w:pPr>
      <w:r>
        <w:t> </w:t>
      </w:r>
    </w:p>
    <w:p w:rsidR="005A11F5" w:rsidRPr="005A11F5" w:rsidRDefault="005A11F5" w:rsidP="005A11F5">
      <w:pPr>
        <w:pStyle w:val="Heading4"/>
        <w:rPr>
          <w:b w:val="0"/>
          <w:u w:val="single"/>
        </w:rPr>
      </w:pPr>
      <w:r w:rsidRPr="005A11F5">
        <w:rPr>
          <w:b w:val="0"/>
          <w:u w:val="single"/>
        </w:rPr>
        <w:t>NAVREPEAT-SR-REQ-022825/A-</w:t>
      </w:r>
      <w:proofErr w:type="spellStart"/>
      <w:r w:rsidRPr="005A11F5">
        <w:rPr>
          <w:b w:val="0"/>
          <w:u w:val="single"/>
        </w:rPr>
        <w:t>Destination_Info.St</w:t>
      </w:r>
      <w:proofErr w:type="spellEnd"/>
      <w:r w:rsidRPr="005A11F5">
        <w:rPr>
          <w:b w:val="0"/>
          <w:u w:val="single"/>
        </w:rPr>
        <w:t xml:space="preserve"> - list of available icons for Repeater display (</w:t>
      </w:r>
      <w:proofErr w:type="spellStart"/>
      <w:r w:rsidRPr="005A11F5">
        <w:rPr>
          <w:b w:val="0"/>
          <w:u w:val="single"/>
        </w:rPr>
        <w:t>TcSE</w:t>
      </w:r>
      <w:proofErr w:type="spellEnd"/>
      <w:r w:rsidRPr="005A11F5">
        <w:rPr>
          <w:b w:val="0"/>
          <w:u w:val="single"/>
        </w:rPr>
        <w:t xml:space="preserve"> ROIN-169349-2)</w:t>
      </w:r>
    </w:p>
    <w:p w:rsidR="00716719" w:rsidRDefault="005A11F5">
      <w:pPr>
        <w:spacing w:after="280" w:afterAutospacing="1"/>
      </w:pPr>
      <w:r>
        <w:rPr>
          <w:rFonts w:eastAsia="Arial" w:cs="Arial"/>
        </w:rPr>
        <w:t xml:space="preserve">Requirement is deleted.  </w:t>
      </w:r>
      <w:proofErr w:type="gramStart"/>
      <w:r>
        <w:rPr>
          <w:rFonts w:eastAsia="Arial" w:cs="Arial"/>
        </w:rPr>
        <w:t xml:space="preserve">Moved information contained in this requirement to </w:t>
      </w:r>
      <w:hyperlink r:id="rId85" w:history="1">
        <w:r>
          <w:rPr>
            <w:rFonts w:eastAsia="Arial" w:cs="Arial"/>
            <w:color w:val="0000FF"/>
            <w:u w:val="single"/>
          </w:rPr>
          <w:t>NAVREPEAT-GREQ-169348-2-NavigationSymbolInfo.St - list of available icons for Repeater display</w:t>
        </w:r>
      </w:hyperlink>
      <w:r>
        <w:rPr>
          <w:rFonts w:eastAsia="Arial" w:cs="Arial"/>
        </w:rPr>
        <w:t xml:space="preserve"> Requirement.</w:t>
      </w:r>
      <w:proofErr w:type="gramEnd"/>
    </w:p>
    <w:p w:rsidR="00716719" w:rsidRDefault="005A11F5">
      <w:pPr>
        <w:spacing w:after="280" w:afterAutospacing="1"/>
      </w:pPr>
      <w:r>
        <w:rPr>
          <w:rFonts w:eastAsia="Arial" w:cs="Arial"/>
        </w:rPr>
        <w:t> </w:t>
      </w:r>
    </w:p>
    <w:p w:rsidR="005A11F5" w:rsidRPr="005A11F5" w:rsidRDefault="005A11F5" w:rsidP="005A11F5">
      <w:pPr>
        <w:pStyle w:val="Heading4"/>
        <w:rPr>
          <w:b w:val="0"/>
          <w:u w:val="single"/>
        </w:rPr>
      </w:pPr>
      <w:r w:rsidRPr="005A11F5">
        <w:rPr>
          <w:b w:val="0"/>
          <w:u w:val="single"/>
        </w:rPr>
        <w:t>NAVREPEAT-SR-REQ-022826/A-</w:t>
      </w:r>
      <w:proofErr w:type="spellStart"/>
      <w:r w:rsidRPr="005A11F5">
        <w:rPr>
          <w:b w:val="0"/>
          <w:u w:val="single"/>
        </w:rPr>
        <w:t>NavigationSymbolInfo.St</w:t>
      </w:r>
      <w:proofErr w:type="spellEnd"/>
      <w:r w:rsidRPr="005A11F5">
        <w:rPr>
          <w:b w:val="0"/>
          <w:u w:val="single"/>
        </w:rPr>
        <w:t xml:space="preserve"> - Scale for </w:t>
      </w:r>
      <w:proofErr w:type="spellStart"/>
      <w:r w:rsidRPr="005A11F5">
        <w:rPr>
          <w:b w:val="0"/>
          <w:u w:val="single"/>
        </w:rPr>
        <w:t>bargraph</w:t>
      </w:r>
      <w:proofErr w:type="spellEnd"/>
      <w:r w:rsidRPr="005A11F5">
        <w:rPr>
          <w:b w:val="0"/>
          <w:u w:val="single"/>
        </w:rPr>
        <w:t xml:space="preserve"> (</w:t>
      </w:r>
      <w:proofErr w:type="spellStart"/>
      <w:r w:rsidRPr="005A11F5">
        <w:rPr>
          <w:b w:val="0"/>
          <w:u w:val="single"/>
        </w:rPr>
        <w:t>TcSE</w:t>
      </w:r>
      <w:proofErr w:type="spellEnd"/>
      <w:r w:rsidRPr="005A11F5">
        <w:rPr>
          <w:b w:val="0"/>
          <w:u w:val="single"/>
        </w:rPr>
        <w:t xml:space="preserve"> ROIN-169350-2)</w:t>
      </w:r>
    </w:p>
    <w:p w:rsidR="00716719" w:rsidRDefault="005A11F5">
      <w:pPr>
        <w:spacing w:after="280" w:afterAutospacing="1"/>
        <w:ind w:left="720"/>
      </w:pPr>
      <w:r>
        <w:rPr>
          <w:rFonts w:eastAsia="Arial" w:cs="Arial"/>
        </w:rPr>
        <w:t> </w:t>
      </w:r>
    </w:p>
    <w:p w:rsidR="00716719" w:rsidRDefault="005A11F5">
      <w:pPr>
        <w:spacing w:after="280" w:afterAutospacing="1"/>
        <w:ind w:left="720"/>
      </w:pPr>
      <w:r>
        <w:rPr>
          <w:rFonts w:eastAsia="Arial" w:cs="Arial"/>
        </w:rPr>
        <w:t>When '</w:t>
      </w:r>
      <w:proofErr w:type="spellStart"/>
      <w:r>
        <w:rPr>
          <w:rFonts w:eastAsia="Arial" w:cs="Arial"/>
        </w:rPr>
        <w:t>PropertyOfDistance</w:t>
      </w:r>
      <w:proofErr w:type="spellEnd"/>
      <w:r>
        <w:rPr>
          <w:rFonts w:eastAsia="Arial" w:cs="Arial"/>
        </w:rPr>
        <w:t>' parameter within '</w:t>
      </w:r>
      <w:proofErr w:type="spellStart"/>
      <w:r>
        <w:rPr>
          <w:rFonts w:eastAsia="Arial" w:cs="Arial"/>
        </w:rPr>
        <w:t>NavigationSymbolInfo.St</w:t>
      </w:r>
      <w:proofErr w:type="spellEnd"/>
      <w:r>
        <w:rPr>
          <w:rFonts w:eastAsia="Arial" w:cs="Arial"/>
        </w:rPr>
        <w:t xml:space="preserve">' changes from length ($1) to </w:t>
      </w:r>
      <w:proofErr w:type="spellStart"/>
      <w:r>
        <w:rPr>
          <w:rFonts w:eastAsia="Arial" w:cs="Arial"/>
        </w:rPr>
        <w:t>bargraph</w:t>
      </w:r>
      <w:proofErr w:type="spellEnd"/>
      <w:r>
        <w:rPr>
          <w:rFonts w:eastAsia="Arial" w:cs="Arial"/>
        </w:rPr>
        <w:t xml:space="preserve"> ($0) (i.e. anytime the cluster changes from length to </w:t>
      </w:r>
      <w:proofErr w:type="spellStart"/>
      <w:r>
        <w:rPr>
          <w:rFonts w:eastAsia="Arial" w:cs="Arial"/>
        </w:rPr>
        <w:t>bargraph</w:t>
      </w:r>
      <w:proofErr w:type="spellEnd"/>
      <w:r>
        <w:rPr>
          <w:rFonts w:eastAsia="Arial" w:cs="Arial"/>
        </w:rPr>
        <w:t xml:space="preserve"> it shall use the following ranges to determine the scale of the progress bar)</w:t>
      </w:r>
    </w:p>
    <w:p w:rsidR="00716719" w:rsidRDefault="005A11F5">
      <w:pPr>
        <w:spacing w:after="280" w:afterAutospacing="1"/>
        <w:ind w:left="720"/>
      </w:pPr>
      <w:r>
        <w:rPr>
          <w:rFonts w:eastAsia="Arial" w:cs="Arial"/>
        </w:rPr>
        <w:t> </w:t>
      </w:r>
    </w:p>
    <w:p w:rsidR="00716719" w:rsidRDefault="005A11F5">
      <w:pPr>
        <w:spacing w:after="280" w:afterAutospacing="1"/>
        <w:ind w:left="720"/>
      </w:pPr>
      <w:r>
        <w:rPr>
          <w:rFonts w:eastAsia="Arial" w:cs="Arial"/>
        </w:rPr>
        <w:t>OR</w:t>
      </w:r>
    </w:p>
    <w:p w:rsidR="00716719" w:rsidRDefault="005A11F5">
      <w:pPr>
        <w:spacing w:after="280" w:afterAutospacing="1"/>
        <w:ind w:left="720"/>
      </w:pPr>
      <w:r>
        <w:rPr>
          <w:rFonts w:eastAsia="Arial" w:cs="Arial"/>
        </w:rPr>
        <w:lastRenderedPageBreak/>
        <w:t xml:space="preserve">  </w:t>
      </w:r>
    </w:p>
    <w:p w:rsidR="00716719" w:rsidRDefault="005A11F5">
      <w:pPr>
        <w:spacing w:after="280" w:afterAutospacing="1"/>
        <w:ind w:left="720"/>
      </w:pPr>
      <w:r>
        <w:rPr>
          <w:rFonts w:eastAsia="Arial" w:cs="Arial"/>
        </w:rPr>
        <w:t>When a new '</w:t>
      </w:r>
      <w:proofErr w:type="spellStart"/>
      <w:r>
        <w:rPr>
          <w:rFonts w:eastAsia="Arial" w:cs="Arial"/>
        </w:rPr>
        <w:t>NavigationSymbolInfo.St</w:t>
      </w:r>
      <w:proofErr w:type="spellEnd"/>
      <w:r>
        <w:rPr>
          <w:rFonts w:eastAsia="Arial" w:cs="Arial"/>
        </w:rPr>
        <w:t>' is received with '</w:t>
      </w:r>
      <w:proofErr w:type="spellStart"/>
      <w:r>
        <w:rPr>
          <w:rFonts w:eastAsia="Arial" w:cs="Arial"/>
        </w:rPr>
        <w:t>PropertyOfDistance</w:t>
      </w:r>
      <w:proofErr w:type="spellEnd"/>
      <w:r>
        <w:rPr>
          <w:rFonts w:eastAsia="Arial" w:cs="Arial"/>
        </w:rPr>
        <w:t>'</w:t>
      </w:r>
      <w:proofErr w:type="gramStart"/>
      <w:r>
        <w:rPr>
          <w:rFonts w:eastAsia="Arial" w:cs="Arial"/>
        </w:rPr>
        <w:t>  =</w:t>
      </w:r>
      <w:proofErr w:type="gramEnd"/>
      <w:r>
        <w:rPr>
          <w:rFonts w:eastAsia="Arial" w:cs="Arial"/>
        </w:rPr>
        <w:t xml:space="preserve"> </w:t>
      </w:r>
      <w:proofErr w:type="spellStart"/>
      <w:r>
        <w:rPr>
          <w:rFonts w:eastAsia="Arial" w:cs="Arial"/>
        </w:rPr>
        <w:t>bargraph</w:t>
      </w:r>
      <w:proofErr w:type="spellEnd"/>
      <w:r>
        <w:rPr>
          <w:rFonts w:eastAsia="Arial" w:cs="Arial"/>
        </w:rPr>
        <w:t xml:space="preserve"> ($0) &amp;&amp; </w:t>
      </w:r>
      <w:proofErr w:type="spellStart"/>
      <w:r>
        <w:rPr>
          <w:rFonts w:eastAsia="Arial" w:cs="Arial"/>
        </w:rPr>
        <w:t>BargraphSteps</w:t>
      </w:r>
      <w:proofErr w:type="spellEnd"/>
      <w:r>
        <w:rPr>
          <w:rFonts w:eastAsia="Arial" w:cs="Arial"/>
        </w:rPr>
        <w:t xml:space="preserve"> within this newly received '</w:t>
      </w:r>
      <w:proofErr w:type="spellStart"/>
      <w:r>
        <w:rPr>
          <w:rFonts w:eastAsia="Arial" w:cs="Arial"/>
        </w:rPr>
        <w:t>NavigationSymbolInfo.St</w:t>
      </w:r>
      <w:proofErr w:type="spellEnd"/>
      <w:r>
        <w:rPr>
          <w:rFonts w:eastAsia="Arial" w:cs="Arial"/>
        </w:rPr>
        <w:t xml:space="preserve">' &gt; </w:t>
      </w:r>
      <w:proofErr w:type="spellStart"/>
      <w:r>
        <w:rPr>
          <w:rFonts w:eastAsia="Arial" w:cs="Arial"/>
        </w:rPr>
        <w:t>BargraphSteps</w:t>
      </w:r>
      <w:proofErr w:type="spellEnd"/>
      <w:r>
        <w:rPr>
          <w:rFonts w:eastAsia="Arial" w:cs="Arial"/>
        </w:rPr>
        <w:t xml:space="preserve"> within previous '</w:t>
      </w:r>
      <w:proofErr w:type="spellStart"/>
      <w:r>
        <w:rPr>
          <w:rFonts w:eastAsia="Arial" w:cs="Arial"/>
        </w:rPr>
        <w:t>NavigationSymbolInfo.St</w:t>
      </w:r>
      <w:proofErr w:type="spellEnd"/>
      <w:r>
        <w:rPr>
          <w:rFonts w:eastAsia="Arial" w:cs="Arial"/>
        </w:rPr>
        <w:t>'</w:t>
      </w:r>
    </w:p>
    <w:p w:rsidR="00716719" w:rsidRDefault="005A11F5">
      <w:pPr>
        <w:spacing w:after="280" w:afterAutospacing="1"/>
        <w:ind w:left="720"/>
      </w:pPr>
      <w:r>
        <w:rPr>
          <w:rFonts w:eastAsia="Arial" w:cs="Arial"/>
        </w:rPr>
        <w:t> </w:t>
      </w:r>
    </w:p>
    <w:p w:rsidR="00716719" w:rsidRDefault="005A11F5">
      <w:pPr>
        <w:spacing w:after="280" w:afterAutospacing="1"/>
        <w:ind w:left="720"/>
      </w:pPr>
      <w:r>
        <w:rPr>
          <w:rFonts w:eastAsia="Arial" w:cs="Arial"/>
        </w:rPr>
        <w:t xml:space="preserve">x = distance to next maneuver [ </w:t>
      </w:r>
      <w:proofErr w:type="spellStart"/>
      <w:r>
        <w:rPr>
          <w:rFonts w:eastAsia="Arial" w:cs="Arial"/>
        </w:rPr>
        <w:t>when'PropertyOfDistance</w:t>
      </w:r>
      <w:proofErr w:type="spellEnd"/>
      <w:r>
        <w:rPr>
          <w:rFonts w:eastAsia="Arial" w:cs="Arial"/>
        </w:rPr>
        <w:t>' parameter within '</w:t>
      </w:r>
      <w:proofErr w:type="spellStart"/>
      <w:r>
        <w:rPr>
          <w:rFonts w:eastAsia="Arial" w:cs="Arial"/>
        </w:rPr>
        <w:t>NavigationSymbolInfo.St</w:t>
      </w:r>
      <w:proofErr w:type="spellEnd"/>
      <w:r>
        <w:rPr>
          <w:rFonts w:eastAsia="Arial" w:cs="Arial"/>
        </w:rPr>
        <w:t xml:space="preserve">' changes from length($1) to </w:t>
      </w:r>
      <w:proofErr w:type="spellStart"/>
      <w:r>
        <w:rPr>
          <w:rFonts w:eastAsia="Arial" w:cs="Arial"/>
        </w:rPr>
        <w:t>bargraph</w:t>
      </w:r>
      <w:proofErr w:type="spellEnd"/>
      <w:r>
        <w:rPr>
          <w:rFonts w:eastAsia="Arial" w:cs="Arial"/>
        </w:rPr>
        <w:t xml:space="preserve">($0)] </w:t>
      </w:r>
      <w:r>
        <w:rPr>
          <w:rFonts w:eastAsia="Arial" w:cs="Arial"/>
          <w:b/>
          <w:bCs/>
          <w:i/>
          <w:iCs/>
        </w:rPr>
        <w:t>OR</w:t>
      </w:r>
      <w:r>
        <w:rPr>
          <w:rFonts w:eastAsia="Arial" w:cs="Arial"/>
        </w:rPr>
        <w:t xml:space="preserve"> [ (when (a new '</w:t>
      </w:r>
      <w:proofErr w:type="spellStart"/>
      <w:r>
        <w:rPr>
          <w:rFonts w:eastAsia="Arial" w:cs="Arial"/>
        </w:rPr>
        <w:t>NavigationSymbolInfo.St</w:t>
      </w:r>
      <w:proofErr w:type="spellEnd"/>
      <w:r>
        <w:rPr>
          <w:rFonts w:eastAsia="Arial" w:cs="Arial"/>
        </w:rPr>
        <w:t>'  is received with '</w:t>
      </w:r>
      <w:proofErr w:type="spellStart"/>
      <w:r>
        <w:rPr>
          <w:rFonts w:eastAsia="Arial" w:cs="Arial"/>
        </w:rPr>
        <w:t>PropertyOfDistance</w:t>
      </w:r>
      <w:proofErr w:type="spellEnd"/>
      <w:r>
        <w:rPr>
          <w:rFonts w:eastAsia="Arial" w:cs="Arial"/>
        </w:rPr>
        <w:t xml:space="preserve">'  = </w:t>
      </w:r>
      <w:proofErr w:type="spellStart"/>
      <w:r>
        <w:rPr>
          <w:rFonts w:eastAsia="Arial" w:cs="Arial"/>
        </w:rPr>
        <w:t>bargraph</w:t>
      </w:r>
      <w:proofErr w:type="spellEnd"/>
      <w:r>
        <w:rPr>
          <w:rFonts w:eastAsia="Arial" w:cs="Arial"/>
        </w:rPr>
        <w:t xml:space="preserve">($0)) </w:t>
      </w:r>
      <w:r>
        <w:rPr>
          <w:rFonts w:eastAsia="Arial" w:cs="Arial"/>
          <w:i/>
          <w:iCs/>
        </w:rPr>
        <w:t>&amp;&amp;</w:t>
      </w:r>
      <w:r>
        <w:rPr>
          <w:rFonts w:eastAsia="Arial" w:cs="Arial"/>
        </w:rPr>
        <w:t xml:space="preserve"> (</w:t>
      </w:r>
      <w:proofErr w:type="spellStart"/>
      <w:r>
        <w:rPr>
          <w:rFonts w:eastAsia="Arial" w:cs="Arial"/>
        </w:rPr>
        <w:t>BargraphSteps</w:t>
      </w:r>
      <w:proofErr w:type="spellEnd"/>
      <w:r>
        <w:rPr>
          <w:rFonts w:eastAsia="Arial" w:cs="Arial"/>
        </w:rPr>
        <w:t xml:space="preserve"> within this newly received '</w:t>
      </w:r>
      <w:proofErr w:type="spellStart"/>
      <w:r>
        <w:rPr>
          <w:rFonts w:eastAsia="Arial" w:cs="Arial"/>
        </w:rPr>
        <w:t>NavigationSymbolInfo.St</w:t>
      </w:r>
      <w:proofErr w:type="spellEnd"/>
      <w:r>
        <w:rPr>
          <w:rFonts w:eastAsia="Arial" w:cs="Arial"/>
        </w:rPr>
        <w:t xml:space="preserve">' &gt; </w:t>
      </w:r>
      <w:proofErr w:type="spellStart"/>
      <w:r>
        <w:rPr>
          <w:rFonts w:eastAsia="Arial" w:cs="Arial"/>
        </w:rPr>
        <w:t>BargraphSteps</w:t>
      </w:r>
      <w:proofErr w:type="spellEnd"/>
      <w:r>
        <w:rPr>
          <w:rFonts w:eastAsia="Arial" w:cs="Arial"/>
        </w:rPr>
        <w:t xml:space="preserve"> within previous  '</w:t>
      </w:r>
      <w:proofErr w:type="spellStart"/>
      <w:r>
        <w:rPr>
          <w:rFonts w:eastAsia="Arial" w:cs="Arial"/>
        </w:rPr>
        <w:t>NavigationSymbolInfo.St</w:t>
      </w:r>
      <w:proofErr w:type="spellEnd"/>
      <w:r>
        <w:rPr>
          <w:rFonts w:eastAsia="Arial" w:cs="Arial"/>
        </w:rPr>
        <w:t>' ) ]</w:t>
      </w:r>
    </w:p>
    <w:p w:rsidR="00716719" w:rsidRDefault="005A11F5">
      <w:pPr>
        <w:spacing w:after="280" w:afterAutospacing="1"/>
        <w:ind w:left="720"/>
      </w:pPr>
      <w:r>
        <w:rPr>
          <w:rFonts w:eastAsia="Arial" w:cs="Arial"/>
        </w:rPr>
        <w:t> </w:t>
      </w:r>
    </w:p>
    <w:p w:rsidR="00716719" w:rsidRDefault="005A11F5">
      <w:pPr>
        <w:spacing w:after="280" w:afterAutospacing="1"/>
        <w:ind w:left="720"/>
      </w:pPr>
      <w:r>
        <w:rPr>
          <w:rFonts w:eastAsia="Arial" w:cs="Arial"/>
        </w:rPr>
        <w:t>(</w:t>
      </w:r>
      <w:proofErr w:type="gramStart"/>
      <w:r>
        <w:rPr>
          <w:rFonts w:eastAsia="Arial" w:cs="Arial"/>
        </w:rPr>
        <w:t>x</w:t>
      </w:r>
      <w:proofErr w:type="gramEnd"/>
      <w:r>
        <w:rPr>
          <w:rFonts w:eastAsia="Arial" w:cs="Arial"/>
        </w:rPr>
        <w:t xml:space="preserve"> &gt; 0.7 miles) / (x &gt; 1126 meters) – scale of (0~1mile) / (0~2 km)</w:t>
      </w:r>
    </w:p>
    <w:p w:rsidR="00716719" w:rsidRDefault="005A11F5">
      <w:pPr>
        <w:spacing w:after="280" w:afterAutospacing="1"/>
        <w:ind w:left="720"/>
      </w:pPr>
      <w:r>
        <w:rPr>
          <w:rFonts w:eastAsia="Arial" w:cs="Arial"/>
        </w:rPr>
        <w:t> </w:t>
      </w:r>
    </w:p>
    <w:p w:rsidR="00716719" w:rsidRDefault="005A11F5">
      <w:pPr>
        <w:spacing w:after="280" w:afterAutospacing="1"/>
        <w:ind w:left="720"/>
      </w:pPr>
      <w:r>
        <w:rPr>
          <w:rFonts w:eastAsia="Arial" w:cs="Arial"/>
        </w:rPr>
        <w:t>(0.35miles &lt; x &lt; = 0.7 miles) / (563 meters &lt; x &lt; = 1126 meters) – scale of (0~0.5 mile) / (0~1 km)</w:t>
      </w:r>
    </w:p>
    <w:p w:rsidR="00716719" w:rsidRDefault="005A11F5">
      <w:pPr>
        <w:spacing w:after="280" w:afterAutospacing="1"/>
        <w:ind w:left="720"/>
      </w:pPr>
      <w:r>
        <w:rPr>
          <w:rFonts w:eastAsia="Arial" w:cs="Arial"/>
        </w:rPr>
        <w:t> </w:t>
      </w:r>
    </w:p>
    <w:p w:rsidR="00716719" w:rsidRDefault="005A11F5">
      <w:pPr>
        <w:spacing w:after="280" w:afterAutospacing="1"/>
        <w:ind w:left="720"/>
      </w:pPr>
      <w:r>
        <w:rPr>
          <w:rFonts w:eastAsia="Arial" w:cs="Arial"/>
        </w:rPr>
        <w:t>(0.15miles &lt; x &lt; = 0.35 miles) / (241 meters &lt; x &lt; = 563 meters) – scale of (0~0.2 mile) / (0~0.4 km)</w:t>
      </w:r>
    </w:p>
    <w:p w:rsidR="00716719" w:rsidRDefault="005A11F5">
      <w:pPr>
        <w:spacing w:after="280" w:afterAutospacing="1"/>
        <w:ind w:left="720"/>
      </w:pPr>
      <w:r>
        <w:rPr>
          <w:rFonts w:eastAsia="Arial" w:cs="Arial"/>
        </w:rPr>
        <w:t> </w:t>
      </w:r>
    </w:p>
    <w:p w:rsidR="00716719" w:rsidRDefault="005A11F5">
      <w:pPr>
        <w:spacing w:after="280" w:afterAutospacing="1"/>
        <w:ind w:left="720"/>
      </w:pPr>
      <w:r>
        <w:rPr>
          <w:rFonts w:eastAsia="Arial" w:cs="Arial"/>
        </w:rPr>
        <w:t>(x &lt; = 0.15miles) / (x &lt; = 241 meters) – scale of (0~0.1 miles) / (0 ~ 0.2 km)</w:t>
      </w:r>
    </w:p>
    <w:p w:rsidR="005A11F5" w:rsidRPr="005A11F5" w:rsidRDefault="005A11F5" w:rsidP="005A11F5">
      <w:pPr>
        <w:pStyle w:val="Heading4"/>
        <w:rPr>
          <w:b w:val="0"/>
          <w:u w:val="single"/>
        </w:rPr>
      </w:pPr>
      <w:r w:rsidRPr="005A11F5">
        <w:rPr>
          <w:b w:val="0"/>
          <w:u w:val="single"/>
        </w:rPr>
        <w:t>NAVREPEAT-SR-REQ-022827/B-</w:t>
      </w:r>
      <w:proofErr w:type="spellStart"/>
      <w:r w:rsidRPr="005A11F5">
        <w:rPr>
          <w:b w:val="0"/>
          <w:u w:val="single"/>
        </w:rPr>
        <w:t>NavigationSymbolInfo.St</w:t>
      </w:r>
      <w:proofErr w:type="spellEnd"/>
      <w:r w:rsidRPr="005A11F5">
        <w:rPr>
          <w:b w:val="0"/>
          <w:u w:val="single"/>
        </w:rPr>
        <w:t xml:space="preserve"> - </w:t>
      </w:r>
      <w:proofErr w:type="spellStart"/>
      <w:r w:rsidRPr="005A11F5">
        <w:rPr>
          <w:b w:val="0"/>
          <w:u w:val="single"/>
        </w:rPr>
        <w:t>DistanceToNextManeuver</w:t>
      </w:r>
      <w:proofErr w:type="spellEnd"/>
      <w:r w:rsidRPr="005A11F5">
        <w:rPr>
          <w:b w:val="0"/>
          <w:u w:val="single"/>
        </w:rPr>
        <w:t xml:space="preserve"> rounding for display purposes (</w:t>
      </w:r>
      <w:proofErr w:type="spellStart"/>
      <w:r w:rsidRPr="005A11F5">
        <w:rPr>
          <w:b w:val="0"/>
          <w:u w:val="single"/>
        </w:rPr>
        <w:t>TcSE</w:t>
      </w:r>
      <w:proofErr w:type="spellEnd"/>
      <w:r w:rsidRPr="005A11F5">
        <w:rPr>
          <w:b w:val="0"/>
          <w:u w:val="single"/>
        </w:rPr>
        <w:t xml:space="preserve"> ROIN-285754-2)</w:t>
      </w:r>
    </w:p>
    <w:p w:rsidR="005A11F5" w:rsidRDefault="005A11F5">
      <w:pPr>
        <w:spacing w:after="280" w:afterAutospacing="1"/>
        <w:jc w:val="center"/>
      </w:pPr>
      <w:r>
        <w:rPr>
          <w:rFonts w:ascii="Calibri" w:eastAsia="Calibri" w:hAnsi="Calibri" w:cs="Calibri"/>
          <w:color w:val="1F497D"/>
        </w:rPr>
        <w:t> </w:t>
      </w:r>
    </w:p>
    <w:p w:rsidR="005A11F5" w:rsidRDefault="005A11F5">
      <w:pPr>
        <w:spacing w:after="280" w:afterAutospacing="1"/>
      </w:pPr>
      <w:r>
        <w:rPr>
          <w:rFonts w:eastAsia="Arial" w:cs="Arial"/>
        </w:rPr>
        <w:t xml:space="preserve">The Navigation Repeater Client and Server shall use the following table as instruction on how to round the distance shown on their respective displays based on the value received in </w:t>
      </w:r>
      <w:proofErr w:type="spellStart"/>
      <w:r>
        <w:rPr>
          <w:rFonts w:eastAsia="Arial" w:cs="Arial"/>
        </w:rPr>
        <w:t>DistanceToNextManeuver</w:t>
      </w:r>
      <w:proofErr w:type="spellEnd"/>
      <w:r>
        <w:rPr>
          <w:rFonts w:eastAsia="Arial" w:cs="Arial"/>
        </w:rPr>
        <w:t xml:space="preserve"> for miles or kilometers.  When meter/yard/feet </w:t>
      </w:r>
      <w:proofErr w:type="gramStart"/>
      <w:r>
        <w:rPr>
          <w:rFonts w:eastAsia="Arial" w:cs="Arial"/>
        </w:rPr>
        <w:t>is</w:t>
      </w:r>
      <w:proofErr w:type="gramEnd"/>
      <w:r>
        <w:rPr>
          <w:rFonts w:eastAsia="Arial" w:cs="Arial"/>
        </w:rPr>
        <w:t xml:space="preserve"> indicated the value sent is what should be displayed as no rounding is needed.  </w:t>
      </w:r>
    </w:p>
    <w:p w:rsidR="005A11F5" w:rsidRDefault="005A11F5">
      <w:pPr>
        <w:spacing w:after="280" w:afterAutospacing="1"/>
        <w:jc w:val="center"/>
      </w:pPr>
      <w:r>
        <w:rPr>
          <w:rFonts w:ascii="Calibri" w:eastAsia="Calibri" w:hAnsi="Calibri" w:cs="Calibri"/>
          <w:color w:val="1F497D"/>
        </w:rPr>
        <w:t> </w:t>
      </w:r>
    </w:p>
    <w:tbl>
      <w:tblPr>
        <w:tblW w:w="8500" w:type="dxa"/>
        <w:jc w:val="center"/>
        <w:tblInd w:w="85" w:type="dxa"/>
        <w:tblCellMar>
          <w:left w:w="0" w:type="dxa"/>
          <w:right w:w="0" w:type="dxa"/>
        </w:tblCellMar>
        <w:tblLook w:val="04A0" w:firstRow="1" w:lastRow="0" w:firstColumn="1" w:lastColumn="0" w:noHBand="0" w:noVBand="1"/>
      </w:tblPr>
      <w:tblGrid>
        <w:gridCol w:w="1988"/>
        <w:gridCol w:w="1400"/>
        <w:gridCol w:w="2662"/>
        <w:gridCol w:w="2450"/>
      </w:tblGrid>
      <w:tr w:rsidR="005A11F5" w:rsidTr="005A11F5">
        <w:trPr>
          <w:trHeight w:val="300"/>
          <w:jc w:val="center"/>
        </w:trPr>
        <w:tc>
          <w:tcPr>
            <w:tcW w:w="2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b/>
                <w:bCs/>
                <w:color w:val="000000"/>
              </w:rPr>
              <w:t>Property of distance</w:t>
            </w:r>
          </w:p>
        </w:tc>
        <w:tc>
          <w:tcPr>
            <w:tcW w:w="14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b/>
                <w:bCs/>
                <w:color w:val="000000"/>
              </w:rPr>
              <w:t>Unit of Length</w:t>
            </w:r>
          </w:p>
        </w:tc>
        <w:tc>
          <w:tcPr>
            <w:tcW w:w="25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proofErr w:type="spellStart"/>
            <w:r>
              <w:rPr>
                <w:rFonts w:eastAsia="Arial" w:cs="Arial"/>
                <w:b/>
                <w:bCs/>
                <w:color w:val="000000"/>
              </w:rPr>
              <w:t>DistanceToNextManeuver</w:t>
            </w:r>
            <w:proofErr w:type="spellEnd"/>
            <w:r>
              <w:rPr>
                <w:rFonts w:eastAsia="Arial" w:cs="Arial"/>
                <w:b/>
                <w:bCs/>
                <w:color w:val="000000"/>
              </w:rPr>
              <w:t xml:space="preserve"> (Decimal Value)</w:t>
            </w:r>
          </w:p>
        </w:tc>
        <w:tc>
          <w:tcPr>
            <w:tcW w:w="2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b/>
                <w:bCs/>
                <w:color w:val="000000"/>
              </w:rPr>
              <w:t xml:space="preserve">Displayed on </w:t>
            </w:r>
            <w:proofErr w:type="spellStart"/>
            <w:r>
              <w:rPr>
                <w:rFonts w:eastAsia="Arial" w:cs="Arial"/>
                <w:b/>
                <w:bCs/>
                <w:color w:val="000000"/>
              </w:rPr>
              <w:t>Centerstack</w:t>
            </w:r>
            <w:proofErr w:type="spellEnd"/>
          </w:p>
        </w:tc>
      </w:tr>
      <w:tr w:rsidR="005A11F5" w:rsidTr="005A11F5">
        <w:trPr>
          <w:trHeight w:val="300"/>
          <w:jc w:val="center"/>
        </w:trPr>
        <w:tc>
          <w:tcPr>
            <w:tcW w:w="202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A11F5" w:rsidRDefault="005A11F5">
            <w:pPr>
              <w:jc w:val="center"/>
            </w:pPr>
            <w:r>
              <w:rPr>
                <w:rFonts w:eastAsia="Arial" w:cs="Arial"/>
                <w:color w:val="000000"/>
              </w:rPr>
              <w:t>$1:length</w:t>
            </w:r>
          </w:p>
        </w:tc>
        <w:tc>
          <w:tcPr>
            <w:tcW w:w="142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5A11F5" w:rsidRDefault="005A11F5">
            <w:pPr>
              <w:jc w:val="center"/>
            </w:pPr>
            <w:r>
              <w:rPr>
                <w:rFonts w:eastAsia="Arial" w:cs="Arial"/>
                <w:color w:val="000000"/>
              </w:rPr>
              <w:t>$1:miles</w:t>
            </w: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12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115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12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114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113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112</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111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110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109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108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107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105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104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103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102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101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100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99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9.9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98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9.8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97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9.7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96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9.6 miles</w:t>
            </w:r>
          </w:p>
        </w:tc>
      </w:tr>
      <w:tr w:rsidR="005A11F5" w:rsidTr="005A11F5">
        <w:trPr>
          <w:trHeight w:val="300"/>
          <w:jc w:val="center"/>
        </w:trPr>
        <w:tc>
          <w:tcPr>
            <w:tcW w:w="2020" w:type="dxa"/>
            <w:tcMar>
              <w:top w:w="0" w:type="dxa"/>
              <w:left w:w="108" w:type="dxa"/>
              <w:bottom w:w="0" w:type="dxa"/>
              <w:right w:w="108" w:type="dxa"/>
            </w:tcMar>
            <w:vAlign w:val="bottom"/>
          </w:tcPr>
          <w:p w:rsidR="005A11F5" w:rsidRDefault="005A11F5">
            <w:r>
              <w:rPr>
                <w:rFonts w:eastAsia="Arial" w:cs="Arial"/>
              </w:rPr>
              <w:t> </w:t>
            </w:r>
          </w:p>
        </w:tc>
        <w:tc>
          <w:tcPr>
            <w:tcW w:w="1420" w:type="dxa"/>
            <w:tcMar>
              <w:top w:w="0" w:type="dxa"/>
              <w:left w:w="108" w:type="dxa"/>
              <w:bottom w:w="0" w:type="dxa"/>
              <w:right w:w="108" w:type="dxa"/>
            </w:tcMar>
            <w:vAlign w:val="bottom"/>
          </w:tcPr>
          <w:p w:rsidR="005A11F5" w:rsidRDefault="005A11F5">
            <w:r>
              <w:rPr>
                <w:rFonts w:eastAsia="Arial" w:cs="Arial"/>
              </w:rPr>
              <w:t> </w:t>
            </w:r>
          </w:p>
        </w:tc>
        <w:tc>
          <w:tcPr>
            <w:tcW w:w="2560" w:type="dxa"/>
            <w:tcMar>
              <w:top w:w="0" w:type="dxa"/>
              <w:left w:w="108" w:type="dxa"/>
              <w:bottom w:w="0" w:type="dxa"/>
              <w:right w:w="108" w:type="dxa"/>
            </w:tcMar>
            <w:vAlign w:val="bottom"/>
          </w:tcPr>
          <w:p w:rsidR="005A11F5" w:rsidRDefault="005A11F5">
            <w:r>
              <w:rPr>
                <w:rFonts w:eastAsia="Arial" w:cs="Arial"/>
              </w:rPr>
              <w:t> </w:t>
            </w:r>
          </w:p>
        </w:tc>
        <w:tc>
          <w:tcPr>
            <w:tcW w:w="2500" w:type="dxa"/>
            <w:tcMar>
              <w:top w:w="0" w:type="dxa"/>
              <w:left w:w="108" w:type="dxa"/>
              <w:bottom w:w="0" w:type="dxa"/>
              <w:right w:w="108" w:type="dxa"/>
            </w:tcMar>
            <w:vAlign w:val="bottom"/>
          </w:tcPr>
          <w:p w:rsidR="005A11F5" w:rsidRDefault="005A11F5">
            <w:r>
              <w:rPr>
                <w:rFonts w:eastAsia="Arial" w:cs="Arial"/>
              </w:rPr>
              <w:t> </w:t>
            </w:r>
          </w:p>
        </w:tc>
      </w:tr>
      <w:tr w:rsidR="005A11F5" w:rsidTr="005A11F5">
        <w:trPr>
          <w:trHeight w:val="300"/>
          <w:jc w:val="center"/>
        </w:trPr>
        <w:tc>
          <w:tcPr>
            <w:tcW w:w="2020" w:type="dxa"/>
            <w:tcMar>
              <w:top w:w="0" w:type="dxa"/>
              <w:left w:w="108" w:type="dxa"/>
              <w:bottom w:w="0" w:type="dxa"/>
              <w:right w:w="108" w:type="dxa"/>
            </w:tcMar>
            <w:vAlign w:val="bottom"/>
          </w:tcPr>
          <w:p w:rsidR="005A11F5" w:rsidRDefault="005A11F5">
            <w:r>
              <w:rPr>
                <w:rFonts w:eastAsia="Arial" w:cs="Arial"/>
              </w:rPr>
              <w:t> </w:t>
            </w:r>
          </w:p>
        </w:tc>
        <w:tc>
          <w:tcPr>
            <w:tcW w:w="1420" w:type="dxa"/>
            <w:tcMar>
              <w:top w:w="0" w:type="dxa"/>
              <w:left w:w="108" w:type="dxa"/>
              <w:bottom w:w="0" w:type="dxa"/>
              <w:right w:w="108" w:type="dxa"/>
            </w:tcMar>
            <w:vAlign w:val="bottom"/>
          </w:tcPr>
          <w:p w:rsidR="005A11F5" w:rsidRDefault="005A11F5">
            <w:r>
              <w:rPr>
                <w:rFonts w:eastAsia="Arial" w:cs="Arial"/>
              </w:rPr>
              <w:t> </w:t>
            </w:r>
          </w:p>
        </w:tc>
        <w:tc>
          <w:tcPr>
            <w:tcW w:w="2560" w:type="dxa"/>
            <w:tcMar>
              <w:top w:w="0" w:type="dxa"/>
              <w:left w:w="108" w:type="dxa"/>
              <w:bottom w:w="0" w:type="dxa"/>
              <w:right w:w="108" w:type="dxa"/>
            </w:tcMar>
            <w:vAlign w:val="bottom"/>
          </w:tcPr>
          <w:p w:rsidR="005A11F5" w:rsidRDefault="005A11F5">
            <w:r>
              <w:rPr>
                <w:rFonts w:eastAsia="Arial" w:cs="Arial"/>
              </w:rPr>
              <w:t> </w:t>
            </w:r>
          </w:p>
        </w:tc>
        <w:tc>
          <w:tcPr>
            <w:tcW w:w="2500" w:type="dxa"/>
            <w:tcMar>
              <w:top w:w="0" w:type="dxa"/>
              <w:left w:w="108" w:type="dxa"/>
              <w:bottom w:w="0" w:type="dxa"/>
              <w:right w:w="108" w:type="dxa"/>
            </w:tcMar>
            <w:vAlign w:val="bottom"/>
          </w:tcPr>
          <w:p w:rsidR="005A11F5" w:rsidRDefault="005A11F5">
            <w:r>
              <w:rPr>
                <w:rFonts w:eastAsia="Arial" w:cs="Arial"/>
              </w:rPr>
              <w:t> </w:t>
            </w:r>
          </w:p>
        </w:tc>
      </w:tr>
      <w:tr w:rsidR="005A11F5" w:rsidTr="005A11F5">
        <w:trPr>
          <w:trHeight w:val="300"/>
          <w:jc w:val="center"/>
        </w:trPr>
        <w:tc>
          <w:tcPr>
            <w:tcW w:w="2020" w:type="dxa"/>
            <w:tcMar>
              <w:top w:w="0" w:type="dxa"/>
              <w:left w:w="108" w:type="dxa"/>
              <w:bottom w:w="0" w:type="dxa"/>
              <w:right w:w="108" w:type="dxa"/>
            </w:tcMar>
            <w:vAlign w:val="bottom"/>
          </w:tcPr>
          <w:p w:rsidR="005A11F5" w:rsidRDefault="005A11F5">
            <w:r>
              <w:rPr>
                <w:rFonts w:eastAsia="Arial" w:cs="Arial"/>
              </w:rPr>
              <w:t> </w:t>
            </w:r>
          </w:p>
        </w:tc>
        <w:tc>
          <w:tcPr>
            <w:tcW w:w="1420" w:type="dxa"/>
            <w:tcMar>
              <w:top w:w="0" w:type="dxa"/>
              <w:left w:w="108" w:type="dxa"/>
              <w:bottom w:w="0" w:type="dxa"/>
              <w:right w:w="108" w:type="dxa"/>
            </w:tcMar>
            <w:vAlign w:val="bottom"/>
          </w:tcPr>
          <w:p w:rsidR="005A11F5" w:rsidRDefault="005A11F5">
            <w:r>
              <w:rPr>
                <w:rFonts w:eastAsia="Arial" w:cs="Arial"/>
              </w:rPr>
              <w:t> </w:t>
            </w:r>
          </w:p>
        </w:tc>
        <w:tc>
          <w:tcPr>
            <w:tcW w:w="2560" w:type="dxa"/>
            <w:tcMar>
              <w:top w:w="0" w:type="dxa"/>
              <w:left w:w="108" w:type="dxa"/>
              <w:bottom w:w="0" w:type="dxa"/>
              <w:right w:w="108" w:type="dxa"/>
            </w:tcMar>
            <w:vAlign w:val="bottom"/>
          </w:tcPr>
          <w:p w:rsidR="005A11F5" w:rsidRDefault="005A11F5">
            <w:r>
              <w:rPr>
                <w:rFonts w:eastAsia="Arial" w:cs="Arial"/>
              </w:rPr>
              <w:t> </w:t>
            </w:r>
          </w:p>
        </w:tc>
        <w:tc>
          <w:tcPr>
            <w:tcW w:w="2500" w:type="dxa"/>
            <w:tcMar>
              <w:top w:w="0" w:type="dxa"/>
              <w:left w:w="108" w:type="dxa"/>
              <w:bottom w:w="0" w:type="dxa"/>
              <w:right w:w="108" w:type="dxa"/>
            </w:tcMar>
            <w:vAlign w:val="bottom"/>
          </w:tcPr>
          <w:p w:rsidR="005A11F5" w:rsidRDefault="005A11F5">
            <w:r>
              <w:rPr>
                <w:rFonts w:eastAsia="Arial" w:cs="Arial"/>
              </w:rPr>
              <w:t> </w:t>
            </w:r>
          </w:p>
        </w:tc>
      </w:tr>
      <w:tr w:rsidR="005A11F5" w:rsidTr="005A11F5">
        <w:trPr>
          <w:trHeight w:val="300"/>
          <w:jc w:val="center"/>
        </w:trPr>
        <w:tc>
          <w:tcPr>
            <w:tcW w:w="20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b/>
                <w:bCs/>
                <w:color w:val="000000"/>
              </w:rPr>
              <w:t>Property of distance</w:t>
            </w:r>
          </w:p>
        </w:tc>
        <w:tc>
          <w:tcPr>
            <w:tcW w:w="14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b/>
                <w:bCs/>
                <w:color w:val="000000"/>
              </w:rPr>
              <w:t>Unit of Length</w:t>
            </w:r>
          </w:p>
        </w:tc>
        <w:tc>
          <w:tcPr>
            <w:tcW w:w="25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proofErr w:type="spellStart"/>
            <w:r>
              <w:rPr>
                <w:rFonts w:eastAsia="Arial" w:cs="Arial"/>
                <w:b/>
                <w:bCs/>
                <w:color w:val="000000"/>
              </w:rPr>
              <w:t>DistanceToNextManeuver</w:t>
            </w:r>
            <w:proofErr w:type="spellEnd"/>
            <w:r>
              <w:rPr>
                <w:rFonts w:eastAsia="Arial" w:cs="Arial"/>
                <w:b/>
                <w:bCs/>
                <w:color w:val="000000"/>
              </w:rPr>
              <w:t xml:space="preserve"> (Decimal Value)</w:t>
            </w:r>
          </w:p>
        </w:tc>
        <w:tc>
          <w:tcPr>
            <w:tcW w:w="25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b/>
                <w:bCs/>
                <w:color w:val="000000"/>
              </w:rPr>
              <w:t xml:space="preserve">Displayed on </w:t>
            </w:r>
            <w:proofErr w:type="spellStart"/>
            <w:r>
              <w:rPr>
                <w:rFonts w:eastAsia="Arial" w:cs="Arial"/>
                <w:b/>
                <w:bCs/>
                <w:color w:val="000000"/>
              </w:rPr>
              <w:t>Centerstack</w:t>
            </w:r>
            <w:proofErr w:type="spellEnd"/>
          </w:p>
        </w:tc>
      </w:tr>
      <w:tr w:rsidR="005A11F5" w:rsidTr="005A11F5">
        <w:trPr>
          <w:trHeight w:val="300"/>
          <w:jc w:val="center"/>
        </w:trPr>
        <w:tc>
          <w:tcPr>
            <w:tcW w:w="202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5A11F5" w:rsidRDefault="005A11F5">
            <w:pPr>
              <w:jc w:val="center"/>
            </w:pPr>
            <w:r>
              <w:rPr>
                <w:rFonts w:eastAsia="Arial" w:cs="Arial"/>
                <w:color w:val="000000"/>
              </w:rPr>
              <w:t>$0:bargraph</w:t>
            </w:r>
          </w:p>
        </w:tc>
        <w:tc>
          <w:tcPr>
            <w:tcW w:w="142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5A11F5" w:rsidRDefault="005A11F5">
            <w:pPr>
              <w:jc w:val="center"/>
            </w:pPr>
            <w:r>
              <w:rPr>
                <w:rFonts w:eastAsia="Arial" w:cs="Arial"/>
                <w:color w:val="000000"/>
              </w:rPr>
              <w:t>$1:miles</w:t>
            </w: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1.2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115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1.2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114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113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112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111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110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109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108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107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105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1.1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104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103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102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101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100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99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98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97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r w:rsidR="005A11F5" w:rsidTr="005A11F5">
        <w:trPr>
          <w:trHeight w:val="300"/>
          <w:jc w:val="center"/>
        </w:trPr>
        <w:tc>
          <w:tcPr>
            <w:tcW w:w="0" w:type="auto"/>
            <w:vMerge/>
            <w:tcBorders>
              <w:top w:val="nil"/>
              <w:left w:val="single" w:sz="8" w:space="0" w:color="auto"/>
              <w:bottom w:val="single" w:sz="8" w:space="0" w:color="auto"/>
              <w:right w:val="single" w:sz="8" w:space="0" w:color="auto"/>
            </w:tcBorders>
            <w:vAlign w:val="center"/>
          </w:tcPr>
          <w:p w:rsidR="005A11F5" w:rsidRDefault="005A11F5">
            <w:pPr>
              <w:jc w:val="center"/>
            </w:pPr>
          </w:p>
        </w:tc>
        <w:tc>
          <w:tcPr>
            <w:tcW w:w="0" w:type="auto"/>
            <w:vMerge/>
            <w:tcBorders>
              <w:top w:val="nil"/>
              <w:left w:val="nil"/>
              <w:bottom w:val="single" w:sz="8" w:space="0" w:color="auto"/>
              <w:right w:val="single" w:sz="8" w:space="0" w:color="auto"/>
            </w:tcBorders>
            <w:vAlign w:val="center"/>
          </w:tcPr>
          <w:p w:rsidR="005A11F5" w:rsidRDefault="005A11F5">
            <w:pPr>
              <w:jc w:val="center"/>
            </w:pPr>
          </w:p>
        </w:tc>
        <w:tc>
          <w:tcPr>
            <w:tcW w:w="256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 xml:space="preserve">96 </w:t>
            </w:r>
          </w:p>
        </w:tc>
        <w:tc>
          <w:tcPr>
            <w:tcW w:w="2500" w:type="dxa"/>
            <w:tcBorders>
              <w:top w:val="nil"/>
              <w:left w:val="nil"/>
              <w:bottom w:val="single" w:sz="8" w:space="0" w:color="auto"/>
              <w:right w:val="single" w:sz="8" w:space="0" w:color="auto"/>
            </w:tcBorders>
            <w:tcMar>
              <w:top w:w="0" w:type="dxa"/>
              <w:left w:w="108" w:type="dxa"/>
              <w:bottom w:w="0" w:type="dxa"/>
              <w:right w:w="108" w:type="dxa"/>
            </w:tcMar>
            <w:vAlign w:val="bottom"/>
          </w:tcPr>
          <w:p w:rsidR="005A11F5" w:rsidRDefault="005A11F5">
            <w:pPr>
              <w:jc w:val="center"/>
            </w:pPr>
            <w:r>
              <w:rPr>
                <w:rFonts w:eastAsia="Arial" w:cs="Arial"/>
                <w:color w:val="000000"/>
              </w:rPr>
              <w:t>1.0 miles</w:t>
            </w:r>
          </w:p>
        </w:tc>
      </w:tr>
    </w:tbl>
    <w:p w:rsidR="005A11F5" w:rsidRDefault="005A11F5">
      <w:pPr>
        <w:spacing w:after="280" w:afterAutospacing="1"/>
      </w:pPr>
      <w:r>
        <w:t> </w:t>
      </w:r>
    </w:p>
    <w:p w:rsidR="005A11F5" w:rsidRDefault="005A11F5" w:rsidP="005A11F5">
      <w:pPr>
        <w:pStyle w:val="Heading3"/>
      </w:pPr>
      <w:bookmarkStart w:id="37" w:name="_Toc466042986"/>
      <w:r>
        <w:lastRenderedPageBreak/>
        <w:t>Sequence Diagrams</w:t>
      </w:r>
      <w:bookmarkEnd w:id="37"/>
    </w:p>
    <w:p w:rsidR="005A11F5" w:rsidRDefault="005A11F5" w:rsidP="005A11F5">
      <w:pPr>
        <w:pStyle w:val="Heading4"/>
      </w:pPr>
      <w:r>
        <w:t>NAVREPEAT-SD-REQ-022828/A-Route Active- Home Screen (</w:t>
      </w:r>
      <w:proofErr w:type="spellStart"/>
      <w:r>
        <w:t>TcSE</w:t>
      </w:r>
      <w:proofErr w:type="spellEnd"/>
      <w:r>
        <w:t xml:space="preserve"> ROIN-118757-3)</w:t>
      </w:r>
    </w:p>
    <w:p w:rsidR="005A11F5" w:rsidRPr="00760C18" w:rsidRDefault="005A11F5" w:rsidP="005A11F5">
      <w:pPr>
        <w:pStyle w:val="BoldText"/>
      </w:pPr>
      <w:r w:rsidRPr="00760C18">
        <w:t>Scenarios</w:t>
      </w:r>
    </w:p>
    <w:p w:rsidR="005A11F5" w:rsidRPr="00760C18" w:rsidRDefault="005A11F5" w:rsidP="005A11F5">
      <w:pPr>
        <w:pStyle w:val="BoldText"/>
        <w:ind w:left="720"/>
      </w:pPr>
      <w:r w:rsidRPr="00760C18">
        <w:t>Normal Usage</w:t>
      </w:r>
    </w:p>
    <w:p w:rsidR="00716719" w:rsidRDefault="005A11F5">
      <w:pPr>
        <w:spacing w:after="280" w:afterAutospacing="1"/>
        <w:ind w:left="720"/>
      </w:pPr>
      <w:r>
        <w:rPr>
          <w:rFonts w:eastAsia="Arial" w:cs="Arial"/>
        </w:rPr>
        <w:t>The user is viewing active route turn by turn instructions on the cluster display.</w:t>
      </w:r>
    </w:p>
    <w:p w:rsidR="00716719" w:rsidRDefault="005A11F5">
      <w:pPr>
        <w:spacing w:after="280" w:afterAutospacing="1"/>
        <w:ind w:left="720"/>
      </w:pPr>
      <w:r>
        <w:rPr>
          <w:rFonts w:eastAsia="Arial" w:cs="Arial"/>
        </w:rPr>
        <w:t>HMI indicates {</w:t>
      </w:r>
      <w:proofErr w:type="gramStart"/>
      <w:r>
        <w:rPr>
          <w:rFonts w:eastAsia="Arial" w:cs="Arial"/>
        </w:rPr>
        <w:t>next street</w:t>
      </w:r>
      <w:proofErr w:type="gramEnd"/>
      <w:r>
        <w:rPr>
          <w:rFonts w:eastAsia="Arial" w:cs="Arial"/>
        </w:rPr>
        <w:t>, current street, next maneuver, distance to next maneuver, ETA, time to destination}</w:t>
      </w:r>
    </w:p>
    <w:p w:rsidR="00716719" w:rsidRDefault="005A11F5">
      <w:pPr>
        <w:spacing w:after="280" w:afterAutospacing="1"/>
        <w:ind w:left="720"/>
      </w:pPr>
      <w:r>
        <w:rPr>
          <w:rFonts w:eastAsia="Arial" w:cs="Arial"/>
        </w:rPr>
        <w:t> </w:t>
      </w:r>
    </w:p>
    <w:p w:rsidR="005A11F5" w:rsidRPr="00760C18" w:rsidRDefault="005A11F5" w:rsidP="005A11F5">
      <w:pPr>
        <w:pStyle w:val="BoldText"/>
      </w:pPr>
      <w:r w:rsidRPr="00760C18">
        <w:t>Constraints</w:t>
      </w:r>
    </w:p>
    <w:p w:rsidR="005A11F5" w:rsidRPr="00760C18" w:rsidRDefault="005A11F5" w:rsidP="005A11F5">
      <w:pPr>
        <w:pStyle w:val="BoldText"/>
        <w:ind w:left="720"/>
      </w:pPr>
      <w:r w:rsidRPr="00760C18">
        <w:t>Pre-condition</w:t>
      </w:r>
    </w:p>
    <w:p w:rsidR="00716719" w:rsidRDefault="005A11F5">
      <w:pPr>
        <w:spacing w:after="280" w:afterAutospacing="1"/>
        <w:ind w:left="720"/>
      </w:pPr>
      <w:r>
        <w:rPr>
          <w:rFonts w:eastAsia="Arial" w:cs="Arial"/>
        </w:rPr>
        <w:t>A route is active on the navigation system, and the user is on the Route Active home screen in the cluster display.</w:t>
      </w:r>
    </w:p>
    <w:p w:rsidR="00716719" w:rsidRDefault="005A11F5">
      <w:pPr>
        <w:spacing w:after="280" w:afterAutospacing="1"/>
        <w:ind w:left="720"/>
      </w:pPr>
      <w:r>
        <w:rPr>
          <w:rFonts w:eastAsia="Arial" w:cs="Arial"/>
        </w:rPr>
        <w:t> </w:t>
      </w:r>
    </w:p>
    <w:p w:rsidR="005A11F5" w:rsidRPr="00760C18" w:rsidRDefault="005A11F5" w:rsidP="005A11F5">
      <w:pPr>
        <w:pStyle w:val="BoldText"/>
        <w:ind w:left="720"/>
      </w:pPr>
      <w:r w:rsidRPr="00760C18">
        <w:t>Post-condition</w:t>
      </w:r>
    </w:p>
    <w:p w:rsidR="00716719" w:rsidRDefault="005A11F5">
      <w:pPr>
        <w:spacing w:after="280" w:afterAutospacing="1"/>
        <w:ind w:left="720"/>
      </w:pPr>
      <w:r>
        <w:rPr>
          <w:rFonts w:eastAsia="Arial" w:cs="Arial"/>
        </w:rPr>
        <w:t>A route is active on the navigation system, and the user is on the Route Active home screen in the cluster display.</w:t>
      </w:r>
    </w:p>
    <w:p w:rsidR="00716719" w:rsidRDefault="005A11F5">
      <w:pPr>
        <w:spacing w:after="280" w:afterAutospacing="1"/>
        <w:ind w:left="720"/>
      </w:pPr>
      <w:r>
        <w:rPr>
          <w:rFonts w:eastAsia="Arial" w:cs="Arial"/>
        </w:rPr>
        <w:t> </w:t>
      </w:r>
    </w:p>
    <w:p w:rsidR="005A11F5" w:rsidRPr="00760C18" w:rsidRDefault="005A11F5" w:rsidP="005A11F5">
      <w:pPr>
        <w:pStyle w:val="BoldText"/>
      </w:pPr>
      <w:r w:rsidRPr="00760C18">
        <w:lastRenderedPageBreak/>
        <w:t>Sequence Diagram</w:t>
      </w:r>
    </w:p>
    <w:p w:rsidR="00716719" w:rsidRDefault="005A11F5" w:rsidP="005A11F5">
      <w:pPr>
        <w:keepNext/>
        <w:spacing w:after="280" w:afterAutospacing="1"/>
        <w:jc w:val="center"/>
      </w:pPr>
      <w:r>
        <w:pict>
          <v:shape id="_x0000_i1127" type="#_x0000_t75" style="width:504.75pt;height:8in">
            <v:imagedata r:id="rId86" o:title=""/>
          </v:shape>
        </w:pict>
      </w:r>
    </w:p>
    <w:p w:rsidR="005A11F5" w:rsidRDefault="005A11F5" w:rsidP="005A11F5">
      <w:pPr>
        <w:keepNext/>
        <w:spacing w:after="280" w:afterAutospacing="1"/>
        <w:jc w:val="center"/>
      </w:pPr>
    </w:p>
    <w:p w:rsidR="005A11F5" w:rsidRDefault="005A11F5" w:rsidP="005A11F5">
      <w:pPr>
        <w:keepNext/>
        <w:spacing w:after="280" w:afterAutospacing="1"/>
        <w:jc w:val="center"/>
      </w:pPr>
    </w:p>
    <w:p w:rsidR="005A11F5" w:rsidRDefault="005A11F5" w:rsidP="005A11F5">
      <w:pPr>
        <w:keepNext/>
        <w:spacing w:after="280" w:afterAutospacing="1"/>
        <w:jc w:val="center"/>
      </w:pPr>
    </w:p>
    <w:p w:rsidR="005A11F5" w:rsidRDefault="005A11F5" w:rsidP="005A11F5">
      <w:pPr>
        <w:pStyle w:val="Heading2"/>
      </w:pPr>
      <w:bookmarkStart w:id="38" w:name="_Toc466042987"/>
      <w:r w:rsidRPr="00B9479B">
        <w:lastRenderedPageBreak/>
        <w:t>NAVREPEAT-FUN-REQ-022829/A-Repeat Guidance, Route Active (</w:t>
      </w:r>
      <w:proofErr w:type="spellStart"/>
      <w:r w:rsidRPr="00B9479B">
        <w:t>TcSE</w:t>
      </w:r>
      <w:proofErr w:type="spellEnd"/>
      <w:r w:rsidRPr="00B9479B">
        <w:t xml:space="preserve"> ROIN-294105-1)</w:t>
      </w:r>
      <w:bookmarkEnd w:id="38"/>
    </w:p>
    <w:p w:rsidR="00716719" w:rsidRDefault="005A11F5">
      <w:pPr>
        <w:spacing w:after="280" w:afterAutospacing="1"/>
      </w:pPr>
      <w:r>
        <w:rPr>
          <w:rFonts w:eastAsia="Arial" w:cs="Arial"/>
        </w:rPr>
        <w:t> </w:t>
      </w:r>
    </w:p>
    <w:p w:rsidR="005A11F5" w:rsidRDefault="005A11F5" w:rsidP="005A11F5">
      <w:pPr>
        <w:pStyle w:val="Heading3"/>
      </w:pPr>
      <w:bookmarkStart w:id="39" w:name="_Toc466042988"/>
      <w:r>
        <w:t>Use Cases</w:t>
      </w:r>
      <w:bookmarkEnd w:id="39"/>
    </w:p>
    <w:p w:rsidR="005A11F5" w:rsidRDefault="005A11F5" w:rsidP="005A11F5">
      <w:pPr>
        <w:pStyle w:val="Heading4"/>
      </w:pPr>
      <w:r>
        <w:t>NAVREPEAT-UC-REQ-022830/A-Repeat Guidance (</w:t>
      </w:r>
      <w:proofErr w:type="spellStart"/>
      <w:r>
        <w:t>TcSE</w:t>
      </w:r>
      <w:proofErr w:type="spellEnd"/>
      <w:r>
        <w:t xml:space="preserve"> ROIN-292750-1)</w:t>
      </w: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User</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Route is currently active. RH cluster is currently on the main Navigation home screen.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user selects repeat route guidance to hear the last guidance prompt again.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Route is currently active. RH cluster is currently on the main Navigation home screen.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Vehicle System Interface </w:t>
            </w:r>
          </w:p>
          <w:p w:rsidR="00716719" w:rsidRDefault="005A11F5">
            <w:r>
              <w:rPr>
                <w:rFonts w:eastAsia="Arial" w:cs="Arial"/>
              </w:rPr>
              <w:t>G-HMI</w:t>
            </w:r>
          </w:p>
        </w:tc>
      </w:tr>
    </w:tbl>
    <w:p w:rsidR="00716719" w:rsidRDefault="005A11F5">
      <w:pPr>
        <w:spacing w:after="280" w:afterAutospacing="1"/>
      </w:pPr>
      <w:r>
        <w:t> </w:t>
      </w:r>
    </w:p>
    <w:p w:rsidR="005A11F5" w:rsidRDefault="005A11F5" w:rsidP="005A11F5">
      <w:pPr>
        <w:pStyle w:val="Heading3"/>
      </w:pPr>
      <w:bookmarkStart w:id="40" w:name="_Toc466042989"/>
      <w:r>
        <w:t>Sequence Diagrams</w:t>
      </w:r>
      <w:bookmarkEnd w:id="40"/>
    </w:p>
    <w:p w:rsidR="005A11F5" w:rsidRDefault="005A11F5" w:rsidP="005A11F5">
      <w:pPr>
        <w:pStyle w:val="Heading4"/>
      </w:pPr>
      <w:r>
        <w:t>NAVREPEAT-SD-REQ-022831/A-Repeat Guidance, Route Active (</w:t>
      </w:r>
      <w:proofErr w:type="spellStart"/>
      <w:r>
        <w:t>TcSE</w:t>
      </w:r>
      <w:proofErr w:type="spellEnd"/>
      <w:r>
        <w:t xml:space="preserve"> ROIN-118708-1)</w:t>
      </w:r>
    </w:p>
    <w:p w:rsidR="005A11F5" w:rsidRPr="00760C18" w:rsidRDefault="005A11F5" w:rsidP="005A11F5">
      <w:pPr>
        <w:pStyle w:val="BoldText"/>
      </w:pPr>
      <w:r w:rsidRPr="00760C18">
        <w:t>Scenarios</w:t>
      </w:r>
    </w:p>
    <w:p w:rsidR="005A11F5" w:rsidRPr="00760C18" w:rsidRDefault="005A11F5" w:rsidP="005A11F5">
      <w:pPr>
        <w:pStyle w:val="BoldText"/>
        <w:ind w:left="720"/>
      </w:pPr>
      <w:r w:rsidRPr="00760C18">
        <w:t>Normal Usage</w:t>
      </w:r>
    </w:p>
    <w:p w:rsidR="00716719" w:rsidRDefault="005A11F5">
      <w:pPr>
        <w:spacing w:after="280" w:afterAutospacing="1"/>
        <w:ind w:left="720"/>
      </w:pPr>
      <w:r>
        <w:rPr>
          <w:rFonts w:eastAsia="Arial" w:cs="Arial"/>
        </w:rPr>
        <w:t>The user &lt;selects repeat route guidance&gt; via the cluster HMI to hear the last guidance prompt again.</w:t>
      </w:r>
    </w:p>
    <w:p w:rsidR="00716719" w:rsidRDefault="005A11F5">
      <w:pPr>
        <w:spacing w:after="280" w:afterAutospacing="1"/>
        <w:ind w:left="720"/>
      </w:pPr>
      <w:r>
        <w:t> </w:t>
      </w:r>
    </w:p>
    <w:p w:rsidR="005A11F5" w:rsidRPr="00760C18" w:rsidRDefault="005A11F5" w:rsidP="005A11F5">
      <w:pPr>
        <w:pStyle w:val="BoldText"/>
      </w:pPr>
      <w:r w:rsidRPr="00760C18">
        <w:t>Constraints</w:t>
      </w:r>
    </w:p>
    <w:p w:rsidR="005A11F5" w:rsidRPr="00760C18" w:rsidRDefault="005A11F5" w:rsidP="005A11F5">
      <w:pPr>
        <w:pStyle w:val="BoldText"/>
        <w:ind w:left="720"/>
      </w:pPr>
      <w:r w:rsidRPr="00760C18">
        <w:t>Pre-condition</w:t>
      </w:r>
    </w:p>
    <w:p w:rsidR="00716719" w:rsidRDefault="005A11F5">
      <w:pPr>
        <w:spacing w:after="280" w:afterAutospacing="1"/>
        <w:ind w:left="720"/>
      </w:pPr>
      <w:r>
        <w:rPr>
          <w:rFonts w:eastAsia="Arial" w:cs="Arial"/>
        </w:rPr>
        <w:t>Route is currently active.  RH cluster is currently on the main Navigation home screen.</w:t>
      </w:r>
    </w:p>
    <w:p w:rsidR="00716719" w:rsidRDefault="005A11F5">
      <w:pPr>
        <w:spacing w:after="280" w:afterAutospacing="1"/>
        <w:ind w:left="720"/>
      </w:pPr>
      <w:r>
        <w:t> </w:t>
      </w:r>
    </w:p>
    <w:p w:rsidR="005A11F5" w:rsidRPr="00760C18" w:rsidRDefault="005A11F5" w:rsidP="005A11F5">
      <w:pPr>
        <w:pStyle w:val="BoldText"/>
        <w:ind w:left="720"/>
      </w:pPr>
      <w:r w:rsidRPr="00760C18">
        <w:t>Post-condition</w:t>
      </w:r>
    </w:p>
    <w:p w:rsidR="00716719" w:rsidRDefault="005A11F5">
      <w:pPr>
        <w:spacing w:after="280" w:afterAutospacing="1"/>
        <w:ind w:left="720"/>
      </w:pPr>
      <w:r>
        <w:rPr>
          <w:rFonts w:eastAsia="Arial" w:cs="Arial"/>
        </w:rPr>
        <w:t>Route is currently active.  RH cluster is currently on the main Navigation home screen.</w:t>
      </w:r>
    </w:p>
    <w:p w:rsidR="00716719" w:rsidRDefault="005A11F5">
      <w:pPr>
        <w:spacing w:after="280" w:afterAutospacing="1"/>
        <w:ind w:left="720"/>
      </w:pPr>
      <w:r>
        <w:t> </w:t>
      </w:r>
    </w:p>
    <w:p w:rsidR="005A11F5" w:rsidRPr="00760C18" w:rsidRDefault="005A11F5" w:rsidP="005A11F5">
      <w:pPr>
        <w:pStyle w:val="BoldText"/>
      </w:pPr>
      <w:r w:rsidRPr="00760C18">
        <w:lastRenderedPageBreak/>
        <w:t>Sequence Diagram</w:t>
      </w:r>
    </w:p>
    <w:p w:rsidR="00716719" w:rsidRDefault="005A11F5" w:rsidP="005A11F5">
      <w:pPr>
        <w:keepNext/>
        <w:spacing w:after="280" w:afterAutospacing="1"/>
        <w:jc w:val="center"/>
      </w:pPr>
      <w:r>
        <w:pict>
          <v:shape id="_x0000_i1128" type="#_x0000_t75" style="width:7in;height:204pt">
            <v:imagedata r:id="rId87" o:title=""/>
          </v:shape>
        </w:pict>
      </w:r>
    </w:p>
    <w:p w:rsidR="005A11F5" w:rsidRDefault="005A11F5" w:rsidP="005A11F5">
      <w:pPr>
        <w:pStyle w:val="Heading2"/>
      </w:pPr>
      <w:bookmarkStart w:id="41" w:name="_Toc466042990"/>
      <w:r w:rsidRPr="00B9479B">
        <w:t>NAVREPEAT-FUN-REQ-022832/A-Cancel Active Route (</w:t>
      </w:r>
      <w:proofErr w:type="spellStart"/>
      <w:r w:rsidRPr="00B9479B">
        <w:t>TcSE</w:t>
      </w:r>
      <w:proofErr w:type="spellEnd"/>
      <w:r w:rsidRPr="00B9479B">
        <w:t xml:space="preserve"> ROIN-294107-1)</w:t>
      </w:r>
      <w:bookmarkEnd w:id="41"/>
    </w:p>
    <w:p w:rsidR="00716719" w:rsidRDefault="005A11F5">
      <w:pPr>
        <w:spacing w:after="280" w:afterAutospacing="1"/>
      </w:pPr>
      <w:r>
        <w:rPr>
          <w:rFonts w:eastAsia="Arial" w:cs="Arial"/>
        </w:rPr>
        <w:t> </w:t>
      </w:r>
    </w:p>
    <w:p w:rsidR="00716719" w:rsidRDefault="005A11F5">
      <w:pPr>
        <w:spacing w:after="280" w:afterAutospacing="1"/>
      </w:pPr>
      <w:r>
        <w:rPr>
          <w:rFonts w:eastAsia="Arial" w:cs="Arial"/>
        </w:rPr>
        <w:t> </w:t>
      </w:r>
    </w:p>
    <w:p w:rsidR="005A11F5" w:rsidRDefault="005A11F5" w:rsidP="005A11F5">
      <w:pPr>
        <w:pStyle w:val="Heading3"/>
      </w:pPr>
      <w:bookmarkStart w:id="42" w:name="_Toc466042991"/>
      <w:r>
        <w:t>Use Cases</w:t>
      </w:r>
      <w:bookmarkEnd w:id="42"/>
    </w:p>
    <w:p w:rsidR="005A11F5" w:rsidRDefault="005A11F5" w:rsidP="005A11F5">
      <w:pPr>
        <w:pStyle w:val="Heading4"/>
      </w:pPr>
      <w:r>
        <w:t>NAVREPEAT-UC-REQ-022833/A-Cancel Active Route (</w:t>
      </w:r>
      <w:proofErr w:type="spellStart"/>
      <w:r>
        <w:t>TcSE</w:t>
      </w:r>
      <w:proofErr w:type="spellEnd"/>
      <w:r>
        <w:t xml:space="preserve"> ROIN-292749-1)</w:t>
      </w: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User</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Navigation has an active route running.</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User cancels active route</w:t>
            </w:r>
          </w:p>
          <w:p w:rsidR="00716719" w:rsidRDefault="005A11F5">
            <w:r>
              <w:rPr>
                <w:rFonts w:eastAsia="Arial" w:cs="Arial"/>
              </w:rPr>
              <w:t> </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current active route is cancelled. Cluster display returns to the Navigation- Route not active home screen.</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Vehicle System Interface </w:t>
            </w:r>
          </w:p>
          <w:p w:rsidR="00716719" w:rsidRDefault="005A11F5">
            <w:r>
              <w:rPr>
                <w:rFonts w:eastAsia="Arial" w:cs="Arial"/>
              </w:rPr>
              <w:t>G-HMI</w:t>
            </w:r>
          </w:p>
        </w:tc>
      </w:tr>
    </w:tbl>
    <w:p w:rsidR="00716719" w:rsidRDefault="005A11F5">
      <w:pPr>
        <w:spacing w:after="280" w:afterAutospacing="1"/>
      </w:pPr>
      <w:r>
        <w:t> </w:t>
      </w:r>
    </w:p>
    <w:p w:rsidR="005A11F5" w:rsidRDefault="005A11F5" w:rsidP="005A11F5">
      <w:pPr>
        <w:pStyle w:val="Heading3"/>
      </w:pPr>
      <w:bookmarkStart w:id="43" w:name="_Toc466042992"/>
      <w:r>
        <w:t>Sequence Diagrams</w:t>
      </w:r>
      <w:bookmarkEnd w:id="43"/>
    </w:p>
    <w:p w:rsidR="005A11F5" w:rsidRDefault="005A11F5" w:rsidP="005A11F5">
      <w:pPr>
        <w:pStyle w:val="Heading4"/>
      </w:pPr>
      <w:r>
        <w:t>NAVREPEAT-SD-REQ-022834/A-Cancel Active Route (</w:t>
      </w:r>
      <w:proofErr w:type="spellStart"/>
      <w:r>
        <w:t>TcSE</w:t>
      </w:r>
      <w:proofErr w:type="spellEnd"/>
      <w:r>
        <w:t xml:space="preserve"> ROIN-150103-2)</w:t>
      </w:r>
    </w:p>
    <w:p w:rsidR="005A11F5" w:rsidRPr="00760C18" w:rsidRDefault="005A11F5" w:rsidP="005A11F5">
      <w:pPr>
        <w:pStyle w:val="BoldText"/>
      </w:pPr>
      <w:r w:rsidRPr="00760C18">
        <w:t>Scenarios</w:t>
      </w:r>
    </w:p>
    <w:p w:rsidR="005A11F5" w:rsidRPr="00760C18" w:rsidRDefault="005A11F5" w:rsidP="005A11F5">
      <w:pPr>
        <w:pStyle w:val="BoldText"/>
        <w:ind w:left="720"/>
      </w:pPr>
      <w:r w:rsidRPr="00760C18">
        <w:t>Normal Usage</w:t>
      </w:r>
    </w:p>
    <w:p w:rsidR="00716719" w:rsidRDefault="005A11F5">
      <w:pPr>
        <w:spacing w:after="280" w:afterAutospacing="1"/>
        <w:ind w:left="720"/>
      </w:pPr>
      <w:r>
        <w:rPr>
          <w:rFonts w:eastAsia="Arial" w:cs="Arial"/>
        </w:rPr>
        <w:t xml:space="preserve">The user selects &lt;Cancel Route&gt; via the </w:t>
      </w:r>
      <w:del w:id="44" w:author="mailto:afisher1" w:date="2010-07-23T14:33:00Z">
        <w:r>
          <w:rPr>
            <w:rFonts w:eastAsia="Arial" w:cs="Arial"/>
          </w:rPr>
          <w:delText xml:space="preserve">cluster </w:delText>
        </w:r>
      </w:del>
      <w:r>
        <w:rPr>
          <w:rFonts w:eastAsia="Arial" w:cs="Arial"/>
        </w:rPr>
        <w:t>HMI.</w:t>
      </w:r>
    </w:p>
    <w:p w:rsidR="00716719" w:rsidRDefault="005A11F5">
      <w:pPr>
        <w:spacing w:after="280" w:afterAutospacing="1"/>
        <w:ind w:left="720"/>
      </w:pPr>
      <w:r>
        <w:rPr>
          <w:rFonts w:eastAsia="Arial" w:cs="Arial"/>
        </w:rPr>
        <w:t> </w:t>
      </w:r>
    </w:p>
    <w:p w:rsidR="005A11F5" w:rsidRPr="00760C18" w:rsidRDefault="005A11F5" w:rsidP="005A11F5">
      <w:pPr>
        <w:pStyle w:val="BoldText"/>
      </w:pPr>
      <w:r w:rsidRPr="00760C18">
        <w:t>Constraints</w:t>
      </w:r>
    </w:p>
    <w:p w:rsidR="005A11F5" w:rsidRPr="00760C18" w:rsidRDefault="005A11F5" w:rsidP="005A11F5">
      <w:pPr>
        <w:pStyle w:val="BoldText"/>
        <w:ind w:left="720"/>
      </w:pPr>
      <w:r w:rsidRPr="00760C18">
        <w:t>Pre-condition</w:t>
      </w:r>
    </w:p>
    <w:p w:rsidR="00716719" w:rsidRDefault="005A11F5">
      <w:pPr>
        <w:spacing w:after="280" w:afterAutospacing="1"/>
        <w:ind w:left="720"/>
      </w:pPr>
      <w:r>
        <w:rPr>
          <w:rFonts w:eastAsia="Arial" w:cs="Arial"/>
        </w:rPr>
        <w:t>Navigation has an active route running.</w:t>
      </w:r>
    </w:p>
    <w:p w:rsidR="00716719" w:rsidRDefault="005A11F5">
      <w:pPr>
        <w:spacing w:after="280" w:afterAutospacing="1"/>
        <w:ind w:left="720"/>
      </w:pPr>
      <w:r>
        <w:rPr>
          <w:rFonts w:eastAsia="Arial" w:cs="Arial"/>
        </w:rPr>
        <w:t> </w:t>
      </w:r>
    </w:p>
    <w:p w:rsidR="005A11F5" w:rsidRPr="00760C18" w:rsidRDefault="005A11F5" w:rsidP="005A11F5">
      <w:pPr>
        <w:pStyle w:val="BoldText"/>
        <w:ind w:left="720"/>
      </w:pPr>
      <w:r w:rsidRPr="00760C18">
        <w:lastRenderedPageBreak/>
        <w:t>Post-condition</w:t>
      </w:r>
    </w:p>
    <w:p w:rsidR="00716719" w:rsidRDefault="005A11F5">
      <w:pPr>
        <w:spacing w:after="280" w:afterAutospacing="1"/>
        <w:ind w:left="720"/>
      </w:pPr>
      <w:r>
        <w:rPr>
          <w:rFonts w:eastAsia="Arial" w:cs="Arial"/>
        </w:rPr>
        <w:t>The current active route is cancelled.  Cluster display returns to the Navigation- Route not active home screen.</w:t>
      </w:r>
    </w:p>
    <w:p w:rsidR="00716719" w:rsidRDefault="005A11F5">
      <w:pPr>
        <w:spacing w:after="280" w:afterAutospacing="1"/>
        <w:ind w:left="720"/>
      </w:pPr>
      <w:r>
        <w:rPr>
          <w:rFonts w:eastAsia="Arial" w:cs="Arial"/>
        </w:rPr>
        <w:t> </w:t>
      </w:r>
    </w:p>
    <w:p w:rsidR="005A11F5" w:rsidRPr="00760C18" w:rsidRDefault="005A11F5" w:rsidP="005A11F5">
      <w:pPr>
        <w:pStyle w:val="BoldText"/>
      </w:pPr>
      <w:r w:rsidRPr="00760C18">
        <w:t>Sequence Diagram</w:t>
      </w:r>
    </w:p>
    <w:p w:rsidR="00716719" w:rsidRDefault="005A11F5" w:rsidP="005A11F5">
      <w:pPr>
        <w:spacing w:after="280" w:afterAutospacing="1"/>
        <w:jc w:val="center"/>
      </w:pPr>
      <w:r>
        <w:pict>
          <v:shape id="_x0000_i1129" type="#_x0000_t75" style="width:495pt;height:293.25pt">
            <v:imagedata r:id="rId88" o:title=""/>
          </v:shape>
        </w:pict>
      </w:r>
    </w:p>
    <w:p w:rsidR="00716719" w:rsidRDefault="005A11F5">
      <w:pPr>
        <w:keepNext/>
        <w:spacing w:after="280" w:afterAutospacing="1"/>
        <w:jc w:val="center"/>
      </w:pPr>
      <w:r>
        <w:t> </w:t>
      </w:r>
    </w:p>
    <w:p w:rsidR="005A11F5" w:rsidRDefault="005A11F5" w:rsidP="005A11F5">
      <w:pPr>
        <w:pStyle w:val="Heading2"/>
      </w:pPr>
      <w:bookmarkStart w:id="45" w:name="_Toc466042993"/>
      <w:r w:rsidRPr="00B9479B">
        <w:t>NAVREPEAT-FUN-REQ-022835/A-Cancel Current Active Waypoint (</w:t>
      </w:r>
      <w:proofErr w:type="spellStart"/>
      <w:r w:rsidRPr="00B9479B">
        <w:t>TcSE</w:t>
      </w:r>
      <w:proofErr w:type="spellEnd"/>
      <w:r w:rsidRPr="00B9479B">
        <w:t xml:space="preserve"> ROIN-294109-1)</w:t>
      </w:r>
      <w:bookmarkEnd w:id="45"/>
    </w:p>
    <w:p w:rsidR="00716719" w:rsidRDefault="005A11F5">
      <w:pPr>
        <w:spacing w:after="280" w:afterAutospacing="1"/>
      </w:pPr>
      <w:r>
        <w:rPr>
          <w:rFonts w:eastAsia="Arial" w:cs="Arial"/>
        </w:rPr>
        <w:t>  </w:t>
      </w:r>
    </w:p>
    <w:p w:rsidR="005A11F5" w:rsidRDefault="005A11F5" w:rsidP="005A11F5">
      <w:pPr>
        <w:pStyle w:val="Heading3"/>
      </w:pPr>
      <w:bookmarkStart w:id="46" w:name="_Toc466042994"/>
      <w:r>
        <w:t>Use Cases</w:t>
      </w:r>
      <w:bookmarkEnd w:id="46"/>
    </w:p>
    <w:p w:rsidR="005A11F5" w:rsidRDefault="005A11F5" w:rsidP="005A11F5">
      <w:pPr>
        <w:pStyle w:val="Heading4"/>
      </w:pPr>
      <w:r>
        <w:t>NAVREPEAT-UC-REQ-022836/A-Cancel Waypoint (</w:t>
      </w:r>
      <w:proofErr w:type="spellStart"/>
      <w:r>
        <w:t>TcSE</w:t>
      </w:r>
      <w:proofErr w:type="spellEnd"/>
      <w:r>
        <w:t xml:space="preserve"> ROIN-292748-1)</w:t>
      </w:r>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7666"/>
      </w:tblGrid>
      <w:tr w:rsidR="00716719"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Actors</w:t>
            </w:r>
          </w:p>
        </w:tc>
        <w:tc>
          <w:tcPr>
            <w:tcW w:w="766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User</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Pre-conditions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Navigation has an active route running, with at least one waypoint entered.</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Scenario Description</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User cancels waypoint </w:t>
            </w:r>
          </w:p>
          <w:p w:rsidR="00716719" w:rsidRDefault="005A11F5">
            <w:r>
              <w:rPr>
                <w:rFonts w:eastAsia="Arial" w:cs="Arial"/>
              </w:rPr>
              <w:t> </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Post-conditions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The current active waypoint is cancelled. Cluster display returns to the Navigation- Route active home screen and continues the active route.</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List of Exception Use Cases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N/A</w:t>
            </w:r>
          </w:p>
        </w:tc>
      </w:tr>
      <w:tr w:rsidR="00716719"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716719" w:rsidRDefault="005A11F5">
            <w:r>
              <w:rPr>
                <w:b/>
                <w:bCs/>
              </w:rPr>
              <w:t>Interfaces</w:t>
            </w:r>
          </w:p>
        </w:tc>
        <w:tc>
          <w:tcPr>
            <w:tcW w:w="7666"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xml:space="preserve">Vehicle System Interface </w:t>
            </w:r>
          </w:p>
          <w:p w:rsidR="00716719" w:rsidRDefault="005A11F5">
            <w:r>
              <w:rPr>
                <w:rFonts w:eastAsia="Arial" w:cs="Arial"/>
              </w:rPr>
              <w:t>G-HMI</w:t>
            </w:r>
          </w:p>
        </w:tc>
      </w:tr>
    </w:tbl>
    <w:p w:rsidR="00716719" w:rsidRDefault="005A11F5">
      <w:pPr>
        <w:spacing w:after="280" w:afterAutospacing="1"/>
      </w:pPr>
      <w:r>
        <w:t> </w:t>
      </w:r>
    </w:p>
    <w:p w:rsidR="005A11F5" w:rsidRDefault="005A11F5" w:rsidP="005A11F5">
      <w:pPr>
        <w:pStyle w:val="Heading3"/>
      </w:pPr>
      <w:bookmarkStart w:id="47" w:name="_Toc466042995"/>
      <w:r>
        <w:lastRenderedPageBreak/>
        <w:t>Sequence Diagrams</w:t>
      </w:r>
      <w:bookmarkEnd w:id="47"/>
    </w:p>
    <w:p w:rsidR="005A11F5" w:rsidRDefault="005A11F5" w:rsidP="005A11F5">
      <w:pPr>
        <w:pStyle w:val="Heading4"/>
      </w:pPr>
      <w:r>
        <w:t>NAVREPEAT-SD-REQ-022837/A-Cancel Current Active Waypoint (</w:t>
      </w:r>
      <w:proofErr w:type="spellStart"/>
      <w:r>
        <w:t>TcSE</w:t>
      </w:r>
      <w:proofErr w:type="spellEnd"/>
      <w:r>
        <w:t xml:space="preserve"> ROIN-150110-1)</w:t>
      </w:r>
    </w:p>
    <w:p w:rsidR="005A11F5" w:rsidRPr="00760C18" w:rsidRDefault="005A11F5" w:rsidP="005A11F5">
      <w:pPr>
        <w:pStyle w:val="BoldText"/>
      </w:pPr>
      <w:r w:rsidRPr="00760C18">
        <w:t>Scenarios</w:t>
      </w:r>
    </w:p>
    <w:p w:rsidR="005A11F5" w:rsidRPr="00760C18" w:rsidRDefault="005A11F5" w:rsidP="005A11F5">
      <w:pPr>
        <w:pStyle w:val="BoldText"/>
        <w:ind w:left="720"/>
      </w:pPr>
      <w:r w:rsidRPr="00760C18">
        <w:t>Normal Usage</w:t>
      </w:r>
    </w:p>
    <w:p w:rsidR="00716719" w:rsidRDefault="005A11F5">
      <w:pPr>
        <w:spacing w:after="280" w:afterAutospacing="1"/>
        <w:ind w:left="720"/>
      </w:pPr>
      <w:r>
        <w:rPr>
          <w:rFonts w:eastAsia="Arial" w:cs="Arial"/>
        </w:rPr>
        <w:t>The user selects &lt;Cancel current waypoint&gt; via the cluster HMI.</w:t>
      </w:r>
    </w:p>
    <w:p w:rsidR="00716719" w:rsidRDefault="005A11F5">
      <w:pPr>
        <w:spacing w:after="280" w:afterAutospacing="1"/>
        <w:ind w:left="720"/>
      </w:pPr>
      <w:r>
        <w:rPr>
          <w:rFonts w:eastAsia="Arial" w:cs="Arial"/>
        </w:rPr>
        <w:t> </w:t>
      </w:r>
    </w:p>
    <w:p w:rsidR="005A11F5" w:rsidRPr="00760C18" w:rsidRDefault="005A11F5" w:rsidP="005A11F5">
      <w:pPr>
        <w:pStyle w:val="BoldText"/>
      </w:pPr>
      <w:r w:rsidRPr="00760C18">
        <w:t>Constraints</w:t>
      </w:r>
    </w:p>
    <w:p w:rsidR="005A11F5" w:rsidRPr="00760C18" w:rsidRDefault="005A11F5" w:rsidP="005A11F5">
      <w:pPr>
        <w:pStyle w:val="BoldText"/>
        <w:ind w:left="720"/>
      </w:pPr>
      <w:r w:rsidRPr="00760C18">
        <w:t>Pre-condition</w:t>
      </w:r>
    </w:p>
    <w:p w:rsidR="00716719" w:rsidRDefault="005A11F5">
      <w:pPr>
        <w:spacing w:after="280" w:afterAutospacing="1"/>
        <w:ind w:left="720"/>
      </w:pPr>
      <w:r>
        <w:rPr>
          <w:rFonts w:eastAsia="Arial" w:cs="Arial"/>
        </w:rPr>
        <w:t>Navigation has an active route running, with at least one waypoint entered.</w:t>
      </w:r>
    </w:p>
    <w:p w:rsidR="00716719" w:rsidRDefault="005A11F5">
      <w:pPr>
        <w:spacing w:after="280" w:afterAutospacing="1"/>
        <w:ind w:left="720"/>
      </w:pPr>
      <w:r>
        <w:rPr>
          <w:rFonts w:eastAsia="Arial" w:cs="Arial"/>
        </w:rPr>
        <w:t> </w:t>
      </w:r>
    </w:p>
    <w:p w:rsidR="005A11F5" w:rsidRPr="00760C18" w:rsidRDefault="005A11F5" w:rsidP="005A11F5">
      <w:pPr>
        <w:pStyle w:val="BoldText"/>
        <w:ind w:left="720"/>
      </w:pPr>
      <w:r w:rsidRPr="00760C18">
        <w:t>Post-condition</w:t>
      </w:r>
    </w:p>
    <w:p w:rsidR="00716719" w:rsidRDefault="005A11F5">
      <w:pPr>
        <w:spacing w:after="280" w:afterAutospacing="1"/>
        <w:ind w:left="720"/>
      </w:pPr>
      <w:r>
        <w:rPr>
          <w:rFonts w:eastAsia="Arial" w:cs="Arial"/>
        </w:rPr>
        <w:t>The current active waypoint is cancelled.  Cluster display returns to the Navigation- Route active home screen and continues the active route.</w:t>
      </w:r>
    </w:p>
    <w:p w:rsidR="00716719" w:rsidRDefault="005A11F5">
      <w:pPr>
        <w:spacing w:after="280" w:afterAutospacing="1"/>
        <w:ind w:left="720"/>
      </w:pPr>
      <w:r>
        <w:rPr>
          <w:rFonts w:eastAsia="Arial" w:cs="Arial"/>
        </w:rPr>
        <w:t> </w:t>
      </w:r>
    </w:p>
    <w:p w:rsidR="005A11F5" w:rsidRPr="00760C18" w:rsidRDefault="005A11F5" w:rsidP="005A11F5">
      <w:pPr>
        <w:pStyle w:val="BoldText"/>
      </w:pPr>
      <w:r w:rsidRPr="00760C18">
        <w:t>Sequence Diagram</w:t>
      </w:r>
    </w:p>
    <w:p w:rsidR="00716719" w:rsidRDefault="005A11F5" w:rsidP="005A11F5">
      <w:pPr>
        <w:keepNext/>
        <w:spacing w:after="280" w:afterAutospacing="1"/>
        <w:jc w:val="center"/>
      </w:pPr>
      <w:r>
        <w:pict>
          <v:shape id="_x0000_i1130" type="#_x0000_t75" style="width:7in;height:247.5pt">
            <v:imagedata r:id="rId89" o:title=""/>
          </v:shape>
        </w:pict>
      </w:r>
    </w:p>
    <w:p w:rsidR="005A11F5" w:rsidRDefault="005A11F5" w:rsidP="005A11F5">
      <w:pPr>
        <w:pStyle w:val="Heading2"/>
      </w:pPr>
      <w:bookmarkStart w:id="48" w:name="_Toc466042996"/>
      <w:r w:rsidRPr="00B9479B">
        <w:t xml:space="preserve">NAVREPEAT-FUN-REQ-092269/A-Detailed Intersection </w:t>
      </w:r>
      <w:proofErr w:type="spellStart"/>
      <w:r w:rsidRPr="00B9479B">
        <w:t>Widgit</w:t>
      </w:r>
      <w:bookmarkEnd w:id="48"/>
      <w:proofErr w:type="spellEnd"/>
    </w:p>
    <w:p w:rsidR="005A11F5" w:rsidRDefault="005A11F5" w:rsidP="005A11F5">
      <w:r>
        <w:t xml:space="preserve">Detailed Intersection </w:t>
      </w:r>
      <w:proofErr w:type="spellStart"/>
      <w:r>
        <w:t>Widgit</w:t>
      </w:r>
      <w:proofErr w:type="spellEnd"/>
    </w:p>
    <w:p w:rsidR="005A11F5" w:rsidRDefault="005A11F5" w:rsidP="005A11F5">
      <w:pPr>
        <w:pStyle w:val="Heading3"/>
      </w:pPr>
      <w:bookmarkStart w:id="49" w:name="_Toc466042997"/>
      <w:r>
        <w:t>Use Cases</w:t>
      </w:r>
      <w:bookmarkEnd w:id="49"/>
    </w:p>
    <w:p w:rsidR="005A11F5" w:rsidRDefault="005A11F5" w:rsidP="005A11F5">
      <w:r>
        <w:t>Use Cases</w:t>
      </w:r>
    </w:p>
    <w:p w:rsidR="005A11F5" w:rsidRDefault="005A11F5" w:rsidP="005A11F5">
      <w:pPr>
        <w:pStyle w:val="Heading4"/>
      </w:pPr>
      <w:r>
        <w:t xml:space="preserve">NAVREPEAT-UC-REQ-092268/A-Detailed Intersection </w:t>
      </w:r>
      <w:proofErr w:type="spellStart"/>
      <w:r>
        <w:t>Widgit</w:t>
      </w:r>
      <w:proofErr w:type="spellEnd"/>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5A11F5" w:rsidTr="005A11F5">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11F5" w:rsidRDefault="005A11F5">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A11F5" w:rsidRDefault="005A11F5">
            <w:pPr>
              <w:spacing w:line="276" w:lineRule="auto"/>
            </w:pPr>
            <w:r>
              <w:t>System</w:t>
            </w:r>
          </w:p>
        </w:tc>
      </w:tr>
      <w:tr w:rsidR="005A11F5"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11F5" w:rsidRDefault="005A11F5">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A11F5" w:rsidRDefault="005A11F5">
            <w:pPr>
              <w:spacing w:line="276" w:lineRule="auto"/>
            </w:pPr>
            <w:r>
              <w:t>Embedded navigation route active.</w:t>
            </w:r>
          </w:p>
          <w:p w:rsidR="005A11F5" w:rsidRDefault="005A11F5">
            <w:pPr>
              <w:spacing w:line="276" w:lineRule="auto"/>
            </w:pPr>
            <w:r>
              <w:lastRenderedPageBreak/>
              <w:t>Vehicle equipped with an Electronic Horizon rich map.</w:t>
            </w:r>
          </w:p>
        </w:tc>
      </w:tr>
      <w:tr w:rsidR="005A11F5"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11F5" w:rsidRDefault="005A11F5">
            <w:pPr>
              <w:spacing w:line="276" w:lineRule="auto"/>
            </w:pPr>
            <w:r>
              <w:rPr>
                <w:b/>
                <w:bCs/>
              </w:rPr>
              <w:lastRenderedPageBreak/>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A11F5" w:rsidRDefault="005A11F5" w:rsidP="005A11F5">
            <w:pPr>
              <w:spacing w:line="276" w:lineRule="auto"/>
            </w:pPr>
            <w:r>
              <w:t xml:space="preserve">The vehicle approaches a </w:t>
            </w:r>
            <w:proofErr w:type="spellStart"/>
            <w:r>
              <w:t>manuver</w:t>
            </w:r>
            <w:proofErr w:type="spellEnd"/>
            <w:r>
              <w:t>.</w:t>
            </w:r>
          </w:p>
        </w:tc>
      </w:tr>
      <w:tr w:rsidR="005A11F5"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11F5" w:rsidRDefault="005A11F5">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A11F5" w:rsidRDefault="005A11F5">
            <w:pPr>
              <w:spacing w:line="276" w:lineRule="auto"/>
            </w:pPr>
            <w:r>
              <w:t xml:space="preserve">The HUD or equivalent technology shall render a representation of that </w:t>
            </w:r>
            <w:proofErr w:type="spellStart"/>
            <w:r>
              <w:t>manuver</w:t>
            </w:r>
            <w:proofErr w:type="spellEnd"/>
            <w:r>
              <w:t>.</w:t>
            </w:r>
          </w:p>
        </w:tc>
      </w:tr>
      <w:tr w:rsidR="005A11F5"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11F5" w:rsidRDefault="005A11F5">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A11F5" w:rsidRDefault="005A11F5">
            <w:pPr>
              <w:spacing w:line="276" w:lineRule="auto"/>
            </w:pPr>
          </w:p>
        </w:tc>
      </w:tr>
      <w:tr w:rsidR="005A11F5" w:rsidTr="005A11F5">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5A11F5" w:rsidRDefault="005A11F5">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5A11F5" w:rsidRDefault="005A11F5">
            <w:pPr>
              <w:spacing w:line="276" w:lineRule="auto"/>
            </w:pPr>
            <w:r>
              <w:t>CAN, GHMI</w:t>
            </w:r>
          </w:p>
        </w:tc>
      </w:tr>
    </w:tbl>
    <w:p w:rsidR="005A11F5" w:rsidRDefault="005A11F5" w:rsidP="005A11F5"/>
    <w:p w:rsidR="005A11F5" w:rsidRDefault="005A11F5" w:rsidP="005A11F5">
      <w:pPr>
        <w:pStyle w:val="Heading3"/>
      </w:pPr>
      <w:bookmarkStart w:id="50" w:name="_Toc466042998"/>
      <w:r>
        <w:t>Requirements</w:t>
      </w:r>
      <w:bookmarkEnd w:id="50"/>
    </w:p>
    <w:p w:rsidR="005A11F5" w:rsidRDefault="005A11F5" w:rsidP="005A11F5">
      <w:r>
        <w:t>Requirements</w:t>
      </w:r>
    </w:p>
    <w:p w:rsidR="005A11F5" w:rsidRPr="005A11F5" w:rsidRDefault="005A11F5" w:rsidP="005A11F5">
      <w:pPr>
        <w:pStyle w:val="Heading4"/>
        <w:rPr>
          <w:b w:val="0"/>
          <w:u w:val="single"/>
        </w:rPr>
      </w:pPr>
      <w:r w:rsidRPr="005A11F5">
        <w:rPr>
          <w:b w:val="0"/>
          <w:u w:val="single"/>
        </w:rPr>
        <w:t xml:space="preserve">EH-FUR-REQ-092267/A-Detailed Intersection </w:t>
      </w:r>
      <w:proofErr w:type="spellStart"/>
      <w:r w:rsidRPr="005A11F5">
        <w:rPr>
          <w:b w:val="0"/>
          <w:u w:val="single"/>
        </w:rPr>
        <w:t>Widgit</w:t>
      </w:r>
      <w:proofErr w:type="spellEnd"/>
    </w:p>
    <w:p w:rsidR="005A11F5" w:rsidRPr="00AC6F79" w:rsidRDefault="005A11F5" w:rsidP="005A11F5">
      <w:pPr>
        <w:rPr>
          <w:rFonts w:cs="Arial"/>
        </w:rPr>
      </w:pPr>
      <w:r>
        <w:rPr>
          <w:rFonts w:cs="Arial"/>
        </w:rPr>
        <w:t xml:space="preserve">Given NAV Repeater conformance level of 2 or greater, the expansion of the most probable path must trigger </w:t>
      </w:r>
      <w:proofErr w:type="spellStart"/>
      <w:r>
        <w:rPr>
          <w:rFonts w:cs="Arial"/>
        </w:rPr>
        <w:t>UpcomingStreetName.St</w:t>
      </w:r>
      <w:proofErr w:type="spellEnd"/>
      <w:r>
        <w:rPr>
          <w:rFonts w:cs="Arial"/>
        </w:rPr>
        <w:t xml:space="preserve"> signal for each new stub identified.  See NAV Repeater feature for </w:t>
      </w:r>
      <w:proofErr w:type="spellStart"/>
      <w:r>
        <w:rPr>
          <w:rFonts w:cs="Arial"/>
        </w:rPr>
        <w:t>UpcomingStreetName.St</w:t>
      </w:r>
      <w:proofErr w:type="spellEnd"/>
      <w:r>
        <w:rPr>
          <w:rFonts w:cs="Arial"/>
        </w:rPr>
        <w:t xml:space="preserve"> definition.</w:t>
      </w:r>
    </w:p>
    <w:p w:rsidR="005A11F5" w:rsidRDefault="005A11F5" w:rsidP="005A11F5">
      <w:pPr>
        <w:pStyle w:val="Heading1"/>
      </w:pPr>
      <w:bookmarkStart w:id="51" w:name="_Toc466042999"/>
      <w:r>
        <w:lastRenderedPageBreak/>
        <w:t>Appendix: Reference Documents</w:t>
      </w:r>
      <w:bookmarkEnd w:id="51"/>
    </w:p>
    <w:p w:rsidR="005A11F5" w:rsidRPr="00AE06BC" w:rsidRDefault="005A11F5" w:rsidP="005A11F5"/>
    <w:tbl>
      <w:tblPr>
        <w:tblW w:w="0" w:type="auto"/>
        <w:jc w:val="center"/>
        <w:tblInd w:w="1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3"/>
        <w:gridCol w:w="7563"/>
      </w:tblGrid>
      <w:tr w:rsidR="00716719" w:rsidTr="005A11F5">
        <w:trPr>
          <w:jc w:val="center"/>
        </w:trPr>
        <w:tc>
          <w:tcPr>
            <w:tcW w:w="12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Reference #</w:t>
            </w:r>
          </w:p>
        </w:tc>
        <w:tc>
          <w:tcPr>
            <w:tcW w:w="756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Document Title</w:t>
            </w:r>
          </w:p>
        </w:tc>
      </w:tr>
      <w:tr w:rsidR="00716719" w:rsidTr="005A11F5">
        <w:trPr>
          <w:jc w:val="center"/>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1</w:t>
            </w:r>
          </w:p>
        </w:tc>
        <w:tc>
          <w:tcPr>
            <w:tcW w:w="756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w:t>
            </w:r>
          </w:p>
        </w:tc>
      </w:tr>
      <w:tr w:rsidR="00716719" w:rsidTr="005A11F5">
        <w:trPr>
          <w:jc w:val="center"/>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2</w:t>
            </w:r>
          </w:p>
        </w:tc>
        <w:tc>
          <w:tcPr>
            <w:tcW w:w="756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w:t>
            </w:r>
          </w:p>
        </w:tc>
      </w:tr>
      <w:tr w:rsidR="00716719" w:rsidTr="005A11F5">
        <w:trPr>
          <w:jc w:val="center"/>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3</w:t>
            </w:r>
          </w:p>
        </w:tc>
        <w:tc>
          <w:tcPr>
            <w:tcW w:w="756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w:t>
            </w:r>
          </w:p>
        </w:tc>
      </w:tr>
      <w:tr w:rsidR="00716719" w:rsidTr="005A11F5">
        <w:trPr>
          <w:jc w:val="center"/>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Pr="00C97C82" w:rsidRDefault="005A11F5">
            <w:r w:rsidRPr="00C97C82">
              <w:rPr>
                <w:rFonts w:eastAsia="Arial" w:cs="Arial"/>
              </w:rPr>
              <w:t>4</w:t>
            </w:r>
          </w:p>
        </w:tc>
        <w:tc>
          <w:tcPr>
            <w:tcW w:w="7563" w:type="dxa"/>
            <w:tcBorders>
              <w:top w:val="nil"/>
              <w:left w:val="nil"/>
              <w:bottom w:val="single" w:sz="8" w:space="0" w:color="auto"/>
              <w:right w:val="single" w:sz="8" w:space="0" w:color="auto"/>
            </w:tcBorders>
            <w:tcMar>
              <w:top w:w="0" w:type="dxa"/>
              <w:left w:w="108" w:type="dxa"/>
              <w:bottom w:w="0" w:type="dxa"/>
              <w:right w:w="108" w:type="dxa"/>
            </w:tcMar>
          </w:tcPr>
          <w:p w:rsidR="00716719" w:rsidRPr="00C97C82" w:rsidRDefault="005A11F5">
            <w:r w:rsidRPr="00C97C82">
              <w:rPr>
                <w:rFonts w:eastAsia="Arial" w:cs="Arial"/>
                <w:shd w:val="clear" w:color="auto" w:fill="FFFF00"/>
              </w:rPr>
              <w:t> </w:t>
            </w:r>
          </w:p>
        </w:tc>
      </w:tr>
      <w:tr w:rsidR="00716719" w:rsidTr="005A11F5">
        <w:trPr>
          <w:jc w:val="center"/>
        </w:trPr>
        <w:tc>
          <w:tcPr>
            <w:tcW w:w="129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5</w:t>
            </w:r>
          </w:p>
        </w:tc>
        <w:tc>
          <w:tcPr>
            <w:tcW w:w="7563" w:type="dxa"/>
            <w:tcBorders>
              <w:top w:val="nil"/>
              <w:left w:val="nil"/>
              <w:bottom w:val="single" w:sz="8" w:space="0" w:color="auto"/>
              <w:right w:val="single" w:sz="8" w:space="0" w:color="auto"/>
            </w:tcBorders>
            <w:tcMar>
              <w:top w:w="0" w:type="dxa"/>
              <w:left w:w="108" w:type="dxa"/>
              <w:bottom w:w="0" w:type="dxa"/>
              <w:right w:w="108" w:type="dxa"/>
            </w:tcMar>
          </w:tcPr>
          <w:p w:rsidR="00716719" w:rsidRDefault="005A11F5">
            <w:r>
              <w:rPr>
                <w:rFonts w:eastAsia="Arial" w:cs="Arial"/>
              </w:rPr>
              <w:t> </w:t>
            </w:r>
          </w:p>
        </w:tc>
      </w:tr>
    </w:tbl>
    <w:p w:rsidR="00716719" w:rsidRDefault="005A11F5">
      <w:pPr>
        <w:spacing w:after="280" w:afterAutospacing="1"/>
      </w:pPr>
      <w:r>
        <w:rPr>
          <w:rFonts w:eastAsia="Arial" w:cs="Arial"/>
        </w:rPr>
        <w:t> </w:t>
      </w:r>
    </w:p>
    <w:p w:rsidR="005A11F5" w:rsidRPr="00AE06BC" w:rsidRDefault="005A11F5" w:rsidP="005A11F5">
      <w:bookmarkStart w:id="52" w:name="_GoBack"/>
      <w:bookmarkEnd w:id="52"/>
    </w:p>
    <w:sectPr w:rsidR="005A11F5" w:rsidRPr="00AE06BC" w:rsidSect="005A11F5">
      <w:headerReference w:type="default" r:id="rId90"/>
      <w:footerReference w:type="default" r:id="rId9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DB0" w:rsidRDefault="00971DB0" w:rsidP="0085312A">
      <w:r>
        <w:separator/>
      </w:r>
    </w:p>
  </w:endnote>
  <w:endnote w:type="continuationSeparator" w:id="0">
    <w:p w:rsidR="00971DB0" w:rsidRDefault="00971DB0"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A11F5" w:rsidRPr="00583AF9" w:rsidTr="000D1DC3">
      <w:trPr>
        <w:trHeight w:val="387"/>
      </w:trPr>
      <w:tc>
        <w:tcPr>
          <w:tcW w:w="3510" w:type="dxa"/>
          <w:tcBorders>
            <w:top w:val="single" w:sz="4" w:space="0" w:color="auto"/>
            <w:left w:val="single" w:sz="4" w:space="0" w:color="auto"/>
            <w:bottom w:val="single" w:sz="4" w:space="0" w:color="auto"/>
            <w:right w:val="single" w:sz="4" w:space="0" w:color="auto"/>
          </w:tcBorders>
        </w:tcPr>
        <w:p w:rsidR="005A11F5" w:rsidRPr="00583AF9" w:rsidRDefault="005A11F5" w:rsidP="005A11F5">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984CFD">
            <w:rPr>
              <w:b/>
              <w:smallCaps/>
              <w:noProof/>
              <w:sz w:val="16"/>
            </w:rPr>
            <w:t>NAV Repeater V2 APIM SPSS v1.2 Nov 4 2016</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A11F5" w:rsidRPr="00583AF9" w:rsidRDefault="005A11F5"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A11F5" w:rsidRPr="00583AF9" w:rsidRDefault="005A11F5"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A11F5" w:rsidRPr="000D1DC3" w:rsidRDefault="005A11F5"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984CFD">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984CFD">
            <w:rPr>
              <w:noProof/>
              <w:szCs w:val="20"/>
            </w:rPr>
            <w:t>49</w:t>
          </w:r>
          <w:r w:rsidRPr="00583AF9">
            <w:rPr>
              <w:szCs w:val="20"/>
            </w:rPr>
            <w:fldChar w:fldCharType="end"/>
          </w:r>
        </w:p>
      </w:tc>
    </w:tr>
  </w:tbl>
  <w:p w:rsidR="005A11F5" w:rsidRPr="00583AF9" w:rsidRDefault="005A11F5" w:rsidP="00583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DB0" w:rsidRDefault="00971DB0" w:rsidP="0085312A">
      <w:r>
        <w:separator/>
      </w:r>
    </w:p>
  </w:footnote>
  <w:footnote w:type="continuationSeparator" w:id="0">
    <w:p w:rsidR="00971DB0" w:rsidRDefault="00971DB0" w:rsidP="008531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5A11F5" w:rsidTr="000D1DC3">
      <w:trPr>
        <w:trHeight w:val="271"/>
      </w:trPr>
      <w:tc>
        <w:tcPr>
          <w:tcW w:w="1820" w:type="dxa"/>
          <w:tcBorders>
            <w:top w:val="single" w:sz="4" w:space="0" w:color="auto"/>
            <w:left w:val="single" w:sz="4" w:space="0" w:color="auto"/>
            <w:bottom w:val="single" w:sz="4" w:space="0" w:color="auto"/>
            <w:right w:val="single" w:sz="4" w:space="0" w:color="auto"/>
          </w:tcBorders>
          <w:vAlign w:val="center"/>
        </w:tcPr>
        <w:p w:rsidR="005A11F5" w:rsidRDefault="005A11F5" w:rsidP="005A11F5">
          <w:pPr>
            <w:pStyle w:val="Date"/>
            <w:jc w:val="center"/>
            <w:rPr>
              <w:rFonts w:ascii="Arial" w:hAnsi="Arial" w:cs="Arial"/>
            </w:rPr>
          </w:pPr>
          <w:r>
            <w:rPr>
              <w:rFonts w:ascii="Arial" w:hAnsi="Arial" w:cs="Arial"/>
              <w:noProof/>
            </w:rPr>
            <w:drawing>
              <wp:inline distT="0" distB="0" distL="0" distR="0" wp14:anchorId="7C26CB89" wp14:editId="775B5415">
                <wp:extent cx="676275" cy="276225"/>
                <wp:effectExtent l="0" t="0" r="9525" b="9525"/>
                <wp:docPr id="1" name="Picture 1"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5A11F5" w:rsidRDefault="005A11F5" w:rsidP="005A11F5">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5A11F5" w:rsidRDefault="005A11F5" w:rsidP="005A11F5">
          <w:pPr>
            <w:autoSpaceDN w:val="0"/>
            <w:jc w:val="right"/>
            <w:rPr>
              <w:rFonts w:cs="Arial"/>
              <w:b/>
              <w:sz w:val="16"/>
              <w:szCs w:val="16"/>
            </w:rPr>
          </w:pPr>
          <w:r>
            <w:rPr>
              <w:rFonts w:cs="Arial"/>
              <w:b/>
              <w:sz w:val="16"/>
              <w:szCs w:val="16"/>
            </w:rPr>
            <w:t>Subsystem Part Specific Specification</w:t>
          </w:r>
        </w:p>
        <w:p w:rsidR="005A11F5" w:rsidRDefault="005A11F5" w:rsidP="005A11F5">
          <w:pPr>
            <w:autoSpaceDN w:val="0"/>
            <w:jc w:val="right"/>
            <w:rPr>
              <w:rFonts w:cs="Arial"/>
              <w:szCs w:val="20"/>
            </w:rPr>
          </w:pPr>
          <w:r>
            <w:rPr>
              <w:rFonts w:cs="Arial"/>
              <w:b/>
              <w:sz w:val="16"/>
              <w:szCs w:val="16"/>
            </w:rPr>
            <w:t>Engineering Specification</w:t>
          </w:r>
        </w:p>
      </w:tc>
    </w:tr>
  </w:tbl>
  <w:p w:rsidR="005A11F5" w:rsidRPr="000D1DC3" w:rsidRDefault="005A11F5" w:rsidP="000D1DC3">
    <w:pPr>
      <w:pStyle w:val="Header"/>
      <w:tabs>
        <w:tab w:val="clear" w:pos="4320"/>
        <w:tab w:val="clear" w:pos="8640"/>
        <w:tab w:val="left" w:pos="25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FFFB6005"/>
    <w:multiLevelType w:val="multilevel"/>
    <w:tmpl w:val="79E0E378"/>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nsid w:val="FFFB6007"/>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7">
    <w:nsid w:val="FFFB6008"/>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
    <w:nsid w:val="FFFB6009"/>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9">
    <w:nsid w:val="FFFB6010"/>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0">
    <w:nsid w:val="FFFB6011"/>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nsid w:val="FFFB6012"/>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2">
    <w:nsid w:val="FFFB6013"/>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3">
    <w:nsid w:val="FFFB6014"/>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4">
    <w:nsid w:val="FFFB6015"/>
    <w:multiLevelType w:val="multilevel"/>
    <w:tmpl w:val="FFFFFFFF"/>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5">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num>
  <w:num w:numId="13">
    <w:abstractNumId w:val="3"/>
  </w:num>
  <w:num w:numId="14">
    <w:abstractNumId w:val="3"/>
  </w:num>
  <w:num w:numId="15">
    <w:abstractNumId w:val="2"/>
  </w:num>
  <w:num w:numId="16">
    <w:abstractNumId w:val="2"/>
  </w:num>
  <w:num w:numId="17">
    <w:abstractNumId w:val="1"/>
  </w:num>
  <w:num w:numId="18">
    <w:abstractNumId w:val="1"/>
  </w:num>
  <w:num w:numId="19">
    <w:abstractNumId w:val="0"/>
  </w:num>
  <w:num w:numId="20">
    <w:abstractNumId w:val="0"/>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3"/>
  </w:num>
  <w:num w:numId="32">
    <w:abstractNumId w:val="2"/>
  </w:num>
  <w:num w:numId="33">
    <w:abstractNumId w:val="1"/>
  </w:num>
  <w:num w:numId="34">
    <w:abstractNumId w:val="0"/>
  </w:num>
  <w:num w:numId="35">
    <w:abstractNumId w:val="6"/>
  </w:num>
  <w:num w:numId="36">
    <w:abstractNumId w:val="7"/>
  </w:num>
  <w:num w:numId="37">
    <w:abstractNumId w:val="8"/>
  </w:num>
  <w:num w:numId="38">
    <w:abstractNumId w:val="9"/>
  </w:num>
  <w:num w:numId="39">
    <w:abstractNumId w:val="10"/>
  </w:num>
  <w:num w:numId="40">
    <w:abstractNumId w:val="11"/>
  </w:num>
  <w:num w:numId="41">
    <w:abstractNumId w:val="12"/>
  </w:num>
  <w:num w:numId="42">
    <w:abstractNumId w:val="13"/>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120"/>
    <w:rsid w:val="00012850"/>
    <w:rsid w:val="00051423"/>
    <w:rsid w:val="000D1DC3"/>
    <w:rsid w:val="00151537"/>
    <w:rsid w:val="00193F35"/>
    <w:rsid w:val="001C09E8"/>
    <w:rsid w:val="001F31C1"/>
    <w:rsid w:val="002566C9"/>
    <w:rsid w:val="002A6CE2"/>
    <w:rsid w:val="002B075A"/>
    <w:rsid w:val="003608D2"/>
    <w:rsid w:val="003874CD"/>
    <w:rsid w:val="003C0C76"/>
    <w:rsid w:val="0040647E"/>
    <w:rsid w:val="00424137"/>
    <w:rsid w:val="00463E8B"/>
    <w:rsid w:val="00471CC7"/>
    <w:rsid w:val="00491BBB"/>
    <w:rsid w:val="004C4667"/>
    <w:rsid w:val="00502E45"/>
    <w:rsid w:val="005241ED"/>
    <w:rsid w:val="00530C8E"/>
    <w:rsid w:val="0057297D"/>
    <w:rsid w:val="00574CEC"/>
    <w:rsid w:val="00580D99"/>
    <w:rsid w:val="00583AF9"/>
    <w:rsid w:val="00586F13"/>
    <w:rsid w:val="005A11F5"/>
    <w:rsid w:val="005C5317"/>
    <w:rsid w:val="005F3200"/>
    <w:rsid w:val="00625C03"/>
    <w:rsid w:val="0065745C"/>
    <w:rsid w:val="0071307B"/>
    <w:rsid w:val="00716719"/>
    <w:rsid w:val="007C2C46"/>
    <w:rsid w:val="008460A7"/>
    <w:rsid w:val="0085312A"/>
    <w:rsid w:val="008A77F0"/>
    <w:rsid w:val="008B0F55"/>
    <w:rsid w:val="008C5B86"/>
    <w:rsid w:val="008D1E1E"/>
    <w:rsid w:val="00902826"/>
    <w:rsid w:val="00935347"/>
    <w:rsid w:val="009503AA"/>
    <w:rsid w:val="00971DB0"/>
    <w:rsid w:val="009731C0"/>
    <w:rsid w:val="009765B1"/>
    <w:rsid w:val="00984CFD"/>
    <w:rsid w:val="009C78FC"/>
    <w:rsid w:val="009D4120"/>
    <w:rsid w:val="009E757D"/>
    <w:rsid w:val="00A814BF"/>
    <w:rsid w:val="00AA7830"/>
    <w:rsid w:val="00AB4863"/>
    <w:rsid w:val="00AD4E38"/>
    <w:rsid w:val="00AD76E8"/>
    <w:rsid w:val="00AE366A"/>
    <w:rsid w:val="00B1437A"/>
    <w:rsid w:val="00B44CC2"/>
    <w:rsid w:val="00B64AE1"/>
    <w:rsid w:val="00B73A9F"/>
    <w:rsid w:val="00B85813"/>
    <w:rsid w:val="00C00C83"/>
    <w:rsid w:val="00C02A8F"/>
    <w:rsid w:val="00C05293"/>
    <w:rsid w:val="00C05CF4"/>
    <w:rsid w:val="00C179E9"/>
    <w:rsid w:val="00C571B5"/>
    <w:rsid w:val="00C66C6C"/>
    <w:rsid w:val="00C802BC"/>
    <w:rsid w:val="00C8142F"/>
    <w:rsid w:val="00C9018E"/>
    <w:rsid w:val="00C97C82"/>
    <w:rsid w:val="00CB710B"/>
    <w:rsid w:val="00CB7873"/>
    <w:rsid w:val="00CC519C"/>
    <w:rsid w:val="00CE7A30"/>
    <w:rsid w:val="00D227C3"/>
    <w:rsid w:val="00D248E1"/>
    <w:rsid w:val="00D27874"/>
    <w:rsid w:val="00D54CD4"/>
    <w:rsid w:val="00D8727D"/>
    <w:rsid w:val="00DD1F70"/>
    <w:rsid w:val="00E1021E"/>
    <w:rsid w:val="00E4479E"/>
    <w:rsid w:val="00E8091D"/>
    <w:rsid w:val="00E93D1E"/>
    <w:rsid w:val="00EB0FC2"/>
    <w:rsid w:val="00F4026E"/>
    <w:rsid w:val="00F51A77"/>
    <w:rsid w:val="00F653E9"/>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29"/>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29"/>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29"/>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29"/>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29"/>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29"/>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29"/>
      </w:numPr>
      <w:spacing w:before="240" w:after="60"/>
      <w:outlineLvl w:val="6"/>
    </w:pPr>
  </w:style>
  <w:style w:type="paragraph" w:styleId="Heading8">
    <w:name w:val="heading 8"/>
    <w:basedOn w:val="Normal"/>
    <w:next w:val="Normal"/>
    <w:link w:val="Heading8Char"/>
    <w:qFormat/>
    <w:rsid w:val="00C66C6C"/>
    <w:pPr>
      <w:keepNext/>
      <w:numPr>
        <w:ilvl w:val="7"/>
        <w:numId w:val="29"/>
      </w:numPr>
      <w:spacing w:before="240" w:after="60"/>
      <w:outlineLvl w:val="7"/>
    </w:pPr>
    <w:rPr>
      <w:i/>
      <w:iCs/>
    </w:rPr>
  </w:style>
  <w:style w:type="paragraph" w:styleId="Heading9">
    <w:name w:val="heading 9"/>
    <w:basedOn w:val="Normal"/>
    <w:next w:val="Normal"/>
    <w:link w:val="Heading9Char"/>
    <w:qFormat/>
    <w:rsid w:val="00C66C6C"/>
    <w:pPr>
      <w:keepNext/>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30"/>
      </w:numPr>
    </w:pPr>
  </w:style>
  <w:style w:type="paragraph" w:styleId="ListBullet2">
    <w:name w:val="List Bullet 2"/>
    <w:basedOn w:val="Normal"/>
    <w:rsid w:val="002A6CE2"/>
    <w:pPr>
      <w:numPr>
        <w:numId w:val="31"/>
      </w:numPr>
    </w:pPr>
  </w:style>
  <w:style w:type="paragraph" w:styleId="ListBullet3">
    <w:name w:val="List Bullet 3"/>
    <w:basedOn w:val="Normal"/>
    <w:rsid w:val="002A6CE2"/>
    <w:pPr>
      <w:numPr>
        <w:numId w:val="32"/>
      </w:numPr>
    </w:pPr>
  </w:style>
  <w:style w:type="paragraph" w:styleId="ListBullet4">
    <w:name w:val="List Bullet 4"/>
    <w:basedOn w:val="Normal"/>
    <w:rsid w:val="002A6CE2"/>
    <w:pPr>
      <w:numPr>
        <w:numId w:val="33"/>
      </w:numPr>
    </w:pPr>
  </w:style>
  <w:style w:type="paragraph" w:styleId="ListBullet5">
    <w:name w:val="List Bullet 5"/>
    <w:basedOn w:val="Normal"/>
    <w:rsid w:val="002A6CE2"/>
    <w:pPr>
      <w:numPr>
        <w:numId w:val="34"/>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29"/>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29"/>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29"/>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29"/>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29"/>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29"/>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29"/>
      </w:numPr>
      <w:spacing w:before="240" w:after="60"/>
      <w:outlineLvl w:val="6"/>
    </w:pPr>
  </w:style>
  <w:style w:type="paragraph" w:styleId="Heading8">
    <w:name w:val="heading 8"/>
    <w:basedOn w:val="Normal"/>
    <w:next w:val="Normal"/>
    <w:link w:val="Heading8Char"/>
    <w:qFormat/>
    <w:rsid w:val="00C66C6C"/>
    <w:pPr>
      <w:keepNext/>
      <w:numPr>
        <w:ilvl w:val="7"/>
        <w:numId w:val="29"/>
      </w:numPr>
      <w:spacing w:before="240" w:after="60"/>
      <w:outlineLvl w:val="7"/>
    </w:pPr>
    <w:rPr>
      <w:i/>
      <w:iCs/>
    </w:rPr>
  </w:style>
  <w:style w:type="paragraph" w:styleId="Heading9">
    <w:name w:val="heading 9"/>
    <w:basedOn w:val="Normal"/>
    <w:next w:val="Normal"/>
    <w:link w:val="Heading9Char"/>
    <w:qFormat/>
    <w:rsid w:val="00C66C6C"/>
    <w:pPr>
      <w:keepNext/>
      <w:numPr>
        <w:ilvl w:val="8"/>
        <w:numId w:val="2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30"/>
      </w:numPr>
    </w:pPr>
  </w:style>
  <w:style w:type="paragraph" w:styleId="ListBullet2">
    <w:name w:val="List Bullet 2"/>
    <w:basedOn w:val="Normal"/>
    <w:rsid w:val="002A6CE2"/>
    <w:pPr>
      <w:numPr>
        <w:numId w:val="31"/>
      </w:numPr>
    </w:pPr>
  </w:style>
  <w:style w:type="paragraph" w:styleId="ListBullet3">
    <w:name w:val="List Bullet 3"/>
    <w:basedOn w:val="Normal"/>
    <w:rsid w:val="002A6CE2"/>
    <w:pPr>
      <w:numPr>
        <w:numId w:val="32"/>
      </w:numPr>
    </w:pPr>
  </w:style>
  <w:style w:type="paragraph" w:styleId="ListBullet4">
    <w:name w:val="List Bullet 4"/>
    <w:basedOn w:val="Normal"/>
    <w:rsid w:val="002A6CE2"/>
    <w:pPr>
      <w:numPr>
        <w:numId w:val="33"/>
      </w:numPr>
    </w:pPr>
  </w:style>
  <w:style w:type="paragraph" w:styleId="ListBullet5">
    <w:name w:val="List Bullet 5"/>
    <w:basedOn w:val="Normal"/>
    <w:rsid w:val="002A6CE2"/>
    <w:pPr>
      <w:numPr>
        <w:numId w:val="34"/>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jpeg"/><Relationship Id="rId63" Type="http://schemas.openxmlformats.org/officeDocument/2006/relationships/image" Target="media/image56.jpeg"/><Relationship Id="rId68" Type="http://schemas.openxmlformats.org/officeDocument/2006/relationships/image" Target="media/image61.jpeg"/><Relationship Id="rId84" Type="http://schemas.openxmlformats.org/officeDocument/2006/relationships/image" Target="media/image77.jpeg"/><Relationship Id="rId89" Type="http://schemas.openxmlformats.org/officeDocument/2006/relationships/image" Target="media/image81.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jpeg"/><Relationship Id="rId58" Type="http://schemas.openxmlformats.org/officeDocument/2006/relationships/image" Target="media/image51.jpeg"/><Relationship Id="rId74" Type="http://schemas.openxmlformats.org/officeDocument/2006/relationships/image" Target="media/image67.png"/><Relationship Id="rId79" Type="http://schemas.openxmlformats.org/officeDocument/2006/relationships/image" Target="media/image72.jpeg"/><Relationship Id="rId5" Type="http://schemas.openxmlformats.org/officeDocument/2006/relationships/webSettings" Target="webSettings.xml"/><Relationship Id="rId90" Type="http://schemas.openxmlformats.org/officeDocument/2006/relationships/header" Target="header1.xml"/><Relationship Id="rId95" Type="http://schemas.openxmlformats.org/officeDocument/2006/relationships/customXml" Target="../customXml/item2.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jpeg"/><Relationship Id="rId48" Type="http://schemas.openxmlformats.org/officeDocument/2006/relationships/image" Target="media/image41.jpeg"/><Relationship Id="rId64" Type="http://schemas.openxmlformats.org/officeDocument/2006/relationships/image" Target="media/image57.jpeg"/><Relationship Id="rId69" Type="http://schemas.openxmlformats.org/officeDocument/2006/relationships/image" Target="media/image62.jpeg"/><Relationship Id="rId8" Type="http://schemas.openxmlformats.org/officeDocument/2006/relationships/image" Target="media/image1.jpeg"/><Relationship Id="rId51" Type="http://schemas.openxmlformats.org/officeDocument/2006/relationships/image" Target="media/image44.jpeg"/><Relationship Id="rId72" Type="http://schemas.openxmlformats.org/officeDocument/2006/relationships/image" Target="media/image65.png"/><Relationship Id="rId80" Type="http://schemas.openxmlformats.org/officeDocument/2006/relationships/image" Target="media/image73.jpeg"/><Relationship Id="rId85" Type="http://schemas.openxmlformats.org/officeDocument/2006/relationships/hyperlink" Target="http://ivs02.pd3.ford.com:8080/tcr/controller/ObjLauncher?wolf_objectid=19.0.10169354&amp;LID=16.0.15544519" TargetMode="External"/><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image" Target="media/image52.jpeg"/><Relationship Id="rId67" Type="http://schemas.openxmlformats.org/officeDocument/2006/relationships/image" Target="media/image60.jpe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jpeg"/><Relationship Id="rId62" Type="http://schemas.openxmlformats.org/officeDocument/2006/relationships/image" Target="media/image55.jpe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jpeg"/><Relationship Id="rId88" Type="http://schemas.openxmlformats.org/officeDocument/2006/relationships/image" Target="media/image80.png"/><Relationship Id="rId91" Type="http://schemas.openxmlformats.org/officeDocument/2006/relationships/footer" Target="footer1.xml"/><Relationship Id="rId9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jpeg"/><Relationship Id="rId57" Type="http://schemas.openxmlformats.org/officeDocument/2006/relationships/image" Target="media/image50.jpe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jpeg"/><Relationship Id="rId60" Type="http://schemas.openxmlformats.org/officeDocument/2006/relationships/image" Target="media/image53.jpeg"/><Relationship Id="rId65" Type="http://schemas.openxmlformats.org/officeDocument/2006/relationships/image" Target="media/image58.jpeg"/><Relationship Id="rId73" Type="http://schemas.openxmlformats.org/officeDocument/2006/relationships/image" Target="media/image66.png"/><Relationship Id="rId78" Type="http://schemas.openxmlformats.org/officeDocument/2006/relationships/image" Target="media/image71.jpeg"/><Relationship Id="rId81" Type="http://schemas.openxmlformats.org/officeDocument/2006/relationships/image" Target="media/image74.jpeg"/><Relationship Id="rId86" Type="http://schemas.openxmlformats.org/officeDocument/2006/relationships/image" Target="media/image78.png"/><Relationship Id="rId94"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jpeg"/><Relationship Id="rId55" Type="http://schemas.openxmlformats.org/officeDocument/2006/relationships/image" Target="media/image48.jpe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jpeg"/><Relationship Id="rId45" Type="http://schemas.openxmlformats.org/officeDocument/2006/relationships/image" Target="media/image38.jpeg"/><Relationship Id="rId66" Type="http://schemas.openxmlformats.org/officeDocument/2006/relationships/image" Target="media/image59.jpeg"/><Relationship Id="rId87" Type="http://schemas.openxmlformats.org/officeDocument/2006/relationships/image" Target="media/image79.png"/><Relationship Id="rId61" Type="http://schemas.openxmlformats.org/officeDocument/2006/relationships/image" Target="media/image54.jpeg"/><Relationship Id="rId82" Type="http://schemas.openxmlformats.org/officeDocument/2006/relationships/image" Target="media/image75.jpe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jpeg"/><Relationship Id="rId77" Type="http://schemas.openxmlformats.org/officeDocument/2006/relationships/image" Target="media/image70.png"/></Relationships>
</file>

<file path=word/_rels/header1.xml.rels><?xml version="1.0" encoding="UTF-8" standalone="yes"?>
<Relationships xmlns="http://schemas.openxmlformats.org/package/2006/relationships"><Relationship Id="rId1" Type="http://schemas.openxmlformats.org/officeDocument/2006/relationships/image" Target="media/image8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F7F4BF-60ED-4ABE-B58E-ECE61296E930}"/>
</file>

<file path=customXml/itemProps2.xml><?xml version="1.0" encoding="utf-8"?>
<ds:datastoreItem xmlns:ds="http://schemas.openxmlformats.org/officeDocument/2006/customXml" ds:itemID="{FDCD51B1-E40A-4BC8-9983-42F995DBFF5B}"/>
</file>

<file path=customXml/itemProps3.xml><?xml version="1.0" encoding="utf-8"?>
<ds:datastoreItem xmlns:ds="http://schemas.openxmlformats.org/officeDocument/2006/customXml" ds:itemID="{35F0FB9E-4595-4F46-AD2E-9EBCB37F4544}"/>
</file>

<file path=docProps/app.xml><?xml version="1.0" encoding="utf-8"?>
<Properties xmlns="http://schemas.openxmlformats.org/officeDocument/2006/extended-properties" xmlns:vt="http://schemas.openxmlformats.org/officeDocument/2006/docPropsVTypes">
  <Template>Normal</Template>
  <TotalTime>2</TotalTime>
  <Pages>1</Pages>
  <Words>7407</Words>
  <Characters>42222</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49530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Madishetty, Rajkumar</dc:creator>
  <cp:lastModifiedBy>Mahdoui, Chohdi (C.)</cp:lastModifiedBy>
  <cp:revision>5</cp:revision>
  <cp:lastPrinted>2016-11-04T21:28:00Z</cp:lastPrinted>
  <dcterms:created xsi:type="dcterms:W3CDTF">2016-11-04T21:27:00Z</dcterms:created>
  <dcterms:modified xsi:type="dcterms:W3CDTF">2016-11-04T21:28:00Z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y fmtid="{D5CDD505-2E9C-101B-9397-08002B2CF9AE}" pid="3" name="Order">
    <vt:r8>1543100</vt:r8>
  </property>
  <property fmtid="{D5CDD505-2E9C-101B-9397-08002B2CF9AE}" pid="4" name="URL">
    <vt:lpwstr/>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