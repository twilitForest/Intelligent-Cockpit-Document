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bookmarkStart w:id="0" w:name="_GoBack"/>
      <w:bookmarkEnd w:id="0"/>
    </w:p>
    <w:p w:rsidR="00C02773" w:rsidRPr="00106C9E" w:rsidRDefault="00C02773" w:rsidP="00C02773"/>
    <w:p w:rsidR="00C02773" w:rsidRDefault="008F51EC">
      <w:pPr>
        <w:jc w:val="center"/>
      </w:pPr>
      <w:r>
        <w:rPr>
          <w:noProof/>
        </w:rPr>
        <w:drawing>
          <wp:inline distT="0" distB="0" distL="0" distR="0" wp14:anchorId="36B857D6" wp14:editId="590E79D8">
            <wp:extent cx="3400425" cy="1695450"/>
            <wp:effectExtent l="0" t="0" r="9525"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2"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C02773" w:rsidRDefault="008F51EC">
      <w:pPr>
        <w:jc w:val="center"/>
        <w:rPr>
          <w:rFonts w:cs="Arial"/>
          <w:b/>
          <w:color w:val="000080"/>
          <w:sz w:val="44"/>
          <w:szCs w:val="44"/>
        </w:rPr>
      </w:pPr>
      <w:r>
        <w:rPr>
          <w:rFonts w:cs="Arial"/>
          <w:b/>
          <w:color w:val="000080"/>
          <w:sz w:val="44"/>
          <w:szCs w:val="44"/>
        </w:rPr>
        <w:t>Research &amp; Vehicle Technology</w:t>
      </w:r>
    </w:p>
    <w:p w:rsidR="00C02773" w:rsidRDefault="008F51EC">
      <w:pPr>
        <w:jc w:val="center"/>
        <w:rPr>
          <w:rFonts w:cs="Arial"/>
          <w:b/>
          <w:color w:val="000080"/>
          <w:sz w:val="40"/>
          <w:szCs w:val="40"/>
        </w:rPr>
      </w:pPr>
      <w:r>
        <w:rPr>
          <w:rFonts w:cs="Arial"/>
          <w:b/>
          <w:color w:val="000080"/>
          <w:sz w:val="40"/>
          <w:szCs w:val="40"/>
        </w:rPr>
        <w:t>“Infotainment Systems Product Development”</w:t>
      </w:r>
    </w:p>
    <w:p w:rsidR="00C02773" w:rsidRDefault="00C02773">
      <w:pPr>
        <w:jc w:val="center"/>
      </w:pPr>
    </w:p>
    <w:p w:rsidR="00C02773" w:rsidRDefault="00C02773">
      <w:pPr>
        <w:jc w:val="center"/>
      </w:pPr>
    </w:p>
    <w:p w:rsidR="00C02773" w:rsidRDefault="008F51EC">
      <w:pPr>
        <w:jc w:val="center"/>
        <w:rPr>
          <w:rFonts w:cs="Arial"/>
          <w:b/>
          <w:sz w:val="52"/>
          <w:szCs w:val="52"/>
        </w:rPr>
      </w:pPr>
      <w:r>
        <w:rPr>
          <w:rFonts w:cs="Arial"/>
          <w:b/>
          <w:sz w:val="52"/>
          <w:szCs w:val="52"/>
        </w:rPr>
        <w:t>Feature – Transport Protocol</w:t>
      </w:r>
    </w:p>
    <w:p w:rsidR="00C02773" w:rsidRDefault="00C02773">
      <w:pPr>
        <w:jc w:val="center"/>
        <w:rPr>
          <w:rFonts w:cs="Arial"/>
          <w:b/>
          <w:sz w:val="52"/>
          <w:szCs w:val="52"/>
        </w:rPr>
      </w:pPr>
    </w:p>
    <w:p w:rsidR="00C02773" w:rsidRDefault="008F51EC">
      <w:pPr>
        <w:jc w:val="center"/>
        <w:rPr>
          <w:rFonts w:cs="Arial"/>
          <w:b/>
          <w:sz w:val="52"/>
          <w:szCs w:val="52"/>
        </w:rPr>
      </w:pPr>
      <w:r>
        <w:rPr>
          <w:rFonts w:cs="Arial"/>
          <w:b/>
          <w:sz w:val="52"/>
          <w:szCs w:val="52"/>
        </w:rPr>
        <w:t>APIM Infotainment Subsystem Part Specific Specification (SPSS)</w:t>
      </w:r>
    </w:p>
    <w:p w:rsidR="00C02773" w:rsidRDefault="00C02773">
      <w:pPr>
        <w:jc w:val="center"/>
      </w:pPr>
    </w:p>
    <w:p w:rsidR="00C02773" w:rsidRDefault="00C02773">
      <w:pPr>
        <w:jc w:val="center"/>
      </w:pPr>
    </w:p>
    <w:p w:rsidR="00C02773" w:rsidRDefault="00C02773">
      <w:pPr>
        <w:jc w:val="center"/>
      </w:pPr>
    </w:p>
    <w:p w:rsidR="00C02773" w:rsidRDefault="00C02773">
      <w:pPr>
        <w:jc w:val="center"/>
      </w:pPr>
    </w:p>
    <w:p w:rsidR="00C02773" w:rsidRDefault="008F51EC">
      <w:pPr>
        <w:jc w:val="center"/>
        <w:rPr>
          <w:rFonts w:cs="Arial"/>
          <w:sz w:val="28"/>
          <w:szCs w:val="28"/>
        </w:rPr>
      </w:pPr>
      <w:r>
        <w:rPr>
          <w:rFonts w:cs="Arial"/>
          <w:sz w:val="28"/>
          <w:szCs w:val="28"/>
        </w:rPr>
        <w:t>Version 1.7</w:t>
      </w:r>
      <w:r w:rsidR="00877129">
        <w:rPr>
          <w:rFonts w:cs="Arial"/>
          <w:sz w:val="28"/>
          <w:szCs w:val="28"/>
        </w:rPr>
        <w:t>.1</w:t>
      </w:r>
    </w:p>
    <w:p w:rsidR="00C02773" w:rsidRDefault="008F51EC">
      <w:pPr>
        <w:jc w:val="center"/>
        <w:rPr>
          <w:rFonts w:cs="Arial"/>
          <w:b/>
          <w:sz w:val="28"/>
          <w:szCs w:val="28"/>
        </w:rPr>
      </w:pPr>
      <w:r>
        <w:rPr>
          <w:rFonts w:cs="Arial"/>
          <w:b/>
          <w:sz w:val="28"/>
          <w:szCs w:val="28"/>
        </w:rPr>
        <w:t>UNCONTROLLED COPY IF PRINTED</w:t>
      </w:r>
    </w:p>
    <w:p w:rsidR="00C02773" w:rsidRDefault="00C02773">
      <w:pPr>
        <w:jc w:val="center"/>
      </w:pPr>
    </w:p>
    <w:p w:rsidR="00C02773" w:rsidRDefault="008F51EC">
      <w:pPr>
        <w:jc w:val="center"/>
        <w:rPr>
          <w:rFonts w:cs="Arial"/>
          <w:b/>
          <w:szCs w:val="22"/>
        </w:rPr>
      </w:pPr>
      <w:r>
        <w:rPr>
          <w:rFonts w:cs="Arial"/>
          <w:b/>
          <w:szCs w:val="22"/>
        </w:rPr>
        <w:t xml:space="preserve">Version Date: </w:t>
      </w:r>
      <w:r w:rsidR="00877129">
        <w:rPr>
          <w:rFonts w:cs="Arial"/>
          <w:b/>
          <w:szCs w:val="22"/>
        </w:rPr>
        <w:t>April 5, 2016</w:t>
      </w:r>
    </w:p>
    <w:p w:rsidR="00C02773" w:rsidRDefault="00C02773">
      <w:pPr>
        <w:jc w:val="center"/>
      </w:pPr>
    </w:p>
    <w:p w:rsidR="00C02773" w:rsidRDefault="00C02773">
      <w:pPr>
        <w:jc w:val="center"/>
      </w:pPr>
    </w:p>
    <w:p w:rsidR="00C02773" w:rsidRDefault="00C02773">
      <w:pPr>
        <w:jc w:val="center"/>
      </w:pPr>
    </w:p>
    <w:p w:rsidR="00C02773" w:rsidRDefault="008F51EC">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C02773" w:rsidRDefault="008F51EC">
      <w:pPr>
        <w:jc w:val="center"/>
        <w:outlineLvl w:val="0"/>
        <w:rPr>
          <w:rFonts w:cs="Arial"/>
          <w:b/>
          <w:bCs/>
          <w:sz w:val="28"/>
          <w:szCs w:val="28"/>
          <w:u w:val="single"/>
        </w:rPr>
      </w:pPr>
      <w:r>
        <w:rPr>
          <w:b/>
          <w:sz w:val="36"/>
          <w:szCs w:val="36"/>
        </w:rPr>
        <w:br w:type="page"/>
      </w:r>
      <w:bookmarkStart w:id="1" w:name="_Toc446341606"/>
      <w:r>
        <w:rPr>
          <w:rFonts w:cs="Arial"/>
          <w:b/>
          <w:bCs/>
          <w:sz w:val="28"/>
          <w:szCs w:val="28"/>
          <w:u w:val="single"/>
        </w:rPr>
        <w:lastRenderedPageBreak/>
        <w:t>Revision History</w:t>
      </w:r>
      <w:bookmarkEnd w:id="1"/>
    </w:p>
    <w:p w:rsidR="00C02773" w:rsidRDefault="00C02773">
      <w:pPr>
        <w:rPr>
          <w:rFonts w:cs="Arial"/>
        </w:rPr>
      </w:pPr>
    </w:p>
    <w:p w:rsidR="00C02773" w:rsidRDefault="00C02773">
      <w:pPr>
        <w:rPr>
          <w:rFonts w:cs="Arial"/>
        </w:rPr>
      </w:pPr>
    </w:p>
    <w:tbl>
      <w:tblPr>
        <w:tblW w:w="10950" w:type="dxa"/>
        <w:jc w:val="center"/>
        <w:tblInd w:w="-393" w:type="dxa"/>
        <w:tblLayout w:type="fixed"/>
        <w:tblLook w:val="04A0" w:firstRow="1" w:lastRow="0" w:firstColumn="1" w:lastColumn="0" w:noHBand="0" w:noVBand="1"/>
      </w:tblPr>
      <w:tblGrid>
        <w:gridCol w:w="1584"/>
        <w:gridCol w:w="74"/>
        <w:gridCol w:w="992"/>
        <w:gridCol w:w="28"/>
        <w:gridCol w:w="628"/>
        <w:gridCol w:w="1723"/>
        <w:gridCol w:w="348"/>
        <w:gridCol w:w="5460"/>
        <w:gridCol w:w="113"/>
      </w:tblGrid>
      <w:tr w:rsidR="00C02773" w:rsidTr="00A40CCA">
        <w:trPr>
          <w:gridAfter w:val="1"/>
          <w:wAfter w:w="113" w:type="dxa"/>
          <w:trHeight w:val="360"/>
          <w:jc w:val="center"/>
        </w:trPr>
        <w:tc>
          <w:tcPr>
            <w:tcW w:w="165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02773" w:rsidRDefault="008F51EC">
            <w:pPr>
              <w:jc w:val="center"/>
              <w:rPr>
                <w:rFonts w:cs="Arial"/>
                <w:b/>
                <w:bCs/>
                <w:lang w:val="fr-FR"/>
              </w:rPr>
            </w:pPr>
            <w:r>
              <w:rPr>
                <w:rFonts w:cs="Arial"/>
                <w:b/>
                <w:bCs/>
                <w:lang w:val="fr-FR"/>
              </w:rPr>
              <w:t>Date</w:t>
            </w:r>
          </w:p>
        </w:tc>
        <w:tc>
          <w:tcPr>
            <w:tcW w:w="1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02773" w:rsidRDefault="008F51EC">
            <w:pPr>
              <w:jc w:val="center"/>
              <w:rPr>
                <w:rFonts w:cs="Arial"/>
                <w:b/>
                <w:bCs/>
                <w:lang w:val="fr-FR"/>
              </w:rPr>
            </w:pPr>
            <w:r>
              <w:rPr>
                <w:rFonts w:cs="Arial"/>
                <w:b/>
                <w:bCs/>
                <w:lang w:val="fr-FR"/>
              </w:rPr>
              <w:t>Version</w:t>
            </w:r>
          </w:p>
        </w:tc>
        <w:tc>
          <w:tcPr>
            <w:tcW w:w="8159"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C02773" w:rsidRDefault="008F51EC" w:rsidP="00C02773">
            <w:pPr>
              <w:jc w:val="center"/>
              <w:rPr>
                <w:rFonts w:cs="Arial"/>
                <w:b/>
                <w:bCs/>
                <w:lang w:val="fr-FR"/>
              </w:rPr>
            </w:pPr>
            <w:r>
              <w:rPr>
                <w:rFonts w:cs="Arial"/>
                <w:b/>
                <w:bCs/>
                <w:lang w:val="fr-FR"/>
              </w:rPr>
              <w:t>Notes</w:t>
            </w: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sidRPr="004D5A5B">
              <w:rPr>
                <w:rFonts w:cs="Arial"/>
                <w:b/>
                <w:sz w:val="16"/>
                <w:lang w:val="fr-FR"/>
              </w:rPr>
              <w:t>May 31, 2013</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sidRPr="004D5A5B">
              <w:rPr>
                <w:rFonts w:cs="Arial"/>
                <w:b/>
                <w:sz w:val="16"/>
                <w:lang w:val="fr-FR"/>
              </w:rPr>
              <w:t>1.0</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Initial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pPr>
              <w:rPr>
                <w:rFonts w:cs="Arial"/>
                <w:b/>
                <w:sz w:val="16"/>
              </w:rPr>
            </w:pPr>
          </w:p>
        </w:tc>
      </w:tr>
      <w:tr w:rsidR="00C02773"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tcBorders>
            <w:shd w:val="thinDiagCross" w:color="auto" w:fill="D9D9D9" w:themeFill="background1" w:themeFillShade="D9"/>
          </w:tcPr>
          <w:p w:rsidR="00C02773" w:rsidRDefault="00C02773" w:rsidP="00C02773">
            <w:pPr>
              <w:rPr>
                <w:rFonts w:cs="Arial"/>
                <w:sz w:val="16"/>
                <w:lang w:val="fr-FR"/>
              </w:rPr>
            </w:pPr>
          </w:p>
        </w:tc>
        <w:tc>
          <w:tcPr>
            <w:tcW w:w="1020" w:type="dxa"/>
            <w:gridSpan w:val="2"/>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lang w:val="fr-FR"/>
              </w:rPr>
            </w:pPr>
          </w:p>
        </w:tc>
        <w:tc>
          <w:tcPr>
            <w:tcW w:w="2699" w:type="dxa"/>
            <w:gridSpan w:val="3"/>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rPr>
            </w:pPr>
          </w:p>
        </w:tc>
        <w:tc>
          <w:tcPr>
            <w:tcW w:w="5460" w:type="dxa"/>
            <w:tcBorders>
              <w:top w:val="single" w:sz="6" w:space="0" w:color="auto"/>
              <w:bottom w:val="single" w:sz="6" w:space="0" w:color="auto"/>
              <w:right w:val="single" w:sz="6" w:space="0" w:color="auto"/>
            </w:tcBorders>
            <w:shd w:val="thinDiagCross" w:color="auto" w:fill="D9D9D9" w:themeFill="background1" w:themeFillShade="D9"/>
          </w:tcPr>
          <w:p w:rsidR="00C02773" w:rsidRDefault="00C02773">
            <w:pPr>
              <w:rPr>
                <w:rFonts w:cs="Arial"/>
                <w:sz w:val="16"/>
              </w:rPr>
            </w:pP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sidRPr="004D5A5B">
              <w:rPr>
                <w:rFonts w:cs="Arial"/>
                <w:b/>
                <w:sz w:val="16"/>
              </w:rPr>
              <w:t>October</w:t>
            </w:r>
            <w:r w:rsidRPr="004D5A5B">
              <w:rPr>
                <w:rFonts w:cs="Arial"/>
                <w:b/>
                <w:sz w:val="16"/>
                <w:lang w:val="fr-FR"/>
              </w:rPr>
              <w:t xml:space="preserve"> 17, 2013</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sidRPr="004D5A5B">
              <w:rPr>
                <w:rFonts w:cs="Arial"/>
                <w:b/>
                <w:sz w:val="16"/>
                <w:lang w:val="fr-FR"/>
              </w:rPr>
              <w:t>1.1</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Updated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pPr>
              <w:rPr>
                <w:rFonts w:cs="Arial"/>
                <w:b/>
                <w:sz w:val="16"/>
              </w:rPr>
            </w:pPr>
          </w:p>
        </w:tc>
      </w:tr>
      <w:tr w:rsidR="00C02773" w:rsidTr="00A40CCA">
        <w:trPr>
          <w:gridAfter w:val="1"/>
          <w:wAfter w:w="113" w:type="dxa"/>
          <w:trHeight w:val="237"/>
          <w:jc w:val="center"/>
        </w:trPr>
        <w:tc>
          <w:tcPr>
            <w:tcW w:w="1658" w:type="dxa"/>
            <w:gridSpan w:val="2"/>
            <w:tcBorders>
              <w:top w:val="single" w:sz="6" w:space="0" w:color="auto"/>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TP-GFEA-295336-2-Transport Protocol</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proofErr w:type="gramStart"/>
            <w:r>
              <w:rPr>
                <w:rFonts w:cs="Arial"/>
                <w:sz w:val="16"/>
              </w:rPr>
              <w:t>asimukhi</w:t>
            </w:r>
            <w:proofErr w:type="gramEnd"/>
            <w:r>
              <w:rPr>
                <w:rFonts w:cs="Arial"/>
                <w:sz w:val="16"/>
              </w:rPr>
              <w:t>: added new signal ID 0x8D RadioText_St to support 128 characters on DAB.</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TP-PHY-GTPC-138122-6-AUDIO - RDISP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proofErr w:type="gramStart"/>
            <w:r>
              <w:rPr>
                <w:rFonts w:cs="Arial"/>
                <w:sz w:val="16"/>
              </w:rPr>
              <w:t>asimukhi</w:t>
            </w:r>
            <w:proofErr w:type="gramEnd"/>
            <w:r>
              <w:rPr>
                <w:rFonts w:cs="Arial"/>
                <w:sz w:val="16"/>
              </w:rPr>
              <w:t>: added signals GetDABPresetInfo_Rsp;GetDABStationList_Rsp; EnsembleName2_St; RadioText2_St; GetDABEnsembleName_Rsp; to fulfill the DAB-improvements.</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TP-PHY-GTPC-160781-2-MediaPlayerServer - MediaPlayerClient</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proofErr w:type="gramStart"/>
            <w:r>
              <w:rPr>
                <w:rFonts w:cs="Arial"/>
                <w:sz w:val="16"/>
              </w:rPr>
              <w:t>asimukhi</w:t>
            </w:r>
            <w:proofErr w:type="gramEnd"/>
            <w:r>
              <w:rPr>
                <w:rFonts w:cs="Arial"/>
                <w:sz w:val="16"/>
              </w:rPr>
              <w:t>: added signal GetDABPresetInfo_Rsp to fulfill the DAB-improvements.</w:t>
            </w:r>
          </w:p>
        </w:tc>
      </w:tr>
      <w:tr w:rsidR="00C02773" w:rsidTr="00A40CCA">
        <w:trPr>
          <w:gridAfter w:val="1"/>
          <w:wAfter w:w="113" w:type="dxa"/>
          <w:trHeight w:val="237"/>
          <w:jc w:val="center"/>
        </w:trPr>
        <w:tc>
          <w:tcPr>
            <w:tcW w:w="1658" w:type="dxa"/>
            <w:gridSpan w:val="2"/>
            <w:tcBorders>
              <w:left w:val="single" w:sz="6" w:space="0" w:color="auto"/>
              <w:bottom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TP-LOG-GTPC-296321-1-SID-8D-RadioText2_St</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asimukhi: added support for up to 128 characters</w:t>
            </w:r>
          </w:p>
        </w:tc>
      </w:tr>
      <w:tr w:rsidR="00C02773"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tcBorders>
            <w:shd w:val="thinDiagCross" w:color="auto" w:fill="D9D9D9" w:themeFill="background1" w:themeFillShade="D9"/>
          </w:tcPr>
          <w:p w:rsidR="00C02773" w:rsidRDefault="00C02773" w:rsidP="00C02773">
            <w:pPr>
              <w:rPr>
                <w:rFonts w:cs="Arial"/>
                <w:sz w:val="16"/>
                <w:lang w:val="fr-FR"/>
              </w:rPr>
            </w:pPr>
          </w:p>
        </w:tc>
        <w:tc>
          <w:tcPr>
            <w:tcW w:w="1020" w:type="dxa"/>
            <w:gridSpan w:val="2"/>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lang w:val="fr-FR"/>
              </w:rPr>
            </w:pPr>
          </w:p>
        </w:tc>
        <w:tc>
          <w:tcPr>
            <w:tcW w:w="2699" w:type="dxa"/>
            <w:gridSpan w:val="3"/>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rPr>
            </w:pPr>
          </w:p>
        </w:tc>
        <w:tc>
          <w:tcPr>
            <w:tcW w:w="5460" w:type="dxa"/>
            <w:tcBorders>
              <w:top w:val="single" w:sz="6" w:space="0" w:color="auto"/>
              <w:bottom w:val="single" w:sz="6" w:space="0" w:color="auto"/>
              <w:right w:val="single" w:sz="6" w:space="0" w:color="auto"/>
            </w:tcBorders>
            <w:shd w:val="thinDiagCross" w:color="auto" w:fill="D9D9D9" w:themeFill="background1" w:themeFillShade="D9"/>
          </w:tcPr>
          <w:p w:rsidR="00C02773" w:rsidRDefault="00C02773" w:rsidP="00C02773">
            <w:pPr>
              <w:rPr>
                <w:rFonts w:cs="Arial"/>
                <w:sz w:val="16"/>
              </w:rPr>
            </w:pP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sidRPr="00F24D19">
              <w:rPr>
                <w:rFonts w:cs="Arial"/>
                <w:b/>
                <w:sz w:val="16"/>
              </w:rPr>
              <w:t>December 4, 2013</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Pr>
                <w:rFonts w:cs="Arial"/>
                <w:b/>
                <w:sz w:val="16"/>
                <w:lang w:val="fr-FR"/>
              </w:rPr>
              <w:t>1.2</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Updated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rsidP="00C02773">
            <w:pPr>
              <w:rPr>
                <w:rFonts w:cs="Arial"/>
                <w:b/>
                <w:sz w:val="16"/>
              </w:rPr>
            </w:pPr>
          </w:p>
        </w:tc>
      </w:tr>
      <w:tr w:rsidR="00C02773" w:rsidTr="00A40CCA">
        <w:trPr>
          <w:gridAfter w:val="1"/>
          <w:wAfter w:w="113" w:type="dxa"/>
          <w:trHeight w:val="237"/>
          <w:jc w:val="center"/>
        </w:trPr>
        <w:tc>
          <w:tcPr>
            <w:tcW w:w="1658" w:type="dxa"/>
            <w:gridSpan w:val="2"/>
            <w:tcBorders>
              <w:top w:val="single" w:sz="6" w:space="0" w:color="auto"/>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TP-GREQ-138092-7-Signal Utilization</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sorris1: Added MobileCom_Service2 for Embedded Modem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TP-PHY-GTPC-223473-3-TCU - APIM</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sorris1: Added SID 90</w:t>
            </w:r>
          </w:p>
        </w:tc>
      </w:tr>
      <w:tr w:rsidR="00C02773" w:rsidTr="00A40CCA">
        <w:trPr>
          <w:gridAfter w:val="1"/>
          <w:wAfter w:w="113" w:type="dxa"/>
          <w:trHeight w:val="237"/>
          <w:jc w:val="center"/>
        </w:trPr>
        <w:tc>
          <w:tcPr>
            <w:tcW w:w="1658" w:type="dxa"/>
            <w:gridSpan w:val="2"/>
            <w:tcBorders>
              <w:left w:val="single" w:sz="6" w:space="0" w:color="auto"/>
              <w:bottom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TP-LOG-GTPC-305875-1-SID-90-EmergencyCallText_St</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rPr>
                <w:rFonts w:cs="Arial"/>
                <w:sz w:val="16"/>
              </w:rPr>
            </w:pPr>
            <w:r>
              <w:rPr>
                <w:rFonts w:cs="Arial"/>
                <w:sz w:val="16"/>
              </w:rPr>
              <w:t>sorris1: New Requirement</w:t>
            </w:r>
          </w:p>
        </w:tc>
      </w:tr>
      <w:tr w:rsidR="00C02773"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tcBorders>
            <w:shd w:val="thinDiagCross" w:color="auto" w:fill="D9D9D9" w:themeFill="background1" w:themeFillShade="D9"/>
          </w:tcPr>
          <w:p w:rsidR="00C02773" w:rsidRDefault="00C02773" w:rsidP="00C02773">
            <w:pPr>
              <w:rPr>
                <w:rFonts w:cs="Arial"/>
                <w:sz w:val="16"/>
                <w:lang w:val="fr-FR"/>
              </w:rPr>
            </w:pPr>
          </w:p>
        </w:tc>
        <w:tc>
          <w:tcPr>
            <w:tcW w:w="1020" w:type="dxa"/>
            <w:gridSpan w:val="2"/>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lang w:val="fr-FR"/>
              </w:rPr>
            </w:pPr>
          </w:p>
        </w:tc>
        <w:tc>
          <w:tcPr>
            <w:tcW w:w="2699" w:type="dxa"/>
            <w:gridSpan w:val="3"/>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rPr>
            </w:pPr>
          </w:p>
        </w:tc>
        <w:tc>
          <w:tcPr>
            <w:tcW w:w="5460" w:type="dxa"/>
            <w:tcBorders>
              <w:top w:val="single" w:sz="6" w:space="0" w:color="auto"/>
              <w:bottom w:val="single" w:sz="6" w:space="0" w:color="auto"/>
              <w:right w:val="single" w:sz="6" w:space="0" w:color="auto"/>
            </w:tcBorders>
            <w:shd w:val="thinDiagCross" w:color="auto" w:fill="D9D9D9" w:themeFill="background1" w:themeFillShade="D9"/>
          </w:tcPr>
          <w:p w:rsidR="00C02773" w:rsidRDefault="00C02773" w:rsidP="00C02773">
            <w:pPr>
              <w:rPr>
                <w:rFonts w:cs="Arial"/>
                <w:sz w:val="16"/>
              </w:rPr>
            </w:pP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sidRPr="00F24D19">
              <w:rPr>
                <w:rFonts w:cs="Arial"/>
                <w:b/>
                <w:sz w:val="16"/>
              </w:rPr>
              <w:t>July 18, 2014</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Pr>
                <w:rFonts w:cs="Arial"/>
                <w:b/>
                <w:sz w:val="16"/>
                <w:lang w:val="fr-FR"/>
              </w:rPr>
              <w:t>1.3</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Updated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rsidP="00C02773">
            <w:pPr>
              <w:rPr>
                <w:rFonts w:cs="Arial"/>
                <w:b/>
                <w:sz w:val="16"/>
              </w:rPr>
            </w:pPr>
          </w:p>
        </w:tc>
      </w:tr>
      <w:tr w:rsidR="00C02773" w:rsidTr="00A40CCA">
        <w:trPr>
          <w:gridAfter w:val="1"/>
          <w:wAfter w:w="113" w:type="dxa"/>
          <w:trHeight w:val="237"/>
          <w:jc w:val="center"/>
        </w:trPr>
        <w:tc>
          <w:tcPr>
            <w:tcW w:w="1658" w:type="dxa"/>
            <w:gridSpan w:val="2"/>
            <w:tcBorders>
              <w:top w:val="single" w:sz="6" w:space="0" w:color="auto"/>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rPr>
                <w:rFonts w:cs="Arial"/>
                <w:sz w:val="16"/>
                <w:szCs w:val="16"/>
              </w:rPr>
            </w:pPr>
            <w:r w:rsidRPr="00C933FF">
              <w:rPr>
                <w:rFonts w:cs="Arial"/>
                <w:sz w:val="16"/>
                <w:szCs w:val="16"/>
              </w:rPr>
              <w:t>TP-FRD-REQ-023115/B-Transport Protocol (TcSE ROIN-295336-2)</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rPr>
                <w:rFonts w:cs="Calibri"/>
                <w:sz w:val="16"/>
                <w:szCs w:val="16"/>
              </w:rPr>
            </w:pPr>
            <w:r w:rsidRPr="00C933FF">
              <w:rPr>
                <w:rFonts w:cs="Calibri"/>
                <w:sz w:val="16"/>
                <w:szCs w:val="16"/>
              </w:rPr>
              <w:t>rpaquet2 added new channels for APIM to AHUD and APIM to Rear EFP,  added new Tp signal UpcomingStreetName_St</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3"/>
              <w:rPr>
                <w:rFonts w:cs="Arial"/>
                <w:sz w:val="16"/>
                <w:szCs w:val="16"/>
              </w:rPr>
            </w:pPr>
            <w:r w:rsidRPr="00C933FF">
              <w:rPr>
                <w:rFonts w:cs="Arial"/>
                <w:sz w:val="16"/>
                <w:szCs w:val="16"/>
              </w:rPr>
              <w:t>TP-REQ-015128/A-Signal Utilization (TcSE ROIN-138092-7)</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3"/>
              <w:rPr>
                <w:rFonts w:cs="Calibri"/>
                <w:sz w:val="16"/>
                <w:szCs w:val="16"/>
              </w:rPr>
            </w:pPr>
            <w:r w:rsidRPr="00C933FF">
              <w:rPr>
                <w:rFonts w:cs="Calibri"/>
                <w:sz w:val="16"/>
                <w:szCs w:val="16"/>
              </w:rPr>
              <w:t>sorris1: Added MobileCom_Service2 for Embedded Modem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3"/>
              <w:rPr>
                <w:rFonts w:cs="Arial"/>
                <w:sz w:val="16"/>
                <w:szCs w:val="16"/>
              </w:rPr>
            </w:pPr>
            <w:r w:rsidRPr="00C933FF">
              <w:rPr>
                <w:rFonts w:cs="Arial"/>
                <w:sz w:val="16"/>
                <w:szCs w:val="16"/>
              </w:rPr>
              <w:t>STR-070474/B-Signal/Channel Mapping Tables (TcSE ROIN-295338)</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3"/>
              <w:rPr>
                <w:rFonts w:cs="Calibri"/>
                <w:sz w:val="16"/>
                <w:szCs w:val="16"/>
              </w:rPr>
            </w:pPr>
            <w:r w:rsidRPr="00C933FF">
              <w:rPr>
                <w:rFonts w:cs="Calibri"/>
                <w:sz w:val="16"/>
                <w:szCs w:val="16"/>
              </w:rPr>
              <w:t>rpaquet2 - Added new channels from APIM to AHUD/Rear EFP</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TP-PHY-TPP-REQ-023132/A-TCU - APIM (TcSE ROIN-223473-3)</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sorris1: Added SID 90</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TP-PHY-TPP-REQ-092284/A-NavRepServer - NavRepClient2</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for APIM to AHUD</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TP-PHY-TPP-REQ-092285/A-NavRepClient2 - NavRepServer</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from AHUD to APIM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TP-PHY-TPP-REQ-092286/A-MediaPlayerServer - MediaPlayerClient2</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for APIM to AHUD</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TP-PHY-TPP-REQ-092287/A-MediaPlayerClient2 - MediaPlayerServer</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for AHUD to APIM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TP-PHY-TPP-REQ-092288/A-PHONE - RDISP2</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for APIM to AHUD</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TP-PHY-TPP-REQ-092289/A-RDISP2 - PHONE</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for AHUD to APIM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TP-PHY-TPP-REQ-092294/A-MediaPlayerServer - MediaPlayerClient3</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for APIM to Rear EFP</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TP-PHY-TPP-REQ-092295/A-MediaPlayerClient3 - MediaPlayerServer</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channel for Rear EFP to APIM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3"/>
              <w:rPr>
                <w:rFonts w:cs="Arial"/>
                <w:sz w:val="16"/>
                <w:szCs w:val="16"/>
              </w:rPr>
            </w:pPr>
            <w:r w:rsidRPr="00C933FF">
              <w:rPr>
                <w:rFonts w:cs="Arial"/>
                <w:sz w:val="16"/>
                <w:szCs w:val="16"/>
              </w:rPr>
              <w:t>STR-070475/B-Signal Descriptions (TcSE ROIN-295339)</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3"/>
              <w:rPr>
                <w:rFonts w:cs="Calibri"/>
                <w:sz w:val="16"/>
                <w:szCs w:val="16"/>
              </w:rPr>
            </w:pPr>
            <w:r w:rsidRPr="00C933FF">
              <w:rPr>
                <w:rFonts w:cs="Calibri"/>
                <w:sz w:val="16"/>
                <w:szCs w:val="16"/>
              </w:rPr>
              <w:t>rpaquet2 - Added UpcomingStreetName_St</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Arial"/>
                <w:sz w:val="16"/>
                <w:szCs w:val="16"/>
              </w:rPr>
            </w:pPr>
            <w:r w:rsidRPr="00C933FF">
              <w:rPr>
                <w:rFonts w:cs="Arial"/>
                <w:sz w:val="16"/>
                <w:szCs w:val="16"/>
              </w:rPr>
              <w:t>TP-LOG-TPL-REQ-092298/A-SID-91-UpcomingStreetName_St</w:t>
            </w:r>
          </w:p>
        </w:tc>
        <w:tc>
          <w:tcPr>
            <w:tcW w:w="5460" w:type="dxa"/>
            <w:tcBorders>
              <w:top w:val="single" w:sz="6" w:space="0" w:color="auto"/>
              <w:left w:val="single" w:sz="6" w:space="0" w:color="auto"/>
              <w:bottom w:val="single" w:sz="6" w:space="0" w:color="auto"/>
              <w:right w:val="single" w:sz="6" w:space="0" w:color="auto"/>
            </w:tcBorders>
            <w:vAlign w:val="center"/>
          </w:tcPr>
          <w:p w:rsidR="00C02773" w:rsidRPr="00C933FF" w:rsidRDefault="008F51EC" w:rsidP="00C02773">
            <w:pPr>
              <w:outlineLvl w:val="4"/>
              <w:rPr>
                <w:rFonts w:cs="Calibri"/>
                <w:sz w:val="16"/>
                <w:szCs w:val="16"/>
              </w:rPr>
            </w:pPr>
            <w:r w:rsidRPr="00C933FF">
              <w:rPr>
                <w:rFonts w:cs="Calibri"/>
                <w:sz w:val="16"/>
                <w:szCs w:val="16"/>
              </w:rPr>
              <w:t>New Requirement</w:t>
            </w:r>
          </w:p>
        </w:tc>
      </w:tr>
      <w:tr w:rsidR="00C02773"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tcBorders>
            <w:shd w:val="thinDiagCross" w:color="auto" w:fill="D9D9D9" w:themeFill="background1" w:themeFillShade="D9"/>
          </w:tcPr>
          <w:p w:rsidR="00C02773" w:rsidRDefault="00C02773" w:rsidP="00C02773">
            <w:pPr>
              <w:rPr>
                <w:rFonts w:cs="Arial"/>
                <w:sz w:val="16"/>
                <w:lang w:val="fr-FR"/>
              </w:rPr>
            </w:pPr>
          </w:p>
        </w:tc>
        <w:tc>
          <w:tcPr>
            <w:tcW w:w="1020" w:type="dxa"/>
            <w:gridSpan w:val="2"/>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lang w:val="fr-FR"/>
              </w:rPr>
            </w:pPr>
          </w:p>
        </w:tc>
        <w:tc>
          <w:tcPr>
            <w:tcW w:w="2699" w:type="dxa"/>
            <w:gridSpan w:val="3"/>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rPr>
            </w:pPr>
          </w:p>
        </w:tc>
        <w:tc>
          <w:tcPr>
            <w:tcW w:w="5460" w:type="dxa"/>
            <w:tcBorders>
              <w:top w:val="single" w:sz="6" w:space="0" w:color="auto"/>
              <w:bottom w:val="single" w:sz="6" w:space="0" w:color="auto"/>
              <w:right w:val="single" w:sz="6" w:space="0" w:color="auto"/>
            </w:tcBorders>
            <w:shd w:val="thinDiagCross" w:color="auto" w:fill="D9D9D9" w:themeFill="background1" w:themeFillShade="D9"/>
          </w:tcPr>
          <w:p w:rsidR="00C02773" w:rsidRDefault="00C02773" w:rsidP="00C02773">
            <w:pPr>
              <w:rPr>
                <w:rFonts w:cs="Arial"/>
                <w:sz w:val="16"/>
              </w:rPr>
            </w:pP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Pr>
                <w:rFonts w:cs="Arial"/>
                <w:b/>
                <w:sz w:val="16"/>
              </w:rPr>
              <w:t>April 6, 2015</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Pr>
                <w:rFonts w:cs="Arial"/>
                <w:b/>
                <w:sz w:val="16"/>
                <w:lang w:val="fr-FR"/>
              </w:rPr>
              <w:t>1.4</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Updated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rsidP="00C02773">
            <w:pPr>
              <w:rPr>
                <w:rFonts w:cs="Arial"/>
                <w:b/>
                <w:sz w:val="16"/>
              </w:rPr>
            </w:pPr>
          </w:p>
        </w:tc>
      </w:tr>
      <w:tr w:rsidR="00C02773" w:rsidTr="00A40CCA">
        <w:trPr>
          <w:gridAfter w:val="1"/>
          <w:wAfter w:w="113" w:type="dxa"/>
          <w:trHeight w:val="237"/>
          <w:jc w:val="center"/>
        </w:trPr>
        <w:tc>
          <w:tcPr>
            <w:tcW w:w="1658" w:type="dxa"/>
            <w:gridSpan w:val="2"/>
            <w:tcBorders>
              <w:top w:val="single" w:sz="6" w:space="0" w:color="auto"/>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TP-PHY-TPP-REQ-023116/B-AUDIO - RDISP (TcSE ROIN-138122-6)+</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proofErr w:type="gramStart"/>
            <w:r w:rsidRPr="00F24D19">
              <w:rPr>
                <w:rFonts w:cs="Calibri"/>
                <w:sz w:val="16"/>
                <w:szCs w:val="16"/>
              </w:rPr>
              <w:t>asimukhi</w:t>
            </w:r>
            <w:proofErr w:type="gramEnd"/>
            <w:r w:rsidRPr="00F24D19">
              <w:rPr>
                <w:rFonts w:cs="Calibri"/>
                <w:sz w:val="16"/>
                <w:szCs w:val="16"/>
              </w:rPr>
              <w:t>: Message IDs 8A, 8B, 8C, 8E have been removed from the channel due to no need to be implemented.</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TP-PHY-TPP-REQ-023116/C-AUDIO - RDISP (TcSE ROIN-138122-6)+</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r w:rsidRPr="00F24D19">
              <w:rPr>
                <w:rFonts w:cs="Calibri"/>
                <w:sz w:val="16"/>
                <w:szCs w:val="16"/>
              </w:rPr>
              <w:t>sberg15: added 0x76 LBP1_ItemInfo_Rsp and 0x76 MediaInformation_St to the channel AUDIO-RDISP</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TP-PHY-TPP-REQ-023116/D-AUDIO - RDISP (TcSE ROIN-138122-6)</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r w:rsidRPr="00F24D19">
              <w:rPr>
                <w:rFonts w:cs="Calibri"/>
                <w:sz w:val="16"/>
                <w:szCs w:val="16"/>
              </w:rPr>
              <w:t>sberg15: added DynamicLabelPlus_St and JournalineTxtMsg_St signals for DAB</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TP-PHY-TPP-REQ-023124/B-NavRepServer - NavRepClient (TcSE ROIN-160780-1)</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r w:rsidRPr="00F24D19">
              <w:rPr>
                <w:rFonts w:cs="Calibri"/>
                <w:sz w:val="16"/>
                <w:szCs w:val="16"/>
              </w:rPr>
              <w:t>sberg15: added 0x76 LBP1_ItemInfo_Rsp to the channel NavRepserver-NavRepClient</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TP-PHY-TPP-REQ-023125/B-MediaPlayerServer - MediaPlayerClient (TcSE ROIN-160781-2)</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proofErr w:type="gramStart"/>
            <w:r w:rsidRPr="00F24D19">
              <w:rPr>
                <w:rFonts w:cs="Calibri"/>
                <w:sz w:val="16"/>
                <w:szCs w:val="16"/>
              </w:rPr>
              <w:t>asimukhi</w:t>
            </w:r>
            <w:proofErr w:type="gramEnd"/>
            <w:r w:rsidRPr="00F24D19">
              <w:rPr>
                <w:rFonts w:cs="Calibri"/>
                <w:sz w:val="16"/>
                <w:szCs w:val="16"/>
              </w:rPr>
              <w:t>: Message ID 8A have been removed from the channel due to no need to be implemented.</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 xml:space="preserve">TP-PHY-TPP-REQ-023126/B-PHONE - MC </w:t>
            </w:r>
            <w:r w:rsidRPr="00F24D19">
              <w:rPr>
                <w:rFonts w:cs="Arial"/>
                <w:sz w:val="16"/>
                <w:szCs w:val="16"/>
              </w:rPr>
              <w:lastRenderedPageBreak/>
              <w:t>(TcSE ROIN-160782-3)</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r w:rsidRPr="00F24D19">
              <w:rPr>
                <w:rFonts w:cs="Calibri"/>
                <w:sz w:val="16"/>
                <w:szCs w:val="16"/>
              </w:rPr>
              <w:lastRenderedPageBreak/>
              <w:t>sberg15: added 0x76 LBP1_ItemInfo_Rsp to the channel Phone-MC.</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TP-PHY-TPP-REQ-023135/B-CD - RDISP (TcSE ROIN-206152-1)</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r w:rsidRPr="00F24D19">
              <w:rPr>
                <w:rFonts w:cs="Calibri"/>
                <w:sz w:val="16"/>
                <w:szCs w:val="16"/>
              </w:rPr>
              <w:t>sberg15: added 0x76 LBP1_ItemInfo_Rsp and 0x79 MediaInformation_St to the channel CD-MC</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Arial"/>
                <w:sz w:val="16"/>
                <w:szCs w:val="16"/>
              </w:rPr>
            </w:pPr>
            <w:r w:rsidRPr="00F24D19">
              <w:rPr>
                <w:rFonts w:cs="Arial"/>
                <w:sz w:val="16"/>
                <w:szCs w:val="16"/>
              </w:rPr>
              <w:t>TP-LOG-TPL-REQ-023173/B-SID-77-Destination_Info_St (TcSE ROIN-160691-3)</w:t>
            </w:r>
          </w:p>
        </w:tc>
        <w:tc>
          <w:tcPr>
            <w:tcW w:w="5460" w:type="dxa"/>
            <w:tcBorders>
              <w:top w:val="single" w:sz="6" w:space="0" w:color="auto"/>
              <w:left w:val="single" w:sz="6" w:space="0" w:color="auto"/>
              <w:bottom w:val="single" w:sz="6" w:space="0" w:color="auto"/>
              <w:right w:val="single" w:sz="6" w:space="0" w:color="auto"/>
            </w:tcBorders>
          </w:tcPr>
          <w:p w:rsidR="00C02773" w:rsidRPr="00F24D19" w:rsidRDefault="008F51EC" w:rsidP="00C02773">
            <w:pPr>
              <w:outlineLvl w:val="4"/>
              <w:rPr>
                <w:rFonts w:cs="Calibri"/>
                <w:sz w:val="16"/>
                <w:szCs w:val="16"/>
              </w:rPr>
            </w:pPr>
            <w:r w:rsidRPr="00F24D19">
              <w:rPr>
                <w:rFonts w:cs="Calibri"/>
                <w:sz w:val="16"/>
                <w:szCs w:val="16"/>
              </w:rPr>
              <w:t>rpaquet2 - Added vector information back into the vector section of this TP method.</w:t>
            </w:r>
          </w:p>
        </w:tc>
      </w:tr>
      <w:tr w:rsidR="00C02773"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tcBorders>
            <w:shd w:val="thinDiagCross" w:color="auto" w:fill="D9D9D9" w:themeFill="background1" w:themeFillShade="D9"/>
          </w:tcPr>
          <w:p w:rsidR="00C02773" w:rsidRDefault="00C02773" w:rsidP="00C02773">
            <w:pPr>
              <w:rPr>
                <w:rFonts w:cs="Arial"/>
                <w:sz w:val="16"/>
                <w:lang w:val="fr-FR"/>
              </w:rPr>
            </w:pPr>
          </w:p>
        </w:tc>
        <w:tc>
          <w:tcPr>
            <w:tcW w:w="1020" w:type="dxa"/>
            <w:gridSpan w:val="2"/>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lang w:val="fr-FR"/>
              </w:rPr>
            </w:pPr>
          </w:p>
        </w:tc>
        <w:tc>
          <w:tcPr>
            <w:tcW w:w="2699" w:type="dxa"/>
            <w:gridSpan w:val="3"/>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rPr>
            </w:pPr>
          </w:p>
        </w:tc>
        <w:tc>
          <w:tcPr>
            <w:tcW w:w="5460" w:type="dxa"/>
            <w:tcBorders>
              <w:top w:val="single" w:sz="6" w:space="0" w:color="auto"/>
              <w:bottom w:val="single" w:sz="6" w:space="0" w:color="auto"/>
              <w:right w:val="single" w:sz="6" w:space="0" w:color="auto"/>
            </w:tcBorders>
            <w:shd w:val="thinDiagCross" w:color="auto" w:fill="D9D9D9" w:themeFill="background1" w:themeFillShade="D9"/>
          </w:tcPr>
          <w:p w:rsidR="00C02773" w:rsidRDefault="00C02773" w:rsidP="00C02773">
            <w:pPr>
              <w:rPr>
                <w:rFonts w:cs="Arial"/>
                <w:sz w:val="16"/>
              </w:rPr>
            </w:pP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Pr>
                <w:rFonts w:cs="Arial"/>
                <w:b/>
                <w:sz w:val="16"/>
              </w:rPr>
              <w:t>October 7, 2015</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Pr>
                <w:rFonts w:cs="Arial"/>
                <w:b/>
                <w:sz w:val="16"/>
                <w:lang w:val="fr-FR"/>
              </w:rPr>
              <w:t>1.5</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Updated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rsidP="00C02773">
            <w:pPr>
              <w:rPr>
                <w:rFonts w:cs="Arial"/>
                <w:b/>
                <w:sz w:val="16"/>
              </w:rPr>
            </w:pPr>
          </w:p>
        </w:tc>
      </w:tr>
      <w:tr w:rsidR="00C02773" w:rsidTr="00A40CCA">
        <w:trPr>
          <w:gridAfter w:val="1"/>
          <w:wAfter w:w="113" w:type="dxa"/>
          <w:trHeight w:val="237"/>
          <w:jc w:val="center"/>
        </w:trPr>
        <w:tc>
          <w:tcPr>
            <w:tcW w:w="1658" w:type="dxa"/>
            <w:gridSpan w:val="2"/>
            <w:tcBorders>
              <w:top w:val="single" w:sz="6" w:space="0" w:color="auto"/>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TP-PHY-TPP-REQ-023117/B-SDARS - RDISP (TcSE ROIN-147073-4)</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0x76 to the list.</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TP-PHY-TPP-REQ-013860/B-TMCServer - TMCClient (TcSE ROIN-159708-3)</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sberg15: added signal ID 0x99 TrafficServiceProvider_St</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TP-PHY-TPP-REQ-023128/B-TMCClient - TMCServer (TcSE ROIN-178758-2)</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sberg15: added signal ID 0x9A TrafficeGetServiceProvider_Rq</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TP-PHY-TPP-REQ-023131/B-APIM - TCU (TcSE ROIN-223472-2)</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0x94.</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TP-PHY-TPP-REQ-023132/B-TCU - APIM (TcSE ROIN-223473-3)</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0x95 through 0x98 for Wifi Hotspot feature.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3"/>
              <w:rPr>
                <w:rFonts w:cs="Calibri"/>
                <w:sz w:val="16"/>
                <w:szCs w:val="16"/>
              </w:rPr>
            </w:pPr>
            <w:r>
              <w:rPr>
                <w:rFonts w:cs="Calibri"/>
                <w:sz w:val="16"/>
                <w:szCs w:val="16"/>
              </w:rPr>
              <w:t>STR-070475/C-Signal Descriptions (TcSE ROIN-295339)+</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3"/>
              <w:rPr>
                <w:rFonts w:cs="Calibri"/>
                <w:sz w:val="16"/>
                <w:szCs w:val="16"/>
              </w:rPr>
            </w:pPr>
            <w:r>
              <w:rPr>
                <w:rFonts w:cs="Calibri"/>
                <w:sz w:val="16"/>
                <w:szCs w:val="16"/>
              </w:rPr>
              <w:t>MBORREL4: Added Signal ID's 0x94-0x98</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3"/>
              <w:rPr>
                <w:rFonts w:cs="Calibri"/>
                <w:sz w:val="16"/>
                <w:szCs w:val="16"/>
              </w:rPr>
            </w:pPr>
            <w:r>
              <w:rPr>
                <w:rFonts w:cs="Calibri"/>
                <w:sz w:val="16"/>
                <w:szCs w:val="16"/>
              </w:rPr>
              <w:t>STR-070475/D-Signal Descriptions (TcSE ROIN-295339)</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3"/>
              <w:rPr>
                <w:rFonts w:cs="Calibri"/>
                <w:sz w:val="16"/>
                <w:szCs w:val="16"/>
              </w:rPr>
            </w:pPr>
            <w:r>
              <w:rPr>
                <w:rFonts w:cs="Calibri"/>
                <w:sz w:val="16"/>
                <w:szCs w:val="16"/>
              </w:rPr>
              <w:t>sberg15: added signal IDs 0c99 and 0x9A for traffic services tuner.</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TP-LOG-TPL-REQ-023181/B-SID-82-ChargeProfileList_Rq (TcSE ROIN-223468-1)</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wstephe1:  Additional instructional notes for RspCode = MODIFY on Byte 5: NumberOfItems and Byte 6:  StartIndex for clarification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TP-LOG-TPL-REQ-166128/A-SID-94-WifiInfo_Rq</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new for Wifi Hotspot feature.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TP-LOG-TPL-REQ-166129/A-SID-95-WifiInfo_Rsp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new for Wifi Hotspot feature.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TP-LOG-TPL-REQ-166130/A-SID-96-CarrierInfo_Rsp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new for Wifi Hotspot feature.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TP-LOG-TPL-REQ-166131/A-SID-97-DataUsage_Rsp+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new for Wifi Hotspot feature.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TP-LOG-TPL-REQ-166131/B-SID-97-DataUsage_Rsp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MBORREL4: Updated description for DataUsed &amp; DataLeft. Added new parameters TotalData, DataUsedPercent, and DataUnits. Added Notes where applicable to explain Data values are to be in steps of 0.1 units</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TP-LOG-TPL-REQ-166132/A-SID-98-DeviceList_Rsp+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rpaquet2 - Added new for Wifi Hotspot feature.</w:t>
            </w:r>
          </w:p>
        </w:tc>
      </w:tr>
      <w:tr w:rsidR="00C02773" w:rsidTr="00A40CCA">
        <w:trPr>
          <w:gridAfter w:val="1"/>
          <w:wAfter w:w="113" w:type="dxa"/>
          <w:trHeight w:val="237"/>
          <w:jc w:val="center"/>
        </w:trPr>
        <w:tc>
          <w:tcPr>
            <w:tcW w:w="1658" w:type="dxa"/>
            <w:gridSpan w:val="2"/>
            <w:tcBorders>
              <w:left w:val="single" w:sz="6" w:space="0" w:color="auto"/>
              <w:bottom w:val="single" w:sz="6" w:space="0" w:color="auto"/>
              <w:right w:val="single" w:sz="6" w:space="0" w:color="auto"/>
            </w:tcBorders>
          </w:tcPr>
          <w:p w:rsidR="00C02773" w:rsidRDefault="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TP-LOG-TPL-REQ-166132/B-SID-98-DeviceList_Rsp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rFonts w:cs="Calibri"/>
                <w:sz w:val="16"/>
                <w:szCs w:val="16"/>
              </w:rPr>
            </w:pPr>
            <w:r>
              <w:rPr>
                <w:rFonts w:cs="Calibri"/>
                <w:sz w:val="16"/>
                <w:szCs w:val="16"/>
              </w:rPr>
              <w:t>MBORREL4: Updated to remove BlackList encoding</w:t>
            </w:r>
          </w:p>
        </w:tc>
      </w:tr>
      <w:tr w:rsidR="00C02773"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tcBorders>
            <w:shd w:val="thinDiagCross" w:color="auto" w:fill="D9D9D9" w:themeFill="background1" w:themeFillShade="D9"/>
          </w:tcPr>
          <w:p w:rsidR="00C02773" w:rsidRDefault="00C02773" w:rsidP="00C02773">
            <w:pPr>
              <w:rPr>
                <w:rFonts w:cs="Arial"/>
                <w:sz w:val="16"/>
                <w:lang w:val="fr-FR"/>
              </w:rPr>
            </w:pPr>
          </w:p>
        </w:tc>
        <w:tc>
          <w:tcPr>
            <w:tcW w:w="1020" w:type="dxa"/>
            <w:gridSpan w:val="2"/>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lang w:val="fr-FR"/>
              </w:rPr>
            </w:pPr>
          </w:p>
        </w:tc>
        <w:tc>
          <w:tcPr>
            <w:tcW w:w="2699" w:type="dxa"/>
            <w:gridSpan w:val="3"/>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rPr>
            </w:pPr>
          </w:p>
        </w:tc>
        <w:tc>
          <w:tcPr>
            <w:tcW w:w="5460" w:type="dxa"/>
            <w:tcBorders>
              <w:top w:val="single" w:sz="6" w:space="0" w:color="auto"/>
              <w:bottom w:val="single" w:sz="6" w:space="0" w:color="auto"/>
              <w:right w:val="single" w:sz="6" w:space="0" w:color="auto"/>
            </w:tcBorders>
            <w:shd w:val="thinDiagCross" w:color="auto" w:fill="D9D9D9" w:themeFill="background1" w:themeFillShade="D9"/>
          </w:tcPr>
          <w:p w:rsidR="00C02773" w:rsidRDefault="00C02773" w:rsidP="00C02773">
            <w:pPr>
              <w:rPr>
                <w:rFonts w:cs="Arial"/>
                <w:sz w:val="16"/>
              </w:rPr>
            </w:pP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Pr>
                <w:rFonts w:cs="Arial"/>
                <w:b/>
                <w:sz w:val="16"/>
              </w:rPr>
              <w:t>December 18, 2015</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Pr>
                <w:rFonts w:cs="Arial"/>
                <w:b/>
                <w:sz w:val="16"/>
                <w:lang w:val="fr-FR"/>
              </w:rPr>
              <w:t>1.6</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Updated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rsidP="00C02773">
            <w:pPr>
              <w:rPr>
                <w:rFonts w:cs="Arial"/>
                <w:b/>
                <w:sz w:val="16"/>
              </w:rPr>
            </w:pPr>
          </w:p>
        </w:tc>
      </w:tr>
      <w:tr w:rsidR="00C02773" w:rsidTr="00A40CCA">
        <w:trPr>
          <w:gridAfter w:val="1"/>
          <w:wAfter w:w="113" w:type="dxa"/>
          <w:trHeight w:val="237"/>
          <w:jc w:val="center"/>
        </w:trPr>
        <w:tc>
          <w:tcPr>
            <w:tcW w:w="1658" w:type="dxa"/>
            <w:gridSpan w:val="2"/>
            <w:tcBorders>
              <w:top w:val="single" w:sz="6" w:space="0" w:color="auto"/>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TP-PHY-TPP-REQ-023118/B-RDISP - SDARS (TcSE ROIN-147074-2)</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rpaquet2 - Added 0x6C to this channel as APIM will send when X40 SDARS is available.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TP-PHY-TPP-REQ-023125/C-MediaPlayerServer - MediaPlayerClient (TcSE ROIN-160781-2)</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rpaquet2 - Added 0x67, 0x68, 0x6C and 0x6F for X40 SDARS data coming from APIM now.</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TP-PHY-TPP-REQ-023132/C-TCU - APIM (TcSE ROIN-223473-3)</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 xml:space="preserve">Added signalID (0xCF/FF) to </w:t>
            </w:r>
            <w:proofErr w:type="gramStart"/>
            <w:r w:rsidRPr="008F0A87">
              <w:rPr>
                <w:rFonts w:cs="Calibri"/>
                <w:sz w:val="16"/>
                <w:szCs w:val="16"/>
              </w:rPr>
              <w:t>channel  TCU</w:t>
            </w:r>
            <w:proofErr w:type="gramEnd"/>
            <w:r w:rsidRPr="008F0A87">
              <w:rPr>
                <w:rFonts w:cs="Calibri"/>
                <w:sz w:val="16"/>
                <w:szCs w:val="16"/>
              </w:rPr>
              <w:t>-APIM.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TP-PHY-TPP-REQ-092286/B-MediaPlayerServer - MediaPlayerClient2</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rpaquet2 - Added 0x67, 0x6C and 0x6F for new X40 SDARS data now coming from the APIM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TP-PHY-TPP-REQ-092294/B-MediaPlayerServer - MediaPlayerClient3</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rpaquet2 - Added 0x67, 0x68, 0x6C and 0x6F to this channel for X40 signals sent from APIM.</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STR-070475/E-Signal Descriptions (TcSE ROIN-295339)</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Added logical signal (0xCF/FF) for megaTP (TP-on-TP) handling</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TP-LOG-TPL-REQ-023169/B-SID-76-LBP1_ItemInfo_Rsp (TcSE ROIN-159709-6)</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sberg15: Updated utilization byte to show the utilization for different features like Phone, Media Player, navigation etc.</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TP-LOG-TPL-REQ-023181/B-SID-82-ChargeProfileList_Rq (TcSE ROIN-223468-1)</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wstephe1:  Additional instructional notes for RspCode = MODIFY on Byte 5: NumberOfItems and Byte 6:  StartIndex for clarification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TP-LOG-TPL-REQ-166130/B-SID-96-CarrierInfo_Rsp+</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MBORREL4: Removed MSISDN and updated signal to include two phone numbers (Ford &amp; Lincoln). Updated data size as well.</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TP-LOG-TPL-REQ-166130/C-SID-96-CarrierInfo_Rsp</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MBORREL4: Updated to include Ford and Lincoln Landing URLs</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TP-LOG-TPL-REQ-166131/B-SID-97-DataUsage_Rsp</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MBORREL4: Updated all parameters to now include CounterHour/Minute/Second, PlanType, ExpiryRenewal Date/Month/Day/Year/Hour/Minute/Second, DataUsed &amp; TotalData (to 2 decimal places), OverageFlag, DataPlanStatus. Added Invalid values to DataUsedUnits, TotalDataUnits, and OverageFlag</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TP-LOG-TPL-REQ-201616/A-SID-CF-megaTP_ConsecutivePackage</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 </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t>TP-LOG-TPL-REQ-201617/A-SID-FF-</w:t>
            </w:r>
            <w:r w:rsidRPr="008F0A87">
              <w:rPr>
                <w:rFonts w:cs="Calibri"/>
                <w:sz w:val="16"/>
                <w:szCs w:val="16"/>
              </w:rPr>
              <w:lastRenderedPageBreak/>
              <w:t>megaTP_FirstPackage</w:t>
            </w:r>
          </w:p>
        </w:tc>
        <w:tc>
          <w:tcPr>
            <w:tcW w:w="5460" w:type="dxa"/>
            <w:tcBorders>
              <w:top w:val="single" w:sz="6" w:space="0" w:color="auto"/>
              <w:left w:val="single" w:sz="6" w:space="0" w:color="auto"/>
              <w:bottom w:val="single" w:sz="6" w:space="0" w:color="auto"/>
              <w:right w:val="single" w:sz="6" w:space="0" w:color="auto"/>
            </w:tcBorders>
          </w:tcPr>
          <w:p w:rsidR="00C02773" w:rsidRPr="008F0A87" w:rsidRDefault="008F51EC" w:rsidP="00C02773">
            <w:pPr>
              <w:outlineLvl w:val="4"/>
              <w:rPr>
                <w:rFonts w:cs="Calibri"/>
                <w:sz w:val="16"/>
                <w:szCs w:val="16"/>
              </w:rPr>
            </w:pPr>
            <w:r w:rsidRPr="008F0A87">
              <w:rPr>
                <w:rFonts w:cs="Calibri"/>
                <w:sz w:val="16"/>
                <w:szCs w:val="16"/>
              </w:rPr>
              <w:lastRenderedPageBreak/>
              <w:t> </w:t>
            </w:r>
          </w:p>
        </w:tc>
      </w:tr>
      <w:tr w:rsidR="00C02773"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tcBorders>
            <w:shd w:val="thinDiagCross" w:color="auto" w:fill="D9D9D9" w:themeFill="background1" w:themeFillShade="D9"/>
          </w:tcPr>
          <w:p w:rsidR="00C02773" w:rsidRDefault="00C02773" w:rsidP="00C02773">
            <w:pPr>
              <w:rPr>
                <w:rFonts w:cs="Arial"/>
                <w:sz w:val="16"/>
                <w:lang w:val="fr-FR"/>
              </w:rPr>
            </w:pPr>
          </w:p>
        </w:tc>
        <w:tc>
          <w:tcPr>
            <w:tcW w:w="1020" w:type="dxa"/>
            <w:gridSpan w:val="2"/>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lang w:val="fr-FR"/>
              </w:rPr>
            </w:pPr>
          </w:p>
        </w:tc>
        <w:tc>
          <w:tcPr>
            <w:tcW w:w="2699" w:type="dxa"/>
            <w:gridSpan w:val="3"/>
            <w:tcBorders>
              <w:top w:val="single" w:sz="6" w:space="0" w:color="auto"/>
              <w:bottom w:val="single" w:sz="6" w:space="0" w:color="auto"/>
            </w:tcBorders>
            <w:shd w:val="thinDiagCross" w:color="auto" w:fill="D9D9D9" w:themeFill="background1" w:themeFillShade="D9"/>
          </w:tcPr>
          <w:p w:rsidR="00C02773" w:rsidRDefault="00C02773" w:rsidP="00C02773">
            <w:pPr>
              <w:jc w:val="center"/>
              <w:rPr>
                <w:rFonts w:cs="Arial"/>
                <w:sz w:val="16"/>
              </w:rPr>
            </w:pPr>
          </w:p>
        </w:tc>
        <w:tc>
          <w:tcPr>
            <w:tcW w:w="5460" w:type="dxa"/>
            <w:tcBorders>
              <w:top w:val="single" w:sz="6" w:space="0" w:color="auto"/>
              <w:bottom w:val="single" w:sz="6" w:space="0" w:color="auto"/>
              <w:right w:val="single" w:sz="6" w:space="0" w:color="auto"/>
            </w:tcBorders>
            <w:shd w:val="thinDiagCross" w:color="auto" w:fill="D9D9D9" w:themeFill="background1" w:themeFillShade="D9"/>
          </w:tcPr>
          <w:p w:rsidR="00C02773" w:rsidRDefault="00C02773" w:rsidP="00C02773">
            <w:pPr>
              <w:rPr>
                <w:rFonts w:cs="Arial"/>
                <w:sz w:val="16"/>
              </w:rPr>
            </w:pPr>
          </w:p>
        </w:tc>
      </w:tr>
      <w:tr w:rsidR="00C02773" w:rsidRPr="004D5A5B" w:rsidTr="00A40CCA">
        <w:trPr>
          <w:gridAfter w:val="1"/>
          <w:wAfter w:w="113" w:type="dxa"/>
          <w:trHeight w:val="245"/>
          <w:jc w:val="center"/>
        </w:trPr>
        <w:tc>
          <w:tcPr>
            <w:tcW w:w="1658"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rPr>
                <w:rFonts w:cs="Arial"/>
                <w:b/>
                <w:sz w:val="16"/>
                <w:lang w:val="fr-FR"/>
              </w:rPr>
            </w:pPr>
            <w:r>
              <w:rPr>
                <w:rFonts w:cs="Arial"/>
                <w:b/>
                <w:sz w:val="16"/>
              </w:rPr>
              <w:t>March 18, 2016</w:t>
            </w:r>
          </w:p>
        </w:tc>
        <w:tc>
          <w:tcPr>
            <w:tcW w:w="1020" w:type="dxa"/>
            <w:gridSpan w:val="2"/>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lang w:val="fr-FR"/>
              </w:rPr>
            </w:pPr>
            <w:r>
              <w:rPr>
                <w:rFonts w:cs="Arial"/>
                <w:b/>
                <w:sz w:val="16"/>
                <w:lang w:val="fr-FR"/>
              </w:rPr>
              <w:t>1.7</w:t>
            </w:r>
          </w:p>
        </w:tc>
        <w:tc>
          <w:tcPr>
            <w:tcW w:w="2699" w:type="dxa"/>
            <w:gridSpan w:val="3"/>
            <w:tcBorders>
              <w:top w:val="single" w:sz="6" w:space="0" w:color="auto"/>
              <w:left w:val="single" w:sz="6" w:space="0" w:color="auto"/>
              <w:bottom w:val="single" w:sz="6" w:space="0" w:color="auto"/>
              <w:right w:val="single" w:sz="6" w:space="0" w:color="auto"/>
            </w:tcBorders>
          </w:tcPr>
          <w:p w:rsidR="00C02773" w:rsidRPr="004D5A5B" w:rsidRDefault="008F51EC" w:rsidP="00C02773">
            <w:pPr>
              <w:jc w:val="center"/>
              <w:rPr>
                <w:rFonts w:cs="Arial"/>
                <w:b/>
                <w:sz w:val="16"/>
              </w:rPr>
            </w:pPr>
            <w:r w:rsidRPr="004D5A5B">
              <w:rPr>
                <w:rFonts w:cs="Arial"/>
                <w:b/>
                <w:sz w:val="16"/>
              </w:rPr>
              <w:t>Updated Release</w:t>
            </w:r>
          </w:p>
        </w:tc>
        <w:tc>
          <w:tcPr>
            <w:tcW w:w="5460" w:type="dxa"/>
            <w:tcBorders>
              <w:top w:val="single" w:sz="6" w:space="0" w:color="auto"/>
              <w:left w:val="single" w:sz="6" w:space="0" w:color="auto"/>
              <w:bottom w:val="single" w:sz="6" w:space="0" w:color="auto"/>
              <w:right w:val="single" w:sz="6" w:space="0" w:color="auto"/>
            </w:tcBorders>
          </w:tcPr>
          <w:p w:rsidR="00C02773" w:rsidRPr="004D5A5B" w:rsidRDefault="00C02773" w:rsidP="00C02773">
            <w:pPr>
              <w:rPr>
                <w:rFonts w:cs="Arial"/>
                <w:b/>
                <w:sz w:val="16"/>
              </w:rPr>
            </w:pPr>
          </w:p>
        </w:tc>
      </w:tr>
      <w:tr w:rsidR="00C02773" w:rsidTr="00A40CCA">
        <w:trPr>
          <w:gridAfter w:val="1"/>
          <w:wAfter w:w="113" w:type="dxa"/>
          <w:trHeight w:val="237"/>
          <w:jc w:val="center"/>
        </w:trPr>
        <w:tc>
          <w:tcPr>
            <w:tcW w:w="1658" w:type="dxa"/>
            <w:gridSpan w:val="2"/>
            <w:tcBorders>
              <w:top w:val="single" w:sz="6" w:space="0" w:color="auto"/>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3"/>
              <w:rPr>
                <w:sz w:val="16"/>
                <w:szCs w:val="16"/>
              </w:rPr>
            </w:pPr>
            <w:r>
              <w:rPr>
                <w:sz w:val="16"/>
                <w:szCs w:val="16"/>
              </w:rPr>
              <w:t>TP-REQ-015128/B-Signal Utilization (TcSE ROIN-138092-7)</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3"/>
              <w:rPr>
                <w:sz w:val="16"/>
                <w:szCs w:val="16"/>
              </w:rPr>
            </w:pPr>
            <w:r>
              <w:rPr>
                <w:sz w:val="16"/>
                <w:szCs w:val="16"/>
              </w:rPr>
              <w:t>kfent1: utilization 73 changed from TMC to Traffic Data</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3"/>
              <w:rPr>
                <w:sz w:val="16"/>
                <w:szCs w:val="16"/>
              </w:rPr>
            </w:pPr>
            <w:r>
              <w:rPr>
                <w:sz w:val="16"/>
                <w:szCs w:val="16"/>
              </w:rPr>
              <w:t>TP-REQ-015129/B-Character Coding Flag (TcSE ROIN-138093-3)</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3"/>
              <w:rPr>
                <w:sz w:val="16"/>
                <w:szCs w:val="16"/>
              </w:rPr>
            </w:pPr>
            <w:r>
              <w:rPr>
                <w:sz w:val="16"/>
                <w:szCs w:val="16"/>
              </w:rPr>
              <w:t>tklein26: Renamed / refined "Coding Table III". Existing description unclear. Extended description with RawData. Added examples for RawData like TPEG traffic.</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TP-PHY-TPP-REQ-023117/C-SDARS - RDISP (TcSE ROIN-147073-4)</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rpaquet2 - Added A2 to this channel for X40</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TP-PHY-TPP-REQ-023118/C-RDISP - SDARS (TcSE ROIN-147074-2)</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rpaquet2 - Added 0xA1 for SDARS X40.</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TP-PHY-TPP-REQ-023124/C-NavRepServer - NavRepClient (TcSE ROIN-160780-1)</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rpaquet2 - Removed 0x76 LBP1_ItemInfo_Rsp from channel.</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TP-PHY-TPP-REQ-023126/C-PHONE - MC (TcSE ROIN-160782-3)</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rpaquet2 - Removed 0x76 LBP1_ItemInfo_Rsp from this channel.</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TP-PHY-TPP-REQ-023131/C-APIM - TCU (TcSE ROIN-223472-2)</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Navigation interfaces added to support online traffic feature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TP-PHY-TPP-REQ-023132/D-TCU - APIM (TcSE ROIN-223473-3)</w:t>
            </w:r>
          </w:p>
        </w:tc>
        <w:tc>
          <w:tcPr>
            <w:tcW w:w="5460" w:type="dxa"/>
            <w:tcBorders>
              <w:top w:val="single" w:sz="6" w:space="0" w:color="auto"/>
              <w:left w:val="single" w:sz="6" w:space="0" w:color="auto"/>
              <w:bottom w:val="single" w:sz="6" w:space="0" w:color="auto"/>
              <w:right w:val="single" w:sz="6" w:space="0" w:color="auto"/>
            </w:tcBorders>
          </w:tcPr>
          <w:p w:rsidR="00A40CCA" w:rsidRDefault="008F51EC" w:rsidP="00C02773">
            <w:pPr>
              <w:outlineLvl w:val="4"/>
              <w:rPr>
                <w:sz w:val="16"/>
                <w:szCs w:val="16"/>
              </w:rPr>
            </w:pPr>
            <w:r>
              <w:rPr>
                <w:sz w:val="16"/>
                <w:szCs w:val="16"/>
              </w:rPr>
              <w:t xml:space="preserve">kfent1: moved Signals CF/FF to dedicated Physical Channel </w:t>
            </w:r>
          </w:p>
          <w:p w:rsidR="00C02773" w:rsidRDefault="008F51EC" w:rsidP="00C02773">
            <w:pPr>
              <w:outlineLvl w:val="4"/>
              <w:rPr>
                <w:sz w:val="16"/>
                <w:szCs w:val="16"/>
              </w:rPr>
            </w:pPr>
            <w:r>
              <w:rPr>
                <w:sz w:val="16"/>
                <w:szCs w:val="16"/>
              </w:rPr>
              <w:t>MBORREL4: Added TP for 9B - WifiHotspotMAC_Rsp</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TP-PHY-TPP-REQ-207117/A-TRAFFIC - RDISP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TP-PHY-TPP-REQ-207118/A-RDISP - TRAFFIC</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TP-PHY-TPP-REQ-207115/A-OPTIN - RDISP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 Channel for opt-in interfaces e. g. from TCU to APIM/CHR</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TP-PHY-TPP-REQ-207116/A-RDISP - OPTIN</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 Channel for opt-in interfaces e. g. from APIM/CHR to TCU</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3"/>
              <w:rPr>
                <w:sz w:val="16"/>
                <w:szCs w:val="16"/>
              </w:rPr>
            </w:pPr>
            <w:r>
              <w:rPr>
                <w:sz w:val="16"/>
                <w:szCs w:val="16"/>
              </w:rPr>
              <w:t>STR-070475/F-Signal Descriptions (TcSE ROIN-295339)</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3"/>
              <w:rPr>
                <w:sz w:val="16"/>
                <w:szCs w:val="16"/>
              </w:rPr>
            </w:pPr>
            <w:r>
              <w:rPr>
                <w:sz w:val="16"/>
                <w:szCs w:val="16"/>
              </w:rPr>
              <w:t>rpaquet2 - Added A1 and A2 for SDARS x40.</w:t>
            </w:r>
            <w:r>
              <w:rPr>
                <w:sz w:val="16"/>
                <w:szCs w:val="16"/>
              </w:rPr>
              <w:br/>
              <w:t>MBORREL4: Added REQ-195173</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TP-LOG-TPL-REQ-166129/B-SID-95-WifiInfo_Rsp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MBORREL4: Updated Byte 5 range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TP-LOG-TPL-REQ-166130/C-SID-96-CarrierInfo_Rsp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MBORREL4: Updated to include Ford and Lincoln Landing URLs. Updated Byte 4 range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TP-LOG-TPL-REQ-166131/C-SID-97-DataUsage_Rsp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MBORREL4: Updated Data Size. Added UserID.</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TP-LOG-TPL-REQ-166132/C-SID-98-DeviceList_Rsp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MBORREL4: Updated to reflect DeviceName change from 17 to 19 characters. Updated ListSize from 20 to 31. Updated Byte 7 range</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TP-LOG-TPL-REQ-207066/A-SID-9C-CCOISynchronizationSession_Rq</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TP-LOG-TPL-REQ-207067/A-SID-9D-CCOISynchronizationSettings_Rsp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TP-LOG-TPL-REQ-207068/A-SID-9E-CCOISynchronizationAuthorizedUsers_Rsp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TP-LOG-TPL-REQ-207069/A-SID-9F-CCOISynchronizationSummaryReport</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TP-LOG-TPL-REQ-207070/A-SID-A0-CCOISettingsUpdate_Rq</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TP-LOG-TPL-REQ-207875/A-SID-A1-SDARS_ChannelList_Rsp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 xml:space="preserve">rpaquet2 </w:t>
            </w:r>
            <w:proofErr w:type="gramStart"/>
            <w:r>
              <w:rPr>
                <w:sz w:val="16"/>
                <w:szCs w:val="16"/>
              </w:rPr>
              <w:t>-  New</w:t>
            </w:r>
            <w:proofErr w:type="gramEnd"/>
            <w:r>
              <w:rPr>
                <w:sz w:val="16"/>
                <w:szCs w:val="16"/>
              </w:rPr>
              <w:t xml:space="preserve"> Tp method for SDARS x40.</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TP-LOG-TPL-REQ-208270/A-SID-A2-SDARS_ChannelList_Rq</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 xml:space="preserve">rpaquet2 </w:t>
            </w:r>
            <w:proofErr w:type="gramStart"/>
            <w:r>
              <w:rPr>
                <w:sz w:val="16"/>
                <w:szCs w:val="16"/>
              </w:rPr>
              <w:t>-  New</w:t>
            </w:r>
            <w:proofErr w:type="gramEnd"/>
            <w:r>
              <w:rPr>
                <w:sz w:val="16"/>
                <w:szCs w:val="16"/>
              </w:rPr>
              <w:t xml:space="preserve"> Tp method for SDARS x40.</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TP-LOG-TPL-REQ-211456/A-SID-A5-CCOIUserPrompt_Rq</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C02773" w:rsidTr="00A40CCA">
        <w:trPr>
          <w:gridAfter w:val="1"/>
          <w:wAfter w:w="113" w:type="dxa"/>
          <w:trHeight w:val="237"/>
          <w:jc w:val="center"/>
        </w:trPr>
        <w:tc>
          <w:tcPr>
            <w:tcW w:w="1658" w:type="dxa"/>
            <w:gridSpan w:val="2"/>
            <w:tcBorders>
              <w:left w:val="single" w:sz="6" w:space="0" w:color="auto"/>
              <w:right w:val="single" w:sz="6" w:space="0" w:color="auto"/>
            </w:tcBorders>
          </w:tcPr>
          <w:p w:rsidR="00C02773" w:rsidRDefault="00C02773" w:rsidP="00C02773">
            <w:pPr>
              <w:rPr>
                <w:rFonts w:cs="Arial"/>
                <w:sz w:val="16"/>
              </w:rPr>
            </w:pPr>
          </w:p>
        </w:tc>
        <w:tc>
          <w:tcPr>
            <w:tcW w:w="3719" w:type="dxa"/>
            <w:gridSpan w:val="5"/>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TP-LOG-TPL-REQ-211457/A-SID-A6-CCOIUserPrompt_Rsp</w:t>
            </w:r>
          </w:p>
        </w:tc>
        <w:tc>
          <w:tcPr>
            <w:tcW w:w="5460" w:type="dxa"/>
            <w:tcBorders>
              <w:top w:val="single" w:sz="6" w:space="0" w:color="auto"/>
              <w:left w:val="single" w:sz="6" w:space="0" w:color="auto"/>
              <w:bottom w:val="single" w:sz="6" w:space="0" w:color="auto"/>
              <w:right w:val="single" w:sz="6" w:space="0" w:color="auto"/>
            </w:tcBorders>
          </w:tcPr>
          <w:p w:rsidR="00C02773" w:rsidRDefault="008F51EC" w:rsidP="00C02773">
            <w:pPr>
              <w:outlineLvl w:val="4"/>
              <w:rPr>
                <w:sz w:val="16"/>
                <w:szCs w:val="16"/>
              </w:rPr>
            </w:pPr>
            <w:r>
              <w:rPr>
                <w:sz w:val="16"/>
                <w:szCs w:val="16"/>
              </w:rPr>
              <w:t>tklein26: Initial revision</w:t>
            </w:r>
          </w:p>
        </w:tc>
      </w:tr>
      <w:tr w:rsidR="00A40CCA" w:rsidTr="00A40CCA">
        <w:trPr>
          <w:trHeight w:val="245"/>
          <w:jc w:val="center"/>
        </w:trPr>
        <w:tc>
          <w:tcPr>
            <w:tcW w:w="1584" w:type="dxa"/>
            <w:tcBorders>
              <w:top w:val="single" w:sz="6" w:space="0" w:color="auto"/>
              <w:left w:val="single" w:sz="6" w:space="0" w:color="auto"/>
              <w:bottom w:val="single" w:sz="6" w:space="0" w:color="auto"/>
              <w:right w:val="nil"/>
            </w:tcBorders>
            <w:shd w:val="thinDiagCross" w:color="auto" w:fill="D9D9D9" w:themeFill="background1" w:themeFillShade="D9"/>
          </w:tcPr>
          <w:p w:rsidR="00A40CCA" w:rsidRDefault="00A40CCA" w:rsidP="00C02773">
            <w:pPr>
              <w:spacing w:line="276" w:lineRule="auto"/>
              <w:rPr>
                <w:rFonts w:cs="Arial"/>
                <w:b/>
                <w:sz w:val="16"/>
                <w:szCs w:val="16"/>
              </w:rPr>
            </w:pPr>
          </w:p>
        </w:tc>
        <w:tc>
          <w:tcPr>
            <w:tcW w:w="1066" w:type="dxa"/>
            <w:gridSpan w:val="2"/>
            <w:tcBorders>
              <w:top w:val="single" w:sz="6" w:space="0" w:color="auto"/>
              <w:left w:val="nil"/>
              <w:bottom w:val="single" w:sz="6" w:space="0" w:color="auto"/>
              <w:right w:val="nil"/>
            </w:tcBorders>
            <w:shd w:val="thinDiagCross" w:color="auto" w:fill="D9D9D9" w:themeFill="background1" w:themeFillShade="D9"/>
          </w:tcPr>
          <w:p w:rsidR="00A40CCA" w:rsidRDefault="00A40CCA" w:rsidP="00C02773">
            <w:pPr>
              <w:spacing w:line="276" w:lineRule="auto"/>
              <w:jc w:val="center"/>
              <w:rPr>
                <w:rFonts w:cs="Arial"/>
                <w:b/>
                <w:sz w:val="16"/>
                <w:lang w:val="fr-FR"/>
              </w:rPr>
            </w:pPr>
          </w:p>
        </w:tc>
        <w:tc>
          <w:tcPr>
            <w:tcW w:w="2379" w:type="dxa"/>
            <w:gridSpan w:val="3"/>
            <w:tcBorders>
              <w:top w:val="single" w:sz="6" w:space="0" w:color="auto"/>
              <w:left w:val="nil"/>
              <w:bottom w:val="single" w:sz="6" w:space="0" w:color="auto"/>
              <w:right w:val="nil"/>
            </w:tcBorders>
            <w:shd w:val="thinDiagCross" w:color="auto" w:fill="D9D9D9" w:themeFill="background1" w:themeFillShade="D9"/>
          </w:tcPr>
          <w:p w:rsidR="00A40CCA" w:rsidRDefault="00A40CCA" w:rsidP="00C02773">
            <w:pPr>
              <w:spacing w:line="276" w:lineRule="auto"/>
              <w:rPr>
                <w:rFonts w:cs="Arial"/>
                <w:b/>
                <w:sz w:val="16"/>
              </w:rPr>
            </w:pPr>
          </w:p>
        </w:tc>
        <w:tc>
          <w:tcPr>
            <w:tcW w:w="5921" w:type="dxa"/>
            <w:gridSpan w:val="3"/>
            <w:tcBorders>
              <w:top w:val="single" w:sz="6" w:space="0" w:color="auto"/>
              <w:left w:val="nil"/>
              <w:bottom w:val="single" w:sz="6" w:space="0" w:color="auto"/>
              <w:right w:val="single" w:sz="6" w:space="0" w:color="auto"/>
            </w:tcBorders>
            <w:shd w:val="thinDiagCross" w:color="auto" w:fill="D9D9D9" w:themeFill="background1" w:themeFillShade="D9"/>
          </w:tcPr>
          <w:p w:rsidR="00A40CCA" w:rsidRDefault="00A40CCA" w:rsidP="00C02773">
            <w:pPr>
              <w:spacing w:line="276" w:lineRule="auto"/>
              <w:rPr>
                <w:rFonts w:cs="Arial"/>
                <w:b/>
                <w:sz w:val="16"/>
              </w:rPr>
            </w:pPr>
          </w:p>
        </w:tc>
      </w:tr>
      <w:tr w:rsidR="00A40CCA" w:rsidTr="00246934">
        <w:trPr>
          <w:trHeight w:val="187"/>
          <w:jc w:val="center"/>
        </w:trPr>
        <w:tc>
          <w:tcPr>
            <w:tcW w:w="1584" w:type="dxa"/>
            <w:tcBorders>
              <w:left w:val="single" w:sz="6" w:space="0" w:color="auto"/>
              <w:right w:val="single" w:sz="6" w:space="0" w:color="auto"/>
            </w:tcBorders>
            <w:shd w:val="clear" w:color="auto" w:fill="auto"/>
          </w:tcPr>
          <w:p w:rsidR="00A40CCA" w:rsidRDefault="00A40CCA" w:rsidP="00C02773">
            <w:pPr>
              <w:spacing w:line="276" w:lineRule="auto"/>
              <w:rPr>
                <w:rFonts w:cs="Arial"/>
                <w:b/>
                <w:sz w:val="16"/>
                <w:szCs w:val="16"/>
                <w:lang w:val="fr-FR"/>
              </w:rPr>
            </w:pPr>
            <w:r>
              <w:rPr>
                <w:rFonts w:cs="Arial"/>
                <w:b/>
                <w:sz w:val="16"/>
                <w:szCs w:val="16"/>
              </w:rPr>
              <w:t>April 5, 2016</w:t>
            </w:r>
          </w:p>
        </w:tc>
        <w:tc>
          <w:tcPr>
            <w:tcW w:w="1722" w:type="dxa"/>
            <w:gridSpan w:val="4"/>
            <w:tcBorders>
              <w:top w:val="single" w:sz="6" w:space="0" w:color="auto"/>
              <w:left w:val="single" w:sz="6" w:space="0" w:color="auto"/>
              <w:bottom w:val="single" w:sz="6" w:space="0" w:color="auto"/>
              <w:right w:val="single" w:sz="6" w:space="0" w:color="auto"/>
            </w:tcBorders>
            <w:shd w:val="clear" w:color="auto" w:fill="auto"/>
          </w:tcPr>
          <w:p w:rsidR="00A40CCA" w:rsidRDefault="00A40CCA" w:rsidP="00C02773">
            <w:pPr>
              <w:spacing w:line="276" w:lineRule="auto"/>
              <w:jc w:val="center"/>
              <w:rPr>
                <w:rFonts w:cs="Arial"/>
                <w:b/>
                <w:sz w:val="16"/>
                <w:lang w:val="fr-FR"/>
              </w:rPr>
            </w:pPr>
            <w:r>
              <w:rPr>
                <w:rFonts w:cs="Arial"/>
                <w:b/>
                <w:sz w:val="16"/>
                <w:lang w:val="fr-FR"/>
              </w:rPr>
              <w:t>1.7.1</w:t>
            </w:r>
          </w:p>
        </w:tc>
        <w:tc>
          <w:tcPr>
            <w:tcW w:w="1723" w:type="dxa"/>
            <w:tcBorders>
              <w:top w:val="single" w:sz="6" w:space="0" w:color="auto"/>
              <w:left w:val="single" w:sz="6" w:space="0" w:color="auto"/>
              <w:bottom w:val="single" w:sz="6" w:space="0" w:color="auto"/>
              <w:right w:val="single" w:sz="6" w:space="0" w:color="auto"/>
            </w:tcBorders>
            <w:shd w:val="clear" w:color="auto" w:fill="auto"/>
          </w:tcPr>
          <w:p w:rsidR="00A40CCA" w:rsidRDefault="00A40CCA" w:rsidP="00C02773">
            <w:pPr>
              <w:spacing w:line="276" w:lineRule="auto"/>
              <w:jc w:val="center"/>
              <w:rPr>
                <w:rFonts w:cs="Arial"/>
                <w:b/>
                <w:sz w:val="16"/>
              </w:rPr>
            </w:pPr>
            <w:r>
              <w:rPr>
                <w:rFonts w:cs="Arial"/>
                <w:b/>
                <w:sz w:val="16"/>
              </w:rPr>
              <w:t>Updated Release</w:t>
            </w:r>
          </w:p>
        </w:tc>
        <w:tc>
          <w:tcPr>
            <w:tcW w:w="5921" w:type="dxa"/>
            <w:gridSpan w:val="3"/>
            <w:tcBorders>
              <w:top w:val="single" w:sz="6" w:space="0" w:color="auto"/>
              <w:left w:val="single" w:sz="6" w:space="0" w:color="auto"/>
              <w:bottom w:val="single" w:sz="6" w:space="0" w:color="auto"/>
              <w:right w:val="single" w:sz="6" w:space="0" w:color="auto"/>
            </w:tcBorders>
            <w:shd w:val="clear" w:color="auto" w:fill="auto"/>
          </w:tcPr>
          <w:p w:rsidR="00A40CCA" w:rsidRDefault="00A40CCA" w:rsidP="00C02773">
            <w:pPr>
              <w:spacing w:line="276" w:lineRule="auto"/>
              <w:jc w:val="center"/>
              <w:rPr>
                <w:rFonts w:cs="Arial"/>
                <w:b/>
                <w:sz w:val="16"/>
              </w:rPr>
            </w:pPr>
          </w:p>
        </w:tc>
      </w:tr>
      <w:tr w:rsidR="00A40CCA" w:rsidTr="00246934">
        <w:trPr>
          <w:trHeight w:val="187"/>
          <w:jc w:val="center"/>
        </w:trPr>
        <w:tc>
          <w:tcPr>
            <w:tcW w:w="1584" w:type="dxa"/>
            <w:tcBorders>
              <w:left w:val="single" w:sz="6" w:space="0" w:color="auto"/>
              <w:right w:val="single" w:sz="6" w:space="0" w:color="auto"/>
            </w:tcBorders>
            <w:shd w:val="clear" w:color="auto" w:fill="auto"/>
          </w:tcPr>
          <w:p w:rsidR="00A40CCA" w:rsidRDefault="00A40CCA" w:rsidP="00C02773">
            <w:pPr>
              <w:spacing w:line="276" w:lineRule="auto"/>
              <w:rPr>
                <w:rFonts w:cs="Arial"/>
                <w:b/>
                <w:sz w:val="16"/>
                <w:szCs w:val="16"/>
              </w:rPr>
            </w:pPr>
          </w:p>
        </w:tc>
        <w:tc>
          <w:tcPr>
            <w:tcW w:w="3445" w:type="dxa"/>
            <w:gridSpan w:val="5"/>
            <w:tcBorders>
              <w:top w:val="single" w:sz="6" w:space="0" w:color="auto"/>
              <w:left w:val="single" w:sz="6" w:space="0" w:color="auto"/>
              <w:bottom w:val="single" w:sz="6" w:space="0" w:color="auto"/>
              <w:right w:val="single" w:sz="6" w:space="0" w:color="auto"/>
            </w:tcBorders>
            <w:shd w:val="clear" w:color="auto" w:fill="auto"/>
          </w:tcPr>
          <w:p w:rsidR="00A40CCA" w:rsidRDefault="00A40CCA" w:rsidP="00C02773">
            <w:pPr>
              <w:outlineLvl w:val="4"/>
              <w:rPr>
                <w:sz w:val="16"/>
                <w:szCs w:val="16"/>
              </w:rPr>
            </w:pPr>
            <w:r>
              <w:rPr>
                <w:sz w:val="16"/>
                <w:szCs w:val="16"/>
              </w:rPr>
              <w:t>TP-LOG-TPL-REQ-166131/B-SID-97-DataUsage_Rsp</w:t>
            </w:r>
          </w:p>
        </w:tc>
        <w:tc>
          <w:tcPr>
            <w:tcW w:w="5921" w:type="dxa"/>
            <w:gridSpan w:val="3"/>
            <w:tcBorders>
              <w:top w:val="single" w:sz="6" w:space="0" w:color="auto"/>
              <w:left w:val="single" w:sz="6" w:space="0" w:color="auto"/>
              <w:bottom w:val="single" w:sz="6" w:space="0" w:color="auto"/>
              <w:right w:val="single" w:sz="6" w:space="0" w:color="auto"/>
            </w:tcBorders>
            <w:shd w:val="clear" w:color="auto" w:fill="auto"/>
          </w:tcPr>
          <w:p w:rsidR="00A40CCA" w:rsidRDefault="00A40CCA" w:rsidP="00C02773">
            <w:pPr>
              <w:outlineLvl w:val="4"/>
              <w:rPr>
                <w:sz w:val="16"/>
                <w:szCs w:val="16"/>
              </w:rPr>
            </w:pPr>
            <w:r>
              <w:rPr>
                <w:sz w:val="16"/>
                <w:szCs w:val="16"/>
              </w:rPr>
              <w:t xml:space="preserve">MBORREL4: Revert back to RevB for Bundle2 (UserID not yet added) </w:t>
            </w:r>
          </w:p>
        </w:tc>
      </w:tr>
      <w:tr w:rsidR="00A40CCA" w:rsidTr="00246934">
        <w:trPr>
          <w:trHeight w:val="187"/>
          <w:jc w:val="center"/>
        </w:trPr>
        <w:tc>
          <w:tcPr>
            <w:tcW w:w="1584" w:type="dxa"/>
            <w:tcBorders>
              <w:left w:val="single" w:sz="6" w:space="0" w:color="auto"/>
              <w:bottom w:val="single" w:sz="6" w:space="0" w:color="auto"/>
              <w:right w:val="single" w:sz="6" w:space="0" w:color="auto"/>
            </w:tcBorders>
            <w:shd w:val="clear" w:color="auto" w:fill="auto"/>
          </w:tcPr>
          <w:p w:rsidR="00A40CCA" w:rsidRDefault="00A40CCA" w:rsidP="00C02773">
            <w:pPr>
              <w:spacing w:line="276" w:lineRule="auto"/>
              <w:rPr>
                <w:rFonts w:cs="Arial"/>
                <w:b/>
                <w:sz w:val="16"/>
                <w:szCs w:val="16"/>
              </w:rPr>
            </w:pPr>
          </w:p>
        </w:tc>
        <w:tc>
          <w:tcPr>
            <w:tcW w:w="3445" w:type="dxa"/>
            <w:gridSpan w:val="5"/>
            <w:tcBorders>
              <w:top w:val="single" w:sz="6" w:space="0" w:color="auto"/>
              <w:left w:val="single" w:sz="6" w:space="0" w:color="auto"/>
              <w:bottom w:val="single" w:sz="6" w:space="0" w:color="auto"/>
              <w:right w:val="single" w:sz="6" w:space="0" w:color="auto"/>
            </w:tcBorders>
            <w:shd w:val="clear" w:color="auto" w:fill="auto"/>
          </w:tcPr>
          <w:p w:rsidR="00A40CCA" w:rsidRDefault="00A40CCA" w:rsidP="00C02773">
            <w:pPr>
              <w:outlineLvl w:val="4"/>
              <w:rPr>
                <w:sz w:val="16"/>
                <w:szCs w:val="16"/>
              </w:rPr>
            </w:pPr>
            <w:r>
              <w:rPr>
                <w:sz w:val="16"/>
                <w:szCs w:val="16"/>
              </w:rPr>
              <w:t>TP-LOG-TPL-REQ-166132/B-SID-98-DeviceList_Rsp</w:t>
            </w:r>
          </w:p>
        </w:tc>
        <w:tc>
          <w:tcPr>
            <w:tcW w:w="5921" w:type="dxa"/>
            <w:gridSpan w:val="3"/>
            <w:tcBorders>
              <w:top w:val="single" w:sz="6" w:space="0" w:color="auto"/>
              <w:left w:val="single" w:sz="6" w:space="0" w:color="auto"/>
              <w:bottom w:val="single" w:sz="6" w:space="0" w:color="auto"/>
              <w:right w:val="single" w:sz="6" w:space="0" w:color="auto"/>
            </w:tcBorders>
            <w:shd w:val="clear" w:color="auto" w:fill="auto"/>
          </w:tcPr>
          <w:p w:rsidR="00A40CCA" w:rsidRDefault="00A40CCA" w:rsidP="00C02773">
            <w:pPr>
              <w:outlineLvl w:val="4"/>
              <w:rPr>
                <w:sz w:val="16"/>
                <w:szCs w:val="16"/>
              </w:rPr>
            </w:pPr>
            <w:r>
              <w:rPr>
                <w:sz w:val="16"/>
                <w:szCs w:val="16"/>
              </w:rPr>
              <w:t>MBORREL4: Revert back to RevB for Bundle2 (DeviceName and ListSize not yet increased)</w:t>
            </w:r>
          </w:p>
        </w:tc>
      </w:tr>
    </w:tbl>
    <w:p w:rsidR="00C02773" w:rsidRDefault="00C02773">
      <w:pPr>
        <w:rPr>
          <w:rFonts w:cs="Arial"/>
        </w:rPr>
      </w:pPr>
    </w:p>
    <w:p w:rsidR="00C02773" w:rsidRDefault="00C02773">
      <w:pPr>
        <w:rPr>
          <w:rFonts w:cs="Arial"/>
        </w:rPr>
      </w:pPr>
    </w:p>
    <w:p w:rsidR="00C02773" w:rsidRDefault="00C02773">
      <w:pPr>
        <w:rPr>
          <w:rFonts w:cs="Arial"/>
        </w:rPr>
      </w:pPr>
    </w:p>
    <w:p w:rsidR="00C02773" w:rsidRDefault="008F51EC" w:rsidP="007D6D13">
      <w:pPr>
        <w:jc w:val="center"/>
        <w:outlineLvl w:val="4"/>
        <w:rPr>
          <w:rFonts w:cs="Arial"/>
          <w:b/>
          <w:sz w:val="36"/>
          <w:szCs w:val="36"/>
        </w:rPr>
      </w:pPr>
      <w:r>
        <w:rPr>
          <w:b/>
          <w:sz w:val="36"/>
          <w:szCs w:val="36"/>
        </w:rPr>
        <w:br w:type="page"/>
      </w:r>
      <w:r>
        <w:rPr>
          <w:rFonts w:cs="Arial"/>
          <w:b/>
          <w:sz w:val="36"/>
          <w:szCs w:val="36"/>
        </w:rPr>
        <w:lastRenderedPageBreak/>
        <w:t>Table of Contents</w:t>
      </w:r>
    </w:p>
    <w:p w:rsidR="007D6D13" w:rsidRDefault="007D6D13">
      <w:pPr>
        <w:pStyle w:val="TOC1"/>
        <w:tabs>
          <w:tab w:val="right" w:leader="dot" w:pos="11107"/>
        </w:tabs>
        <w:rPr>
          <w:rFonts w:asciiTheme="minorHAnsi" w:eastAsiaTheme="minorEastAsia" w:hAnsiTheme="minorHAnsi" w:cstheme="minorBidi"/>
          <w:b w:val="0"/>
          <w:smallCaps w:val="0"/>
          <w:noProof/>
          <w:sz w:val="22"/>
          <w:szCs w:val="22"/>
        </w:rPr>
      </w:pPr>
      <w:r>
        <w:rPr>
          <w:smallCaps w:val="0"/>
          <w:sz w:val="36"/>
          <w:szCs w:val="36"/>
        </w:rPr>
        <w:fldChar w:fldCharType="begin"/>
      </w:r>
      <w:r>
        <w:rPr>
          <w:smallCaps w:val="0"/>
          <w:sz w:val="36"/>
          <w:szCs w:val="36"/>
        </w:rPr>
        <w:instrText xml:space="preserve"> TOC \o "1-3" \h \z \u </w:instrText>
      </w:r>
      <w:r>
        <w:rPr>
          <w:smallCaps w:val="0"/>
          <w:sz w:val="36"/>
          <w:szCs w:val="36"/>
        </w:rPr>
        <w:fldChar w:fldCharType="separate"/>
      </w:r>
      <w:hyperlink w:anchor="_Toc446341606" w:history="1">
        <w:r w:rsidRPr="00724953">
          <w:rPr>
            <w:rStyle w:val="Hyperlink"/>
            <w:rFonts w:cs="Arial"/>
            <w:bCs/>
            <w:noProof/>
          </w:rPr>
          <w:t>Revision History</w:t>
        </w:r>
        <w:r>
          <w:rPr>
            <w:noProof/>
            <w:webHidden/>
          </w:rPr>
          <w:tab/>
        </w:r>
        <w:r>
          <w:rPr>
            <w:noProof/>
            <w:webHidden/>
          </w:rPr>
          <w:fldChar w:fldCharType="begin"/>
        </w:r>
        <w:r>
          <w:rPr>
            <w:noProof/>
            <w:webHidden/>
          </w:rPr>
          <w:instrText xml:space="preserve"> PAGEREF _Toc446341606 \h </w:instrText>
        </w:r>
        <w:r>
          <w:rPr>
            <w:noProof/>
            <w:webHidden/>
          </w:rPr>
        </w:r>
        <w:r>
          <w:rPr>
            <w:noProof/>
            <w:webHidden/>
          </w:rPr>
          <w:fldChar w:fldCharType="separate"/>
        </w:r>
        <w:r>
          <w:rPr>
            <w:noProof/>
            <w:webHidden/>
          </w:rPr>
          <w:t>2</w:t>
        </w:r>
        <w:r>
          <w:rPr>
            <w:noProof/>
            <w:webHidden/>
          </w:rPr>
          <w:fldChar w:fldCharType="end"/>
        </w:r>
      </w:hyperlink>
    </w:p>
    <w:p w:rsidR="007D6D13" w:rsidRDefault="00C0277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46341607" w:history="1">
        <w:r w:rsidR="007D6D13" w:rsidRPr="00724953">
          <w:rPr>
            <w:rStyle w:val="Hyperlink"/>
            <w:noProof/>
          </w:rPr>
          <w:t>1</w:t>
        </w:r>
        <w:r w:rsidR="007D6D13">
          <w:rPr>
            <w:rFonts w:asciiTheme="minorHAnsi" w:eastAsiaTheme="minorEastAsia" w:hAnsiTheme="minorHAnsi" w:cstheme="minorBidi"/>
            <w:b w:val="0"/>
            <w:smallCaps w:val="0"/>
            <w:noProof/>
            <w:sz w:val="22"/>
            <w:szCs w:val="22"/>
          </w:rPr>
          <w:tab/>
        </w:r>
        <w:r w:rsidR="007D6D13" w:rsidRPr="00724953">
          <w:rPr>
            <w:rStyle w:val="Hyperlink"/>
            <w:noProof/>
          </w:rPr>
          <w:t>General Requirements</w:t>
        </w:r>
        <w:r w:rsidR="007D6D13">
          <w:rPr>
            <w:noProof/>
            <w:webHidden/>
          </w:rPr>
          <w:tab/>
        </w:r>
        <w:r w:rsidR="007D6D13">
          <w:rPr>
            <w:noProof/>
            <w:webHidden/>
          </w:rPr>
          <w:fldChar w:fldCharType="begin"/>
        </w:r>
        <w:r w:rsidR="007D6D13">
          <w:rPr>
            <w:noProof/>
            <w:webHidden/>
          </w:rPr>
          <w:instrText xml:space="preserve"> PAGEREF _Toc446341607 \h </w:instrText>
        </w:r>
        <w:r w:rsidR="007D6D13">
          <w:rPr>
            <w:noProof/>
            <w:webHidden/>
          </w:rPr>
        </w:r>
        <w:r w:rsidR="007D6D13">
          <w:rPr>
            <w:noProof/>
            <w:webHidden/>
          </w:rPr>
          <w:fldChar w:fldCharType="separate"/>
        </w:r>
        <w:r w:rsidR="007D6D13">
          <w:rPr>
            <w:noProof/>
            <w:webHidden/>
          </w:rPr>
          <w:t>6</w:t>
        </w:r>
        <w:r w:rsidR="007D6D13">
          <w:rPr>
            <w:noProof/>
            <w:webHidden/>
          </w:rPr>
          <w:fldChar w:fldCharType="end"/>
        </w:r>
      </w:hyperlink>
    </w:p>
    <w:p w:rsidR="007D6D13" w:rsidRDefault="00C02773">
      <w:pPr>
        <w:pStyle w:val="TOC2"/>
        <w:rPr>
          <w:rFonts w:asciiTheme="minorHAnsi" w:eastAsiaTheme="minorEastAsia" w:hAnsiTheme="minorHAnsi" w:cstheme="minorBidi"/>
          <w:i w:val="0"/>
          <w:noProof/>
          <w:sz w:val="22"/>
          <w:szCs w:val="22"/>
        </w:rPr>
      </w:pPr>
      <w:hyperlink w:anchor="_Toc446341608" w:history="1">
        <w:r w:rsidR="007D6D13" w:rsidRPr="00724953">
          <w:rPr>
            <w:rStyle w:val="Hyperlink"/>
            <w:noProof/>
          </w:rPr>
          <w:t>1.1</w:t>
        </w:r>
        <w:r w:rsidR="007D6D13">
          <w:rPr>
            <w:rFonts w:asciiTheme="minorHAnsi" w:eastAsiaTheme="minorEastAsia" w:hAnsiTheme="minorHAnsi" w:cstheme="minorBidi"/>
            <w:i w:val="0"/>
            <w:noProof/>
            <w:sz w:val="22"/>
            <w:szCs w:val="22"/>
          </w:rPr>
          <w:tab/>
        </w:r>
        <w:r w:rsidR="007D6D13" w:rsidRPr="00724953">
          <w:rPr>
            <w:rStyle w:val="Hyperlink"/>
            <w:noProof/>
          </w:rPr>
          <w:t>Overview</w:t>
        </w:r>
        <w:r w:rsidR="007D6D13">
          <w:rPr>
            <w:noProof/>
            <w:webHidden/>
          </w:rPr>
          <w:tab/>
        </w:r>
        <w:r w:rsidR="007D6D13">
          <w:rPr>
            <w:noProof/>
            <w:webHidden/>
          </w:rPr>
          <w:fldChar w:fldCharType="begin"/>
        </w:r>
        <w:r w:rsidR="007D6D13">
          <w:rPr>
            <w:noProof/>
            <w:webHidden/>
          </w:rPr>
          <w:instrText xml:space="preserve"> PAGEREF _Toc446341608 \h </w:instrText>
        </w:r>
        <w:r w:rsidR="007D6D13">
          <w:rPr>
            <w:noProof/>
            <w:webHidden/>
          </w:rPr>
        </w:r>
        <w:r w:rsidR="007D6D13">
          <w:rPr>
            <w:noProof/>
            <w:webHidden/>
          </w:rPr>
          <w:fldChar w:fldCharType="separate"/>
        </w:r>
        <w:r w:rsidR="007D6D13">
          <w:rPr>
            <w:noProof/>
            <w:webHidden/>
          </w:rPr>
          <w:t>6</w:t>
        </w:r>
        <w:r w:rsidR="007D6D13">
          <w:rPr>
            <w:noProof/>
            <w:webHidden/>
          </w:rPr>
          <w:fldChar w:fldCharType="end"/>
        </w:r>
      </w:hyperlink>
    </w:p>
    <w:p w:rsidR="007D6D13" w:rsidRDefault="00C02773">
      <w:pPr>
        <w:pStyle w:val="TOC2"/>
        <w:rPr>
          <w:rFonts w:asciiTheme="minorHAnsi" w:eastAsiaTheme="minorEastAsia" w:hAnsiTheme="minorHAnsi" w:cstheme="minorBidi"/>
          <w:i w:val="0"/>
          <w:noProof/>
          <w:sz w:val="22"/>
          <w:szCs w:val="22"/>
        </w:rPr>
      </w:pPr>
      <w:hyperlink w:anchor="_Toc446341609" w:history="1">
        <w:r w:rsidR="007D6D13" w:rsidRPr="00724953">
          <w:rPr>
            <w:rStyle w:val="Hyperlink"/>
            <w:noProof/>
          </w:rPr>
          <w:t>1.2</w:t>
        </w:r>
        <w:r w:rsidR="007D6D13">
          <w:rPr>
            <w:rFonts w:asciiTheme="minorHAnsi" w:eastAsiaTheme="minorEastAsia" w:hAnsiTheme="minorHAnsi" w:cstheme="minorBidi"/>
            <w:i w:val="0"/>
            <w:noProof/>
            <w:sz w:val="22"/>
            <w:szCs w:val="22"/>
          </w:rPr>
          <w:tab/>
        </w:r>
        <w:r w:rsidR="007D6D13" w:rsidRPr="00724953">
          <w:rPr>
            <w:rStyle w:val="Hyperlink"/>
            <w:noProof/>
          </w:rPr>
          <w:t>Transport Channels</w:t>
        </w:r>
        <w:r w:rsidR="007D6D13">
          <w:rPr>
            <w:noProof/>
            <w:webHidden/>
          </w:rPr>
          <w:tab/>
        </w:r>
        <w:r w:rsidR="007D6D13">
          <w:rPr>
            <w:noProof/>
            <w:webHidden/>
          </w:rPr>
          <w:fldChar w:fldCharType="begin"/>
        </w:r>
        <w:r w:rsidR="007D6D13">
          <w:rPr>
            <w:noProof/>
            <w:webHidden/>
          </w:rPr>
          <w:instrText xml:space="preserve"> PAGEREF _Toc446341609 \h </w:instrText>
        </w:r>
        <w:r w:rsidR="007D6D13">
          <w:rPr>
            <w:noProof/>
            <w:webHidden/>
          </w:rPr>
        </w:r>
        <w:r w:rsidR="007D6D13">
          <w:rPr>
            <w:noProof/>
            <w:webHidden/>
          </w:rPr>
          <w:fldChar w:fldCharType="separate"/>
        </w:r>
        <w:r w:rsidR="007D6D13">
          <w:rPr>
            <w:noProof/>
            <w:webHidden/>
          </w:rPr>
          <w:t>6</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0" w:history="1">
        <w:r w:rsidR="007D6D13" w:rsidRPr="00724953">
          <w:rPr>
            <w:rStyle w:val="Hyperlink"/>
            <w:noProof/>
          </w:rPr>
          <w:t>1.2.1</w:t>
        </w:r>
        <w:r w:rsidR="007D6D13">
          <w:rPr>
            <w:rFonts w:asciiTheme="minorHAnsi" w:eastAsiaTheme="minorEastAsia" w:hAnsiTheme="minorHAnsi" w:cstheme="minorBidi"/>
            <w:noProof/>
            <w:sz w:val="22"/>
            <w:szCs w:val="22"/>
          </w:rPr>
          <w:tab/>
        </w:r>
        <w:r w:rsidR="007D6D13" w:rsidRPr="00724953">
          <w:rPr>
            <w:rStyle w:val="Hyperlink"/>
            <w:noProof/>
          </w:rPr>
          <w:t>Logical Channel Layout</w:t>
        </w:r>
        <w:r w:rsidR="007D6D13">
          <w:rPr>
            <w:noProof/>
            <w:webHidden/>
          </w:rPr>
          <w:tab/>
        </w:r>
        <w:r w:rsidR="007D6D13">
          <w:rPr>
            <w:noProof/>
            <w:webHidden/>
          </w:rPr>
          <w:fldChar w:fldCharType="begin"/>
        </w:r>
        <w:r w:rsidR="007D6D13">
          <w:rPr>
            <w:noProof/>
            <w:webHidden/>
          </w:rPr>
          <w:instrText xml:space="preserve"> PAGEREF _Toc446341610 \h </w:instrText>
        </w:r>
        <w:r w:rsidR="007D6D13">
          <w:rPr>
            <w:noProof/>
            <w:webHidden/>
          </w:rPr>
        </w:r>
        <w:r w:rsidR="007D6D13">
          <w:rPr>
            <w:noProof/>
            <w:webHidden/>
          </w:rPr>
          <w:fldChar w:fldCharType="separate"/>
        </w:r>
        <w:r w:rsidR="007D6D13">
          <w:rPr>
            <w:noProof/>
            <w:webHidden/>
          </w:rPr>
          <w:t>7</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1" w:history="1">
        <w:r w:rsidR="007D6D13" w:rsidRPr="00724953">
          <w:rPr>
            <w:rStyle w:val="Hyperlink"/>
            <w:noProof/>
          </w:rPr>
          <w:t>1.2.2</w:t>
        </w:r>
        <w:r w:rsidR="007D6D13">
          <w:rPr>
            <w:rFonts w:asciiTheme="minorHAnsi" w:eastAsiaTheme="minorEastAsia" w:hAnsiTheme="minorHAnsi" w:cstheme="minorBidi"/>
            <w:noProof/>
            <w:sz w:val="22"/>
            <w:szCs w:val="22"/>
          </w:rPr>
          <w:tab/>
        </w:r>
        <w:r w:rsidR="007D6D13" w:rsidRPr="00724953">
          <w:rPr>
            <w:rStyle w:val="Hyperlink"/>
            <w:noProof/>
          </w:rPr>
          <w:t>TP-REQ-015127/A-Signal Indentifier (TcSE ROIN-138089-1)</w:t>
        </w:r>
        <w:r w:rsidR="007D6D13">
          <w:rPr>
            <w:noProof/>
            <w:webHidden/>
          </w:rPr>
          <w:tab/>
        </w:r>
        <w:r w:rsidR="007D6D13">
          <w:rPr>
            <w:noProof/>
            <w:webHidden/>
          </w:rPr>
          <w:fldChar w:fldCharType="begin"/>
        </w:r>
        <w:r w:rsidR="007D6D13">
          <w:rPr>
            <w:noProof/>
            <w:webHidden/>
          </w:rPr>
          <w:instrText xml:space="preserve"> PAGEREF _Toc446341611 \h </w:instrText>
        </w:r>
        <w:r w:rsidR="007D6D13">
          <w:rPr>
            <w:noProof/>
            <w:webHidden/>
          </w:rPr>
        </w:r>
        <w:r w:rsidR="007D6D13">
          <w:rPr>
            <w:noProof/>
            <w:webHidden/>
          </w:rPr>
          <w:fldChar w:fldCharType="separate"/>
        </w:r>
        <w:r w:rsidR="007D6D13">
          <w:rPr>
            <w:noProof/>
            <w:webHidden/>
          </w:rPr>
          <w:t>8</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2" w:history="1">
        <w:r w:rsidR="007D6D13" w:rsidRPr="00724953">
          <w:rPr>
            <w:rStyle w:val="Hyperlink"/>
            <w:noProof/>
          </w:rPr>
          <w:t>1.2.3</w:t>
        </w:r>
        <w:r w:rsidR="007D6D13">
          <w:rPr>
            <w:rFonts w:asciiTheme="minorHAnsi" w:eastAsiaTheme="minorEastAsia" w:hAnsiTheme="minorHAnsi" w:cstheme="minorBidi"/>
            <w:noProof/>
            <w:sz w:val="22"/>
            <w:szCs w:val="22"/>
          </w:rPr>
          <w:tab/>
        </w:r>
        <w:r w:rsidR="007D6D13" w:rsidRPr="00724953">
          <w:rPr>
            <w:rStyle w:val="Hyperlink"/>
            <w:noProof/>
          </w:rPr>
          <w:t>TP-REQ-015128/B-Signal Utilization (TcSE ROIN-138092-7)</w:t>
        </w:r>
        <w:r w:rsidR="007D6D13">
          <w:rPr>
            <w:noProof/>
            <w:webHidden/>
          </w:rPr>
          <w:tab/>
        </w:r>
        <w:r w:rsidR="007D6D13">
          <w:rPr>
            <w:noProof/>
            <w:webHidden/>
          </w:rPr>
          <w:fldChar w:fldCharType="begin"/>
        </w:r>
        <w:r w:rsidR="007D6D13">
          <w:rPr>
            <w:noProof/>
            <w:webHidden/>
          </w:rPr>
          <w:instrText xml:space="preserve"> PAGEREF _Toc446341612 \h </w:instrText>
        </w:r>
        <w:r w:rsidR="007D6D13">
          <w:rPr>
            <w:noProof/>
            <w:webHidden/>
          </w:rPr>
        </w:r>
        <w:r w:rsidR="007D6D13">
          <w:rPr>
            <w:noProof/>
            <w:webHidden/>
          </w:rPr>
          <w:fldChar w:fldCharType="separate"/>
        </w:r>
        <w:r w:rsidR="007D6D13">
          <w:rPr>
            <w:noProof/>
            <w:webHidden/>
          </w:rPr>
          <w:t>8</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3" w:history="1">
        <w:r w:rsidR="007D6D13" w:rsidRPr="00724953">
          <w:rPr>
            <w:rStyle w:val="Hyperlink"/>
            <w:noProof/>
          </w:rPr>
          <w:t>1.2.4</w:t>
        </w:r>
        <w:r w:rsidR="007D6D13">
          <w:rPr>
            <w:rFonts w:asciiTheme="minorHAnsi" w:eastAsiaTheme="minorEastAsia" w:hAnsiTheme="minorHAnsi" w:cstheme="minorBidi"/>
            <w:noProof/>
            <w:sz w:val="22"/>
            <w:szCs w:val="22"/>
          </w:rPr>
          <w:tab/>
        </w:r>
        <w:r w:rsidR="007D6D13" w:rsidRPr="00724953">
          <w:rPr>
            <w:rStyle w:val="Hyperlink"/>
            <w:noProof/>
          </w:rPr>
          <w:t>TP-REQ-015129/B-Character Coding Flag (TcSE ROIN-138093-3)</w:t>
        </w:r>
        <w:r w:rsidR="007D6D13">
          <w:rPr>
            <w:noProof/>
            <w:webHidden/>
          </w:rPr>
          <w:tab/>
        </w:r>
        <w:r w:rsidR="007D6D13">
          <w:rPr>
            <w:noProof/>
            <w:webHidden/>
          </w:rPr>
          <w:fldChar w:fldCharType="begin"/>
        </w:r>
        <w:r w:rsidR="007D6D13">
          <w:rPr>
            <w:noProof/>
            <w:webHidden/>
          </w:rPr>
          <w:instrText xml:space="preserve"> PAGEREF _Toc446341613 \h </w:instrText>
        </w:r>
        <w:r w:rsidR="007D6D13">
          <w:rPr>
            <w:noProof/>
            <w:webHidden/>
          </w:rPr>
        </w:r>
        <w:r w:rsidR="007D6D13">
          <w:rPr>
            <w:noProof/>
            <w:webHidden/>
          </w:rPr>
          <w:fldChar w:fldCharType="separate"/>
        </w:r>
        <w:r w:rsidR="007D6D13">
          <w:rPr>
            <w:noProof/>
            <w:webHidden/>
          </w:rPr>
          <w:t>10</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4" w:history="1">
        <w:r w:rsidR="007D6D13" w:rsidRPr="00724953">
          <w:rPr>
            <w:rStyle w:val="Hyperlink"/>
            <w:noProof/>
          </w:rPr>
          <w:t>1.2.5</w:t>
        </w:r>
        <w:r w:rsidR="007D6D13">
          <w:rPr>
            <w:rFonts w:asciiTheme="minorHAnsi" w:eastAsiaTheme="minorEastAsia" w:hAnsiTheme="minorHAnsi" w:cstheme="minorBidi"/>
            <w:noProof/>
            <w:sz w:val="22"/>
            <w:szCs w:val="22"/>
          </w:rPr>
          <w:tab/>
        </w:r>
        <w:r w:rsidR="007D6D13" w:rsidRPr="00724953">
          <w:rPr>
            <w:rStyle w:val="Hyperlink"/>
            <w:noProof/>
          </w:rPr>
          <w:t>TP-REQ-015130/A-RDS Latin Code Page (TcSE ROIN-169144-2)</w:t>
        </w:r>
        <w:r w:rsidR="007D6D13">
          <w:rPr>
            <w:noProof/>
            <w:webHidden/>
          </w:rPr>
          <w:tab/>
        </w:r>
        <w:r w:rsidR="007D6D13">
          <w:rPr>
            <w:noProof/>
            <w:webHidden/>
          </w:rPr>
          <w:fldChar w:fldCharType="begin"/>
        </w:r>
        <w:r w:rsidR="007D6D13">
          <w:rPr>
            <w:noProof/>
            <w:webHidden/>
          </w:rPr>
          <w:instrText xml:space="preserve"> PAGEREF _Toc446341614 \h </w:instrText>
        </w:r>
        <w:r w:rsidR="007D6D13">
          <w:rPr>
            <w:noProof/>
            <w:webHidden/>
          </w:rPr>
        </w:r>
        <w:r w:rsidR="007D6D13">
          <w:rPr>
            <w:noProof/>
            <w:webHidden/>
          </w:rPr>
          <w:fldChar w:fldCharType="separate"/>
        </w:r>
        <w:r w:rsidR="007D6D13">
          <w:rPr>
            <w:noProof/>
            <w:webHidden/>
          </w:rPr>
          <w:t>11</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5" w:history="1">
        <w:r w:rsidR="007D6D13" w:rsidRPr="00724953">
          <w:rPr>
            <w:rStyle w:val="Hyperlink"/>
            <w:noProof/>
          </w:rPr>
          <w:t>1.2.6</w:t>
        </w:r>
        <w:r w:rsidR="007D6D13">
          <w:rPr>
            <w:rFonts w:asciiTheme="minorHAnsi" w:eastAsiaTheme="minorEastAsia" w:hAnsiTheme="minorHAnsi" w:cstheme="minorBidi"/>
            <w:noProof/>
            <w:sz w:val="22"/>
            <w:szCs w:val="22"/>
          </w:rPr>
          <w:tab/>
        </w:r>
        <w:r w:rsidR="007D6D13" w:rsidRPr="00724953">
          <w:rPr>
            <w:rStyle w:val="Hyperlink"/>
            <w:noProof/>
          </w:rPr>
          <w:t>TP-REQ-015131/A-Setting Character Coding Flag (TcSE ROIN-146167-1)</w:t>
        </w:r>
        <w:r w:rsidR="007D6D13">
          <w:rPr>
            <w:noProof/>
            <w:webHidden/>
          </w:rPr>
          <w:tab/>
        </w:r>
        <w:r w:rsidR="007D6D13">
          <w:rPr>
            <w:noProof/>
            <w:webHidden/>
          </w:rPr>
          <w:fldChar w:fldCharType="begin"/>
        </w:r>
        <w:r w:rsidR="007D6D13">
          <w:rPr>
            <w:noProof/>
            <w:webHidden/>
          </w:rPr>
          <w:instrText xml:space="preserve"> PAGEREF _Toc446341615 \h </w:instrText>
        </w:r>
        <w:r w:rsidR="007D6D13">
          <w:rPr>
            <w:noProof/>
            <w:webHidden/>
          </w:rPr>
        </w:r>
        <w:r w:rsidR="007D6D13">
          <w:rPr>
            <w:noProof/>
            <w:webHidden/>
          </w:rPr>
          <w:fldChar w:fldCharType="separate"/>
        </w:r>
        <w:r w:rsidR="007D6D13">
          <w:rPr>
            <w:noProof/>
            <w:webHidden/>
          </w:rPr>
          <w:t>11</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6" w:history="1">
        <w:r w:rsidR="007D6D13" w:rsidRPr="00724953">
          <w:rPr>
            <w:rStyle w:val="Hyperlink"/>
            <w:noProof/>
          </w:rPr>
          <w:t>1.2.7</w:t>
        </w:r>
        <w:r w:rsidR="007D6D13">
          <w:rPr>
            <w:rFonts w:asciiTheme="minorHAnsi" w:eastAsiaTheme="minorEastAsia" w:hAnsiTheme="minorHAnsi" w:cstheme="minorBidi"/>
            <w:noProof/>
            <w:sz w:val="22"/>
            <w:szCs w:val="22"/>
          </w:rPr>
          <w:tab/>
        </w:r>
        <w:r w:rsidR="007D6D13" w:rsidRPr="00724953">
          <w:rPr>
            <w:rStyle w:val="Hyperlink"/>
            <w:noProof/>
          </w:rPr>
          <w:t>TP-REQ-015132/A-End of string definition (TcSE ROIN-146168-1)</w:t>
        </w:r>
        <w:r w:rsidR="007D6D13">
          <w:rPr>
            <w:noProof/>
            <w:webHidden/>
          </w:rPr>
          <w:tab/>
        </w:r>
        <w:r w:rsidR="007D6D13">
          <w:rPr>
            <w:noProof/>
            <w:webHidden/>
          </w:rPr>
          <w:fldChar w:fldCharType="begin"/>
        </w:r>
        <w:r w:rsidR="007D6D13">
          <w:rPr>
            <w:noProof/>
            <w:webHidden/>
          </w:rPr>
          <w:instrText xml:space="preserve"> PAGEREF _Toc446341616 \h </w:instrText>
        </w:r>
        <w:r w:rsidR="007D6D13">
          <w:rPr>
            <w:noProof/>
            <w:webHidden/>
          </w:rPr>
        </w:r>
        <w:r w:rsidR="007D6D13">
          <w:rPr>
            <w:noProof/>
            <w:webHidden/>
          </w:rPr>
          <w:fldChar w:fldCharType="separate"/>
        </w:r>
        <w:r w:rsidR="007D6D13">
          <w:rPr>
            <w:noProof/>
            <w:webHidden/>
          </w:rPr>
          <w:t>11</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7" w:history="1">
        <w:r w:rsidR="007D6D13" w:rsidRPr="00724953">
          <w:rPr>
            <w:rStyle w:val="Hyperlink"/>
            <w:noProof/>
          </w:rPr>
          <w:t>1.2.8</w:t>
        </w:r>
        <w:r w:rsidR="007D6D13">
          <w:rPr>
            <w:rFonts w:asciiTheme="minorHAnsi" w:eastAsiaTheme="minorEastAsia" w:hAnsiTheme="minorHAnsi" w:cstheme="minorBidi"/>
            <w:noProof/>
            <w:sz w:val="22"/>
            <w:szCs w:val="22"/>
          </w:rPr>
          <w:tab/>
        </w:r>
        <w:r w:rsidR="007D6D13" w:rsidRPr="00724953">
          <w:rPr>
            <w:rStyle w:val="Hyperlink"/>
            <w:noProof/>
          </w:rPr>
          <w:t>Dynamic Signal Length</w:t>
        </w:r>
        <w:r w:rsidR="007D6D13">
          <w:rPr>
            <w:noProof/>
            <w:webHidden/>
          </w:rPr>
          <w:tab/>
        </w:r>
        <w:r w:rsidR="007D6D13">
          <w:rPr>
            <w:noProof/>
            <w:webHidden/>
          </w:rPr>
          <w:fldChar w:fldCharType="begin"/>
        </w:r>
        <w:r w:rsidR="007D6D13">
          <w:rPr>
            <w:noProof/>
            <w:webHidden/>
          </w:rPr>
          <w:instrText xml:space="preserve"> PAGEREF _Toc446341617 \h </w:instrText>
        </w:r>
        <w:r w:rsidR="007D6D13">
          <w:rPr>
            <w:noProof/>
            <w:webHidden/>
          </w:rPr>
        </w:r>
        <w:r w:rsidR="007D6D13">
          <w:rPr>
            <w:noProof/>
            <w:webHidden/>
          </w:rPr>
          <w:fldChar w:fldCharType="separate"/>
        </w:r>
        <w:r w:rsidR="007D6D13">
          <w:rPr>
            <w:noProof/>
            <w:webHidden/>
          </w:rPr>
          <w:t>11</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18" w:history="1">
        <w:r w:rsidR="007D6D13" w:rsidRPr="00724953">
          <w:rPr>
            <w:rStyle w:val="Hyperlink"/>
            <w:noProof/>
          </w:rPr>
          <w:t>1.2.9</w:t>
        </w:r>
        <w:r w:rsidR="007D6D13">
          <w:rPr>
            <w:rFonts w:asciiTheme="minorHAnsi" w:eastAsiaTheme="minorEastAsia" w:hAnsiTheme="minorHAnsi" w:cstheme="minorBidi"/>
            <w:noProof/>
            <w:sz w:val="22"/>
            <w:szCs w:val="22"/>
          </w:rPr>
          <w:tab/>
        </w:r>
        <w:r w:rsidR="007D6D13" w:rsidRPr="00724953">
          <w:rPr>
            <w:rStyle w:val="Hyperlink"/>
            <w:noProof/>
          </w:rPr>
          <w:t>Command Execution Status</w:t>
        </w:r>
        <w:r w:rsidR="007D6D13">
          <w:rPr>
            <w:noProof/>
            <w:webHidden/>
          </w:rPr>
          <w:tab/>
        </w:r>
        <w:r w:rsidR="007D6D13">
          <w:rPr>
            <w:noProof/>
            <w:webHidden/>
          </w:rPr>
          <w:fldChar w:fldCharType="begin"/>
        </w:r>
        <w:r w:rsidR="007D6D13">
          <w:rPr>
            <w:noProof/>
            <w:webHidden/>
          </w:rPr>
          <w:instrText xml:space="preserve"> PAGEREF _Toc446341618 \h </w:instrText>
        </w:r>
        <w:r w:rsidR="007D6D13">
          <w:rPr>
            <w:noProof/>
            <w:webHidden/>
          </w:rPr>
        </w:r>
        <w:r w:rsidR="007D6D13">
          <w:rPr>
            <w:noProof/>
            <w:webHidden/>
          </w:rPr>
          <w:fldChar w:fldCharType="separate"/>
        </w:r>
        <w:r w:rsidR="007D6D13">
          <w:rPr>
            <w:noProof/>
            <w:webHidden/>
          </w:rPr>
          <w:t>12</w:t>
        </w:r>
        <w:r w:rsidR="007D6D13">
          <w:rPr>
            <w:noProof/>
            <w:webHidden/>
          </w:rPr>
          <w:fldChar w:fldCharType="end"/>
        </w:r>
      </w:hyperlink>
    </w:p>
    <w:p w:rsidR="007D6D13" w:rsidRDefault="00C02773">
      <w:pPr>
        <w:pStyle w:val="TOC2"/>
        <w:rPr>
          <w:rFonts w:asciiTheme="minorHAnsi" w:eastAsiaTheme="minorEastAsia" w:hAnsiTheme="minorHAnsi" w:cstheme="minorBidi"/>
          <w:i w:val="0"/>
          <w:noProof/>
          <w:sz w:val="22"/>
          <w:szCs w:val="22"/>
        </w:rPr>
      </w:pPr>
      <w:hyperlink w:anchor="_Toc446341619" w:history="1">
        <w:r w:rsidR="007D6D13" w:rsidRPr="00724953">
          <w:rPr>
            <w:rStyle w:val="Hyperlink"/>
            <w:noProof/>
          </w:rPr>
          <w:t>1.3</w:t>
        </w:r>
        <w:r w:rsidR="007D6D13">
          <w:rPr>
            <w:rFonts w:asciiTheme="minorHAnsi" w:eastAsiaTheme="minorEastAsia" w:hAnsiTheme="minorHAnsi" w:cstheme="minorBidi"/>
            <w:i w:val="0"/>
            <w:noProof/>
            <w:sz w:val="22"/>
            <w:szCs w:val="22"/>
          </w:rPr>
          <w:tab/>
        </w:r>
        <w:r w:rsidR="007D6D13" w:rsidRPr="00724953">
          <w:rPr>
            <w:rStyle w:val="Hyperlink"/>
            <w:noProof/>
          </w:rPr>
          <w:t>Channel Management</w:t>
        </w:r>
        <w:r w:rsidR="007D6D13">
          <w:rPr>
            <w:noProof/>
            <w:webHidden/>
          </w:rPr>
          <w:tab/>
        </w:r>
        <w:r w:rsidR="007D6D13">
          <w:rPr>
            <w:noProof/>
            <w:webHidden/>
          </w:rPr>
          <w:fldChar w:fldCharType="begin"/>
        </w:r>
        <w:r w:rsidR="007D6D13">
          <w:rPr>
            <w:noProof/>
            <w:webHidden/>
          </w:rPr>
          <w:instrText xml:space="preserve"> PAGEREF _Toc446341619 \h </w:instrText>
        </w:r>
        <w:r w:rsidR="007D6D13">
          <w:rPr>
            <w:noProof/>
            <w:webHidden/>
          </w:rPr>
        </w:r>
        <w:r w:rsidR="007D6D13">
          <w:rPr>
            <w:noProof/>
            <w:webHidden/>
          </w:rPr>
          <w:fldChar w:fldCharType="separate"/>
        </w:r>
        <w:r w:rsidR="007D6D13">
          <w:rPr>
            <w:noProof/>
            <w:webHidden/>
          </w:rPr>
          <w:t>19</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20" w:history="1">
        <w:r w:rsidR="007D6D13" w:rsidRPr="00724953">
          <w:rPr>
            <w:rStyle w:val="Hyperlink"/>
            <w:noProof/>
          </w:rPr>
          <w:t>1.3.1</w:t>
        </w:r>
        <w:r w:rsidR="007D6D13">
          <w:rPr>
            <w:rFonts w:asciiTheme="minorHAnsi" w:eastAsiaTheme="minorEastAsia" w:hAnsiTheme="minorHAnsi" w:cstheme="minorBidi"/>
            <w:noProof/>
            <w:sz w:val="22"/>
            <w:szCs w:val="22"/>
          </w:rPr>
          <w:tab/>
        </w:r>
        <w:r w:rsidR="007D6D13" w:rsidRPr="00724953">
          <w:rPr>
            <w:rStyle w:val="Hyperlink"/>
            <w:noProof/>
          </w:rPr>
          <w:t>TP-REQ-015140/A-Concurrent Data Transmission (TcSE ROIN-145774-1)</w:t>
        </w:r>
        <w:r w:rsidR="007D6D13">
          <w:rPr>
            <w:noProof/>
            <w:webHidden/>
          </w:rPr>
          <w:tab/>
        </w:r>
        <w:r w:rsidR="007D6D13">
          <w:rPr>
            <w:noProof/>
            <w:webHidden/>
          </w:rPr>
          <w:fldChar w:fldCharType="begin"/>
        </w:r>
        <w:r w:rsidR="007D6D13">
          <w:rPr>
            <w:noProof/>
            <w:webHidden/>
          </w:rPr>
          <w:instrText xml:space="preserve"> PAGEREF _Toc446341620 \h </w:instrText>
        </w:r>
        <w:r w:rsidR="007D6D13">
          <w:rPr>
            <w:noProof/>
            <w:webHidden/>
          </w:rPr>
        </w:r>
        <w:r w:rsidR="007D6D13">
          <w:rPr>
            <w:noProof/>
            <w:webHidden/>
          </w:rPr>
          <w:fldChar w:fldCharType="separate"/>
        </w:r>
        <w:r w:rsidR="007D6D13">
          <w:rPr>
            <w:noProof/>
            <w:webHidden/>
          </w:rPr>
          <w:t>19</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21" w:history="1">
        <w:r w:rsidR="007D6D13" w:rsidRPr="00724953">
          <w:rPr>
            <w:rStyle w:val="Hyperlink"/>
            <w:noProof/>
          </w:rPr>
          <w:t>1.3.2</w:t>
        </w:r>
        <w:r w:rsidR="007D6D13">
          <w:rPr>
            <w:rFonts w:asciiTheme="minorHAnsi" w:eastAsiaTheme="minorEastAsia" w:hAnsiTheme="minorHAnsi" w:cstheme="minorBidi"/>
            <w:noProof/>
            <w:sz w:val="22"/>
            <w:szCs w:val="22"/>
          </w:rPr>
          <w:tab/>
        </w:r>
        <w:r w:rsidR="007D6D13" w:rsidRPr="00724953">
          <w:rPr>
            <w:rStyle w:val="Hyperlink"/>
            <w:noProof/>
          </w:rPr>
          <w:t>TP-REQ-015141/A-Multi-Channel Management (TcSE ROIN-199074-1)</w:t>
        </w:r>
        <w:r w:rsidR="007D6D13">
          <w:rPr>
            <w:noProof/>
            <w:webHidden/>
          </w:rPr>
          <w:tab/>
        </w:r>
        <w:r w:rsidR="007D6D13">
          <w:rPr>
            <w:noProof/>
            <w:webHidden/>
          </w:rPr>
          <w:fldChar w:fldCharType="begin"/>
        </w:r>
        <w:r w:rsidR="007D6D13">
          <w:rPr>
            <w:noProof/>
            <w:webHidden/>
          </w:rPr>
          <w:instrText xml:space="preserve"> PAGEREF _Toc446341621 \h </w:instrText>
        </w:r>
        <w:r w:rsidR="007D6D13">
          <w:rPr>
            <w:noProof/>
            <w:webHidden/>
          </w:rPr>
        </w:r>
        <w:r w:rsidR="007D6D13">
          <w:rPr>
            <w:noProof/>
            <w:webHidden/>
          </w:rPr>
          <w:fldChar w:fldCharType="separate"/>
        </w:r>
        <w:r w:rsidR="007D6D13">
          <w:rPr>
            <w:noProof/>
            <w:webHidden/>
          </w:rPr>
          <w:t>19</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22" w:history="1">
        <w:r w:rsidR="007D6D13" w:rsidRPr="00724953">
          <w:rPr>
            <w:rStyle w:val="Hyperlink"/>
            <w:noProof/>
          </w:rPr>
          <w:t>1.3.3</w:t>
        </w:r>
        <w:r w:rsidR="007D6D13">
          <w:rPr>
            <w:rFonts w:asciiTheme="minorHAnsi" w:eastAsiaTheme="minorEastAsia" w:hAnsiTheme="minorHAnsi" w:cstheme="minorBidi"/>
            <w:noProof/>
            <w:sz w:val="22"/>
            <w:szCs w:val="22"/>
          </w:rPr>
          <w:tab/>
        </w:r>
        <w:r w:rsidR="007D6D13" w:rsidRPr="00724953">
          <w:rPr>
            <w:rStyle w:val="Hyperlink"/>
            <w:noProof/>
          </w:rPr>
          <w:t>Signal Heartbeat</w:t>
        </w:r>
        <w:r w:rsidR="007D6D13">
          <w:rPr>
            <w:noProof/>
            <w:webHidden/>
          </w:rPr>
          <w:tab/>
        </w:r>
        <w:r w:rsidR="007D6D13">
          <w:rPr>
            <w:noProof/>
            <w:webHidden/>
          </w:rPr>
          <w:fldChar w:fldCharType="begin"/>
        </w:r>
        <w:r w:rsidR="007D6D13">
          <w:rPr>
            <w:noProof/>
            <w:webHidden/>
          </w:rPr>
          <w:instrText xml:space="preserve"> PAGEREF _Toc446341622 \h </w:instrText>
        </w:r>
        <w:r w:rsidR="007D6D13">
          <w:rPr>
            <w:noProof/>
            <w:webHidden/>
          </w:rPr>
        </w:r>
        <w:r w:rsidR="007D6D13">
          <w:rPr>
            <w:noProof/>
            <w:webHidden/>
          </w:rPr>
          <w:fldChar w:fldCharType="separate"/>
        </w:r>
        <w:r w:rsidR="007D6D13">
          <w:rPr>
            <w:noProof/>
            <w:webHidden/>
          </w:rPr>
          <w:t>20</w:t>
        </w:r>
        <w:r w:rsidR="007D6D13">
          <w:rPr>
            <w:noProof/>
            <w:webHidden/>
          </w:rPr>
          <w:fldChar w:fldCharType="end"/>
        </w:r>
      </w:hyperlink>
    </w:p>
    <w:p w:rsidR="007D6D13" w:rsidRDefault="00C02773">
      <w:pPr>
        <w:pStyle w:val="TOC2"/>
        <w:rPr>
          <w:rFonts w:asciiTheme="minorHAnsi" w:eastAsiaTheme="minorEastAsia" w:hAnsiTheme="minorHAnsi" w:cstheme="minorBidi"/>
          <w:i w:val="0"/>
          <w:noProof/>
          <w:sz w:val="22"/>
          <w:szCs w:val="22"/>
        </w:rPr>
      </w:pPr>
      <w:hyperlink w:anchor="_Toc446341623" w:history="1">
        <w:r w:rsidR="007D6D13" w:rsidRPr="00724953">
          <w:rPr>
            <w:rStyle w:val="Hyperlink"/>
            <w:noProof/>
          </w:rPr>
          <w:t>1.4</w:t>
        </w:r>
        <w:r w:rsidR="007D6D13">
          <w:rPr>
            <w:rFonts w:asciiTheme="minorHAnsi" w:eastAsiaTheme="minorEastAsia" w:hAnsiTheme="minorHAnsi" w:cstheme="minorBidi"/>
            <w:i w:val="0"/>
            <w:noProof/>
            <w:sz w:val="22"/>
            <w:szCs w:val="22"/>
          </w:rPr>
          <w:tab/>
        </w:r>
        <w:r w:rsidR="007D6D13" w:rsidRPr="00724953">
          <w:rPr>
            <w:rStyle w:val="Hyperlink"/>
            <w:noProof/>
          </w:rPr>
          <w:t>Signal and Channel Catalog</w:t>
        </w:r>
        <w:r w:rsidR="007D6D13">
          <w:rPr>
            <w:noProof/>
            <w:webHidden/>
          </w:rPr>
          <w:tab/>
        </w:r>
        <w:r w:rsidR="007D6D13">
          <w:rPr>
            <w:noProof/>
            <w:webHidden/>
          </w:rPr>
          <w:fldChar w:fldCharType="begin"/>
        </w:r>
        <w:r w:rsidR="007D6D13">
          <w:rPr>
            <w:noProof/>
            <w:webHidden/>
          </w:rPr>
          <w:instrText xml:space="preserve"> PAGEREF _Toc446341623 \h </w:instrText>
        </w:r>
        <w:r w:rsidR="007D6D13">
          <w:rPr>
            <w:noProof/>
            <w:webHidden/>
          </w:rPr>
        </w:r>
        <w:r w:rsidR="007D6D13">
          <w:rPr>
            <w:noProof/>
            <w:webHidden/>
          </w:rPr>
          <w:fldChar w:fldCharType="separate"/>
        </w:r>
        <w:r w:rsidR="007D6D13">
          <w:rPr>
            <w:noProof/>
            <w:webHidden/>
          </w:rPr>
          <w:t>21</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24" w:history="1">
        <w:r w:rsidR="007D6D13" w:rsidRPr="00724953">
          <w:rPr>
            <w:rStyle w:val="Hyperlink"/>
            <w:noProof/>
          </w:rPr>
          <w:t>1.4.1</w:t>
        </w:r>
        <w:r w:rsidR="007D6D13">
          <w:rPr>
            <w:rFonts w:asciiTheme="minorHAnsi" w:eastAsiaTheme="minorEastAsia" w:hAnsiTheme="minorHAnsi" w:cstheme="minorBidi"/>
            <w:noProof/>
            <w:sz w:val="22"/>
            <w:szCs w:val="22"/>
          </w:rPr>
          <w:tab/>
        </w:r>
        <w:r w:rsidR="007D6D13" w:rsidRPr="00724953">
          <w:rPr>
            <w:rStyle w:val="Hyperlink"/>
            <w:noProof/>
          </w:rPr>
          <w:t>Signal/Channel Mapping Tables</w:t>
        </w:r>
        <w:r w:rsidR="007D6D13">
          <w:rPr>
            <w:noProof/>
            <w:webHidden/>
          </w:rPr>
          <w:tab/>
        </w:r>
        <w:r w:rsidR="007D6D13">
          <w:rPr>
            <w:noProof/>
            <w:webHidden/>
          </w:rPr>
          <w:fldChar w:fldCharType="begin"/>
        </w:r>
        <w:r w:rsidR="007D6D13">
          <w:rPr>
            <w:noProof/>
            <w:webHidden/>
          </w:rPr>
          <w:instrText xml:space="preserve"> PAGEREF _Toc446341624 \h </w:instrText>
        </w:r>
        <w:r w:rsidR="007D6D13">
          <w:rPr>
            <w:noProof/>
            <w:webHidden/>
          </w:rPr>
        </w:r>
        <w:r w:rsidR="007D6D13">
          <w:rPr>
            <w:noProof/>
            <w:webHidden/>
          </w:rPr>
          <w:fldChar w:fldCharType="separate"/>
        </w:r>
        <w:r w:rsidR="007D6D13">
          <w:rPr>
            <w:noProof/>
            <w:webHidden/>
          </w:rPr>
          <w:t>21</w:t>
        </w:r>
        <w:r w:rsidR="007D6D13">
          <w:rPr>
            <w:noProof/>
            <w:webHidden/>
          </w:rPr>
          <w:fldChar w:fldCharType="end"/>
        </w:r>
      </w:hyperlink>
    </w:p>
    <w:p w:rsidR="007D6D13" w:rsidRDefault="00C02773">
      <w:pPr>
        <w:pStyle w:val="TOC3"/>
        <w:tabs>
          <w:tab w:val="left" w:pos="1100"/>
          <w:tab w:val="right" w:leader="dot" w:pos="11107"/>
        </w:tabs>
        <w:rPr>
          <w:rFonts w:asciiTheme="minorHAnsi" w:eastAsiaTheme="minorEastAsia" w:hAnsiTheme="minorHAnsi" w:cstheme="minorBidi"/>
          <w:noProof/>
          <w:sz w:val="22"/>
          <w:szCs w:val="22"/>
        </w:rPr>
      </w:pPr>
      <w:hyperlink w:anchor="_Toc446341625" w:history="1">
        <w:r w:rsidR="007D6D13" w:rsidRPr="00724953">
          <w:rPr>
            <w:rStyle w:val="Hyperlink"/>
            <w:noProof/>
          </w:rPr>
          <w:t>1.4.2</w:t>
        </w:r>
        <w:r w:rsidR="007D6D13">
          <w:rPr>
            <w:rFonts w:asciiTheme="minorHAnsi" w:eastAsiaTheme="minorEastAsia" w:hAnsiTheme="minorHAnsi" w:cstheme="minorBidi"/>
            <w:noProof/>
            <w:sz w:val="22"/>
            <w:szCs w:val="22"/>
          </w:rPr>
          <w:tab/>
        </w:r>
        <w:r w:rsidR="007D6D13" w:rsidRPr="00724953">
          <w:rPr>
            <w:rStyle w:val="Hyperlink"/>
            <w:noProof/>
          </w:rPr>
          <w:t>Signal Descriptions</w:t>
        </w:r>
        <w:r w:rsidR="007D6D13">
          <w:rPr>
            <w:noProof/>
            <w:webHidden/>
          </w:rPr>
          <w:tab/>
        </w:r>
        <w:r w:rsidR="007D6D13">
          <w:rPr>
            <w:noProof/>
            <w:webHidden/>
          </w:rPr>
          <w:fldChar w:fldCharType="begin"/>
        </w:r>
        <w:r w:rsidR="007D6D13">
          <w:rPr>
            <w:noProof/>
            <w:webHidden/>
          </w:rPr>
          <w:instrText xml:space="preserve"> PAGEREF _Toc446341625 \h </w:instrText>
        </w:r>
        <w:r w:rsidR="007D6D13">
          <w:rPr>
            <w:noProof/>
            <w:webHidden/>
          </w:rPr>
        </w:r>
        <w:r w:rsidR="007D6D13">
          <w:rPr>
            <w:noProof/>
            <w:webHidden/>
          </w:rPr>
          <w:fldChar w:fldCharType="separate"/>
        </w:r>
        <w:r w:rsidR="007D6D13">
          <w:rPr>
            <w:noProof/>
            <w:webHidden/>
          </w:rPr>
          <w:t>34</w:t>
        </w:r>
        <w:r w:rsidR="007D6D13">
          <w:rPr>
            <w:noProof/>
            <w:webHidden/>
          </w:rPr>
          <w:fldChar w:fldCharType="end"/>
        </w:r>
      </w:hyperlink>
    </w:p>
    <w:p w:rsidR="007D6D13" w:rsidRDefault="00C0277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46341626" w:history="1">
        <w:r w:rsidR="007D6D13" w:rsidRPr="00724953">
          <w:rPr>
            <w:rStyle w:val="Hyperlink"/>
            <w:noProof/>
          </w:rPr>
          <w:t>2</w:t>
        </w:r>
        <w:r w:rsidR="007D6D13">
          <w:rPr>
            <w:rFonts w:asciiTheme="minorHAnsi" w:eastAsiaTheme="minorEastAsia" w:hAnsiTheme="minorHAnsi" w:cstheme="minorBidi"/>
            <w:b w:val="0"/>
            <w:smallCaps w:val="0"/>
            <w:noProof/>
            <w:sz w:val="22"/>
            <w:szCs w:val="22"/>
          </w:rPr>
          <w:tab/>
        </w:r>
        <w:r w:rsidR="007D6D13" w:rsidRPr="00724953">
          <w:rPr>
            <w:rStyle w:val="Hyperlink"/>
            <w:noProof/>
          </w:rPr>
          <w:t>Appendix: Reference Documents</w:t>
        </w:r>
        <w:r w:rsidR="007D6D13">
          <w:rPr>
            <w:noProof/>
            <w:webHidden/>
          </w:rPr>
          <w:tab/>
        </w:r>
        <w:r w:rsidR="007D6D13">
          <w:rPr>
            <w:noProof/>
            <w:webHidden/>
          </w:rPr>
          <w:fldChar w:fldCharType="begin"/>
        </w:r>
        <w:r w:rsidR="007D6D13">
          <w:rPr>
            <w:noProof/>
            <w:webHidden/>
          </w:rPr>
          <w:instrText xml:space="preserve"> PAGEREF _Toc446341626 \h </w:instrText>
        </w:r>
        <w:r w:rsidR="007D6D13">
          <w:rPr>
            <w:noProof/>
            <w:webHidden/>
          </w:rPr>
        </w:r>
        <w:r w:rsidR="007D6D13">
          <w:rPr>
            <w:noProof/>
            <w:webHidden/>
          </w:rPr>
          <w:fldChar w:fldCharType="separate"/>
        </w:r>
        <w:r w:rsidR="007D6D13">
          <w:rPr>
            <w:noProof/>
            <w:webHidden/>
          </w:rPr>
          <w:t>122</w:t>
        </w:r>
        <w:r w:rsidR="007D6D13">
          <w:rPr>
            <w:noProof/>
            <w:webHidden/>
          </w:rPr>
          <w:fldChar w:fldCharType="end"/>
        </w:r>
      </w:hyperlink>
    </w:p>
    <w:p w:rsidR="00C02773" w:rsidRDefault="007D6D13">
      <w:pPr>
        <w:rPr>
          <w:b/>
          <w:sz w:val="36"/>
          <w:szCs w:val="36"/>
        </w:rPr>
      </w:pPr>
      <w:r>
        <w:rPr>
          <w:smallCaps/>
          <w:sz w:val="36"/>
          <w:szCs w:val="36"/>
        </w:rPr>
        <w:fldChar w:fldCharType="end"/>
      </w:r>
    </w:p>
    <w:p w:rsidR="00C02773" w:rsidRDefault="00C02773">
      <w:pPr>
        <w:rPr>
          <w:b/>
          <w:sz w:val="36"/>
          <w:szCs w:val="36"/>
        </w:rPr>
      </w:pPr>
    </w:p>
    <w:p w:rsidR="00C02773" w:rsidRDefault="008F51EC" w:rsidP="00113E44">
      <w:pPr>
        <w:pStyle w:val="Heading1"/>
      </w:pPr>
      <w:bookmarkStart w:id="2" w:name="_Toc446341607"/>
      <w:r>
        <w:lastRenderedPageBreak/>
        <w:t>General Requirements</w:t>
      </w:r>
      <w:bookmarkEnd w:id="2"/>
    </w:p>
    <w:p w:rsidR="00C02773" w:rsidRDefault="008F51EC" w:rsidP="00113E44">
      <w:pPr>
        <w:pStyle w:val="Heading2"/>
      </w:pPr>
      <w:bookmarkStart w:id="3" w:name="_Toc446341608"/>
      <w:r>
        <w:t>Overview</w:t>
      </w:r>
      <w:bookmarkEnd w:id="3"/>
    </w:p>
    <w:p w:rsidR="00E52032" w:rsidRDefault="008F51EC">
      <w:pPr>
        <w:rPr>
          <w:rFonts w:eastAsia="MS Mincho" w:cs="Arial"/>
          <w:szCs w:val="20"/>
        </w:rPr>
      </w:pPr>
      <w:r>
        <w:rPr>
          <w:rFonts w:eastAsia="MS Mincho" w:cs="Arial"/>
          <w:szCs w:val="20"/>
        </w:rPr>
        <w:t xml:space="preserve">A standard CAN message can only transport 8 bytes of information from transmitter to receiver.  For an application that needs to transmit a packet of information which is greater then 8 bytes requires the use of a network level service.  This service manages the segmentation of the information packet into separate CAN frames and transports each frame over the network in sequential order to the receiver.  The service on the receiver will then reassemble the original information packet from the frames and provide it to the receiving application.  </w:t>
      </w:r>
    </w:p>
    <w:p w:rsidR="00E52032" w:rsidRDefault="00E52032">
      <w:pPr>
        <w:rPr>
          <w:rFonts w:eastAsia="MS Mincho" w:cs="Arial"/>
          <w:szCs w:val="20"/>
        </w:rPr>
      </w:pPr>
    </w:p>
    <w:p w:rsidR="00E52032" w:rsidRDefault="008F51EC">
      <w:pPr>
        <w:rPr>
          <w:rFonts w:cs="Arial"/>
          <w:szCs w:val="20"/>
        </w:rPr>
      </w:pPr>
      <w:r>
        <w:rPr>
          <w:rFonts w:eastAsia="MS Mincho" w:cs="Arial"/>
          <w:szCs w:val="20"/>
        </w:rPr>
        <w:t xml:space="preserve">The network level service used by Ford Motor Company Infotainment Systems is based upon the </w:t>
      </w:r>
      <w:r>
        <w:rPr>
          <w:rFonts w:cs="Arial"/>
          <w:szCs w:val="20"/>
        </w:rPr>
        <w:t xml:space="preserve">ISO 15765-2 Network Layers Services specification.  Specifically, Ford Motor Company has directed the use of Vector </w:t>
      </w:r>
      <w:r>
        <w:rPr>
          <w:rStyle w:val="spelle"/>
          <w:rFonts w:cs="Arial"/>
          <w:szCs w:val="20"/>
        </w:rPr>
        <w:t>CANtech</w:t>
      </w:r>
      <w:r>
        <w:rPr>
          <w:rFonts w:cs="Arial"/>
          <w:szCs w:val="20"/>
        </w:rPr>
        <w:t xml:space="preserve"> Multi-channel </w:t>
      </w:r>
      <w:proofErr w:type="gramStart"/>
      <w:r>
        <w:rPr>
          <w:rFonts w:cs="Arial"/>
          <w:szCs w:val="20"/>
        </w:rPr>
        <w:t>Transport  Protocol</w:t>
      </w:r>
      <w:proofErr w:type="gramEnd"/>
      <w:r>
        <w:rPr>
          <w:rFonts w:cs="Arial"/>
          <w:szCs w:val="20"/>
        </w:rPr>
        <w:t>.  Therefore, through out this document, the term "transport layer/transport protocol" has been used synonymously with "network layer".</w:t>
      </w:r>
    </w:p>
    <w:p w:rsidR="00E52032" w:rsidRDefault="00E52032">
      <w:pPr>
        <w:rPr>
          <w:rFonts w:eastAsia="MS Mincho" w:cs="Arial"/>
          <w:szCs w:val="20"/>
        </w:rPr>
      </w:pPr>
    </w:p>
    <w:p w:rsidR="00E52032" w:rsidRDefault="008F51EC">
      <w:pPr>
        <w:rPr>
          <w:rFonts w:eastAsia="MS Mincho" w:cs="Arial"/>
          <w:szCs w:val="20"/>
        </w:rPr>
      </w:pPr>
      <w:r>
        <w:rPr>
          <w:rFonts w:eastAsia="MS Mincho" w:cs="Arial"/>
          <w:szCs w:val="20"/>
        </w:rPr>
        <w:t xml:space="preserve">The responsibility of the following sections is to add a higher level protocol on top of this layer which will be responsible for managing physical &amp; logical channels, channel utilization, channel status, fault handling, and data encapsulation.  </w:t>
      </w:r>
    </w:p>
    <w:p w:rsidR="00C02773" w:rsidRDefault="008F51EC" w:rsidP="00113E44">
      <w:pPr>
        <w:pStyle w:val="Heading2"/>
      </w:pPr>
      <w:bookmarkStart w:id="4" w:name="_Toc446341609"/>
      <w:r>
        <w:t>Transport Channels</w:t>
      </w:r>
      <w:bookmarkEnd w:id="4"/>
    </w:p>
    <w:p w:rsidR="00E52032" w:rsidRDefault="008F51EC">
      <w:pPr>
        <w:rPr>
          <w:rFonts w:eastAsia="MS Mincho" w:cs="Arial"/>
          <w:szCs w:val="20"/>
        </w:rPr>
      </w:pPr>
      <w:r>
        <w:rPr>
          <w:rFonts w:eastAsia="MS Mincho" w:cs="Arial"/>
          <w:szCs w:val="20"/>
        </w:rPr>
        <w:t>The network/transport layer services specified earlier establishes a communication link between two separate nodes.  The link can be classified as a "physical channel" with a fixed assignment between two nodes to exchange data.</w:t>
      </w:r>
    </w:p>
    <w:p w:rsidR="00E52032" w:rsidRDefault="00E52032">
      <w:pPr>
        <w:rPr>
          <w:rFonts w:eastAsia="MS Mincho" w:cs="Arial"/>
          <w:szCs w:val="20"/>
        </w:rPr>
      </w:pPr>
    </w:p>
    <w:p w:rsidR="00E52032" w:rsidRDefault="008F51EC">
      <w:pPr>
        <w:rPr>
          <w:rFonts w:eastAsia="MS Mincho" w:cs="Arial"/>
          <w:szCs w:val="20"/>
        </w:rPr>
      </w:pPr>
      <w:r>
        <w:rPr>
          <w:rFonts w:eastAsia="MS Mincho" w:cs="Arial"/>
          <w:szCs w:val="20"/>
        </w:rPr>
        <w:t>In other words, when two nodes wish to share data which requires the use of the "transport" protocol, the nodes must utilize the physical channels that have been assigned to them.  The physical channel assignments are a requirement of the transport protocol and nodes can have multiple physical channels with other nodes.</w:t>
      </w:r>
    </w:p>
    <w:p w:rsidR="00E52032" w:rsidRDefault="00E52032">
      <w:pPr>
        <w:jc w:val="center"/>
        <w:rPr>
          <w:rFonts w:eastAsia="MS Mincho" w:cs="Arial"/>
          <w:szCs w:val="20"/>
        </w:rPr>
      </w:pPr>
    </w:p>
    <w:p w:rsidR="00E52032" w:rsidRDefault="00C02773">
      <w:pPr>
        <w:jc w:val="center"/>
        <w:rPr>
          <w:rFonts w:eastAsia="MS Mincho" w:cs="Arial"/>
          <w:szCs w:val="20"/>
        </w:rPr>
      </w:pPr>
      <w:r>
        <w:rPr>
          <w:rFonts w:eastAsia="MS Mincho" w:cs="Arial"/>
          <w:szCs w:val="20"/>
        </w:rPr>
      </w:r>
      <w:r>
        <w:rPr>
          <w:rFonts w:eastAsia="MS Mincho" w:cs="Arial"/>
          <w:szCs w:val="20"/>
        </w:rPr>
        <w:pict>
          <v:group id="_x0000_s1066" editas="canvas" style="width:253.1pt;height:177.45pt;mso-position-horizontal-relative:char;mso-position-vertical-relative:line" coordorigin="2527,6178" coordsize="5062,35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2527;top:6178;width:5062;height:3549" o:preferrelative="f">
              <v:fill o:detectmouseclick="t"/>
              <v:path o:extrusionok="t" o:connecttype="none"/>
            </v:shape>
            <v:roundrect id="_x0000_s1068" style="position:absolute;left:2650;top:6343;width:1502;height:804" arcsize="10923f">
              <v:textbox>
                <w:txbxContent>
                  <w:p w:rsidR="00C02773" w:rsidRDefault="00C02773">
                    <w:pPr>
                      <w:jc w:val="center"/>
                      <w:rPr>
                        <w:rFonts w:cs="Arial"/>
                        <w:szCs w:val="20"/>
                      </w:rPr>
                    </w:pPr>
                    <w:r>
                      <w:rPr>
                        <w:rFonts w:cs="Arial"/>
                        <w:szCs w:val="20"/>
                      </w:rPr>
                      <w:t>Node A</w:t>
                    </w:r>
                  </w:p>
                </w:txbxContent>
              </v:textbox>
            </v:roundrect>
            <v:roundrect id="_x0000_s1069" style="position:absolute;left:5963;top:6343;width:1502;height:804" arcsize="10923f">
              <v:textbox>
                <w:txbxContent>
                  <w:p w:rsidR="00C02773" w:rsidRDefault="00C02773">
                    <w:pPr>
                      <w:jc w:val="center"/>
                      <w:rPr>
                        <w:rFonts w:cs="Arial"/>
                        <w:szCs w:val="20"/>
                      </w:rPr>
                    </w:pPr>
                    <w:r>
                      <w:rPr>
                        <w:rFonts w:cs="Arial"/>
                        <w:szCs w:val="20"/>
                      </w:rPr>
                      <w:t>Node B</w:t>
                    </w:r>
                  </w:p>
                </w:txbxContent>
              </v:textbox>
            </v:roundrect>
            <v:roundrect id="_x0000_s1070" style="position:absolute;left:4196;top:8773;width:1502;height:804" arcsize="10923f">
              <v:textbox>
                <w:txbxContent>
                  <w:p w:rsidR="00C02773" w:rsidRDefault="00C02773">
                    <w:pPr>
                      <w:jc w:val="center"/>
                      <w:rPr>
                        <w:rFonts w:cs="Arial"/>
                        <w:szCs w:val="20"/>
                      </w:rPr>
                    </w:pPr>
                    <w:r>
                      <w:rPr>
                        <w:rFonts w:cs="Arial"/>
                        <w:szCs w:val="20"/>
                      </w:rPr>
                      <w:t>Node C</w:t>
                    </w:r>
                  </w:p>
                </w:txbxContent>
              </v:textbox>
            </v:roundrect>
            <v:line id="_x0000_s1071" style="position:absolute" from="4196,6546" to="5848,6546">
              <v:stroke endarrow="block"/>
            </v:line>
            <v:line id="_x0000_s1072" style="position:absolute" from="4196,6793" to="5848,6795">
              <v:stroke endarrow="block"/>
            </v:line>
            <v:line id="_x0000_s1073" style="position:absolute;flip:x" from="4240,7003" to="5804,7004">
              <v:stroke endarrow="block"/>
            </v:line>
            <v:shapetype id="_x0000_t202" coordsize="21600,21600" o:spt="202" path="m,l,21600r21600,l21600,xe">
              <v:stroke joinstyle="miter"/>
              <v:path gradientshapeok="t" o:connecttype="rect"/>
            </v:shapetype>
            <v:shape id="_x0000_s1074" type="#_x0000_t202" style="position:absolute;left:4700;top:6343;width:530;height:203" filled="f" stroked="f">
              <v:textbox inset="0,0,0,0">
                <w:txbxContent>
                  <w:p w:rsidR="00C02773" w:rsidRDefault="00C02773">
                    <w:pPr>
                      <w:rPr>
                        <w:rFonts w:cs="Arial"/>
                        <w:sz w:val="16"/>
                        <w:szCs w:val="16"/>
                      </w:rPr>
                    </w:pPr>
                    <w:r>
                      <w:rPr>
                        <w:rStyle w:val="spelle"/>
                        <w:rFonts w:cs="Arial"/>
                        <w:sz w:val="16"/>
                        <w:szCs w:val="16"/>
                      </w:rPr>
                      <w:t>Chn</w:t>
                    </w:r>
                    <w:r>
                      <w:rPr>
                        <w:rFonts w:cs="Arial"/>
                        <w:sz w:val="16"/>
                        <w:szCs w:val="16"/>
                      </w:rPr>
                      <w:t xml:space="preserve"> 1</w:t>
                    </w:r>
                  </w:p>
                </w:txbxContent>
              </v:textbox>
            </v:shape>
            <v:shape id="_x0000_s1075" type="#_x0000_t202" style="position:absolute;left:4700;top:6590;width:530;height:203" filled="f" stroked="f">
              <v:textbox inset="0,0,0,0">
                <w:txbxContent>
                  <w:p w:rsidR="00C02773" w:rsidRDefault="00C02773">
                    <w:pPr>
                      <w:rPr>
                        <w:rFonts w:cs="Arial"/>
                        <w:sz w:val="16"/>
                        <w:szCs w:val="16"/>
                      </w:rPr>
                    </w:pPr>
                    <w:r>
                      <w:rPr>
                        <w:rStyle w:val="spelle"/>
                        <w:rFonts w:cs="Arial"/>
                        <w:sz w:val="16"/>
                        <w:szCs w:val="16"/>
                      </w:rPr>
                      <w:t>Chn</w:t>
                    </w:r>
                    <w:r>
                      <w:rPr>
                        <w:rFonts w:cs="Arial"/>
                        <w:sz w:val="16"/>
                        <w:szCs w:val="16"/>
                      </w:rPr>
                      <w:t xml:space="preserve"> 2</w:t>
                    </w:r>
                  </w:p>
                </w:txbxContent>
              </v:textbox>
            </v:shape>
            <v:shape id="_x0000_s1076" type="#_x0000_t202" style="position:absolute;left:4700;top:6793;width:530;height:203" filled="f" stroked="f">
              <v:textbox inset="0,0,0,0">
                <w:txbxContent>
                  <w:p w:rsidR="00C02773" w:rsidRDefault="00C02773">
                    <w:pPr>
                      <w:rPr>
                        <w:rFonts w:cs="Arial"/>
                        <w:sz w:val="16"/>
                        <w:szCs w:val="16"/>
                      </w:rPr>
                    </w:pPr>
                    <w:r>
                      <w:rPr>
                        <w:rStyle w:val="spelle"/>
                        <w:rFonts w:cs="Arial"/>
                        <w:sz w:val="16"/>
                        <w:szCs w:val="16"/>
                      </w:rPr>
                      <w:t>Chn</w:t>
                    </w:r>
                    <w:r>
                      <w:rPr>
                        <w:rFonts w:cs="Arial"/>
                        <w:sz w:val="16"/>
                        <w:szCs w:val="16"/>
                      </w:rPr>
                      <w:t xml:space="preserve"> 3</w:t>
                    </w:r>
                  </w:p>
                </w:txbxContent>
              </v:textbox>
            </v:shape>
            <v:line id="_x0000_s1077" style="position:absolute;flip:y" from="5081,7244" to="6652,8711">
              <v:stroke endarrow="block"/>
            </v:line>
            <v:line id="_x0000_s1078" style="position:absolute;flip:x y" from="3481,7191" to="4841,8711">
              <v:stroke endarrow="block"/>
            </v:line>
            <v:line id="_x0000_s1079" style="position:absolute" from="3312,7244" to="4629,8711">
              <v:stroke endarrow="block"/>
            </v:line>
            <v:shape id="_x0000_s1080" type="#_x0000_t202" style="position:absolute;left:4099;top:7651;width:530;height:203" filled="f" stroked="f">
              <v:textbox inset="0,0,0,0">
                <w:txbxContent>
                  <w:p w:rsidR="00C02773" w:rsidRDefault="00C02773">
                    <w:pPr>
                      <w:rPr>
                        <w:rFonts w:cs="Arial"/>
                        <w:sz w:val="16"/>
                        <w:szCs w:val="16"/>
                      </w:rPr>
                    </w:pPr>
                    <w:r>
                      <w:rPr>
                        <w:rStyle w:val="spelle"/>
                        <w:rFonts w:cs="Arial"/>
                        <w:sz w:val="16"/>
                        <w:szCs w:val="16"/>
                      </w:rPr>
                      <w:t>Chn</w:t>
                    </w:r>
                    <w:r>
                      <w:rPr>
                        <w:rFonts w:cs="Arial"/>
                        <w:sz w:val="16"/>
                        <w:szCs w:val="16"/>
                      </w:rPr>
                      <w:t xml:space="preserve"> 5</w:t>
                    </w:r>
                  </w:p>
                </w:txbxContent>
              </v:textbox>
            </v:shape>
            <v:shape id="_x0000_s1081" type="#_x0000_t202" style="position:absolute;left:5433;top:7774;width:530;height:203" filled="f" stroked="f">
              <v:textbox inset="0,0,0,0">
                <w:txbxContent>
                  <w:p w:rsidR="00C02773" w:rsidRDefault="00C02773">
                    <w:pPr>
                      <w:rPr>
                        <w:rFonts w:cs="Arial"/>
                        <w:sz w:val="16"/>
                        <w:szCs w:val="16"/>
                      </w:rPr>
                    </w:pPr>
                    <w:r>
                      <w:rPr>
                        <w:rStyle w:val="spelle"/>
                        <w:rFonts w:cs="Arial"/>
                        <w:sz w:val="16"/>
                        <w:szCs w:val="16"/>
                      </w:rPr>
                      <w:t>Chn</w:t>
                    </w:r>
                    <w:r>
                      <w:rPr>
                        <w:rFonts w:cs="Arial"/>
                        <w:sz w:val="16"/>
                        <w:szCs w:val="16"/>
                      </w:rPr>
                      <w:t xml:space="preserve"> 6</w:t>
                    </w:r>
                  </w:p>
                </w:txbxContent>
              </v:textbox>
            </v:shape>
            <v:shape id="_x0000_s1082" type="#_x0000_t202" style="position:absolute;left:3419;top:7924;width:530;height:203" filled="f" stroked="f">
              <v:textbox inset="0,0,0,0">
                <w:txbxContent>
                  <w:p w:rsidR="00C02773" w:rsidRDefault="00C02773">
                    <w:pPr>
                      <w:rPr>
                        <w:rFonts w:cs="Arial"/>
                        <w:sz w:val="16"/>
                        <w:szCs w:val="16"/>
                      </w:rPr>
                    </w:pPr>
                    <w:r>
                      <w:rPr>
                        <w:rStyle w:val="spelle"/>
                        <w:rFonts w:cs="Arial"/>
                        <w:sz w:val="16"/>
                        <w:szCs w:val="16"/>
                      </w:rPr>
                      <w:t>Chn</w:t>
                    </w:r>
                    <w:r>
                      <w:rPr>
                        <w:rFonts w:cs="Arial"/>
                        <w:sz w:val="16"/>
                        <w:szCs w:val="16"/>
                      </w:rPr>
                      <w:t xml:space="preserve"> 4</w:t>
                    </w:r>
                  </w:p>
                </w:txbxContent>
              </v:textbox>
            </v:shape>
            <w10:wrap type="none"/>
            <w10:anchorlock/>
          </v:group>
        </w:pict>
      </w:r>
    </w:p>
    <w:p w:rsidR="00E52032" w:rsidRDefault="00E52032">
      <w:pPr>
        <w:jc w:val="center"/>
        <w:rPr>
          <w:rFonts w:eastAsia="MS Mincho" w:cs="Arial"/>
          <w:szCs w:val="20"/>
        </w:rPr>
      </w:pPr>
    </w:p>
    <w:p w:rsidR="00E52032" w:rsidRDefault="008F51EC">
      <w:pPr>
        <w:rPr>
          <w:rFonts w:eastAsia="MS Mincho" w:cs="Arial"/>
          <w:szCs w:val="20"/>
        </w:rPr>
      </w:pPr>
      <w:r>
        <w:rPr>
          <w:rFonts w:eastAsia="MS Mincho" w:cs="Arial"/>
          <w:szCs w:val="20"/>
        </w:rPr>
        <w:t>In an effort to maximize the use of the physical channels between two nodes, the concept of logical signals within a fixed physical channel is introduced.  The use of logical signals aids in assigning different types of information to be transported between nodes over the same assigned physical channel.  For example, Node A has one physical channel (ID=CH_ID) with Node B and can use the channel to send multiple types of information (Types 1, 2, 3).  In the following example, each info type has been linked to a logical signal.  The logical signals have then been linked to a physical channel.</w:t>
      </w:r>
    </w:p>
    <w:p w:rsidR="00E52032" w:rsidRDefault="00C02773">
      <w:pPr>
        <w:jc w:val="center"/>
        <w:rPr>
          <w:rFonts w:eastAsia="MS Mincho" w:cs="Arial"/>
          <w:szCs w:val="20"/>
        </w:rPr>
      </w:pPr>
      <w:r>
        <w:rPr>
          <w:rFonts w:eastAsia="MS Mincho" w:cs="Arial"/>
          <w:color w:val="000000"/>
          <w:szCs w:val="20"/>
        </w:rPr>
      </w:r>
      <w:r>
        <w:rPr>
          <w:rFonts w:eastAsia="MS Mincho" w:cs="Arial"/>
          <w:color w:val="000000"/>
          <w:szCs w:val="20"/>
        </w:rPr>
        <w:pict>
          <v:group id="_x0000_s1035" editas="canvas" style="width:343.95pt;height:175.85pt;mso-position-horizontal-relative:char;mso-position-vertical-relative:line" coordorigin="1808,5617" coordsize="6879,3517">
            <o:lock v:ext="edit" aspectratio="t"/>
            <v:shape id="_x0000_s1034" type="#_x0000_t75" style="position:absolute;left:1808;top:5617;width:6879;height:3517" o:preferrelative="f">
              <v:fill o:detectmouseclick="t"/>
              <v:path o:extrusionok="t" o:connecttype="none"/>
            </v:shape>
            <v:rect id="_x0000_s1026" style="position:absolute;left:2006;top:7472;width:4319;height:288;mso-position-horizontal:absolute;mso-position-vertical:absolute;v-text-anchor:middle" fillcolor="#969696">
              <v:shadow color="#002368"/>
              <v:textbox inset="0,0,0,0">
                <w:txbxContent>
                  <w:p w:rsidR="00C02773" w:rsidRDefault="00C02773">
                    <w:pPr>
                      <w:autoSpaceDE w:val="0"/>
                      <w:autoSpaceDN w:val="0"/>
                      <w:adjustRightInd w:val="0"/>
                      <w:rPr>
                        <w:rFonts w:cs="Arial"/>
                        <w:color w:val="FFFFFF"/>
                        <w:sz w:val="12"/>
                        <w:szCs w:val="12"/>
                      </w:rPr>
                    </w:pPr>
                    <w:r>
                      <w:rPr>
                        <w:rFonts w:cs="Arial"/>
                        <w:color w:val="FFFFFF"/>
                        <w:sz w:val="12"/>
                        <w:szCs w:val="12"/>
                      </w:rPr>
                      <w:t>($CH_ID) Physical Channel</w:t>
                    </w:r>
                  </w:p>
                </w:txbxContent>
              </v:textbox>
            </v:rect>
            <v:rect id="_x0000_s1027" style="position:absolute;left:2843;top:6049;width:1396;height:189;mso-position-horizontal:absolute;mso-position-vertical:absolute;v-text-anchor:middle" fillcolor="yellow">
              <v:shadow color="#002368"/>
              <v:textbox inset="0,0,0,0">
                <w:txbxContent>
                  <w:p w:rsidR="00C02773" w:rsidRDefault="00C02773">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($TP_ID1)</w:t>
                    </w:r>
                  </w:p>
                </w:txbxContent>
              </v:textbox>
            </v:rect>
            <v:rect id="_x0000_s1028" style="position:absolute;left:2843;top:6291;width:1396;height:179;mso-position-horizontal:absolute;mso-position-vertical:absolute;v-text-anchor:middle" fillcolor="yellow">
              <v:shadow color="#002368"/>
              <v:textbox inset="0,0,0,0">
                <w:txbxContent>
                  <w:p w:rsidR="00C02773" w:rsidRDefault="00C02773">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($TP_ID2)</w:t>
                    </w:r>
                  </w:p>
                </w:txbxContent>
              </v:textbox>
            </v:rect>
            <v:rect id="_x0000_s1029" style="position:absolute;left:2843;top:6538;width:1396;height:177;mso-position-horizontal:absolute;mso-position-vertical:absolute;v-text-anchor:middle" fillcolor="yellow">
              <v:shadow color="#002368"/>
              <v:textbox inset="0,0,0,0">
                <w:txbxContent>
                  <w:p w:rsidR="00C02773" w:rsidRDefault="00C02773">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($TP_ID3)</w:t>
                    </w:r>
                  </w:p>
                </w:txbxContent>
              </v:textbox>
            </v:rect>
            <v:rect id="_x0000_s1030" style="position:absolute;left:4477;top:7520;width:1718;height:171;mso-position-horizontal:absolute;mso-position-vertical:absolute;v-text-anchor:middle" fillcolor="yellow">
              <v:shadow color="#002368"/>
              <v:textbox inset="0,0,0,0">
                <w:txbxContent>
                  <w:p w:rsidR="00C02773" w:rsidRDefault="00C02773">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w:t>
                    </w:r>
                  </w:p>
                </w:txbxContent>
              </v:textbox>
            </v:rect>
            <v:line id="_x0000_s1033" style="position:absolute;mso-position-horizontal:absolute;mso-position-vertical:absolute" from="4239,6538" to="6195,7520" strokecolor="#080808" strokeweight=".5pt">
              <v:stroke endarrow="block"/>
              <v:shadow color="#002368"/>
            </v:line>
            <v:roundrect id="_x0000_s1055" style="position:absolute;left:1808;top:5746;width:4757;height:2464" arcsize="10923f" filled="f"/>
            <v:line id="_x0000_s1056" style="position:absolute;mso-position-horizontal:absolute;mso-position-vertical:absolute" from="4239,6291" to="6195,7520" strokecolor="#080808" strokeweight=".5pt">
              <v:stroke endarrow="block"/>
              <v:shadow color="#002368"/>
            </v:line>
            <v:line id="_x0000_s1057" style="position:absolute;mso-position-horizontal:absolute;mso-position-vertical:absolute" from="4239,6049" to="6195,7520" strokecolor="#080808" strokeweight=".5pt">
              <v:stroke endarrow="block"/>
              <v:shadow color="#002368"/>
            </v:lin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58" type="#_x0000_t90" style="position:absolute;left:3783;top:8278;width:915;height:635;rotation:90">
              <v:textbox>
                <w:txbxContent>
                  <w:p w:rsidR="00C02773" w:rsidRDefault="00C02773"/>
                </w:txbxContent>
              </v:textbox>
            </v:shape>
            <v:line id="_x0000_s1059" style="position:absolute;mso-position-horizontal:absolute;mso-position-vertical:absolute" from="2006,7760" to="3923,8138" strokecolor="#080808" strokeweight=".5pt">
              <v:stroke endarrow="block"/>
              <v:shadow color="#002368"/>
            </v:line>
            <v:line id="_x0000_s1060" style="position:absolute;flip:x;mso-position-horizontal:absolute;mso-position-vertical:absolute" from="4149,7760" to="6325,8138" strokecolor="#080808" strokeweight=".5pt">
              <v:stroke endarrow="block"/>
              <v:shadow color="#002368"/>
            </v:line>
            <v:line id="_x0000_s1061" style="position:absolute;mso-position-horizontal:absolute;mso-position-vertical:absolute" from="2843,6715" to="4477,7520" strokecolor="#080808" strokeweight=".5pt">
              <v:stroke endarrow="block"/>
              <v:shadow color="#002368"/>
            </v:line>
            <v:shape id="_x0000_s1062" type="#_x0000_t202" style="position:absolute;left:3812;top:8210;width:444;height:843" filled="f" stroked="f">
              <v:textbox style="layout-flow:vertical-ideographic">
                <w:txbxContent>
                  <w:p w:rsidR="00C02773" w:rsidRDefault="00C02773">
                    <w:pPr>
                      <w:rPr>
                        <w:rFonts w:cs="Arial"/>
                        <w:sz w:val="12"/>
                        <w:szCs w:val="12"/>
                      </w:rPr>
                    </w:pPr>
                    <w:r>
                      <w:rPr>
                        <w:rStyle w:val="spelle"/>
                        <w:rFonts w:cs="Arial"/>
                        <w:sz w:val="12"/>
                        <w:szCs w:val="12"/>
                      </w:rPr>
                      <w:t>Transport</w:t>
                    </w:r>
                  </w:p>
                </w:txbxContent>
              </v:textbox>
            </v:shape>
            <v:shape id="_x0000_s1063" type="#_x0000_t202" style="position:absolute;left:4256;top:5772;width:1038;height:404" filled="f" stroked="f">
              <v:textbox>
                <w:txbxContent>
                  <w:p w:rsidR="00C02773" w:rsidRDefault="00C02773">
                    <w:pPr>
                      <w:rPr>
                        <w:rFonts w:cs="Arial"/>
                        <w:sz w:val="16"/>
                        <w:szCs w:val="16"/>
                      </w:rPr>
                    </w:pPr>
                    <w:r>
                      <w:rPr>
                        <w:rFonts w:cs="Arial"/>
                        <w:sz w:val="16"/>
                        <w:szCs w:val="16"/>
                      </w:rPr>
                      <w:t>Node A</w:t>
                    </w:r>
                  </w:p>
                </w:txbxContent>
              </v:textbox>
            </v:shape>
            <v:shape id="_x0000_s1083" type="#_x0000_t202" style="position:absolute;left:2169;top:6049;width:674;height:160" filled="f" stroked="f">
              <v:textbox inset="0,0,0,0">
                <w:txbxContent>
                  <w:p w:rsidR="00C02773" w:rsidRDefault="00C02773">
                    <w:pPr>
                      <w:rPr>
                        <w:rFonts w:cs="Arial"/>
                        <w:sz w:val="12"/>
                        <w:szCs w:val="12"/>
                      </w:rPr>
                    </w:pPr>
                    <w:r>
                      <w:rPr>
                        <w:rFonts w:cs="Arial"/>
                        <w:sz w:val="12"/>
                        <w:szCs w:val="12"/>
                      </w:rPr>
                      <w:t>Info Type 1</w:t>
                    </w:r>
                  </w:p>
                </w:txbxContent>
              </v:textbox>
            </v:shape>
            <v:shape id="_x0000_s1084" type="#_x0000_t202" style="position:absolute;left:2169;top:6291;width:674;height:160" filled="f" stroked="f">
              <v:textbox inset="0,0,0,0">
                <w:txbxContent>
                  <w:p w:rsidR="00C02773" w:rsidRDefault="00C02773">
                    <w:pPr>
                      <w:rPr>
                        <w:rFonts w:cs="Arial"/>
                        <w:sz w:val="12"/>
                        <w:szCs w:val="12"/>
                      </w:rPr>
                    </w:pPr>
                    <w:r>
                      <w:rPr>
                        <w:rFonts w:cs="Arial"/>
                        <w:sz w:val="12"/>
                        <w:szCs w:val="12"/>
                      </w:rPr>
                      <w:t>Info Type 2</w:t>
                    </w:r>
                  </w:p>
                </w:txbxContent>
              </v:textbox>
            </v:shape>
            <v:shape id="_x0000_s1085" type="#_x0000_t202" style="position:absolute;left:2169;top:6538;width:674;height:160" filled="f" stroked="f">
              <v:textbox inset="0,0,0,0">
                <w:txbxContent>
                  <w:p w:rsidR="00C02773" w:rsidRDefault="00C02773">
                    <w:pPr>
                      <w:rPr>
                        <w:rFonts w:cs="Arial"/>
                        <w:sz w:val="12"/>
                        <w:szCs w:val="12"/>
                      </w:rPr>
                    </w:pPr>
                    <w:r>
                      <w:rPr>
                        <w:rFonts w:cs="Arial"/>
                        <w:sz w:val="12"/>
                        <w:szCs w:val="12"/>
                      </w:rPr>
                      <w:t>Info Type 3</w:t>
                    </w:r>
                  </w:p>
                </w:txbxContent>
              </v:textbox>
            </v:shape>
            <v:rect id="_x0000_s1086" style="position:absolute;left:4636;top:8726;width:2492;height:141;mso-position-horizontal:absolute;mso-position-vertical:absolute;v-text-anchor:middle" fillcolor="#969696">
              <v:shadow color="#002368"/>
              <v:textbox inset="0,0,0,0">
                <w:txbxContent>
                  <w:p w:rsidR="00C02773" w:rsidRDefault="00C02773"/>
                </w:txbxContent>
              </v:textbox>
            </v:rect>
            <v:roundrect id="_x0000_s1087" style="position:absolute;left:7128;top:5734;width:1502;height:2476;mso-position-horizontal:absolute;mso-position-vertical:absolute" arcsize="10923f">
              <v:textbox>
                <w:txbxContent>
                  <w:p w:rsidR="00C02773" w:rsidRDefault="00C02773">
                    <w:pPr>
                      <w:jc w:val="center"/>
                      <w:rPr>
                        <w:rFonts w:cs="Arial"/>
                        <w:szCs w:val="20"/>
                      </w:rPr>
                    </w:pPr>
                    <w:r>
                      <w:rPr>
                        <w:rFonts w:cs="Arial"/>
                        <w:szCs w:val="20"/>
                      </w:rPr>
                      <w:t>Node B</w:t>
                    </w:r>
                  </w:p>
                </w:txbxContent>
              </v:textbox>
            </v:roundrect>
            <v:shape id="_x0000_s1088" type="#_x0000_t90" style="position:absolute;left:7273;top:8232;width:915;height:635">
              <v:textbox>
                <w:txbxContent>
                  <w:p w:rsidR="00C02773" w:rsidRDefault="00C02773"/>
                </w:txbxContent>
              </v:textbox>
            </v:shape>
            <v:shape id="_x0000_s1089" type="#_x0000_t202" style="position:absolute;left:7690;top:8210;width:444;height:843" filled="f" stroked="f">
              <v:textbox style="layout-flow:vertical-ideographic">
                <w:txbxContent>
                  <w:p w:rsidR="00C02773" w:rsidRDefault="00C02773">
                    <w:pPr>
                      <w:rPr>
                        <w:rFonts w:cs="Arial"/>
                        <w:sz w:val="12"/>
                        <w:szCs w:val="12"/>
                      </w:rPr>
                    </w:pPr>
                    <w:r>
                      <w:rPr>
                        <w:rStyle w:val="spelle"/>
                        <w:rFonts w:cs="Arial"/>
                        <w:sz w:val="12"/>
                        <w:szCs w:val="12"/>
                      </w:rPr>
                      <w:t>Transport</w:t>
                    </w:r>
                  </w:p>
                </w:txbxContent>
              </v:textbox>
            </v:shape>
            <v:rect id="_x0000_s1090" style="position:absolute;left:5989;top:8758;width:1030;height:71;mso-position-horizontal:absolute;mso-position-vertical:absolute;v-text-anchor:middle" fillcolor="yellow">
              <v:shadow color="#002368"/>
              <v:textbox inset="0,0,0,0">
                <w:txbxContent>
                  <w:p w:rsidR="00C02773" w:rsidRDefault="00C02773"/>
                </w:txbxContent>
              </v:textbox>
            </v:rect>
            <w10:wrap type="none"/>
            <w10:anchorlock/>
          </v:group>
        </w:pict>
      </w:r>
    </w:p>
    <w:p w:rsidR="00E52032" w:rsidRDefault="00E52032">
      <w:pPr>
        <w:rPr>
          <w:rFonts w:eastAsia="MS Mincho" w:cs="Arial"/>
          <w:szCs w:val="20"/>
        </w:rPr>
      </w:pPr>
    </w:p>
    <w:p w:rsidR="00C02773" w:rsidRDefault="008F51EC" w:rsidP="00113E44">
      <w:pPr>
        <w:pStyle w:val="Heading3"/>
      </w:pPr>
      <w:bookmarkStart w:id="5" w:name="_Toc446341610"/>
      <w:r>
        <w:t>Logical Channel Layout</w:t>
      </w:r>
      <w:bookmarkEnd w:id="5"/>
    </w:p>
    <w:p w:rsidR="00E52032" w:rsidRDefault="008F51EC">
      <w:pPr>
        <w:rPr>
          <w:rFonts w:eastAsia="MS Mincho" w:cs="Arial"/>
          <w:szCs w:val="20"/>
        </w:rPr>
      </w:pPr>
      <w:r>
        <w:rPr>
          <w:rFonts w:eastAsia="MS Mincho" w:cs="Arial"/>
          <w:szCs w:val="20"/>
        </w:rPr>
        <w:t>As explained earlier, within a physical channel a logical signal is utilized to transport application level data from one node to another.  The logical signal itself is represented as an information packet which has a header and associated data.  The header contains information about the logical signal and the data in the logical signal.  The App data portion of the packet is the logical signal specific data used by the application.  A logical signal packet is structured with the following layout:</w:t>
      </w:r>
    </w:p>
    <w:p w:rsidR="00E52032" w:rsidRDefault="00E52032">
      <w:pPr>
        <w:rPr>
          <w:rFonts w:eastAsia="MS Mincho" w:cs="Arial"/>
          <w:szCs w:val="20"/>
        </w:rPr>
      </w:pPr>
    </w:p>
    <w:p w:rsidR="00E52032" w:rsidRDefault="00C02773" w:rsidP="00113E44">
      <w:pPr>
        <w:jc w:val="center"/>
        <w:rPr>
          <w:rFonts w:eastAsia="MS Mincho" w:cs="Arial"/>
          <w:szCs w:val="20"/>
        </w:rPr>
      </w:pPr>
      <w:r>
        <w:rPr>
          <w:rFonts w:eastAsia="MS Mincho" w:cs="Arial"/>
          <w:szCs w:val="20"/>
        </w:rPr>
      </w:r>
      <w:r>
        <w:rPr>
          <w:rFonts w:eastAsia="MS Mincho" w:cs="Arial"/>
          <w:szCs w:val="20"/>
        </w:rPr>
        <w:pict>
          <v:group id="_x0000_s1093" editas="canvas" style="width:6in;height:131.95pt;mso-position-horizontal-relative:char;mso-position-vertical-relative:line" coordorigin="1800,2599" coordsize="8640,2639">
            <o:lock v:ext="edit" aspectratio="t"/>
            <v:shape id="_x0000_s1092" type="#_x0000_t75" style="position:absolute;left:1800;top:2599;width:8640;height:2639" o:preferrelative="f">
              <v:fill o:detectmouseclick="t"/>
              <v:path o:extrusionok="t"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1" type="#_x0000_t22" style="position:absolute;left:5071;top:-225;width:2251;height:8486;rotation:90;flip:x;mso-position-horizontal:absolute;mso-position-vertical:absolute" adj="2977" filled="f">
              <v:textbox inset="0,0,0,0">
                <w:txbxContent>
                  <w:p w:rsidR="00C02773" w:rsidRDefault="00C02773">
                    <w:pPr>
                      <w:jc w:val="center"/>
                      <w:rPr>
                        <w:rFonts w:cs="Arial"/>
                        <w:sz w:val="16"/>
                        <w:szCs w:val="16"/>
                      </w:rPr>
                    </w:pPr>
                  </w:p>
                </w:txbxContent>
              </v:textbox>
            </v:shape>
            <v:shape id="_x0000_s1157" type="#_x0000_t22" style="position:absolute;left:8029;top:2807;width:617;height:2285;rotation:90;flip:x;mso-position-horizontal:absolute;mso-position-vertical:absolute" adj="2977">
              <v:textbox inset="0,0,0,0">
                <w:txbxContent>
                  <w:p w:rsidR="00C02773" w:rsidRDefault="00C02773">
                    <w:pPr>
                      <w:jc w:val="center"/>
                      <w:rPr>
                        <w:rFonts w:cs="Arial"/>
                        <w:sz w:val="16"/>
                        <w:szCs w:val="16"/>
                      </w:rPr>
                    </w:pPr>
                    <w:r>
                      <w:rPr>
                        <w:rFonts w:cs="Arial"/>
                        <w:sz w:val="16"/>
                        <w:szCs w:val="16"/>
                      </w:rPr>
                      <w:t>App</w:t>
                    </w:r>
                  </w:p>
                  <w:p w:rsidR="00C02773" w:rsidRDefault="00C02773">
                    <w:pPr>
                      <w:jc w:val="center"/>
                      <w:rPr>
                        <w:rFonts w:cs="Arial"/>
                        <w:sz w:val="16"/>
                        <w:szCs w:val="16"/>
                      </w:rPr>
                    </w:pPr>
                    <w:r>
                      <w:rPr>
                        <w:rFonts w:cs="Arial"/>
                        <w:sz w:val="16"/>
                        <w:szCs w:val="16"/>
                      </w:rPr>
                      <w:t>Data</w:t>
                    </w:r>
                  </w:p>
                  <w:p w:rsidR="00C02773" w:rsidRDefault="00C02773">
                    <w:pPr>
                      <w:jc w:val="center"/>
                      <w:rPr>
                        <w:rFonts w:cs="Arial"/>
                        <w:sz w:val="16"/>
                        <w:szCs w:val="16"/>
                      </w:rPr>
                    </w:pPr>
                    <w:r>
                      <w:rPr>
                        <w:rFonts w:cs="Arial"/>
                        <w:sz w:val="16"/>
                        <w:szCs w:val="16"/>
                      </w:rPr>
                      <w:t>[Byte 4-4095]</w:t>
                    </w:r>
                  </w:p>
                </w:txbxContent>
              </v:textbox>
            </v:shape>
            <v:shape id="_x0000_s1156" type="#_x0000_t22" style="position:absolute;left:6558;top:3302;width:617;height:1295;rotation:90;flip:x;mso-position-horizontal:absolute;mso-position-vertical:absolute">
              <v:textbox inset="0,0,0,0">
                <w:txbxContent>
                  <w:p w:rsidR="00C02773" w:rsidRDefault="00C02773">
                    <w:pPr>
                      <w:jc w:val="center"/>
                      <w:rPr>
                        <w:rFonts w:cs="Arial"/>
                        <w:sz w:val="16"/>
                        <w:szCs w:val="16"/>
                      </w:rPr>
                    </w:pPr>
                    <w:r>
                      <w:rPr>
                        <w:rFonts w:cs="Arial"/>
                        <w:sz w:val="16"/>
                        <w:szCs w:val="16"/>
                      </w:rPr>
                      <w:t>Char</w:t>
                    </w:r>
                  </w:p>
                  <w:p w:rsidR="00C02773" w:rsidRDefault="00C02773">
                    <w:pPr>
                      <w:jc w:val="center"/>
                      <w:rPr>
                        <w:rFonts w:cs="Arial"/>
                        <w:sz w:val="16"/>
                        <w:szCs w:val="16"/>
                      </w:rPr>
                    </w:pPr>
                    <w:r>
                      <w:rPr>
                        <w:rFonts w:cs="Arial"/>
                        <w:sz w:val="16"/>
                        <w:szCs w:val="16"/>
                      </w:rPr>
                      <w:t>Coding</w:t>
                    </w:r>
                  </w:p>
                  <w:p w:rsidR="00C02773" w:rsidRDefault="00C02773">
                    <w:pPr>
                      <w:jc w:val="center"/>
                      <w:rPr>
                        <w:rFonts w:cs="Arial"/>
                        <w:sz w:val="16"/>
                        <w:szCs w:val="16"/>
                      </w:rPr>
                    </w:pPr>
                    <w:r>
                      <w:rPr>
                        <w:rFonts w:cs="Arial"/>
                        <w:sz w:val="16"/>
                        <w:szCs w:val="16"/>
                      </w:rPr>
                      <w:t>[Byte 3]</w:t>
                    </w:r>
                  </w:p>
                </w:txbxContent>
              </v:textbox>
            </v:shape>
            <v:shape id="_x0000_s1155" type="#_x0000_t22" style="position:absolute;left:5595;top:3302;width:617;height:1295;rotation:90;flip:x;mso-position-horizontal:absolute;mso-position-vertical:absolute">
              <v:textbox inset="0,0,0,0">
                <w:txbxContent>
                  <w:p w:rsidR="00C02773" w:rsidRDefault="00C02773">
                    <w:pPr>
                      <w:jc w:val="center"/>
                      <w:rPr>
                        <w:rFonts w:cs="Arial"/>
                        <w:sz w:val="16"/>
                        <w:szCs w:val="16"/>
                      </w:rPr>
                    </w:pPr>
                    <w:r>
                      <w:rPr>
                        <w:rFonts w:cs="Arial"/>
                        <w:sz w:val="16"/>
                        <w:szCs w:val="16"/>
                      </w:rPr>
                      <w:t>CES</w:t>
                    </w:r>
                  </w:p>
                  <w:p w:rsidR="00C02773" w:rsidRDefault="00C02773">
                    <w:pPr>
                      <w:jc w:val="center"/>
                      <w:rPr>
                        <w:rFonts w:cs="Arial"/>
                        <w:sz w:val="16"/>
                        <w:szCs w:val="16"/>
                      </w:rPr>
                    </w:pPr>
                  </w:p>
                  <w:p w:rsidR="00C02773" w:rsidRDefault="00C02773">
                    <w:pPr>
                      <w:jc w:val="center"/>
                      <w:rPr>
                        <w:rFonts w:cs="Arial"/>
                        <w:sz w:val="16"/>
                        <w:szCs w:val="16"/>
                      </w:rPr>
                    </w:pPr>
                    <w:r>
                      <w:rPr>
                        <w:rFonts w:cs="Arial"/>
                        <w:sz w:val="16"/>
                        <w:szCs w:val="16"/>
                      </w:rPr>
                      <w:t>[Byte 2]</w:t>
                    </w:r>
                  </w:p>
                </w:txbxContent>
              </v:textbox>
            </v:shape>
            <v:shape id="_x0000_s1154" type="#_x0000_t22" style="position:absolute;left:4626;top:3302;width:617;height:1295;rotation:90;flip:x;mso-position-horizontal:absolute;mso-position-vertical:absolute">
              <v:textbox inset="0,0,0,0">
                <w:txbxContent>
                  <w:p w:rsidR="00C02773" w:rsidRDefault="00C02773">
                    <w:pPr>
                      <w:jc w:val="center"/>
                      <w:rPr>
                        <w:rFonts w:cs="Arial"/>
                        <w:sz w:val="16"/>
                        <w:szCs w:val="16"/>
                      </w:rPr>
                    </w:pPr>
                    <w:r>
                      <w:rPr>
                        <w:rFonts w:cs="Arial"/>
                        <w:sz w:val="16"/>
                        <w:szCs w:val="16"/>
                      </w:rPr>
                      <w:t>Signal</w:t>
                    </w:r>
                  </w:p>
                  <w:p w:rsidR="00C02773" w:rsidRDefault="00C02773">
                    <w:pPr>
                      <w:jc w:val="center"/>
                      <w:rPr>
                        <w:rFonts w:cs="Arial"/>
                        <w:sz w:val="16"/>
                        <w:szCs w:val="16"/>
                      </w:rPr>
                    </w:pPr>
                    <w:r>
                      <w:rPr>
                        <w:rFonts w:cs="Arial"/>
                        <w:sz w:val="16"/>
                        <w:szCs w:val="16"/>
                      </w:rPr>
                      <w:t>Utilization</w:t>
                    </w:r>
                  </w:p>
                  <w:p w:rsidR="00C02773" w:rsidRDefault="00C02773">
                    <w:pPr>
                      <w:jc w:val="center"/>
                      <w:rPr>
                        <w:rFonts w:cs="Arial"/>
                        <w:sz w:val="16"/>
                        <w:szCs w:val="16"/>
                      </w:rPr>
                    </w:pPr>
                    <w:r>
                      <w:rPr>
                        <w:rFonts w:cs="Arial"/>
                        <w:sz w:val="16"/>
                        <w:szCs w:val="16"/>
                      </w:rPr>
                      <w:t>[Byte 1]</w:t>
                    </w:r>
                  </w:p>
                </w:txbxContent>
              </v:textbox>
            </v:shape>
            <v:shape id="_x0000_s1153" type="#_x0000_t22" style="position:absolute;left:3661;top:3302;width:617;height:1295;rotation:90;flip:x;mso-position-horizontal:absolute;mso-position-vertical:absolute">
              <v:textbox inset="0,0,0,0">
                <w:txbxContent>
                  <w:p w:rsidR="00C02773" w:rsidRDefault="00C02773">
                    <w:pPr>
                      <w:jc w:val="center"/>
                      <w:rPr>
                        <w:rFonts w:cs="Arial"/>
                        <w:sz w:val="16"/>
                        <w:szCs w:val="16"/>
                      </w:rPr>
                    </w:pPr>
                    <w:r>
                      <w:rPr>
                        <w:rFonts w:cs="Arial"/>
                        <w:sz w:val="16"/>
                        <w:szCs w:val="16"/>
                      </w:rPr>
                      <w:t>Signal</w:t>
                    </w:r>
                  </w:p>
                  <w:p w:rsidR="00C02773" w:rsidRDefault="00C02773">
                    <w:pPr>
                      <w:jc w:val="center"/>
                      <w:rPr>
                        <w:rFonts w:cs="Arial"/>
                        <w:sz w:val="16"/>
                        <w:szCs w:val="16"/>
                      </w:rPr>
                    </w:pPr>
                    <w:r>
                      <w:rPr>
                        <w:rFonts w:cs="Arial"/>
                        <w:sz w:val="16"/>
                        <w:szCs w:val="16"/>
                      </w:rPr>
                      <w:t>ID</w:t>
                    </w:r>
                  </w:p>
                  <w:p w:rsidR="00C02773" w:rsidRDefault="00C02773">
                    <w:pPr>
                      <w:jc w:val="center"/>
                      <w:rPr>
                        <w:rFonts w:cs="Arial"/>
                        <w:sz w:val="16"/>
                        <w:szCs w:val="16"/>
                      </w:rPr>
                    </w:pPr>
                    <w:r>
                      <w:rPr>
                        <w:rFonts w:cs="Arial"/>
                        <w:sz w:val="16"/>
                        <w:szCs w:val="16"/>
                      </w:rPr>
                      <w:t>[Byte 0]</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58" type="#_x0000_t87" style="position:absolute;left:8254;top:3372;width:208;height:2032;rotation:270"/>
            <v:shape id="_x0000_s1159" type="#_x0000_t87" style="position:absolute;left:5228;top:2382;width:208;height:4020;rotation:270"/>
            <v:rect id="_x0000_s1160" style="position:absolute;left:5004;top:4502;width:640;height:240" filled="f" stroked="f">
              <v:textbox style="mso-next-textbox:#_x0000_s1160" inset="0,0,0,0">
                <w:txbxContent>
                  <w:p w:rsidR="00C02773" w:rsidRDefault="00C02773">
                    <w:pPr>
                      <w:rPr>
                        <w:rFonts w:cs="Arial"/>
                        <w:sz w:val="16"/>
                        <w:szCs w:val="16"/>
                      </w:rPr>
                    </w:pPr>
                    <w:r>
                      <w:rPr>
                        <w:rFonts w:cs="Arial"/>
                        <w:sz w:val="16"/>
                        <w:szCs w:val="16"/>
                      </w:rPr>
                      <w:t>Header</w:t>
                    </w:r>
                  </w:p>
                </w:txbxContent>
              </v:textbox>
            </v:rect>
            <v:rect id="_x0000_s1164" style="position:absolute;left:8054;top:4502;width:640;height:240" filled="f" stroked="f">
              <v:textbox style="mso-next-textbox:#_x0000_s1164" inset="0,0,0,0">
                <w:txbxContent>
                  <w:p w:rsidR="00C02773" w:rsidRDefault="00C02773">
                    <w:pPr>
                      <w:rPr>
                        <w:rFonts w:cs="Arial"/>
                        <w:sz w:val="16"/>
                        <w:szCs w:val="16"/>
                      </w:rPr>
                    </w:pPr>
                    <w:r>
                      <w:rPr>
                        <w:rFonts w:cs="Arial"/>
                        <w:sz w:val="16"/>
                        <w:szCs w:val="16"/>
                      </w:rPr>
                      <w:t>Data</w:t>
                    </w:r>
                  </w:p>
                </w:txbxContent>
              </v:textbox>
            </v:rect>
            <v:rect id="_x0000_s1165" style="position:absolute;left:5788;top:3401;width:1674;height:240" filled="f" stroked="f">
              <v:textbox style="mso-next-textbox:#_x0000_s1165" inset="0,0,0,0">
                <w:txbxContent>
                  <w:p w:rsidR="00C02773" w:rsidRDefault="00C02773">
                    <w:pPr>
                      <w:rPr>
                        <w:rFonts w:cs="Arial"/>
                        <w:sz w:val="16"/>
                        <w:szCs w:val="16"/>
                      </w:rPr>
                    </w:pPr>
                    <w:r>
                      <w:rPr>
                        <w:rFonts w:cs="Arial"/>
                        <w:sz w:val="16"/>
                        <w:szCs w:val="16"/>
                      </w:rPr>
                      <w:t>Logical Signal</w:t>
                    </w:r>
                  </w:p>
                </w:txbxContent>
              </v:textbox>
            </v:rect>
            <v:rect id="_x0000_s1166" style="position:absolute;left:5330;top:2652;width:1674;height:240" filled="f" stroked="f">
              <v:textbox style="mso-next-textbox:#_x0000_s1166" inset="0,0,0,0">
                <w:txbxContent>
                  <w:p w:rsidR="00C02773" w:rsidRDefault="00C02773">
                    <w:pPr>
                      <w:rPr>
                        <w:rFonts w:cs="Arial"/>
                        <w:sz w:val="16"/>
                        <w:szCs w:val="16"/>
                      </w:rPr>
                    </w:pPr>
                    <w:r>
                      <w:rPr>
                        <w:rFonts w:cs="Arial"/>
                        <w:sz w:val="16"/>
                        <w:szCs w:val="16"/>
                      </w:rPr>
                      <w:t>Physical Channel</w:t>
                    </w:r>
                  </w:p>
                </w:txbxContent>
              </v:textbox>
            </v:rect>
            <v:rect id="_x0000_s1167" style="position:absolute;left:2053;top:3817;width:640;height:240" filled="f" stroked="f">
              <v:textbox style="mso-next-textbox:#_x0000_s1167" inset="0,0,0,0">
                <w:txbxContent>
                  <w:p w:rsidR="00C02773" w:rsidRDefault="00C02773">
                    <w:pPr>
                      <w:rPr>
                        <w:rFonts w:cs="Arial"/>
                        <w:sz w:val="16"/>
                        <w:szCs w:val="16"/>
                      </w:rPr>
                    </w:pPr>
                    <w:r>
                      <w:rPr>
                        <w:rFonts w:cs="Arial"/>
                        <w:sz w:val="16"/>
                        <w:szCs w:val="16"/>
                      </w:rPr>
                      <w:t>CAN ID</w:t>
                    </w:r>
                  </w:p>
                </w:txbxContent>
              </v:textbox>
            </v:rect>
            <w10:wrap type="none"/>
            <w10:anchorlock/>
          </v:group>
        </w:pict>
      </w:r>
    </w:p>
    <w:p w:rsidR="00E52032" w:rsidRDefault="00E52032">
      <w:pPr>
        <w:rPr>
          <w:rFonts w:cs="Arial"/>
          <w:szCs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524"/>
      </w:tblGrid>
      <w:tr w:rsidR="00E52032">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b/>
                <w:szCs w:val="20"/>
              </w:rPr>
            </w:pPr>
            <w:r>
              <w:rPr>
                <w:rFonts w:cs="Arial"/>
                <w:b/>
                <w:szCs w:val="20"/>
              </w:rPr>
              <w:t>Field</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cs="Arial"/>
                <w:b/>
                <w:szCs w:val="20"/>
              </w:rPr>
            </w:pPr>
            <w:r>
              <w:rPr>
                <w:rFonts w:cs="Arial"/>
                <w:b/>
                <w:szCs w:val="20"/>
              </w:rPr>
              <w:t>Description</w:t>
            </w:r>
          </w:p>
        </w:tc>
      </w:tr>
      <w:tr w:rsidR="00E52032">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Signal ID</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 xml:space="preserve">The Signal Identifier is used to determine between the different logical signals.  </w:t>
            </w:r>
          </w:p>
        </w:tc>
      </w:tr>
      <w:tr w:rsidR="00E52032">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Signal Utilization</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cs="Arial"/>
                <w:szCs w:val="20"/>
              </w:rPr>
              <w:t xml:space="preserve">The Signal Utilization is used to link the information in the signal to the service.  </w:t>
            </w:r>
          </w:p>
        </w:tc>
      </w:tr>
      <w:tr w:rsidR="00E52032">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CES</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 xml:space="preserve">The CES is to use to reflect the status of a response to a request. </w:t>
            </w:r>
          </w:p>
        </w:tc>
      </w:tr>
      <w:tr w:rsidR="00E52032">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Char Coding</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The Character coding flag indicates the selected coding table for the App data.</w:t>
            </w:r>
          </w:p>
        </w:tc>
      </w:tr>
      <w:tr w:rsidR="00E52032">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App Data</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Application specific data</w:t>
            </w:r>
          </w:p>
        </w:tc>
      </w:tr>
    </w:tbl>
    <w:p w:rsidR="00E52032" w:rsidRDefault="00E52032">
      <w:pPr>
        <w:rPr>
          <w:rFonts w:cs="Arial"/>
          <w:szCs w:val="20"/>
        </w:rPr>
      </w:pPr>
    </w:p>
    <w:p w:rsidR="00E52032" w:rsidRDefault="008F51EC">
      <w:pPr>
        <w:rPr>
          <w:rFonts w:cs="Arial"/>
          <w:szCs w:val="20"/>
        </w:rPr>
      </w:pPr>
      <w:r>
        <w:rPr>
          <w:rFonts w:cs="Arial"/>
          <w:szCs w:val="20"/>
        </w:rPr>
        <w:t>The logical signal header information is not listed explicitly in corresponding sequence diagrams and associated method tables of the SPSS.</w:t>
      </w:r>
    </w:p>
    <w:p w:rsidR="00E52032" w:rsidRDefault="00E52032">
      <w:pPr>
        <w:rPr>
          <w:rFonts w:eastAsia="MS Mincho" w:cs="Arial"/>
          <w:szCs w:val="20"/>
        </w:rPr>
      </w:pPr>
    </w:p>
    <w:p w:rsidR="00E52032" w:rsidRDefault="008F51EC">
      <w:pPr>
        <w:rPr>
          <w:rFonts w:eastAsia="MS Mincho" w:cs="Arial"/>
          <w:szCs w:val="20"/>
        </w:rPr>
      </w:pPr>
      <w:r>
        <w:rPr>
          <w:rFonts w:eastAsia="MS Mincho" w:cs="Arial"/>
          <w:b/>
          <w:szCs w:val="20"/>
        </w:rPr>
        <w:t>Note:</w:t>
      </w:r>
      <w:r>
        <w:rPr>
          <w:rFonts w:eastAsia="MS Mincho" w:cs="Arial"/>
          <w:szCs w:val="20"/>
        </w:rPr>
        <w:t xml:space="preserve">  The logical signal packet structure defined above may not apply to all signals listed in the specification as some legacy signals may still be utilized.  The legacy logical signals shall define their own signal packet structure within there respective sections.</w:t>
      </w:r>
    </w:p>
    <w:p w:rsidR="00113E44" w:rsidRPr="00113E44" w:rsidRDefault="00113E44" w:rsidP="00113E44">
      <w:pPr>
        <w:pStyle w:val="Heading4"/>
        <w:rPr>
          <w:b w:val="0"/>
          <w:u w:val="single"/>
        </w:rPr>
      </w:pPr>
      <w:r w:rsidRPr="00113E44">
        <w:rPr>
          <w:b w:val="0"/>
          <w:u w:val="single"/>
        </w:rPr>
        <w:t>TP-REQ-015124/A-Byte Definition (TcSE ROIN-138090-1)</w:t>
      </w:r>
    </w:p>
    <w:p w:rsidR="00E52032" w:rsidRDefault="008F51EC">
      <w:pPr>
        <w:tabs>
          <w:tab w:val="left" w:pos="709"/>
          <w:tab w:val="left" w:pos="1276"/>
          <w:tab w:val="left" w:pos="1843"/>
          <w:tab w:val="left" w:pos="2419"/>
        </w:tabs>
        <w:jc w:val="both"/>
        <w:rPr>
          <w:rFonts w:cs="Arial"/>
          <w:szCs w:val="20"/>
        </w:rPr>
      </w:pPr>
      <w:r>
        <w:rPr>
          <w:rFonts w:cs="Arial"/>
          <w:szCs w:val="20"/>
        </w:rPr>
        <w:t xml:space="preserve">All information within the channel is segmented in words, bytes and bits.  The transmission shall begin with BYTE 0 and BYTE 0 shall always contain the Signal Identifier.  The parsing of information shall begin at BYTE 0 and end with BYTE xyz. </w:t>
      </w:r>
    </w:p>
    <w:p w:rsidR="00E52032" w:rsidRDefault="00E52032">
      <w:pPr>
        <w:rPr>
          <w:rFonts w:eastAsia="MS Mincho" w:cs="Arial"/>
          <w:szCs w:val="20"/>
        </w:rPr>
      </w:pPr>
    </w:p>
    <w:p w:rsidR="00113E44" w:rsidRPr="00113E44" w:rsidRDefault="00113E44" w:rsidP="00113E44">
      <w:pPr>
        <w:pStyle w:val="Heading4"/>
        <w:rPr>
          <w:b w:val="0"/>
          <w:u w:val="single"/>
        </w:rPr>
      </w:pPr>
      <w:r w:rsidRPr="00113E44">
        <w:rPr>
          <w:b w:val="0"/>
          <w:u w:val="single"/>
        </w:rPr>
        <w:t>TP-REQ-015125/A-Bit Definition (TcSE ROIN-138091-1)</w:t>
      </w:r>
    </w:p>
    <w:p w:rsidR="00E52032" w:rsidRDefault="008F51EC">
      <w:pPr>
        <w:tabs>
          <w:tab w:val="left" w:pos="709"/>
          <w:tab w:val="left" w:pos="1276"/>
          <w:tab w:val="left" w:pos="1843"/>
          <w:tab w:val="left" w:pos="2419"/>
        </w:tabs>
        <w:jc w:val="both"/>
        <w:rPr>
          <w:rFonts w:cs="Arial"/>
          <w:szCs w:val="20"/>
        </w:rPr>
      </w:pPr>
      <w:r>
        <w:rPr>
          <w:rFonts w:cs="Arial"/>
          <w:szCs w:val="20"/>
        </w:rPr>
        <w:t>Bit definition defines the bit position within the bytes.</w:t>
      </w:r>
    </w:p>
    <w:p w:rsidR="00E52032" w:rsidRDefault="00E52032">
      <w:pPr>
        <w:rPr>
          <w:rFonts w:cs="Arial"/>
          <w:szCs w:val="20"/>
        </w:rPr>
      </w:pPr>
    </w:p>
    <w:p w:rsidR="00113E44" w:rsidRPr="00113E44" w:rsidRDefault="00113E44" w:rsidP="00113E44">
      <w:pPr>
        <w:pStyle w:val="Heading4"/>
        <w:rPr>
          <w:b w:val="0"/>
          <w:u w:val="single"/>
        </w:rPr>
      </w:pPr>
      <w:r w:rsidRPr="00113E44">
        <w:rPr>
          <w:b w:val="0"/>
          <w:u w:val="single"/>
        </w:rPr>
        <w:t>TP-REQ-015126/A-Bit, Byte Ordering (TcSE ROIN-149367-3)</w:t>
      </w:r>
    </w:p>
    <w:p w:rsidR="00E52032" w:rsidRDefault="008F51EC">
      <w:pPr>
        <w:rPr>
          <w:rFonts w:cs="Arial"/>
          <w:szCs w:val="20"/>
        </w:rPr>
      </w:pPr>
      <w:r>
        <w:rPr>
          <w:rFonts w:cs="Arial"/>
          <w:szCs w:val="20"/>
        </w:rPr>
        <w:t xml:space="preserve">This section defines the order and significance of bits within bytes.  Within a byte, the most significant bit, </w:t>
      </w:r>
      <w:r>
        <w:rPr>
          <w:rStyle w:val="spelle"/>
          <w:rFonts w:cs="Arial"/>
          <w:szCs w:val="20"/>
        </w:rPr>
        <w:t>msb</w:t>
      </w:r>
      <w:r>
        <w:rPr>
          <w:rFonts w:cs="Arial"/>
          <w:szCs w:val="20"/>
        </w:rPr>
        <w:t xml:space="preserve">, is that which is transmitted first and the least significant bit, lsb, is that which is transmitted last, as illustrated below.  The significance of the interior bits uniformly decreases in progression from </w:t>
      </w:r>
      <w:r>
        <w:rPr>
          <w:rStyle w:val="spelle"/>
          <w:rFonts w:cs="Arial"/>
          <w:szCs w:val="20"/>
        </w:rPr>
        <w:t>msb</w:t>
      </w:r>
      <w:r>
        <w:rPr>
          <w:rFonts w:cs="Arial"/>
          <w:szCs w:val="20"/>
        </w:rPr>
        <w:t xml:space="preserve"> to lsb.  Therefore, Bit 0 is the </w:t>
      </w:r>
      <w:r>
        <w:rPr>
          <w:rStyle w:val="spelle"/>
          <w:rFonts w:cs="Arial"/>
          <w:szCs w:val="20"/>
        </w:rPr>
        <w:t>msb</w:t>
      </w:r>
      <w:r>
        <w:rPr>
          <w:rFonts w:cs="Arial"/>
          <w:szCs w:val="20"/>
        </w:rPr>
        <w:t xml:space="preserve"> and Bit 7 is the lsb.  This representation follows "Motorola Sequential" format.</w:t>
      </w:r>
    </w:p>
    <w:p w:rsidR="00E52032" w:rsidRDefault="00E52032"/>
    <w:tbl>
      <w:tblPr>
        <w:tblW w:w="4320" w:type="dxa"/>
        <w:jc w:val="center"/>
        <w:tblCellMar>
          <w:left w:w="0" w:type="dxa"/>
          <w:right w:w="0" w:type="dxa"/>
        </w:tblCellMar>
        <w:tblLook w:val="04A0" w:firstRow="1" w:lastRow="0" w:firstColumn="1" w:lastColumn="0" w:noHBand="0" w:noVBand="1"/>
      </w:tblPr>
      <w:tblGrid>
        <w:gridCol w:w="657"/>
        <w:gridCol w:w="521"/>
        <w:gridCol w:w="521"/>
        <w:gridCol w:w="521"/>
        <w:gridCol w:w="521"/>
        <w:gridCol w:w="521"/>
        <w:gridCol w:w="521"/>
        <w:gridCol w:w="537"/>
      </w:tblGrid>
      <w:tr w:rsidR="00E52032">
        <w:trPr>
          <w:trHeight w:val="116"/>
          <w:jc w:val="center"/>
        </w:trPr>
        <w:tc>
          <w:tcPr>
            <w:tcW w:w="6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52032" w:rsidRDefault="008F51EC">
            <w:pPr>
              <w:spacing w:line="116" w:lineRule="atLeast"/>
            </w:pPr>
            <w:r>
              <w:rPr>
                <w:rStyle w:val="spelle"/>
                <w:rFonts w:cs="Arial"/>
                <w:szCs w:val="20"/>
              </w:rPr>
              <w:t>msb</w:t>
            </w:r>
          </w:p>
        </w:tc>
        <w:tc>
          <w:tcPr>
            <w:tcW w:w="3126" w:type="dxa"/>
            <w:gridSpan w:val="6"/>
            <w:tcBorders>
              <w:top w:val="nil"/>
              <w:left w:val="nil"/>
              <w:bottom w:val="single" w:sz="8" w:space="0" w:color="auto"/>
              <w:right w:val="single" w:sz="8" w:space="0" w:color="auto"/>
            </w:tcBorders>
            <w:tcMar>
              <w:top w:w="0" w:type="dxa"/>
              <w:left w:w="108" w:type="dxa"/>
              <w:bottom w:w="0" w:type="dxa"/>
              <w:right w:w="108" w:type="dxa"/>
            </w:tcMar>
          </w:tcPr>
          <w:p w:rsidR="00E52032" w:rsidRDefault="00E52032">
            <w:pPr>
              <w:spacing w:line="116" w:lineRule="atLeast"/>
              <w:rPr>
                <w:sz w:val="12"/>
              </w:rPr>
            </w:pPr>
          </w:p>
        </w:tc>
        <w:tc>
          <w:tcPr>
            <w:tcW w:w="5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6" w:lineRule="atLeast"/>
            </w:pPr>
            <w:r>
              <w:rPr>
                <w:rFonts w:cs="Arial"/>
                <w:szCs w:val="20"/>
              </w:rPr>
              <w:t>lsb</w:t>
            </w:r>
          </w:p>
        </w:tc>
      </w:tr>
      <w:tr w:rsidR="00E52032">
        <w:trPr>
          <w:trHeight w:val="115"/>
          <w:jc w:val="center"/>
        </w:trPr>
        <w:tc>
          <w:tcPr>
            <w:tcW w:w="6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2032" w:rsidRDefault="008F51EC">
            <w:r>
              <w:rPr>
                <w:rFonts w:cs="Arial"/>
                <w:szCs w:val="20"/>
              </w:rPr>
              <w:t xml:space="preserve">Bit </w:t>
            </w:r>
          </w:p>
          <w:p w:rsidR="00E52032" w:rsidRDefault="008F51EC">
            <w:pPr>
              <w:spacing w:line="115" w:lineRule="atLeast"/>
            </w:pPr>
            <w:r>
              <w:rPr>
                <w:rFonts w:cs="Arial"/>
                <w:szCs w:val="20"/>
              </w:rPr>
              <w:t>0</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pPr>
            <w:r>
              <w:rPr>
                <w:rFonts w:cs="Arial"/>
                <w:szCs w:val="20"/>
              </w:rPr>
              <w:t>Bit 1</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pPr>
            <w:r>
              <w:rPr>
                <w:rFonts w:cs="Arial"/>
                <w:szCs w:val="20"/>
              </w:rPr>
              <w:t>Bit 2</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pPr>
            <w:r>
              <w:rPr>
                <w:rFonts w:cs="Arial"/>
                <w:szCs w:val="20"/>
              </w:rPr>
              <w:t>Bit 3</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pPr>
            <w:r>
              <w:rPr>
                <w:rFonts w:cs="Arial"/>
                <w:szCs w:val="20"/>
              </w:rPr>
              <w:t>Bit 4</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pPr>
            <w:r>
              <w:rPr>
                <w:rFonts w:cs="Arial"/>
                <w:szCs w:val="20"/>
              </w:rPr>
              <w:t>Bit 5</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pPr>
            <w:r>
              <w:rPr>
                <w:rFonts w:cs="Arial"/>
                <w:szCs w:val="20"/>
              </w:rPr>
              <w:t>Bit 6</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pPr>
            <w:r>
              <w:rPr>
                <w:rFonts w:cs="Arial"/>
                <w:szCs w:val="20"/>
              </w:rPr>
              <w:t>Bit 7</w:t>
            </w:r>
          </w:p>
        </w:tc>
      </w:tr>
      <w:tr w:rsidR="00E52032">
        <w:trPr>
          <w:trHeight w:val="115"/>
          <w:jc w:val="center"/>
        </w:trPr>
        <w:tc>
          <w:tcPr>
            <w:tcW w:w="4320" w:type="dxa"/>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2032" w:rsidRDefault="008F51EC">
            <w:pPr>
              <w:spacing w:line="115" w:lineRule="atLeast"/>
              <w:jc w:val="center"/>
            </w:pPr>
            <w:r>
              <w:rPr>
                <w:rFonts w:cs="Arial"/>
                <w:szCs w:val="20"/>
              </w:rPr>
              <w:t>Byte</w:t>
            </w:r>
          </w:p>
        </w:tc>
      </w:tr>
      <w:tr w:rsidR="00E52032">
        <w:trPr>
          <w:jc w:val="center"/>
        </w:trPr>
        <w:tc>
          <w:tcPr>
            <w:tcW w:w="657" w:type="dxa"/>
            <w:vAlign w:val="center"/>
          </w:tcPr>
          <w:p w:rsidR="00E52032" w:rsidRDefault="00E52032">
            <w:pPr>
              <w:rPr>
                <w:sz w:val="2"/>
              </w:rPr>
            </w:pPr>
          </w:p>
        </w:tc>
        <w:tc>
          <w:tcPr>
            <w:tcW w:w="521" w:type="dxa"/>
            <w:vAlign w:val="center"/>
          </w:tcPr>
          <w:p w:rsidR="00E52032" w:rsidRDefault="00E52032">
            <w:pPr>
              <w:rPr>
                <w:sz w:val="2"/>
              </w:rPr>
            </w:pPr>
          </w:p>
        </w:tc>
        <w:tc>
          <w:tcPr>
            <w:tcW w:w="521" w:type="dxa"/>
            <w:vAlign w:val="center"/>
          </w:tcPr>
          <w:p w:rsidR="00E52032" w:rsidRDefault="00E52032">
            <w:pPr>
              <w:rPr>
                <w:sz w:val="2"/>
              </w:rPr>
            </w:pPr>
          </w:p>
        </w:tc>
        <w:tc>
          <w:tcPr>
            <w:tcW w:w="521" w:type="dxa"/>
            <w:vAlign w:val="center"/>
          </w:tcPr>
          <w:p w:rsidR="00E52032" w:rsidRDefault="00E52032">
            <w:pPr>
              <w:rPr>
                <w:sz w:val="2"/>
              </w:rPr>
            </w:pPr>
          </w:p>
        </w:tc>
        <w:tc>
          <w:tcPr>
            <w:tcW w:w="521" w:type="dxa"/>
            <w:vAlign w:val="center"/>
          </w:tcPr>
          <w:p w:rsidR="00E52032" w:rsidRDefault="00E52032">
            <w:pPr>
              <w:rPr>
                <w:sz w:val="2"/>
              </w:rPr>
            </w:pPr>
          </w:p>
        </w:tc>
        <w:tc>
          <w:tcPr>
            <w:tcW w:w="521" w:type="dxa"/>
            <w:vAlign w:val="center"/>
          </w:tcPr>
          <w:p w:rsidR="00E52032" w:rsidRDefault="00E52032">
            <w:pPr>
              <w:rPr>
                <w:sz w:val="2"/>
              </w:rPr>
            </w:pPr>
          </w:p>
        </w:tc>
        <w:tc>
          <w:tcPr>
            <w:tcW w:w="521" w:type="dxa"/>
            <w:vAlign w:val="center"/>
          </w:tcPr>
          <w:p w:rsidR="00E52032" w:rsidRDefault="00E52032">
            <w:pPr>
              <w:rPr>
                <w:sz w:val="2"/>
              </w:rPr>
            </w:pPr>
          </w:p>
        </w:tc>
        <w:tc>
          <w:tcPr>
            <w:tcW w:w="537" w:type="dxa"/>
            <w:vAlign w:val="center"/>
          </w:tcPr>
          <w:p w:rsidR="00E52032" w:rsidRDefault="00E52032">
            <w:pPr>
              <w:rPr>
                <w:sz w:val="2"/>
              </w:rPr>
            </w:pPr>
          </w:p>
        </w:tc>
      </w:tr>
    </w:tbl>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The format above shall be applied to ordering segmented bit-fields (each less than 8 bits) within a byte.</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For example:</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Byte 3: Character Coding</w:t>
      </w:r>
    </w:p>
    <w:p w:rsidR="00E52032" w:rsidRDefault="00E52032">
      <w:pPr>
        <w:rPr>
          <w:rStyle w:val="msoins0"/>
          <w:rFonts w:cs="Arial"/>
          <w:szCs w:val="20"/>
        </w:rPr>
      </w:pPr>
    </w:p>
    <w:p w:rsidR="00E52032" w:rsidRDefault="008F51EC">
      <w:pPr>
        <w:ind w:firstLine="720"/>
        <w:rPr>
          <w:rStyle w:val="msoins0"/>
          <w:rFonts w:cs="Arial"/>
          <w:szCs w:val="20"/>
        </w:rPr>
      </w:pPr>
      <w:r>
        <w:rPr>
          <w:rStyle w:val="msoins0"/>
          <w:rFonts w:cs="Arial"/>
          <w:szCs w:val="20"/>
        </w:rPr>
        <w:t>Bit 0-5: reserved</w:t>
      </w:r>
    </w:p>
    <w:p w:rsidR="00E52032" w:rsidRDefault="00E52032">
      <w:pPr>
        <w:ind w:firstLine="720"/>
        <w:rPr>
          <w:rStyle w:val="msoins0"/>
          <w:rFonts w:cs="Arial"/>
          <w:szCs w:val="20"/>
        </w:rPr>
      </w:pPr>
    </w:p>
    <w:p w:rsidR="00E52032" w:rsidRDefault="008F51EC">
      <w:pPr>
        <w:ind w:firstLine="720"/>
        <w:rPr>
          <w:rStyle w:val="msoins0"/>
          <w:rFonts w:cs="Arial"/>
          <w:szCs w:val="20"/>
        </w:rPr>
      </w:pPr>
      <w:r>
        <w:rPr>
          <w:rStyle w:val="msoins0"/>
          <w:rFonts w:cs="Arial"/>
          <w:szCs w:val="20"/>
        </w:rPr>
        <w:t>Bit 6-7: Coding</w:t>
      </w:r>
    </w:p>
    <w:p w:rsidR="00E52032" w:rsidRDefault="00E52032">
      <w:pPr>
        <w:ind w:firstLine="720"/>
        <w:rPr>
          <w:rStyle w:val="msoins0"/>
          <w:rFonts w:cs="Arial"/>
          <w:szCs w:val="20"/>
        </w:rPr>
      </w:pPr>
    </w:p>
    <w:p w:rsidR="00E52032" w:rsidRDefault="008F51EC">
      <w:pPr>
        <w:ind w:left="720" w:firstLine="720"/>
        <w:rPr>
          <w:rStyle w:val="msoins0"/>
          <w:rFonts w:cs="Arial"/>
          <w:szCs w:val="20"/>
        </w:rPr>
      </w:pPr>
      <w:r>
        <w:rPr>
          <w:rStyle w:val="msoins0"/>
          <w:rFonts w:cs="Arial"/>
          <w:szCs w:val="20"/>
        </w:rPr>
        <w:t>0x0: Coding Table I</w:t>
      </w:r>
    </w:p>
    <w:p w:rsidR="00E52032" w:rsidRDefault="008F51EC">
      <w:pPr>
        <w:ind w:left="720" w:firstLine="720"/>
        <w:rPr>
          <w:rStyle w:val="msoins0"/>
          <w:rFonts w:cs="Arial"/>
          <w:szCs w:val="20"/>
          <w:lang w:val="sv-SE"/>
        </w:rPr>
      </w:pPr>
      <w:r>
        <w:rPr>
          <w:rStyle w:val="msoins0"/>
          <w:rFonts w:cs="Arial"/>
          <w:szCs w:val="20"/>
          <w:lang w:val="sv-SE"/>
        </w:rPr>
        <w:t>0x0000-0xFFFF UNICODE UTF-16 (2 byte per char)</w:t>
      </w:r>
    </w:p>
    <w:p w:rsidR="00E52032" w:rsidRDefault="00E52032">
      <w:pPr>
        <w:rPr>
          <w:rStyle w:val="msoins0"/>
          <w:rFonts w:cs="Arial"/>
          <w:szCs w:val="20"/>
          <w:lang w:val="sv-SE"/>
        </w:rPr>
      </w:pPr>
    </w:p>
    <w:p w:rsidR="00E52032" w:rsidRDefault="008F51EC">
      <w:pPr>
        <w:ind w:left="720" w:firstLine="720"/>
        <w:rPr>
          <w:rStyle w:val="msoins0"/>
          <w:rFonts w:cs="Arial"/>
          <w:szCs w:val="20"/>
        </w:rPr>
      </w:pPr>
      <w:r>
        <w:rPr>
          <w:rStyle w:val="msoins0"/>
          <w:rFonts w:cs="Arial"/>
          <w:szCs w:val="20"/>
        </w:rPr>
        <w:t>0x1: Coding Table II</w:t>
      </w:r>
    </w:p>
    <w:p w:rsidR="00E52032" w:rsidRDefault="008F51EC">
      <w:pPr>
        <w:ind w:left="720" w:firstLine="720"/>
        <w:rPr>
          <w:rStyle w:val="msoins0"/>
          <w:rFonts w:cs="Arial"/>
          <w:szCs w:val="20"/>
        </w:rPr>
      </w:pPr>
      <w:r>
        <w:rPr>
          <w:rStyle w:val="msoins0"/>
          <w:rFonts w:cs="Arial"/>
          <w:szCs w:val="20"/>
        </w:rPr>
        <w:t>0x00-0xFF Latin-9 (1 byte per char)</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 xml:space="preserve">If Coding Table II is selected, the byte/bit ordering would </w:t>
      </w:r>
      <w:proofErr w:type="gramStart"/>
      <w:r>
        <w:rPr>
          <w:rFonts w:cs="Arial"/>
          <w:szCs w:val="20"/>
        </w:rPr>
        <w:t>i</w:t>
      </w:r>
      <w:r>
        <w:rPr>
          <w:rStyle w:val="msoins0"/>
          <w:rFonts w:cs="Arial"/>
          <w:szCs w:val="20"/>
        </w:rPr>
        <w:t>ndicate :</w:t>
      </w:r>
      <w:proofErr w:type="gramEnd"/>
      <w:r>
        <w:rPr>
          <w:rStyle w:val="msoins0"/>
          <w:rFonts w:cs="Arial"/>
          <w:szCs w:val="20"/>
        </w:rPr>
        <w:t xml:space="preserve">  [00000001]</w:t>
      </w:r>
    </w:p>
    <w:p w:rsidR="00E52032" w:rsidRDefault="00E52032"/>
    <w:p w:rsidR="00113E44" w:rsidRPr="00113E44" w:rsidRDefault="00113E44" w:rsidP="00113E44">
      <w:pPr>
        <w:pStyle w:val="Heading3"/>
        <w:rPr>
          <w:b w:val="0"/>
          <w:u w:val="single"/>
        </w:rPr>
      </w:pPr>
      <w:bookmarkStart w:id="6" w:name="_Toc446341611"/>
      <w:r w:rsidRPr="00113E44">
        <w:rPr>
          <w:b w:val="0"/>
          <w:u w:val="single"/>
        </w:rPr>
        <w:t>TP-REQ-015127/A-Signal Indentifier (TcSE ROIN-138089-1)</w:t>
      </w:r>
      <w:bookmarkEnd w:id="6"/>
    </w:p>
    <w:p w:rsidR="00E52032" w:rsidRDefault="008F51EC">
      <w:pPr>
        <w:tabs>
          <w:tab w:val="left" w:pos="709"/>
          <w:tab w:val="left" w:pos="1276"/>
          <w:tab w:val="left" w:pos="1843"/>
          <w:tab w:val="left" w:pos="2419"/>
        </w:tabs>
        <w:jc w:val="both"/>
        <w:rPr>
          <w:rFonts w:cs="Arial"/>
          <w:szCs w:val="20"/>
        </w:rPr>
      </w:pPr>
      <w:r>
        <w:rPr>
          <w:rFonts w:cs="Arial"/>
          <w:szCs w:val="20"/>
        </w:rPr>
        <w:t xml:space="preserve">The Signal Identifier is used to determine between the different logical </w:t>
      </w:r>
      <w:proofErr w:type="gramStart"/>
      <w:r>
        <w:rPr>
          <w:rFonts w:cs="Arial"/>
          <w:szCs w:val="20"/>
        </w:rPr>
        <w:t>transport</w:t>
      </w:r>
      <w:proofErr w:type="gramEnd"/>
      <w:r>
        <w:rPr>
          <w:rFonts w:cs="Arial"/>
          <w:szCs w:val="20"/>
        </w:rPr>
        <w:t xml:space="preserve"> channels within a connection.  Upon reception of a channel packet, the signal ID shall be inspected by the receiver to determine the type of information contained in the channel data portion of the packet.  </w:t>
      </w:r>
    </w:p>
    <w:p w:rsidR="00113E44" w:rsidRPr="00113E44" w:rsidRDefault="00113E44" w:rsidP="00113E44">
      <w:pPr>
        <w:pStyle w:val="Heading3"/>
        <w:rPr>
          <w:b w:val="0"/>
          <w:u w:val="single"/>
        </w:rPr>
      </w:pPr>
      <w:bookmarkStart w:id="7" w:name="_Toc446341612"/>
      <w:r w:rsidRPr="00113E44">
        <w:rPr>
          <w:b w:val="0"/>
          <w:u w:val="single"/>
        </w:rPr>
        <w:t>TP-REQ-015128/B-Signal Utilization (TcSE ROIN-138092-7)</w:t>
      </w:r>
      <w:bookmarkEnd w:id="7"/>
    </w:p>
    <w:p w:rsidR="00C02773" w:rsidRDefault="008F51EC">
      <w:pPr>
        <w:rPr>
          <w:rFonts w:cs="Arial"/>
        </w:rPr>
      </w:pPr>
      <w:r>
        <w:rPr>
          <w:rFonts w:cs="Arial"/>
        </w:rPr>
        <w:t xml:space="preserve">Since some logical signals can be reused for transporting similar type of information from different services (e.g. Folder_Name from CD, Folder_Name from USB), the Signal Utilization is used to link the information in the signal to the service.  </w:t>
      </w:r>
    </w:p>
    <w:p w:rsidR="00C02773" w:rsidRDefault="00C02773">
      <w:pPr>
        <w:rPr>
          <w:rFonts w:cs="Arial"/>
        </w:rPr>
      </w:pPr>
    </w:p>
    <w:p w:rsidR="00C02773" w:rsidRDefault="008F51EC">
      <w:pPr>
        <w:rPr>
          <w:rFonts w:cs="Arial"/>
        </w:rPr>
      </w:pPr>
      <w:r>
        <w:rPr>
          <w:rFonts w:cs="Arial"/>
        </w:rPr>
        <w:t>Utilization assignments shall be done on an as needed basis.</w:t>
      </w:r>
    </w:p>
    <w:p w:rsidR="00C02773" w:rsidRDefault="00C02773">
      <w:pPr>
        <w:rPr>
          <w:rFonts w:cs="Arial"/>
        </w:rPr>
      </w:pPr>
    </w:p>
    <w:tbl>
      <w:tblPr>
        <w:tblW w:w="0" w:type="auto"/>
        <w:jc w:val="center"/>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907"/>
        <w:gridCol w:w="3952"/>
        <w:gridCol w:w="3419"/>
      </w:tblGrid>
      <w:tr w:rsidR="00C02773">
        <w:trPr>
          <w:jc w:val="center"/>
        </w:trPr>
        <w:tc>
          <w:tcPr>
            <w:tcW w:w="9979" w:type="dxa"/>
            <w:gridSpan w:val="4"/>
            <w:tcBorders>
              <w:top w:val="single" w:sz="4" w:space="0" w:color="auto"/>
              <w:left w:val="single" w:sz="4" w:space="0" w:color="auto"/>
              <w:bottom w:val="single" w:sz="4" w:space="0" w:color="auto"/>
              <w:right w:val="single" w:sz="4" w:space="0" w:color="auto"/>
            </w:tcBorders>
            <w:shd w:val="clear" w:color="auto" w:fill="C0C0C0"/>
            <w:hideMark/>
          </w:tcPr>
          <w:p w:rsidR="00C02773" w:rsidRDefault="008F51EC">
            <w:pPr>
              <w:jc w:val="center"/>
              <w:rPr>
                <w:rFonts w:cs="Arial"/>
                <w:smallCaps/>
                <w:lang w:val="nb-NO"/>
              </w:rPr>
            </w:pPr>
            <w:r>
              <w:rPr>
                <w:rFonts w:cs="Arial"/>
                <w:smallCaps/>
                <w:lang w:val="nb-NO"/>
              </w:rPr>
              <w:t>Utilization</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rsidR="00C02773" w:rsidRDefault="008F51EC">
            <w:pPr>
              <w:jc w:val="center"/>
              <w:rPr>
                <w:rFonts w:cs="Arial"/>
                <w:smallCaps/>
                <w:lang w:val="nb-NO"/>
              </w:rPr>
            </w:pPr>
            <w:r>
              <w:rPr>
                <w:rFonts w:cs="Arial"/>
                <w:smallCaps/>
                <w:lang w:val="nb-NO"/>
              </w:rPr>
              <w:t>Device Group</w:t>
            </w:r>
          </w:p>
        </w:tc>
        <w:tc>
          <w:tcPr>
            <w:tcW w:w="1907" w:type="dxa"/>
            <w:tcBorders>
              <w:top w:val="single" w:sz="4" w:space="0" w:color="auto"/>
              <w:left w:val="single" w:sz="4" w:space="0" w:color="auto"/>
              <w:bottom w:val="single" w:sz="4" w:space="0" w:color="auto"/>
              <w:right w:val="single" w:sz="4" w:space="0" w:color="auto"/>
            </w:tcBorders>
            <w:shd w:val="clear" w:color="auto" w:fill="C0C0C0"/>
            <w:hideMark/>
          </w:tcPr>
          <w:p w:rsidR="00C02773" w:rsidRDefault="008F51EC">
            <w:pPr>
              <w:jc w:val="center"/>
              <w:rPr>
                <w:rFonts w:cs="Arial"/>
                <w:smallCaps/>
                <w:lang w:val="nb-NO"/>
              </w:rPr>
            </w:pPr>
            <w:r>
              <w:rPr>
                <w:rFonts w:cs="Arial"/>
                <w:smallCaps/>
                <w:lang w:val="nb-NO"/>
              </w:rPr>
              <w:t>Service Number</w:t>
            </w:r>
          </w:p>
        </w:tc>
        <w:tc>
          <w:tcPr>
            <w:tcW w:w="2996"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C02773" w:rsidRDefault="008F51EC">
            <w:pPr>
              <w:jc w:val="center"/>
              <w:rPr>
                <w:rFonts w:cs="Arial"/>
                <w:smallCaps/>
                <w:lang w:val="nb-NO"/>
              </w:rPr>
            </w:pPr>
            <w:r>
              <w:rPr>
                <w:rFonts w:cs="Arial"/>
                <w:smallCaps/>
                <w:lang w:val="nb-NO"/>
              </w:rPr>
              <w:t>Parameter Name</w:t>
            </w:r>
          </w:p>
        </w:tc>
        <w:tc>
          <w:tcPr>
            <w:tcW w:w="3419"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C02773" w:rsidRDefault="008F51EC">
            <w:pPr>
              <w:jc w:val="center"/>
              <w:rPr>
                <w:rFonts w:cs="Arial"/>
                <w:smallCaps/>
                <w:lang w:val="nb-NO"/>
              </w:rPr>
            </w:pPr>
            <w:r>
              <w:rPr>
                <w:rFonts w:cs="Arial"/>
                <w:smallCaps/>
                <w:lang w:val="nb-NO"/>
              </w:rPr>
              <w:t>Parameter Description</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rsidR="00C02773" w:rsidRDefault="008F51EC">
            <w:pPr>
              <w:jc w:val="center"/>
              <w:rPr>
                <w:rFonts w:cs="Arial"/>
                <w:smallCaps/>
                <w:lang w:val="nb-NO"/>
              </w:rPr>
            </w:pPr>
            <w:r>
              <w:rPr>
                <w:rFonts w:cs="Arial"/>
                <w:smallCaps/>
                <w:lang w:val="nb-NO"/>
              </w:rPr>
              <w:t>High nibble</w:t>
            </w:r>
          </w:p>
        </w:tc>
        <w:tc>
          <w:tcPr>
            <w:tcW w:w="1907" w:type="dxa"/>
            <w:tcBorders>
              <w:top w:val="single" w:sz="4" w:space="0" w:color="auto"/>
              <w:left w:val="single" w:sz="4" w:space="0" w:color="auto"/>
              <w:bottom w:val="single" w:sz="4" w:space="0" w:color="auto"/>
              <w:right w:val="single" w:sz="4" w:space="0" w:color="auto"/>
            </w:tcBorders>
            <w:shd w:val="clear" w:color="auto" w:fill="C0C0C0"/>
            <w:hideMark/>
          </w:tcPr>
          <w:p w:rsidR="00C02773" w:rsidRDefault="008F51EC">
            <w:pPr>
              <w:jc w:val="center"/>
              <w:rPr>
                <w:rFonts w:cs="Arial"/>
                <w:smallCaps/>
                <w:lang w:val="nb-NO"/>
              </w:rPr>
            </w:pPr>
            <w:r>
              <w:rPr>
                <w:rFonts w:cs="Arial"/>
                <w:smallCaps/>
                <w:lang w:val="nb-NO"/>
              </w:rPr>
              <w:t>Low nibble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02773" w:rsidRDefault="00C02773">
            <w:pPr>
              <w:rPr>
                <w:rFonts w:cs="Arial"/>
                <w:smallCaps/>
                <w:lang w:val="nb-N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02773" w:rsidRDefault="00C02773">
            <w:pPr>
              <w:rPr>
                <w:rFonts w:cs="Arial"/>
                <w:smallCaps/>
                <w:lang w:val="nb-NO"/>
              </w:rPr>
            </w:pP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lang w:val="nb-NO"/>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rPr>
            </w:pPr>
            <w:r>
              <w:rPr>
                <w:rFonts w:cs="Arial"/>
                <w:snapToGrid w:val="0"/>
              </w:rPr>
              <w:t>No service of category "Radio"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1</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snapToGrid w:val="0"/>
              </w:rPr>
              <w:t>Radio_Service1</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AmFm Radio General</w:t>
            </w:r>
          </w:p>
          <w:p w:rsidR="00C02773" w:rsidRDefault="008F51EC">
            <w:pPr>
              <w:rPr>
                <w:rFonts w:cs="Arial"/>
              </w:rPr>
            </w:pPr>
            <w:r>
              <w:rPr>
                <w:rFonts w:cs="Arial"/>
                <w:snapToGrid w:val="0"/>
              </w:rPr>
              <w:t>(AM, FM, AST)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2</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snapToGrid w:val="0"/>
              </w:rPr>
              <w:t>Radio_Service2</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snapToGrid w:val="0"/>
              </w:rPr>
              <w:t>SDARS</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3</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Radio_Service3</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DAB</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Radio_Service4</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Dynamic Station List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5</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Radio_Service5</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Radio Tagging</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6</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Radio_Sevice6</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HD Radio</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Radio_Service{Reserved}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Radio Service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lastRenderedPageBreak/>
              <w:t>0</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Radio_ServiceInvalid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lang w:val="nb-NO"/>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rPr>
            </w:pPr>
            <w:r>
              <w:rPr>
                <w:rFonts w:cs="Arial"/>
                <w:snapToGrid w:val="0"/>
              </w:rPr>
              <w:t>No service of category "MediaPlayer"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MP_Media1</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CD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MP_Media2</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BT Audio Streaming</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MP_Media3</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USB</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MP_Media4</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iPod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5</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MP_Media5</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SD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6</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MP_Media6</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DVD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lang w:val="nb-NO"/>
              </w:rPr>
              <w:t>MP_Media7</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lang w:val="nb-NO"/>
              </w:rPr>
              <w:t>Generic Metadata</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8-E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MP_Media</w:t>
            </w:r>
            <w:r>
              <w:rPr>
                <w:rFonts w:cs="Arial"/>
                <w:snapToGrid w:val="0"/>
              </w:rPr>
              <w:t>{Reserved}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lang w:val="nb-NO"/>
              </w:rPr>
              <w:t xml:space="preserve">Media Player </w:t>
            </w:r>
            <w:r>
              <w:rPr>
                <w:rFonts w:cs="Arial"/>
                <w:snapToGrid w:val="0"/>
              </w:rPr>
              <w:t>{Reserved}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MP_ServiceInvalid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lang w:val="nb-NO"/>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rPr>
            </w:pPr>
            <w:r>
              <w:rPr>
                <w:rFonts w:cs="Arial"/>
                <w:snapToGrid w:val="0"/>
              </w:rPr>
              <w:t>No service of category "Navigation"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Nav_Service1</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Mobile navigation</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Nav_Service2</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Navigation</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Nav_Service{Reserved}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Navigation Service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Nav_ServiceInvalid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lang w:val="nb-NO"/>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rPr>
            </w:pPr>
            <w:r>
              <w:rPr>
                <w:rFonts w:cs="Arial"/>
                <w:snapToGrid w:val="0"/>
              </w:rPr>
              <w:t>No service of category "MobileCommunication"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MobileCom_Service1</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Mobile Phone</w:t>
            </w:r>
          </w:p>
        </w:tc>
      </w:tr>
      <w:tr w:rsidR="00C02773">
        <w:trPr>
          <w:jc w:val="center"/>
          <w:ins w:id="8" w:author="SORRIS1" w:date="2013-12-04T14:21:00Z"/>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ins w:id="9" w:author="SORRIS1" w:date="2013-12-04T14:21:00Z"/>
                <w:rFonts w:cs="Arial"/>
                <w:lang w:val="nb-NO"/>
              </w:rPr>
            </w:pPr>
            <w:ins w:id="10" w:author="SORRIS1" w:date="2013-12-04T14:21:00Z">
              <w:r>
                <w:rPr>
                  <w:rFonts w:cs="Arial"/>
                  <w:lang w:val="nb-NO"/>
                </w:rPr>
                <w:t>3</w:t>
              </w:r>
            </w:ins>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ins w:id="11" w:author="SORRIS1" w:date="2013-12-04T14:21:00Z"/>
                <w:rFonts w:cs="Arial"/>
                <w:lang w:val="nb-NO"/>
              </w:rPr>
            </w:pPr>
            <w:ins w:id="12" w:author="SORRIS1" w:date="2013-12-04T14:21:00Z">
              <w:r>
                <w:rPr>
                  <w:rFonts w:cs="Arial"/>
                  <w:lang w:val="nb-NO"/>
                </w:rPr>
                <w:t>2</w:t>
              </w:r>
            </w:ins>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ins w:id="13" w:author="SORRIS1" w:date="2013-12-04T14:21:00Z"/>
                <w:rFonts w:cs="Arial"/>
                <w:snapToGrid w:val="0"/>
              </w:rPr>
            </w:pPr>
            <w:ins w:id="14" w:author="SORRIS1" w:date="2013-12-04T14:21:00Z">
              <w:r>
                <w:rPr>
                  <w:rFonts w:cs="Arial"/>
                  <w:snapToGrid w:val="0"/>
                </w:rPr>
                <w:t>MobileCom_Service2</w:t>
              </w:r>
            </w:ins>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ins w:id="15" w:author="SORRIS1" w:date="2013-12-04T14:21:00Z"/>
                <w:rFonts w:cs="Arial"/>
                <w:snapToGrid w:val="0"/>
              </w:rPr>
            </w:pPr>
            <w:ins w:id="16" w:author="SORRIS1" w:date="2013-12-04T14:21:00Z">
              <w:r>
                <w:rPr>
                  <w:rFonts w:cs="Arial"/>
                  <w:snapToGrid w:val="0"/>
                </w:rPr>
                <w:t>Embedded Modem</w:t>
              </w:r>
            </w:ins>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del w:id="17" w:author="SORRIS1" w:date="2013-12-04T14:21:00Z">
              <w:r>
                <w:rPr>
                  <w:rFonts w:cs="Arial"/>
                  <w:lang w:val="nb-NO"/>
                </w:rPr>
                <w:delText>2</w:delText>
              </w:r>
            </w:del>
            <w:ins w:id="18" w:author="SORRIS1" w:date="2013-12-04T14:21:00Z">
              <w:r>
                <w:rPr>
                  <w:rFonts w:cs="Arial"/>
                  <w:lang w:val="nb-NO"/>
                </w:rPr>
                <w:t>3</w:t>
              </w:r>
            </w:ins>
            <w:r>
              <w:rPr>
                <w:rFonts w:cs="Arial"/>
                <w:lang w:val="nb-NO"/>
              </w:rPr>
              <w:t>-E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MobileCom_Service{Reserved}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Mobile communication Service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MobileCom_ServiceInvalid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lang w:val="nb-NO"/>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shd w:val="clear" w:color="auto" w:fill="FFFFFF"/>
            <w:hideMark/>
          </w:tcPr>
          <w:p w:rsidR="00C02773" w:rsidRDefault="008F51EC">
            <w:pPr>
              <w:rPr>
                <w:rFonts w:cs="Arial"/>
              </w:rPr>
            </w:pPr>
            <w:r>
              <w:rPr>
                <w:rFonts w:cs="Arial"/>
                <w:snapToGrid w:val="0"/>
              </w:rPr>
              <w:t>No service of category "Voice"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Voice_Service1</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Voice Recognition</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Voice_Service2</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VR with text capturing</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Voice_Service{Reserved}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Voice Recognition Service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Voice_ServiceInvalid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5</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snapToGrid w:val="0"/>
              </w:rPr>
              <w:t>No service of category "Video"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5</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Video_Service{Reserved}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highlight w:val="magenta"/>
              </w:rPr>
            </w:pPr>
            <w:r>
              <w:rPr>
                <w:rFonts w:cs="Arial"/>
                <w:snapToGrid w:val="0"/>
              </w:rPr>
              <w:t>Video Service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5</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Video_ServiceInvalid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6</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snapToGrid w:val="0"/>
              </w:rPr>
              <w:t>No service of category "Office"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6</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Office_Service{Reserved}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Office Service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6</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Office_ServiceInvalid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lang w:val="nb-NO"/>
              </w:rPr>
              <w:t>Service_Not_Present</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snapToGrid w:val="0"/>
              </w:rPr>
              <w:t>No service of category "Data"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1</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Data_Service1</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rPr>
              <w:t>SSP Data Services</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rPr>
            </w:pPr>
            <w:r>
              <w:rPr>
                <w:rFonts w:cs="Arial"/>
              </w:rPr>
              <w:t>2</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Data_Service2</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rPr>
              <w:t>Component Diagnostic Data</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3</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Data_Service3</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lang w:val="en-GB"/>
              </w:rPr>
              <w:t>Traffic Data</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4</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Data_Service4</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lang w:val="en-GB"/>
              </w:rPr>
              <w:t>List Browser Data</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5</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Data_Service5</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DataReport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6-E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Data_Service{Reserved}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en-GB"/>
              </w:rPr>
            </w:pPr>
            <w:r>
              <w:rPr>
                <w:rFonts w:cs="Arial"/>
                <w:snapToGrid w:val="0"/>
              </w:rPr>
              <w:t>Data Service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7</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snapToGrid w:val="0"/>
              </w:rPr>
              <w:t>Data_ServiceInvalid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lang w:val="nb-NO"/>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8</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0</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Service_Not_Present</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rPr>
              <w:t>No service of category "ChargeProgramming" present</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8</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1</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Charge_Programming_Service1</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rPr>
              <w:t>Charge Programming</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8</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2-E</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Charge_Programming_Service{Reserved}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rPr>
              <w:t>Charge Programming {Reserved}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8</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Charge_Programming_ServiceInvalid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rPr>
            </w:pPr>
            <w:r>
              <w:rPr>
                <w:rFonts w:cs="Arial"/>
              </w:rPr>
              <w:t>Service(s) invalid; inhibited</w:t>
            </w:r>
          </w:p>
        </w:tc>
      </w:tr>
      <w:tr w:rsidR="00C02773">
        <w:trPr>
          <w:jc w:val="center"/>
        </w:trPr>
        <w:tc>
          <w:tcPr>
            <w:tcW w:w="165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1907" w:type="dxa"/>
            <w:tcBorders>
              <w:top w:val="single" w:sz="4" w:space="0" w:color="auto"/>
              <w:left w:val="single" w:sz="4" w:space="0" w:color="auto"/>
              <w:bottom w:val="single" w:sz="4" w:space="0" w:color="auto"/>
              <w:right w:val="single" w:sz="4" w:space="0" w:color="auto"/>
            </w:tcBorders>
            <w:hideMark/>
          </w:tcPr>
          <w:p w:rsidR="00C02773" w:rsidRDefault="008F51EC">
            <w:pPr>
              <w:jc w:val="center"/>
              <w:rPr>
                <w:rFonts w:cs="Arial"/>
                <w:lang w:val="nb-NO"/>
              </w:rPr>
            </w:pPr>
            <w:r>
              <w:rPr>
                <w:rFonts w:cs="Arial"/>
                <w:lang w:val="nb-NO"/>
              </w:rPr>
              <w:t>F</w:t>
            </w:r>
          </w:p>
        </w:tc>
        <w:tc>
          <w:tcPr>
            <w:tcW w:w="2996"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snapToGrid w:val="0"/>
              </w:rPr>
              <w:t>Invalid</w:t>
            </w:r>
          </w:p>
        </w:tc>
        <w:tc>
          <w:tcPr>
            <w:tcW w:w="3419" w:type="dxa"/>
            <w:tcBorders>
              <w:top w:val="single" w:sz="4" w:space="0" w:color="auto"/>
              <w:left w:val="single" w:sz="4" w:space="0" w:color="auto"/>
              <w:bottom w:val="single" w:sz="4" w:space="0" w:color="auto"/>
              <w:right w:val="single" w:sz="4" w:space="0" w:color="auto"/>
            </w:tcBorders>
            <w:hideMark/>
          </w:tcPr>
          <w:p w:rsidR="00C02773" w:rsidRDefault="008F51EC">
            <w:pPr>
              <w:rPr>
                <w:rFonts w:cs="Arial"/>
                <w:snapToGrid w:val="0"/>
              </w:rPr>
            </w:pPr>
            <w:r>
              <w:rPr>
                <w:rFonts w:cs="Arial"/>
              </w:rPr>
              <w:t>General invalid</w:t>
            </w:r>
          </w:p>
        </w:tc>
      </w:tr>
    </w:tbl>
    <w:p w:rsidR="00C02773" w:rsidRDefault="00C02773">
      <w:pPr>
        <w:rPr>
          <w:rFonts w:cs="Arial"/>
        </w:rPr>
      </w:pPr>
    </w:p>
    <w:p w:rsidR="00113E44" w:rsidRPr="00113E44" w:rsidRDefault="00113E44" w:rsidP="00113E44">
      <w:pPr>
        <w:pStyle w:val="Heading3"/>
        <w:rPr>
          <w:b w:val="0"/>
          <w:u w:val="single"/>
        </w:rPr>
      </w:pPr>
      <w:bookmarkStart w:id="19" w:name="_Toc446341613"/>
      <w:r w:rsidRPr="00113E44">
        <w:rPr>
          <w:b w:val="0"/>
          <w:u w:val="single"/>
        </w:rPr>
        <w:lastRenderedPageBreak/>
        <w:t>TP-REQ-015129/B-Character Coding Flag (TcSE ROIN-138093-3)</w:t>
      </w:r>
      <w:bookmarkEnd w:id="19"/>
    </w:p>
    <w:p w:rsidR="00C02773" w:rsidRDefault="008F51EC">
      <w:pPr>
        <w:rPr>
          <w:rFonts w:cs="Arial"/>
        </w:rPr>
      </w:pPr>
      <w:r>
        <w:rPr>
          <w:rFonts w:cs="Arial"/>
        </w:rPr>
        <w:t>The Character coding field is used to represent the selected coding table for the trained data stream (for text based information) in the TP message.</w:t>
      </w:r>
    </w:p>
    <w:p w:rsidR="00C02773" w:rsidRDefault="008F51EC">
      <w:pPr>
        <w:spacing w:before="120" w:after="60"/>
        <w:ind w:left="709"/>
        <w:rPr>
          <w:rFonts w:cs="Arial"/>
          <w:b/>
          <w:snapToGrid w:val="0"/>
        </w:rPr>
      </w:pPr>
      <w:r>
        <w:rPr>
          <w:rFonts w:cs="Arial"/>
          <w:b/>
          <w:snapToGrid w:val="0"/>
        </w:rPr>
        <w:t>Byte 1: Character Coding</w:t>
      </w:r>
    </w:p>
    <w:p w:rsidR="00C02773" w:rsidRDefault="008F51EC">
      <w:pPr>
        <w:tabs>
          <w:tab w:val="left" w:pos="709"/>
          <w:tab w:val="left" w:pos="1276"/>
          <w:tab w:val="left" w:pos="1843"/>
          <w:tab w:val="left" w:pos="2419"/>
        </w:tabs>
        <w:spacing w:before="120" w:after="60"/>
        <w:ind w:left="1276"/>
        <w:rPr>
          <w:i/>
        </w:rPr>
      </w:pPr>
      <w:r>
        <w:rPr>
          <w:rFonts w:cs="Arial"/>
          <w:i/>
        </w:rPr>
        <w:t>Bit 0-5: Reserved</w:t>
      </w:r>
    </w:p>
    <w:p w:rsidR="00C02773" w:rsidRDefault="008F51EC">
      <w:pPr>
        <w:tabs>
          <w:tab w:val="left" w:pos="709"/>
          <w:tab w:val="left" w:pos="1276"/>
          <w:tab w:val="left" w:pos="1843"/>
          <w:tab w:val="left" w:pos="2419"/>
        </w:tabs>
        <w:spacing w:before="120" w:after="60"/>
        <w:ind w:left="1276"/>
        <w:rPr>
          <w:rFonts w:cs="Arial"/>
        </w:rPr>
      </w:pPr>
      <w:r>
        <w:rPr>
          <w:rFonts w:cs="Arial"/>
          <w:i/>
        </w:rPr>
        <w:t>Bit 6-7: Coding</w:t>
      </w:r>
    </w:p>
    <w:p w:rsidR="00C02773" w:rsidRDefault="008F51EC">
      <w:pPr>
        <w:keepLines/>
        <w:spacing w:after="60"/>
        <w:ind w:left="1800" w:hanging="1843"/>
        <w:rPr>
          <w:rFonts w:cs="Arial"/>
          <w:bCs/>
          <w:snapToGrid w:val="0"/>
        </w:rPr>
      </w:pPr>
      <w:r>
        <w:rPr>
          <w:rFonts w:cs="Arial"/>
          <w:bCs/>
          <w:snapToGrid w:val="0"/>
        </w:rPr>
        <w:tab/>
        <w:t>0x0: Coding Table I</w:t>
      </w:r>
      <w:r>
        <w:rPr>
          <w:rFonts w:cs="Arial"/>
          <w:bCs/>
          <w:snapToGrid w:val="0"/>
        </w:rPr>
        <w:br/>
        <w:t>0x0000-0xFFFF UNICODE UTF-16 (2 byte per char)</w:t>
      </w:r>
    </w:p>
    <w:p w:rsidR="00C02773" w:rsidRDefault="008F51EC">
      <w:pPr>
        <w:keepLines/>
        <w:spacing w:after="60"/>
        <w:ind w:left="1800" w:hanging="1843"/>
        <w:rPr>
          <w:rFonts w:cs="Arial"/>
          <w:bCs/>
          <w:snapToGrid w:val="0"/>
        </w:rPr>
      </w:pPr>
      <w:r>
        <w:rPr>
          <w:rFonts w:cs="Arial"/>
          <w:bCs/>
          <w:snapToGrid w:val="0"/>
        </w:rPr>
        <w:tab/>
        <w:t>0x1: Coding Table II</w:t>
      </w:r>
      <w:r>
        <w:rPr>
          <w:rFonts w:cs="Arial"/>
          <w:bCs/>
          <w:snapToGrid w:val="0"/>
        </w:rPr>
        <w:br/>
        <w:t>0x00-0xFF Latin-9 (1 byte per char)</w:t>
      </w:r>
    </w:p>
    <w:p w:rsidR="00C02773" w:rsidRDefault="008F51EC">
      <w:pPr>
        <w:keepLines/>
        <w:tabs>
          <w:tab w:val="left" w:pos="1843"/>
        </w:tabs>
        <w:spacing w:after="60"/>
        <w:ind w:left="1843" w:hanging="43"/>
        <w:rPr>
          <w:lang w:val="en-GB"/>
        </w:rPr>
      </w:pPr>
      <w:r>
        <w:rPr>
          <w:rFonts w:cs="Arial"/>
          <w:bCs/>
          <w:snapToGrid w:val="0"/>
          <w:lang w:val="en-GB"/>
        </w:rPr>
        <w:t>0x2: Coding Table III</w:t>
      </w:r>
    </w:p>
    <w:p w:rsidR="00C02773" w:rsidRDefault="008F51EC">
      <w:pPr>
        <w:keepLines/>
        <w:tabs>
          <w:tab w:val="left" w:pos="1843"/>
        </w:tabs>
        <w:spacing w:after="60"/>
        <w:ind w:left="1843" w:hanging="43"/>
        <w:rPr>
          <w:rFonts w:cs="Arial"/>
          <w:bCs/>
          <w:snapToGrid w:val="0"/>
          <w:lang w:val="en-GB"/>
        </w:rPr>
      </w:pPr>
      <w:r>
        <w:rPr>
          <w:rFonts w:cs="Arial"/>
          <w:bCs/>
          <w:snapToGrid w:val="0"/>
          <w:lang w:val="en-GB"/>
        </w:rPr>
        <w:t>0x00-0xFF RawData (Hexadecimal Notation)</w:t>
      </w:r>
    </w:p>
    <w:p w:rsidR="00C02773" w:rsidRDefault="00C02773">
      <w:pPr>
        <w:tabs>
          <w:tab w:val="left" w:pos="709"/>
          <w:tab w:val="left" w:pos="1276"/>
          <w:tab w:val="left" w:pos="1843"/>
          <w:tab w:val="left" w:pos="2419"/>
        </w:tabs>
        <w:rPr>
          <w:highlight w:val="yellow"/>
        </w:rPr>
      </w:pPr>
    </w:p>
    <w:p w:rsidR="00C02773" w:rsidRDefault="008F51EC">
      <w:pPr>
        <w:tabs>
          <w:tab w:val="left" w:pos="709"/>
          <w:tab w:val="left" w:pos="1276"/>
          <w:tab w:val="left" w:pos="1843"/>
          <w:tab w:val="left" w:pos="2419"/>
        </w:tabs>
        <w:jc w:val="both"/>
        <w:rPr>
          <w:rFonts w:cs="Arial"/>
        </w:rPr>
      </w:pPr>
      <w:r>
        <w:rPr>
          <w:rFonts w:cs="Arial"/>
        </w:rPr>
        <w:t>If the character coding is set to "</w:t>
      </w:r>
      <w:r w:rsidRPr="00323EA3">
        <w:rPr>
          <w:rFonts w:cs="Arial"/>
          <w:b/>
        </w:rPr>
        <w:t>Coding Table I</w:t>
      </w:r>
      <w:r>
        <w:rPr>
          <w:rFonts w:cs="Arial"/>
        </w:rPr>
        <w:t xml:space="preserve">; </w:t>
      </w:r>
      <w:r>
        <w:rPr>
          <w:rFonts w:cs="Arial"/>
          <w:i/>
          <w:iCs/>
        </w:rPr>
        <w:t>Unicode UTF-16</w:t>
      </w:r>
      <w:r>
        <w:rPr>
          <w:rFonts w:cs="Arial"/>
        </w:rPr>
        <w:t>" than the 16-bit based ISO/IEC 10646 (Unicode); with the Unicode encoding form UTF-16BE (Big Endian) is to use.</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If the character coding is set to "</w:t>
      </w:r>
      <w:r w:rsidRPr="00323EA3">
        <w:rPr>
          <w:rFonts w:cs="Arial"/>
          <w:b/>
        </w:rPr>
        <w:t>Coding Table II</w:t>
      </w:r>
      <w:r>
        <w:rPr>
          <w:rFonts w:cs="Arial"/>
        </w:rPr>
        <w:t xml:space="preserve">; </w:t>
      </w:r>
      <w:r>
        <w:rPr>
          <w:rFonts w:cs="Arial"/>
          <w:i/>
          <w:iCs/>
        </w:rPr>
        <w:t>Latin-9</w:t>
      </w:r>
      <w:r>
        <w:rPr>
          <w:rFonts w:cs="Arial"/>
        </w:rPr>
        <w:t>" then the single byte encoding form ISO-8859-15 (Latin-9) is to use.</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 xml:space="preserve">If the character coding is set to state encoded values between 0x3 – 0x7 </w:t>
      </w:r>
      <w:proofErr w:type="gramStart"/>
      <w:r>
        <w:rPr>
          <w:rFonts w:cs="Arial"/>
        </w:rPr>
        <w:t>Reserved</w:t>
      </w:r>
      <w:proofErr w:type="gramEnd"/>
      <w:r>
        <w:rPr>
          <w:rFonts w:cs="Arial"/>
        </w:rPr>
        <w:t>, than the 16-bit based ISO/IEC 10646 (Unicode); with the Unicode encoding form UTF-16BE (Big Endian) is to be used. See Coding Table I.</w:t>
      </w:r>
    </w:p>
    <w:p w:rsidR="00C02773" w:rsidRDefault="00C02773">
      <w:pPr>
        <w:tabs>
          <w:tab w:val="left" w:pos="709"/>
          <w:tab w:val="left" w:pos="1276"/>
          <w:tab w:val="left" w:pos="1843"/>
          <w:tab w:val="left" w:pos="2419"/>
        </w:tabs>
        <w:jc w:val="both"/>
        <w:rPr>
          <w:rFonts w:cs="Arial"/>
        </w:rPr>
      </w:pPr>
    </w:p>
    <w:p w:rsidR="00C02773" w:rsidRDefault="008F51EC">
      <w:pPr>
        <w:autoSpaceDE w:val="0"/>
        <w:autoSpaceDN w:val="0"/>
        <w:adjustRightInd w:val="0"/>
        <w:rPr>
          <w:rFonts w:ascii="Helvetica" w:hAnsi="Helvetica" w:cs="Helvetica"/>
        </w:rPr>
      </w:pPr>
      <w:r>
        <w:rPr>
          <w:rFonts w:cs="Arial"/>
          <w:lang w:val="en-GB"/>
        </w:rPr>
        <w:t xml:space="preserve">For all signals (e.g. GetPresetInfo2) with text content from RDS source (Radio Data System) the coding shall be </w:t>
      </w:r>
      <w:r>
        <w:rPr>
          <w:rFonts w:ascii="Helvetica" w:hAnsi="Helvetica" w:cs="Helvetica"/>
        </w:rPr>
        <w:t>fixed to RDS code-Table EBU Table1 specified within EN 50067.  The Coding Table indicated in "Byte 1: Character Coding" shall be 0x1: Coding Table II.</w:t>
      </w:r>
    </w:p>
    <w:p w:rsidR="00C02773" w:rsidRDefault="00C02773">
      <w:pPr>
        <w:tabs>
          <w:tab w:val="left" w:pos="709"/>
          <w:tab w:val="left" w:pos="1276"/>
          <w:tab w:val="left" w:pos="1843"/>
          <w:tab w:val="left" w:pos="2419"/>
        </w:tabs>
        <w:jc w:val="both"/>
        <w:rPr>
          <w:rFonts w:cs="Arial"/>
          <w:lang w:val="en-GB"/>
        </w:rPr>
      </w:pPr>
    </w:p>
    <w:p w:rsidR="00C02773" w:rsidRDefault="008F51EC">
      <w:pPr>
        <w:tabs>
          <w:tab w:val="left" w:pos="709"/>
          <w:tab w:val="left" w:pos="1276"/>
          <w:tab w:val="left" w:pos="1843"/>
          <w:tab w:val="left" w:pos="2419"/>
        </w:tabs>
        <w:jc w:val="both"/>
      </w:pPr>
      <w:r>
        <w:rPr>
          <w:rFonts w:cs="Arial"/>
        </w:rPr>
        <w:t xml:space="preserve">For all signals with number content only (e.g. telephone numbers) the coding is fixed to </w:t>
      </w:r>
      <w:r>
        <w:rPr>
          <w:rFonts w:cs="Arial"/>
          <w:bCs/>
        </w:rPr>
        <w:t>Coding Table II if possible</w:t>
      </w:r>
      <w:r>
        <w:rPr>
          <w:rFonts w:cs="Arial"/>
        </w:rPr>
        <w:t>.</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A coding table is not is applied to the embedded data in the TP signal if the character coding table is set to "</w:t>
      </w:r>
      <w:r w:rsidRPr="00323EA3">
        <w:rPr>
          <w:rFonts w:cs="Arial"/>
          <w:b/>
        </w:rPr>
        <w:t>Coding Table II</w:t>
      </w:r>
      <w:r>
        <w:rPr>
          <w:rFonts w:cs="Arial"/>
          <w:b/>
        </w:rPr>
        <w:t>I</w:t>
      </w:r>
      <w:r>
        <w:rPr>
          <w:rFonts w:cs="Arial"/>
        </w:rPr>
        <w:t>; RawData”.</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If it is required to detail also the format of the data then additional information (byte / word / dword / … or / coding / compression / …) is added to this parameter or to a feature specific documentation external to this document.</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Example: (Format: word)</w:t>
      </w:r>
    </w:p>
    <w:p w:rsidR="00C02773" w:rsidRDefault="008F51EC" w:rsidP="00C02773">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C02773" w:rsidRDefault="008F51EC" w:rsidP="00C02773">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0x0000-0xFFFF </w:t>
      </w:r>
      <w:r w:rsidRPr="00647D9C">
        <w:rPr>
          <w:rFonts w:asciiTheme="minorHAnsi" w:hAnsiTheme="minorHAnsi" w:cstheme="minorBidi"/>
          <w:color w:val="1F497D" w:themeColor="dark2"/>
        </w:rPr>
        <w:t>Hexidecimal Notation</w:t>
      </w:r>
    </w:p>
    <w:p w:rsidR="00C02773" w:rsidRDefault="008F51EC">
      <w:pPr>
        <w:tabs>
          <w:tab w:val="left" w:pos="709"/>
          <w:tab w:val="left" w:pos="1276"/>
          <w:tab w:val="left" w:pos="1843"/>
          <w:tab w:val="left" w:pos="2419"/>
        </w:tabs>
        <w:jc w:val="both"/>
        <w:rPr>
          <w:rFonts w:cs="Arial"/>
        </w:rPr>
      </w:pPr>
      <w:r>
        <w:rPr>
          <w:rFonts w:cs="Arial"/>
        </w:rPr>
        <w:t>Or (format: byte)</w:t>
      </w:r>
    </w:p>
    <w:p w:rsidR="00C02773" w:rsidRDefault="008F51EC" w:rsidP="00C02773">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C02773" w:rsidRDefault="008F51EC" w:rsidP="00C02773">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0x00-0xFF </w:t>
      </w:r>
      <w:r w:rsidRPr="00647D9C">
        <w:rPr>
          <w:rFonts w:asciiTheme="minorHAnsi" w:hAnsiTheme="minorHAnsi" w:cstheme="minorBidi"/>
          <w:color w:val="1F497D" w:themeColor="dark2"/>
        </w:rPr>
        <w:t>Hexidecimal Notation</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To allow a “late binding” and ensure upgradability it is allowed to remove the format/attribute information from the character coding and define this in an external feature specific document.</w:t>
      </w:r>
    </w:p>
    <w:p w:rsidR="00C02773" w:rsidRDefault="00C02773">
      <w:pPr>
        <w:tabs>
          <w:tab w:val="left" w:pos="709"/>
          <w:tab w:val="left" w:pos="1276"/>
          <w:tab w:val="left" w:pos="1843"/>
          <w:tab w:val="left" w:pos="2419"/>
        </w:tabs>
        <w:jc w:val="both"/>
        <w:rPr>
          <w:rFonts w:cs="Arial"/>
        </w:rPr>
      </w:pPr>
    </w:p>
    <w:p w:rsidR="00C02773" w:rsidRDefault="008F51EC" w:rsidP="00C02773">
      <w:pPr>
        <w:tabs>
          <w:tab w:val="left" w:pos="709"/>
          <w:tab w:val="left" w:pos="1276"/>
          <w:tab w:val="left" w:pos="1843"/>
          <w:tab w:val="left" w:pos="2419"/>
        </w:tabs>
        <w:jc w:val="both"/>
        <w:rPr>
          <w:rFonts w:cs="Arial"/>
        </w:rPr>
      </w:pPr>
      <w:r>
        <w:rPr>
          <w:rFonts w:cs="Arial"/>
        </w:rPr>
        <w:t>Example: (“late binding”)</w:t>
      </w:r>
    </w:p>
    <w:p w:rsidR="00C02773" w:rsidRDefault="008F51EC" w:rsidP="00C02773">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 xml:space="preserve">This results in the fact that this information is external / not visible to the TP layer and this section. </w:t>
      </w:r>
      <w:proofErr w:type="gramStart"/>
      <w:r>
        <w:rPr>
          <w:rFonts w:cs="Arial"/>
        </w:rPr>
        <w:t>These</w:t>
      </w:r>
      <w:proofErr w:type="gramEnd"/>
      <w:r>
        <w:rPr>
          <w:rFonts w:cs="Arial"/>
        </w:rPr>
        <w:t xml:space="preserve"> information is detailed in the feature specific documentation. This concept allows a modification of the data content later on without impacting the TP layer and this specification.</w:t>
      </w:r>
    </w:p>
    <w:p w:rsidR="00C02773" w:rsidRDefault="008F51EC">
      <w:pPr>
        <w:tabs>
          <w:tab w:val="left" w:pos="709"/>
          <w:tab w:val="left" w:pos="1276"/>
          <w:tab w:val="left" w:pos="1843"/>
          <w:tab w:val="left" w:pos="2419"/>
        </w:tabs>
        <w:jc w:val="both"/>
        <w:rPr>
          <w:rFonts w:cs="Arial"/>
        </w:rPr>
      </w:pPr>
      <w:r>
        <w:rPr>
          <w:rFonts w:cs="Arial"/>
        </w:rPr>
        <w:t xml:space="preserve">This is required for e. g. TPEG traffic data raw data stream, “file transfer” or </w:t>
      </w:r>
      <w:proofErr w:type="gramStart"/>
      <w:r>
        <w:rPr>
          <w:rFonts w:cs="Arial"/>
        </w:rPr>
        <w:t>customer opt-</w:t>
      </w:r>
      <w:proofErr w:type="gramEnd"/>
      <w:r>
        <w:rPr>
          <w:rFonts w:cs="Arial"/>
        </w:rPr>
        <w:t>in data.</w:t>
      </w:r>
    </w:p>
    <w:p w:rsidR="00C02773" w:rsidRDefault="00C02773">
      <w:pPr>
        <w:tabs>
          <w:tab w:val="left" w:pos="709"/>
          <w:tab w:val="left" w:pos="1276"/>
          <w:tab w:val="left" w:pos="1843"/>
          <w:tab w:val="left" w:pos="2419"/>
        </w:tabs>
        <w:jc w:val="both"/>
        <w:rPr>
          <w:rFonts w:cs="Arial"/>
        </w:rPr>
      </w:pPr>
    </w:p>
    <w:p w:rsidR="00C02773" w:rsidRDefault="008F51EC">
      <w:pPr>
        <w:tabs>
          <w:tab w:val="left" w:pos="709"/>
          <w:tab w:val="left" w:pos="1276"/>
          <w:tab w:val="left" w:pos="1843"/>
          <w:tab w:val="left" w:pos="2419"/>
        </w:tabs>
        <w:jc w:val="both"/>
        <w:rPr>
          <w:rFonts w:cs="Arial"/>
        </w:rPr>
      </w:pPr>
      <w:r>
        <w:rPr>
          <w:rFonts w:cs="Arial"/>
        </w:rPr>
        <w:t>Also BCD coded data will use this coding table flag.</w:t>
      </w:r>
    </w:p>
    <w:p w:rsidR="00C02773" w:rsidRDefault="00C02773">
      <w:pPr>
        <w:tabs>
          <w:tab w:val="left" w:pos="709"/>
          <w:tab w:val="left" w:pos="1276"/>
          <w:tab w:val="left" w:pos="1843"/>
          <w:tab w:val="left" w:pos="2419"/>
        </w:tabs>
        <w:jc w:val="both"/>
        <w:rPr>
          <w:rFonts w:cs="Arial"/>
        </w:rPr>
      </w:pPr>
    </w:p>
    <w:p w:rsidR="00C02773" w:rsidRDefault="008F51EC" w:rsidP="00C02773">
      <w:pPr>
        <w:tabs>
          <w:tab w:val="left" w:pos="709"/>
          <w:tab w:val="left" w:pos="1276"/>
          <w:tab w:val="left" w:pos="1843"/>
          <w:tab w:val="left" w:pos="2419"/>
        </w:tabs>
        <w:jc w:val="both"/>
        <w:rPr>
          <w:rFonts w:cs="Arial"/>
        </w:rPr>
      </w:pPr>
      <w:r>
        <w:rPr>
          <w:rFonts w:cs="Arial"/>
        </w:rPr>
        <w:t>Example: (BCD)</w:t>
      </w:r>
    </w:p>
    <w:p w:rsidR="00C02773" w:rsidRDefault="008F51EC" w:rsidP="00C02773">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C02773" w:rsidRDefault="008F51EC" w:rsidP="00C02773">
      <w:pPr>
        <w:ind w:left="1800" w:firstLine="720"/>
        <w:rPr>
          <w:rFonts w:asciiTheme="minorHAnsi" w:hAnsiTheme="minorHAnsi" w:cstheme="minorBidi"/>
          <w:color w:val="1F497D" w:themeColor="dark2"/>
        </w:rPr>
      </w:pPr>
      <w:r>
        <w:rPr>
          <w:rFonts w:asciiTheme="minorHAnsi" w:hAnsiTheme="minorHAnsi" w:cstheme="minorBidi"/>
          <w:color w:val="1F497D" w:themeColor="dark2"/>
        </w:rPr>
        <w:lastRenderedPageBreak/>
        <w:t xml:space="preserve">0x0-0xF </w:t>
      </w:r>
      <w:r w:rsidRPr="00647D9C">
        <w:rPr>
          <w:rFonts w:asciiTheme="minorHAnsi" w:hAnsiTheme="minorHAnsi" w:cstheme="minorBidi"/>
          <w:color w:val="1F497D" w:themeColor="dark2"/>
        </w:rPr>
        <w:t>Hexidecimal Notation</w:t>
      </w:r>
    </w:p>
    <w:p w:rsidR="00113E44" w:rsidRPr="00113E44" w:rsidRDefault="00113E44" w:rsidP="00113E44">
      <w:pPr>
        <w:pStyle w:val="Heading3"/>
        <w:rPr>
          <w:b w:val="0"/>
          <w:u w:val="single"/>
        </w:rPr>
      </w:pPr>
      <w:bookmarkStart w:id="20" w:name="_Toc446341614"/>
      <w:r w:rsidRPr="00113E44">
        <w:rPr>
          <w:b w:val="0"/>
          <w:u w:val="single"/>
        </w:rPr>
        <w:t>TP-REQ-015130/A-RDS Latin Code Page (TcSE ROIN-169144-2)</w:t>
      </w:r>
      <w:bookmarkEnd w:id="20"/>
    </w:p>
    <w:p w:rsidR="00E52032" w:rsidRDefault="008F51EC">
      <w:r>
        <w:t>Please refer to the RDS specification:</w:t>
      </w:r>
    </w:p>
    <w:p w:rsidR="00E52032" w:rsidRDefault="00E52032"/>
    <w:p w:rsidR="00E52032" w:rsidRDefault="008F51EC">
      <w:r>
        <w:t xml:space="preserve">"IEC62106 Edition 2 </w:t>
      </w:r>
      <w:proofErr w:type="gramStart"/>
      <w:r>
        <w:t>see</w:t>
      </w:r>
      <w:proofErr w:type="gramEnd"/>
      <w:r>
        <w:t xml:space="preserve"> Annex E basic and extended RDS character sets"</w:t>
      </w:r>
    </w:p>
    <w:p w:rsidR="00113E44" w:rsidRPr="00113E44" w:rsidRDefault="00113E44" w:rsidP="00113E44">
      <w:pPr>
        <w:pStyle w:val="Heading3"/>
        <w:rPr>
          <w:b w:val="0"/>
          <w:u w:val="single"/>
        </w:rPr>
      </w:pPr>
      <w:bookmarkStart w:id="21" w:name="_Toc446341615"/>
      <w:r w:rsidRPr="00113E44">
        <w:rPr>
          <w:b w:val="0"/>
          <w:u w:val="single"/>
        </w:rPr>
        <w:t>TP-REQ-015131/A-Setting Character Coding Flag (TcSE ROIN-146167-1)</w:t>
      </w:r>
      <w:bookmarkEnd w:id="21"/>
    </w:p>
    <w:p w:rsidR="00E52032" w:rsidRDefault="008F51EC">
      <w:pPr>
        <w:jc w:val="both"/>
        <w:rPr>
          <w:rFonts w:cs="Arial"/>
          <w:szCs w:val="20"/>
        </w:rPr>
      </w:pPr>
      <w:r>
        <w:rPr>
          <w:rFonts w:cs="Arial"/>
          <w:szCs w:val="20"/>
        </w:rPr>
        <w:t xml:space="preserve">Since many media interfaces can provide textual information in many different formats, the transmitting node shall be responsible for determining which coding table shall be utilized for the most accurate representation of the text based information.  The character coding evaluation must be done for each </w:t>
      </w:r>
      <w:r>
        <w:rPr>
          <w:rFonts w:cs="Arial"/>
          <w:szCs w:val="20"/>
          <w:lang w:val="en-GB"/>
        </w:rPr>
        <w:t xml:space="preserve">text based </w:t>
      </w:r>
      <w:r>
        <w:rPr>
          <w:rFonts w:cs="Arial"/>
          <w:szCs w:val="20"/>
        </w:rPr>
        <w:t>message transfer.</w:t>
      </w:r>
    </w:p>
    <w:p w:rsidR="00E52032" w:rsidRDefault="00E52032">
      <w:pPr>
        <w:jc w:val="both"/>
        <w:rPr>
          <w:rFonts w:cs="Arial"/>
          <w:szCs w:val="20"/>
        </w:rPr>
      </w:pPr>
    </w:p>
    <w:p w:rsidR="00E52032" w:rsidRDefault="008F51EC">
      <w:pPr>
        <w:rPr>
          <w:rFonts w:cs="Arial"/>
          <w:b/>
          <w:szCs w:val="20"/>
          <w:lang w:val="en-GB"/>
        </w:rPr>
      </w:pPr>
      <w:r>
        <w:rPr>
          <w:rFonts w:cs="Arial"/>
          <w:b/>
          <w:szCs w:val="20"/>
          <w:lang w:val="en-GB"/>
        </w:rPr>
        <w:t>Character Code Determination for Coding Table I - Unicode Data</w:t>
      </w:r>
    </w:p>
    <w:p w:rsidR="00E52032" w:rsidRDefault="008F51EC">
      <w:pPr>
        <w:jc w:val="both"/>
        <w:rPr>
          <w:rFonts w:cs="Arial"/>
          <w:szCs w:val="20"/>
        </w:rPr>
      </w:pPr>
      <w:r>
        <w:rPr>
          <w:rFonts w:cs="Arial"/>
          <w:szCs w:val="20"/>
        </w:rPr>
        <w:t>The transmitter node must evaluate if at least one character of the pending data transfer (</w:t>
      </w:r>
      <w:r>
        <w:rPr>
          <w:rFonts w:cs="Arial"/>
          <w:szCs w:val="20"/>
          <w:lang w:val="en-GB"/>
        </w:rPr>
        <w:t>for text based information)</w:t>
      </w:r>
      <w:r>
        <w:rPr>
          <w:rFonts w:cs="Arial"/>
          <w:szCs w:val="20"/>
        </w:rPr>
        <w:t xml:space="preserve"> could not be represented with the Coding table II.  If at least one character of the pending data transfer (</w:t>
      </w:r>
      <w:r>
        <w:rPr>
          <w:rFonts w:cs="Arial"/>
          <w:szCs w:val="20"/>
          <w:lang w:val="en-GB"/>
        </w:rPr>
        <w:t>for text based information) can</w:t>
      </w:r>
      <w:r>
        <w:rPr>
          <w:rFonts w:cs="Arial"/>
          <w:szCs w:val="20"/>
        </w:rPr>
        <w:t xml:space="preserve">not be represented with Coding Table II, the Character Coding Flag shall be set to Coding Table I. All </w:t>
      </w:r>
      <w:r>
        <w:rPr>
          <w:rFonts w:cs="Arial"/>
          <w:szCs w:val="20"/>
          <w:lang w:val="en-GB"/>
        </w:rPr>
        <w:t>text based information</w:t>
      </w:r>
      <w:r>
        <w:rPr>
          <w:rFonts w:cs="Arial"/>
          <w:szCs w:val="20"/>
        </w:rPr>
        <w:t xml:space="preserve"> for the pending data transfer shall be encoded according to Coding table I.</w:t>
      </w:r>
    </w:p>
    <w:p w:rsidR="00E52032" w:rsidRDefault="00E52032">
      <w:pPr>
        <w:jc w:val="both"/>
        <w:rPr>
          <w:rFonts w:cs="Arial"/>
          <w:szCs w:val="20"/>
        </w:rPr>
      </w:pPr>
    </w:p>
    <w:p w:rsidR="00E52032" w:rsidRDefault="008F51EC">
      <w:pPr>
        <w:rPr>
          <w:rFonts w:cs="Arial"/>
          <w:b/>
          <w:szCs w:val="20"/>
          <w:lang w:val="en-GB"/>
        </w:rPr>
      </w:pPr>
      <w:r>
        <w:rPr>
          <w:rFonts w:cs="Arial"/>
          <w:b/>
          <w:szCs w:val="20"/>
          <w:lang w:val="en-GB"/>
        </w:rPr>
        <w:t>Character Code Determination for Coding Table II - Latin-9 Data</w:t>
      </w:r>
    </w:p>
    <w:p w:rsidR="00E52032" w:rsidRDefault="008F51EC">
      <w:pPr>
        <w:jc w:val="both"/>
        <w:rPr>
          <w:rFonts w:cs="Arial"/>
          <w:szCs w:val="20"/>
        </w:rPr>
      </w:pPr>
      <w:r>
        <w:rPr>
          <w:rFonts w:cs="Arial"/>
          <w:szCs w:val="20"/>
        </w:rPr>
        <w:t>The transmitter node must evaluate if all characters of the pending data transfer (</w:t>
      </w:r>
      <w:r>
        <w:rPr>
          <w:rFonts w:cs="Arial"/>
          <w:szCs w:val="20"/>
          <w:lang w:val="en-GB"/>
        </w:rPr>
        <w:t>for text based information)</w:t>
      </w:r>
      <w:r>
        <w:rPr>
          <w:rFonts w:cs="Arial"/>
          <w:szCs w:val="20"/>
        </w:rPr>
        <w:t xml:space="preserve"> can be represented with Coding table II.  If all characters of the pending data transfer (</w:t>
      </w:r>
      <w:r>
        <w:rPr>
          <w:rFonts w:cs="Arial"/>
          <w:szCs w:val="20"/>
          <w:lang w:val="en-GB"/>
        </w:rPr>
        <w:t xml:space="preserve">for text based information) can be </w:t>
      </w:r>
      <w:r>
        <w:rPr>
          <w:rFonts w:cs="Arial"/>
          <w:szCs w:val="20"/>
        </w:rPr>
        <w:t xml:space="preserve">represented with Coding Table II, the Character Coding Flag shall be set to Coding Table II.  All </w:t>
      </w:r>
      <w:r>
        <w:rPr>
          <w:rFonts w:cs="Arial"/>
          <w:szCs w:val="20"/>
          <w:lang w:val="en-GB"/>
        </w:rPr>
        <w:t>text based information</w:t>
      </w:r>
      <w:r>
        <w:rPr>
          <w:rFonts w:cs="Arial"/>
          <w:szCs w:val="20"/>
        </w:rPr>
        <w:t xml:space="preserve"> for the pending data transfer shall be encoded according to Coding table II.</w:t>
      </w:r>
    </w:p>
    <w:p w:rsidR="00E52032" w:rsidRDefault="00E52032">
      <w:pPr>
        <w:tabs>
          <w:tab w:val="left" w:pos="709"/>
          <w:tab w:val="left" w:pos="1276"/>
          <w:tab w:val="left" w:pos="1843"/>
          <w:tab w:val="left" w:pos="2419"/>
        </w:tabs>
        <w:jc w:val="both"/>
        <w:rPr>
          <w:rFonts w:cs="Arial"/>
          <w:szCs w:val="20"/>
        </w:rPr>
      </w:pPr>
    </w:p>
    <w:p w:rsidR="00113E44" w:rsidRPr="00113E44" w:rsidRDefault="00113E44" w:rsidP="00113E44">
      <w:pPr>
        <w:pStyle w:val="Heading3"/>
        <w:rPr>
          <w:b w:val="0"/>
          <w:u w:val="single"/>
        </w:rPr>
      </w:pPr>
      <w:bookmarkStart w:id="22" w:name="_Toc446341616"/>
      <w:bookmarkStart w:id="23" w:name="_Toc139879475"/>
      <w:r w:rsidRPr="00113E44">
        <w:rPr>
          <w:b w:val="0"/>
          <w:u w:val="single"/>
        </w:rPr>
        <w:t>TP-REQ-015132/A-End of string definition (TcSE ROIN-146168-1)</w:t>
      </w:r>
      <w:bookmarkEnd w:id="22"/>
    </w:p>
    <w:p w:rsidR="00E52032" w:rsidRDefault="008F51EC">
      <w:pPr>
        <w:tabs>
          <w:tab w:val="left" w:pos="709"/>
          <w:tab w:val="left" w:pos="1276"/>
          <w:tab w:val="left" w:pos="1843"/>
          <w:tab w:val="left" w:pos="2419"/>
        </w:tabs>
        <w:jc w:val="both"/>
        <w:rPr>
          <w:rFonts w:cs="Arial"/>
          <w:szCs w:val="20"/>
          <w:lang w:val="en-GB"/>
        </w:rPr>
      </w:pPr>
      <w:r>
        <w:rPr>
          <w:rFonts w:cs="Arial"/>
          <w:szCs w:val="20"/>
          <w:lang w:val="en-GB"/>
        </w:rPr>
        <w:t xml:space="preserve">For Coding Table I, the End </w:t>
      </w:r>
      <w:proofErr w:type="gramStart"/>
      <w:r>
        <w:rPr>
          <w:rFonts w:cs="Arial"/>
          <w:szCs w:val="20"/>
          <w:lang w:val="en-GB"/>
        </w:rPr>
        <w:t>Of</w:t>
      </w:r>
      <w:proofErr w:type="gramEnd"/>
      <w:r>
        <w:rPr>
          <w:rFonts w:cs="Arial"/>
          <w:szCs w:val="20"/>
          <w:lang w:val="en-GB"/>
        </w:rPr>
        <w:t xml:space="preserve"> String character (EOS), 0x0000 UTF-16BE, shall be used to terminate every string. If an empty string has to be transmitted, the End </w:t>
      </w:r>
      <w:proofErr w:type="gramStart"/>
      <w:r>
        <w:rPr>
          <w:rFonts w:cs="Arial"/>
          <w:szCs w:val="20"/>
          <w:lang w:val="en-GB"/>
        </w:rPr>
        <w:t>Of</w:t>
      </w:r>
      <w:proofErr w:type="gramEnd"/>
      <w:r>
        <w:rPr>
          <w:rFonts w:cs="Arial"/>
          <w:szCs w:val="20"/>
          <w:lang w:val="en-GB"/>
        </w:rPr>
        <w:t xml:space="preserve"> String character must be sent. </w:t>
      </w:r>
    </w:p>
    <w:p w:rsidR="00E52032" w:rsidRDefault="00E52032">
      <w:pPr>
        <w:tabs>
          <w:tab w:val="left" w:pos="709"/>
          <w:tab w:val="left" w:pos="1276"/>
          <w:tab w:val="left" w:pos="1843"/>
          <w:tab w:val="left" w:pos="2419"/>
        </w:tabs>
        <w:jc w:val="both"/>
        <w:rPr>
          <w:rFonts w:cs="Arial"/>
          <w:szCs w:val="20"/>
          <w:lang w:val="en-GB"/>
        </w:rPr>
      </w:pPr>
    </w:p>
    <w:p w:rsidR="00E52032" w:rsidRDefault="008F51EC">
      <w:pPr>
        <w:tabs>
          <w:tab w:val="left" w:pos="709"/>
          <w:tab w:val="left" w:pos="1276"/>
          <w:tab w:val="left" w:pos="1843"/>
          <w:tab w:val="left" w:pos="2419"/>
        </w:tabs>
        <w:jc w:val="both"/>
        <w:rPr>
          <w:rFonts w:cs="Arial"/>
          <w:szCs w:val="20"/>
          <w:lang w:val="en-GB"/>
        </w:rPr>
      </w:pPr>
      <w:r>
        <w:rPr>
          <w:rFonts w:cs="Arial"/>
          <w:szCs w:val="20"/>
          <w:lang w:val="en-GB"/>
        </w:rPr>
        <w:t>For Coding Table II</w:t>
      </w:r>
      <w:proofErr w:type="gramStart"/>
      <w:r>
        <w:rPr>
          <w:rFonts w:cs="Arial"/>
          <w:szCs w:val="20"/>
          <w:lang w:val="en-GB"/>
        </w:rPr>
        <w:t>,  the</w:t>
      </w:r>
      <w:proofErr w:type="gramEnd"/>
      <w:r>
        <w:rPr>
          <w:rFonts w:cs="Arial"/>
          <w:szCs w:val="20"/>
          <w:lang w:val="en-GB"/>
        </w:rPr>
        <w:t xml:space="preserve"> End Of String character (EOS )is 0x00.  If an empty string has to be transmitted, the End </w:t>
      </w:r>
      <w:proofErr w:type="gramStart"/>
      <w:r>
        <w:rPr>
          <w:rFonts w:cs="Arial"/>
          <w:szCs w:val="20"/>
          <w:lang w:val="en-GB"/>
        </w:rPr>
        <w:t>Of</w:t>
      </w:r>
      <w:proofErr w:type="gramEnd"/>
      <w:r>
        <w:rPr>
          <w:rFonts w:cs="Arial"/>
          <w:szCs w:val="20"/>
          <w:lang w:val="en-GB"/>
        </w:rPr>
        <w:t xml:space="preserve"> String character must be sent.</w:t>
      </w:r>
    </w:p>
    <w:bookmarkEnd w:id="23"/>
    <w:p w:rsidR="00E52032" w:rsidRDefault="00E52032">
      <w:pPr>
        <w:tabs>
          <w:tab w:val="left" w:pos="709"/>
          <w:tab w:val="left" w:pos="1276"/>
          <w:tab w:val="left" w:pos="1843"/>
          <w:tab w:val="left" w:pos="2419"/>
        </w:tabs>
        <w:jc w:val="both"/>
        <w:rPr>
          <w:rFonts w:cs="Arial"/>
          <w:szCs w:val="20"/>
          <w:lang w:val="en-GB"/>
        </w:rPr>
      </w:pPr>
    </w:p>
    <w:p w:rsidR="00C02773" w:rsidRDefault="008F51EC" w:rsidP="00113E44">
      <w:pPr>
        <w:pStyle w:val="Heading3"/>
      </w:pPr>
      <w:bookmarkStart w:id="24" w:name="_Toc446341617"/>
      <w:r>
        <w:t>Dynamic Signal Length</w:t>
      </w:r>
      <w:bookmarkEnd w:id="24"/>
    </w:p>
    <w:p w:rsidR="00113E44" w:rsidRPr="00113E44" w:rsidRDefault="00113E44" w:rsidP="00113E44">
      <w:pPr>
        <w:pStyle w:val="Heading4"/>
        <w:rPr>
          <w:b w:val="0"/>
          <w:u w:val="single"/>
        </w:rPr>
      </w:pPr>
      <w:bookmarkStart w:id="25" w:name="_Toc139879480"/>
      <w:r w:rsidRPr="00113E44">
        <w:rPr>
          <w:b w:val="0"/>
          <w:u w:val="single"/>
        </w:rPr>
        <w:t>TP-REQ-015133/A-Dynamic Signal Definition (TcSE ROIN-146172-1)</w:t>
      </w:r>
    </w:p>
    <w:p w:rsidR="00E52032" w:rsidRDefault="008F51EC">
      <w:pPr>
        <w:tabs>
          <w:tab w:val="left" w:pos="709"/>
          <w:tab w:val="left" w:pos="1276"/>
          <w:tab w:val="left" w:pos="1843"/>
          <w:tab w:val="left" w:pos="2419"/>
        </w:tabs>
        <w:jc w:val="both"/>
        <w:rPr>
          <w:rFonts w:cs="Arial"/>
          <w:szCs w:val="20"/>
          <w:lang w:val="en-GB"/>
        </w:rPr>
      </w:pPr>
      <w:r>
        <w:rPr>
          <w:rFonts w:cs="Arial"/>
          <w:szCs w:val="20"/>
          <w:lang w:val="en-GB"/>
        </w:rPr>
        <w:t xml:space="preserve">All logical </w:t>
      </w:r>
      <w:proofErr w:type="gramStart"/>
      <w:r>
        <w:rPr>
          <w:rFonts w:cs="Arial"/>
          <w:szCs w:val="20"/>
          <w:lang w:val="en-GB"/>
        </w:rPr>
        <w:t>signal</w:t>
      </w:r>
      <w:proofErr w:type="gramEnd"/>
      <w:r>
        <w:rPr>
          <w:rFonts w:cs="Arial"/>
          <w:szCs w:val="20"/>
          <w:lang w:val="en-GB"/>
        </w:rPr>
        <w:t xml:space="preserve"> shall be classified as dynamic signals with a variable physical length, but limited to a maximum value.  Within each signal description the size of data in the signal will be specified but the physical signal length can vary.  A dynamic signal must end with an EOS if it is requested in the signal description.</w:t>
      </w:r>
    </w:p>
    <w:p w:rsidR="00E52032" w:rsidRDefault="00E52032">
      <w:pPr>
        <w:tabs>
          <w:tab w:val="left" w:pos="709"/>
          <w:tab w:val="left" w:pos="1276"/>
          <w:tab w:val="left" w:pos="1843"/>
          <w:tab w:val="left" w:pos="2419"/>
        </w:tabs>
        <w:jc w:val="both"/>
        <w:rPr>
          <w:rFonts w:cs="Arial"/>
          <w:szCs w:val="20"/>
          <w:lang w:val="en-GB"/>
        </w:rPr>
      </w:pPr>
    </w:p>
    <w:bookmarkEnd w:id="25"/>
    <w:p w:rsidR="00E52032" w:rsidRDefault="008F51EC">
      <w:pPr>
        <w:rPr>
          <w:rFonts w:cs="Arial"/>
          <w:b/>
          <w:szCs w:val="20"/>
        </w:rPr>
      </w:pPr>
      <w:r>
        <w:rPr>
          <w:rFonts w:cs="Arial"/>
          <w:b/>
          <w:szCs w:val="20"/>
        </w:rPr>
        <w:t>Dynamic signal indication</w:t>
      </w:r>
    </w:p>
    <w:p w:rsidR="00E52032" w:rsidRDefault="008F51EC">
      <w:pPr>
        <w:tabs>
          <w:tab w:val="left" w:pos="709"/>
          <w:tab w:val="left" w:pos="1276"/>
          <w:tab w:val="left" w:pos="1843"/>
          <w:tab w:val="left" w:pos="2419"/>
        </w:tabs>
        <w:jc w:val="both"/>
        <w:rPr>
          <w:rFonts w:cs="Arial"/>
          <w:snapToGrid w:val="0"/>
          <w:szCs w:val="20"/>
          <w:lang w:val="en-GB"/>
        </w:rPr>
      </w:pPr>
      <w:r>
        <w:rPr>
          <w:rFonts w:cs="Arial"/>
          <w:szCs w:val="20"/>
          <w:lang w:val="en-GB"/>
        </w:rPr>
        <w:t>In this specification dynamic signals with a variable physical length are defined with the words "</w:t>
      </w:r>
      <w:r>
        <w:rPr>
          <w:rFonts w:cs="Arial"/>
          <w:b/>
          <w:snapToGrid w:val="0"/>
          <w:szCs w:val="20"/>
          <w:lang w:val="en-GB"/>
        </w:rPr>
        <w:t>Byte 1 up to xx</w:t>
      </w:r>
      <w:r>
        <w:rPr>
          <w:rFonts w:cs="Arial"/>
          <w:snapToGrid w:val="0"/>
          <w:szCs w:val="20"/>
          <w:lang w:val="en-GB"/>
        </w:rPr>
        <w:t>".</w:t>
      </w:r>
    </w:p>
    <w:p w:rsidR="00E52032" w:rsidRDefault="00E52032">
      <w:pPr>
        <w:tabs>
          <w:tab w:val="left" w:pos="709"/>
          <w:tab w:val="left" w:pos="1276"/>
          <w:tab w:val="left" w:pos="1843"/>
          <w:tab w:val="left" w:pos="2419"/>
        </w:tabs>
        <w:jc w:val="both"/>
        <w:rPr>
          <w:rFonts w:cs="Arial"/>
          <w:szCs w:val="20"/>
          <w:lang w:val="en-GB"/>
        </w:rPr>
      </w:pPr>
    </w:p>
    <w:p w:rsidR="00E52032" w:rsidRDefault="008F51EC">
      <w:pPr>
        <w:rPr>
          <w:rFonts w:cs="Arial"/>
          <w:b/>
          <w:szCs w:val="20"/>
        </w:rPr>
      </w:pPr>
      <w:bookmarkStart w:id="26" w:name="_Toc139879481"/>
      <w:r>
        <w:rPr>
          <w:rFonts w:cs="Arial"/>
          <w:b/>
          <w:szCs w:val="20"/>
        </w:rPr>
        <w:t>Example</w:t>
      </w:r>
      <w:bookmarkEnd w:id="26"/>
      <w:r>
        <w:rPr>
          <w:rFonts w:cs="Arial"/>
          <w:b/>
          <w:szCs w:val="20"/>
        </w:rPr>
        <w:t xml:space="preserve"> (Coding: Table I)</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Specification entry:</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1 up to 50: </w:t>
      </w:r>
      <w:r>
        <w:rPr>
          <w:rFonts w:cs="Arial"/>
          <w:b/>
          <w:i/>
          <w:snapToGrid w:val="0"/>
          <w:szCs w:val="20"/>
          <w:lang w:val="en-GB"/>
        </w:rPr>
        <w:t>DYNAMIC SIGNAL</w:t>
      </w:r>
      <w:r>
        <w:rPr>
          <w:rFonts w:cs="Arial"/>
          <w:b/>
          <w:snapToGrid w:val="0"/>
          <w:szCs w:val="20"/>
          <w:lang w:val="en-GB"/>
        </w:rPr>
        <w:t xml:space="preserve"> name</w:t>
      </w:r>
    </w:p>
    <w:p w:rsidR="00E52032" w:rsidRDefault="008F51EC">
      <w:pPr>
        <w:tabs>
          <w:tab w:val="left" w:pos="709"/>
          <w:tab w:val="left" w:pos="1276"/>
          <w:tab w:val="left" w:pos="1843"/>
          <w:tab w:val="left" w:pos="2419"/>
        </w:tabs>
        <w:spacing w:before="60"/>
        <w:ind w:left="1134"/>
        <w:rPr>
          <w:rFonts w:cs="Arial"/>
          <w:snapToGrid w:val="0"/>
          <w:szCs w:val="20"/>
          <w:lang w:val="en-GB"/>
        </w:rPr>
      </w:pPr>
      <w:r>
        <w:rPr>
          <w:rFonts w:cs="Arial"/>
          <w:szCs w:val="20"/>
          <w:lang w:val="en-GB"/>
        </w:rPr>
        <w:t xml:space="preserve">Max. </w:t>
      </w:r>
      <w:proofErr w:type="gramStart"/>
      <w:r>
        <w:rPr>
          <w:rFonts w:cs="Arial"/>
          <w:szCs w:val="20"/>
          <w:lang w:val="en-GB"/>
        </w:rPr>
        <w:t>25 characters.</w:t>
      </w:r>
      <w:proofErr w:type="gramEnd"/>
      <w:r>
        <w:rPr>
          <w:rFonts w:cs="Arial"/>
          <w:szCs w:val="20"/>
          <w:lang w:val="en-GB"/>
        </w:rPr>
        <w:t xml:space="preserve"> </w:t>
      </w:r>
      <w:proofErr w:type="gramStart"/>
      <w:r>
        <w:rPr>
          <w:rFonts w:cs="Arial"/>
          <w:szCs w:val="20"/>
          <w:lang w:val="en-GB"/>
        </w:rPr>
        <w:t>24 letters plus 1 end of string character.</w:t>
      </w:r>
      <w:proofErr w:type="gramEnd"/>
    </w:p>
    <w:p w:rsidR="00E52032" w:rsidRDefault="008F51EC">
      <w:pPr>
        <w:tabs>
          <w:tab w:val="left" w:pos="709"/>
          <w:tab w:val="left" w:pos="1276"/>
          <w:tab w:val="left" w:pos="1843"/>
          <w:tab w:val="left" w:pos="2419"/>
        </w:tabs>
        <w:spacing w:after="240"/>
        <w:rPr>
          <w:rFonts w:cs="Arial"/>
          <w:snapToGrid w:val="0"/>
          <w:szCs w:val="20"/>
          <w:lang w:val="en-GB"/>
        </w:rPr>
      </w:pPr>
      <w:r>
        <w:rPr>
          <w:rFonts w:cs="Arial"/>
          <w:snapToGrid w:val="0"/>
          <w:szCs w:val="20"/>
          <w:lang w:val="en-GB"/>
        </w:rPr>
        <w:t>Physical signal layout of dynamic signal:</w:t>
      </w:r>
    </w:p>
    <w:p w:rsidR="00E52032" w:rsidRDefault="008F51EC">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21 00 30 00 32 00 32 00</w:t>
      </w:r>
    </w:p>
    <w:p w:rsidR="00E52032" w:rsidRDefault="008F51EC">
      <w:pPr>
        <w:tabs>
          <w:tab w:val="left" w:pos="709"/>
          <w:tab w:val="left" w:pos="1276"/>
          <w:tab w:val="left" w:pos="1843"/>
          <w:tab w:val="left" w:pos="2419"/>
        </w:tabs>
        <w:ind w:left="709"/>
        <w:rPr>
          <w:rFonts w:cs="Arial"/>
          <w:snapToGrid w:val="0"/>
          <w:szCs w:val="20"/>
          <w:lang w:val="en-GB"/>
        </w:rPr>
      </w:pPr>
      <w:r>
        <w:rPr>
          <w:rFonts w:cs="Arial"/>
          <w:snapToGrid w:val="0"/>
          <w:szCs w:val="20"/>
          <w:lang w:val="en-GB"/>
        </w:rPr>
        <w:t xml:space="preserve">22 31 00 39 00 30 </w:t>
      </w:r>
      <w:r>
        <w:rPr>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sym w:font="Wingdings" w:char="00E7"/>
      </w:r>
      <w:r>
        <w:rPr>
          <w:rStyle w:val="spelle"/>
          <w:rFonts w:cs="Arial"/>
          <w:snapToGrid w:val="0"/>
          <w:color w:val="0000FF"/>
          <w:szCs w:val="20"/>
          <w:bdr w:val="single" w:sz="4" w:space="0" w:color="auto" w:frame="1"/>
          <w:lang w:val="en-GB"/>
        </w:rPr>
        <w:t xml:space="preserve"> EOS</w:t>
      </w:r>
    </w:p>
    <w:p w:rsidR="00E52032" w:rsidRDefault="00E52032">
      <w:pPr>
        <w:rPr>
          <w:rFonts w:cs="Arial"/>
          <w:szCs w:val="20"/>
          <w:lang w:val="en-GB"/>
        </w:rPr>
      </w:pPr>
    </w:p>
    <w:p w:rsidR="00E52032" w:rsidRDefault="00E52032">
      <w:pPr>
        <w:rPr>
          <w:rFonts w:cs="Arial"/>
          <w:szCs w:val="20"/>
          <w:lang w:val="en-GB"/>
        </w:rPr>
      </w:pPr>
    </w:p>
    <w:p w:rsidR="00E52032" w:rsidRDefault="008F51EC">
      <w:pPr>
        <w:rPr>
          <w:rFonts w:cs="Arial"/>
          <w:b/>
          <w:szCs w:val="20"/>
        </w:rPr>
      </w:pPr>
      <w:r>
        <w:rPr>
          <w:rFonts w:cs="Arial"/>
          <w:b/>
          <w:szCs w:val="20"/>
        </w:rPr>
        <w:t>Example (Coding: Table II)</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Specification entry:</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1 up to 30: </w:t>
      </w:r>
      <w:r>
        <w:rPr>
          <w:rFonts w:cs="Arial"/>
          <w:b/>
          <w:i/>
          <w:snapToGrid w:val="0"/>
          <w:szCs w:val="20"/>
          <w:lang w:val="en-GB"/>
        </w:rPr>
        <w:t>DYNAMIC SIGNAL</w:t>
      </w:r>
      <w:r>
        <w:rPr>
          <w:rFonts w:cs="Arial"/>
          <w:b/>
          <w:snapToGrid w:val="0"/>
          <w:szCs w:val="20"/>
          <w:lang w:val="en-GB"/>
        </w:rPr>
        <w:t xml:space="preserve"> name</w:t>
      </w:r>
    </w:p>
    <w:p w:rsidR="00E52032" w:rsidRDefault="008F51EC">
      <w:pPr>
        <w:tabs>
          <w:tab w:val="left" w:pos="709"/>
          <w:tab w:val="left" w:pos="1276"/>
          <w:tab w:val="left" w:pos="1843"/>
          <w:tab w:val="left" w:pos="2419"/>
        </w:tabs>
        <w:spacing w:before="60"/>
        <w:ind w:left="1134"/>
        <w:rPr>
          <w:rFonts w:cs="Arial"/>
          <w:snapToGrid w:val="0"/>
          <w:szCs w:val="20"/>
          <w:lang w:val="en-GB"/>
        </w:rPr>
      </w:pPr>
      <w:r>
        <w:rPr>
          <w:rFonts w:cs="Arial"/>
          <w:szCs w:val="20"/>
          <w:lang w:val="en-GB"/>
        </w:rPr>
        <w:lastRenderedPageBreak/>
        <w:t xml:space="preserve">Max. </w:t>
      </w:r>
      <w:proofErr w:type="gramStart"/>
      <w:r>
        <w:rPr>
          <w:rFonts w:cs="Arial"/>
          <w:szCs w:val="20"/>
          <w:lang w:val="en-GB"/>
        </w:rPr>
        <w:t>30 characters.</w:t>
      </w:r>
      <w:proofErr w:type="gramEnd"/>
      <w:r>
        <w:rPr>
          <w:rFonts w:cs="Arial"/>
          <w:szCs w:val="20"/>
          <w:lang w:val="en-GB"/>
        </w:rPr>
        <w:t xml:space="preserve"> </w:t>
      </w:r>
      <w:proofErr w:type="gramStart"/>
      <w:r>
        <w:rPr>
          <w:rFonts w:cs="Arial"/>
          <w:szCs w:val="20"/>
          <w:lang w:val="en-GB"/>
        </w:rPr>
        <w:t>29 letters plus 1 end of string character.</w:t>
      </w:r>
      <w:proofErr w:type="gramEnd"/>
    </w:p>
    <w:p w:rsidR="00E52032" w:rsidRDefault="008F51EC">
      <w:pPr>
        <w:tabs>
          <w:tab w:val="left" w:pos="709"/>
          <w:tab w:val="left" w:pos="1276"/>
          <w:tab w:val="left" w:pos="1843"/>
          <w:tab w:val="left" w:pos="2419"/>
        </w:tabs>
        <w:spacing w:after="240"/>
        <w:rPr>
          <w:rFonts w:cs="Arial"/>
          <w:snapToGrid w:val="0"/>
          <w:szCs w:val="20"/>
          <w:lang w:val="en-GB"/>
        </w:rPr>
      </w:pPr>
      <w:r>
        <w:rPr>
          <w:rFonts w:cs="Arial"/>
          <w:snapToGrid w:val="0"/>
          <w:szCs w:val="20"/>
          <w:lang w:val="en-GB"/>
        </w:rPr>
        <w:t>Physical signal layout of dynamic signal:</w:t>
      </w:r>
    </w:p>
    <w:p w:rsidR="00E52032" w:rsidRDefault="008F51EC">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21 20 30 20 32 20 32 20</w:t>
      </w:r>
    </w:p>
    <w:p w:rsidR="00E52032" w:rsidRDefault="008F51EC">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22 31 20 39 20 30 20</w:t>
      </w:r>
      <w:r>
        <w:rPr>
          <w:rFonts w:cs="Arial"/>
          <w:snapToGrid w:val="0"/>
          <w:color w:val="0000FF"/>
          <w:szCs w:val="20"/>
          <w:lang w:val="en-GB"/>
        </w:rPr>
        <w:t xml:space="preserve"> </w:t>
      </w:r>
      <w:r>
        <w:rPr>
          <w:rStyle w:val="spelle"/>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sym w:font="Wingdings" w:char="00E7"/>
      </w:r>
      <w:r>
        <w:rPr>
          <w:rStyle w:val="spelle"/>
          <w:rFonts w:cs="Arial"/>
          <w:snapToGrid w:val="0"/>
          <w:color w:val="0000FF"/>
          <w:szCs w:val="20"/>
          <w:bdr w:val="single" w:sz="4" w:space="0" w:color="auto" w:frame="1"/>
          <w:lang w:val="en-GB"/>
        </w:rPr>
        <w:t xml:space="preserve"> EOS</w:t>
      </w:r>
    </w:p>
    <w:p w:rsidR="00E52032" w:rsidRDefault="00E52032">
      <w:pPr>
        <w:rPr>
          <w:rFonts w:cs="Arial"/>
          <w:szCs w:val="20"/>
          <w:lang w:val="en-GB"/>
        </w:rPr>
      </w:pPr>
    </w:p>
    <w:p w:rsidR="00C02773" w:rsidRDefault="008F51EC" w:rsidP="00113E44">
      <w:pPr>
        <w:pStyle w:val="Heading3"/>
      </w:pPr>
      <w:bookmarkStart w:id="27" w:name="_Toc446341618"/>
      <w:r>
        <w:t>Command Execution Status</w:t>
      </w:r>
      <w:bookmarkEnd w:id="27"/>
    </w:p>
    <w:p w:rsidR="00E52032" w:rsidRDefault="008F51EC">
      <w:pPr>
        <w:rPr>
          <w:rFonts w:cs="Arial"/>
          <w:szCs w:val="20"/>
        </w:rPr>
      </w:pPr>
      <w:r>
        <w:rPr>
          <w:rFonts w:cs="Arial"/>
          <w:szCs w:val="20"/>
        </w:rPr>
        <w:t xml:space="preserve">The Command Execution Status (CES) codes are used to indicate the status of a response to a request.  The usage of each specific CES code shall be defined within each respective channel description.  CES codes are separated into four main groups: </w:t>
      </w:r>
    </w:p>
    <w:p w:rsidR="00E52032" w:rsidRDefault="00E5203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573"/>
      </w:tblGrid>
      <w:tr w:rsidR="00E52032">
        <w:trPr>
          <w:jc w:val="center"/>
        </w:trPr>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b/>
                <w:szCs w:val="20"/>
              </w:rPr>
            </w:pPr>
            <w:r>
              <w:rPr>
                <w:rFonts w:eastAsia="MS Mincho" w:cs="Arial"/>
                <w:b/>
                <w:szCs w:val="20"/>
              </w:rPr>
              <w:t>CES Range</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jc w:val="center"/>
              <w:rPr>
                <w:rFonts w:eastAsia="MS Mincho" w:cs="Arial"/>
                <w:b/>
                <w:szCs w:val="20"/>
              </w:rPr>
            </w:pPr>
            <w:r>
              <w:rPr>
                <w:rFonts w:eastAsia="MS Mincho" w:cs="Arial"/>
                <w:b/>
                <w:szCs w:val="20"/>
              </w:rPr>
              <w:t>CES Group</w:t>
            </w:r>
          </w:p>
        </w:tc>
      </w:tr>
      <w:tr w:rsidR="00E52032">
        <w:trPr>
          <w:jc w:val="center"/>
        </w:trPr>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eastAsia="MS Mincho" w:cs="Arial"/>
                <w:szCs w:val="20"/>
              </w:rPr>
              <w:t>0x01 – 0x0F</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cs="Arial"/>
                <w:szCs w:val="20"/>
              </w:rPr>
              <w:t>Final Result – Success</w:t>
            </w:r>
          </w:p>
        </w:tc>
      </w:tr>
      <w:tr w:rsidR="00E52032">
        <w:trPr>
          <w:jc w:val="center"/>
        </w:trPr>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eastAsia="MS Mincho" w:cs="Arial"/>
                <w:szCs w:val="20"/>
              </w:rPr>
              <w:t>0x10 – 0x1F</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cs="Arial"/>
                <w:szCs w:val="20"/>
              </w:rPr>
              <w:t>Final Result – Failure</w:t>
            </w:r>
          </w:p>
        </w:tc>
      </w:tr>
      <w:tr w:rsidR="00E52032">
        <w:trPr>
          <w:jc w:val="center"/>
        </w:trPr>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eastAsia="MS Mincho" w:cs="Arial"/>
                <w:szCs w:val="20"/>
              </w:rPr>
              <w:t>0x20 – 0x2F</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cs="Arial"/>
                <w:szCs w:val="20"/>
              </w:rPr>
              <w:t xml:space="preserve">Final Result – Information </w:t>
            </w:r>
          </w:p>
        </w:tc>
      </w:tr>
      <w:tr w:rsidR="00E52032">
        <w:trPr>
          <w:jc w:val="center"/>
        </w:trPr>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eastAsia="MS Mincho" w:cs="Arial"/>
                <w:szCs w:val="20"/>
              </w:rPr>
              <w:t>0x30 – 0x3F</w:t>
            </w:r>
          </w:p>
        </w:tc>
        <w:tc>
          <w:tcPr>
            <w:tcW w:w="0" w:type="auto"/>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cs="Arial"/>
                <w:szCs w:val="20"/>
              </w:rPr>
            </w:pPr>
            <w:r>
              <w:rPr>
                <w:rFonts w:cs="Arial"/>
                <w:szCs w:val="20"/>
              </w:rPr>
              <w:t>Intermediate Result – Wait</w:t>
            </w:r>
          </w:p>
        </w:tc>
      </w:tr>
    </w:tbl>
    <w:p w:rsidR="00E52032" w:rsidRDefault="00E52032"/>
    <w:p w:rsidR="00113E44" w:rsidRPr="00113E44" w:rsidRDefault="00113E44" w:rsidP="00113E44">
      <w:pPr>
        <w:pStyle w:val="Heading4"/>
        <w:rPr>
          <w:b w:val="0"/>
          <w:u w:val="single"/>
        </w:rPr>
      </w:pPr>
      <w:r w:rsidRPr="00113E44">
        <w:rPr>
          <w:b w:val="0"/>
          <w:u w:val="single"/>
        </w:rPr>
        <w:t>TP-REQ-015134/A-CES Table (TcSE ROIN-138094-3)</w:t>
      </w:r>
    </w:p>
    <w:p w:rsidR="00E52032" w:rsidRDefault="00E52032">
      <w:pPr>
        <w:rPr>
          <w:rFonts w:cs="Arial"/>
          <w:szCs w:val="20"/>
        </w:rPr>
      </w:pPr>
    </w:p>
    <w:p w:rsidR="00E52032" w:rsidRDefault="008F51EC">
      <w:pPr>
        <w:rPr>
          <w:rFonts w:cs="Arial"/>
          <w:szCs w:val="20"/>
        </w:rPr>
      </w:pPr>
      <w:r>
        <w:rPr>
          <w:rFonts w:cs="Arial"/>
          <w:szCs w:val="20"/>
        </w:rPr>
        <w:t xml:space="preserve">The following table provides a listing of all available CES codes.  </w:t>
      </w:r>
    </w:p>
    <w:p w:rsidR="00E52032" w:rsidRDefault="00E52032">
      <w:pPr>
        <w:rPr>
          <w:rFonts w:cs="Arial"/>
          <w:szCs w:val="20"/>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904"/>
        <w:gridCol w:w="2814"/>
        <w:gridCol w:w="4820"/>
      </w:tblGrid>
      <w:tr w:rsidR="00E52032">
        <w:trPr>
          <w:jc w:val="center"/>
        </w:trPr>
        <w:tc>
          <w:tcPr>
            <w:tcW w:w="1722" w:type="dxa"/>
            <w:gridSpan w:val="2"/>
            <w:tcBorders>
              <w:top w:val="single" w:sz="4" w:space="0" w:color="auto"/>
              <w:left w:val="single" w:sz="4" w:space="0" w:color="auto"/>
              <w:bottom w:val="single" w:sz="4" w:space="0" w:color="auto"/>
              <w:right w:val="single" w:sz="4" w:space="0" w:color="auto"/>
            </w:tcBorders>
            <w:shd w:val="clear" w:color="auto" w:fill="C0C0C0"/>
            <w:hideMark/>
          </w:tcPr>
          <w:p w:rsidR="00E52032" w:rsidRDefault="008F51EC">
            <w:pPr>
              <w:jc w:val="center"/>
              <w:rPr>
                <w:rFonts w:cs="Arial"/>
                <w:smallCaps/>
                <w:szCs w:val="20"/>
              </w:rPr>
            </w:pPr>
            <w:r>
              <w:rPr>
                <w:rFonts w:cs="Arial"/>
                <w:smallCaps/>
                <w:szCs w:val="20"/>
              </w:rPr>
              <w:t>CES</w:t>
            </w:r>
          </w:p>
        </w:tc>
        <w:tc>
          <w:tcPr>
            <w:tcW w:w="2814"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E52032" w:rsidRDefault="008F51EC">
            <w:pPr>
              <w:jc w:val="center"/>
              <w:rPr>
                <w:rFonts w:cs="Arial"/>
                <w:smallCaps/>
                <w:szCs w:val="20"/>
              </w:rPr>
            </w:pPr>
            <w:r>
              <w:rPr>
                <w:rFonts w:cs="Arial"/>
                <w:smallCaps/>
                <w:szCs w:val="20"/>
              </w:rPr>
              <w:t>Parameter Name</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E52032" w:rsidRDefault="008F51EC">
            <w:pPr>
              <w:jc w:val="center"/>
              <w:rPr>
                <w:rFonts w:cs="Arial"/>
                <w:smallCaps/>
                <w:szCs w:val="20"/>
              </w:rPr>
            </w:pPr>
            <w:r>
              <w:rPr>
                <w:rFonts w:cs="Arial"/>
                <w:smallCaps/>
                <w:szCs w:val="20"/>
              </w:rPr>
              <w:t>Parameter Description</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shd w:val="clear" w:color="auto" w:fill="C0C0C0"/>
            <w:hideMark/>
          </w:tcPr>
          <w:p w:rsidR="00E52032" w:rsidRDefault="008F51EC">
            <w:pPr>
              <w:jc w:val="center"/>
              <w:rPr>
                <w:rFonts w:cs="Arial"/>
                <w:szCs w:val="20"/>
                <w:lang w:val="nb-NO"/>
              </w:rPr>
            </w:pPr>
            <w:r>
              <w:rPr>
                <w:rFonts w:cs="Arial"/>
                <w:szCs w:val="20"/>
                <w:lang w:val="nb-NO"/>
              </w:rPr>
              <w:t>High nibble</w:t>
            </w:r>
          </w:p>
        </w:tc>
        <w:tc>
          <w:tcPr>
            <w:tcW w:w="904" w:type="dxa"/>
            <w:tcBorders>
              <w:top w:val="single" w:sz="4" w:space="0" w:color="auto"/>
              <w:left w:val="single" w:sz="4" w:space="0" w:color="auto"/>
              <w:bottom w:val="single" w:sz="4" w:space="0" w:color="auto"/>
              <w:right w:val="single" w:sz="4" w:space="0" w:color="auto"/>
            </w:tcBorders>
            <w:shd w:val="clear" w:color="auto" w:fill="C0C0C0"/>
            <w:hideMark/>
          </w:tcPr>
          <w:p w:rsidR="00E52032" w:rsidRDefault="008F51EC">
            <w:pPr>
              <w:jc w:val="center"/>
              <w:rPr>
                <w:rFonts w:cs="Arial"/>
                <w:szCs w:val="20"/>
                <w:lang w:val="nb-NO"/>
              </w:rPr>
            </w:pPr>
            <w:r>
              <w:rPr>
                <w:rFonts w:cs="Arial"/>
                <w:szCs w:val="20"/>
                <w:lang w:val="nb-NO"/>
              </w:rPr>
              <w:t>Low nibble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2032" w:rsidRDefault="00E52032">
            <w:pPr>
              <w:rPr>
                <w:rFonts w:cs="Arial"/>
                <w:smallCaps/>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2032" w:rsidRDefault="00E52032">
            <w:pPr>
              <w:rPr>
                <w:rFonts w:cs="Arial"/>
                <w:smallCaps/>
                <w:szCs w:val="20"/>
              </w:rPr>
            </w:pP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lang w:val="nb-NO"/>
              </w:rPr>
            </w:pPr>
            <w:r>
              <w:rPr>
                <w:rFonts w:cs="Arial"/>
                <w:szCs w:val="20"/>
                <w:lang w:val="nb-NO"/>
              </w:rPr>
              <w:t>0</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lang w:val="nb-NO"/>
              </w:rPr>
            </w:pPr>
            <w:r>
              <w:rPr>
                <w:rFonts w:cs="Arial"/>
                <w:szCs w:val="20"/>
                <w:lang w:val="nb-NO"/>
              </w:rPr>
              <w:t>0</w:t>
            </w:r>
          </w:p>
        </w:tc>
        <w:tc>
          <w:tcPr>
            <w:tcW w:w="2814" w:type="dxa"/>
            <w:tcBorders>
              <w:top w:val="single" w:sz="4" w:space="0" w:color="auto"/>
              <w:left w:val="single" w:sz="4" w:space="0" w:color="auto"/>
              <w:bottom w:val="single" w:sz="4" w:space="0" w:color="auto"/>
              <w:right w:val="single" w:sz="4" w:space="0" w:color="auto"/>
            </w:tcBorders>
            <w:shd w:val="clear" w:color="auto" w:fill="FFFFFF"/>
            <w:hideMark/>
          </w:tcPr>
          <w:p w:rsidR="00E52032" w:rsidRDefault="008F51EC">
            <w:pPr>
              <w:rPr>
                <w:rFonts w:cs="Arial"/>
                <w:szCs w:val="20"/>
              </w:rPr>
            </w:pPr>
            <w:r>
              <w:rPr>
                <w:rFonts w:cs="Arial"/>
                <w:szCs w:val="20"/>
              </w:rPr>
              <w:t>INVALID</w:t>
            </w:r>
            <w:r>
              <w:rPr>
                <w:rStyle w:val="msoins0"/>
                <w:rFonts w:cs="Arial"/>
                <w:szCs w:val="20"/>
              </w:rPr>
              <w:t>/INACTIVE</w:t>
            </w:r>
          </w:p>
        </w:tc>
        <w:tc>
          <w:tcPr>
            <w:tcW w:w="4820" w:type="dxa"/>
            <w:tcBorders>
              <w:top w:val="single" w:sz="4" w:space="0" w:color="auto"/>
              <w:left w:val="single" w:sz="4" w:space="0" w:color="auto"/>
              <w:bottom w:val="single" w:sz="4" w:space="0" w:color="auto"/>
              <w:right w:val="single" w:sz="4" w:space="0" w:color="auto"/>
            </w:tcBorders>
            <w:shd w:val="clear" w:color="auto" w:fill="FFFFFF"/>
            <w:hideMark/>
          </w:tcPr>
          <w:p w:rsidR="00E52032" w:rsidRDefault="008F51EC">
            <w:pPr>
              <w:jc w:val="both"/>
              <w:rPr>
                <w:rFonts w:cs="Arial"/>
                <w:szCs w:val="20"/>
              </w:rPr>
            </w:pPr>
            <w:r>
              <w:rPr>
                <w:rStyle w:val="msoins0"/>
                <w:rFonts w:cs="Arial"/>
                <w:szCs w:val="20"/>
              </w:rPr>
              <w:t>Used in request signals with CES field.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0</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Success / update available</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General value for this group - Final result Success.</w:t>
            </w:r>
          </w:p>
          <w:p w:rsidR="00E52032" w:rsidRDefault="00E52032">
            <w:pPr>
              <w:jc w:val="both"/>
              <w:rPr>
                <w:rFonts w:cs="Arial"/>
                <w:szCs w:val="20"/>
              </w:rPr>
            </w:pPr>
          </w:p>
          <w:p w:rsidR="00E52032" w:rsidRDefault="008F51EC">
            <w:pPr>
              <w:jc w:val="both"/>
              <w:rPr>
                <w:rFonts w:cs="Arial"/>
                <w:szCs w:val="20"/>
              </w:rPr>
            </w:pPr>
            <w:r>
              <w:rPr>
                <w:rFonts w:cs="Arial"/>
                <w:szCs w:val="20"/>
              </w:rPr>
              <w:t>Command processing completed.</w:t>
            </w:r>
            <w:r>
              <w:rPr>
                <w:rFonts w:cs="Arial"/>
                <w:color w:val="FF0000"/>
                <w:szCs w:val="20"/>
              </w:rPr>
              <w:t xml:space="preserve"> </w:t>
            </w:r>
            <w:r>
              <w:rPr>
                <w:rFonts w:cs="Arial"/>
                <w:szCs w:val="20"/>
              </w:rPr>
              <w:t>Final result available. General success for command execution without detailed information. No error occurred.</w:t>
            </w:r>
          </w:p>
          <w:p w:rsidR="00E52032" w:rsidRDefault="00E52032">
            <w:pPr>
              <w:jc w:val="both"/>
              <w:rPr>
                <w:rFonts w:cs="Arial"/>
                <w:szCs w:val="20"/>
              </w:rPr>
            </w:pPr>
          </w:p>
          <w:p w:rsidR="00E52032" w:rsidRDefault="008F51EC">
            <w:pPr>
              <w:jc w:val="both"/>
              <w:rPr>
                <w:rFonts w:cs="Arial"/>
                <w:szCs w:val="20"/>
              </w:rPr>
            </w:pPr>
            <w:r>
              <w:rPr>
                <w:rFonts w:cs="Arial"/>
                <w:szCs w:val="20"/>
              </w:rPr>
              <w:t>Example: Requester is requesting list from source. List is present, full and accessible. The information is collected in the source, setup and transmitted within the defined time frame.</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0</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2-F</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0</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Failure</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General value for this group - Final result Failure.</w:t>
            </w:r>
          </w:p>
          <w:p w:rsidR="00E52032" w:rsidRDefault="00E52032">
            <w:pPr>
              <w:jc w:val="both"/>
              <w:rPr>
                <w:rFonts w:cs="Arial"/>
                <w:szCs w:val="20"/>
              </w:rPr>
            </w:pPr>
          </w:p>
          <w:p w:rsidR="00E52032" w:rsidRDefault="008F51EC">
            <w:pPr>
              <w:jc w:val="both"/>
              <w:rPr>
                <w:rFonts w:cs="Arial"/>
                <w:szCs w:val="20"/>
              </w:rPr>
            </w:pPr>
            <w:r>
              <w:rPr>
                <w:rFonts w:cs="Arial"/>
                <w:szCs w:val="20"/>
              </w:rPr>
              <w:t>Command processing completed. Final result available.  General failure for command execution without detailed information.  All other failures not specifically listed in this section (CES, High nibble: 1) shall be mapped to this value.</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Failure, item missing</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available.  Failure for command execution with detailed information. </w:t>
            </w:r>
          </w:p>
          <w:p w:rsidR="00E52032" w:rsidRDefault="00E52032">
            <w:pPr>
              <w:jc w:val="both"/>
              <w:rPr>
                <w:rFonts w:cs="Arial"/>
                <w:szCs w:val="20"/>
              </w:rPr>
            </w:pPr>
          </w:p>
          <w:p w:rsidR="00E52032" w:rsidRDefault="008F51EC">
            <w:pPr>
              <w:jc w:val="both"/>
              <w:rPr>
                <w:rFonts w:cs="Arial"/>
                <w:szCs w:val="20"/>
              </w:rPr>
            </w:pPr>
            <w:r>
              <w:rPr>
                <w:rFonts w:cs="Arial"/>
                <w:szCs w:val="20"/>
              </w:rPr>
              <w:t>Fault Information:  The requested item is not or no longer available.</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The requester is requesting a list from the source. The source is responding with the requested, valid list. After the list is showing at the requester unit, the user deletes a list entry locally at the source. Than the user is requesting a list item </w:t>
            </w:r>
            <w:r>
              <w:rPr>
                <w:rFonts w:cs="Arial"/>
                <w:szCs w:val="20"/>
              </w:rPr>
              <w:lastRenderedPageBreak/>
              <w:t>that was deleted within the time, but was still visible in the requester list. In this cases the CES parameter: Failure, item missing is to set.</w:t>
            </w:r>
          </w:p>
          <w:p w:rsidR="00E52032" w:rsidRDefault="00E52032">
            <w:pPr>
              <w:jc w:val="both"/>
              <w:rPr>
                <w:rFonts w:cs="Arial"/>
                <w:szCs w:val="20"/>
              </w:rPr>
            </w:pPr>
          </w:p>
          <w:p w:rsidR="00E52032" w:rsidRDefault="008F51EC">
            <w:pPr>
              <w:jc w:val="both"/>
              <w:rPr>
                <w:rFonts w:cs="Arial"/>
                <w:szCs w:val="20"/>
              </w:rPr>
            </w:pPr>
            <w:r>
              <w:rPr>
                <w:rFonts w:cs="Arial"/>
                <w:szCs w:val="20"/>
              </w:rPr>
              <w:t>Example:</w:t>
            </w:r>
          </w:p>
          <w:p w:rsidR="00E52032" w:rsidRDefault="008F51EC">
            <w:pPr>
              <w:jc w:val="both"/>
              <w:rPr>
                <w:rFonts w:cs="Arial"/>
                <w:szCs w:val="20"/>
              </w:rPr>
            </w:pPr>
            <w:r>
              <w:rPr>
                <w:rFonts w:cs="Arial"/>
                <w:szCs w:val="20"/>
              </w:rPr>
              <w:t>The track is changed and all track information need to be transmitted, but an ID3 tag (e.g. artist, genre) information is missing. The CES value of not available information is set to this value.</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lastRenderedPageBreak/>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Failure, request released</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available. Failure for command execution with detailed information.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Fault Information:  The requested command is not or no longer stored in application. The request is released. The requester could re-init the command execution. </w:t>
            </w:r>
          </w:p>
          <w:p w:rsidR="00E52032" w:rsidRDefault="00E52032">
            <w:pPr>
              <w:jc w:val="both"/>
              <w:rPr>
                <w:rFonts w:cs="Arial"/>
                <w:szCs w:val="20"/>
              </w:rPr>
            </w:pPr>
          </w:p>
          <w:p w:rsidR="00E52032" w:rsidRDefault="008F51EC">
            <w:pPr>
              <w:jc w:val="both"/>
              <w:rPr>
                <w:rFonts w:cs="Arial"/>
                <w:szCs w:val="20"/>
              </w:rPr>
            </w:pPr>
            <w:r>
              <w:rPr>
                <w:rFonts w:cs="Arial"/>
                <w:szCs w:val="20"/>
              </w:rPr>
              <w:t>Example:</w:t>
            </w:r>
          </w:p>
          <w:p w:rsidR="00E52032" w:rsidRDefault="008F51EC">
            <w:pPr>
              <w:jc w:val="both"/>
              <w:rPr>
                <w:rFonts w:cs="Arial"/>
                <w:szCs w:val="20"/>
              </w:rPr>
            </w:pPr>
            <w:r>
              <w:rPr>
                <w:rFonts w:cs="Arial"/>
                <w:szCs w:val="20"/>
              </w:rPr>
              <w:t>The command execution is stopped from the receiver unit. No result is presented from the receiver.</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3</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Failure, request invalid</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available. Failure for command execution with detailed information. </w:t>
            </w:r>
          </w:p>
          <w:p w:rsidR="00E52032" w:rsidRDefault="00E52032">
            <w:pPr>
              <w:jc w:val="both"/>
              <w:rPr>
                <w:rFonts w:cs="Arial"/>
                <w:szCs w:val="20"/>
              </w:rPr>
            </w:pPr>
          </w:p>
          <w:p w:rsidR="00E52032" w:rsidRDefault="008F51EC">
            <w:pPr>
              <w:jc w:val="both"/>
              <w:rPr>
                <w:rFonts w:cs="Arial"/>
                <w:szCs w:val="20"/>
              </w:rPr>
            </w:pPr>
            <w:r>
              <w:rPr>
                <w:rFonts w:cs="Arial"/>
                <w:szCs w:val="20"/>
              </w:rPr>
              <w:t>Fault Information:  The requested command (Signal ID) is known, but invalid for the receiver. Parameter combination not possible or unknown.</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The requester is transmitting a request to the source. The defined maximum number of characters for a string variable number is 25 characters. The requester is requesting 35 characters from the source. This means the following parameter was not populated with the right values. This parameter combination is invalid. </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4</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Failure, requested index out of range</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available. Failure for command execution with detailed information. </w:t>
            </w:r>
          </w:p>
          <w:p w:rsidR="00E52032" w:rsidRDefault="00E52032">
            <w:pPr>
              <w:jc w:val="both"/>
              <w:rPr>
                <w:rFonts w:cs="Arial"/>
                <w:szCs w:val="20"/>
              </w:rPr>
            </w:pPr>
          </w:p>
          <w:p w:rsidR="00E52032" w:rsidRDefault="008F51EC">
            <w:pPr>
              <w:jc w:val="both"/>
              <w:rPr>
                <w:rFonts w:cs="Arial"/>
                <w:szCs w:val="20"/>
              </w:rPr>
            </w:pPr>
            <w:r>
              <w:rPr>
                <w:rFonts w:cs="Arial"/>
                <w:szCs w:val="20"/>
              </w:rPr>
              <w:t>Fault Information:  The requested index in the received command is out of range.</w:t>
            </w:r>
          </w:p>
          <w:p w:rsidR="00E52032" w:rsidRDefault="00E52032">
            <w:pPr>
              <w:jc w:val="both"/>
              <w:rPr>
                <w:rFonts w:cs="Arial"/>
                <w:szCs w:val="20"/>
              </w:rPr>
            </w:pPr>
          </w:p>
          <w:p w:rsidR="00E52032" w:rsidRDefault="008F51EC">
            <w:pPr>
              <w:jc w:val="both"/>
              <w:rPr>
                <w:rFonts w:cs="Arial"/>
                <w:szCs w:val="20"/>
              </w:rPr>
            </w:pPr>
            <w:r>
              <w:rPr>
                <w:rFonts w:cs="Arial"/>
                <w:szCs w:val="20"/>
              </w:rPr>
              <w:t>Example: The protocol allows a maximum of 20 items (0-20). Five bits are reserved for this parameter in the data stream. A range from 0 to 31 is possible.</w:t>
            </w:r>
          </w:p>
          <w:p w:rsidR="00E52032" w:rsidRDefault="008F51EC">
            <w:pPr>
              <w:jc w:val="both"/>
              <w:rPr>
                <w:rFonts w:cs="Arial"/>
                <w:szCs w:val="20"/>
              </w:rPr>
            </w:pPr>
            <w:r>
              <w:rPr>
                <w:rFonts w:cs="Arial"/>
                <w:szCs w:val="20"/>
              </w:rPr>
              <w:t>The requester is asking for 22 items from a list, although 0-20 is only possible.</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5</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Failure, connected environment (or device) not reacting</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available. Failure for command execution with detailed information. </w:t>
            </w:r>
          </w:p>
          <w:p w:rsidR="00E52032" w:rsidRDefault="00E52032">
            <w:pPr>
              <w:jc w:val="both"/>
              <w:rPr>
                <w:rFonts w:cs="Arial"/>
                <w:szCs w:val="20"/>
              </w:rPr>
            </w:pPr>
          </w:p>
          <w:p w:rsidR="00E52032" w:rsidRDefault="008F51EC">
            <w:pPr>
              <w:jc w:val="both"/>
              <w:rPr>
                <w:rFonts w:cs="Arial"/>
                <w:szCs w:val="20"/>
              </w:rPr>
            </w:pPr>
            <w:r>
              <w:rPr>
                <w:rFonts w:cs="Arial"/>
                <w:szCs w:val="20"/>
              </w:rPr>
              <w:t>Fault Information:  The connected environment is not or no longer responding. The command could not be executed.</w:t>
            </w:r>
          </w:p>
          <w:p w:rsidR="00E52032" w:rsidRDefault="00E52032">
            <w:pPr>
              <w:jc w:val="both"/>
              <w:rPr>
                <w:rFonts w:cs="Arial"/>
                <w:szCs w:val="20"/>
              </w:rPr>
            </w:pPr>
          </w:p>
          <w:p w:rsidR="00E52032" w:rsidRDefault="008F51EC">
            <w:pPr>
              <w:jc w:val="both"/>
              <w:rPr>
                <w:rFonts w:cs="Arial"/>
                <w:szCs w:val="20"/>
              </w:rPr>
            </w:pPr>
            <w:r>
              <w:rPr>
                <w:rFonts w:cs="Arial"/>
                <w:szCs w:val="20"/>
              </w:rPr>
              <w:lastRenderedPageBreak/>
              <w:t>Example: The requester is asking for a telephone service, but the telephone network from the chosen provider is not available.</w:t>
            </w:r>
          </w:p>
          <w:p w:rsidR="00E52032" w:rsidRDefault="008F51EC">
            <w:pPr>
              <w:jc w:val="both"/>
              <w:rPr>
                <w:rFonts w:cs="Arial"/>
                <w:szCs w:val="20"/>
              </w:rPr>
            </w:pPr>
            <w:r>
              <w:rPr>
                <w:rFonts w:cs="Arial"/>
                <w:szCs w:val="20"/>
              </w:rPr>
              <w:t>Example: The BT connection to the mobile is lost.</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lastRenderedPageBreak/>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6</w:t>
            </w:r>
          </w:p>
        </w:tc>
        <w:tc>
          <w:tcPr>
            <w:tcW w:w="2814"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szCs w:val="20"/>
              </w:rPr>
              <w:t>Final Result – Failure, device busy, request released</w:t>
            </w:r>
          </w:p>
          <w:p w:rsidR="00E52032" w:rsidRDefault="00E52032">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available. Failure for command execution with detailed information. </w:t>
            </w:r>
          </w:p>
          <w:p w:rsidR="00E52032" w:rsidRDefault="00E52032">
            <w:pPr>
              <w:jc w:val="both"/>
              <w:rPr>
                <w:rFonts w:cs="Arial"/>
                <w:szCs w:val="20"/>
              </w:rPr>
            </w:pPr>
          </w:p>
          <w:p w:rsidR="00E52032" w:rsidRDefault="008F51EC">
            <w:pPr>
              <w:jc w:val="both"/>
              <w:rPr>
                <w:rFonts w:cs="Arial"/>
                <w:szCs w:val="20"/>
              </w:rPr>
            </w:pPr>
            <w:r>
              <w:rPr>
                <w:rFonts w:cs="Arial"/>
                <w:szCs w:val="20"/>
              </w:rPr>
              <w:t>Fault Information:  The device or connected device is still busy.  Requested application will not attempt to gather the information.  The request is released from the application.</w:t>
            </w:r>
          </w:p>
          <w:p w:rsidR="00E52032" w:rsidRDefault="00E52032">
            <w:pPr>
              <w:jc w:val="both"/>
              <w:rPr>
                <w:rFonts w:cs="Arial"/>
                <w:szCs w:val="20"/>
              </w:rPr>
            </w:pPr>
          </w:p>
          <w:p w:rsidR="00E52032" w:rsidRDefault="008F51EC">
            <w:pPr>
              <w:jc w:val="both"/>
              <w:rPr>
                <w:rFonts w:cs="Arial"/>
                <w:szCs w:val="20"/>
              </w:rPr>
            </w:pPr>
            <w:r>
              <w:rPr>
                <w:rFonts w:cs="Arial"/>
                <w:szCs w:val="20"/>
              </w:rPr>
              <w:t>Example: The connected device is busy or crashed. Media could not be accessed.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7</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8</w:t>
            </w:r>
          </w:p>
        </w:tc>
        <w:tc>
          <w:tcPr>
            <w:tcW w:w="2814"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szCs w:val="20"/>
              </w:rPr>
              <w:t>Final Result – Failure, connected device not or no longer readable</w:t>
            </w:r>
          </w:p>
          <w:p w:rsidR="00E52032" w:rsidRDefault="00E52032">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available. Failure for command </w:t>
            </w:r>
            <w:r>
              <w:rPr>
                <w:rStyle w:val="spelle"/>
                <w:rFonts w:cs="Arial"/>
                <w:szCs w:val="20"/>
              </w:rPr>
              <w:t>execution</w:t>
            </w:r>
            <w:r>
              <w:rPr>
                <w:rFonts w:cs="Arial"/>
                <w:szCs w:val="20"/>
              </w:rPr>
              <w:t xml:space="preserve"> with detailed information. </w:t>
            </w:r>
          </w:p>
          <w:p w:rsidR="00E52032" w:rsidRDefault="00E52032">
            <w:pPr>
              <w:jc w:val="both"/>
              <w:rPr>
                <w:rFonts w:cs="Arial"/>
                <w:szCs w:val="20"/>
              </w:rPr>
            </w:pPr>
          </w:p>
          <w:p w:rsidR="00E52032" w:rsidRDefault="008F51EC">
            <w:pPr>
              <w:jc w:val="both"/>
              <w:rPr>
                <w:rFonts w:cs="Arial"/>
                <w:szCs w:val="20"/>
              </w:rPr>
            </w:pPr>
            <w:r>
              <w:rPr>
                <w:rFonts w:cs="Arial"/>
                <w:szCs w:val="20"/>
              </w:rPr>
              <w:t>Fault Information:  The connected device is not or no longer readable. The command could not be executed.</w:t>
            </w:r>
          </w:p>
          <w:p w:rsidR="00E52032" w:rsidRDefault="00E52032">
            <w:pPr>
              <w:jc w:val="both"/>
              <w:rPr>
                <w:rFonts w:cs="Arial"/>
                <w:szCs w:val="20"/>
              </w:rPr>
            </w:pPr>
          </w:p>
          <w:p w:rsidR="00E52032" w:rsidRDefault="008F51EC">
            <w:pPr>
              <w:jc w:val="both"/>
              <w:rPr>
                <w:rFonts w:cs="Arial"/>
                <w:szCs w:val="20"/>
              </w:rPr>
            </w:pPr>
            <w:r>
              <w:rPr>
                <w:rFonts w:cs="Arial"/>
                <w:szCs w:val="20"/>
              </w:rPr>
              <w:t>Example: The request is transmitted and received. The device reaches a point on the media where it is not readable. A meaningful response could not be given.</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9-F</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0</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Boarder of list reached</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Information:  The end or the beginning of the available list is reached.</w:t>
            </w:r>
          </w:p>
          <w:p w:rsidR="00E52032" w:rsidRDefault="00E52032">
            <w:pPr>
              <w:jc w:val="both"/>
              <w:rPr>
                <w:rFonts w:cs="Arial"/>
                <w:szCs w:val="20"/>
              </w:rPr>
            </w:pPr>
          </w:p>
          <w:p w:rsidR="00E52032" w:rsidRDefault="008F51EC">
            <w:pPr>
              <w:jc w:val="both"/>
              <w:rPr>
                <w:rFonts w:cs="Arial"/>
                <w:szCs w:val="20"/>
              </w:rPr>
            </w:pPr>
            <w:r>
              <w:rPr>
                <w:rFonts w:cs="Arial"/>
                <w:szCs w:val="20"/>
              </w:rPr>
              <w:t>Example: A list with no wrap around is delivered. If the user tries to brows up although the upper boarder is already reached, the source is responding with this parameter.</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 xml:space="preserve">Final Result – List / Folder / </w:t>
            </w:r>
            <w:r>
              <w:rPr>
                <w:rStyle w:val="spelle"/>
                <w:rFonts w:cs="Arial"/>
                <w:szCs w:val="20"/>
              </w:rPr>
              <w:t>Playlist</w:t>
            </w:r>
            <w:r>
              <w:rPr>
                <w:rFonts w:cs="Arial"/>
                <w:szCs w:val="20"/>
              </w:rPr>
              <w:t xml:space="preserve"> / Selection empty</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Information:  The requested list is empty.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The call stack feature is available and supported from the mobile phone. The call stacks from the telephone are requested. The call stacks are empty and have to be reported as empty. </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Device empty</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Information:  The connected device is empty. </w:t>
            </w:r>
          </w:p>
          <w:p w:rsidR="00E52032" w:rsidRDefault="00E52032">
            <w:pPr>
              <w:jc w:val="both"/>
              <w:rPr>
                <w:rFonts w:cs="Arial"/>
                <w:szCs w:val="20"/>
              </w:rPr>
            </w:pPr>
          </w:p>
          <w:p w:rsidR="00E52032" w:rsidRDefault="008F51EC">
            <w:pPr>
              <w:jc w:val="both"/>
              <w:rPr>
                <w:rFonts w:cs="Arial"/>
                <w:szCs w:val="20"/>
              </w:rPr>
            </w:pPr>
            <w:r>
              <w:rPr>
                <w:rFonts w:cs="Arial"/>
                <w:szCs w:val="20"/>
              </w:rPr>
              <w:t>Example: A blank media (USB-MSD, BT-</w:t>
            </w:r>
            <w:proofErr w:type="gramStart"/>
            <w:r>
              <w:rPr>
                <w:rFonts w:cs="Arial"/>
                <w:szCs w:val="20"/>
              </w:rPr>
              <w:t>MP, …)</w:t>
            </w:r>
            <w:proofErr w:type="gramEnd"/>
            <w:r>
              <w:rPr>
                <w:rFonts w:cs="Arial"/>
                <w:szCs w:val="20"/>
              </w:rPr>
              <w:t xml:space="preserve"> is connected. If access and browsing are possible, </w:t>
            </w:r>
            <w:r>
              <w:rPr>
                <w:rFonts w:cs="Arial"/>
                <w:szCs w:val="20"/>
              </w:rPr>
              <w:lastRenderedPageBreak/>
              <w:t>this response is given.</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lastRenderedPageBreak/>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3</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Feature not supported from node</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Information:  The feature connected to the request is not supported by this node or this version of the node. </w:t>
            </w:r>
          </w:p>
          <w:p w:rsidR="00E52032" w:rsidRDefault="00E52032">
            <w:pPr>
              <w:jc w:val="both"/>
              <w:rPr>
                <w:rFonts w:cs="Arial"/>
                <w:szCs w:val="20"/>
              </w:rPr>
            </w:pPr>
          </w:p>
          <w:p w:rsidR="00E52032" w:rsidRDefault="008F51EC">
            <w:pPr>
              <w:jc w:val="both"/>
              <w:rPr>
                <w:rFonts w:cs="Arial"/>
                <w:szCs w:val="20"/>
              </w:rPr>
            </w:pPr>
            <w:r>
              <w:rPr>
                <w:rFonts w:cs="Arial"/>
                <w:szCs w:val="20"/>
              </w:rPr>
              <w:t>Example: The BVC is connected to the system. The current software flashed onto the BVC does not support the browsing feature for connected BT media players. If a request arrives to get the BT media player list, this response is given.</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4</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Requested command not supported</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Information:  The command signal ID is unknown to the receiver.</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A request command is received. The TP signal ID is unknown to the receiver. </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5</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Status changing</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or status signal update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Information:  The previous transferred information with this signal ID is invalidated.  New information is not yet available. If the new information becomes available, a new signal is transmitted. Within the new signal the CES parameter is set to “Final Result – Success/ Update Available”</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The status signal for </w:t>
            </w:r>
            <w:r>
              <w:rPr>
                <w:rStyle w:val="spelle"/>
                <w:rFonts w:cs="Arial"/>
                <w:szCs w:val="20"/>
              </w:rPr>
              <w:t>ActiveFolderName</w:t>
            </w:r>
            <w:r>
              <w:rPr>
                <w:rFonts w:cs="Arial"/>
                <w:szCs w:val="20"/>
              </w:rPr>
              <w:t xml:space="preserve"> related to the currently played track on the active CD is transmitted. The user request afterwards to change to another CD than the active one. The CD mechanism starts to move. Before the chosen track onto this CD is reached, the </w:t>
            </w:r>
            <w:r>
              <w:rPr>
                <w:rStyle w:val="spelle"/>
                <w:rFonts w:cs="Arial"/>
                <w:szCs w:val="20"/>
              </w:rPr>
              <w:t>ActiveFolderName</w:t>
            </w:r>
            <w:r>
              <w:rPr>
                <w:rFonts w:cs="Arial"/>
                <w:szCs w:val="20"/>
              </w:rPr>
              <w:t xml:space="preserve"> needs to be invalidated for the system, because during the described changing process, no folder path is available.</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6</w:t>
            </w:r>
          </w:p>
        </w:tc>
        <w:tc>
          <w:tcPr>
            <w:tcW w:w="2814"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szCs w:val="20"/>
              </w:rPr>
              <w:t>Final Result – Connected environment (or device) not or no longer present</w:t>
            </w:r>
          </w:p>
          <w:p w:rsidR="00E52032" w:rsidRDefault="00E52032">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Command processing or status signal update completed. Final result and information related to the command execution is available.</w:t>
            </w:r>
          </w:p>
          <w:p w:rsidR="00E52032" w:rsidRDefault="00E52032">
            <w:pPr>
              <w:jc w:val="both"/>
              <w:rPr>
                <w:rFonts w:cs="Arial"/>
                <w:szCs w:val="20"/>
              </w:rPr>
            </w:pPr>
          </w:p>
          <w:p w:rsidR="00E52032" w:rsidRDefault="008F51EC">
            <w:pPr>
              <w:jc w:val="both"/>
              <w:rPr>
                <w:rFonts w:cs="Arial"/>
                <w:szCs w:val="20"/>
              </w:rPr>
            </w:pPr>
            <w:r>
              <w:rPr>
                <w:rFonts w:cs="Arial"/>
                <w:szCs w:val="20"/>
              </w:rPr>
              <w:t>Information:  The connected environment is not or no longer present.  The command could not be executed.</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The request is transmitted and received. The device is un-plugged during command execution.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The requester tries to get information from the phone book what is delivered on the fly from the device. The request is received. </w:t>
            </w:r>
            <w:r>
              <w:rPr>
                <w:rFonts w:cs="Arial"/>
                <w:szCs w:val="20"/>
              </w:rPr>
              <w:lastRenderedPageBreak/>
              <w:t>Intermediate result is given. Before the final result is reached and all information is collected and transferred, the BT connection is lost or the BT link is switched off. This final result is to transfer.</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lastRenderedPageBreak/>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7</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Feature not supported by connected environment (or device)</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Information:  The feature connected to the request is not supported by this device or by this version of the device. </w:t>
            </w:r>
          </w:p>
          <w:p w:rsidR="00E52032" w:rsidRDefault="00E52032">
            <w:pPr>
              <w:jc w:val="both"/>
              <w:rPr>
                <w:rFonts w:cs="Arial"/>
                <w:szCs w:val="20"/>
              </w:rPr>
            </w:pPr>
          </w:p>
          <w:p w:rsidR="00E52032" w:rsidRDefault="008F51EC">
            <w:pPr>
              <w:jc w:val="both"/>
              <w:rPr>
                <w:rFonts w:cs="Arial"/>
                <w:szCs w:val="20"/>
              </w:rPr>
            </w:pPr>
            <w:r>
              <w:rPr>
                <w:rFonts w:cs="Arial"/>
                <w:szCs w:val="20"/>
              </w:rPr>
              <w:t>Example: The connected BT phone only supports a blind redial of the last outgoing number without transferring the phone number to the BVC. In this case, if the last outgoing number is requested, this final result is to transfer.</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8</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zCs w:val="20"/>
              </w:rPr>
              <w:t xml:space="preserve">Final Result – List full; not empty place left in list </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Information:  List is full.</w:t>
            </w:r>
          </w:p>
          <w:p w:rsidR="00E52032" w:rsidRDefault="00E52032">
            <w:pPr>
              <w:rPr>
                <w:rFonts w:cs="Arial"/>
                <w:szCs w:val="20"/>
              </w:rPr>
            </w:pPr>
          </w:p>
          <w:p w:rsidR="00E52032" w:rsidRDefault="008F51EC">
            <w:pPr>
              <w:rPr>
                <w:rFonts w:cs="Arial"/>
                <w:szCs w:val="20"/>
              </w:rPr>
            </w:pPr>
            <w:r>
              <w:rPr>
                <w:rFonts w:cs="Arial"/>
                <w:szCs w:val="20"/>
              </w:rPr>
              <w:t>Example:  User tries to connect a BT device to the system. No empty slot for a BT device is free. This response / status information is given.</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9</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Final Result – No valid Data to proceed</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processing completed. Final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Information:  No valid Data to proceed</w:t>
            </w:r>
          </w:p>
          <w:p w:rsidR="00E52032" w:rsidRDefault="00E52032">
            <w:pPr>
              <w:jc w:val="both"/>
              <w:rPr>
                <w:rFonts w:cs="Arial"/>
                <w:szCs w:val="20"/>
              </w:rPr>
            </w:pPr>
          </w:p>
          <w:p w:rsidR="00E52032" w:rsidRDefault="008F51EC">
            <w:pPr>
              <w:jc w:val="both"/>
              <w:rPr>
                <w:rFonts w:cs="Arial"/>
                <w:szCs w:val="20"/>
              </w:rPr>
            </w:pPr>
            <w:r>
              <w:rPr>
                <w:rFonts w:cs="Arial"/>
                <w:szCs w:val="20"/>
              </w:rPr>
              <w:t>Example: The TMC Tuner has lost the TMC Station tuning information. The TMC server shall provide the needed information again. This response / status information is given.</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A-F</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rPr>
              <w:t>Reserved</w:t>
            </w:r>
          </w:p>
        </w:tc>
        <w:tc>
          <w:tcPr>
            <w:tcW w:w="4820"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rPr>
              <w:t>Reserved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3</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0</w:t>
            </w:r>
          </w:p>
        </w:tc>
        <w:tc>
          <w:tcPr>
            <w:tcW w:w="2814"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szCs w:val="20"/>
              </w:rPr>
              <w:t>Intermediate Result – Wait</w:t>
            </w:r>
          </w:p>
          <w:p w:rsidR="00E52032" w:rsidRDefault="00E52032">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General value for this section - Intermediate result.</w:t>
            </w:r>
          </w:p>
          <w:p w:rsidR="00E52032" w:rsidRDefault="008F51EC">
            <w:pPr>
              <w:jc w:val="both"/>
              <w:rPr>
                <w:rFonts w:cs="Arial"/>
                <w:szCs w:val="20"/>
              </w:rPr>
            </w:pPr>
            <w:r>
              <w:rPr>
                <w:rFonts w:cs="Arial"/>
                <w:szCs w:val="20"/>
              </w:rPr>
              <w:t xml:space="preserve">Command execution in progress. Final result not yet available. Intermediate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Information:  Wait, previous request is executing.  The command is known and could be executed. The unit is processing, which means that the application is waiting for unit internal results or is waiting for the connected environment. Intermediate result transferred according to heartbeat strategy. </w:t>
            </w:r>
          </w:p>
          <w:p w:rsidR="00E52032" w:rsidRDefault="00E52032">
            <w:pPr>
              <w:jc w:val="both"/>
              <w:rPr>
                <w:rFonts w:cs="Arial"/>
                <w:szCs w:val="20"/>
              </w:rPr>
            </w:pPr>
          </w:p>
          <w:p w:rsidR="00E52032" w:rsidRDefault="008F51EC">
            <w:pPr>
              <w:jc w:val="both"/>
              <w:rPr>
                <w:rFonts w:cs="Arial"/>
                <w:szCs w:val="20"/>
              </w:rPr>
            </w:pPr>
            <w:r>
              <w:rPr>
                <w:rFonts w:cs="Arial"/>
                <w:szCs w:val="20"/>
              </w:rPr>
              <w:t>Example: When scrolling through the Phonebook items, the user may push the Scroll-button faster than the items can be received and displayed. The next Phonebook item is requested not before the previous item is received. This way every single item is displayed to the user. When the user stops pushing the Scroll-button, scrolling stops immediately and no more Phonebook items are displayed.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lastRenderedPageBreak/>
              <w:t>3</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lang w:val="de-DE"/>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Intermediate Result – Wait; device busy, previous received request released; new received request executed.</w:t>
            </w:r>
          </w:p>
        </w:tc>
        <w:tc>
          <w:tcPr>
            <w:tcW w:w="4820" w:type="dxa"/>
            <w:tcBorders>
              <w:top w:val="single" w:sz="4" w:space="0" w:color="auto"/>
              <w:left w:val="single" w:sz="4" w:space="0" w:color="auto"/>
              <w:bottom w:val="single" w:sz="4" w:space="0" w:color="auto"/>
              <w:right w:val="single" w:sz="4" w:space="0" w:color="auto"/>
            </w:tcBorders>
          </w:tcPr>
          <w:p w:rsidR="00E52032" w:rsidRDefault="008F51EC">
            <w:pPr>
              <w:jc w:val="both"/>
              <w:rPr>
                <w:rFonts w:cs="Arial"/>
                <w:szCs w:val="20"/>
              </w:rPr>
            </w:pPr>
            <w:r>
              <w:rPr>
                <w:rFonts w:cs="Arial"/>
                <w:szCs w:val="20"/>
              </w:rPr>
              <w:t xml:space="preserve">Command execution in progress. Final result not yet available. Intermediate result and information related to the command execution is available. </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Information:  </w:t>
            </w:r>
            <w:r>
              <w:rPr>
                <w:rFonts w:cs="Arial"/>
                <w:color w:val="000000"/>
                <w:szCs w:val="20"/>
              </w:rPr>
              <w:t>Wait, new request is executing.</w:t>
            </w:r>
            <w:r>
              <w:rPr>
                <w:rFonts w:cs="Arial"/>
                <w:color w:val="FF0000"/>
                <w:szCs w:val="20"/>
              </w:rPr>
              <w:t xml:space="preserve">  </w:t>
            </w:r>
            <w:r>
              <w:rPr>
                <w:rFonts w:cs="Arial"/>
                <w:szCs w:val="20"/>
              </w:rPr>
              <w:t>The command is known and could be executed. The unit is processing, which means that the application is waiting for unit internal results or is waiting for the connected environment.  This response code indicates that the last received command is executed.  All previous commands (with this signal ID) will not be executed. Intermediate result transferred according to heartbeat strategy.</w:t>
            </w:r>
          </w:p>
          <w:p w:rsidR="00E52032" w:rsidRDefault="00E52032">
            <w:pPr>
              <w:jc w:val="both"/>
              <w:rPr>
                <w:rFonts w:cs="Arial"/>
                <w:szCs w:val="20"/>
              </w:rPr>
            </w:pPr>
          </w:p>
          <w:p w:rsidR="00E52032" w:rsidRDefault="008F51EC">
            <w:pPr>
              <w:jc w:val="both"/>
              <w:rPr>
                <w:rFonts w:cs="Arial"/>
                <w:szCs w:val="20"/>
              </w:rPr>
            </w:pPr>
            <w:r>
              <w:rPr>
                <w:rFonts w:cs="Arial"/>
                <w:szCs w:val="20"/>
              </w:rPr>
              <w:t xml:space="preserve">Example: First the user requests to list Phonebook items starting with character 'a', but changes the requested character </w:t>
            </w:r>
            <w:proofErr w:type="gramStart"/>
            <w:r>
              <w:rPr>
                <w:rFonts w:cs="Arial"/>
                <w:szCs w:val="20"/>
              </w:rPr>
              <w:t>to 's'</w:t>
            </w:r>
            <w:proofErr w:type="gramEnd"/>
            <w:r>
              <w:rPr>
                <w:rFonts w:cs="Arial"/>
                <w:szCs w:val="20"/>
              </w:rPr>
              <w:t xml:space="preserve"> before the items are received. Then the request for character 'a' is released and a new request for </w:t>
            </w:r>
            <w:proofErr w:type="gramStart"/>
            <w:r>
              <w:rPr>
                <w:rFonts w:cs="Arial"/>
                <w:szCs w:val="20"/>
              </w:rPr>
              <w:t>character 's'</w:t>
            </w:r>
            <w:proofErr w:type="gramEnd"/>
            <w:r>
              <w:rPr>
                <w:rFonts w:cs="Arial"/>
                <w:szCs w:val="20"/>
              </w:rPr>
              <w:t xml:space="preserve"> is sent.</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3</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2-F</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lang w:val="en-GB"/>
              </w:rPr>
            </w:pPr>
            <w:r>
              <w:rPr>
                <w:rFonts w:cs="Arial"/>
                <w:snapToGrid w:val="0"/>
                <w:szCs w:val="20"/>
                <w:lang w:val="nb-NO"/>
              </w:rPr>
              <w:t>Reserved</w:t>
            </w:r>
          </w:p>
        </w:tc>
      </w:tr>
      <w:tr w:rsidR="00E52032">
        <w:trPr>
          <w:jc w:val="center"/>
        </w:trPr>
        <w:tc>
          <w:tcPr>
            <w:tcW w:w="818"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4-F</w:t>
            </w:r>
          </w:p>
        </w:tc>
        <w:tc>
          <w:tcPr>
            <w:tcW w:w="904" w:type="dxa"/>
            <w:tcBorders>
              <w:top w:val="single" w:sz="4" w:space="0" w:color="auto"/>
              <w:left w:val="single" w:sz="4" w:space="0" w:color="auto"/>
              <w:bottom w:val="single" w:sz="4" w:space="0" w:color="auto"/>
              <w:right w:val="single" w:sz="4" w:space="0" w:color="auto"/>
            </w:tcBorders>
            <w:hideMark/>
          </w:tcPr>
          <w:p w:rsidR="00E52032" w:rsidRDefault="008F51EC">
            <w:pPr>
              <w:jc w:val="center"/>
              <w:rPr>
                <w:rFonts w:cs="Arial"/>
                <w:szCs w:val="20"/>
              </w:rPr>
            </w:pPr>
            <w:r>
              <w:rPr>
                <w:rFonts w:cs="Arial"/>
                <w:szCs w:val="20"/>
              </w:rPr>
              <w:t>0-F</w:t>
            </w:r>
          </w:p>
        </w:tc>
        <w:tc>
          <w:tcPr>
            <w:tcW w:w="2814"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napToGrid w:val="0"/>
                <w:szCs w:val="20"/>
                <w:lang w:val="nb-NO"/>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napToGrid w:val="0"/>
                <w:szCs w:val="20"/>
                <w:lang w:val="nb-NO"/>
              </w:rPr>
            </w:pPr>
            <w:r>
              <w:rPr>
                <w:rFonts w:cs="Arial"/>
                <w:snapToGrid w:val="0"/>
                <w:szCs w:val="20"/>
                <w:lang w:val="nb-NO"/>
              </w:rPr>
              <w:t>Reserved</w:t>
            </w:r>
          </w:p>
        </w:tc>
      </w:tr>
    </w:tbl>
    <w:p w:rsidR="00E52032" w:rsidRDefault="00E52032">
      <w:pPr>
        <w:rPr>
          <w:rFonts w:cs="Arial"/>
          <w:szCs w:val="20"/>
        </w:rPr>
      </w:pPr>
    </w:p>
    <w:p w:rsidR="00113E44" w:rsidRPr="00113E44" w:rsidRDefault="00113E44" w:rsidP="00113E44">
      <w:pPr>
        <w:pStyle w:val="Heading4"/>
        <w:rPr>
          <w:b w:val="0"/>
          <w:u w:val="single"/>
        </w:rPr>
      </w:pPr>
      <w:r w:rsidRPr="00113E44">
        <w:rPr>
          <w:b w:val="0"/>
          <w:u w:val="single"/>
        </w:rPr>
        <w:t>TP-REQ-015135/A-CES Reserved Values (TcSE ROIN-138095-1)</w:t>
      </w:r>
    </w:p>
    <w:p w:rsidR="00E52032" w:rsidRDefault="008F51EC">
      <w:pPr>
        <w:rPr>
          <w:rFonts w:cs="Arial"/>
          <w:szCs w:val="20"/>
        </w:rPr>
      </w:pPr>
      <w:r>
        <w:rPr>
          <w:rFonts w:cs="Arial"/>
          <w:szCs w:val="20"/>
        </w:rPr>
        <w:t>If a "Reserved" CES value is received, this value shall be mapped to the "general" value of the related group as defined below:</w:t>
      </w:r>
    </w:p>
    <w:p w:rsidR="00E52032" w:rsidRDefault="00E52032">
      <w:pPr>
        <w:rPr>
          <w:rFonts w:cs="Arial"/>
          <w:szCs w:val="20"/>
        </w:rPr>
      </w:pPr>
    </w:p>
    <w:p w:rsidR="00E52032" w:rsidRDefault="008F51EC">
      <w:pPr>
        <w:tabs>
          <w:tab w:val="num" w:pos="720"/>
        </w:tabs>
        <w:ind w:left="720" w:hanging="360"/>
        <w:rPr>
          <w:rFonts w:cs="Arial"/>
          <w:szCs w:val="20"/>
        </w:rPr>
      </w:pPr>
      <w:r>
        <w:rPr>
          <w:rFonts w:cs="Arial"/>
          <w:szCs w:val="20"/>
        </w:rPr>
        <w:t>"Reserved" CES values with a zero in the high nibble are mapped to "Final Result – Success / update available" (CES = 0x01).</w:t>
      </w:r>
    </w:p>
    <w:p w:rsidR="00E52032" w:rsidRDefault="00E52032">
      <w:pPr>
        <w:tabs>
          <w:tab w:val="num" w:pos="720"/>
        </w:tabs>
        <w:ind w:left="720" w:hanging="360"/>
        <w:rPr>
          <w:rFonts w:cs="Arial"/>
          <w:szCs w:val="20"/>
        </w:rPr>
      </w:pPr>
    </w:p>
    <w:p w:rsidR="00E52032" w:rsidRDefault="008F51EC">
      <w:pPr>
        <w:tabs>
          <w:tab w:val="num" w:pos="720"/>
        </w:tabs>
        <w:ind w:left="720" w:hanging="360"/>
        <w:rPr>
          <w:rFonts w:cs="Arial"/>
          <w:szCs w:val="20"/>
        </w:rPr>
      </w:pPr>
      <w:r>
        <w:rPr>
          <w:rFonts w:cs="Arial"/>
          <w:szCs w:val="20"/>
        </w:rPr>
        <w:t>"Reserved" CES values with a one in the high nibble are mapped to "Final Result – Failure" (CES = 0x10).</w:t>
      </w:r>
    </w:p>
    <w:p w:rsidR="00E52032" w:rsidRDefault="00E52032">
      <w:pPr>
        <w:tabs>
          <w:tab w:val="num" w:pos="720"/>
        </w:tabs>
        <w:ind w:left="720" w:hanging="360"/>
        <w:rPr>
          <w:rFonts w:cs="Arial"/>
          <w:szCs w:val="20"/>
        </w:rPr>
      </w:pPr>
    </w:p>
    <w:p w:rsidR="00E52032" w:rsidRDefault="008F51EC">
      <w:pPr>
        <w:tabs>
          <w:tab w:val="num" w:pos="720"/>
        </w:tabs>
        <w:ind w:left="720" w:hanging="360"/>
        <w:rPr>
          <w:rFonts w:cs="Arial"/>
          <w:szCs w:val="20"/>
        </w:rPr>
      </w:pPr>
      <w:r>
        <w:rPr>
          <w:rFonts w:cs="Arial"/>
          <w:szCs w:val="20"/>
        </w:rPr>
        <w:t>"Reserved" CES values with a two in the high nibble are mapped to "Final Result – Requested Command Not Supported" (CES = 0x24).</w:t>
      </w:r>
    </w:p>
    <w:p w:rsidR="00E52032" w:rsidRDefault="00E52032">
      <w:pPr>
        <w:tabs>
          <w:tab w:val="num" w:pos="720"/>
        </w:tabs>
        <w:ind w:left="720" w:hanging="360"/>
        <w:rPr>
          <w:rFonts w:cs="Arial"/>
          <w:szCs w:val="20"/>
        </w:rPr>
      </w:pPr>
    </w:p>
    <w:p w:rsidR="00E52032" w:rsidRDefault="008F51EC">
      <w:pPr>
        <w:tabs>
          <w:tab w:val="num" w:pos="720"/>
        </w:tabs>
        <w:ind w:left="720" w:hanging="360"/>
        <w:rPr>
          <w:rFonts w:cs="Arial"/>
          <w:szCs w:val="20"/>
        </w:rPr>
      </w:pPr>
      <w:r>
        <w:rPr>
          <w:rFonts w:cs="Arial"/>
          <w:szCs w:val="20"/>
        </w:rPr>
        <w:t>"Reserved" CES values with a three in the high nibble are mapped to "Intermediate Result – Wait" (CES = 0x30).</w:t>
      </w:r>
    </w:p>
    <w:p w:rsidR="00E52032" w:rsidRDefault="00E52032">
      <w:pPr>
        <w:tabs>
          <w:tab w:val="num" w:pos="720"/>
        </w:tabs>
        <w:ind w:left="720" w:hanging="360"/>
        <w:rPr>
          <w:rFonts w:cs="Arial"/>
          <w:szCs w:val="20"/>
        </w:rPr>
      </w:pPr>
    </w:p>
    <w:p w:rsidR="00E52032" w:rsidRDefault="008F51EC">
      <w:pPr>
        <w:tabs>
          <w:tab w:val="num" w:pos="720"/>
        </w:tabs>
        <w:ind w:left="720" w:hanging="360"/>
        <w:rPr>
          <w:rFonts w:cs="Arial"/>
          <w:szCs w:val="20"/>
        </w:rPr>
      </w:pPr>
      <w:r>
        <w:rPr>
          <w:rFonts w:cs="Arial"/>
          <w:szCs w:val="20"/>
        </w:rPr>
        <w:t>"Reserved" CES values in the 0x40 – 0xFF are mapped to "Invalid" (CES = 0x00).</w:t>
      </w:r>
    </w:p>
    <w:p w:rsidR="00E52032" w:rsidRDefault="00E52032">
      <w:pPr>
        <w:rPr>
          <w:rFonts w:cs="Arial"/>
          <w:szCs w:val="20"/>
        </w:rPr>
      </w:pPr>
    </w:p>
    <w:p w:rsidR="00113E44" w:rsidRPr="00113E44" w:rsidRDefault="00113E44" w:rsidP="00113E44">
      <w:pPr>
        <w:pStyle w:val="Heading4"/>
        <w:rPr>
          <w:b w:val="0"/>
          <w:u w:val="single"/>
        </w:rPr>
      </w:pPr>
      <w:r w:rsidRPr="00113E44">
        <w:rPr>
          <w:b w:val="0"/>
          <w:u w:val="single"/>
        </w:rPr>
        <w:t>TP-REQ-015136/A-CES Support (TcSE ROIN-138096-1)</w:t>
      </w:r>
    </w:p>
    <w:p w:rsidR="00E52032" w:rsidRDefault="008F51EC">
      <w:pPr>
        <w:jc w:val="both"/>
        <w:rPr>
          <w:rFonts w:cs="Arial"/>
          <w:szCs w:val="20"/>
        </w:rPr>
      </w:pPr>
      <w:r>
        <w:rPr>
          <w:rFonts w:cs="Arial"/>
          <w:szCs w:val="20"/>
        </w:rPr>
        <w:t>All nodes assigned to receiving logical channels containing CES shall implement all values assigned to each channel.  An appropriate reaction like re-transmission, show failure, show wait screen or show additional information shall be carried out as defined by CES description and HMI specification.</w:t>
      </w:r>
    </w:p>
    <w:p w:rsidR="00E52032" w:rsidRDefault="00E52032">
      <w:pPr>
        <w:rPr>
          <w:rFonts w:cs="Arial"/>
          <w:szCs w:val="20"/>
        </w:rPr>
      </w:pPr>
    </w:p>
    <w:p w:rsidR="00113E44" w:rsidRPr="00113E44" w:rsidRDefault="00113E44" w:rsidP="00113E44">
      <w:pPr>
        <w:pStyle w:val="Heading4"/>
        <w:rPr>
          <w:b w:val="0"/>
          <w:u w:val="single"/>
        </w:rPr>
      </w:pPr>
      <w:r w:rsidRPr="00113E44">
        <w:rPr>
          <w:b w:val="0"/>
          <w:u w:val="single"/>
        </w:rPr>
        <w:t>TP-REQ-015137/A-CES Reporting - Final Result – (CES = 0x01-0x2F) (TcSE ROIN-146451-2)</w:t>
      </w:r>
    </w:p>
    <w:p w:rsidR="00E52032" w:rsidRDefault="008F51EC">
      <w:pPr>
        <w:rPr>
          <w:rFonts w:cs="Arial"/>
          <w:b/>
          <w:szCs w:val="20"/>
        </w:rPr>
      </w:pPr>
      <w:r>
        <w:rPr>
          <w:rFonts w:cs="Arial"/>
          <w:b/>
          <w:szCs w:val="20"/>
        </w:rPr>
        <w:t>Responder</w:t>
      </w:r>
    </w:p>
    <w:p w:rsidR="00E52032" w:rsidRDefault="00E52032">
      <w:pPr>
        <w:rPr>
          <w:rFonts w:cs="Arial"/>
          <w:b/>
          <w:szCs w:val="20"/>
        </w:rPr>
      </w:pPr>
    </w:p>
    <w:p w:rsidR="00E52032" w:rsidRDefault="008F51EC">
      <w:pPr>
        <w:ind w:left="720"/>
        <w:rPr>
          <w:rFonts w:cs="Arial"/>
          <w:b/>
          <w:szCs w:val="20"/>
        </w:rPr>
      </w:pPr>
      <w:r>
        <w:rPr>
          <w:rFonts w:cs="Arial"/>
          <w:b/>
          <w:szCs w:val="20"/>
        </w:rPr>
        <w:t>Success</w:t>
      </w:r>
    </w:p>
    <w:p w:rsidR="00E52032" w:rsidRDefault="008F51EC">
      <w:pPr>
        <w:ind w:left="720"/>
        <w:rPr>
          <w:rFonts w:cs="Arial"/>
          <w:szCs w:val="20"/>
        </w:rPr>
      </w:pPr>
      <w:r>
        <w:rPr>
          <w:rFonts w:cs="Arial"/>
          <w:szCs w:val="20"/>
        </w:rPr>
        <w:t>If a request can be answered successfully, the high nibble of the parameter "</w:t>
      </w:r>
      <w:r>
        <w:rPr>
          <w:rFonts w:cs="Arial"/>
          <w:snapToGrid w:val="0"/>
          <w:szCs w:val="20"/>
        </w:rPr>
        <w:t>Command execution status" is equal to '0'.</w:t>
      </w:r>
    </w:p>
    <w:p w:rsidR="00E52032" w:rsidRDefault="00E52032">
      <w:pPr>
        <w:ind w:left="720"/>
        <w:rPr>
          <w:rFonts w:cs="Arial"/>
          <w:szCs w:val="20"/>
        </w:rPr>
      </w:pPr>
      <w:bookmarkStart w:id="28" w:name="_Toc202344569"/>
    </w:p>
    <w:p w:rsidR="00E52032" w:rsidRDefault="008F51EC">
      <w:pPr>
        <w:ind w:left="720"/>
        <w:rPr>
          <w:rFonts w:cs="Arial"/>
          <w:b/>
          <w:szCs w:val="20"/>
        </w:rPr>
      </w:pPr>
      <w:r>
        <w:rPr>
          <w:rFonts w:cs="Arial"/>
          <w:b/>
          <w:szCs w:val="20"/>
        </w:rPr>
        <w:t>Failure</w:t>
      </w:r>
      <w:bookmarkEnd w:id="28"/>
    </w:p>
    <w:p w:rsidR="00E52032" w:rsidRDefault="008F51EC">
      <w:pPr>
        <w:ind w:left="720"/>
        <w:rPr>
          <w:rFonts w:cs="Arial"/>
          <w:snapToGrid w:val="0"/>
          <w:szCs w:val="20"/>
        </w:rPr>
      </w:pPr>
      <w:r>
        <w:rPr>
          <w:rFonts w:cs="Arial"/>
          <w:szCs w:val="20"/>
        </w:rPr>
        <w:t>If a request has to be answered as failure, the high nibble of parameter "</w:t>
      </w:r>
      <w:r>
        <w:rPr>
          <w:rFonts w:cs="Arial"/>
          <w:snapToGrid w:val="0"/>
          <w:szCs w:val="20"/>
        </w:rPr>
        <w:t>Command execution status" is equal to '1'.</w:t>
      </w:r>
    </w:p>
    <w:p w:rsidR="00E52032" w:rsidRDefault="00E52032">
      <w:pPr>
        <w:ind w:left="720"/>
        <w:rPr>
          <w:rFonts w:cs="Arial"/>
          <w:szCs w:val="20"/>
        </w:rPr>
      </w:pPr>
    </w:p>
    <w:p w:rsidR="00E52032" w:rsidRDefault="008F51EC">
      <w:pPr>
        <w:ind w:left="720"/>
        <w:rPr>
          <w:rFonts w:cs="Arial"/>
          <w:b/>
          <w:szCs w:val="20"/>
        </w:rPr>
      </w:pPr>
      <w:r>
        <w:rPr>
          <w:rFonts w:cs="Arial"/>
          <w:b/>
          <w:szCs w:val="20"/>
        </w:rPr>
        <w:t>Information</w:t>
      </w:r>
    </w:p>
    <w:p w:rsidR="00E52032" w:rsidRDefault="008F51EC">
      <w:pPr>
        <w:ind w:left="720"/>
        <w:rPr>
          <w:rFonts w:cs="Arial"/>
          <w:snapToGrid w:val="0"/>
          <w:szCs w:val="20"/>
        </w:rPr>
      </w:pPr>
      <w:r>
        <w:rPr>
          <w:rFonts w:cs="Arial"/>
          <w:szCs w:val="20"/>
        </w:rPr>
        <w:lastRenderedPageBreak/>
        <w:t>If a request cannot be answered, but additional information to this request is available, the high nibble of parameter "</w:t>
      </w:r>
      <w:r>
        <w:rPr>
          <w:rFonts w:cs="Arial"/>
          <w:snapToGrid w:val="0"/>
          <w:szCs w:val="20"/>
        </w:rPr>
        <w:t>Command execution status" is equal to '2'.</w:t>
      </w:r>
    </w:p>
    <w:p w:rsidR="00E52032" w:rsidRDefault="00E52032">
      <w:pPr>
        <w:ind w:left="720"/>
        <w:rPr>
          <w:rFonts w:cs="Arial"/>
          <w:szCs w:val="20"/>
        </w:rPr>
      </w:pPr>
    </w:p>
    <w:p w:rsidR="00E52032" w:rsidRDefault="008F51EC">
      <w:pPr>
        <w:ind w:left="720"/>
        <w:rPr>
          <w:rFonts w:cs="Arial"/>
          <w:b/>
          <w:szCs w:val="20"/>
        </w:rPr>
      </w:pPr>
      <w:r>
        <w:rPr>
          <w:rFonts w:cs="Arial"/>
          <w:b/>
          <w:szCs w:val="20"/>
        </w:rPr>
        <w:t>No Previous Intermediate Response</w:t>
      </w:r>
    </w:p>
    <w:p w:rsidR="00E52032" w:rsidRDefault="008F51EC">
      <w:pPr>
        <w:ind w:left="720"/>
        <w:rPr>
          <w:rFonts w:cs="Arial"/>
          <w:szCs w:val="20"/>
        </w:rPr>
      </w:pPr>
      <w:r>
        <w:rPr>
          <w:rFonts w:cs="Arial"/>
          <w:szCs w:val="20"/>
        </w:rPr>
        <w:t xml:space="preserve">When a request is received, and the responder can provide a final result within </w:t>
      </w:r>
      <w:r>
        <w:rPr>
          <w:rStyle w:val="spelle"/>
          <w:rFonts w:cs="Arial"/>
          <w:szCs w:val="20"/>
        </w:rPr>
        <w:t>T_isoTPrsp</w:t>
      </w:r>
      <w:r>
        <w:rPr>
          <w:rFonts w:cs="Arial"/>
          <w:szCs w:val="20"/>
        </w:rPr>
        <w:t>, no intermediate result shall be given.  No heartbeat function of this signal shall be activated.</w:t>
      </w:r>
    </w:p>
    <w:p w:rsidR="00E52032" w:rsidRDefault="00E52032">
      <w:pPr>
        <w:ind w:left="720"/>
        <w:rPr>
          <w:rFonts w:cs="Arial"/>
          <w:szCs w:val="20"/>
        </w:rPr>
      </w:pPr>
    </w:p>
    <w:p w:rsidR="00E52032" w:rsidRDefault="008F51EC">
      <w:pPr>
        <w:ind w:left="720"/>
        <w:rPr>
          <w:rFonts w:cs="Arial"/>
          <w:b/>
          <w:szCs w:val="20"/>
        </w:rPr>
      </w:pPr>
      <w:r>
        <w:rPr>
          <w:rFonts w:cs="Arial"/>
          <w:b/>
          <w:szCs w:val="20"/>
        </w:rPr>
        <w:t>Intermediate Response Finished</w:t>
      </w:r>
    </w:p>
    <w:p w:rsidR="00E52032" w:rsidRDefault="008F51EC">
      <w:pPr>
        <w:ind w:left="720"/>
        <w:rPr>
          <w:rFonts w:cs="Arial"/>
          <w:szCs w:val="20"/>
        </w:rPr>
      </w:pPr>
      <w:r>
        <w:rPr>
          <w:rFonts w:cs="Arial"/>
          <w:szCs w:val="20"/>
        </w:rPr>
        <w:t>When the final result for a</w:t>
      </w:r>
      <w:r>
        <w:rPr>
          <w:rFonts w:cs="Arial"/>
          <w:snapToGrid w:val="0"/>
          <w:szCs w:val="20"/>
        </w:rPr>
        <w:t xml:space="preserve"> previous sequence of intermediate result ends the</w:t>
      </w:r>
      <w:r>
        <w:rPr>
          <w:rFonts w:cs="Arial"/>
          <w:szCs w:val="20"/>
        </w:rPr>
        <w:t xml:space="preserve"> heartbeat shall be stopped.</w:t>
      </w:r>
    </w:p>
    <w:p w:rsidR="00E52032" w:rsidRDefault="00E52032">
      <w:pPr>
        <w:ind w:left="720"/>
        <w:rPr>
          <w:rFonts w:cs="Arial"/>
          <w:b/>
          <w:szCs w:val="20"/>
        </w:rPr>
      </w:pPr>
      <w:bookmarkStart w:id="29" w:name="_Toc202344568"/>
    </w:p>
    <w:bookmarkEnd w:id="29"/>
    <w:p w:rsidR="00E52032" w:rsidRDefault="008F51EC">
      <w:pPr>
        <w:rPr>
          <w:rFonts w:cs="Arial"/>
          <w:b/>
          <w:szCs w:val="20"/>
        </w:rPr>
      </w:pPr>
      <w:r>
        <w:rPr>
          <w:rFonts w:cs="Arial"/>
          <w:b/>
          <w:szCs w:val="20"/>
        </w:rPr>
        <w:t>Signal information</w:t>
      </w:r>
    </w:p>
    <w:p w:rsidR="00E52032" w:rsidRDefault="008F51EC">
      <w:pPr>
        <w:rPr>
          <w:rFonts w:cs="Arial"/>
          <w:szCs w:val="20"/>
        </w:rPr>
      </w:pPr>
      <w:r>
        <w:rPr>
          <w:rFonts w:cs="Arial"/>
          <w:szCs w:val="20"/>
        </w:rPr>
        <w:t>When the CES parameter is equal to Final Result – Failure (0x10-0x1F) or Final Result - Information (0x20-0x2F) all fields after the CES field will not be transmitted in the response signal.  Attached arrays are not filled with information, the array and all attached records are not present, no EOS characters are filled in.  Only if the CES parameter is equal to Final Result – Success (0x01), requested data is transmitted.</w:t>
      </w:r>
    </w:p>
    <w:p w:rsidR="00E52032" w:rsidRDefault="00E52032">
      <w:pPr>
        <w:rPr>
          <w:rFonts w:cs="Arial"/>
          <w:szCs w:val="20"/>
        </w:rPr>
      </w:pPr>
    </w:p>
    <w:p w:rsidR="00113E44" w:rsidRPr="00113E44" w:rsidRDefault="00113E44" w:rsidP="00113E44">
      <w:pPr>
        <w:pStyle w:val="Heading4"/>
        <w:rPr>
          <w:b w:val="0"/>
          <w:u w:val="single"/>
        </w:rPr>
      </w:pPr>
      <w:r w:rsidRPr="00113E44">
        <w:rPr>
          <w:b w:val="0"/>
          <w:u w:val="single"/>
        </w:rPr>
        <w:t>TP-REQ-015138/A-CES Reporting - Intermediate Result (CES = 0x30 – 0x3F) (TcSE ROIN-145779-1)</w:t>
      </w:r>
    </w:p>
    <w:p w:rsidR="00E52032" w:rsidRDefault="008F51EC">
      <w:pPr>
        <w:rPr>
          <w:rFonts w:cs="Arial"/>
          <w:b/>
          <w:szCs w:val="20"/>
        </w:rPr>
      </w:pPr>
      <w:r>
        <w:rPr>
          <w:rFonts w:cs="Arial"/>
          <w:b/>
          <w:szCs w:val="20"/>
        </w:rPr>
        <w:t>Responder</w:t>
      </w:r>
    </w:p>
    <w:p w:rsidR="00E52032" w:rsidRDefault="008F51EC">
      <w:pPr>
        <w:rPr>
          <w:rFonts w:cs="Arial"/>
          <w:szCs w:val="20"/>
        </w:rPr>
      </w:pPr>
      <w:r>
        <w:rPr>
          <w:rFonts w:cs="Arial"/>
          <w:szCs w:val="20"/>
        </w:rPr>
        <w:t xml:space="preserve">When a request is received, the responder shall determine if a final result can be provided within </w:t>
      </w:r>
      <w:r>
        <w:rPr>
          <w:rStyle w:val="spelle"/>
          <w:rFonts w:cs="Arial"/>
          <w:szCs w:val="20"/>
        </w:rPr>
        <w:t>T_isoTPrsp</w:t>
      </w:r>
      <w:r>
        <w:rPr>
          <w:rFonts w:cs="Arial"/>
          <w:szCs w:val="20"/>
        </w:rPr>
        <w:t>.  If a final result can not be provided within this time period then an "Intermediate Result" shall be provided.  Once the "Intermediate Result" response sequence is started, the heartbeat function of this signal shall be activated.  The heartbeat function is described in the section "Heartbeat".</w:t>
      </w:r>
    </w:p>
    <w:p w:rsidR="00E52032" w:rsidRDefault="00E52032">
      <w:pPr>
        <w:rPr>
          <w:rFonts w:cs="Arial"/>
          <w:szCs w:val="20"/>
        </w:rPr>
      </w:pPr>
    </w:p>
    <w:p w:rsidR="00E52032" w:rsidRDefault="008F51EC">
      <w:pPr>
        <w:rPr>
          <w:rFonts w:cs="Arial"/>
          <w:b/>
          <w:szCs w:val="20"/>
        </w:rPr>
      </w:pPr>
      <w:r>
        <w:rPr>
          <w:rFonts w:cs="Arial"/>
          <w:b/>
          <w:szCs w:val="20"/>
        </w:rPr>
        <w:t>Signal Information</w:t>
      </w:r>
    </w:p>
    <w:p w:rsidR="00E52032" w:rsidRDefault="008F51EC">
      <w:pPr>
        <w:rPr>
          <w:rFonts w:cs="Arial"/>
          <w:szCs w:val="20"/>
        </w:rPr>
      </w:pPr>
      <w:r>
        <w:rPr>
          <w:rFonts w:cs="Arial"/>
          <w:szCs w:val="20"/>
        </w:rPr>
        <w:t xml:space="preserve">When the CES parameter is equal to Intermediate Result all fields after the CES field </w:t>
      </w:r>
      <w:r>
        <w:rPr>
          <w:rStyle w:val="spelle"/>
          <w:rFonts w:cs="Arial"/>
          <w:szCs w:val="20"/>
        </w:rPr>
        <w:t>shall</w:t>
      </w:r>
      <w:r>
        <w:rPr>
          <w:rFonts w:cs="Arial"/>
          <w:szCs w:val="20"/>
        </w:rPr>
        <w:t xml:space="preserve"> not be transmitted in the response signal.  Attached arrays are not filled with information, the array and all attached records are not present, no EOS characters are filled in, etc.</w:t>
      </w:r>
    </w:p>
    <w:p w:rsidR="00E52032" w:rsidRDefault="00E52032">
      <w:pPr>
        <w:rPr>
          <w:rFonts w:cs="Arial"/>
          <w:szCs w:val="20"/>
        </w:rPr>
      </w:pPr>
    </w:p>
    <w:p w:rsidR="00E52032" w:rsidRDefault="008F51EC">
      <w:pPr>
        <w:rPr>
          <w:rFonts w:cs="Arial"/>
          <w:b/>
          <w:szCs w:val="20"/>
        </w:rPr>
      </w:pPr>
      <w:r>
        <w:rPr>
          <w:rFonts w:cs="Arial"/>
          <w:b/>
          <w:szCs w:val="20"/>
        </w:rPr>
        <w:t>Requester</w:t>
      </w:r>
    </w:p>
    <w:p w:rsidR="00E52032" w:rsidRDefault="008F51EC">
      <w:pPr>
        <w:rPr>
          <w:rFonts w:cs="Arial"/>
          <w:szCs w:val="20"/>
        </w:rPr>
      </w:pPr>
      <w:r>
        <w:rPr>
          <w:rFonts w:cs="Arial"/>
          <w:szCs w:val="20"/>
        </w:rPr>
        <w:t>The requester unit is transmitting a request to the source. The source is answering with an intermediate result.  There are two intermediate result responses available and each may have an impact on functions and HMI.  Therefore, the following scenarios for the HMI have been defined and the implementation of these scenarios will be addressed at the HMI level.  Responses will not swap during runtime, but are fixed to the scenario.</w:t>
      </w:r>
    </w:p>
    <w:p w:rsidR="00E52032" w:rsidRDefault="00E52032">
      <w:pPr>
        <w:rPr>
          <w:rFonts w:cs="Arial"/>
          <w:szCs w:val="20"/>
        </w:rPr>
      </w:pPr>
    </w:p>
    <w:p w:rsidR="00E52032" w:rsidRDefault="008F51EC">
      <w:pPr>
        <w:ind w:left="720"/>
        <w:rPr>
          <w:rFonts w:cs="Arial"/>
          <w:b/>
          <w:szCs w:val="20"/>
        </w:rPr>
      </w:pPr>
      <w:r>
        <w:rPr>
          <w:rFonts w:cs="Arial"/>
          <w:b/>
          <w:szCs w:val="20"/>
        </w:rPr>
        <w:t>Response "Intermediate Result – Wait"</w:t>
      </w:r>
    </w:p>
    <w:p w:rsidR="00E52032" w:rsidRDefault="008F51EC">
      <w:pPr>
        <w:ind w:left="1440"/>
        <w:rPr>
          <w:rFonts w:cs="Arial"/>
          <w:szCs w:val="20"/>
        </w:rPr>
      </w:pPr>
      <w:r>
        <w:rPr>
          <w:rFonts w:cs="Arial"/>
          <w:szCs w:val="20"/>
          <w:u w:val="single"/>
        </w:rPr>
        <w:t>Scenario 1</w:t>
      </w:r>
      <w:r>
        <w:rPr>
          <w:rFonts w:cs="Arial"/>
          <w:szCs w:val="20"/>
        </w:rPr>
        <w:t>:  The requester unit buffers the user input locally and waits for the Response "</w:t>
      </w:r>
      <w:r>
        <w:rPr>
          <w:rStyle w:val="spelle"/>
          <w:rFonts w:cs="Arial"/>
          <w:szCs w:val="20"/>
        </w:rPr>
        <w:t>Final Result</w:t>
      </w:r>
      <w:r>
        <w:rPr>
          <w:rFonts w:cs="Arial"/>
          <w:szCs w:val="20"/>
        </w:rPr>
        <w:t xml:space="preserve">" before it sends a new request.  </w:t>
      </w:r>
    </w:p>
    <w:p w:rsidR="00E52032" w:rsidRDefault="00E52032">
      <w:pPr>
        <w:ind w:left="1440"/>
        <w:rPr>
          <w:rFonts w:cs="Arial"/>
          <w:szCs w:val="20"/>
        </w:rPr>
      </w:pPr>
    </w:p>
    <w:p w:rsidR="00E52032" w:rsidRDefault="008F51EC">
      <w:pPr>
        <w:ind w:left="1440"/>
        <w:rPr>
          <w:rFonts w:cs="Arial"/>
          <w:szCs w:val="20"/>
        </w:rPr>
      </w:pPr>
      <w:r>
        <w:rPr>
          <w:rFonts w:cs="Arial"/>
          <w:szCs w:val="20"/>
        </w:rPr>
        <w:t xml:space="preserve">Implementation example: DTMF-Tones are entered in various </w:t>
      </w:r>
      <w:proofErr w:type="gramStart"/>
      <w:r>
        <w:rPr>
          <w:rFonts w:cs="Arial"/>
          <w:szCs w:val="20"/>
        </w:rPr>
        <w:t>order</w:t>
      </w:r>
      <w:proofErr w:type="gramEnd"/>
      <w:r>
        <w:rPr>
          <w:rFonts w:cs="Arial"/>
          <w:szCs w:val="20"/>
        </w:rPr>
        <w:t xml:space="preserve"> by the user, but processing speed is limited by the GSM-network. Then the DTMF-Tones need to be buffered and sent after the Response "</w:t>
      </w:r>
      <w:r>
        <w:rPr>
          <w:rStyle w:val="spelle"/>
          <w:rFonts w:cs="Arial"/>
          <w:szCs w:val="20"/>
        </w:rPr>
        <w:t>Final Result</w:t>
      </w:r>
      <w:r>
        <w:rPr>
          <w:rFonts w:cs="Arial"/>
          <w:szCs w:val="20"/>
        </w:rPr>
        <w:t>".</w:t>
      </w:r>
    </w:p>
    <w:p w:rsidR="00E52032" w:rsidRDefault="00E52032">
      <w:pPr>
        <w:ind w:left="1440"/>
        <w:rPr>
          <w:rFonts w:cs="Arial"/>
          <w:szCs w:val="20"/>
        </w:rPr>
      </w:pPr>
    </w:p>
    <w:p w:rsidR="00E52032" w:rsidRDefault="008F51EC">
      <w:pPr>
        <w:ind w:left="1440"/>
        <w:rPr>
          <w:rFonts w:cs="Arial"/>
          <w:szCs w:val="20"/>
        </w:rPr>
      </w:pPr>
      <w:r>
        <w:rPr>
          <w:rFonts w:cs="Arial"/>
          <w:szCs w:val="20"/>
          <w:u w:val="single"/>
        </w:rPr>
        <w:t>Scenario 2</w:t>
      </w:r>
      <w:r>
        <w:rPr>
          <w:rFonts w:cs="Arial"/>
          <w:szCs w:val="20"/>
        </w:rPr>
        <w:t>:  The requester unit increases or decreases the parameter internally until user input for this action ends.</w:t>
      </w:r>
    </w:p>
    <w:p w:rsidR="00E52032" w:rsidRDefault="00E52032">
      <w:pPr>
        <w:ind w:left="1440"/>
        <w:rPr>
          <w:rFonts w:cs="Arial"/>
          <w:szCs w:val="20"/>
        </w:rPr>
      </w:pPr>
    </w:p>
    <w:p w:rsidR="00E52032" w:rsidRDefault="008F51EC">
      <w:pPr>
        <w:ind w:left="1440"/>
        <w:rPr>
          <w:rFonts w:cs="Arial"/>
          <w:szCs w:val="20"/>
        </w:rPr>
      </w:pPr>
      <w:r>
        <w:rPr>
          <w:rFonts w:cs="Arial"/>
          <w:szCs w:val="20"/>
        </w:rPr>
        <w:t>Implementation example: To skip several Tracks, the user rapidly pushes the Skip-button.  The number of Tracks to skip is increased in the requester unit until user ends pushing the Skip-button.  Then the request is sent out with the actual value of Tracks to skip in total.</w:t>
      </w:r>
    </w:p>
    <w:p w:rsidR="00E52032" w:rsidRDefault="00E52032">
      <w:pPr>
        <w:rPr>
          <w:rFonts w:cs="Arial"/>
          <w:szCs w:val="20"/>
        </w:rPr>
      </w:pPr>
    </w:p>
    <w:p w:rsidR="00E52032" w:rsidRDefault="008F51EC">
      <w:pPr>
        <w:ind w:left="1440"/>
        <w:rPr>
          <w:rFonts w:cs="Arial"/>
          <w:szCs w:val="20"/>
        </w:rPr>
      </w:pPr>
      <w:r>
        <w:rPr>
          <w:rFonts w:cs="Arial"/>
          <w:szCs w:val="20"/>
          <w:u w:val="single"/>
        </w:rPr>
        <w:t>Scenario 3</w:t>
      </w:r>
      <w:r>
        <w:rPr>
          <w:rFonts w:cs="Arial"/>
          <w:szCs w:val="20"/>
        </w:rPr>
        <w:t>:  The requester unit does not buffer the user input and waits for the Response "</w:t>
      </w:r>
      <w:r>
        <w:rPr>
          <w:rStyle w:val="spelle"/>
          <w:rFonts w:cs="Arial"/>
          <w:szCs w:val="20"/>
        </w:rPr>
        <w:t>Final Result</w:t>
      </w:r>
      <w:r>
        <w:rPr>
          <w:rFonts w:cs="Arial"/>
          <w:szCs w:val="20"/>
        </w:rPr>
        <w:t xml:space="preserve">" before it sends a new request. </w:t>
      </w:r>
    </w:p>
    <w:p w:rsidR="00E52032" w:rsidRDefault="00E52032">
      <w:pPr>
        <w:ind w:left="1440"/>
        <w:rPr>
          <w:rFonts w:cs="Arial"/>
          <w:szCs w:val="20"/>
        </w:rPr>
      </w:pPr>
    </w:p>
    <w:p w:rsidR="00E52032" w:rsidRDefault="008F51EC">
      <w:pPr>
        <w:ind w:left="1440"/>
        <w:rPr>
          <w:rFonts w:cs="Arial"/>
          <w:szCs w:val="20"/>
        </w:rPr>
      </w:pPr>
      <w:r>
        <w:rPr>
          <w:rFonts w:cs="Arial"/>
          <w:szCs w:val="20"/>
        </w:rPr>
        <w:t xml:space="preserve">Implementation example: When scrolling through the Phonebook items, the user may push the Scroll-button faster than the items can be received and displayed. The next Phonebook item is requested not before the previous item is received. This way every single item is displayed to the user. </w:t>
      </w:r>
      <w:proofErr w:type="gramStart"/>
      <w:r>
        <w:rPr>
          <w:rFonts w:cs="Arial"/>
          <w:szCs w:val="20"/>
        </w:rPr>
        <w:t>When the user stops pushing the Scroll-button, scrolling stops immediately and no more Phonebook items are displayed.</w:t>
      </w:r>
      <w:proofErr w:type="gramEnd"/>
    </w:p>
    <w:p w:rsidR="00E52032" w:rsidRDefault="00E52032">
      <w:pPr>
        <w:rPr>
          <w:rFonts w:cs="Arial"/>
          <w:szCs w:val="20"/>
        </w:rPr>
      </w:pPr>
    </w:p>
    <w:p w:rsidR="00E52032" w:rsidRDefault="008F51EC">
      <w:pPr>
        <w:ind w:left="720"/>
        <w:rPr>
          <w:rFonts w:cs="Arial"/>
          <w:b/>
          <w:szCs w:val="20"/>
        </w:rPr>
      </w:pPr>
      <w:r>
        <w:rPr>
          <w:rFonts w:cs="Arial"/>
          <w:b/>
          <w:szCs w:val="20"/>
        </w:rPr>
        <w:lastRenderedPageBreak/>
        <w:t xml:space="preserve">Response </w:t>
      </w:r>
      <w:proofErr w:type="gramStart"/>
      <w:r>
        <w:rPr>
          <w:rFonts w:cs="Arial"/>
          <w:b/>
          <w:szCs w:val="20"/>
        </w:rPr>
        <w:t>" Intermediate</w:t>
      </w:r>
      <w:proofErr w:type="gramEnd"/>
      <w:r>
        <w:rPr>
          <w:rFonts w:cs="Arial"/>
          <w:b/>
          <w:szCs w:val="20"/>
        </w:rPr>
        <w:t xml:space="preserve"> Result – Wait; device busy, previous received request released; new received request executed "</w:t>
      </w:r>
    </w:p>
    <w:p w:rsidR="00E52032" w:rsidRDefault="008F51EC">
      <w:pPr>
        <w:ind w:left="1440"/>
        <w:rPr>
          <w:rFonts w:cs="Arial"/>
          <w:szCs w:val="20"/>
        </w:rPr>
      </w:pPr>
      <w:r>
        <w:rPr>
          <w:rFonts w:cs="Arial"/>
          <w:szCs w:val="20"/>
          <w:u w:val="single"/>
        </w:rPr>
        <w:t>Scenario</w:t>
      </w:r>
      <w:r>
        <w:rPr>
          <w:rFonts w:cs="Arial"/>
          <w:szCs w:val="20"/>
        </w:rPr>
        <w:t>:  The requester unit may send out user input directly with a new request.  The requester does not wait for each response to a request.  If during the heartbeat period a new request is received, parameters related to the new request shall be updated in the responder.  The "Intermediate Result – Wait; device busy, previous received request released; new received request executed" shall be transmitted again to give the requester feedback.</w:t>
      </w:r>
      <w:r>
        <w:t xml:space="preserve">  </w:t>
      </w:r>
      <w:r>
        <w:rPr>
          <w:rFonts w:cs="Arial"/>
          <w:szCs w:val="20"/>
        </w:rPr>
        <w:t>The requester shall delete currently received information related to a superseded request, as soon as a new request is placed.</w:t>
      </w:r>
    </w:p>
    <w:p w:rsidR="00E52032" w:rsidRDefault="00E52032">
      <w:pPr>
        <w:rPr>
          <w:rFonts w:cs="Arial"/>
          <w:szCs w:val="20"/>
        </w:rPr>
      </w:pPr>
    </w:p>
    <w:p w:rsidR="00E52032" w:rsidRDefault="008F51EC">
      <w:pPr>
        <w:ind w:left="1440"/>
        <w:rPr>
          <w:rFonts w:cs="Arial"/>
          <w:szCs w:val="20"/>
        </w:rPr>
      </w:pPr>
      <w:r>
        <w:rPr>
          <w:rFonts w:cs="Arial"/>
          <w:szCs w:val="20"/>
        </w:rPr>
        <w:t xml:space="preserve">Implementation example 1: The user requests to list Phonebook items starting with character 'a', but changes the requested character </w:t>
      </w:r>
      <w:proofErr w:type="gramStart"/>
      <w:r>
        <w:rPr>
          <w:rFonts w:cs="Arial"/>
          <w:szCs w:val="20"/>
        </w:rPr>
        <w:t>to 's'</w:t>
      </w:r>
      <w:proofErr w:type="gramEnd"/>
      <w:r>
        <w:rPr>
          <w:rFonts w:cs="Arial"/>
          <w:szCs w:val="20"/>
        </w:rPr>
        <w:t xml:space="preserve"> before the items are received. The request for character 'a' is released and a new request for </w:t>
      </w:r>
      <w:proofErr w:type="gramStart"/>
      <w:r>
        <w:rPr>
          <w:rFonts w:cs="Arial"/>
          <w:szCs w:val="20"/>
        </w:rPr>
        <w:t>character 's'</w:t>
      </w:r>
      <w:proofErr w:type="gramEnd"/>
      <w:r>
        <w:rPr>
          <w:rFonts w:cs="Arial"/>
          <w:szCs w:val="20"/>
        </w:rPr>
        <w:t xml:space="preserve"> is sent.</w:t>
      </w:r>
    </w:p>
    <w:p w:rsidR="00E52032" w:rsidRDefault="00E52032">
      <w:pPr>
        <w:ind w:left="1440"/>
        <w:rPr>
          <w:rFonts w:cs="Arial"/>
          <w:szCs w:val="20"/>
        </w:rPr>
      </w:pPr>
    </w:p>
    <w:p w:rsidR="00E52032" w:rsidRDefault="008F51EC">
      <w:pPr>
        <w:ind w:left="1440"/>
        <w:rPr>
          <w:rFonts w:cs="Arial"/>
          <w:szCs w:val="20"/>
        </w:rPr>
      </w:pPr>
      <w:r>
        <w:rPr>
          <w:rFonts w:cs="Arial"/>
          <w:szCs w:val="20"/>
        </w:rPr>
        <w:t xml:space="preserve">Implementation example 2: The user requests to list Phonebook items starting with character 'a', but changes the requested character to 's' just as the items for 'a' have been received.  The request for character 'a' is released and the 'a' information is deleted as soon as the new request </w:t>
      </w:r>
      <w:proofErr w:type="gramStart"/>
      <w:r>
        <w:rPr>
          <w:rFonts w:cs="Arial"/>
          <w:szCs w:val="20"/>
        </w:rPr>
        <w:t>for 's'</w:t>
      </w:r>
      <w:proofErr w:type="gramEnd"/>
      <w:r>
        <w:rPr>
          <w:rFonts w:cs="Arial"/>
          <w:szCs w:val="20"/>
        </w:rPr>
        <w:t xml:space="preserve"> is placed. </w:t>
      </w:r>
    </w:p>
    <w:p w:rsidR="00E52032" w:rsidRDefault="00E52032">
      <w:pPr>
        <w:rPr>
          <w:rFonts w:cs="Arial"/>
          <w:szCs w:val="20"/>
        </w:rPr>
      </w:pPr>
    </w:p>
    <w:p w:rsidR="00E52032" w:rsidRDefault="008F51EC">
      <w:pPr>
        <w:rPr>
          <w:rFonts w:cs="Arial"/>
          <w:b/>
          <w:szCs w:val="20"/>
        </w:rPr>
      </w:pPr>
      <w:bookmarkStart w:id="30" w:name="_Toc202344564"/>
      <w:r>
        <w:rPr>
          <w:rFonts w:cs="Arial"/>
          <w:b/>
          <w:szCs w:val="20"/>
        </w:rPr>
        <w:t xml:space="preserve">End </w:t>
      </w:r>
      <w:bookmarkEnd w:id="30"/>
      <w:r>
        <w:rPr>
          <w:rFonts w:cs="Arial"/>
          <w:b/>
          <w:szCs w:val="20"/>
        </w:rPr>
        <w:t>of Intermediate Result</w:t>
      </w:r>
    </w:p>
    <w:p w:rsidR="00E52032" w:rsidRDefault="008F51EC">
      <w:pPr>
        <w:rPr>
          <w:rFonts w:cs="Arial"/>
          <w:szCs w:val="20"/>
        </w:rPr>
      </w:pPr>
      <w:r>
        <w:rPr>
          <w:rFonts w:cs="Arial"/>
          <w:szCs w:val="20"/>
        </w:rPr>
        <w:t>The intermediate result sequence is ended if a final result is reached.</w:t>
      </w:r>
    </w:p>
    <w:p w:rsidR="00E52032" w:rsidRDefault="00E52032">
      <w:pPr>
        <w:rPr>
          <w:rFonts w:cs="Arial"/>
          <w:szCs w:val="20"/>
        </w:rPr>
      </w:pPr>
      <w:bookmarkStart w:id="31" w:name="_Toc202344565"/>
      <w:bookmarkEnd w:id="31"/>
    </w:p>
    <w:p w:rsidR="00C02773" w:rsidRDefault="008F51EC" w:rsidP="00113E44">
      <w:pPr>
        <w:pStyle w:val="Heading4"/>
      </w:pPr>
      <w:r w:rsidRPr="00B9479B">
        <w:t>TP-TMR-REQ-015139/A-T_isoTPrsp (TcSE ROIN-146458-1)</w:t>
      </w:r>
    </w:p>
    <w:p w:rsidR="00C02773" w:rsidRPr="0091772B" w:rsidRDefault="00C02773" w:rsidP="00C02773">
      <w:pPr>
        <w:rPr>
          <w:sz w:val="14"/>
          <w:szCs w:val="14"/>
        </w:rPr>
      </w:pPr>
    </w:p>
    <w:tbl>
      <w:tblPr>
        <w:tblW w:w="10928" w:type="dxa"/>
        <w:jc w:val="center"/>
        <w:tblInd w:w="-1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C02773" w:rsidTr="00C02773">
        <w:trPr>
          <w:jc w:val="center"/>
        </w:trPr>
        <w:tc>
          <w:tcPr>
            <w:tcW w:w="2066"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Default</w:t>
            </w:r>
          </w:p>
        </w:tc>
      </w:tr>
      <w:tr w:rsidR="00C02773" w:rsidTr="00C0277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C02773" w:rsidRPr="00DF054A" w:rsidRDefault="008F51EC">
            <w:pPr>
              <w:spacing w:line="276" w:lineRule="auto"/>
              <w:rPr>
                <w:rFonts w:ascii="Univers" w:eastAsia="Times New Roman" w:hAnsi="Univers" w:cs="Arial"/>
                <w:sz w:val="14"/>
                <w:szCs w:val="14"/>
              </w:rPr>
            </w:pPr>
            <w:r w:rsidRPr="00DF054A">
              <w:rPr>
                <w:rFonts w:cs="Arial"/>
                <w:sz w:val="14"/>
                <w:szCs w:val="14"/>
              </w:rPr>
              <w:t>T_isoTPrsp</w:t>
            </w:r>
          </w:p>
        </w:tc>
        <w:tc>
          <w:tcPr>
            <w:tcW w:w="5442" w:type="dxa"/>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rPr>
            </w:pPr>
            <w:r>
              <w:rPr>
                <w:rFonts w:cs="Arial"/>
                <w:szCs w:val="20"/>
              </w:rPr>
              <w:t>Maximum time period allowed for responder to determine if a Final-Result can be provided one a request is received.</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rPr>
                <w:rFonts w:ascii="Univers" w:eastAsia="Times New Roman" w:hAnsi="Univers" w:cs="Arial"/>
                <w:sz w:val="14"/>
                <w:szCs w:val="14"/>
              </w:rPr>
            </w:pPr>
            <w:r>
              <w:rPr>
                <w:rFonts w:cs="Arial"/>
                <w:sz w:val="14"/>
                <w:szCs w:val="14"/>
              </w:rPr>
              <w:t>0-100</w:t>
            </w:r>
          </w:p>
        </w:tc>
        <w:tc>
          <w:tcPr>
            <w:tcW w:w="108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sz w:val="14"/>
                <w:szCs w:val="14"/>
              </w:rPr>
            </w:pPr>
            <w:r>
              <w:rPr>
                <w:rFonts w:cs="Arial"/>
                <w:sz w:val="14"/>
                <w:szCs w:val="14"/>
              </w:rPr>
              <w:t>20</w:t>
            </w:r>
          </w:p>
        </w:tc>
      </w:tr>
    </w:tbl>
    <w:p w:rsidR="00C02773" w:rsidRPr="00B01CDD" w:rsidRDefault="00C02773" w:rsidP="00C02773">
      <w:pPr>
        <w:rPr>
          <w:sz w:val="14"/>
          <w:szCs w:val="14"/>
        </w:rPr>
      </w:pPr>
    </w:p>
    <w:p w:rsidR="00C02773" w:rsidRDefault="008F51EC" w:rsidP="00113E44">
      <w:pPr>
        <w:pStyle w:val="Heading2"/>
      </w:pPr>
      <w:bookmarkStart w:id="32" w:name="_Toc446341619"/>
      <w:r>
        <w:t>Channel Management</w:t>
      </w:r>
      <w:bookmarkEnd w:id="32"/>
    </w:p>
    <w:p w:rsidR="00113E44" w:rsidRPr="00113E44" w:rsidRDefault="00113E44" w:rsidP="00113E44">
      <w:pPr>
        <w:pStyle w:val="Heading3"/>
        <w:rPr>
          <w:b w:val="0"/>
          <w:u w:val="single"/>
        </w:rPr>
      </w:pPr>
      <w:bookmarkStart w:id="33" w:name="_Toc446341620"/>
      <w:r w:rsidRPr="00113E44">
        <w:rPr>
          <w:b w:val="0"/>
          <w:u w:val="single"/>
        </w:rPr>
        <w:t>TP-REQ-015140/A-Concurrent Data Transmission (TcSE ROIN-145774-1)</w:t>
      </w:r>
      <w:bookmarkEnd w:id="33"/>
    </w:p>
    <w:p w:rsidR="00E52032" w:rsidRDefault="008F51EC">
      <w:pPr>
        <w:rPr>
          <w:rFonts w:eastAsia="MS Mincho" w:cs="Arial"/>
          <w:szCs w:val="20"/>
        </w:rPr>
      </w:pPr>
      <w:r>
        <w:rPr>
          <w:rFonts w:eastAsia="MS Mincho" w:cs="Arial"/>
          <w:szCs w:val="20"/>
        </w:rPr>
        <w:t xml:space="preserve">During an ongoing signal transmission the need for </w:t>
      </w:r>
      <w:proofErr w:type="gramStart"/>
      <w:r>
        <w:rPr>
          <w:rFonts w:eastAsia="MS Mincho" w:cs="Arial"/>
          <w:szCs w:val="20"/>
        </w:rPr>
        <w:t>an</w:t>
      </w:r>
      <w:proofErr w:type="gramEnd"/>
      <w:r>
        <w:rPr>
          <w:rFonts w:eastAsia="MS Mincho" w:cs="Arial"/>
          <w:szCs w:val="20"/>
        </w:rPr>
        <w:t xml:space="preserve"> concurrent data transmission within the same channel could occur.  For example, if the user is browsing continuously in a device which is currently playing the channel will be busy transporting the browse data.  If, during browsing, the active track is ended and the next track is activated all track information like genre, artist and track name need to be transferred, but the channel is still busy transporting the browse data.  The responder shall not interrupt the ongoing data transfer.  The responder shall store the pending data until the channel is free.  When the channel is free, the pending data shall be transferred in regards to priority and topicality.  E.g. if several tracks have been played during </w:t>
      </w:r>
      <w:proofErr w:type="gramStart"/>
      <w:r>
        <w:rPr>
          <w:rFonts w:eastAsia="MS Mincho" w:cs="Arial"/>
          <w:szCs w:val="20"/>
        </w:rPr>
        <w:t>browsing,</w:t>
      </w:r>
      <w:proofErr w:type="gramEnd"/>
      <w:r>
        <w:rPr>
          <w:rFonts w:eastAsia="MS Mincho" w:cs="Arial"/>
          <w:szCs w:val="20"/>
        </w:rPr>
        <w:t xml:space="preserve"> only the track information of the currently active track shall be transferred.</w:t>
      </w:r>
    </w:p>
    <w:p w:rsidR="00113E44" w:rsidRPr="00113E44" w:rsidRDefault="00113E44" w:rsidP="00113E44">
      <w:pPr>
        <w:pStyle w:val="Heading3"/>
        <w:rPr>
          <w:b w:val="0"/>
          <w:u w:val="single"/>
        </w:rPr>
      </w:pPr>
      <w:bookmarkStart w:id="34" w:name="_Toc446341621"/>
      <w:r w:rsidRPr="00113E44">
        <w:rPr>
          <w:b w:val="0"/>
          <w:u w:val="single"/>
        </w:rPr>
        <w:t>TP-REQ-015141/A-Multi-Channel Management (TcSE ROIN-199074-1)</w:t>
      </w:r>
      <w:bookmarkEnd w:id="34"/>
    </w:p>
    <w:p w:rsidR="00E52032" w:rsidRDefault="008F51EC">
      <w:pPr>
        <w:rPr>
          <w:rStyle w:val="msoins0"/>
          <w:rFonts w:cs="Arial"/>
          <w:szCs w:val="20"/>
        </w:rPr>
      </w:pPr>
      <w:r>
        <w:rPr>
          <w:rStyle w:val="msoins0"/>
          <w:rFonts w:cs="Arial"/>
          <w:szCs w:val="20"/>
        </w:rPr>
        <w:t xml:space="preserve">A transmitting node may be assigned several physical channels with each connected to different receiving nodes.  Also, these physical channels may have the capability to transport the same Logical Signal information to different subscribing nodes (e.g.  ArtistName_St, GetTUPresetInfo_Rsp).  The Logical Signal information is supplied from a server either upon request from a client application (e.g. GetTUPresetInfo.Rq) or upon change of status (i.e. "Pushed") within a server application (CurrentStationName.St).  </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 xml:space="preserve">For information sent ("Pushed") upon status change, the server shall send the data to all subscribing clients.  Subscribing clients can be identified through the Signal and Channel Catalog.  Within the Catalog, logical signals are assigned to physical channels and physical channels are assigned to transmitting and receiving nodes.  Where a logical signal is assigned to more then one physical ID indicates that there are multiple subscribers of this information.  </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 xml:space="preserve">For information sent upon request, the server shall only respond to the specific requesting client and not to all clients capable of issuing the same request.  </w:t>
      </w:r>
    </w:p>
    <w:p w:rsidR="00E52032" w:rsidRDefault="00E52032">
      <w:pPr>
        <w:rPr>
          <w:rStyle w:val="msoins0"/>
          <w:rFonts w:cs="Arial"/>
          <w:szCs w:val="20"/>
        </w:rPr>
      </w:pPr>
    </w:p>
    <w:p w:rsidR="00C02773" w:rsidRDefault="008F51EC" w:rsidP="00113E44">
      <w:pPr>
        <w:pStyle w:val="Heading3"/>
      </w:pPr>
      <w:bookmarkStart w:id="35" w:name="_Toc446341622"/>
      <w:r>
        <w:lastRenderedPageBreak/>
        <w:t>Signal Heartbeat</w:t>
      </w:r>
      <w:bookmarkEnd w:id="35"/>
    </w:p>
    <w:p w:rsidR="00E52032" w:rsidRDefault="008F51EC">
      <w:pPr>
        <w:rPr>
          <w:rStyle w:val="msoins0"/>
          <w:rFonts w:cs="Arial"/>
          <w:szCs w:val="20"/>
        </w:rPr>
      </w:pPr>
      <w:r>
        <w:rPr>
          <w:rStyle w:val="msoins0"/>
          <w:rFonts w:cs="Arial"/>
          <w:szCs w:val="20"/>
        </w:rPr>
        <w:t>Due to the possibility that it may take an unspecified amount of time for a responder to provide information back to the requester, the "Intermediate Result – Wait" CES code is provided in the response message.  To ensure that a requester does not wait forever for a response, a "heartbeat" strategy is employed for all logical signals in the "Wait" state.</w:t>
      </w:r>
    </w:p>
    <w:p w:rsidR="00E52032" w:rsidRDefault="00E52032"/>
    <w:p w:rsidR="00113E44" w:rsidRPr="00113E44" w:rsidRDefault="00113E44" w:rsidP="00113E44">
      <w:pPr>
        <w:pStyle w:val="Heading4"/>
        <w:rPr>
          <w:b w:val="0"/>
          <w:u w:val="single"/>
        </w:rPr>
      </w:pPr>
      <w:r w:rsidRPr="00113E44">
        <w:rPr>
          <w:b w:val="0"/>
          <w:u w:val="single"/>
        </w:rPr>
        <w:t>TP-REQ-015142/A-Signal Heartbeat - Responder (TcSE ROIN-145775-1)</w:t>
      </w:r>
    </w:p>
    <w:p w:rsidR="00E52032" w:rsidRDefault="008F51EC">
      <w:pPr>
        <w:rPr>
          <w:rStyle w:val="msoins0"/>
          <w:rFonts w:cs="Arial"/>
          <w:b/>
          <w:szCs w:val="20"/>
        </w:rPr>
      </w:pPr>
      <w:r>
        <w:rPr>
          <w:rStyle w:val="msoins0"/>
          <w:rFonts w:cs="Arial"/>
          <w:b/>
          <w:szCs w:val="20"/>
        </w:rPr>
        <w:t>Responder</w:t>
      </w:r>
    </w:p>
    <w:p w:rsidR="00E52032" w:rsidRDefault="008F51EC">
      <w:pPr>
        <w:rPr>
          <w:rStyle w:val="msoins0"/>
          <w:rFonts w:cs="Arial"/>
          <w:szCs w:val="20"/>
        </w:rPr>
      </w:pPr>
      <w:r>
        <w:rPr>
          <w:rStyle w:val="msoins0"/>
          <w:rFonts w:cs="Arial"/>
          <w:szCs w:val="20"/>
        </w:rPr>
        <w:t xml:space="preserve">The heartbeat signaling function shall be activated, within the responder, immediately after the first transmission of a signal with an "Intermediate Result" (i.e. CES = 0x30 or 0x31).  Once activated, the responder shall, on a periodic basis, re-transmit the "Wait" state signal with an "Intermediate Result".  The periodic transmission rate shall be equal to </w:t>
      </w:r>
      <w:r>
        <w:rPr>
          <w:rStyle w:val="spelle"/>
          <w:rFonts w:cs="Arial"/>
          <w:szCs w:val="20"/>
        </w:rPr>
        <w:t>THB_IntermediateRsp</w:t>
      </w:r>
      <w:r>
        <w:rPr>
          <w:rStyle w:val="msoins0"/>
          <w:rFonts w:cs="Arial"/>
          <w:szCs w:val="20"/>
        </w:rPr>
        <w:t xml:space="preserve">.  </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If multiple signals are in a "Wait" state, then each signal shall require its own heartbeat signaling function.</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When the CES parameter is changed the signal shall be updated and the signal transmitted immediately.</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 xml:space="preserve">When the CES parameter is equal to "Final Result" either success or failure, the heartbeat signaling function shall be canceled. </w:t>
      </w:r>
    </w:p>
    <w:p w:rsidR="00113E44" w:rsidRPr="00113E44" w:rsidRDefault="00113E44" w:rsidP="00113E44">
      <w:pPr>
        <w:pStyle w:val="Heading4"/>
        <w:rPr>
          <w:b w:val="0"/>
          <w:u w:val="single"/>
        </w:rPr>
      </w:pPr>
      <w:bookmarkStart w:id="36" w:name="_Toc202344580"/>
      <w:r w:rsidRPr="00113E44">
        <w:rPr>
          <w:b w:val="0"/>
          <w:u w:val="single"/>
        </w:rPr>
        <w:t>TP-REQ-015143/A-Signal Heartbeat - Requester (TcSE ROIN-146620-1)</w:t>
      </w:r>
    </w:p>
    <w:p w:rsidR="00E52032" w:rsidRDefault="008F51EC">
      <w:pPr>
        <w:rPr>
          <w:rStyle w:val="msoins0"/>
          <w:rFonts w:cs="Arial"/>
          <w:b/>
        </w:rPr>
      </w:pPr>
      <w:r>
        <w:rPr>
          <w:rStyle w:val="msoins0"/>
          <w:rFonts w:cs="Arial"/>
          <w:b/>
          <w:szCs w:val="20"/>
        </w:rPr>
        <w:t>Requester</w:t>
      </w:r>
    </w:p>
    <w:bookmarkEnd w:id="36"/>
    <w:p w:rsidR="00E52032" w:rsidRDefault="008F51EC">
      <w:pPr>
        <w:jc w:val="both"/>
        <w:rPr>
          <w:rStyle w:val="msoins0"/>
        </w:rPr>
      </w:pPr>
      <w:r>
        <w:rPr>
          <w:rStyle w:val="msoins0"/>
          <w:rFonts w:cs="Arial"/>
          <w:szCs w:val="20"/>
        </w:rPr>
        <w:t>When a requester receives a response with an "Intermediate Result", the requester shall activate a signal heartbeat monitoring session in which the Requester starts a received signal timer.  Subsequent receptions of the same Signal ID with an "Intermediate Result" shall reset the respective received signal timer.</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If multiple signals are in a "Wait" state, then each signal shall require its own heartbeat monitoring session.</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The heartbeat monitoring session shall be canceled when a "Final Result" is received regardless of success or failure.</w:t>
      </w:r>
    </w:p>
    <w:p w:rsidR="00E52032" w:rsidRDefault="00E52032">
      <w:pPr>
        <w:rPr>
          <w:rStyle w:val="msoins0"/>
          <w:rFonts w:cs="Arial"/>
          <w:szCs w:val="20"/>
        </w:rPr>
      </w:pPr>
    </w:p>
    <w:p w:rsidR="00E52032" w:rsidRDefault="008F51EC">
      <w:pPr>
        <w:rPr>
          <w:rStyle w:val="msoins0"/>
          <w:rFonts w:cs="Arial"/>
          <w:szCs w:val="20"/>
        </w:rPr>
      </w:pPr>
      <w:r>
        <w:rPr>
          <w:rStyle w:val="msoins0"/>
          <w:rFonts w:cs="Arial"/>
          <w:szCs w:val="20"/>
        </w:rPr>
        <w:t>A signal shall be classified as "missing" if a respective signal is not received after 3 x T</w:t>
      </w:r>
      <w:r>
        <w:rPr>
          <w:rStyle w:val="msoins0"/>
          <w:rFonts w:cs="Arial"/>
          <w:smallCaps/>
          <w:szCs w:val="20"/>
        </w:rPr>
        <w:t>HB_IntermediateRsp</w:t>
      </w:r>
      <w:r>
        <w:rPr>
          <w:rStyle w:val="msoins0"/>
          <w:rFonts w:cs="Arial"/>
          <w:szCs w:val="20"/>
        </w:rPr>
        <w:t>.  Once a signal is determined to be "missing", the heartbeat monitoring session shall be canceled and the original information request released without any retry.</w:t>
      </w:r>
    </w:p>
    <w:p w:rsidR="00113E44" w:rsidRPr="00113E44" w:rsidRDefault="00113E44" w:rsidP="00113E44">
      <w:pPr>
        <w:pStyle w:val="Heading4"/>
        <w:rPr>
          <w:b w:val="0"/>
          <w:u w:val="single"/>
        </w:rPr>
      </w:pPr>
      <w:r w:rsidRPr="00113E44">
        <w:rPr>
          <w:b w:val="0"/>
          <w:u w:val="single"/>
        </w:rPr>
        <w:t xml:space="preserve">TP-REQ-015144/A-Concurrent Data Transmission </w:t>
      </w:r>
      <w:proofErr w:type="gramStart"/>
      <w:r w:rsidRPr="00113E44">
        <w:rPr>
          <w:b w:val="0"/>
          <w:u w:val="single"/>
        </w:rPr>
        <w:t>During</w:t>
      </w:r>
      <w:proofErr w:type="gramEnd"/>
      <w:r w:rsidRPr="00113E44">
        <w:rPr>
          <w:b w:val="0"/>
          <w:u w:val="single"/>
        </w:rPr>
        <w:t xml:space="preserve"> Heartbeat Session (TcSE ROIN-146621-1)</w:t>
      </w:r>
    </w:p>
    <w:p w:rsidR="00E52032" w:rsidRDefault="008F51EC">
      <w:pPr>
        <w:rPr>
          <w:rStyle w:val="msoins0"/>
          <w:rFonts w:cs="Arial"/>
          <w:szCs w:val="20"/>
        </w:rPr>
      </w:pPr>
      <w:r>
        <w:rPr>
          <w:rStyle w:val="msochangeprop0"/>
          <w:rFonts w:cs="Arial"/>
          <w:szCs w:val="20"/>
        </w:rPr>
        <w:t xml:space="preserve">During an ongoing heartbeat session other </w:t>
      </w:r>
      <w:r>
        <w:rPr>
          <w:rStyle w:val="msoins0"/>
          <w:rFonts w:cs="Arial"/>
          <w:szCs w:val="20"/>
        </w:rPr>
        <w:t>logical signals on the same channel from the responder node</w:t>
      </w:r>
      <w:r>
        <w:rPr>
          <w:rStyle w:val="msochangeprop0"/>
          <w:rFonts w:cs="Arial"/>
          <w:szCs w:val="20"/>
        </w:rPr>
        <w:t xml:space="preserve"> </w:t>
      </w:r>
      <w:r>
        <w:rPr>
          <w:rStyle w:val="msoins0"/>
          <w:rFonts w:cs="Arial"/>
          <w:szCs w:val="20"/>
        </w:rPr>
        <w:t>to the requester node shall be allowed to occur.</w:t>
      </w:r>
      <w:r>
        <w:rPr>
          <w:rStyle w:val="msochangeprop0"/>
          <w:rFonts w:cs="Arial"/>
          <w:szCs w:val="20"/>
        </w:rPr>
        <w:t xml:space="preserve"> </w:t>
      </w:r>
      <w:r>
        <w:rPr>
          <w:rStyle w:val="msoins0"/>
          <w:rFonts w:cs="Arial"/>
          <w:szCs w:val="20"/>
        </w:rPr>
        <w:t xml:space="preserve"> T</w:t>
      </w:r>
      <w:r>
        <w:rPr>
          <w:rStyle w:val="msochangeprop0"/>
          <w:rFonts w:cs="Arial"/>
          <w:szCs w:val="20"/>
        </w:rPr>
        <w:t xml:space="preserve">he </w:t>
      </w:r>
      <w:r>
        <w:rPr>
          <w:rStyle w:val="msoins0"/>
          <w:rFonts w:cs="Arial"/>
          <w:szCs w:val="20"/>
        </w:rPr>
        <w:t xml:space="preserve">periodic task for the </w:t>
      </w:r>
      <w:r>
        <w:rPr>
          <w:rStyle w:val="msochangeprop0"/>
          <w:rFonts w:cs="Arial"/>
          <w:szCs w:val="20"/>
        </w:rPr>
        <w:t xml:space="preserve">heartbeat message transmission </w:t>
      </w:r>
      <w:r>
        <w:rPr>
          <w:rStyle w:val="msoins0"/>
          <w:rFonts w:cs="Arial"/>
          <w:szCs w:val="20"/>
        </w:rPr>
        <w:t xml:space="preserve">may occur while another signal is currently being transmitted.  Since this other signal is originating from the same node, the node can be considered as </w:t>
      </w:r>
      <w:r>
        <w:rPr>
          <w:rStyle w:val="msochangeprop0"/>
          <w:rFonts w:cs="Arial"/>
          <w:szCs w:val="20"/>
        </w:rPr>
        <w:t xml:space="preserve">"Node Fully Operable". </w:t>
      </w:r>
      <w:r>
        <w:rPr>
          <w:rStyle w:val="msoins0"/>
          <w:rFonts w:cs="Arial"/>
          <w:szCs w:val="20"/>
        </w:rPr>
        <w:t xml:space="preserve"> Therefore, the reception of another signal allocated to the same channel as the current "wait" state signal shall cause the received signal timer(s) for any signals on the same channel in a monitoring session to be reset.  </w:t>
      </w:r>
    </w:p>
    <w:p w:rsidR="00E52032" w:rsidRDefault="00E52032">
      <w:pPr>
        <w:rPr>
          <w:rStyle w:val="msoins0"/>
          <w:rFonts w:cs="Arial"/>
          <w:szCs w:val="20"/>
        </w:rPr>
      </w:pPr>
    </w:p>
    <w:p w:rsidR="00E52032" w:rsidRDefault="008F51EC">
      <w:pPr>
        <w:rPr>
          <w:rStyle w:val="msochangeprop0"/>
        </w:rPr>
      </w:pPr>
      <w:r>
        <w:rPr>
          <w:rStyle w:val="msochangeprop0"/>
          <w:rFonts w:cs="Arial"/>
          <w:szCs w:val="20"/>
        </w:rPr>
        <w:t xml:space="preserve">After the </w:t>
      </w:r>
      <w:r>
        <w:rPr>
          <w:rStyle w:val="msoins0"/>
          <w:rFonts w:cs="Arial"/>
          <w:szCs w:val="20"/>
        </w:rPr>
        <w:t xml:space="preserve">transmission of the other </w:t>
      </w:r>
      <w:r>
        <w:rPr>
          <w:rStyle w:val="msochangeprop0"/>
          <w:rFonts w:cs="Arial"/>
          <w:szCs w:val="20"/>
        </w:rPr>
        <w:t>signal</w:t>
      </w:r>
      <w:r>
        <w:rPr>
          <w:rStyle w:val="msoins0"/>
          <w:rFonts w:cs="Arial"/>
          <w:szCs w:val="20"/>
        </w:rPr>
        <w:t>, t</w:t>
      </w:r>
      <w:r>
        <w:rPr>
          <w:rStyle w:val="msochangeprop0"/>
          <w:rFonts w:cs="Arial"/>
          <w:szCs w:val="20"/>
        </w:rPr>
        <w:t xml:space="preserve">he heartbeat </w:t>
      </w:r>
      <w:r>
        <w:rPr>
          <w:rStyle w:val="msoins0"/>
          <w:rFonts w:cs="Arial"/>
          <w:szCs w:val="20"/>
        </w:rPr>
        <w:t>signaling function shall be restarted.  If</w:t>
      </w:r>
      <w:r>
        <w:rPr>
          <w:rStyle w:val="msochangeprop0"/>
          <w:rFonts w:cs="Arial"/>
          <w:szCs w:val="20"/>
        </w:rPr>
        <w:t xml:space="preserve"> </w:t>
      </w:r>
      <w:r>
        <w:rPr>
          <w:rStyle w:val="msoins0"/>
          <w:rFonts w:cs="Arial"/>
          <w:szCs w:val="20"/>
        </w:rPr>
        <w:t xml:space="preserve">during the transmission of the other signal </w:t>
      </w:r>
      <w:r>
        <w:rPr>
          <w:rStyle w:val="msochangeprop0"/>
          <w:rFonts w:cs="Arial"/>
          <w:szCs w:val="20"/>
        </w:rPr>
        <w:t xml:space="preserve">a final result </w:t>
      </w:r>
      <w:r>
        <w:rPr>
          <w:rStyle w:val="msoins0"/>
          <w:rFonts w:cs="Arial"/>
          <w:szCs w:val="20"/>
        </w:rPr>
        <w:t xml:space="preserve">is </w:t>
      </w:r>
      <w:r>
        <w:rPr>
          <w:rStyle w:val="msochangeprop0"/>
          <w:rFonts w:cs="Arial"/>
          <w:szCs w:val="20"/>
        </w:rPr>
        <w:t xml:space="preserve">reached on the "wait" state signal, the final result </w:t>
      </w:r>
      <w:r>
        <w:rPr>
          <w:rStyle w:val="msoins0"/>
          <w:rFonts w:cs="Arial"/>
          <w:szCs w:val="20"/>
        </w:rPr>
        <w:t xml:space="preserve">shall be </w:t>
      </w:r>
      <w:r>
        <w:rPr>
          <w:rStyle w:val="msochangeprop0"/>
          <w:rFonts w:cs="Arial"/>
          <w:szCs w:val="20"/>
        </w:rPr>
        <w:t>transmit</w:t>
      </w:r>
      <w:r>
        <w:rPr>
          <w:rStyle w:val="msoins0"/>
          <w:rFonts w:cs="Arial"/>
          <w:szCs w:val="20"/>
        </w:rPr>
        <w:t>ted</w:t>
      </w:r>
      <w:r>
        <w:rPr>
          <w:rStyle w:val="msochangeprop0"/>
          <w:rFonts w:cs="Arial"/>
          <w:szCs w:val="20"/>
        </w:rPr>
        <w:t xml:space="preserve"> as soon as the bus is free.</w:t>
      </w:r>
    </w:p>
    <w:p w:rsidR="00E52032" w:rsidRDefault="00E52032">
      <w:pPr>
        <w:rPr>
          <w:rStyle w:val="msochangeprop0"/>
          <w:rFonts w:cs="Arial"/>
          <w:szCs w:val="20"/>
        </w:rPr>
      </w:pPr>
    </w:p>
    <w:p w:rsidR="00E52032" w:rsidRDefault="008F51EC">
      <w:pPr>
        <w:rPr>
          <w:rStyle w:val="msochangeprop0"/>
          <w:rFonts w:cs="Arial"/>
          <w:szCs w:val="20"/>
        </w:rPr>
      </w:pPr>
      <w:r>
        <w:rPr>
          <w:rStyle w:val="msoins0"/>
          <w:rFonts w:cs="Arial"/>
          <w:szCs w:val="20"/>
        </w:rPr>
        <w:t>The following figure will elaborate on the items previously mentioned.</w:t>
      </w:r>
    </w:p>
    <w:p w:rsidR="00E52032" w:rsidRDefault="008F51EC">
      <w:pPr>
        <w:jc w:val="center"/>
        <w:rPr>
          <w:rStyle w:val="msochangeprop0"/>
          <w:rFonts w:cs="Arial"/>
          <w:szCs w:val="20"/>
        </w:rPr>
      </w:pPr>
      <w:r>
        <w:rPr>
          <w:noProof/>
        </w:rPr>
        <w:lastRenderedPageBreak/>
        <w:drawing>
          <wp:inline distT="0" distB="0" distL="0" distR="0" wp14:anchorId="4E51DCA7" wp14:editId="358AE3BC">
            <wp:extent cx="3838575" cy="28670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38575" cy="2867025"/>
                    </a:xfrm>
                    <a:prstGeom prst="rect">
                      <a:avLst/>
                    </a:prstGeom>
                    <a:noFill/>
                    <a:ln w="6350" cmpd="sng">
                      <a:solidFill>
                        <a:srgbClr val="000000"/>
                      </a:solidFill>
                      <a:miter lim="800000"/>
                      <a:headEnd/>
                      <a:tailEnd/>
                    </a:ln>
                    <a:effectLst/>
                  </pic:spPr>
                </pic:pic>
              </a:graphicData>
            </a:graphic>
          </wp:inline>
        </w:drawing>
      </w:r>
    </w:p>
    <w:p w:rsidR="00E52032" w:rsidRDefault="00E52032">
      <w:pPr>
        <w:rPr>
          <w:rStyle w:val="msochangeprop0"/>
          <w:rFonts w:cs="Arial"/>
          <w:szCs w:val="20"/>
        </w:rPr>
      </w:pPr>
    </w:p>
    <w:p w:rsidR="00E52032" w:rsidRDefault="00E52032">
      <w:pPr>
        <w:rPr>
          <w:rStyle w:val="msochangeprop0"/>
          <w:rFonts w:cs="Arial"/>
          <w:szCs w:val="20"/>
        </w:rPr>
      </w:pPr>
    </w:p>
    <w:p w:rsidR="00E52032" w:rsidRDefault="008F51EC">
      <w:pPr>
        <w:rPr>
          <w:rStyle w:val="msochangeprop0"/>
          <w:rFonts w:cs="Arial"/>
          <w:szCs w:val="20"/>
        </w:rPr>
      </w:pPr>
      <w:r>
        <w:rPr>
          <w:rStyle w:val="msoins0"/>
          <w:rFonts w:cs="Arial"/>
          <w:szCs w:val="20"/>
        </w:rPr>
        <w:t xml:space="preserve">(1)  </w:t>
      </w:r>
      <w:r>
        <w:rPr>
          <w:rStyle w:val="msochangeprop0"/>
          <w:rFonts w:cs="Arial"/>
          <w:szCs w:val="20"/>
        </w:rPr>
        <w:t>The request is placed from the requester node onto the bus system. This could be a CAN frame or a ISO-TP message</w:t>
      </w:r>
    </w:p>
    <w:p w:rsidR="00E52032" w:rsidRDefault="00E52032">
      <w:pPr>
        <w:rPr>
          <w:rStyle w:val="msoins0"/>
        </w:rPr>
      </w:pPr>
    </w:p>
    <w:p w:rsidR="00E52032" w:rsidRDefault="008F51EC">
      <w:pPr>
        <w:rPr>
          <w:rStyle w:val="msoins0"/>
          <w:rFonts w:cs="Arial"/>
          <w:szCs w:val="20"/>
        </w:rPr>
      </w:pPr>
      <w:r>
        <w:rPr>
          <w:rStyle w:val="msoins0"/>
          <w:rFonts w:cs="Arial"/>
          <w:szCs w:val="20"/>
        </w:rPr>
        <w:t xml:space="preserve">(2)  </w:t>
      </w:r>
      <w:r>
        <w:rPr>
          <w:rStyle w:val="msochangeprop0"/>
          <w:rFonts w:cs="Arial"/>
          <w:szCs w:val="20"/>
        </w:rPr>
        <w:t xml:space="preserve">The </w:t>
      </w:r>
      <w:r>
        <w:rPr>
          <w:rStyle w:val="msoins0"/>
          <w:rFonts w:cs="Arial"/>
          <w:szCs w:val="20"/>
        </w:rPr>
        <w:t>responder</w:t>
      </w:r>
      <w:r>
        <w:rPr>
          <w:rStyle w:val="msochangeprop0"/>
          <w:rFonts w:cs="Arial"/>
          <w:szCs w:val="20"/>
        </w:rPr>
        <w:t xml:space="preserve"> is answering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w:t>
      </w:r>
      <w:r>
        <w:rPr>
          <w:rStyle w:val="msoins0"/>
          <w:rFonts w:cs="Arial"/>
          <w:szCs w:val="20"/>
        </w:rPr>
        <w:t xml:space="preserve"> </w:t>
      </w:r>
      <w:r>
        <w:rPr>
          <w:rStyle w:val="msochangeprop0"/>
          <w:rFonts w:cs="Arial"/>
          <w:szCs w:val="20"/>
        </w:rPr>
        <w:t xml:space="preserve">After the first transmission the heartbeat function is activated. </w:t>
      </w:r>
      <w:r>
        <w:rPr>
          <w:rStyle w:val="msoins0"/>
          <w:rFonts w:cs="Arial"/>
          <w:szCs w:val="20"/>
        </w:rPr>
        <w:t xml:space="preserve"> </w:t>
      </w:r>
      <w:r>
        <w:rPr>
          <w:rStyle w:val="msochangeprop0"/>
          <w:rFonts w:cs="Arial"/>
          <w:szCs w:val="20"/>
        </w:rPr>
        <w:t xml:space="preserve">The timer is reloaded with </w:t>
      </w:r>
      <w:r>
        <w:rPr>
          <w:rStyle w:val="spelle"/>
          <w:rFonts w:cs="Arial"/>
          <w:szCs w:val="20"/>
        </w:rPr>
        <w:t>T</w:t>
      </w:r>
      <w:r>
        <w:rPr>
          <w:rStyle w:val="spelle"/>
          <w:rFonts w:cs="Arial"/>
          <w:smallCaps/>
          <w:szCs w:val="20"/>
        </w:rPr>
        <w:t>HB_IntermediateRsp</w:t>
      </w:r>
      <w:r>
        <w:rPr>
          <w:rStyle w:val="msochangeprop0"/>
          <w:rFonts w:cs="Arial"/>
          <w:szCs w:val="20"/>
        </w:rPr>
        <w:t xml:space="preserve">. </w:t>
      </w:r>
      <w:r>
        <w:rPr>
          <w:rStyle w:val="msoins0"/>
          <w:rFonts w:cs="Arial"/>
          <w:szCs w:val="20"/>
        </w:rPr>
        <w:t xml:space="preserve"> When</w:t>
      </w:r>
      <w:r>
        <w:rPr>
          <w:rStyle w:val="msochangeprop0"/>
          <w:rFonts w:cs="Arial"/>
          <w:szCs w:val="20"/>
        </w:rPr>
        <w:t xml:space="preserve"> the timer </w:t>
      </w:r>
      <w:r>
        <w:rPr>
          <w:rStyle w:val="msoins0"/>
          <w:rFonts w:cs="Arial"/>
          <w:szCs w:val="20"/>
        </w:rPr>
        <w:t>expires</w:t>
      </w:r>
      <w:r>
        <w:rPr>
          <w:rStyle w:val="msochangeprop0"/>
          <w:rFonts w:cs="Arial"/>
          <w:szCs w:val="20"/>
        </w:rPr>
        <w:t xml:space="preserve"> the next transmission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is performed. </w:t>
      </w:r>
      <w:r>
        <w:rPr>
          <w:rStyle w:val="msoins0"/>
          <w:rFonts w:cs="Arial"/>
          <w:szCs w:val="20"/>
        </w:rPr>
        <w:t xml:space="preserve"> </w:t>
      </w:r>
      <w:r>
        <w:rPr>
          <w:rStyle w:val="msochangeprop0"/>
          <w:rFonts w:cs="Arial"/>
          <w:szCs w:val="20"/>
        </w:rPr>
        <w:t>No other TP traffic occurs during the heartbeat transmission.</w:t>
      </w:r>
    </w:p>
    <w:p w:rsidR="00E52032" w:rsidRDefault="00E52032">
      <w:pPr>
        <w:rPr>
          <w:rStyle w:val="msochangeprop0"/>
        </w:rPr>
      </w:pPr>
    </w:p>
    <w:p w:rsidR="00E52032" w:rsidRDefault="008F51EC">
      <w:pPr>
        <w:rPr>
          <w:rStyle w:val="msochangeprop0"/>
        </w:rPr>
      </w:pPr>
      <w:r>
        <w:rPr>
          <w:rStyle w:val="msochangeprop0"/>
          <w:rFonts w:cs="Arial"/>
          <w:szCs w:val="20"/>
        </w:rPr>
        <w:t>(</w:t>
      </w:r>
      <w:r>
        <w:rPr>
          <w:rStyle w:val="msoins0"/>
          <w:rFonts w:cs="Arial"/>
          <w:szCs w:val="20"/>
        </w:rPr>
        <w:t>3)</w:t>
      </w:r>
      <w:r>
        <w:rPr>
          <w:rStyle w:val="msochangeprop0"/>
          <w:rFonts w:cs="Arial"/>
          <w:szCs w:val="20"/>
        </w:rPr>
        <w:t xml:space="preserve"> &amp; (</w:t>
      </w:r>
      <w:r>
        <w:rPr>
          <w:rStyle w:val="msoins0"/>
          <w:rFonts w:cs="Arial"/>
          <w:szCs w:val="20"/>
        </w:rPr>
        <w:t>4</w:t>
      </w:r>
      <w:r>
        <w:rPr>
          <w:rFonts w:cs="Arial"/>
          <w:szCs w:val="20"/>
        </w:rPr>
        <w:t xml:space="preserve">) </w:t>
      </w:r>
      <w:proofErr w:type="gramStart"/>
      <w:r>
        <w:rPr>
          <w:rFonts w:cs="Arial"/>
          <w:szCs w:val="20"/>
        </w:rPr>
        <w:t>After</w:t>
      </w:r>
      <w:proofErr w:type="gramEnd"/>
      <w:r>
        <w:rPr>
          <w:rStyle w:val="msochangeprop0"/>
          <w:rFonts w:cs="Arial"/>
          <w:szCs w:val="20"/>
        </w:rPr>
        <w:t xml:space="preserve"> the </w:t>
      </w:r>
      <w:r>
        <w:rPr>
          <w:rStyle w:val="msoins0"/>
          <w:rFonts w:cs="Arial"/>
          <w:szCs w:val="20"/>
        </w:rPr>
        <w:t>responder</w:t>
      </w:r>
      <w:r>
        <w:rPr>
          <w:rStyle w:val="msochangeprop0"/>
          <w:rFonts w:cs="Arial"/>
          <w:szCs w:val="20"/>
        </w:rPr>
        <w:t xml:space="preserve"> is answering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other TP traffic occurs </w:t>
      </w:r>
      <w:r>
        <w:rPr>
          <w:rStyle w:val="msoins0"/>
          <w:rFonts w:cs="Arial"/>
          <w:szCs w:val="20"/>
        </w:rPr>
        <w:t>on</w:t>
      </w:r>
      <w:r>
        <w:rPr>
          <w:rStyle w:val="msochangeprop0"/>
          <w:rFonts w:cs="Arial"/>
          <w:szCs w:val="20"/>
        </w:rPr>
        <w:t xml:space="preserve"> the channel. </w:t>
      </w:r>
      <w:r>
        <w:rPr>
          <w:rStyle w:val="msoins0"/>
          <w:rFonts w:cs="Arial"/>
          <w:szCs w:val="20"/>
        </w:rPr>
        <w:t xml:space="preserve"> </w:t>
      </w:r>
      <w:r>
        <w:rPr>
          <w:rStyle w:val="msochangeprop0"/>
          <w:rFonts w:cs="Arial"/>
          <w:szCs w:val="20"/>
        </w:rPr>
        <w:t xml:space="preserve">Due to this other traffic, the heartbeat message transmission </w:t>
      </w:r>
      <w:r>
        <w:rPr>
          <w:rStyle w:val="msoins0"/>
          <w:rFonts w:cs="Arial"/>
          <w:szCs w:val="20"/>
        </w:rPr>
        <w:t>must be queued until the channel is free</w:t>
      </w:r>
      <w:r>
        <w:rPr>
          <w:rStyle w:val="msochangeprop0"/>
          <w:rFonts w:cs="Arial"/>
          <w:szCs w:val="20"/>
        </w:rPr>
        <w:t xml:space="preserve">. </w:t>
      </w:r>
      <w:r>
        <w:rPr>
          <w:rStyle w:val="msoins0"/>
          <w:rFonts w:cs="Arial"/>
          <w:szCs w:val="20"/>
        </w:rPr>
        <w:t xml:space="preserve"> After the completion of the other TP traffic, the heartbeat signaling function shall be restarted.  </w:t>
      </w:r>
    </w:p>
    <w:p w:rsidR="00E52032" w:rsidRDefault="00E52032">
      <w:pPr>
        <w:rPr>
          <w:rStyle w:val="msochangeprop0"/>
        </w:rPr>
      </w:pPr>
    </w:p>
    <w:p w:rsidR="00C02773" w:rsidRDefault="008F51EC" w:rsidP="00113E44">
      <w:pPr>
        <w:pStyle w:val="Heading4"/>
      </w:pPr>
      <w:r w:rsidRPr="00B9479B">
        <w:t>TP-TMR-REQ-015145/A-THB_IntermediateRsp (TcSE ROIN-146545-1)</w:t>
      </w:r>
    </w:p>
    <w:p w:rsidR="00C02773" w:rsidRPr="0091772B" w:rsidRDefault="00C02773" w:rsidP="00C02773">
      <w:pPr>
        <w:rPr>
          <w:sz w:val="14"/>
          <w:szCs w:val="14"/>
        </w:rPr>
      </w:pPr>
    </w:p>
    <w:tbl>
      <w:tblPr>
        <w:tblW w:w="10928" w:type="dxa"/>
        <w:jc w:val="center"/>
        <w:tblInd w:w="-1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C02773" w:rsidTr="00C02773">
        <w:trPr>
          <w:jc w:val="center"/>
        </w:trPr>
        <w:tc>
          <w:tcPr>
            <w:tcW w:w="2066"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b/>
                <w:sz w:val="14"/>
                <w:szCs w:val="14"/>
              </w:rPr>
            </w:pPr>
            <w:r>
              <w:rPr>
                <w:rFonts w:cs="Arial"/>
                <w:b/>
                <w:sz w:val="14"/>
                <w:szCs w:val="14"/>
              </w:rPr>
              <w:t>Default</w:t>
            </w:r>
          </w:p>
        </w:tc>
      </w:tr>
      <w:tr w:rsidR="00C02773" w:rsidTr="00C0277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C02773" w:rsidRPr="00DF054A" w:rsidRDefault="008F51EC">
            <w:pPr>
              <w:spacing w:line="276" w:lineRule="auto"/>
              <w:rPr>
                <w:rFonts w:ascii="Univers" w:eastAsia="Times New Roman" w:hAnsi="Univers" w:cs="Arial"/>
                <w:sz w:val="14"/>
                <w:szCs w:val="14"/>
              </w:rPr>
            </w:pPr>
            <w:r w:rsidRPr="00DF054A">
              <w:rPr>
                <w:rFonts w:cs="Arial"/>
                <w:sz w:val="14"/>
                <w:szCs w:val="14"/>
              </w:rPr>
              <w:t>THB_IntermediateRsp</w:t>
            </w:r>
          </w:p>
        </w:tc>
        <w:tc>
          <w:tcPr>
            <w:tcW w:w="5442" w:type="dxa"/>
            <w:tcBorders>
              <w:top w:val="single" w:sz="4" w:space="0" w:color="auto"/>
              <w:left w:val="single" w:sz="4" w:space="0" w:color="auto"/>
              <w:bottom w:val="single" w:sz="4" w:space="0" w:color="auto"/>
              <w:right w:val="single" w:sz="4" w:space="0" w:color="auto"/>
            </w:tcBorders>
            <w:hideMark/>
          </w:tcPr>
          <w:p w:rsidR="00E52032" w:rsidRDefault="008F51EC">
            <w:pPr>
              <w:rPr>
                <w:rFonts w:eastAsia="MS Mincho"/>
              </w:rPr>
            </w:pPr>
            <w:r>
              <w:rPr>
                <w:rFonts w:cs="Arial"/>
                <w:szCs w:val="20"/>
              </w:rPr>
              <w:t>Periodic transmit rate of the heartbeat message for signals in the "wait" state.</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sz w:val="14"/>
                <w:szCs w:val="14"/>
              </w:rPr>
            </w:pPr>
            <w:r>
              <w:rPr>
                <w:rFonts w:cs="Arial"/>
                <w:sz w:val="14"/>
                <w:szCs w:val="14"/>
              </w:rPr>
              <w:t>100</w:t>
            </w:r>
          </w:p>
        </w:tc>
        <w:tc>
          <w:tcPr>
            <w:tcW w:w="900" w:type="dxa"/>
            <w:tcBorders>
              <w:top w:val="single" w:sz="4" w:space="0" w:color="auto"/>
              <w:left w:val="single" w:sz="4" w:space="0" w:color="auto"/>
              <w:bottom w:val="single" w:sz="4" w:space="0" w:color="auto"/>
              <w:right w:val="single" w:sz="4" w:space="0" w:color="auto"/>
            </w:tcBorders>
            <w:hideMark/>
          </w:tcPr>
          <w:p w:rsidR="00C02773" w:rsidRDefault="008F51EC">
            <w:pPr>
              <w:spacing w:line="276" w:lineRule="auto"/>
              <w:jc w:val="center"/>
              <w:rPr>
                <w:rFonts w:ascii="Univers" w:eastAsia="Times New Roman" w:hAnsi="Univers" w:cs="Arial"/>
                <w:sz w:val="14"/>
                <w:szCs w:val="14"/>
              </w:rPr>
            </w:pPr>
            <w:r>
              <w:rPr>
                <w:rFonts w:cs="Arial"/>
                <w:sz w:val="14"/>
                <w:szCs w:val="14"/>
              </w:rPr>
              <w:t>1000</w:t>
            </w:r>
          </w:p>
        </w:tc>
      </w:tr>
    </w:tbl>
    <w:p w:rsidR="00C02773" w:rsidRPr="00B01CDD" w:rsidRDefault="00C02773" w:rsidP="00C02773">
      <w:pPr>
        <w:rPr>
          <w:sz w:val="14"/>
          <w:szCs w:val="14"/>
        </w:rPr>
      </w:pPr>
    </w:p>
    <w:p w:rsidR="00C02773" w:rsidRDefault="008F51EC" w:rsidP="00113E44">
      <w:pPr>
        <w:pStyle w:val="Heading2"/>
      </w:pPr>
      <w:bookmarkStart w:id="37" w:name="_Toc446341623"/>
      <w:r>
        <w:t>Signal and Channel Catalog</w:t>
      </w:r>
      <w:bookmarkEnd w:id="37"/>
    </w:p>
    <w:p w:rsidR="00C02773" w:rsidRDefault="008F51EC" w:rsidP="00113E44">
      <w:pPr>
        <w:pStyle w:val="Heading3"/>
      </w:pPr>
      <w:bookmarkStart w:id="38" w:name="_Toc446341624"/>
      <w:r>
        <w:t>Signal/Channel Mapping Tables</w:t>
      </w:r>
      <w:bookmarkEnd w:id="38"/>
    </w:p>
    <w:p w:rsidR="00E52032" w:rsidRDefault="008F51EC">
      <w:pPr>
        <w:rPr>
          <w:rFonts w:eastAsia="MS Mincho" w:cs="Arial"/>
          <w:szCs w:val="20"/>
        </w:rPr>
      </w:pPr>
      <w:r>
        <w:rPr>
          <w:rFonts w:eastAsia="MS Mincho" w:cs="Arial"/>
          <w:szCs w:val="20"/>
        </w:rPr>
        <w:t>The following section shall provide the signal to channel mapping tables.  The mapping tables provide a reference as to which logical signals will be contained in which physical channel.  Please note that some logical signals can be contained in several physical channels.  Consult the Signal Descriptions section for exact details of each signal.</w:t>
      </w:r>
    </w:p>
    <w:p w:rsidR="00C02773" w:rsidRDefault="008F51EC" w:rsidP="00113E44">
      <w:pPr>
        <w:pStyle w:val="Heading4"/>
      </w:pPr>
      <w:r w:rsidRPr="00B9479B">
        <w:t>TP-PHY-TPP-REQ-023116/D-AUDIO - RDISP (TcSE ROIN-138122-6)</w:t>
      </w:r>
    </w:p>
    <w:p w:rsidR="00C02773" w:rsidRDefault="008F51EC">
      <w:pPr>
        <w:rPr>
          <w:rFonts w:eastAsia="MS Mincho" w:cs="Arial"/>
        </w:rPr>
      </w:pPr>
      <w:r>
        <w:rPr>
          <w:rFonts w:eastAsia="MS Mincho" w:cs="Arial"/>
        </w:rPr>
        <w:t>The AUDIO – RDISP channel represent the signals connecting "AUDIO" features and "RDISP" display features.  "AUDIO" represents a Radio and / or CD unit.  The "AUDIO" device could be a headunit like IAM/AHU/ACM/ACU.  RDISP represents the multimedia display unit. The RDISP device could be an MFD.</w:t>
      </w:r>
    </w:p>
    <w:p w:rsidR="00C02773" w:rsidRDefault="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trPr>
          <w:cantSplit/>
          <w:trHeight w:val="270"/>
          <w:jc w:val="center"/>
        </w:trPr>
        <w:tc>
          <w:tcPr>
            <w:tcW w:w="10075" w:type="dxa"/>
            <w:gridSpan w:val="7"/>
            <w:tcBorders>
              <w:top w:val="single" w:sz="8" w:space="0" w:color="auto"/>
              <w:left w:val="single" w:sz="8" w:space="0" w:color="auto"/>
              <w:bottom w:val="single" w:sz="4" w:space="0" w:color="auto"/>
              <w:right w:val="single" w:sz="8" w:space="0" w:color="000000"/>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Audio</w:t>
            </w:r>
          </w:p>
        </w:tc>
        <w:tc>
          <w:tcPr>
            <w:tcW w:w="2086"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0x2B4</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AUDIO_RDISP_WORD_Tx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15</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RDISP</w:t>
            </w:r>
          </w:p>
        </w:tc>
        <w:tc>
          <w:tcPr>
            <w:tcW w:w="2086"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lastRenderedPageBreak/>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0x3B</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RadioText_St</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AMFM, DAB</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0x60</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GetStationList_Rsp</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Dynamic Station List</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0x63</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GetTAGInfo_Rsp</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AMFM</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0x52</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GetFolderName_Rsp</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0x3D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GetMPInfo_Rsp</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0x3E</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ActiveFolderInfo_St</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0x3F</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AlbumName_St</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0x42</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ArtistName_St</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0x43</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FileName_St</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0x44</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FolderName_St</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70"/>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0x45</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GenreName_St</w:t>
            </w:r>
          </w:p>
        </w:tc>
        <w:tc>
          <w:tcPr>
            <w:tcW w:w="2086" w:type="dxa"/>
            <w:tcBorders>
              <w:top w:val="nil"/>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0x46</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TrackName_St</w:t>
            </w:r>
          </w:p>
        </w:tc>
        <w:tc>
          <w:tcPr>
            <w:tcW w:w="2086" w:type="dxa"/>
            <w:tcBorders>
              <w:top w:val="single" w:sz="4" w:space="0" w:color="auto"/>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70"/>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hideMark/>
          </w:tcPr>
          <w:p w:rsidR="00C02773" w:rsidRDefault="008F51EC">
            <w:pPr>
              <w:rPr>
                <w:rFonts w:eastAsia="MS Mincho" w:cs="Arial"/>
                <w:sz w:val="16"/>
                <w:szCs w:val="16"/>
              </w:rPr>
            </w:pPr>
            <w:r>
              <w:rPr>
                <w:rFonts w:eastAsia="MS Mincho" w:cs="Arial"/>
                <w:sz w:val="16"/>
                <w:szCs w:val="16"/>
              </w:rPr>
              <w:t> </w:t>
            </w:r>
          </w:p>
        </w:tc>
        <w:tc>
          <w:tcPr>
            <w:tcW w:w="914" w:type="dxa"/>
            <w:noWrap/>
            <w:vAlign w:val="bottom"/>
            <w:hideMark/>
          </w:tcPr>
          <w:p w:rsidR="00C02773" w:rsidRDefault="008F51EC">
            <w:pPr>
              <w:rPr>
                <w:rFonts w:eastAsia="MS Mincho" w:cs="Arial"/>
                <w:sz w:val="16"/>
                <w:szCs w:val="16"/>
              </w:rPr>
            </w:pPr>
            <w:r>
              <w:rPr>
                <w:rFonts w:eastAsia="MS Mincho" w:cs="Arial"/>
                <w:sz w:val="16"/>
                <w:szCs w:val="16"/>
              </w:rPr>
              <w:t> </w:t>
            </w: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0x64</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r>
              <w:rPr>
                <w:rFonts w:eastAsia="MS Mincho" w:cs="Arial"/>
                <w:sz w:val="16"/>
                <w:szCs w:val="16"/>
              </w:rPr>
              <w:t>GetCDTOCData_Rsp</w:t>
            </w:r>
          </w:p>
        </w:tc>
        <w:tc>
          <w:tcPr>
            <w:tcW w:w="2086" w:type="dxa"/>
            <w:tcBorders>
              <w:top w:val="single" w:sz="4" w:space="0" w:color="auto"/>
              <w:left w:val="nil"/>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CD</w:t>
            </w:r>
          </w:p>
        </w:tc>
      </w:tr>
      <w:tr w:rsid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0x6A</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EnsembleName_St</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AMFM, DAB</w:t>
            </w:r>
          </w:p>
        </w:tc>
      </w:tr>
      <w:tr w:rsid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0x6B</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CurrentStationName_St</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AMFM, DAB</w:t>
            </w:r>
          </w:p>
        </w:tc>
      </w:tr>
      <w:tr w:rsid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0x5F</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GetTUPresetInfo_Rsp</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AMFM, SDARS, DAB</w:t>
            </w:r>
          </w:p>
        </w:tc>
      </w:tr>
      <w:tr w:rsid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0x70</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AHU_Bezel_Diag_Data</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Data Service2</w:t>
            </w:r>
          </w:p>
        </w:tc>
      </w:tr>
      <w:tr w:rsid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0x3C</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GetPresetInfo2_Rsp</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C02773" w:rsidRDefault="008F51EC">
            <w:pPr>
              <w:rPr>
                <w:rFonts w:eastAsia="MS Mincho" w:cs="Arial"/>
                <w:sz w:val="16"/>
                <w:szCs w:val="16"/>
              </w:rPr>
            </w:pPr>
            <w:r>
              <w:rPr>
                <w:rFonts w:eastAsia="MS Mincho" w:cs="Arial"/>
                <w:sz w:val="16"/>
                <w:szCs w:val="16"/>
              </w:rPr>
              <w:t>AMFM, SDARS, DAB</w:t>
            </w:r>
          </w:p>
        </w:tc>
      </w:tr>
      <w:tr w:rsidR="00C02773" w:rsidT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0x76</w:t>
            </w:r>
          </w:p>
        </w:tc>
        <w:tc>
          <w:tcPr>
            <w:tcW w:w="2731"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LBP1_ItemInfo_Rsp</w:t>
            </w:r>
          </w:p>
        </w:tc>
        <w:tc>
          <w:tcPr>
            <w:tcW w:w="2086" w:type="dxa"/>
            <w:tcBorders>
              <w:top w:val="single" w:sz="4" w:space="0" w:color="auto"/>
              <w:left w:val="single" w:sz="4" w:space="0" w:color="auto"/>
              <w:bottom w:val="single" w:sz="4" w:space="0" w:color="auto"/>
              <w:right w:val="single" w:sz="8" w:space="0" w:color="auto"/>
            </w:tcBorders>
            <w:noWrap/>
            <w:vAlign w:val="bottom"/>
          </w:tcPr>
          <w:p w:rsidR="00C02773" w:rsidRDefault="008F51EC">
            <w:pPr>
              <w:rPr>
                <w:rFonts w:eastAsia="MS Mincho" w:cs="Arial"/>
                <w:sz w:val="16"/>
                <w:szCs w:val="16"/>
              </w:rPr>
            </w:pPr>
            <w:r>
              <w:rPr>
                <w:rFonts w:eastAsia="MS Mincho" w:cs="Arial"/>
                <w:sz w:val="16"/>
                <w:szCs w:val="16"/>
              </w:rPr>
              <w:t>AMFM, SDARS, DAB</w:t>
            </w:r>
          </w:p>
        </w:tc>
      </w:tr>
      <w:tr w:rsidR="00C02773" w:rsidT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0x8D</w:t>
            </w:r>
          </w:p>
        </w:tc>
        <w:tc>
          <w:tcPr>
            <w:tcW w:w="2731"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RadioText2_St</w:t>
            </w:r>
          </w:p>
        </w:tc>
        <w:tc>
          <w:tcPr>
            <w:tcW w:w="2086" w:type="dxa"/>
            <w:tcBorders>
              <w:top w:val="single" w:sz="4" w:space="0" w:color="auto"/>
              <w:left w:val="single" w:sz="4" w:space="0" w:color="auto"/>
              <w:bottom w:val="single" w:sz="4" w:space="0" w:color="auto"/>
              <w:right w:val="single" w:sz="8" w:space="0" w:color="auto"/>
            </w:tcBorders>
            <w:noWrap/>
            <w:vAlign w:val="bottom"/>
          </w:tcPr>
          <w:p w:rsidR="00C02773" w:rsidRDefault="008F51EC">
            <w:pPr>
              <w:rPr>
                <w:rFonts w:eastAsia="MS Mincho" w:cs="Arial"/>
                <w:sz w:val="16"/>
                <w:szCs w:val="16"/>
              </w:rPr>
            </w:pPr>
            <w:r>
              <w:rPr>
                <w:rFonts w:eastAsia="MS Mincho" w:cs="Arial"/>
                <w:sz w:val="16"/>
                <w:szCs w:val="16"/>
              </w:rPr>
              <w:t>DAB</w:t>
            </w:r>
          </w:p>
        </w:tc>
      </w:tr>
      <w:tr w:rsidR="00C02773" w:rsidT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0x79</w:t>
            </w:r>
          </w:p>
        </w:tc>
        <w:tc>
          <w:tcPr>
            <w:tcW w:w="2731"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sidRPr="00D3221F">
              <w:rPr>
                <w:rFonts w:eastAsia="MS Mincho" w:cs="Arial"/>
                <w:sz w:val="16"/>
                <w:szCs w:val="16"/>
              </w:rPr>
              <w:t>MediaInformation_St</w:t>
            </w:r>
          </w:p>
        </w:tc>
        <w:tc>
          <w:tcPr>
            <w:tcW w:w="2086" w:type="dxa"/>
            <w:tcBorders>
              <w:top w:val="single" w:sz="4" w:space="0" w:color="auto"/>
              <w:left w:val="single" w:sz="4" w:space="0" w:color="auto"/>
              <w:bottom w:val="single" w:sz="4" w:space="0" w:color="auto"/>
              <w:right w:val="single" w:sz="8" w:space="0" w:color="auto"/>
            </w:tcBorders>
            <w:noWrap/>
            <w:vAlign w:val="bottom"/>
          </w:tcPr>
          <w:p w:rsidR="00C02773" w:rsidRDefault="008F51EC">
            <w:pPr>
              <w:rPr>
                <w:rFonts w:eastAsia="MS Mincho" w:cs="Arial"/>
                <w:sz w:val="16"/>
                <w:szCs w:val="16"/>
              </w:rPr>
            </w:pPr>
            <w:r>
              <w:rPr>
                <w:rFonts w:eastAsia="MS Mincho" w:cs="Arial"/>
                <w:sz w:val="16"/>
                <w:szCs w:val="16"/>
              </w:rPr>
              <w:t>AMFM, SDARS, DAB</w:t>
            </w:r>
          </w:p>
        </w:tc>
      </w:tr>
      <w:tr w:rsidR="00C02773" w:rsidT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0x92</w:t>
            </w:r>
          </w:p>
        </w:tc>
        <w:tc>
          <w:tcPr>
            <w:tcW w:w="2731" w:type="dxa"/>
            <w:tcBorders>
              <w:top w:val="single" w:sz="4" w:space="0" w:color="auto"/>
              <w:left w:val="single" w:sz="4" w:space="0" w:color="auto"/>
              <w:bottom w:val="single" w:sz="4" w:space="0" w:color="auto"/>
              <w:right w:val="single" w:sz="4" w:space="0" w:color="auto"/>
            </w:tcBorders>
            <w:noWrap/>
            <w:vAlign w:val="bottom"/>
          </w:tcPr>
          <w:p w:rsidR="00C02773" w:rsidRPr="00D3221F" w:rsidRDefault="008F51EC">
            <w:pPr>
              <w:rPr>
                <w:rFonts w:eastAsia="MS Mincho" w:cs="Arial"/>
                <w:sz w:val="16"/>
                <w:szCs w:val="16"/>
              </w:rPr>
            </w:pPr>
            <w:r>
              <w:rPr>
                <w:rFonts w:eastAsia="MS Mincho" w:cs="Arial"/>
                <w:sz w:val="16"/>
                <w:szCs w:val="16"/>
              </w:rPr>
              <w:t>DynamicLabelPlus_St</w:t>
            </w:r>
          </w:p>
        </w:tc>
        <w:tc>
          <w:tcPr>
            <w:tcW w:w="2086" w:type="dxa"/>
            <w:tcBorders>
              <w:top w:val="single" w:sz="4" w:space="0" w:color="auto"/>
              <w:left w:val="single" w:sz="4" w:space="0" w:color="auto"/>
              <w:bottom w:val="single" w:sz="4" w:space="0" w:color="auto"/>
              <w:right w:val="single" w:sz="8" w:space="0" w:color="auto"/>
            </w:tcBorders>
            <w:noWrap/>
            <w:vAlign w:val="bottom"/>
          </w:tcPr>
          <w:p w:rsidR="00C02773" w:rsidRDefault="008F51EC">
            <w:pPr>
              <w:rPr>
                <w:rFonts w:eastAsia="MS Mincho" w:cs="Arial"/>
                <w:sz w:val="16"/>
                <w:szCs w:val="16"/>
              </w:rPr>
            </w:pPr>
            <w:r>
              <w:rPr>
                <w:rFonts w:eastAsia="MS Mincho" w:cs="Arial"/>
                <w:sz w:val="16"/>
                <w:szCs w:val="16"/>
              </w:rPr>
              <w:t>DAB</w:t>
            </w:r>
          </w:p>
        </w:tc>
      </w:tr>
      <w:tr w:rsidR="00C02773" w:rsidTr="00C02773">
        <w:trPr>
          <w:cantSplit/>
          <w:trHeight w:val="270"/>
          <w:jc w:val="center"/>
        </w:trPr>
        <w:tc>
          <w:tcPr>
            <w:tcW w:w="762" w:type="dxa"/>
            <w:tcBorders>
              <w:top w:val="nil"/>
              <w:left w:val="single" w:sz="8"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bottom w:val="single" w:sz="4" w:space="0" w:color="auto"/>
            </w:tcBorders>
            <w:noWrap/>
            <w:vAlign w:val="bottom"/>
          </w:tcPr>
          <w:p w:rsidR="00C02773" w:rsidRDefault="00C02773">
            <w:pPr>
              <w:rPr>
                <w:rFonts w:eastAsia="MS Mincho" w:cs="Arial"/>
                <w:sz w:val="16"/>
                <w:szCs w:val="16"/>
              </w:rPr>
            </w:pPr>
          </w:p>
        </w:tc>
        <w:tc>
          <w:tcPr>
            <w:tcW w:w="914" w:type="dxa"/>
            <w:tcBorders>
              <w:bottom w:val="single" w:sz="4" w:space="0" w:color="auto"/>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0x93</w:t>
            </w:r>
          </w:p>
        </w:tc>
        <w:tc>
          <w:tcPr>
            <w:tcW w:w="2731" w:type="dxa"/>
            <w:tcBorders>
              <w:top w:val="single" w:sz="4" w:space="0" w:color="auto"/>
              <w:left w:val="single" w:sz="4" w:space="0" w:color="auto"/>
              <w:bottom w:val="single" w:sz="4" w:space="0" w:color="auto"/>
              <w:right w:val="single" w:sz="4" w:space="0" w:color="auto"/>
            </w:tcBorders>
            <w:noWrap/>
            <w:vAlign w:val="bottom"/>
          </w:tcPr>
          <w:p w:rsidR="00C02773" w:rsidRPr="00D3221F" w:rsidRDefault="008F51EC">
            <w:pPr>
              <w:rPr>
                <w:rFonts w:eastAsia="MS Mincho" w:cs="Arial"/>
                <w:sz w:val="16"/>
                <w:szCs w:val="16"/>
              </w:rPr>
            </w:pPr>
            <w:r>
              <w:rPr>
                <w:rFonts w:eastAsia="MS Mincho" w:cs="Arial"/>
                <w:sz w:val="16"/>
                <w:szCs w:val="16"/>
              </w:rPr>
              <w:t>JournalineTxtMsg_St</w:t>
            </w:r>
          </w:p>
        </w:tc>
        <w:tc>
          <w:tcPr>
            <w:tcW w:w="2086" w:type="dxa"/>
            <w:tcBorders>
              <w:top w:val="single" w:sz="4" w:space="0" w:color="auto"/>
              <w:left w:val="single" w:sz="4" w:space="0" w:color="auto"/>
              <w:bottom w:val="single" w:sz="4" w:space="0" w:color="auto"/>
              <w:right w:val="single" w:sz="8" w:space="0" w:color="auto"/>
            </w:tcBorders>
            <w:noWrap/>
            <w:vAlign w:val="bottom"/>
          </w:tcPr>
          <w:p w:rsidR="00C02773" w:rsidRDefault="008F51EC">
            <w:pPr>
              <w:rPr>
                <w:rFonts w:eastAsia="MS Mincho" w:cs="Arial"/>
                <w:sz w:val="16"/>
                <w:szCs w:val="16"/>
              </w:rPr>
            </w:pPr>
            <w:r>
              <w:rPr>
                <w:rFonts w:eastAsia="MS Mincho" w:cs="Arial"/>
                <w:sz w:val="16"/>
                <w:szCs w:val="16"/>
              </w:rPr>
              <w:t>DAB</w:t>
            </w:r>
          </w:p>
        </w:tc>
      </w:tr>
    </w:tbl>
    <w:p w:rsidR="00C02773" w:rsidRDefault="00C02773">
      <w:pPr>
        <w:rPr>
          <w:rFonts w:eastAsia="MS Mincho"/>
        </w:rPr>
      </w:pPr>
    </w:p>
    <w:p w:rsidR="00C02773" w:rsidRDefault="00C02773">
      <w:pPr>
        <w:rPr>
          <w:rFonts w:eastAsia="MS Mincho"/>
        </w:rPr>
      </w:pPr>
    </w:p>
    <w:p w:rsidR="00C02773" w:rsidRDefault="008F51EC" w:rsidP="00113E44">
      <w:pPr>
        <w:pStyle w:val="Heading4"/>
      </w:pPr>
      <w:r w:rsidRPr="00B9479B">
        <w:t>TP-PHY-TPP-REQ-023117/C-SDARS - RDISP (TcSE ROIN-147073-4)</w:t>
      </w:r>
    </w:p>
    <w:p w:rsidR="00C02773" w:rsidRDefault="008F51EC">
      <w:pPr>
        <w:rPr>
          <w:rFonts w:eastAsia="MS Mincho" w:cs="Arial"/>
        </w:rPr>
      </w:pPr>
      <w:r>
        <w:rPr>
          <w:rFonts w:eastAsia="MS Mincho" w:cs="Arial"/>
        </w:rPr>
        <w:t>The SDARS – RDISP channel represent the signals connecting "SDARS" features and "RDISP" display features.  "SDARS" represents the satellite radio unit.  The "SDARS" unit could be integrated into a headunit like IAM/AHU/ACM/ACU.  RDISP represents the multimedia display unit.  The RDISP device could be an MFD.</w:t>
      </w:r>
    </w:p>
    <w:p w:rsidR="00C02773" w:rsidRDefault="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SDARS</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0x2C1</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SDARS_RDISP_WORD_Tx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27</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RDISP</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0x66</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SDARS_Alert_St</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0x67</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DispInfo_ArtistName_St</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 HD Radio</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0x68</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SDARS_CatName_St</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0x69</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SDARS_ChannelInfo_Rsp</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0x6C</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SDARS_ChannelName_St</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SDARS_CurrentCatList_Rsp</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0x6E</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SDARS_SetAlert_Rsp</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0x6F</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DispInfo_SongTitle_St</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 HD Radio</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0x73</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SDARS_ESN_St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0x7D</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SDARS_PID_St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spacing w:line="276" w:lineRule="auto"/>
              <w:rPr>
                <w:rFonts w:eastAsia="MS Mincho" w:cs="Arial"/>
                <w:sz w:val="16"/>
                <w:szCs w:val="16"/>
              </w:rPr>
            </w:pPr>
            <w:r>
              <w:rPr>
                <w:rFonts w:eastAsia="MS Mincho" w:cs="Arial"/>
                <w:sz w:val="16"/>
                <w:szCs w:val="16"/>
              </w:rPr>
              <w:t>0x76</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eastAsia="MS Mincho" w:cs="Arial"/>
                <w:sz w:val="16"/>
                <w:szCs w:val="16"/>
              </w:rPr>
            </w:pPr>
            <w:r>
              <w:rPr>
                <w:rFonts w:eastAsia="MS Mincho" w:cs="Arial"/>
                <w:sz w:val="16"/>
                <w:szCs w:val="16"/>
              </w:rPr>
              <w:t>LBP1_ItemInfo_Rsp</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spacing w:line="276" w:lineRule="auto"/>
              <w:rPr>
                <w:rFonts w:eastAsia="MS Mincho" w:cs="Arial"/>
                <w:sz w:val="16"/>
                <w:szCs w:val="16"/>
              </w:rPr>
            </w:pPr>
            <w:r>
              <w:rPr>
                <w:rFonts w:eastAsia="MS Mincho" w:cs="Arial"/>
                <w:sz w:val="16"/>
                <w:szCs w:val="16"/>
              </w:rPr>
              <w:t>0xA2</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eastAsia="MS Mincho" w:cs="Arial"/>
                <w:sz w:val="16"/>
                <w:szCs w:val="16"/>
              </w:rPr>
            </w:pPr>
            <w:r>
              <w:rPr>
                <w:rFonts w:eastAsia="MS Mincho" w:cs="Arial"/>
                <w:sz w:val="16"/>
                <w:szCs w:val="16"/>
              </w:rPr>
              <w:t>SDARS_ChannelList_Rq</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eastAsia="MS Mincho" w:cs="Arial"/>
                <w:sz w:val="16"/>
                <w:szCs w:val="16"/>
              </w:rPr>
            </w:pPr>
            <w:r>
              <w:rPr>
                <w:rFonts w:eastAsia="MS Mincho" w:cs="Arial"/>
                <w:sz w:val="16"/>
                <w:szCs w:val="16"/>
              </w:rPr>
              <w:t>SDARS</w:t>
            </w:r>
          </w:p>
        </w:tc>
      </w:tr>
    </w:tbl>
    <w:p w:rsidR="00C02773" w:rsidRDefault="00C02773">
      <w:pPr>
        <w:rPr>
          <w:rFonts w:eastAsia="MS Mincho" w:cs="Arial"/>
        </w:rPr>
      </w:pPr>
    </w:p>
    <w:p w:rsidR="00C02773" w:rsidRDefault="008F51EC" w:rsidP="00113E44">
      <w:pPr>
        <w:pStyle w:val="Heading4"/>
      </w:pPr>
      <w:r w:rsidRPr="00B9479B">
        <w:lastRenderedPageBreak/>
        <w:t>TP-PHY-TPP-REQ-023118/C-RDISP - SDARS (TcSE ROIN-147074-2)</w:t>
      </w:r>
    </w:p>
    <w:p w:rsidR="00C02773" w:rsidRDefault="008F51EC">
      <w:pPr>
        <w:rPr>
          <w:rFonts w:eastAsia="MS Mincho" w:cs="Arial"/>
        </w:rPr>
      </w:pPr>
      <w:r>
        <w:rPr>
          <w:rFonts w:eastAsia="MS Mincho" w:cs="Arial"/>
        </w:rPr>
        <w:t>The SDARS – RDISP channel represent the signals connecting "SDARS" features and "RDISP" display features.  "SDARS" represents the satellite radio unit.  The "SDARS" unit could be integrated into a headunit like IAM/AHU/ACM/ACU.  RDISP represents the multimedia display unit.  The RDISP device could be an MFD.</w:t>
      </w:r>
    </w:p>
    <w:p w:rsidR="00C02773" w:rsidRDefault="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RDISP</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0x2C9</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SDARS_RDISP_WORD_Rx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27</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SDARS</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0x65</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SDARS_SetAlert_Rq</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0x80</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ChannelInfo_Rq</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0x6C</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SDARS_ChannelName_St</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SDARS</w:t>
            </w:r>
          </w:p>
        </w:tc>
      </w:tr>
      <w:tr w:rsid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0xA1</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SDARS_ChannelList_Rsp</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SDARS</w:t>
            </w:r>
          </w:p>
        </w:tc>
      </w:tr>
    </w:tbl>
    <w:p w:rsidR="00C02773" w:rsidRDefault="00C02773">
      <w:pPr>
        <w:rPr>
          <w:rFonts w:eastAsia="MS Mincho" w:cs="Arial"/>
        </w:rPr>
      </w:pPr>
    </w:p>
    <w:p w:rsidR="00C02773" w:rsidRDefault="00C02773">
      <w:pPr>
        <w:rPr>
          <w:rFonts w:eastAsia="MS Mincho"/>
        </w:rPr>
      </w:pPr>
    </w:p>
    <w:p w:rsidR="00C02773" w:rsidRDefault="008F51EC" w:rsidP="00113E44">
      <w:pPr>
        <w:pStyle w:val="Heading4"/>
      </w:pPr>
      <w:r w:rsidRPr="00B9479B">
        <w:t>TP-PHY-TPP-REQ-023119/A-SSPServer - SSPClient (TcSE ROIN-147240-1)</w:t>
      </w:r>
    </w:p>
    <w:p w:rsidR="00E52032" w:rsidRDefault="008F51EC">
      <w:pPr>
        <w:rPr>
          <w:rFonts w:eastAsia="MS Mincho" w:cs="Arial"/>
          <w:szCs w:val="20"/>
        </w:rPr>
      </w:pPr>
      <w:r>
        <w:rPr>
          <w:rFonts w:eastAsia="MS Mincho" w:cs="Arial"/>
          <w:szCs w:val="20"/>
        </w:rPr>
        <w:t xml:space="preserve">The </w:t>
      </w:r>
      <w:r>
        <w:rPr>
          <w:rStyle w:val="spelle"/>
          <w:rFonts w:eastAsia="MS Mincho" w:cs="Arial"/>
          <w:szCs w:val="20"/>
        </w:rPr>
        <w:t>SSPServer -</w:t>
      </w:r>
      <w:r>
        <w:rPr>
          <w:rFonts w:eastAsia="MS Mincho" w:cs="Arial"/>
          <w:szCs w:val="20"/>
        </w:rPr>
        <w:t xml:space="preserve"> </w:t>
      </w:r>
      <w:r>
        <w:rPr>
          <w:rStyle w:val="spelle"/>
          <w:rFonts w:eastAsia="MS Mincho" w:cs="Arial"/>
          <w:szCs w:val="20"/>
        </w:rPr>
        <w:t>SSPClient</w:t>
      </w:r>
      <w:r>
        <w:rPr>
          <w:rFonts w:eastAsia="MS Mincho" w:cs="Arial"/>
          <w:szCs w:val="20"/>
        </w:rPr>
        <w:t xml:space="preserve"> channel represent the signals connecting "Sirius Data Services" client and the server.  This channel is used by the server to transport data to the client.  The </w:t>
      </w:r>
      <w:r>
        <w:rPr>
          <w:rStyle w:val="spelle"/>
          <w:rFonts w:eastAsia="MS Mincho" w:cs="Arial"/>
          <w:szCs w:val="20"/>
        </w:rPr>
        <w:t>SSPClient</w:t>
      </w:r>
      <w:r>
        <w:rPr>
          <w:rFonts w:eastAsia="MS Mincho" w:cs="Arial"/>
          <w:szCs w:val="20"/>
        </w:rPr>
        <w:t xml:space="preserve"> may exist in a display module (e.g. MFD) and the </w:t>
      </w:r>
      <w:r>
        <w:rPr>
          <w:rStyle w:val="spelle"/>
          <w:rFonts w:eastAsia="MS Mincho" w:cs="Arial"/>
          <w:szCs w:val="20"/>
        </w:rPr>
        <w:t>SSPServer</w:t>
      </w:r>
      <w:r>
        <w:rPr>
          <w:rFonts w:eastAsia="MS Mincho" w:cs="Arial"/>
          <w:szCs w:val="20"/>
        </w:rPr>
        <w:t xml:space="preserve"> may exist in the AHU/ACM.</w:t>
      </w:r>
    </w:p>
    <w:p w:rsidR="00E52032" w:rsidRDefault="00E52032">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AHU</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0x2C3</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SSPClnt_SSPSrv_WORD_Tx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23</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APIM</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0x62</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SSP_Rsp</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SDARS</w:t>
            </w:r>
          </w:p>
        </w:tc>
      </w:tr>
    </w:tbl>
    <w:p w:rsidR="00E52032" w:rsidRDefault="00E52032">
      <w:pPr>
        <w:rPr>
          <w:rFonts w:eastAsia="MS Mincho" w:cs="Arial"/>
          <w:szCs w:val="20"/>
        </w:rPr>
      </w:pPr>
    </w:p>
    <w:p w:rsidR="00E52032" w:rsidRDefault="00E52032">
      <w:pPr>
        <w:rPr>
          <w:rFonts w:eastAsia="MS Mincho"/>
          <w:szCs w:val="20"/>
        </w:rPr>
      </w:pPr>
    </w:p>
    <w:p w:rsidR="00C02773" w:rsidRDefault="008F51EC" w:rsidP="00113E44">
      <w:pPr>
        <w:pStyle w:val="Heading4"/>
      </w:pPr>
      <w:r w:rsidRPr="00B9479B">
        <w:t>TP-PHY-TPP-REQ-023120/A-SSPClient - SSPServer (TcSE ROIN-147262-1)</w:t>
      </w:r>
    </w:p>
    <w:p w:rsidR="00E52032" w:rsidRDefault="008F51EC">
      <w:pPr>
        <w:rPr>
          <w:rFonts w:eastAsia="MS Mincho" w:cs="Arial"/>
          <w:szCs w:val="20"/>
        </w:rPr>
      </w:pPr>
      <w:r>
        <w:rPr>
          <w:rFonts w:eastAsia="MS Mincho" w:cs="Arial"/>
          <w:szCs w:val="20"/>
        </w:rPr>
        <w:t xml:space="preserve">The </w:t>
      </w:r>
      <w:r>
        <w:rPr>
          <w:rStyle w:val="spelle"/>
          <w:rFonts w:eastAsia="MS Mincho" w:cs="Arial"/>
          <w:szCs w:val="20"/>
        </w:rPr>
        <w:t>SSPClient</w:t>
      </w:r>
      <w:r>
        <w:rPr>
          <w:rFonts w:eastAsia="MS Mincho" w:cs="Arial"/>
          <w:szCs w:val="20"/>
        </w:rPr>
        <w:t xml:space="preserve"> – </w:t>
      </w:r>
      <w:r>
        <w:rPr>
          <w:rStyle w:val="spelle"/>
          <w:rFonts w:eastAsia="MS Mincho" w:cs="Arial"/>
          <w:szCs w:val="20"/>
        </w:rPr>
        <w:t>SSPServer</w:t>
      </w:r>
      <w:r>
        <w:rPr>
          <w:rFonts w:eastAsia="MS Mincho" w:cs="Arial"/>
          <w:szCs w:val="20"/>
        </w:rPr>
        <w:t xml:space="preserve"> channel represent the signals connecting "Sirius Data Services" client and the server.  This channel is used by the client to transport data to the server.  The </w:t>
      </w:r>
      <w:r>
        <w:rPr>
          <w:rStyle w:val="spelle"/>
          <w:rFonts w:eastAsia="MS Mincho" w:cs="Arial"/>
          <w:szCs w:val="20"/>
        </w:rPr>
        <w:t>SSPClient</w:t>
      </w:r>
      <w:r>
        <w:rPr>
          <w:rFonts w:eastAsia="MS Mincho" w:cs="Arial"/>
          <w:szCs w:val="20"/>
        </w:rPr>
        <w:t xml:space="preserve"> may exist in a display module (e.g. MFD) and the </w:t>
      </w:r>
      <w:r>
        <w:rPr>
          <w:rStyle w:val="spelle"/>
          <w:rFonts w:eastAsia="MS Mincho" w:cs="Arial"/>
          <w:szCs w:val="20"/>
        </w:rPr>
        <w:t>SSPServer</w:t>
      </w:r>
      <w:r>
        <w:rPr>
          <w:rFonts w:eastAsia="MS Mincho" w:cs="Arial"/>
          <w:szCs w:val="20"/>
        </w:rPr>
        <w:t xml:space="preserve"> may exist in the AHU/ACM.</w:t>
      </w:r>
    </w:p>
    <w:p w:rsidR="00E52032" w:rsidRDefault="00E52032">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APIM</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0x2CB</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SSPClnt_SSPSrv_WORD_Rx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23</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AHU</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0x61</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SSP_Rq</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SDARS</w:t>
            </w:r>
          </w:p>
        </w:tc>
      </w:tr>
    </w:tbl>
    <w:p w:rsidR="00E52032" w:rsidRDefault="00E52032">
      <w:pPr>
        <w:rPr>
          <w:rFonts w:eastAsia="MS Mincho" w:cs="Arial"/>
          <w:szCs w:val="20"/>
        </w:rPr>
      </w:pPr>
    </w:p>
    <w:p w:rsidR="00E52032" w:rsidRDefault="00E52032">
      <w:pPr>
        <w:rPr>
          <w:rFonts w:eastAsia="MS Mincho"/>
          <w:szCs w:val="20"/>
        </w:rPr>
      </w:pPr>
    </w:p>
    <w:p w:rsidR="00C02773" w:rsidRDefault="008F51EC" w:rsidP="00113E44">
      <w:pPr>
        <w:pStyle w:val="Heading4"/>
      </w:pPr>
      <w:r w:rsidRPr="00B9479B">
        <w:t>TP-PHY-TPP-REQ-023121/A-Bezel - RDISP (TcSE ROIN-147429-1)</w:t>
      </w:r>
    </w:p>
    <w:p w:rsidR="00E52032" w:rsidRDefault="008F51EC">
      <w:pPr>
        <w:rPr>
          <w:rFonts w:eastAsia="MS Mincho" w:cs="Arial"/>
          <w:szCs w:val="20"/>
        </w:rPr>
      </w:pPr>
      <w:r>
        <w:rPr>
          <w:rFonts w:eastAsia="MS Mincho" w:cs="Arial"/>
          <w:szCs w:val="20"/>
        </w:rPr>
        <w:t xml:space="preserve">The </w:t>
      </w:r>
      <w:r>
        <w:rPr>
          <w:rStyle w:val="spelle"/>
          <w:rFonts w:eastAsia="MS Mincho" w:cs="Arial"/>
          <w:szCs w:val="20"/>
        </w:rPr>
        <w:t>Bezel</w:t>
      </w:r>
      <w:r>
        <w:rPr>
          <w:rFonts w:eastAsia="MS Mincho" w:cs="Arial"/>
          <w:szCs w:val="20"/>
        </w:rPr>
        <w:t xml:space="preserve"> – </w:t>
      </w:r>
      <w:r>
        <w:rPr>
          <w:rStyle w:val="spelle"/>
          <w:rFonts w:eastAsia="MS Mincho" w:cs="Arial"/>
          <w:szCs w:val="20"/>
        </w:rPr>
        <w:t>RDISP</w:t>
      </w:r>
      <w:r>
        <w:rPr>
          <w:rFonts w:eastAsia="MS Mincho" w:cs="Arial"/>
          <w:szCs w:val="20"/>
        </w:rPr>
        <w:t xml:space="preserve"> channel represent the signals connecting Bezel features and "RDISP" display features.  Bezel represents a button input panel.  RDISP represents the multimedia display unit. The RDISP device could be an MFD.</w:t>
      </w:r>
    </w:p>
    <w:p w:rsidR="00E52032" w:rsidRDefault="00E52032">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FCIM</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lastRenderedPageBreak/>
              <w:t>0x2C6</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Bezel_RDISP_WORD_TX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26</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0x71</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EFP_Bezel_Diag_Data</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Data_Services2</w:t>
            </w:r>
          </w:p>
        </w:tc>
      </w:tr>
    </w:tbl>
    <w:p w:rsidR="00E52032" w:rsidRDefault="00E52032">
      <w:pPr>
        <w:rPr>
          <w:rFonts w:eastAsia="MS Mincho" w:cs="Arial"/>
          <w:szCs w:val="20"/>
        </w:rPr>
      </w:pPr>
    </w:p>
    <w:p w:rsidR="00E52032" w:rsidRDefault="00E52032">
      <w:pPr>
        <w:rPr>
          <w:rFonts w:eastAsia="MS Mincho"/>
          <w:szCs w:val="20"/>
        </w:rPr>
      </w:pPr>
    </w:p>
    <w:p w:rsidR="00C02773" w:rsidRDefault="008F51EC" w:rsidP="00113E44">
      <w:pPr>
        <w:pStyle w:val="Heading4"/>
      </w:pPr>
      <w:r w:rsidRPr="00B9479B">
        <w:t>TP-PHY-TPP-REQ-015146/A-DSPAMP - RDISP (TcSE ROIN-147559-1)</w:t>
      </w:r>
    </w:p>
    <w:p w:rsidR="00E52032" w:rsidRDefault="008F51EC">
      <w:pPr>
        <w:rPr>
          <w:rFonts w:eastAsia="MS Mincho" w:cs="Arial"/>
          <w:szCs w:val="20"/>
        </w:rPr>
      </w:pPr>
      <w:r>
        <w:rPr>
          <w:rFonts w:eastAsia="MS Mincho" w:cs="Arial"/>
          <w:szCs w:val="20"/>
        </w:rPr>
        <w:t xml:space="preserve">The </w:t>
      </w:r>
      <w:r>
        <w:rPr>
          <w:rStyle w:val="spelle"/>
          <w:rFonts w:eastAsia="MS Mincho" w:cs="Arial"/>
          <w:szCs w:val="20"/>
        </w:rPr>
        <w:t>DSPAMP</w:t>
      </w:r>
      <w:r>
        <w:rPr>
          <w:rFonts w:eastAsia="MS Mincho" w:cs="Arial"/>
          <w:szCs w:val="20"/>
        </w:rPr>
        <w:t xml:space="preserve"> – </w:t>
      </w:r>
      <w:r>
        <w:rPr>
          <w:rStyle w:val="spelle"/>
          <w:rFonts w:eastAsia="MS Mincho" w:cs="Arial"/>
          <w:szCs w:val="20"/>
        </w:rPr>
        <w:t>RDISP</w:t>
      </w:r>
      <w:r>
        <w:rPr>
          <w:rFonts w:eastAsia="MS Mincho" w:cs="Arial"/>
          <w:szCs w:val="20"/>
        </w:rPr>
        <w:t xml:space="preserve"> channel represent the signals connecting DSPAMP features and "RDISP" display features.  DSPAMP represents a remote audio amplifier.  RDISP represents the multimedia display unit. The RDISP device could be an MFD.</w:t>
      </w:r>
    </w:p>
    <w:p w:rsidR="00E52032" w:rsidRDefault="00E52032">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DSP</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0x2C5</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DSPAMP_RDISP_WORD_TX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25</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0x72</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DSP_Bezel_Diag_Data</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Data_Services2</w:t>
            </w:r>
          </w:p>
        </w:tc>
      </w:tr>
    </w:tbl>
    <w:p w:rsidR="00E52032" w:rsidRDefault="00E52032">
      <w:pPr>
        <w:rPr>
          <w:rFonts w:eastAsia="MS Mincho" w:cs="Arial"/>
          <w:szCs w:val="20"/>
        </w:rPr>
      </w:pPr>
    </w:p>
    <w:p w:rsidR="00E52032" w:rsidRDefault="00E52032">
      <w:pPr>
        <w:rPr>
          <w:rFonts w:eastAsia="MS Mincho"/>
          <w:szCs w:val="20"/>
        </w:rPr>
      </w:pPr>
    </w:p>
    <w:p w:rsidR="00C02773" w:rsidRDefault="008F51EC" w:rsidP="00113E44">
      <w:pPr>
        <w:pStyle w:val="Heading4"/>
      </w:pPr>
      <w:r w:rsidRPr="00B9479B">
        <w:t>TP-PHY-TPP-REQ-023122/A-RDISP - AUDIO (TcSE ROIN-147574-1)</w:t>
      </w:r>
    </w:p>
    <w:p w:rsidR="00E52032" w:rsidRDefault="008F51EC">
      <w:pPr>
        <w:rPr>
          <w:rFonts w:eastAsia="MS Mincho" w:cs="Arial"/>
          <w:szCs w:val="20"/>
        </w:rPr>
      </w:pPr>
      <w:r>
        <w:rPr>
          <w:rFonts w:eastAsia="MS Mincho" w:cs="Arial"/>
          <w:szCs w:val="20"/>
        </w:rPr>
        <w:t xml:space="preserve">The RDISP – AUDIO channel is representing the channel connecting "RDISP" features and "AUDIO" features. The "RDISP" represents the multimedia display unit. The RDISP device could be a MFD or a </w:t>
      </w:r>
      <w:r>
        <w:rPr>
          <w:rStyle w:val="spelle"/>
          <w:rFonts w:eastAsia="MS Mincho" w:cs="Arial"/>
          <w:szCs w:val="20"/>
        </w:rPr>
        <w:t>headunit</w:t>
      </w:r>
      <w:r>
        <w:rPr>
          <w:rFonts w:eastAsia="MS Mincho" w:cs="Arial"/>
          <w:szCs w:val="20"/>
        </w:rPr>
        <w:t xml:space="preserve">. "AUDIO" represents a Radio and / or CD unit. The "AUDIO" device could be a </w:t>
      </w:r>
      <w:r>
        <w:rPr>
          <w:rStyle w:val="spelle"/>
          <w:rFonts w:eastAsia="MS Mincho" w:cs="Arial"/>
          <w:szCs w:val="20"/>
        </w:rPr>
        <w:t>headunit</w:t>
      </w:r>
      <w:r>
        <w:rPr>
          <w:rFonts w:eastAsia="MS Mincho" w:cs="Arial"/>
          <w:szCs w:val="20"/>
        </w:rPr>
        <w:t xml:space="preserve"> like IAM/AHU/ACM/ACU.</w:t>
      </w:r>
    </w:p>
    <w:p w:rsidR="00E52032" w:rsidRDefault="00E52032">
      <w:pPr>
        <w:rPr>
          <w:rFonts w:eastAsia="MS Mincho" w:cs="Arial"/>
          <w:szCs w:val="20"/>
        </w:rPr>
      </w:pPr>
    </w:p>
    <w:p w:rsidR="00E52032" w:rsidRDefault="008F51EC">
      <w:pPr>
        <w:rPr>
          <w:rFonts w:eastAsia="MS Mincho" w:cs="Arial"/>
          <w:szCs w:val="20"/>
        </w:rPr>
      </w:pPr>
      <w:r>
        <w:rPr>
          <w:rFonts w:eastAsia="MS Mincho" w:cs="Arial"/>
          <w:szCs w:val="20"/>
        </w:rPr>
        <w:t xml:space="preserve">This channel is used for </w:t>
      </w:r>
      <w:r>
        <w:rPr>
          <w:rFonts w:eastAsia="MS Mincho" w:cs="Arial"/>
          <w:szCs w:val="20"/>
          <w:u w:val="single"/>
        </w:rPr>
        <w:t>Flow Control only</w:t>
      </w:r>
      <w:r>
        <w:rPr>
          <w:rFonts w:eastAsia="MS Mincho" w:cs="Arial"/>
          <w:szCs w:val="20"/>
        </w:rPr>
        <w:t>.  Requests from RDISP to Audio are transferred in Single-CAN-Frames.</w:t>
      </w:r>
    </w:p>
    <w:p w:rsidR="00E52032" w:rsidRDefault="00E52032">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0x2BC</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AUDIO_RDISP_WORD_RX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15</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AUDIO</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r>
    </w:tbl>
    <w:p w:rsidR="00E52032" w:rsidRDefault="00E52032">
      <w:pPr>
        <w:rPr>
          <w:rFonts w:eastAsia="MS Mincho" w:cs="Arial"/>
          <w:szCs w:val="20"/>
        </w:rPr>
      </w:pPr>
    </w:p>
    <w:p w:rsidR="00E52032" w:rsidRDefault="00E52032">
      <w:pPr>
        <w:rPr>
          <w:rFonts w:eastAsia="MS Mincho"/>
          <w:szCs w:val="20"/>
        </w:rPr>
      </w:pPr>
    </w:p>
    <w:p w:rsidR="00C02773" w:rsidRDefault="008F51EC" w:rsidP="00113E44">
      <w:pPr>
        <w:pStyle w:val="Heading4"/>
      </w:pPr>
      <w:r w:rsidRPr="00B9479B">
        <w:t>TP-PHY-TPP-REQ-013860/B-TMCServer - TMCClient (TcSE ROIN-159708-3)</w:t>
      </w:r>
    </w:p>
    <w:p w:rsidR="00C02773" w:rsidRDefault="008F51EC">
      <w:pPr>
        <w:rPr>
          <w:rFonts w:eastAsia="MS Mincho" w:cs="Arial"/>
        </w:rPr>
      </w:pPr>
      <w:r>
        <w:rPr>
          <w:rFonts w:eastAsia="MS Mincho" w:cs="Arial"/>
        </w:rPr>
        <w:t>The TMCServer – TMCClient channel is representing the channel connecting "TMCServer" features and "TMCClient" features. The "TMCClient" represents the multimedia display unit. The TMCClient device could be a MFD or a headunit. "TMCServer" represents a TMC Tuner unit. The "TMCServer" device could be a headunit like IAM/AHU/ACM/ACU.</w:t>
      </w:r>
    </w:p>
    <w:p w:rsidR="00C02773" w:rsidRDefault="00C02773">
      <w:pPr>
        <w:rPr>
          <w:rFonts w:eastAsia="MS Mincho" w:cs="Arial"/>
        </w:rPr>
      </w:pPr>
    </w:p>
    <w:p w:rsidR="00C02773" w:rsidRDefault="00C02773">
      <w:pPr>
        <w:rPr>
          <w:rFonts w:eastAsia="MS Mincho" w:cs="Arial"/>
        </w:rPr>
      </w:pPr>
    </w:p>
    <w:tbl>
      <w:tblPr>
        <w:tblW w:w="10433" w:type="dxa"/>
        <w:jc w:val="center"/>
        <w:tblLook w:val="04A0" w:firstRow="1" w:lastRow="0" w:firstColumn="1" w:lastColumn="0" w:noHBand="0" w:noVBand="1"/>
      </w:tblPr>
      <w:tblGrid>
        <w:gridCol w:w="762"/>
        <w:gridCol w:w="2741"/>
        <w:gridCol w:w="914"/>
        <w:gridCol w:w="261"/>
        <w:gridCol w:w="938"/>
        <w:gridCol w:w="2731"/>
        <w:gridCol w:w="2086"/>
      </w:tblGrid>
      <w:tr w:rsidR="00C02773">
        <w:trPr>
          <w:cantSplit/>
          <w:trHeight w:val="270"/>
          <w:jc w:val="center"/>
        </w:trPr>
        <w:tc>
          <w:tcPr>
            <w:tcW w:w="10433"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74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AHU</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 0x</w:t>
            </w:r>
            <w:r>
              <w:rPr>
                <w:rFonts w:cs="Arial"/>
                <w:sz w:val="16"/>
                <w:szCs w:val="16"/>
              </w:rPr>
              <w:t>2C4</w:t>
            </w:r>
          </w:p>
        </w:tc>
        <w:tc>
          <w:tcPr>
            <w:tcW w:w="2741"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TMCServer_TMCClient_WORD_Tx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33</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741"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741"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741"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lang w:val="en-GB"/>
              </w:rPr>
              <w:t>0x74</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lang w:val="en-GB"/>
              </w:rPr>
              <w:t>TMCData_St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rPr>
              <w:t>TMC Data</w:t>
            </w:r>
          </w:p>
        </w:tc>
      </w:tr>
      <w:tr w:rsidR="00C02773" w:rsidTr="00C02773">
        <w:trPr>
          <w:cantSplit/>
          <w:trHeight w:val="255"/>
          <w:jc w:val="center"/>
        </w:trPr>
        <w:tc>
          <w:tcPr>
            <w:tcW w:w="762" w:type="dxa"/>
            <w:tcBorders>
              <w:top w:val="nil"/>
              <w:left w:val="single" w:sz="4" w:space="0" w:color="auto"/>
              <w:right w:val="nil"/>
            </w:tcBorders>
            <w:noWrap/>
            <w:vAlign w:val="bottom"/>
          </w:tcPr>
          <w:p w:rsidR="00C02773" w:rsidRDefault="00C02773">
            <w:pPr>
              <w:rPr>
                <w:rFonts w:eastAsia="MS Mincho" w:cs="Arial"/>
                <w:sz w:val="16"/>
                <w:szCs w:val="16"/>
              </w:rPr>
            </w:pPr>
          </w:p>
        </w:tc>
        <w:tc>
          <w:tcPr>
            <w:tcW w:w="2741"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0x7A</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z w:val="16"/>
                <w:szCs w:val="16"/>
              </w:rPr>
              <w:t>TMCServiceProvider_St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rPr>
            </w:pPr>
            <w:r>
              <w:rPr>
                <w:rFonts w:cs="Arial"/>
                <w:snapToGrid w:val="0"/>
                <w:sz w:val="16"/>
                <w:szCs w:val="16"/>
              </w:rPr>
              <w:t>TMC Data</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741" w:type="dxa"/>
            <w:tcBorders>
              <w:bottom w:val="single" w:sz="4" w:space="0" w:color="auto"/>
            </w:tcBorders>
            <w:noWrap/>
            <w:vAlign w:val="bottom"/>
          </w:tcPr>
          <w:p w:rsidR="00C02773" w:rsidRDefault="00C02773">
            <w:pPr>
              <w:rPr>
                <w:rFonts w:eastAsia="MS Mincho" w:cs="Arial"/>
                <w:sz w:val="16"/>
                <w:szCs w:val="16"/>
              </w:rPr>
            </w:pPr>
          </w:p>
        </w:tc>
        <w:tc>
          <w:tcPr>
            <w:tcW w:w="914" w:type="dxa"/>
            <w:tcBorders>
              <w:bottom w:val="single" w:sz="4" w:space="0" w:color="auto"/>
            </w:tcBorders>
            <w:noWrap/>
            <w:vAlign w:val="bottom"/>
          </w:tcPr>
          <w:p w:rsidR="00C02773" w:rsidRDefault="00C02773">
            <w:pPr>
              <w:rPr>
                <w:rFonts w:eastAsia="MS Mincho" w:cs="Arial"/>
                <w:sz w:val="16"/>
                <w:szCs w:val="16"/>
              </w:rPr>
            </w:pPr>
          </w:p>
        </w:tc>
        <w:tc>
          <w:tcPr>
            <w:tcW w:w="261" w:type="dxa"/>
            <w:tcBorders>
              <w:bottom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cs="Arial"/>
                <w:snapToGrid w:val="0"/>
                <w:sz w:val="16"/>
                <w:szCs w:val="16"/>
                <w:lang w:val="en-GB"/>
              </w:rPr>
            </w:pPr>
            <w:r>
              <w:rPr>
                <w:rFonts w:cs="Arial"/>
                <w:snapToGrid w:val="0"/>
                <w:sz w:val="16"/>
                <w:szCs w:val="16"/>
                <w:lang w:val="en-GB"/>
              </w:rPr>
              <w:t>0x99</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cs="Arial"/>
                <w:sz w:val="16"/>
                <w:szCs w:val="16"/>
              </w:rPr>
            </w:pPr>
            <w:r>
              <w:rPr>
                <w:rFonts w:cs="Arial"/>
                <w:sz w:val="16"/>
                <w:szCs w:val="16"/>
              </w:rPr>
              <w:t>TrafficServicProvider_St</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cs="Arial"/>
                <w:snapToGrid w:val="0"/>
                <w:sz w:val="16"/>
                <w:szCs w:val="16"/>
              </w:rPr>
            </w:pPr>
            <w:r>
              <w:rPr>
                <w:rFonts w:cs="Arial"/>
                <w:snapToGrid w:val="0"/>
                <w:sz w:val="16"/>
                <w:szCs w:val="16"/>
              </w:rPr>
              <w:t>TMC Data</w:t>
            </w:r>
          </w:p>
        </w:tc>
      </w:tr>
    </w:tbl>
    <w:p w:rsidR="00C02773" w:rsidRDefault="00C02773">
      <w:pPr>
        <w:rPr>
          <w:rFonts w:eastAsia="MS Mincho" w:cs="Arial"/>
        </w:rPr>
      </w:pPr>
    </w:p>
    <w:p w:rsidR="00C02773" w:rsidRDefault="00C02773">
      <w:pPr>
        <w:rPr>
          <w:rFonts w:eastAsia="MS Mincho"/>
        </w:rPr>
      </w:pPr>
    </w:p>
    <w:p w:rsidR="00C02773" w:rsidRDefault="00C02773"/>
    <w:p w:rsidR="00C02773" w:rsidRDefault="008F51EC" w:rsidP="00113E44">
      <w:pPr>
        <w:pStyle w:val="Heading4"/>
      </w:pPr>
      <w:r w:rsidRPr="00B9479B">
        <w:t>TP-PHY-TPP-REQ-023123/A-LBP1Server - LBPClient (DELETED) (TcSE ROIN-159926-2)</w:t>
      </w:r>
    </w:p>
    <w:p w:rsidR="00C02773" w:rsidRDefault="008F51EC" w:rsidP="00113E44">
      <w:pPr>
        <w:pStyle w:val="Heading4"/>
      </w:pPr>
      <w:r w:rsidRPr="00B9479B">
        <w:t>TP-PHY-TPP-REQ-023124/C-NavRepServer - NavRepClient (TcSE ROIN-160780-1)</w:t>
      </w:r>
    </w:p>
    <w:p w:rsidR="00C02773" w:rsidRDefault="008F51EC">
      <w:pPr>
        <w:rPr>
          <w:rFonts w:eastAsia="MS Mincho" w:cs="Arial"/>
        </w:rPr>
      </w:pPr>
      <w:r>
        <w:rPr>
          <w:rFonts w:eastAsia="MS Mincho" w:cs="Arial"/>
        </w:rPr>
        <w:t xml:space="preserve">The NavRepServer – NavRepClient channel is representing the channel connecting "Navigation Repeater Server" features and "Navigation Repeater Client" features. The "Navigation Repeater Server" represents a navigation unit. "Navigation Repeater Client" represents a display module. </w:t>
      </w:r>
    </w:p>
    <w:p w:rsidR="00C02773" w:rsidRDefault="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 0x</w:t>
            </w:r>
            <w:r>
              <w:rPr>
                <w:rFonts w:cs="Arial"/>
                <w:sz w:val="16"/>
                <w:szCs w:val="16"/>
              </w:rPr>
              <w:t>2C0</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NAV_MC_WORD_Tx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31</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lang w:val="en-GB"/>
              </w:rPr>
              <w:t>0x77</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lang w:val="en-GB"/>
              </w:rPr>
              <w:t>Destination_Info_St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rPr>
              <w:t>Navigation</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0x78</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CurrentStreetName_St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rPr>
            </w:pPr>
            <w:r>
              <w:rPr>
                <w:rFonts w:cs="Arial"/>
                <w:snapToGrid w:val="0"/>
                <w:sz w:val="16"/>
                <w:szCs w:val="16"/>
              </w:rPr>
              <w:t>Navigation</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0x22</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NavigationSymbolInfo_St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rPr>
            </w:pPr>
            <w:r>
              <w:rPr>
                <w:rFonts w:cs="Arial"/>
                <w:snapToGrid w:val="0"/>
                <w:sz w:val="16"/>
                <w:szCs w:val="16"/>
              </w:rPr>
              <w:t>Navigation</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0x20</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StreetName_St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rPr>
            </w:pPr>
            <w:r>
              <w:rPr>
                <w:rFonts w:cs="Arial"/>
                <w:snapToGrid w:val="0"/>
                <w:sz w:val="16"/>
                <w:szCs w:val="16"/>
              </w:rPr>
              <w:t>Navigation</w:t>
            </w:r>
          </w:p>
        </w:tc>
      </w:tr>
    </w:tbl>
    <w:p w:rsidR="00C02773" w:rsidRDefault="00C02773">
      <w:pPr>
        <w:rPr>
          <w:rFonts w:eastAsia="MS Mincho" w:cs="Arial"/>
        </w:rPr>
      </w:pPr>
    </w:p>
    <w:p w:rsidR="00C02773" w:rsidRDefault="00C02773">
      <w:pPr>
        <w:rPr>
          <w:rFonts w:eastAsia="MS Mincho"/>
        </w:rPr>
      </w:pPr>
    </w:p>
    <w:p w:rsidR="00C02773" w:rsidRDefault="00C02773"/>
    <w:p w:rsidR="00C02773" w:rsidRDefault="008F51EC" w:rsidP="00113E44">
      <w:pPr>
        <w:pStyle w:val="Heading4"/>
      </w:pPr>
      <w:r w:rsidRPr="00B9479B">
        <w:t>TP-PHY-TPP-REQ-023125/C-MediaPlayerServer - MediaPlayerClient (TcSE ROIN-160781-2)</w:t>
      </w:r>
    </w:p>
    <w:p w:rsidR="00C02773" w:rsidRDefault="008F51EC">
      <w:pPr>
        <w:rPr>
          <w:rFonts w:eastAsia="MS Mincho" w:cs="Arial"/>
        </w:rPr>
      </w:pPr>
      <w:r>
        <w:rPr>
          <w:rFonts w:eastAsia="MS Mincho" w:cs="Arial"/>
        </w:rPr>
        <w:t xml:space="preserve">The MediaPlayerServer – MediaPlayerClient channel is representing the channel connecting "Media Player Server" features and "Media Player Client" features. The "Media Player Server" represents a media playback unit. "Media Player Client" represents an instrument cluster. </w:t>
      </w:r>
    </w:p>
    <w:p w:rsidR="00C02773" w:rsidRDefault="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 0x</w:t>
            </w:r>
            <w:r>
              <w:rPr>
                <w:rFonts w:cs="Arial"/>
                <w:sz w:val="16"/>
                <w:szCs w:val="16"/>
              </w:rPr>
              <w:t>2B7</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CONMP_MC_WORD_Tx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18</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lang w:val="en-GB"/>
              </w:rPr>
              <w:t>MediaInformation_St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rPr>
              <w:t>Generic Metadata</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0x76</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eastAsia="MS Mincho" w:cs="Arial"/>
                <w:sz w:val="16"/>
                <w:szCs w:val="16"/>
              </w:rPr>
              <w:t>LBP1_ItemInfo_Rsp</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rPr>
            </w:pPr>
            <w:r>
              <w:rPr>
                <w:rFonts w:eastAsia="MS Mincho" w:cs="Arial"/>
                <w:sz w:val="16"/>
                <w:szCs w:val="16"/>
              </w:rPr>
              <w:t>List Browser Data</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0x5F</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GetTUPresetInfo_Rsp</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AMFM, SDARS, DAB</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DispInfo_ArtistName_St</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0x68</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SDARS_CatName_St</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SDARS_ChannelName_St</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bottom w:val="single" w:sz="4" w:space="0" w:color="auto"/>
            </w:tcBorders>
            <w:noWrap/>
            <w:vAlign w:val="bottom"/>
          </w:tcPr>
          <w:p w:rsidR="00C02773" w:rsidRDefault="00C02773">
            <w:pPr>
              <w:rPr>
                <w:rFonts w:eastAsia="MS Mincho" w:cs="Arial"/>
                <w:sz w:val="16"/>
                <w:szCs w:val="16"/>
              </w:rPr>
            </w:pPr>
          </w:p>
        </w:tc>
        <w:tc>
          <w:tcPr>
            <w:tcW w:w="914" w:type="dxa"/>
            <w:tcBorders>
              <w:bottom w:val="single" w:sz="4" w:space="0" w:color="auto"/>
            </w:tcBorders>
            <w:noWrap/>
            <w:vAlign w:val="bottom"/>
          </w:tcPr>
          <w:p w:rsidR="00C02773" w:rsidRDefault="00C02773">
            <w:pPr>
              <w:rPr>
                <w:rFonts w:eastAsia="MS Mincho" w:cs="Arial"/>
                <w:sz w:val="16"/>
                <w:szCs w:val="16"/>
              </w:rPr>
            </w:pPr>
          </w:p>
        </w:tc>
        <w:tc>
          <w:tcPr>
            <w:tcW w:w="261" w:type="dxa"/>
            <w:tcBorders>
              <w:bottom w:val="single" w:sz="4"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DispInfo_SongTitle_St</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rPr>
            </w:pPr>
            <w:r>
              <w:rPr>
                <w:rFonts w:cs="Arial"/>
                <w:snapToGrid w:val="0"/>
                <w:sz w:val="16"/>
                <w:szCs w:val="16"/>
              </w:rPr>
              <w:t>SDARS</w:t>
            </w:r>
          </w:p>
        </w:tc>
      </w:tr>
    </w:tbl>
    <w:p w:rsidR="00C02773" w:rsidRDefault="00C02773">
      <w:pPr>
        <w:rPr>
          <w:rFonts w:eastAsia="MS Mincho" w:cs="Arial"/>
        </w:rPr>
      </w:pPr>
    </w:p>
    <w:p w:rsidR="00C02773" w:rsidRDefault="00C02773">
      <w:pPr>
        <w:rPr>
          <w:rFonts w:eastAsia="MS Mincho"/>
        </w:rPr>
      </w:pPr>
    </w:p>
    <w:p w:rsidR="00C02773" w:rsidRDefault="00C02773"/>
    <w:p w:rsidR="00C02773" w:rsidRDefault="008F51EC" w:rsidP="00113E44">
      <w:pPr>
        <w:pStyle w:val="Heading4"/>
      </w:pPr>
      <w:r w:rsidRPr="00B9479B">
        <w:t>TP-PHY-TPP-REQ-023126/C-PHONE - MC (TcSE ROIN-160782-3)</w:t>
      </w:r>
    </w:p>
    <w:p w:rsidR="00C02773" w:rsidRDefault="008F51EC">
      <w:pPr>
        <w:rPr>
          <w:rFonts w:eastAsia="MS Mincho" w:cs="Arial"/>
        </w:rPr>
      </w:pPr>
      <w:r>
        <w:rPr>
          <w:rFonts w:eastAsia="MS Mincho" w:cs="Arial"/>
        </w:rPr>
        <w:t xml:space="preserve">The PHONE – MC channel is representing the channel connecting "PHONE" features and "MC" features. The "MC" represents a multimedia display unit. "PHONE" represents a phone interface module. </w:t>
      </w:r>
    </w:p>
    <w:p w:rsidR="00C02773" w:rsidRDefault="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 0x</w:t>
            </w:r>
            <w:r>
              <w:rPr>
                <w:rFonts w:cs="Arial"/>
                <w:sz w:val="16"/>
                <w:szCs w:val="16"/>
              </w:rPr>
              <w:t>2B6</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PHONE_MC_WORD_Tx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17</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lastRenderedPageBreak/>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napToGrid w:val="0"/>
                <w:sz w:val="16"/>
                <w:szCs w:val="16"/>
                <w:lang w:val="en-GB"/>
              </w:rPr>
              <w:t>0x50</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cs="Arial"/>
                <w:sz w:val="16"/>
                <w:szCs w:val="16"/>
                <w:lang w:val="en-GB"/>
              </w:rPr>
              <w:t>BTCallerIdentification_St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Phone</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0x4F</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lang w:val="en-GB"/>
              </w:rPr>
            </w:pPr>
            <w:r>
              <w:rPr>
                <w:rFonts w:cs="Arial"/>
                <w:snapToGrid w:val="0"/>
                <w:sz w:val="16"/>
                <w:szCs w:val="16"/>
                <w:lang w:val="en-GB"/>
              </w:rPr>
              <w:t>InitiateBTCall_Rsp</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cs="Arial"/>
                <w:snapToGrid w:val="0"/>
                <w:sz w:val="16"/>
                <w:szCs w:val="16"/>
              </w:rPr>
            </w:pPr>
            <w:r>
              <w:rPr>
                <w:rFonts w:cs="Arial"/>
                <w:snapToGrid w:val="0"/>
                <w:sz w:val="16"/>
                <w:szCs w:val="16"/>
              </w:rPr>
              <w:t>Phone</w:t>
            </w:r>
          </w:p>
        </w:tc>
      </w:tr>
    </w:tbl>
    <w:p w:rsidR="00C02773" w:rsidRDefault="00C02773">
      <w:pPr>
        <w:rPr>
          <w:rFonts w:eastAsia="MS Mincho" w:cs="Arial"/>
        </w:rPr>
      </w:pPr>
    </w:p>
    <w:p w:rsidR="00C02773" w:rsidRDefault="00C02773">
      <w:pPr>
        <w:rPr>
          <w:rFonts w:eastAsia="MS Mincho"/>
        </w:rPr>
      </w:pPr>
    </w:p>
    <w:p w:rsidR="00C02773" w:rsidRDefault="00C02773"/>
    <w:p w:rsidR="00C02773" w:rsidRDefault="008F51EC" w:rsidP="00113E44">
      <w:pPr>
        <w:pStyle w:val="Heading4"/>
      </w:pPr>
      <w:r w:rsidRPr="00B9479B">
        <w:t>TP-PHY-TPP-REQ-023127/A-MC - PHONE (TcSE ROIN-160783-2)</w:t>
      </w:r>
    </w:p>
    <w:p w:rsidR="00E52032" w:rsidRDefault="008F51EC">
      <w:pPr>
        <w:rPr>
          <w:rFonts w:eastAsia="MS Mincho" w:cs="Arial"/>
          <w:szCs w:val="20"/>
        </w:rPr>
      </w:pPr>
      <w:r>
        <w:rPr>
          <w:rFonts w:eastAsia="MS Mincho" w:cs="Arial"/>
          <w:szCs w:val="20"/>
        </w:rPr>
        <w:t xml:space="preserve">The </w:t>
      </w:r>
      <w:r>
        <w:rPr>
          <w:rStyle w:val="spelle"/>
          <w:rFonts w:eastAsia="MS Mincho" w:cs="Arial"/>
          <w:szCs w:val="20"/>
        </w:rPr>
        <w:t>MC</w:t>
      </w:r>
      <w:r>
        <w:rPr>
          <w:rFonts w:eastAsia="MS Mincho" w:cs="Arial"/>
          <w:szCs w:val="20"/>
        </w:rPr>
        <w:t xml:space="preserve"> – </w:t>
      </w:r>
      <w:r>
        <w:rPr>
          <w:rStyle w:val="spelle"/>
          <w:rFonts w:eastAsia="MS Mincho" w:cs="Arial"/>
          <w:szCs w:val="20"/>
        </w:rPr>
        <w:t>PHONE</w:t>
      </w:r>
      <w:r>
        <w:rPr>
          <w:rFonts w:eastAsia="MS Mincho" w:cs="Arial"/>
          <w:szCs w:val="20"/>
        </w:rPr>
        <w:t xml:space="preserve"> channel is representing the channel connecting "</w:t>
      </w:r>
      <w:r>
        <w:rPr>
          <w:rStyle w:val="spelle"/>
          <w:rFonts w:eastAsia="MS Mincho" w:cs="Arial"/>
          <w:szCs w:val="20"/>
        </w:rPr>
        <w:t>MC</w:t>
      </w:r>
      <w:r>
        <w:rPr>
          <w:rFonts w:eastAsia="MS Mincho" w:cs="Arial"/>
          <w:szCs w:val="20"/>
        </w:rPr>
        <w:t>" features and "</w:t>
      </w:r>
      <w:r>
        <w:rPr>
          <w:rStyle w:val="spelle"/>
          <w:rFonts w:eastAsia="MS Mincho" w:cs="Arial"/>
          <w:szCs w:val="20"/>
        </w:rPr>
        <w:t>PHONE</w:t>
      </w:r>
      <w:r>
        <w:rPr>
          <w:rFonts w:eastAsia="MS Mincho" w:cs="Arial"/>
          <w:szCs w:val="20"/>
        </w:rPr>
        <w:t>" features. The "</w:t>
      </w:r>
      <w:r>
        <w:rPr>
          <w:rStyle w:val="spelle"/>
          <w:rFonts w:eastAsia="MS Mincho" w:cs="Arial"/>
          <w:szCs w:val="20"/>
        </w:rPr>
        <w:t>MC</w:t>
      </w:r>
      <w:r>
        <w:rPr>
          <w:rFonts w:eastAsia="MS Mincho" w:cs="Arial"/>
          <w:szCs w:val="20"/>
        </w:rPr>
        <w:t>" represents a multimedia display unit. "</w:t>
      </w:r>
      <w:r>
        <w:rPr>
          <w:rStyle w:val="spelle"/>
          <w:rFonts w:eastAsia="MS Mincho" w:cs="Arial"/>
          <w:szCs w:val="20"/>
        </w:rPr>
        <w:t>PHONE</w:t>
      </w:r>
      <w:r>
        <w:rPr>
          <w:rFonts w:eastAsia="MS Mincho" w:cs="Arial"/>
          <w:szCs w:val="20"/>
        </w:rPr>
        <w:t xml:space="preserve">" represents a phone interface module. </w:t>
      </w:r>
    </w:p>
    <w:p w:rsidR="00E52032" w:rsidRDefault="00E52032">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IPC</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 0x</w:t>
            </w:r>
            <w:r>
              <w:rPr>
                <w:rFonts w:cs="Arial"/>
                <w:sz w:val="16"/>
                <w:szCs w:val="16"/>
              </w:rPr>
              <w:t>2BE</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PHONE_MC_WORD_Rx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17</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tcPr>
          <w:p w:rsidR="00E52032" w:rsidRDefault="00E52032">
            <w:pPr>
              <w:rPr>
                <w:rFonts w:eastAsia="MS Mincho" w:cs="Arial"/>
                <w:sz w:val="16"/>
                <w:szCs w:val="16"/>
              </w:rPr>
            </w:pP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cs="Arial"/>
                <w:snapToGrid w:val="0"/>
                <w:sz w:val="16"/>
                <w:szCs w:val="16"/>
                <w:lang w:val="en-GB"/>
              </w:rPr>
              <w:t>0x0D</w:t>
            </w:r>
          </w:p>
        </w:tc>
        <w:tc>
          <w:tcPr>
            <w:tcW w:w="2731" w:type="dxa"/>
            <w:tcBorders>
              <w:top w:val="single" w:sz="4" w:space="0" w:color="auto"/>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cs="Arial"/>
                <w:snapToGrid w:val="0"/>
                <w:sz w:val="16"/>
                <w:szCs w:val="16"/>
                <w:lang w:val="en-GB"/>
              </w:rPr>
              <w:t>InitiateBTCall_Rq</w:t>
            </w:r>
          </w:p>
        </w:tc>
        <w:tc>
          <w:tcPr>
            <w:tcW w:w="2086" w:type="dxa"/>
            <w:tcBorders>
              <w:top w:val="single" w:sz="4" w:space="0" w:color="auto"/>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Phone</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tcPr>
          <w:p w:rsidR="00E52032" w:rsidRDefault="00E52032">
            <w:pPr>
              <w:rPr>
                <w:rFonts w:eastAsia="MS Mincho" w:cs="Arial"/>
                <w:sz w:val="16"/>
                <w:szCs w:val="16"/>
              </w:rPr>
            </w:pP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E52032" w:rsidRDefault="00E52032">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E52032" w:rsidRDefault="00E52032">
            <w:pPr>
              <w:rPr>
                <w:rFonts w:cs="Arial"/>
                <w:snapToGrid w:val="0"/>
                <w:sz w:val="16"/>
                <w:szCs w:val="16"/>
                <w:lang w:val="en-GB"/>
              </w:rPr>
            </w:pPr>
          </w:p>
        </w:tc>
        <w:tc>
          <w:tcPr>
            <w:tcW w:w="2731" w:type="dxa"/>
            <w:tcBorders>
              <w:top w:val="single" w:sz="4" w:space="0" w:color="auto"/>
              <w:left w:val="nil"/>
              <w:bottom w:val="single" w:sz="4" w:space="0" w:color="auto"/>
              <w:right w:val="single" w:sz="4" w:space="0" w:color="auto"/>
            </w:tcBorders>
            <w:noWrap/>
            <w:vAlign w:val="bottom"/>
          </w:tcPr>
          <w:p w:rsidR="00E52032" w:rsidRDefault="00E52032">
            <w:pPr>
              <w:rPr>
                <w:rStyle w:val="spelle"/>
                <w:rFonts w:cs="Arial"/>
                <w:snapToGrid w:val="0"/>
                <w:sz w:val="16"/>
                <w:szCs w:val="16"/>
                <w:lang w:val="en-GB"/>
              </w:rPr>
            </w:pPr>
          </w:p>
        </w:tc>
        <w:tc>
          <w:tcPr>
            <w:tcW w:w="2086" w:type="dxa"/>
            <w:tcBorders>
              <w:top w:val="single" w:sz="4" w:space="0" w:color="auto"/>
              <w:left w:val="nil"/>
              <w:bottom w:val="single" w:sz="4" w:space="0" w:color="auto"/>
              <w:right w:val="single" w:sz="4" w:space="0" w:color="auto"/>
            </w:tcBorders>
            <w:noWrap/>
            <w:vAlign w:val="bottom"/>
          </w:tcPr>
          <w:p w:rsidR="00E52032" w:rsidRDefault="00E52032">
            <w:pPr>
              <w:rPr>
                <w:rStyle w:val="spelle"/>
                <w:rFonts w:cs="Arial"/>
                <w:snapToGrid w:val="0"/>
                <w:sz w:val="16"/>
                <w:szCs w:val="16"/>
              </w:rPr>
            </w:pPr>
          </w:p>
        </w:tc>
      </w:tr>
    </w:tbl>
    <w:p w:rsidR="00E52032" w:rsidRDefault="00E52032">
      <w:pPr>
        <w:rPr>
          <w:rFonts w:eastAsia="MS Mincho" w:cs="Arial"/>
          <w:szCs w:val="20"/>
        </w:rPr>
      </w:pPr>
    </w:p>
    <w:p w:rsidR="00E52032" w:rsidRDefault="00E52032">
      <w:pPr>
        <w:rPr>
          <w:rFonts w:eastAsia="MS Mincho"/>
          <w:szCs w:val="20"/>
        </w:rPr>
      </w:pPr>
    </w:p>
    <w:p w:rsidR="00E52032" w:rsidRDefault="00E52032"/>
    <w:p w:rsidR="00C02773" w:rsidRDefault="008F51EC" w:rsidP="00113E44">
      <w:pPr>
        <w:pStyle w:val="Heading4"/>
      </w:pPr>
      <w:r w:rsidRPr="00B9479B">
        <w:t>TP-PHY-TPP-REQ-023128/B-TMCClient - TMCServer (TcSE ROIN-178758-2)</w:t>
      </w:r>
    </w:p>
    <w:p w:rsidR="00C02773" w:rsidRDefault="008F51EC">
      <w:pPr>
        <w:rPr>
          <w:rFonts w:eastAsia="MS Mincho" w:cs="Arial"/>
        </w:rPr>
      </w:pPr>
      <w:r>
        <w:rPr>
          <w:rFonts w:eastAsia="MS Mincho" w:cs="Arial"/>
        </w:rPr>
        <w:t>The TMCClient – TMCServer channel is representing the channel connecting "TMCClient" features and "TMCServer" features. The "TMCClient" represents the multimedia display unit. The TMCClient device could be a MFD or a headunit. "TMCServer" represents a TMC Tuner unit. The "TMCServer" device could be a headunit like IAM/AHU/ACM/ACU.</w:t>
      </w:r>
    </w:p>
    <w:p w:rsidR="00C02773" w:rsidRDefault="00C02773">
      <w:pPr>
        <w:rPr>
          <w:rFonts w:eastAsia="MS Mincho" w:cs="Arial"/>
        </w:rPr>
      </w:pPr>
    </w:p>
    <w:tbl>
      <w:tblPr>
        <w:tblW w:w="10707" w:type="dxa"/>
        <w:jc w:val="center"/>
        <w:tblLook w:val="04A0" w:firstRow="1" w:lastRow="0" w:firstColumn="1" w:lastColumn="0" w:noHBand="0" w:noVBand="1"/>
      </w:tblPr>
      <w:tblGrid>
        <w:gridCol w:w="762"/>
        <w:gridCol w:w="3015"/>
        <w:gridCol w:w="914"/>
        <w:gridCol w:w="261"/>
        <w:gridCol w:w="938"/>
        <w:gridCol w:w="2731"/>
        <w:gridCol w:w="2086"/>
      </w:tblGrid>
      <w:tr w:rsidR="00C02773">
        <w:trPr>
          <w:cantSplit/>
          <w:trHeight w:val="270"/>
          <w:jc w:val="center"/>
        </w:trPr>
        <w:tc>
          <w:tcPr>
            <w:tcW w:w="10707"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3015"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 0x</w:t>
            </w:r>
            <w:r>
              <w:rPr>
                <w:rFonts w:cs="Arial"/>
                <w:sz w:val="16"/>
                <w:szCs w:val="16"/>
              </w:rPr>
              <w:t>2CC</w:t>
            </w:r>
          </w:p>
        </w:tc>
        <w:tc>
          <w:tcPr>
            <w:tcW w:w="3015"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TMCServer_TMCClient_WORD_Rx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33</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AHU</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3015"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3015"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3015"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0x7B</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TMCGetServiceProvider_Rq</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TMC Data</w:t>
            </w:r>
          </w:p>
        </w:tc>
      </w:tr>
      <w:tr w:rsid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3015"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cs="Arial"/>
                <w:snapToGrid w:val="0"/>
                <w:sz w:val="16"/>
                <w:szCs w:val="16"/>
                <w:lang w:val="en-GB"/>
              </w:rPr>
            </w:pPr>
            <w:r>
              <w:rPr>
                <w:rFonts w:cs="Arial"/>
                <w:snapToGrid w:val="0"/>
                <w:sz w:val="16"/>
                <w:szCs w:val="16"/>
                <w:lang w:val="en-GB"/>
              </w:rPr>
              <w:t>0x9A</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cs="Arial"/>
                <w:snapToGrid w:val="0"/>
                <w:sz w:val="16"/>
                <w:szCs w:val="16"/>
                <w:lang w:val="en-GB"/>
              </w:rPr>
            </w:pPr>
            <w:r>
              <w:rPr>
                <w:rFonts w:cs="Arial"/>
                <w:snapToGrid w:val="0"/>
                <w:sz w:val="16"/>
                <w:szCs w:val="16"/>
                <w:lang w:val="en-GB"/>
              </w:rPr>
              <w:t>TrafficeGetServiceProvider_Rq</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cs="Arial"/>
                <w:snapToGrid w:val="0"/>
                <w:sz w:val="16"/>
                <w:szCs w:val="16"/>
              </w:rPr>
            </w:pPr>
            <w:r>
              <w:rPr>
                <w:rFonts w:cs="Arial"/>
                <w:snapToGrid w:val="0"/>
                <w:sz w:val="16"/>
                <w:szCs w:val="16"/>
              </w:rPr>
              <w:t>TMC Data</w:t>
            </w:r>
          </w:p>
        </w:tc>
      </w:tr>
    </w:tbl>
    <w:p w:rsidR="00C02773" w:rsidRDefault="00C02773"/>
    <w:p w:rsidR="00C02773" w:rsidRDefault="00C02773">
      <w:pPr>
        <w:rPr>
          <w:rFonts w:eastAsia="MS Mincho" w:cs="Arial"/>
        </w:rPr>
      </w:pPr>
    </w:p>
    <w:p w:rsidR="00C02773" w:rsidRDefault="00C02773"/>
    <w:p w:rsidR="00C02773" w:rsidRDefault="008F51EC" w:rsidP="00113E44">
      <w:pPr>
        <w:pStyle w:val="Heading4"/>
      </w:pPr>
      <w:r w:rsidRPr="00B9479B">
        <w:t>TP-PHY-TPP-REQ-023129/A-EnvStatReportServer - EnvStatReportClient (TcSE ROIN-201966-1)</w:t>
      </w:r>
    </w:p>
    <w:p w:rsidR="00E52032" w:rsidRDefault="008F51EC">
      <w:pPr>
        <w:rPr>
          <w:rFonts w:eastAsia="MS Mincho" w:cs="Arial"/>
          <w:szCs w:val="20"/>
        </w:rPr>
      </w:pPr>
      <w:r>
        <w:rPr>
          <w:rFonts w:eastAsia="MS Mincho" w:cs="Arial"/>
          <w:szCs w:val="20"/>
        </w:rPr>
        <w:t>The EnvStatReportServer – EnvStatReportClient channel represent the signals connecting "</w:t>
      </w:r>
      <w:proofErr w:type="gramStart"/>
      <w:r>
        <w:rPr>
          <w:rFonts w:eastAsia="MS Mincho" w:cs="Arial"/>
          <w:szCs w:val="20"/>
        </w:rPr>
        <w:t>EnvStatReportServer "</w:t>
      </w:r>
      <w:proofErr w:type="gramEnd"/>
      <w:r>
        <w:rPr>
          <w:rFonts w:eastAsia="MS Mincho" w:cs="Arial"/>
          <w:szCs w:val="20"/>
        </w:rPr>
        <w:t xml:space="preserve"> features and "EnvStatReportClient " features.  "</w:t>
      </w:r>
      <w:proofErr w:type="gramStart"/>
      <w:r>
        <w:rPr>
          <w:rFonts w:eastAsia="MS Mincho" w:cs="Arial"/>
          <w:szCs w:val="20"/>
        </w:rPr>
        <w:t>EnvStatReportServer "</w:t>
      </w:r>
      <w:proofErr w:type="gramEnd"/>
      <w:r>
        <w:rPr>
          <w:rFonts w:eastAsia="MS Mincho" w:cs="Arial"/>
          <w:szCs w:val="20"/>
        </w:rPr>
        <w:t xml:space="preserve"> represents a Data Report unit.  The "</w:t>
      </w:r>
      <w:proofErr w:type="gramStart"/>
      <w:r>
        <w:rPr>
          <w:rFonts w:eastAsia="MS Mincho" w:cs="Arial"/>
          <w:szCs w:val="20"/>
        </w:rPr>
        <w:t>EnvStatReportServer "</w:t>
      </w:r>
      <w:proofErr w:type="gramEnd"/>
      <w:r>
        <w:rPr>
          <w:rFonts w:eastAsia="MS Mincho" w:cs="Arial"/>
          <w:szCs w:val="20"/>
        </w:rPr>
        <w:t xml:space="preserve"> Could be a part of the IPC.  "EnvStatReportClient" could be a display unit.</w:t>
      </w:r>
    </w:p>
    <w:p w:rsidR="00E52032" w:rsidRDefault="00E52032">
      <w:pPr>
        <w:rPr>
          <w:rFonts w:eastAsia="MS Mincho" w:cs="Arial"/>
          <w:szCs w:val="20"/>
        </w:rPr>
      </w:pPr>
    </w:p>
    <w:p w:rsidR="00E52032" w:rsidRDefault="00E52032">
      <w:pPr>
        <w:rPr>
          <w:rFonts w:eastAsia="MS Mincho" w:cs="Arial"/>
          <w:szCs w:val="20"/>
        </w:rPr>
      </w:pPr>
    </w:p>
    <w:tbl>
      <w:tblPr>
        <w:tblW w:w="10096" w:type="dxa"/>
        <w:jc w:val="center"/>
        <w:tblLook w:val="04A0" w:firstRow="1" w:lastRow="0" w:firstColumn="1" w:lastColumn="0" w:noHBand="0" w:noVBand="1"/>
      </w:tblPr>
      <w:tblGrid>
        <w:gridCol w:w="762"/>
        <w:gridCol w:w="2404"/>
        <w:gridCol w:w="914"/>
        <w:gridCol w:w="261"/>
        <w:gridCol w:w="938"/>
        <w:gridCol w:w="2731"/>
        <w:gridCol w:w="2086"/>
      </w:tblGrid>
      <w:tr w:rsidR="00E52032">
        <w:trPr>
          <w:cantSplit/>
          <w:trHeight w:val="270"/>
          <w:jc w:val="center"/>
        </w:trPr>
        <w:tc>
          <w:tcPr>
            <w:tcW w:w="10096" w:type="dxa"/>
            <w:gridSpan w:val="7"/>
            <w:tcBorders>
              <w:top w:val="single" w:sz="8" w:space="0" w:color="auto"/>
              <w:left w:val="single" w:sz="8" w:space="0" w:color="auto"/>
              <w:bottom w:val="single" w:sz="4" w:space="0" w:color="auto"/>
              <w:right w:val="single" w:sz="8" w:space="0" w:color="000000"/>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40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0x2C7</w:t>
            </w:r>
          </w:p>
        </w:tc>
        <w:tc>
          <w:tcPr>
            <w:tcW w:w="2404"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RepSrv_RepClient_WORD_Tx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24</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single" w:sz="4" w:space="0" w:color="auto"/>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404" w:type="dxa"/>
            <w:tcBorders>
              <w:top w:val="single" w:sz="4" w:space="0" w:color="auto"/>
              <w:left w:val="nil"/>
              <w:bottom w:val="nil"/>
              <w:right w:val="nil"/>
            </w:tcBorders>
            <w:noWrap/>
            <w:vAlign w:val="bottom"/>
          </w:tcPr>
          <w:p w:rsidR="00E52032" w:rsidRDefault="00E52032">
            <w:pPr>
              <w:rPr>
                <w:rFonts w:eastAsia="MS Mincho" w:cs="Arial"/>
                <w:sz w:val="16"/>
                <w:szCs w:val="16"/>
              </w:rPr>
            </w:pPr>
          </w:p>
        </w:tc>
        <w:tc>
          <w:tcPr>
            <w:tcW w:w="914" w:type="dxa"/>
            <w:tcBorders>
              <w:top w:val="single" w:sz="4" w:space="0" w:color="auto"/>
              <w:left w:val="nil"/>
              <w:bottom w:val="nil"/>
              <w:right w:val="single" w:sz="4" w:space="0" w:color="auto"/>
            </w:tcBorders>
            <w:noWrap/>
            <w:vAlign w:val="bottom"/>
          </w:tcPr>
          <w:p w:rsidR="00E52032" w:rsidRDefault="00E52032">
            <w:pPr>
              <w:rPr>
                <w:rFonts w:eastAsia="MS Mincho" w:cs="Arial"/>
                <w:sz w:val="16"/>
                <w:szCs w:val="16"/>
              </w:rPr>
            </w:pPr>
          </w:p>
        </w:tc>
        <w:tc>
          <w:tcPr>
            <w:tcW w:w="261" w:type="dxa"/>
            <w:tcBorders>
              <w:top w:val="nil"/>
              <w:left w:val="single" w:sz="4" w:space="0" w:color="auto"/>
              <w:bottom w:val="nil"/>
              <w:right w:val="nil"/>
            </w:tcBorders>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404" w:type="dxa"/>
            <w:noWrap/>
            <w:vAlign w:val="bottom"/>
          </w:tcPr>
          <w:p w:rsidR="00E52032" w:rsidRDefault="00E52032">
            <w:pPr>
              <w:rPr>
                <w:rFonts w:eastAsia="MS Mincho" w:cs="Arial"/>
                <w:sz w:val="16"/>
                <w:szCs w:val="16"/>
              </w:rPr>
            </w:pPr>
          </w:p>
        </w:tc>
        <w:tc>
          <w:tcPr>
            <w:tcW w:w="914" w:type="dxa"/>
            <w:tcBorders>
              <w:top w:val="nil"/>
              <w:left w:val="nil"/>
              <w:bottom w:val="nil"/>
              <w:right w:val="single" w:sz="4" w:space="0" w:color="auto"/>
            </w:tcBorders>
            <w:noWrap/>
            <w:vAlign w:val="bottom"/>
          </w:tcPr>
          <w:p w:rsidR="00E52032" w:rsidRDefault="00E52032">
            <w:pPr>
              <w:rPr>
                <w:rFonts w:eastAsia="MS Mincho" w:cs="Arial"/>
                <w:sz w:val="16"/>
                <w:szCs w:val="16"/>
              </w:rPr>
            </w:pPr>
          </w:p>
        </w:tc>
        <w:tc>
          <w:tcPr>
            <w:tcW w:w="261" w:type="dxa"/>
            <w:tcBorders>
              <w:top w:val="nil"/>
              <w:left w:val="single" w:sz="4" w:space="0" w:color="auto"/>
              <w:bottom w:val="nil"/>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Data Field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404" w:type="dxa"/>
            <w:noWrap/>
            <w:vAlign w:val="bottom"/>
          </w:tcPr>
          <w:p w:rsidR="00E52032" w:rsidRDefault="00E52032">
            <w:pPr>
              <w:rPr>
                <w:rFonts w:eastAsia="MS Mincho" w:cs="Arial"/>
                <w:sz w:val="16"/>
                <w:szCs w:val="16"/>
              </w:rPr>
            </w:pPr>
          </w:p>
        </w:tc>
        <w:tc>
          <w:tcPr>
            <w:tcW w:w="914" w:type="dxa"/>
            <w:tcBorders>
              <w:top w:val="nil"/>
              <w:left w:val="nil"/>
              <w:bottom w:val="nil"/>
              <w:right w:val="single" w:sz="4" w:space="0" w:color="auto"/>
            </w:tcBorders>
            <w:noWrap/>
            <w:vAlign w:val="bottom"/>
          </w:tcPr>
          <w:p w:rsidR="00E52032" w:rsidRDefault="00E52032">
            <w:pPr>
              <w:rPr>
                <w:rFonts w:eastAsia="MS Mincho" w:cs="Arial"/>
                <w:sz w:val="16"/>
                <w:szCs w:val="16"/>
              </w:rPr>
            </w:pPr>
          </w:p>
        </w:tc>
        <w:tc>
          <w:tcPr>
            <w:tcW w:w="261" w:type="dxa"/>
            <w:tcBorders>
              <w:top w:val="nil"/>
              <w:left w:val="single" w:sz="4" w:space="0" w:color="auto"/>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0x7C</w:t>
            </w:r>
          </w:p>
        </w:tc>
        <w:tc>
          <w:tcPr>
            <w:tcW w:w="2731" w:type="dxa"/>
            <w:tcBorders>
              <w:top w:val="single" w:sz="4" w:space="0" w:color="auto"/>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MyKeyReportCardOutput_Rsp</w:t>
            </w:r>
          </w:p>
        </w:tc>
        <w:tc>
          <w:tcPr>
            <w:tcW w:w="2086" w:type="dxa"/>
            <w:tcBorders>
              <w:top w:val="single" w:sz="4" w:space="0" w:color="auto"/>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DataReport</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tcPr>
          <w:p w:rsidR="00E52032" w:rsidRDefault="00E52032">
            <w:pPr>
              <w:rPr>
                <w:rFonts w:eastAsia="MS Mincho" w:cs="Arial"/>
                <w:sz w:val="16"/>
                <w:szCs w:val="16"/>
              </w:rPr>
            </w:pPr>
          </w:p>
        </w:tc>
        <w:tc>
          <w:tcPr>
            <w:tcW w:w="240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single" w:sz="4" w:space="0" w:color="auto"/>
            </w:tcBorders>
            <w:noWrap/>
            <w:vAlign w:val="bottom"/>
          </w:tcPr>
          <w:p w:rsidR="00E52032" w:rsidRDefault="00E52032">
            <w:pPr>
              <w:rPr>
                <w:rFonts w:eastAsia="MS Mincho" w:cs="Arial"/>
                <w:sz w:val="16"/>
                <w:szCs w:val="16"/>
              </w:rPr>
            </w:pPr>
          </w:p>
        </w:tc>
        <w:tc>
          <w:tcPr>
            <w:tcW w:w="261" w:type="dxa"/>
            <w:tcBorders>
              <w:top w:val="nil"/>
              <w:left w:val="single" w:sz="4" w:space="0" w:color="auto"/>
              <w:bottom w:val="single" w:sz="4" w:space="0" w:color="auto"/>
              <w:right w:val="nil"/>
            </w:tcBorders>
            <w:shd w:val="clear" w:color="auto" w:fill="C0C0C0"/>
            <w:noWrap/>
            <w:vAlign w:val="bottom"/>
          </w:tcPr>
          <w:p w:rsidR="00E52032" w:rsidRDefault="00E52032">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E52032" w:rsidRDefault="00E52032">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vAlign w:val="bottom"/>
          </w:tcPr>
          <w:p w:rsidR="00E52032" w:rsidRDefault="00E52032">
            <w:pPr>
              <w:rPr>
                <w:rStyle w:val="spelle"/>
                <w:rFonts w:eastAsia="MS Mincho" w:cs="Arial"/>
                <w:sz w:val="16"/>
                <w:szCs w:val="16"/>
              </w:rPr>
            </w:pPr>
          </w:p>
        </w:tc>
        <w:tc>
          <w:tcPr>
            <w:tcW w:w="2086" w:type="dxa"/>
            <w:tcBorders>
              <w:top w:val="single" w:sz="4" w:space="0" w:color="auto"/>
              <w:left w:val="nil"/>
              <w:bottom w:val="single" w:sz="4" w:space="0" w:color="auto"/>
              <w:right w:val="single" w:sz="4" w:space="0" w:color="auto"/>
            </w:tcBorders>
            <w:noWrap/>
            <w:vAlign w:val="bottom"/>
          </w:tcPr>
          <w:p w:rsidR="00E52032" w:rsidRDefault="00E52032">
            <w:pPr>
              <w:rPr>
                <w:rFonts w:eastAsia="MS Mincho" w:cs="Arial"/>
                <w:sz w:val="16"/>
                <w:szCs w:val="16"/>
              </w:rPr>
            </w:pPr>
          </w:p>
        </w:tc>
      </w:tr>
    </w:tbl>
    <w:p w:rsidR="00E52032" w:rsidRDefault="00E52032"/>
    <w:p w:rsidR="00E52032" w:rsidRDefault="00E52032"/>
    <w:p w:rsidR="00C02773" w:rsidRDefault="008F51EC" w:rsidP="00113E44">
      <w:pPr>
        <w:pStyle w:val="Heading4"/>
      </w:pPr>
      <w:r w:rsidRPr="00B9479B">
        <w:lastRenderedPageBreak/>
        <w:t>TP-PHY-TPP-REQ-023130/A-EnvStatReportClient - EnvStatReportServer (TcSE ROIN-201967-1)</w:t>
      </w:r>
    </w:p>
    <w:p w:rsidR="00E52032" w:rsidRDefault="008F51EC">
      <w:pPr>
        <w:rPr>
          <w:rFonts w:eastAsia="MS Mincho" w:cs="Arial"/>
          <w:szCs w:val="20"/>
        </w:rPr>
      </w:pPr>
      <w:r>
        <w:rPr>
          <w:rFonts w:eastAsia="MS Mincho" w:cs="Arial"/>
          <w:szCs w:val="20"/>
        </w:rPr>
        <w:t xml:space="preserve">The EnvStatReportClient </w:t>
      </w:r>
      <w:proofErr w:type="gramStart"/>
      <w:r>
        <w:rPr>
          <w:rFonts w:eastAsia="MS Mincho" w:cs="Arial"/>
          <w:szCs w:val="20"/>
        </w:rPr>
        <w:t>-  EnvStatReportServer</w:t>
      </w:r>
      <w:proofErr w:type="gramEnd"/>
      <w:r>
        <w:rPr>
          <w:rFonts w:eastAsia="MS Mincho" w:cs="Arial"/>
          <w:szCs w:val="20"/>
        </w:rPr>
        <w:t xml:space="preserve"> channel represent the signals connecting "EnvStatReportServer " features and "EnvStatReportClient " features.  "</w:t>
      </w:r>
      <w:proofErr w:type="gramStart"/>
      <w:r>
        <w:rPr>
          <w:rFonts w:eastAsia="MS Mincho" w:cs="Arial"/>
          <w:szCs w:val="20"/>
        </w:rPr>
        <w:t>EnvStatReportServer "</w:t>
      </w:r>
      <w:proofErr w:type="gramEnd"/>
      <w:r>
        <w:rPr>
          <w:rFonts w:eastAsia="MS Mincho" w:cs="Arial"/>
          <w:szCs w:val="20"/>
        </w:rPr>
        <w:t xml:space="preserve"> represents a Data Report unit.  The "</w:t>
      </w:r>
      <w:proofErr w:type="gramStart"/>
      <w:r>
        <w:rPr>
          <w:rFonts w:eastAsia="MS Mincho" w:cs="Arial"/>
          <w:szCs w:val="20"/>
        </w:rPr>
        <w:t>EnvStatReportServer "</w:t>
      </w:r>
      <w:proofErr w:type="gramEnd"/>
      <w:r>
        <w:rPr>
          <w:rFonts w:eastAsia="MS Mincho" w:cs="Arial"/>
          <w:szCs w:val="20"/>
        </w:rPr>
        <w:t xml:space="preserve"> Could be a part of the IPC.  "EnvStatReportClient" could be a display unit.</w:t>
      </w:r>
    </w:p>
    <w:p w:rsidR="00E52032" w:rsidRDefault="00E52032">
      <w:pPr>
        <w:rPr>
          <w:rFonts w:eastAsia="MS Mincho" w:cs="Arial"/>
          <w:szCs w:val="20"/>
        </w:rPr>
      </w:pPr>
    </w:p>
    <w:p w:rsidR="00E52032" w:rsidRDefault="008F51EC">
      <w:pPr>
        <w:rPr>
          <w:rFonts w:eastAsia="MS Mincho" w:cs="Arial"/>
          <w:szCs w:val="20"/>
        </w:rPr>
      </w:pPr>
      <w:r>
        <w:rPr>
          <w:rFonts w:eastAsia="MS Mincho" w:cs="Arial"/>
          <w:szCs w:val="20"/>
        </w:rPr>
        <w:t xml:space="preserve">This channel is for </w:t>
      </w:r>
      <w:r>
        <w:rPr>
          <w:rFonts w:eastAsia="MS Mincho" w:cs="Arial"/>
          <w:szCs w:val="20"/>
          <w:u w:val="single"/>
        </w:rPr>
        <w:t>Flow Control only</w:t>
      </w:r>
      <w:r>
        <w:rPr>
          <w:rFonts w:eastAsia="MS Mincho" w:cs="Arial"/>
          <w:szCs w:val="20"/>
        </w:rPr>
        <w:t>.</w:t>
      </w:r>
    </w:p>
    <w:p w:rsidR="00E52032" w:rsidRDefault="00E52032">
      <w:pPr>
        <w:rPr>
          <w:rFonts w:eastAsia="MS Mincho" w:cs="Arial"/>
          <w:szCs w:val="20"/>
        </w:rPr>
      </w:pPr>
    </w:p>
    <w:tbl>
      <w:tblPr>
        <w:tblW w:w="10114" w:type="dxa"/>
        <w:jc w:val="center"/>
        <w:tblLook w:val="04A0" w:firstRow="1" w:lastRow="0" w:firstColumn="1" w:lastColumn="0" w:noHBand="0" w:noVBand="1"/>
      </w:tblPr>
      <w:tblGrid>
        <w:gridCol w:w="762"/>
        <w:gridCol w:w="2422"/>
        <w:gridCol w:w="914"/>
        <w:gridCol w:w="261"/>
        <w:gridCol w:w="938"/>
        <w:gridCol w:w="2731"/>
        <w:gridCol w:w="2086"/>
      </w:tblGrid>
      <w:tr w:rsidR="00E52032">
        <w:trPr>
          <w:cantSplit/>
          <w:trHeight w:val="270"/>
          <w:jc w:val="center"/>
        </w:trPr>
        <w:tc>
          <w:tcPr>
            <w:tcW w:w="10114" w:type="dxa"/>
            <w:gridSpan w:val="7"/>
            <w:tcBorders>
              <w:top w:val="single" w:sz="8" w:space="0" w:color="auto"/>
              <w:left w:val="single" w:sz="8" w:space="0" w:color="auto"/>
              <w:bottom w:val="single" w:sz="4" w:space="0" w:color="auto"/>
              <w:right w:val="single" w:sz="8" w:space="0" w:color="000000"/>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422"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0x2CF</w:t>
            </w:r>
          </w:p>
        </w:tc>
        <w:tc>
          <w:tcPr>
            <w:tcW w:w="2422"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RepSrv_RepClient_WORD_Rx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24</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single" w:sz="4" w:space="0" w:color="auto"/>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422" w:type="dxa"/>
            <w:tcBorders>
              <w:top w:val="single" w:sz="4" w:space="0" w:color="auto"/>
              <w:left w:val="nil"/>
              <w:bottom w:val="nil"/>
              <w:right w:val="nil"/>
            </w:tcBorders>
            <w:noWrap/>
            <w:vAlign w:val="bottom"/>
          </w:tcPr>
          <w:p w:rsidR="00E52032" w:rsidRDefault="00E52032">
            <w:pPr>
              <w:rPr>
                <w:rFonts w:eastAsia="MS Mincho" w:cs="Arial"/>
                <w:sz w:val="16"/>
                <w:szCs w:val="16"/>
              </w:rPr>
            </w:pPr>
          </w:p>
        </w:tc>
        <w:tc>
          <w:tcPr>
            <w:tcW w:w="914" w:type="dxa"/>
            <w:tcBorders>
              <w:top w:val="single" w:sz="4" w:space="0" w:color="auto"/>
              <w:left w:val="nil"/>
              <w:bottom w:val="nil"/>
              <w:right w:val="single" w:sz="4" w:space="0" w:color="auto"/>
            </w:tcBorders>
            <w:noWrap/>
            <w:vAlign w:val="bottom"/>
          </w:tcPr>
          <w:p w:rsidR="00E52032" w:rsidRDefault="00E52032">
            <w:pPr>
              <w:rPr>
                <w:rFonts w:eastAsia="MS Mincho" w:cs="Arial"/>
                <w:sz w:val="16"/>
                <w:szCs w:val="16"/>
              </w:rPr>
            </w:pPr>
          </w:p>
        </w:tc>
        <w:tc>
          <w:tcPr>
            <w:tcW w:w="261" w:type="dxa"/>
            <w:tcBorders>
              <w:top w:val="nil"/>
              <w:left w:val="single" w:sz="4" w:space="0" w:color="auto"/>
              <w:bottom w:val="nil"/>
              <w:right w:val="nil"/>
            </w:tcBorders>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422" w:type="dxa"/>
            <w:noWrap/>
            <w:vAlign w:val="bottom"/>
          </w:tcPr>
          <w:p w:rsidR="00E52032" w:rsidRDefault="00E52032">
            <w:pPr>
              <w:rPr>
                <w:rFonts w:eastAsia="MS Mincho" w:cs="Arial"/>
                <w:sz w:val="16"/>
                <w:szCs w:val="16"/>
              </w:rPr>
            </w:pPr>
          </w:p>
        </w:tc>
        <w:tc>
          <w:tcPr>
            <w:tcW w:w="914" w:type="dxa"/>
            <w:tcBorders>
              <w:top w:val="nil"/>
              <w:left w:val="nil"/>
              <w:bottom w:val="nil"/>
              <w:right w:val="single" w:sz="4" w:space="0" w:color="auto"/>
            </w:tcBorders>
            <w:noWrap/>
            <w:vAlign w:val="bottom"/>
          </w:tcPr>
          <w:p w:rsidR="00E52032" w:rsidRDefault="00E52032">
            <w:pPr>
              <w:rPr>
                <w:rFonts w:eastAsia="MS Mincho" w:cs="Arial"/>
                <w:sz w:val="16"/>
                <w:szCs w:val="16"/>
              </w:rPr>
            </w:pPr>
          </w:p>
        </w:tc>
        <w:tc>
          <w:tcPr>
            <w:tcW w:w="261" w:type="dxa"/>
            <w:tcBorders>
              <w:top w:val="nil"/>
              <w:left w:val="single" w:sz="4" w:space="0" w:color="auto"/>
              <w:bottom w:val="nil"/>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Data Field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tcPr>
          <w:p w:rsidR="00E52032" w:rsidRDefault="00E52032">
            <w:pPr>
              <w:rPr>
                <w:rFonts w:eastAsia="MS Mincho" w:cs="Arial"/>
                <w:sz w:val="16"/>
                <w:szCs w:val="16"/>
              </w:rPr>
            </w:pPr>
          </w:p>
        </w:tc>
        <w:tc>
          <w:tcPr>
            <w:tcW w:w="2422"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single" w:sz="4" w:space="0" w:color="auto"/>
            </w:tcBorders>
            <w:noWrap/>
            <w:vAlign w:val="bottom"/>
          </w:tcPr>
          <w:p w:rsidR="00E52032" w:rsidRDefault="00E52032">
            <w:pPr>
              <w:rPr>
                <w:rFonts w:eastAsia="MS Mincho" w:cs="Arial"/>
                <w:sz w:val="16"/>
                <w:szCs w:val="16"/>
              </w:rPr>
            </w:pPr>
          </w:p>
        </w:tc>
        <w:tc>
          <w:tcPr>
            <w:tcW w:w="261" w:type="dxa"/>
            <w:tcBorders>
              <w:top w:val="nil"/>
              <w:left w:val="single" w:sz="4" w:space="0" w:color="auto"/>
              <w:bottom w:val="single" w:sz="4" w:space="0" w:color="auto"/>
              <w:right w:val="nil"/>
            </w:tcBorders>
            <w:shd w:val="clear" w:color="auto" w:fill="C0C0C0"/>
            <w:noWrap/>
            <w:vAlign w:val="bottom"/>
          </w:tcPr>
          <w:p w:rsidR="00E52032" w:rsidRDefault="00E52032">
            <w:pPr>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8"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r>
    </w:tbl>
    <w:p w:rsidR="00E52032" w:rsidRDefault="00E52032"/>
    <w:p w:rsidR="00E52032" w:rsidRDefault="00E52032"/>
    <w:p w:rsidR="00E52032" w:rsidRDefault="00E52032"/>
    <w:p w:rsidR="00C02773" w:rsidRDefault="008F51EC" w:rsidP="00113E44">
      <w:pPr>
        <w:pStyle w:val="Heading4"/>
      </w:pPr>
      <w:r w:rsidRPr="00B9479B">
        <w:t>TP-PHY-TPP-REQ-023131/C-APIM - TCU (TcSE ROIN-223472-2)</w:t>
      </w:r>
    </w:p>
    <w:p w:rsidR="00C02773" w:rsidRDefault="008F51EC">
      <w:pPr>
        <w:rPr>
          <w:rFonts w:eastAsia="MS Mincho" w:cs="Arial"/>
        </w:rPr>
      </w:pPr>
      <w:r>
        <w:rPr>
          <w:rFonts w:eastAsia="MS Mincho" w:cs="Arial"/>
        </w:rPr>
        <w:t xml:space="preserve">The APIM – TCU channel is representing the channel connecting "TCU" features and "APIM" features. </w:t>
      </w:r>
    </w:p>
    <w:p w:rsidR="00C02773" w:rsidRDefault="00C02773">
      <w:pPr>
        <w:rPr>
          <w:rFonts w:eastAsia="MS Mincho" w:cs="Arial"/>
        </w:rPr>
      </w:pPr>
    </w:p>
    <w:p w:rsidR="00C02773" w:rsidRDefault="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0x4A8</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APIM_TCU_Word_Tx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20</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TCU</w:t>
            </w:r>
          </w:p>
        </w:tc>
        <w:tc>
          <w:tcPr>
            <w:tcW w:w="2086" w:type="dxa"/>
            <w:tcBorders>
              <w:top w:val="nil"/>
              <w:left w:val="nil"/>
              <w:bottom w:val="single" w:sz="4" w:space="0" w:color="auto"/>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0x82</w:t>
            </w:r>
          </w:p>
        </w:tc>
        <w:tc>
          <w:tcPr>
            <w:tcW w:w="2731" w:type="dxa"/>
            <w:tcBorders>
              <w:top w:val="single" w:sz="4" w:space="0" w:color="auto"/>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ChargeProfileList_Rq</w:t>
            </w:r>
          </w:p>
        </w:tc>
        <w:tc>
          <w:tcPr>
            <w:tcW w:w="2086" w:type="dxa"/>
            <w:tcBorders>
              <w:top w:val="single" w:sz="4" w:space="0" w:color="auto"/>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Charge Programming</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0x84</w:t>
            </w:r>
          </w:p>
        </w:tc>
        <w:tc>
          <w:tcPr>
            <w:tcW w:w="2731" w:type="dxa"/>
            <w:tcBorders>
              <w:top w:val="single" w:sz="4" w:space="0" w:color="auto"/>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ChargeSchedule_Rq</w:t>
            </w:r>
          </w:p>
        </w:tc>
        <w:tc>
          <w:tcPr>
            <w:tcW w:w="2086" w:type="dxa"/>
            <w:tcBorders>
              <w:top w:val="single" w:sz="4" w:space="0" w:color="auto"/>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Charge Programming</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0x86</w:t>
            </w:r>
          </w:p>
        </w:tc>
        <w:tc>
          <w:tcPr>
            <w:tcW w:w="2731" w:type="dxa"/>
            <w:tcBorders>
              <w:top w:val="single" w:sz="4" w:space="0" w:color="auto"/>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SyncSoftwareVersion_Rsp</w:t>
            </w:r>
          </w:p>
        </w:tc>
        <w:tc>
          <w:tcPr>
            <w:tcW w:w="2086" w:type="dxa"/>
            <w:tcBorders>
              <w:top w:val="single" w:sz="4" w:space="0" w:color="auto"/>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Charge Programming</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8F51EC">
            <w:pPr>
              <w:rPr>
                <w:rFonts w:eastAsia="MS Mincho" w:cs="Arial"/>
                <w:sz w:val="16"/>
                <w:szCs w:val="16"/>
              </w:rPr>
            </w:pPr>
            <w:r>
              <w:rPr>
                <w:rFonts w:eastAsia="MS Mincho" w:cs="Arial"/>
                <w:sz w:val="16"/>
                <w:szCs w:val="16"/>
              </w:rPr>
              <w:t>0x94</w:t>
            </w:r>
          </w:p>
        </w:tc>
        <w:tc>
          <w:tcPr>
            <w:tcW w:w="2731" w:type="dxa"/>
            <w:tcBorders>
              <w:top w:val="single" w:sz="4" w:space="0" w:color="auto"/>
              <w:left w:val="nil"/>
              <w:bottom w:val="single" w:sz="4" w:space="0" w:color="auto"/>
              <w:right w:val="single" w:sz="4" w:space="0" w:color="auto"/>
            </w:tcBorders>
            <w:noWrap/>
          </w:tcPr>
          <w:p w:rsidR="00C02773" w:rsidRDefault="008F51EC">
            <w:pPr>
              <w:rPr>
                <w:rFonts w:eastAsia="MS Mincho" w:cs="Arial"/>
                <w:sz w:val="16"/>
                <w:szCs w:val="16"/>
              </w:rPr>
            </w:pPr>
            <w:r>
              <w:rPr>
                <w:rFonts w:eastAsia="MS Mincho" w:cs="Arial"/>
                <w:sz w:val="16"/>
                <w:szCs w:val="16"/>
              </w:rPr>
              <w:t>WifiInfo_Rq</w:t>
            </w:r>
          </w:p>
        </w:tc>
        <w:tc>
          <w:tcPr>
            <w:tcW w:w="2086" w:type="dxa"/>
            <w:tcBorders>
              <w:top w:val="single" w:sz="4" w:space="0" w:color="auto"/>
              <w:left w:val="nil"/>
              <w:bottom w:val="single" w:sz="4" w:space="0" w:color="auto"/>
              <w:right w:val="single" w:sz="4" w:space="0" w:color="auto"/>
            </w:tcBorders>
            <w:noWrap/>
          </w:tcPr>
          <w:p w:rsidR="00C02773" w:rsidRDefault="008F51EC">
            <w:pPr>
              <w:rPr>
                <w:rFonts w:eastAsia="MS Mincho" w:cs="Arial"/>
                <w:sz w:val="16"/>
                <w:szCs w:val="16"/>
              </w:rPr>
            </w:pPr>
            <w:r>
              <w:rPr>
                <w:rFonts w:eastAsia="MS Mincho" w:cs="Arial"/>
                <w:sz w:val="16"/>
                <w:szCs w:val="16"/>
              </w:rPr>
              <w:t>Embedded Modem</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8F51EC">
            <w:pPr>
              <w:rPr>
                <w:rFonts w:eastAsia="MS Mincho" w:cs="Arial"/>
                <w:sz w:val="16"/>
                <w:szCs w:val="16"/>
              </w:rPr>
            </w:pPr>
            <w:r>
              <w:rPr>
                <w:rFonts w:eastAsia="MS Mincho" w:cs="Arial"/>
                <w:sz w:val="16"/>
                <w:szCs w:val="16"/>
              </w:rPr>
              <w:t>0xA3</w:t>
            </w:r>
          </w:p>
        </w:tc>
        <w:tc>
          <w:tcPr>
            <w:tcW w:w="2731" w:type="dxa"/>
            <w:tcBorders>
              <w:top w:val="single" w:sz="4" w:space="0" w:color="auto"/>
              <w:left w:val="nil"/>
              <w:bottom w:val="single" w:sz="4" w:space="0" w:color="auto"/>
              <w:right w:val="single" w:sz="4" w:space="0" w:color="auto"/>
            </w:tcBorders>
            <w:noWrap/>
          </w:tcPr>
          <w:p w:rsidR="00C02773" w:rsidRDefault="008F51EC">
            <w:pPr>
              <w:rPr>
                <w:rFonts w:eastAsia="MS Mincho" w:cs="Arial"/>
                <w:sz w:val="16"/>
                <w:szCs w:val="16"/>
              </w:rPr>
            </w:pPr>
            <w:r>
              <w:rPr>
                <w:rFonts w:eastAsia="MS Mincho" w:cs="Arial"/>
                <w:sz w:val="16"/>
                <w:szCs w:val="16"/>
              </w:rPr>
              <w:t>MapVersionNumber_St</w:t>
            </w:r>
          </w:p>
        </w:tc>
        <w:tc>
          <w:tcPr>
            <w:tcW w:w="2086" w:type="dxa"/>
            <w:tcBorders>
              <w:top w:val="single" w:sz="4" w:space="0" w:color="auto"/>
              <w:left w:val="nil"/>
              <w:bottom w:val="single" w:sz="4" w:space="0" w:color="auto"/>
              <w:right w:val="single" w:sz="4" w:space="0" w:color="auto"/>
            </w:tcBorders>
            <w:noWrap/>
          </w:tcPr>
          <w:p w:rsidR="00C02773" w:rsidRDefault="008F51EC">
            <w:pPr>
              <w:rPr>
                <w:rFonts w:eastAsia="MS Mincho" w:cs="Arial"/>
                <w:sz w:val="16"/>
                <w:szCs w:val="16"/>
              </w:rPr>
            </w:pPr>
            <w:r w:rsidRPr="005D58B8">
              <w:rPr>
                <w:rFonts w:eastAsia="MS Mincho" w:cs="Arial"/>
                <w:sz w:val="16"/>
                <w:szCs w:val="16"/>
              </w:rPr>
              <w:t>Nav_Service2 - Navigation</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C02773" w:rsidRDefault="00C02773">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C02773" w:rsidRDefault="00C02773" w:rsidP="00C02773">
            <w:pPr>
              <w:rPr>
                <w:rFonts w:eastAsia="MS Mincho" w:cs="Arial"/>
                <w:sz w:val="16"/>
                <w:szCs w:val="16"/>
              </w:rPr>
            </w:pPr>
          </w:p>
        </w:tc>
      </w:tr>
    </w:tbl>
    <w:p w:rsidR="00C02773" w:rsidRDefault="00C02773">
      <w:pPr>
        <w:rPr>
          <w:rFonts w:eastAsia="MS Mincho" w:cs="Arial"/>
        </w:rPr>
      </w:pPr>
    </w:p>
    <w:p w:rsidR="00C02773" w:rsidRDefault="00C02773">
      <w:pPr>
        <w:rPr>
          <w:rFonts w:eastAsia="MS Mincho"/>
        </w:rPr>
      </w:pPr>
    </w:p>
    <w:p w:rsidR="00C02773" w:rsidRDefault="008F51EC" w:rsidP="00113E44">
      <w:pPr>
        <w:pStyle w:val="Heading4"/>
      </w:pPr>
      <w:r w:rsidRPr="00B9479B">
        <w:t>TP-PHY-TPP-REQ-023132/D-TCU - APIM (TcSE ROIN-223473-3)</w:t>
      </w:r>
    </w:p>
    <w:p w:rsidR="00C02773" w:rsidRDefault="008F51EC">
      <w:pPr>
        <w:rPr>
          <w:rFonts w:eastAsia="MS Mincho" w:cs="Arial"/>
        </w:rPr>
      </w:pPr>
      <w:r>
        <w:rPr>
          <w:rFonts w:eastAsia="MS Mincho" w:cs="Arial"/>
        </w:rPr>
        <w:t>The TCU – APIM channel is representing the channel connecting "TCU" features and "APIM" features.</w:t>
      </w:r>
    </w:p>
    <w:p w:rsidR="00C02773" w:rsidRDefault="00C02773">
      <w:pPr>
        <w:rPr>
          <w:rFonts w:eastAsia="MS Mincho" w:cs="Arial"/>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TCU</w:t>
            </w:r>
          </w:p>
        </w:tc>
        <w:tc>
          <w:tcPr>
            <w:tcW w:w="2086" w:type="dxa"/>
            <w:tcBorders>
              <w:top w:val="nil"/>
              <w:left w:val="nil"/>
              <w:bottom w:val="nil"/>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0x4A0</w:t>
            </w:r>
          </w:p>
        </w:tc>
        <w:tc>
          <w:tcPr>
            <w:tcW w:w="2383" w:type="dxa"/>
            <w:tcBorders>
              <w:top w:val="nil"/>
              <w:left w:val="nil"/>
              <w:bottom w:val="single" w:sz="4" w:space="0" w:color="auto"/>
              <w:right w:val="single" w:sz="4" w:space="0" w:color="auto"/>
            </w:tcBorders>
            <w:noWrap/>
            <w:hideMark/>
          </w:tcPr>
          <w:p w:rsidR="00C02773" w:rsidRDefault="008F51EC">
            <w:pPr>
              <w:rPr>
                <w:rFonts w:eastAsia="MS Mincho" w:cs="Arial"/>
                <w:sz w:val="16"/>
                <w:szCs w:val="16"/>
              </w:rPr>
            </w:pPr>
            <w:r>
              <w:rPr>
                <w:rFonts w:eastAsia="MS Mincho" w:cs="Arial"/>
                <w:sz w:val="16"/>
                <w:szCs w:val="16"/>
              </w:rPr>
              <w:t>APIM_TCU_Word _Rx</w:t>
            </w:r>
          </w:p>
        </w:tc>
        <w:tc>
          <w:tcPr>
            <w:tcW w:w="914" w:type="dxa"/>
            <w:tcBorders>
              <w:top w:val="nil"/>
              <w:left w:val="nil"/>
              <w:bottom w:val="single" w:sz="4" w:space="0" w:color="auto"/>
              <w:right w:val="single" w:sz="4" w:space="0" w:color="auto"/>
            </w:tcBorders>
            <w:noWrap/>
            <w:hideMark/>
          </w:tcPr>
          <w:p w:rsidR="00C02773" w:rsidRDefault="008F51EC">
            <w:pPr>
              <w:jc w:val="center"/>
              <w:rPr>
                <w:rFonts w:eastAsia="MS Mincho" w:cs="Arial"/>
                <w:sz w:val="16"/>
                <w:szCs w:val="16"/>
              </w:rPr>
            </w:pPr>
            <w:r>
              <w:rPr>
                <w:rFonts w:eastAsia="MS Mincho" w:cs="Arial"/>
                <w:sz w:val="16"/>
                <w:szCs w:val="16"/>
              </w:rPr>
              <w:t>20</w:t>
            </w:r>
          </w:p>
        </w:tc>
        <w:tc>
          <w:tcPr>
            <w:tcW w:w="261" w:type="dxa"/>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APIM</w:t>
            </w:r>
          </w:p>
        </w:tc>
        <w:tc>
          <w:tcPr>
            <w:tcW w:w="2086" w:type="dxa"/>
            <w:tcBorders>
              <w:top w:val="nil"/>
              <w:left w:val="nil"/>
              <w:bottom w:val="single" w:sz="4" w:space="0" w:color="auto"/>
              <w:right w:val="single" w:sz="4"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4"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0x81</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CabinComfortPreferenceList_Rsp</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Charge Programming</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0x83</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ChargeProfileList_Rsp</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Charge Programming</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0x85</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ChargeSchedule_Rsp</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Charge Programming</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0x87</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TelServESN_St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Charge Programming</w:t>
            </w:r>
          </w:p>
        </w:tc>
      </w:tr>
      <w:tr w:rsid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noWrap/>
            <w:vAlign w:val="bottom"/>
          </w:tcPr>
          <w:p w:rsidR="00C02773" w:rsidRDefault="00C02773">
            <w:pPr>
              <w:rPr>
                <w:rFonts w:eastAsia="MS Mincho" w:cs="Arial"/>
                <w:sz w:val="16"/>
                <w:szCs w:val="16"/>
              </w:rPr>
            </w:pPr>
          </w:p>
        </w:tc>
        <w:tc>
          <w:tcPr>
            <w:tcW w:w="914" w:type="dxa"/>
            <w:noWrap/>
            <w:vAlign w:val="bottom"/>
          </w:tcPr>
          <w:p w:rsidR="00C02773" w:rsidRDefault="00C02773">
            <w:pPr>
              <w:rPr>
                <w:rFonts w:eastAsia="MS Mincho" w:cs="Arial"/>
                <w:sz w:val="16"/>
                <w:szCs w:val="16"/>
              </w:rPr>
            </w:pPr>
          </w:p>
        </w:tc>
        <w:tc>
          <w:tcPr>
            <w:tcW w:w="261" w:type="dxa"/>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0x88</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TelServUserID_St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Charge Programming</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0x90</w:t>
            </w:r>
          </w:p>
        </w:tc>
        <w:tc>
          <w:tcPr>
            <w:tcW w:w="2731"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EmergencyCallText_St</w:t>
            </w:r>
          </w:p>
        </w:tc>
        <w:tc>
          <w:tcPr>
            <w:tcW w:w="2086" w:type="dxa"/>
            <w:tcBorders>
              <w:top w:val="single" w:sz="4" w:space="0" w:color="auto"/>
              <w:left w:val="nil"/>
              <w:bottom w:val="single" w:sz="4" w:space="0" w:color="auto"/>
              <w:right w:val="single" w:sz="4" w:space="0" w:color="auto"/>
            </w:tcBorders>
            <w:noWrap/>
            <w:vAlign w:val="bottom"/>
            <w:hideMark/>
          </w:tcPr>
          <w:p w:rsidR="00C02773" w:rsidRDefault="008F51EC">
            <w:pPr>
              <w:rPr>
                <w:rFonts w:eastAsia="MS Mincho" w:cs="Arial"/>
                <w:sz w:val="16"/>
                <w:szCs w:val="16"/>
              </w:rPr>
            </w:pPr>
            <w:r>
              <w:rPr>
                <w:rFonts w:eastAsia="MS Mincho" w:cs="Arial"/>
                <w:sz w:val="16"/>
                <w:szCs w:val="16"/>
              </w:rPr>
              <w:t>Embedded Modem</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0x95</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WifiInfo_Rsp</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Embedded Modem</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0x96</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CarrierInfo_Rsp</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Embedded Modem</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0x97</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DataUsage_Rsp</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Embedded Modem</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0x98</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DeviceList_Rsp</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Embedded Modem</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0x9B</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sidRPr="002A692A">
              <w:rPr>
                <w:rFonts w:eastAsia="MS Mincho" w:cs="Arial"/>
                <w:sz w:val="16"/>
                <w:szCs w:val="16"/>
              </w:rPr>
              <w:t>WifiHotspotMAC_Rsp</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rPr>
                <w:rFonts w:eastAsia="MS Mincho" w:cs="Arial"/>
                <w:sz w:val="16"/>
                <w:szCs w:val="16"/>
              </w:rPr>
            </w:pPr>
            <w:r>
              <w:rPr>
                <w:rFonts w:eastAsia="MS Mincho" w:cs="Arial"/>
                <w:sz w:val="16"/>
                <w:szCs w:val="16"/>
              </w:rPr>
              <w:t>Embedded Modem</w:t>
            </w:r>
          </w:p>
        </w:tc>
      </w:tr>
      <w:tr w:rsid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Default="00C02773">
            <w:pPr>
              <w:rPr>
                <w:rFonts w:eastAsia="MS Mincho" w:cs="Arial"/>
                <w:sz w:val="16"/>
                <w:szCs w:val="16"/>
              </w:rPr>
            </w:pPr>
          </w:p>
        </w:tc>
        <w:tc>
          <w:tcPr>
            <w:tcW w:w="2383"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4"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Default="00C02773">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vAlign w:val="bottom"/>
          </w:tcPr>
          <w:p w:rsidR="00C02773" w:rsidRDefault="00C02773">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vAlign w:val="bottom"/>
          </w:tcPr>
          <w:p w:rsidR="00C02773" w:rsidRDefault="00C02773">
            <w:pPr>
              <w:rPr>
                <w:rFonts w:eastAsia="MS Mincho" w:cs="Arial"/>
                <w:sz w:val="16"/>
                <w:szCs w:val="16"/>
              </w:rPr>
            </w:pPr>
          </w:p>
        </w:tc>
      </w:tr>
    </w:tbl>
    <w:p w:rsidR="00C02773" w:rsidRDefault="00C02773">
      <w:pPr>
        <w:rPr>
          <w:rFonts w:eastAsia="MS Mincho" w:cs="Arial"/>
        </w:rPr>
      </w:pPr>
    </w:p>
    <w:p w:rsidR="00C02773" w:rsidRDefault="00C02773">
      <w:pPr>
        <w:rPr>
          <w:rFonts w:eastAsia="MS Mincho"/>
        </w:rPr>
      </w:pPr>
    </w:p>
    <w:p w:rsidR="00C02773" w:rsidRDefault="008F51EC" w:rsidP="00113E44">
      <w:pPr>
        <w:pStyle w:val="Heading4"/>
      </w:pPr>
      <w:r w:rsidRPr="00B9479B">
        <w:t>TP-PHY-TPP-REQ-023133/A-MC - RDISP (TcSE ROIN-205503-2)</w:t>
      </w:r>
    </w:p>
    <w:p w:rsidR="00E52032" w:rsidRDefault="008F51EC">
      <w:pPr>
        <w:rPr>
          <w:rFonts w:eastAsia="MS Mincho" w:cs="Arial"/>
          <w:szCs w:val="20"/>
        </w:rPr>
      </w:pPr>
      <w:r>
        <w:rPr>
          <w:rFonts w:eastAsia="MS Mincho" w:cs="Arial"/>
          <w:szCs w:val="20"/>
        </w:rPr>
        <w:t xml:space="preserve">The MC – RDISP channel represent the signals connecting "RDISP" features and "MC" display features.  "RDISP" represents a display unit.  The "RDISP" device could be a </w:t>
      </w:r>
      <w:r>
        <w:rPr>
          <w:rStyle w:val="spelle"/>
          <w:rFonts w:eastAsia="MS Mincho" w:cs="Arial"/>
          <w:szCs w:val="20"/>
        </w:rPr>
        <w:t>MFD</w:t>
      </w:r>
      <w:r>
        <w:rPr>
          <w:rFonts w:eastAsia="MS Mincho" w:cs="Arial"/>
          <w:szCs w:val="20"/>
        </w:rPr>
        <w:t xml:space="preserve"> or a headunit.  MC represents the Message Center unit.  The MC device could be part of the instrument cluster.</w:t>
      </w:r>
    </w:p>
    <w:p w:rsidR="00E52032" w:rsidRDefault="00E52032">
      <w:pPr>
        <w:rPr>
          <w:rFonts w:eastAsia="MS Mincho" w:cs="Arial"/>
          <w:szCs w:val="20"/>
        </w:rPr>
      </w:pPr>
    </w:p>
    <w:p w:rsidR="00E52032" w:rsidRDefault="00E52032">
      <w:pPr>
        <w:rPr>
          <w:rFonts w:eastAsia="MS Mincho" w:cs="Arial"/>
          <w:szCs w:val="20"/>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8" w:space="0" w:color="auto"/>
              <w:left w:val="single" w:sz="8" w:space="0" w:color="auto"/>
              <w:bottom w:val="single" w:sz="4" w:space="0" w:color="auto"/>
              <w:right w:val="single" w:sz="8" w:space="0" w:color="000000"/>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0x2A4</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MC_RDISP_WORD_Tx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29</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8"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8"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8"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nil"/>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0x7E</w:t>
            </w:r>
          </w:p>
        </w:tc>
        <w:tc>
          <w:tcPr>
            <w:tcW w:w="2731" w:type="dxa"/>
            <w:tcBorders>
              <w:top w:val="nil"/>
              <w:left w:val="nil"/>
              <w:bottom w:val="nil"/>
              <w:right w:val="single" w:sz="4" w:space="0" w:color="auto"/>
            </w:tcBorders>
            <w:noWrap/>
            <w:vAlign w:val="bottom"/>
            <w:hideMark/>
          </w:tcPr>
          <w:p w:rsidR="00E52032" w:rsidRDefault="008F51EC">
            <w:pPr>
              <w:rPr>
                <w:rFonts w:eastAsia="MS Mincho" w:cs="Arial"/>
                <w:sz w:val="16"/>
                <w:szCs w:val="16"/>
              </w:rPr>
            </w:pPr>
            <w:r>
              <w:rPr>
                <w:rStyle w:val="spelle"/>
                <w:rFonts w:eastAsia="MS Mincho" w:cs="Arial"/>
                <w:sz w:val="16"/>
                <w:szCs w:val="16"/>
              </w:rPr>
              <w:t>MCEventUpdate_St</w:t>
            </w:r>
          </w:p>
        </w:tc>
        <w:tc>
          <w:tcPr>
            <w:tcW w:w="2086" w:type="dxa"/>
            <w:tcBorders>
              <w:top w:val="nil"/>
              <w:left w:val="nil"/>
              <w:bottom w:val="nil"/>
              <w:right w:val="single" w:sz="8"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r>
      <w:tr w:rsidR="00E52032">
        <w:trPr>
          <w:cantSplit/>
          <w:trHeight w:val="255"/>
          <w:jc w:val="center"/>
        </w:trPr>
        <w:tc>
          <w:tcPr>
            <w:tcW w:w="762" w:type="dxa"/>
            <w:tcBorders>
              <w:top w:val="nil"/>
              <w:left w:val="single" w:sz="8" w:space="0" w:color="auto"/>
              <w:bottom w:val="nil"/>
              <w:right w:val="nil"/>
            </w:tcBorders>
            <w:noWrap/>
            <w:vAlign w:val="bottom"/>
          </w:tcPr>
          <w:p w:rsidR="00E52032" w:rsidRDefault="00E52032">
            <w:pPr>
              <w:rPr>
                <w:rFonts w:eastAsia="MS Mincho" w:cs="Arial"/>
                <w:sz w:val="16"/>
                <w:szCs w:val="16"/>
              </w:rPr>
            </w:pP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tcPr>
          <w:p w:rsidR="00E52032" w:rsidRDefault="00E52032">
            <w:pPr>
              <w:rPr>
                <w:rFonts w:eastAsia="MS Mincho" w:cs="Arial"/>
                <w:sz w:val="16"/>
                <w:szCs w:val="16"/>
              </w:rPr>
            </w:pPr>
          </w:p>
        </w:tc>
        <w:tc>
          <w:tcPr>
            <w:tcW w:w="938" w:type="dxa"/>
            <w:tcBorders>
              <w:top w:val="nil"/>
              <w:left w:val="single" w:sz="4" w:space="0" w:color="auto"/>
              <w:bottom w:val="nil"/>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0x7F</w:t>
            </w:r>
          </w:p>
        </w:tc>
        <w:tc>
          <w:tcPr>
            <w:tcW w:w="2731" w:type="dxa"/>
            <w:tcBorders>
              <w:top w:val="nil"/>
              <w:left w:val="nil"/>
              <w:bottom w:val="nil"/>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MCGetData_Rsp</w:t>
            </w:r>
          </w:p>
        </w:tc>
        <w:tc>
          <w:tcPr>
            <w:tcW w:w="2086" w:type="dxa"/>
            <w:tcBorders>
              <w:top w:val="nil"/>
              <w:left w:val="nil"/>
              <w:bottom w:val="nil"/>
              <w:right w:val="single" w:sz="8"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r>
      <w:tr w:rsidR="00E52032">
        <w:trPr>
          <w:cantSplit/>
          <w:trHeight w:val="255"/>
          <w:jc w:val="center"/>
        </w:trPr>
        <w:tc>
          <w:tcPr>
            <w:tcW w:w="762" w:type="dxa"/>
            <w:tcBorders>
              <w:top w:val="nil"/>
              <w:left w:val="single" w:sz="8" w:space="0" w:color="auto"/>
              <w:bottom w:val="single" w:sz="8" w:space="0" w:color="auto"/>
              <w:right w:val="nil"/>
            </w:tcBorders>
            <w:noWrap/>
            <w:vAlign w:val="bottom"/>
          </w:tcPr>
          <w:p w:rsidR="00E52032" w:rsidRDefault="00E52032">
            <w:pPr>
              <w:rPr>
                <w:rFonts w:eastAsia="MS Mincho" w:cs="Arial"/>
                <w:sz w:val="16"/>
                <w:szCs w:val="16"/>
              </w:rPr>
            </w:pPr>
          </w:p>
        </w:tc>
        <w:tc>
          <w:tcPr>
            <w:tcW w:w="2383" w:type="dxa"/>
            <w:tcBorders>
              <w:top w:val="nil"/>
              <w:left w:val="nil"/>
              <w:bottom w:val="single" w:sz="8"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8"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E52032" w:rsidRDefault="00E52032">
            <w:pPr>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0x89</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ConsHistGraph_St</w:t>
            </w:r>
          </w:p>
        </w:tc>
        <w:tc>
          <w:tcPr>
            <w:tcW w:w="2086" w:type="dxa"/>
            <w:tcBorders>
              <w:top w:val="nil"/>
              <w:left w:val="nil"/>
              <w:bottom w:val="single" w:sz="4" w:space="0" w:color="auto"/>
              <w:right w:val="single" w:sz="8" w:space="0" w:color="auto"/>
            </w:tcBorders>
            <w:noWrap/>
            <w:vAlign w:val="bottom"/>
            <w:hideMark/>
          </w:tcPr>
          <w:p w:rsidR="00E52032" w:rsidRDefault="008F51EC">
            <w:pPr>
              <w:rPr>
                <w:rFonts w:eastAsia="MS Mincho" w:cs="Arial"/>
                <w:sz w:val="16"/>
                <w:szCs w:val="16"/>
              </w:rPr>
            </w:pPr>
            <w:r>
              <w:rPr>
                <w:rFonts w:eastAsia="MS Mincho" w:cs="Arial"/>
                <w:sz w:val="16"/>
                <w:szCs w:val="16"/>
              </w:rPr>
              <w:t>Electrification Information</w:t>
            </w:r>
          </w:p>
        </w:tc>
      </w:tr>
    </w:tbl>
    <w:p w:rsidR="00E52032" w:rsidRDefault="00E52032">
      <w:pPr>
        <w:rPr>
          <w:rFonts w:eastAsia="MS Mincho" w:cs="Arial"/>
          <w:szCs w:val="20"/>
        </w:rPr>
      </w:pPr>
    </w:p>
    <w:p w:rsidR="00E52032" w:rsidRDefault="00E52032"/>
    <w:p w:rsidR="00C02773" w:rsidRDefault="008F51EC" w:rsidP="00113E44">
      <w:pPr>
        <w:pStyle w:val="Heading4"/>
      </w:pPr>
      <w:r w:rsidRPr="00B9479B">
        <w:t>TP-PHY-TPP-REQ-023134/A-RDISP - MC (TcSE ROIN-205504-1)</w:t>
      </w:r>
    </w:p>
    <w:p w:rsidR="00E52032" w:rsidRDefault="008F51EC">
      <w:pPr>
        <w:rPr>
          <w:rFonts w:eastAsia="MS Mincho" w:cs="Arial"/>
          <w:szCs w:val="20"/>
        </w:rPr>
      </w:pPr>
      <w:r>
        <w:rPr>
          <w:rFonts w:eastAsia="MS Mincho" w:cs="Arial"/>
          <w:szCs w:val="20"/>
        </w:rPr>
        <w:t xml:space="preserve">The RDISP – MC channel is representing the channel connecting "RDISP" features and "MC" features. The "RDISP" represents the multimedia display unit. The RDISP device could be a MFD or a </w:t>
      </w:r>
      <w:r>
        <w:rPr>
          <w:rStyle w:val="spelle"/>
          <w:rFonts w:eastAsia="MS Mincho" w:cs="Arial"/>
          <w:szCs w:val="20"/>
        </w:rPr>
        <w:t>headunit</w:t>
      </w:r>
      <w:r>
        <w:rPr>
          <w:rFonts w:eastAsia="MS Mincho" w:cs="Arial"/>
          <w:szCs w:val="20"/>
        </w:rPr>
        <w:t>. MC represents the Message Center unit.  The MC device could be part of the instrument cluster.</w:t>
      </w:r>
    </w:p>
    <w:p w:rsidR="00E52032" w:rsidRDefault="00E52032">
      <w:pPr>
        <w:rPr>
          <w:rFonts w:eastAsia="MS Mincho" w:cs="Arial"/>
          <w:szCs w:val="20"/>
        </w:rPr>
      </w:pPr>
    </w:p>
    <w:p w:rsidR="00E52032" w:rsidRDefault="00E52032">
      <w:pPr>
        <w:rPr>
          <w:rFonts w:eastAsia="MS Mincho" w:cs="Arial"/>
          <w:szCs w:val="20"/>
        </w:rPr>
      </w:pPr>
    </w:p>
    <w:p w:rsidR="00E52032" w:rsidRDefault="008F51EC">
      <w:pPr>
        <w:rPr>
          <w:rFonts w:eastAsia="MS Mincho" w:cs="Arial"/>
          <w:szCs w:val="20"/>
        </w:rPr>
      </w:pPr>
      <w:r>
        <w:rPr>
          <w:rFonts w:eastAsia="MS Mincho" w:cs="Arial"/>
          <w:szCs w:val="20"/>
        </w:rPr>
        <w:t xml:space="preserve">This channel is used for </w:t>
      </w:r>
      <w:r>
        <w:rPr>
          <w:rFonts w:eastAsia="MS Mincho" w:cs="Arial"/>
          <w:szCs w:val="20"/>
          <w:u w:val="single"/>
        </w:rPr>
        <w:t>Flow Control only</w:t>
      </w:r>
      <w:r>
        <w:rPr>
          <w:rFonts w:eastAsia="MS Mincho" w:cs="Arial"/>
          <w:szCs w:val="20"/>
        </w:rPr>
        <w:t>.  Requests from RDISP to MC are transferred in Single-CAN-Frames.</w:t>
      </w:r>
    </w:p>
    <w:p w:rsidR="00E52032" w:rsidRDefault="00E52032"/>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0x2AC</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MC_RDISP_WORD_Rx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29</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r>
    </w:tbl>
    <w:p w:rsidR="00E52032" w:rsidRDefault="00E52032"/>
    <w:p w:rsidR="00C02773" w:rsidRDefault="008F51EC" w:rsidP="00113E44">
      <w:pPr>
        <w:pStyle w:val="Heading4"/>
      </w:pPr>
      <w:r w:rsidRPr="00B9479B">
        <w:t>TP-PHY-TPP-REQ-023135/B-CD - RDISP (TcSE ROIN-206152-1)</w:t>
      </w:r>
    </w:p>
    <w:p w:rsidR="00C02773" w:rsidRDefault="008F51EC">
      <w:pPr>
        <w:rPr>
          <w:rFonts w:eastAsia="MS Mincho" w:cs="Arial"/>
        </w:rPr>
      </w:pPr>
      <w:r>
        <w:rPr>
          <w:rFonts w:eastAsia="MS Mincho" w:cs="Arial"/>
        </w:rPr>
        <w:t>The CD – RDISP channel represent the signals connecting "AUDIO" features and "RDISP" display features.  "CD" represents the Remote CD unit.  RDISP represents the multimedia display unit. The RDISP device could be an MFD.</w:t>
      </w:r>
    </w:p>
    <w:p w:rsidR="00C02773" w:rsidRDefault="00C02773">
      <w:pPr>
        <w:rPr>
          <w:rFonts w:eastAsia="MS Mincho" w:cs="Arial"/>
        </w:rPr>
      </w:pPr>
    </w:p>
    <w:tbl>
      <w:tblPr>
        <w:tblW w:w="10075"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62"/>
        <w:gridCol w:w="2383"/>
        <w:gridCol w:w="914"/>
        <w:gridCol w:w="261"/>
        <w:gridCol w:w="938"/>
        <w:gridCol w:w="2731"/>
        <w:gridCol w:w="2086"/>
      </w:tblGrid>
      <w:tr w:rsidR="00C02773">
        <w:trPr>
          <w:cantSplit/>
          <w:trHeight w:val="270"/>
          <w:jc w:val="center"/>
        </w:trPr>
        <w:tc>
          <w:tcPr>
            <w:tcW w:w="10075" w:type="dxa"/>
            <w:gridSpan w:val="7"/>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Channel</w:t>
            </w:r>
          </w:p>
        </w:tc>
      </w:tr>
      <w:tr w:rsidR="00C02773">
        <w:trPr>
          <w:cantSplit/>
          <w:trHeight w:val="255"/>
          <w:jc w:val="center"/>
        </w:trPr>
        <w:tc>
          <w:tcPr>
            <w:tcW w:w="762"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CAN ID</w:t>
            </w:r>
          </w:p>
        </w:tc>
        <w:tc>
          <w:tcPr>
            <w:tcW w:w="2383"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Msg Name</w:t>
            </w:r>
          </w:p>
        </w:tc>
        <w:tc>
          <w:tcPr>
            <w:tcW w:w="914"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TP Index</w:t>
            </w:r>
          </w:p>
        </w:tc>
        <w:tc>
          <w:tcPr>
            <w:tcW w:w="261" w:type="dxa"/>
            <w:tcBorders>
              <w:top w:val="single" w:sz="8" w:space="0" w:color="auto"/>
              <w:left w:val="single" w:sz="8" w:space="0" w:color="auto"/>
              <w:bottom w:val="nil"/>
              <w:right w:val="nil"/>
            </w:tcBorders>
            <w:shd w:val="clear" w:color="auto" w:fill="C0C0C0"/>
            <w:noWrap/>
            <w:vAlign w:val="bottom"/>
            <w:hideMark/>
          </w:tcPr>
          <w:p w:rsidR="00C02773" w:rsidRDefault="008F51EC">
            <w:pPr>
              <w:jc w:val="center"/>
              <w:rPr>
                <w:rFonts w:eastAsia="MS Mincho" w:cs="Arial"/>
                <w:b/>
                <w:bCs/>
                <w:sz w:val="16"/>
                <w:szCs w:val="16"/>
              </w:rPr>
            </w:pPr>
            <w:r>
              <w:rPr>
                <w:rFonts w:eastAsia="MS Mincho" w:cs="Arial"/>
                <w:b/>
                <w:bCs/>
                <w:sz w:val="16"/>
                <w:szCs w:val="16"/>
              </w:rPr>
              <w:t> </w:t>
            </w:r>
          </w:p>
        </w:tc>
        <w:tc>
          <w:tcPr>
            <w:tcW w:w="938" w:type="dxa"/>
            <w:tcBorders>
              <w:top w:val="single" w:sz="8" w:space="0" w:color="auto"/>
              <w:left w:val="nil"/>
              <w:bottom w:val="nil"/>
              <w:right w:val="nil"/>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tcBorders>
              <w:top w:val="single" w:sz="8" w:space="0" w:color="auto"/>
              <w:left w:val="nil"/>
              <w:bottom w:val="nil"/>
              <w:right w:val="nil"/>
            </w:tcBorders>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Transmitter:  CD</w:t>
            </w:r>
          </w:p>
        </w:tc>
        <w:tc>
          <w:tcPr>
            <w:tcW w:w="2086" w:type="dxa"/>
            <w:tcBorders>
              <w:top w:val="single" w:sz="8" w:space="0" w:color="auto"/>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single" w:sz="8" w:space="0" w:color="auto"/>
              <w:left w:val="single" w:sz="8" w:space="0" w:color="auto"/>
              <w:bottom w:val="single" w:sz="8" w:space="0" w:color="auto"/>
              <w:right w:val="single" w:sz="8" w:space="0" w:color="auto"/>
            </w:tcBorders>
            <w:noWrap/>
            <w:hideMark/>
          </w:tcPr>
          <w:p w:rsidR="00C02773" w:rsidRDefault="008F51EC">
            <w:pPr>
              <w:rPr>
                <w:rFonts w:eastAsia="MS Mincho" w:cs="Arial"/>
                <w:sz w:val="16"/>
                <w:szCs w:val="16"/>
              </w:rPr>
            </w:pPr>
            <w:r>
              <w:rPr>
                <w:rFonts w:eastAsia="MS Mincho" w:cs="Arial"/>
                <w:sz w:val="16"/>
                <w:szCs w:val="16"/>
              </w:rPr>
              <w:t>0x2A6</w:t>
            </w:r>
          </w:p>
        </w:tc>
        <w:tc>
          <w:tcPr>
            <w:tcW w:w="2383" w:type="dxa"/>
            <w:tcBorders>
              <w:top w:val="single" w:sz="8" w:space="0" w:color="auto"/>
              <w:left w:val="single" w:sz="8" w:space="0" w:color="auto"/>
              <w:bottom w:val="single" w:sz="8" w:space="0" w:color="auto"/>
              <w:right w:val="single" w:sz="8" w:space="0" w:color="auto"/>
            </w:tcBorders>
            <w:noWrap/>
            <w:hideMark/>
          </w:tcPr>
          <w:p w:rsidR="00C02773" w:rsidRDefault="008F51EC">
            <w:pPr>
              <w:rPr>
                <w:rFonts w:eastAsia="MS Mincho" w:cs="Arial"/>
                <w:sz w:val="16"/>
                <w:szCs w:val="16"/>
              </w:rPr>
            </w:pPr>
            <w:r>
              <w:rPr>
                <w:rFonts w:eastAsia="MS Mincho" w:cs="Arial"/>
                <w:sz w:val="16"/>
                <w:szCs w:val="16"/>
              </w:rPr>
              <w:t>CD_RDISP_WORD_Tx</w:t>
            </w:r>
          </w:p>
        </w:tc>
        <w:tc>
          <w:tcPr>
            <w:tcW w:w="914" w:type="dxa"/>
            <w:tcBorders>
              <w:top w:val="single" w:sz="8" w:space="0" w:color="auto"/>
              <w:left w:val="single" w:sz="8" w:space="0" w:color="auto"/>
              <w:bottom w:val="single" w:sz="8" w:space="0" w:color="auto"/>
              <w:right w:val="single" w:sz="8" w:space="0" w:color="auto"/>
            </w:tcBorders>
            <w:noWrap/>
            <w:hideMark/>
          </w:tcPr>
          <w:p w:rsidR="00C02773" w:rsidRDefault="008F51EC">
            <w:pPr>
              <w:jc w:val="center"/>
              <w:rPr>
                <w:rFonts w:eastAsia="MS Mincho" w:cs="Arial"/>
                <w:sz w:val="16"/>
                <w:szCs w:val="16"/>
              </w:rPr>
            </w:pPr>
            <w:r>
              <w:rPr>
                <w:rFonts w:eastAsia="MS Mincho" w:cs="Arial"/>
                <w:sz w:val="16"/>
                <w:szCs w:val="16"/>
              </w:rPr>
              <w:t>34</w:t>
            </w:r>
          </w:p>
        </w:tc>
        <w:tc>
          <w:tcPr>
            <w:tcW w:w="261" w:type="dxa"/>
            <w:tcBorders>
              <w:top w:val="nil"/>
              <w:left w:val="single" w:sz="8" w:space="0" w:color="auto"/>
              <w:bottom w:val="nil"/>
              <w:right w:val="nil"/>
            </w:tcBorders>
            <w:shd w:val="clear" w:color="auto" w:fill="C0C0C0"/>
            <w:noWrap/>
            <w:vAlign w:val="bottom"/>
            <w:hideMark/>
          </w:tcPr>
          <w:p w:rsidR="00C02773" w:rsidRDefault="008F51EC">
            <w:pPr>
              <w:rPr>
                <w:rFonts w:eastAsia="MS Mincho" w:cs="Arial"/>
                <w:b/>
                <w:bCs/>
                <w:sz w:val="16"/>
                <w:szCs w:val="16"/>
              </w:rPr>
            </w:pPr>
            <w:r>
              <w:rPr>
                <w:rFonts w:eastAsia="MS Mincho" w:cs="Arial"/>
                <w:b/>
                <w:bCs/>
                <w:sz w:val="16"/>
                <w:szCs w:val="16"/>
              </w:rPr>
              <w:t> </w:t>
            </w:r>
          </w:p>
        </w:tc>
        <w:tc>
          <w:tcPr>
            <w:tcW w:w="938" w:type="dxa"/>
            <w:tcBorders>
              <w:top w:val="nil"/>
              <w:left w:val="nil"/>
              <w:bottom w:val="single" w:sz="8" w:space="0" w:color="auto"/>
              <w:right w:val="nil"/>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2731" w:type="dxa"/>
            <w:tcBorders>
              <w:top w:val="nil"/>
              <w:left w:val="nil"/>
              <w:bottom w:val="single" w:sz="8" w:space="0" w:color="auto"/>
              <w:right w:val="nil"/>
            </w:tcBorders>
            <w:shd w:val="clear" w:color="auto" w:fill="C0C0C0"/>
            <w:noWrap/>
            <w:vAlign w:val="bottom"/>
            <w:hideMark/>
          </w:tcPr>
          <w:p w:rsidR="00C02773" w:rsidRDefault="008F51EC">
            <w:pPr>
              <w:rPr>
                <w:rFonts w:eastAsia="MS Mincho" w:cs="Arial"/>
                <w:b/>
                <w:sz w:val="16"/>
                <w:szCs w:val="16"/>
              </w:rPr>
            </w:pPr>
            <w:r>
              <w:rPr>
                <w:rFonts w:eastAsia="MS Mincho" w:cs="Arial"/>
                <w:b/>
                <w:sz w:val="16"/>
                <w:szCs w:val="16"/>
              </w:rPr>
              <w:t>Receiver:  RDISP</w:t>
            </w:r>
          </w:p>
        </w:tc>
        <w:tc>
          <w:tcPr>
            <w:tcW w:w="2086" w:type="dxa"/>
            <w:tcBorders>
              <w:top w:val="nil"/>
              <w:left w:val="nil"/>
              <w:bottom w:val="single" w:sz="8" w:space="0" w:color="auto"/>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r>
      <w:tr w:rsidR="00C02773">
        <w:trPr>
          <w:cantSplit/>
          <w:trHeight w:val="255"/>
          <w:jc w:val="center"/>
        </w:trPr>
        <w:tc>
          <w:tcPr>
            <w:tcW w:w="762" w:type="dxa"/>
            <w:tcBorders>
              <w:top w:val="single" w:sz="8" w:space="0" w:color="auto"/>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single" w:sz="8" w:space="0" w:color="auto"/>
              <w:left w:val="nil"/>
              <w:bottom w:val="nil"/>
              <w:right w:val="nil"/>
            </w:tcBorders>
            <w:noWrap/>
            <w:vAlign w:val="bottom"/>
          </w:tcPr>
          <w:p w:rsidR="00C02773" w:rsidRDefault="00C02773">
            <w:pPr>
              <w:rPr>
                <w:rFonts w:eastAsia="MS Mincho" w:cs="Arial"/>
                <w:sz w:val="16"/>
                <w:szCs w:val="16"/>
              </w:rPr>
            </w:pPr>
          </w:p>
        </w:tc>
        <w:tc>
          <w:tcPr>
            <w:tcW w:w="914" w:type="dxa"/>
            <w:tcBorders>
              <w:top w:val="single" w:sz="8" w:space="0" w:color="auto"/>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hideMark/>
          </w:tcPr>
          <w:p w:rsidR="00C02773"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b/>
                <w:bCs/>
                <w:sz w:val="16"/>
                <w:szCs w:val="16"/>
              </w:rPr>
            </w:pPr>
            <w:r>
              <w:rPr>
                <w:rFonts w:eastAsia="MS Mincho" w:cs="Arial"/>
                <w:b/>
                <w:bCs/>
                <w:sz w:val="16"/>
                <w:szCs w:val="16"/>
              </w:rPr>
              <w:t>Logical Signals</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ID</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Signal Name</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rPr>
                <w:rFonts w:eastAsia="MS Mincho" w:cs="Arial"/>
                <w:b/>
                <w:bCs/>
                <w:sz w:val="16"/>
                <w:szCs w:val="16"/>
              </w:rPr>
            </w:pPr>
            <w:r>
              <w:rPr>
                <w:rFonts w:eastAsia="MS Mincho" w:cs="Arial"/>
                <w:b/>
                <w:bCs/>
                <w:sz w:val="16"/>
                <w:szCs w:val="16"/>
              </w:rPr>
              <w:t>Utilization</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0x52</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GetFolderName_Rsp</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0x3D</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GetMPInfo_Rsp</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lastRenderedPageBreak/>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0x3E</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ActiveFolderInfo_St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0x3F</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AlbumName_St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0x42</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ArtistName_St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0x43</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FileName_St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0x44</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FolderName_St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70"/>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0x45</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GenreName_St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55"/>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0x46</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TrackName_St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rsidTr="00C02773">
        <w:trPr>
          <w:cantSplit/>
          <w:trHeight w:val="270"/>
          <w:jc w:val="center"/>
        </w:trPr>
        <w:tc>
          <w:tcPr>
            <w:tcW w:w="762" w:type="dxa"/>
            <w:tcBorders>
              <w:top w:val="nil"/>
              <w:left w:val="single" w:sz="8" w:space="0" w:color="auto"/>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914" w:type="dxa"/>
            <w:tcBorders>
              <w:top w:val="nil"/>
              <w:left w:val="nil"/>
              <w:bottom w:val="nil"/>
              <w:right w:val="nil"/>
            </w:tcBorders>
            <w:noWrap/>
            <w:vAlign w:val="bottom"/>
            <w:hideMark/>
          </w:tcPr>
          <w:p w:rsidR="00C02773" w:rsidRDefault="008F51EC">
            <w:pPr>
              <w:rPr>
                <w:rFonts w:eastAsia="MS Mincho" w:cs="Arial"/>
                <w:sz w:val="16"/>
                <w:szCs w:val="16"/>
              </w:rPr>
            </w:pPr>
            <w:r>
              <w:rPr>
                <w:rFonts w:eastAsia="MS Mincho" w:cs="Arial"/>
                <w:sz w:val="16"/>
                <w:szCs w:val="16"/>
              </w:rPr>
              <w:t> </w:t>
            </w:r>
          </w:p>
        </w:tc>
        <w:tc>
          <w:tcPr>
            <w:tcW w:w="261" w:type="dxa"/>
            <w:tcBorders>
              <w:top w:val="nil"/>
              <w:left w:val="nil"/>
              <w:bottom w:val="nil"/>
              <w:right w:val="single" w:sz="8" w:space="0" w:color="auto"/>
            </w:tcBorders>
            <w:shd w:val="clear" w:color="auto" w:fill="C0C0C0"/>
            <w:noWrap/>
            <w:vAlign w:val="bottom"/>
            <w:hideMark/>
          </w:tcPr>
          <w:p w:rsidR="00C02773" w:rsidRDefault="008F51EC">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0x64</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pPr>
            <w:r>
              <w:rPr>
                <w:rFonts w:eastAsia="MS Mincho" w:cs="Arial"/>
                <w:sz w:val="16"/>
                <w:szCs w:val="16"/>
              </w:rPr>
              <w:t>GetCDTOCData_Rsp</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C02773" w:rsidRDefault="008F51EC">
            <w:pPr>
              <w:jc w:val="center"/>
              <w:rPr>
                <w:rFonts w:eastAsia="MS Mincho" w:cs="Arial"/>
                <w:sz w:val="16"/>
                <w:szCs w:val="16"/>
              </w:rPr>
            </w:pPr>
            <w:r>
              <w:rPr>
                <w:rFonts w:eastAsia="MS Mincho" w:cs="Arial"/>
                <w:sz w:val="16"/>
                <w:szCs w:val="16"/>
              </w:rPr>
              <w:t>CD</w:t>
            </w:r>
          </w:p>
        </w:tc>
      </w:tr>
      <w:tr w:rsidR="00C02773" w:rsidTr="00C02773">
        <w:trPr>
          <w:cantSplit/>
          <w:trHeight w:val="270"/>
          <w:jc w:val="center"/>
        </w:trPr>
        <w:tc>
          <w:tcPr>
            <w:tcW w:w="762" w:type="dxa"/>
            <w:tcBorders>
              <w:top w:val="nil"/>
              <w:left w:val="single" w:sz="8" w:space="0" w:color="auto"/>
              <w:bottom w:val="nil"/>
              <w:right w:val="nil"/>
            </w:tcBorders>
            <w:noWrap/>
            <w:vAlign w:val="bottom"/>
          </w:tcPr>
          <w:p w:rsidR="00C02773" w:rsidRDefault="00C02773">
            <w:pPr>
              <w:rPr>
                <w:rFonts w:eastAsia="MS Mincho" w:cs="Arial"/>
                <w:sz w:val="16"/>
                <w:szCs w:val="16"/>
              </w:rPr>
            </w:pPr>
          </w:p>
        </w:tc>
        <w:tc>
          <w:tcPr>
            <w:tcW w:w="2383" w:type="dxa"/>
            <w:tcBorders>
              <w:top w:val="nil"/>
              <w:left w:val="nil"/>
              <w:bottom w:val="nil"/>
              <w:right w:val="nil"/>
            </w:tcBorders>
            <w:noWrap/>
            <w:vAlign w:val="bottom"/>
          </w:tcPr>
          <w:p w:rsidR="00C02773" w:rsidRDefault="00C02773">
            <w:pPr>
              <w:rPr>
                <w:rFonts w:eastAsia="MS Mincho" w:cs="Arial"/>
                <w:sz w:val="16"/>
                <w:szCs w:val="16"/>
              </w:rPr>
            </w:pPr>
          </w:p>
        </w:tc>
        <w:tc>
          <w:tcPr>
            <w:tcW w:w="914" w:type="dxa"/>
            <w:tcBorders>
              <w:top w:val="nil"/>
              <w:left w:val="nil"/>
              <w:bottom w:val="nil"/>
              <w:right w:val="nil"/>
            </w:tcBorders>
            <w:noWrap/>
            <w:vAlign w:val="bottom"/>
          </w:tcPr>
          <w:p w:rsidR="00C02773" w:rsidRDefault="00C02773">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8" w:space="0" w:color="auto"/>
              <w:left w:val="single" w:sz="8" w:space="0" w:color="auto"/>
              <w:bottom w:val="single" w:sz="8" w:space="0" w:color="auto"/>
              <w:right w:val="single" w:sz="8" w:space="0" w:color="auto"/>
            </w:tcBorders>
            <w:noWrap/>
            <w:vAlign w:val="bottom"/>
          </w:tcPr>
          <w:p w:rsidR="00C02773" w:rsidRDefault="008F51EC">
            <w:pPr>
              <w:jc w:val="center"/>
              <w:rPr>
                <w:rFonts w:eastAsia="MS Mincho" w:cs="Arial"/>
                <w:sz w:val="16"/>
                <w:szCs w:val="16"/>
              </w:rPr>
            </w:pPr>
            <w:r>
              <w:rPr>
                <w:rFonts w:eastAsia="MS Mincho" w:cs="Arial"/>
                <w:sz w:val="16"/>
                <w:szCs w:val="16"/>
              </w:rPr>
              <w:t>0x76</w:t>
            </w:r>
          </w:p>
        </w:tc>
        <w:tc>
          <w:tcPr>
            <w:tcW w:w="2731" w:type="dxa"/>
            <w:tcBorders>
              <w:top w:val="single" w:sz="8" w:space="0" w:color="auto"/>
              <w:left w:val="single" w:sz="8" w:space="0" w:color="auto"/>
              <w:bottom w:val="single" w:sz="8" w:space="0" w:color="auto"/>
              <w:right w:val="single" w:sz="8" w:space="0" w:color="auto"/>
            </w:tcBorders>
            <w:noWrap/>
            <w:vAlign w:val="bottom"/>
          </w:tcPr>
          <w:p w:rsidR="00C02773" w:rsidRDefault="008F51EC">
            <w:pPr>
              <w:jc w:val="center"/>
              <w:rPr>
                <w:rFonts w:eastAsia="MS Mincho" w:cs="Arial"/>
                <w:sz w:val="16"/>
                <w:szCs w:val="16"/>
              </w:rPr>
            </w:pPr>
            <w:r>
              <w:rPr>
                <w:rFonts w:eastAsia="MS Mincho" w:cs="Arial"/>
                <w:sz w:val="16"/>
                <w:szCs w:val="16"/>
              </w:rPr>
              <w:t>LBP1_ItemInfo_Rsp</w:t>
            </w:r>
          </w:p>
        </w:tc>
        <w:tc>
          <w:tcPr>
            <w:tcW w:w="2086" w:type="dxa"/>
            <w:tcBorders>
              <w:top w:val="single" w:sz="8" w:space="0" w:color="auto"/>
              <w:left w:val="single" w:sz="8" w:space="0" w:color="auto"/>
              <w:bottom w:val="single" w:sz="8" w:space="0" w:color="auto"/>
              <w:right w:val="single" w:sz="8" w:space="0" w:color="auto"/>
            </w:tcBorders>
            <w:noWrap/>
            <w:vAlign w:val="bottom"/>
          </w:tcPr>
          <w:p w:rsidR="00C02773" w:rsidRDefault="008F51EC">
            <w:pPr>
              <w:jc w:val="center"/>
              <w:rPr>
                <w:rFonts w:eastAsia="MS Mincho" w:cs="Arial"/>
                <w:sz w:val="16"/>
                <w:szCs w:val="16"/>
              </w:rPr>
            </w:pPr>
            <w:r>
              <w:rPr>
                <w:rFonts w:eastAsia="MS Mincho" w:cs="Arial"/>
                <w:sz w:val="16"/>
                <w:szCs w:val="16"/>
              </w:rPr>
              <w:t>CD</w:t>
            </w:r>
          </w:p>
        </w:tc>
      </w:tr>
      <w:tr w:rsidR="00C02773">
        <w:trPr>
          <w:cantSplit/>
          <w:trHeight w:val="270"/>
          <w:jc w:val="center"/>
        </w:trPr>
        <w:tc>
          <w:tcPr>
            <w:tcW w:w="762" w:type="dxa"/>
            <w:tcBorders>
              <w:top w:val="nil"/>
              <w:left w:val="single" w:sz="8" w:space="0" w:color="auto"/>
              <w:bottom w:val="single" w:sz="8" w:space="0" w:color="auto"/>
              <w:right w:val="nil"/>
            </w:tcBorders>
            <w:noWrap/>
            <w:vAlign w:val="bottom"/>
          </w:tcPr>
          <w:p w:rsidR="00C02773" w:rsidRDefault="00C02773">
            <w:pPr>
              <w:rPr>
                <w:rFonts w:eastAsia="MS Mincho" w:cs="Arial"/>
                <w:sz w:val="16"/>
                <w:szCs w:val="16"/>
              </w:rPr>
            </w:pPr>
          </w:p>
        </w:tc>
        <w:tc>
          <w:tcPr>
            <w:tcW w:w="2383" w:type="dxa"/>
            <w:tcBorders>
              <w:top w:val="nil"/>
              <w:left w:val="nil"/>
              <w:bottom w:val="single" w:sz="8" w:space="0" w:color="auto"/>
              <w:right w:val="nil"/>
            </w:tcBorders>
            <w:noWrap/>
            <w:vAlign w:val="bottom"/>
          </w:tcPr>
          <w:p w:rsidR="00C02773" w:rsidRDefault="00C02773">
            <w:pPr>
              <w:rPr>
                <w:rFonts w:eastAsia="MS Mincho" w:cs="Arial"/>
                <w:sz w:val="16"/>
                <w:szCs w:val="16"/>
              </w:rPr>
            </w:pPr>
          </w:p>
        </w:tc>
        <w:tc>
          <w:tcPr>
            <w:tcW w:w="914" w:type="dxa"/>
            <w:tcBorders>
              <w:top w:val="nil"/>
              <w:left w:val="nil"/>
              <w:bottom w:val="single" w:sz="8" w:space="0" w:color="auto"/>
              <w:right w:val="nil"/>
            </w:tcBorders>
            <w:noWrap/>
            <w:vAlign w:val="bottom"/>
          </w:tcPr>
          <w:p w:rsidR="00C02773" w:rsidRDefault="00C02773">
            <w:pPr>
              <w:rPr>
                <w:rFonts w:eastAsia="MS Mincho" w:cs="Arial"/>
                <w:sz w:val="16"/>
                <w:szCs w:val="16"/>
              </w:rPr>
            </w:pPr>
          </w:p>
        </w:tc>
        <w:tc>
          <w:tcPr>
            <w:tcW w:w="261" w:type="dxa"/>
            <w:tcBorders>
              <w:top w:val="nil"/>
              <w:left w:val="nil"/>
              <w:bottom w:val="single" w:sz="8" w:space="0" w:color="auto"/>
              <w:right w:val="single" w:sz="8" w:space="0" w:color="auto"/>
            </w:tcBorders>
            <w:shd w:val="clear" w:color="auto" w:fill="C0C0C0"/>
            <w:noWrap/>
            <w:vAlign w:val="bottom"/>
          </w:tcPr>
          <w:p w:rsidR="00C02773" w:rsidRDefault="00C02773">
            <w:pPr>
              <w:rPr>
                <w:rFonts w:eastAsia="MS Mincho" w:cs="Arial"/>
                <w:sz w:val="16"/>
                <w:szCs w:val="16"/>
              </w:rPr>
            </w:pPr>
          </w:p>
        </w:tc>
        <w:tc>
          <w:tcPr>
            <w:tcW w:w="938" w:type="dxa"/>
            <w:tcBorders>
              <w:top w:val="single" w:sz="8" w:space="0" w:color="auto"/>
              <w:left w:val="single" w:sz="8" w:space="0" w:color="auto"/>
              <w:bottom w:val="single" w:sz="8" w:space="0" w:color="auto"/>
              <w:right w:val="single" w:sz="8" w:space="0" w:color="auto"/>
            </w:tcBorders>
            <w:noWrap/>
            <w:vAlign w:val="bottom"/>
          </w:tcPr>
          <w:p w:rsidR="00C02773" w:rsidRDefault="008F51EC">
            <w:pPr>
              <w:jc w:val="center"/>
              <w:rPr>
                <w:rFonts w:eastAsia="MS Mincho" w:cs="Arial"/>
                <w:sz w:val="16"/>
                <w:szCs w:val="16"/>
              </w:rPr>
            </w:pPr>
            <w:r>
              <w:rPr>
                <w:rFonts w:eastAsia="MS Mincho" w:cs="Arial"/>
                <w:sz w:val="16"/>
                <w:szCs w:val="16"/>
              </w:rPr>
              <w:t>0x79</w:t>
            </w:r>
          </w:p>
        </w:tc>
        <w:tc>
          <w:tcPr>
            <w:tcW w:w="2731" w:type="dxa"/>
            <w:tcBorders>
              <w:top w:val="single" w:sz="8" w:space="0" w:color="auto"/>
              <w:left w:val="single" w:sz="8" w:space="0" w:color="auto"/>
              <w:bottom w:val="single" w:sz="8" w:space="0" w:color="auto"/>
              <w:right w:val="single" w:sz="8" w:space="0" w:color="auto"/>
            </w:tcBorders>
            <w:noWrap/>
            <w:vAlign w:val="bottom"/>
          </w:tcPr>
          <w:p w:rsidR="00C02773" w:rsidRDefault="008F51EC">
            <w:pPr>
              <w:jc w:val="center"/>
              <w:rPr>
                <w:rFonts w:eastAsia="MS Mincho" w:cs="Arial"/>
                <w:sz w:val="16"/>
                <w:szCs w:val="16"/>
              </w:rPr>
            </w:pPr>
            <w:r>
              <w:rPr>
                <w:rFonts w:eastAsia="MS Mincho" w:cs="Arial"/>
                <w:sz w:val="16"/>
                <w:szCs w:val="16"/>
              </w:rPr>
              <w:t>MediaInformation_St</w:t>
            </w:r>
          </w:p>
        </w:tc>
        <w:tc>
          <w:tcPr>
            <w:tcW w:w="2086" w:type="dxa"/>
            <w:tcBorders>
              <w:top w:val="single" w:sz="8" w:space="0" w:color="auto"/>
              <w:left w:val="single" w:sz="8" w:space="0" w:color="auto"/>
              <w:bottom w:val="single" w:sz="8" w:space="0" w:color="auto"/>
              <w:right w:val="single" w:sz="8" w:space="0" w:color="auto"/>
            </w:tcBorders>
            <w:noWrap/>
            <w:vAlign w:val="bottom"/>
          </w:tcPr>
          <w:p w:rsidR="00C02773" w:rsidRDefault="008F51EC">
            <w:pPr>
              <w:jc w:val="center"/>
              <w:rPr>
                <w:rFonts w:eastAsia="MS Mincho" w:cs="Arial"/>
                <w:sz w:val="16"/>
                <w:szCs w:val="16"/>
              </w:rPr>
            </w:pPr>
            <w:r>
              <w:rPr>
                <w:rFonts w:eastAsia="MS Mincho" w:cs="Arial"/>
                <w:sz w:val="16"/>
                <w:szCs w:val="16"/>
              </w:rPr>
              <w:t>CD</w:t>
            </w:r>
          </w:p>
        </w:tc>
      </w:tr>
    </w:tbl>
    <w:p w:rsidR="00C02773" w:rsidRDefault="00C02773">
      <w:pPr>
        <w:rPr>
          <w:rFonts w:eastAsia="MS Mincho"/>
        </w:rPr>
      </w:pPr>
    </w:p>
    <w:p w:rsidR="00C02773" w:rsidRDefault="008F51EC" w:rsidP="00113E44">
      <w:pPr>
        <w:pStyle w:val="Heading4"/>
      </w:pPr>
      <w:r w:rsidRPr="00B9479B">
        <w:t>TP-PHY-TPP-REQ-023136/A-RDISP - CD (TcSE ROIN-206153-1)</w:t>
      </w:r>
    </w:p>
    <w:p w:rsidR="00E52032" w:rsidRDefault="008F51EC">
      <w:pPr>
        <w:rPr>
          <w:rFonts w:eastAsia="MS Mincho" w:cs="Arial"/>
          <w:szCs w:val="20"/>
        </w:rPr>
      </w:pPr>
      <w:r>
        <w:rPr>
          <w:rFonts w:eastAsia="MS Mincho" w:cs="Arial"/>
          <w:szCs w:val="20"/>
        </w:rPr>
        <w:t xml:space="preserve">The CD – RDISP channel is representing the channel connecting "RDISP" features and "CD" features. The "RDISP" represents the multimedia display unit. The RDISP device could be a MFD or a </w:t>
      </w:r>
      <w:r>
        <w:rPr>
          <w:rStyle w:val="spelle"/>
          <w:rFonts w:eastAsia="MS Mincho" w:cs="Arial"/>
          <w:szCs w:val="20"/>
        </w:rPr>
        <w:t>headunit</w:t>
      </w:r>
      <w:r>
        <w:rPr>
          <w:rFonts w:eastAsia="MS Mincho" w:cs="Arial"/>
          <w:szCs w:val="20"/>
        </w:rPr>
        <w:t xml:space="preserve">. "CD" represents the Remote CD unit. </w:t>
      </w:r>
    </w:p>
    <w:p w:rsidR="00E52032" w:rsidRDefault="00E52032">
      <w:pPr>
        <w:rPr>
          <w:rFonts w:eastAsia="MS Mincho" w:cs="Arial"/>
          <w:szCs w:val="20"/>
        </w:rPr>
      </w:pPr>
    </w:p>
    <w:p w:rsidR="00E52032" w:rsidRDefault="008F51EC">
      <w:pPr>
        <w:rPr>
          <w:rFonts w:eastAsia="MS Mincho" w:cs="Arial"/>
          <w:szCs w:val="20"/>
        </w:rPr>
      </w:pPr>
      <w:r>
        <w:rPr>
          <w:rFonts w:eastAsia="MS Mincho" w:cs="Arial"/>
          <w:szCs w:val="20"/>
        </w:rPr>
        <w:t xml:space="preserve">This channel is used for </w:t>
      </w:r>
      <w:r>
        <w:rPr>
          <w:rFonts w:eastAsia="MS Mincho" w:cs="Arial"/>
          <w:szCs w:val="20"/>
          <w:u w:val="single"/>
        </w:rPr>
        <w:t>Flow Control only</w:t>
      </w:r>
      <w:r>
        <w:rPr>
          <w:rFonts w:eastAsia="MS Mincho" w:cs="Arial"/>
          <w:szCs w:val="20"/>
        </w:rPr>
        <w:t>.  Requests from RDISP to CD are transferred in Single-CAN-Frames.</w:t>
      </w:r>
    </w:p>
    <w:p w:rsidR="00E52032" w:rsidRDefault="00E52032">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52032">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Channel</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E52032" w:rsidRDefault="008F51EC">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E52032" w:rsidRDefault="008F51EC">
            <w:pPr>
              <w:rPr>
                <w:rFonts w:eastAsia="MS Mincho" w:cs="Arial"/>
                <w:sz w:val="16"/>
                <w:szCs w:val="16"/>
              </w:rPr>
            </w:pPr>
            <w:r>
              <w:rPr>
                <w:rFonts w:eastAsia="MS Mincho" w:cs="Arial"/>
                <w:sz w:val="16"/>
                <w:szCs w:val="16"/>
              </w:rPr>
              <w:t>0x2AE</w:t>
            </w:r>
          </w:p>
        </w:tc>
        <w:tc>
          <w:tcPr>
            <w:tcW w:w="2383" w:type="dxa"/>
            <w:tcBorders>
              <w:top w:val="nil"/>
              <w:left w:val="nil"/>
              <w:bottom w:val="single" w:sz="4" w:space="0" w:color="auto"/>
              <w:right w:val="single" w:sz="4" w:space="0" w:color="auto"/>
            </w:tcBorders>
            <w:noWrap/>
            <w:hideMark/>
          </w:tcPr>
          <w:p w:rsidR="00E52032" w:rsidRDefault="008F51EC">
            <w:pPr>
              <w:rPr>
                <w:rFonts w:eastAsia="MS Mincho" w:cs="Arial"/>
                <w:sz w:val="16"/>
                <w:szCs w:val="16"/>
              </w:rPr>
            </w:pPr>
            <w:r>
              <w:rPr>
                <w:rStyle w:val="spelle"/>
                <w:rFonts w:eastAsia="MS Mincho" w:cs="Arial"/>
                <w:sz w:val="16"/>
                <w:szCs w:val="16"/>
              </w:rPr>
              <w:t>CD_RDISP_WORD_RX</w:t>
            </w:r>
          </w:p>
        </w:tc>
        <w:tc>
          <w:tcPr>
            <w:tcW w:w="914" w:type="dxa"/>
            <w:tcBorders>
              <w:top w:val="nil"/>
              <w:left w:val="nil"/>
              <w:bottom w:val="single" w:sz="4" w:space="0" w:color="auto"/>
              <w:right w:val="single" w:sz="4" w:space="0" w:color="auto"/>
            </w:tcBorders>
            <w:noWrap/>
            <w:hideMark/>
          </w:tcPr>
          <w:p w:rsidR="00E52032" w:rsidRDefault="008F51EC">
            <w:pPr>
              <w:jc w:val="center"/>
              <w:rPr>
                <w:rFonts w:eastAsia="MS Mincho" w:cs="Arial"/>
                <w:sz w:val="16"/>
                <w:szCs w:val="16"/>
              </w:rPr>
            </w:pPr>
            <w:r>
              <w:rPr>
                <w:rFonts w:eastAsia="MS Mincho" w:cs="Arial"/>
                <w:sz w:val="16"/>
                <w:szCs w:val="16"/>
              </w:rPr>
              <w:t>34</w:t>
            </w:r>
          </w:p>
        </w:tc>
        <w:tc>
          <w:tcPr>
            <w:tcW w:w="261" w:type="dxa"/>
            <w:shd w:val="clear" w:color="auto" w:fill="C0C0C0"/>
            <w:noWrap/>
            <w:vAlign w:val="bottom"/>
            <w:hideMark/>
          </w:tcPr>
          <w:p w:rsidR="00E52032" w:rsidRDefault="008F51EC">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E52032" w:rsidRDefault="008F51EC">
            <w:pPr>
              <w:rPr>
                <w:rFonts w:eastAsia="MS Mincho" w:cs="Arial"/>
                <w:b/>
                <w:sz w:val="16"/>
                <w:szCs w:val="16"/>
              </w:rPr>
            </w:pPr>
            <w:r>
              <w:rPr>
                <w:rFonts w:eastAsia="MS Mincho" w:cs="Arial"/>
                <w:b/>
                <w:sz w:val="16"/>
                <w:szCs w:val="16"/>
              </w:rPr>
              <w:t>Receiver:  CD</w:t>
            </w:r>
          </w:p>
        </w:tc>
        <w:tc>
          <w:tcPr>
            <w:tcW w:w="2086" w:type="dxa"/>
            <w:tcBorders>
              <w:top w:val="nil"/>
              <w:left w:val="nil"/>
              <w:bottom w:val="nil"/>
              <w:right w:val="single" w:sz="4" w:space="0" w:color="auto"/>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hideMark/>
          </w:tcPr>
          <w:p w:rsidR="00E52032" w:rsidRDefault="008F51EC">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E52032" w:rsidRDefault="008F51EC">
            <w:pPr>
              <w:jc w:val="center"/>
              <w:rPr>
                <w:rFonts w:eastAsia="MS Mincho" w:cs="Arial"/>
                <w:b/>
                <w:bCs/>
                <w:sz w:val="16"/>
                <w:szCs w:val="16"/>
              </w:rPr>
            </w:pPr>
            <w:r>
              <w:rPr>
                <w:rFonts w:eastAsia="MS Mincho" w:cs="Arial"/>
                <w:b/>
                <w:bCs/>
                <w:sz w:val="16"/>
                <w:szCs w:val="16"/>
              </w:rPr>
              <w:t>Logical Signals</w:t>
            </w:r>
          </w:p>
        </w:tc>
      </w:tr>
      <w:tr w:rsidR="00E52032">
        <w:trPr>
          <w:cantSplit/>
          <w:trHeight w:val="255"/>
          <w:jc w:val="center"/>
        </w:trPr>
        <w:tc>
          <w:tcPr>
            <w:tcW w:w="762" w:type="dxa"/>
            <w:tcBorders>
              <w:top w:val="nil"/>
              <w:left w:val="single" w:sz="4" w:space="0" w:color="auto"/>
              <w:bottom w:val="nil"/>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noWrap/>
            <w:vAlign w:val="bottom"/>
          </w:tcPr>
          <w:p w:rsidR="00E52032" w:rsidRDefault="00E52032">
            <w:pPr>
              <w:rPr>
                <w:rFonts w:eastAsia="MS Mincho" w:cs="Arial"/>
                <w:sz w:val="16"/>
                <w:szCs w:val="16"/>
              </w:rPr>
            </w:pPr>
          </w:p>
        </w:tc>
        <w:tc>
          <w:tcPr>
            <w:tcW w:w="914" w:type="dxa"/>
            <w:noWrap/>
            <w:vAlign w:val="bottom"/>
          </w:tcPr>
          <w:p w:rsidR="00E52032" w:rsidRDefault="00E52032">
            <w:pPr>
              <w:rPr>
                <w:rFonts w:eastAsia="MS Mincho" w:cs="Arial"/>
                <w:sz w:val="16"/>
                <w:szCs w:val="16"/>
              </w:rPr>
            </w:pPr>
          </w:p>
        </w:tc>
        <w:tc>
          <w:tcPr>
            <w:tcW w:w="261" w:type="dxa"/>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b/>
                <w:bCs/>
                <w:sz w:val="16"/>
                <w:szCs w:val="16"/>
              </w:rPr>
            </w:pPr>
            <w:r>
              <w:rPr>
                <w:rFonts w:eastAsia="MS Mincho" w:cs="Arial"/>
                <w:b/>
                <w:bCs/>
                <w:sz w:val="16"/>
                <w:szCs w:val="16"/>
              </w:rPr>
              <w:t>Utilization</w:t>
            </w:r>
          </w:p>
        </w:tc>
      </w:tr>
      <w:tr w:rsidR="00E52032">
        <w:trPr>
          <w:cantSplit/>
          <w:trHeight w:val="255"/>
          <w:jc w:val="center"/>
        </w:trPr>
        <w:tc>
          <w:tcPr>
            <w:tcW w:w="762" w:type="dxa"/>
            <w:tcBorders>
              <w:top w:val="nil"/>
              <w:left w:val="single" w:sz="4" w:space="0" w:color="auto"/>
              <w:bottom w:val="single" w:sz="4" w:space="0" w:color="auto"/>
              <w:right w:val="nil"/>
            </w:tcBorders>
            <w:noWrap/>
            <w:vAlign w:val="bottom"/>
            <w:hideMark/>
          </w:tcPr>
          <w:p w:rsidR="00E52032" w:rsidRDefault="008F51EC">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914" w:type="dxa"/>
            <w:tcBorders>
              <w:top w:val="nil"/>
              <w:left w:val="nil"/>
              <w:bottom w:val="single" w:sz="4" w:space="0" w:color="auto"/>
              <w:right w:val="nil"/>
            </w:tcBorders>
            <w:noWrap/>
            <w:vAlign w:val="bottom"/>
          </w:tcPr>
          <w:p w:rsidR="00E52032" w:rsidRDefault="00E52032">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E52032" w:rsidRDefault="008F51EC">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E52032" w:rsidRDefault="008F51EC">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E52032" w:rsidRDefault="008F51EC">
            <w:pPr>
              <w:rPr>
                <w:rFonts w:eastAsia="MS Mincho" w:cs="Arial"/>
                <w:sz w:val="16"/>
                <w:szCs w:val="16"/>
              </w:rPr>
            </w:pPr>
            <w:r>
              <w:rPr>
                <w:rFonts w:eastAsia="MS Mincho" w:cs="Arial"/>
                <w:sz w:val="16"/>
                <w:szCs w:val="16"/>
              </w:rPr>
              <w:t>--</w:t>
            </w:r>
          </w:p>
        </w:tc>
      </w:tr>
    </w:tbl>
    <w:p w:rsidR="00E52032" w:rsidRDefault="00E52032">
      <w:pPr>
        <w:rPr>
          <w:rFonts w:eastAsia="MS Mincho" w:cs="Arial"/>
          <w:szCs w:val="20"/>
        </w:rPr>
      </w:pPr>
    </w:p>
    <w:p w:rsidR="00E52032" w:rsidRDefault="00E52032">
      <w:pPr>
        <w:rPr>
          <w:rFonts w:eastAsia="MS Mincho"/>
          <w:szCs w:val="20"/>
        </w:rPr>
      </w:pPr>
    </w:p>
    <w:p w:rsidR="00C02773" w:rsidRDefault="008F51EC" w:rsidP="00113E44">
      <w:pPr>
        <w:pStyle w:val="Heading4"/>
      </w:pPr>
      <w:r w:rsidRPr="00B9479B">
        <w:t>TP-PHY-TPP-REQ-092284/A-NavRepServer - NavRepClient2</w:t>
      </w:r>
    </w:p>
    <w:p w:rsidR="00C02773" w:rsidRPr="00572720" w:rsidRDefault="008F51EC" w:rsidP="00C02773">
      <w:pPr>
        <w:rPr>
          <w:rFonts w:eastAsia="MS Mincho" w:cs="Arial"/>
        </w:rPr>
      </w:pPr>
      <w:r w:rsidRPr="00572720">
        <w:rPr>
          <w:rFonts w:eastAsia="MS Mincho" w:cs="Arial"/>
        </w:rPr>
        <w:t xml:space="preserve">The NavRepServer – NavRepClient2 channel is representing the channel connecting "Navigation Repeater Server" features and "Navigation Repeater Client2" features. The "Navigation Repeater Server" represents a navigation unit. "Navigation Repeater Client2" represents a display module. </w:t>
      </w:r>
    </w:p>
    <w:p w:rsidR="00C02773" w:rsidRDefault="00C02773" w:rsidP="00C02773">
      <w:pPr>
        <w:rPr>
          <w:rFonts w:eastAsia="MS Mincho" w:cs="Arial"/>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572720" w:rsidRDefault="008F51EC">
            <w:pPr>
              <w:spacing w:line="276" w:lineRule="auto"/>
              <w:jc w:val="center"/>
              <w:rPr>
                <w:rFonts w:eastAsia="MS Mincho" w:cs="Arial"/>
                <w:b/>
                <w:bCs/>
                <w:sz w:val="16"/>
                <w:szCs w:val="16"/>
              </w:rPr>
            </w:pPr>
            <w:r w:rsidRPr="00572720">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Pr="00572720" w:rsidRDefault="008F51EC">
            <w:pPr>
              <w:spacing w:line="276" w:lineRule="auto"/>
              <w:rPr>
                <w:rFonts w:eastAsia="MS Mincho" w:cs="Arial"/>
                <w:b/>
                <w:bCs/>
                <w:sz w:val="16"/>
                <w:szCs w:val="16"/>
              </w:rPr>
            </w:pPr>
            <w:r w:rsidRPr="00572720">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Pr="00572720" w:rsidRDefault="008F51EC">
            <w:pPr>
              <w:spacing w:line="276" w:lineRule="auto"/>
              <w:rPr>
                <w:rFonts w:eastAsia="MS Mincho" w:cs="Arial"/>
                <w:b/>
                <w:bCs/>
                <w:sz w:val="16"/>
                <w:szCs w:val="16"/>
              </w:rPr>
            </w:pPr>
            <w:r w:rsidRPr="00572720">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Pr="00572720" w:rsidRDefault="008F51EC">
            <w:pPr>
              <w:spacing w:line="276" w:lineRule="auto"/>
              <w:rPr>
                <w:rFonts w:eastAsia="MS Mincho" w:cs="Arial"/>
                <w:b/>
                <w:bCs/>
                <w:sz w:val="16"/>
                <w:szCs w:val="16"/>
              </w:rPr>
            </w:pPr>
            <w:r w:rsidRPr="00572720">
              <w:rPr>
                <w:rFonts w:eastAsia="MS Mincho" w:cs="Arial"/>
                <w:b/>
                <w:bCs/>
                <w:sz w:val="16"/>
                <w:szCs w:val="16"/>
              </w:rPr>
              <w:t>TP Index</w:t>
            </w:r>
          </w:p>
        </w:tc>
        <w:tc>
          <w:tcPr>
            <w:tcW w:w="261" w:type="dxa"/>
            <w:shd w:val="clear" w:color="auto" w:fill="C0C0C0"/>
            <w:noWrap/>
            <w:vAlign w:val="bottom"/>
            <w:hideMark/>
          </w:tcPr>
          <w:p w:rsidR="00C02773" w:rsidRPr="00572720" w:rsidRDefault="008F51EC">
            <w:pPr>
              <w:spacing w:line="276" w:lineRule="auto"/>
              <w:jc w:val="center"/>
              <w:rPr>
                <w:rFonts w:eastAsia="MS Mincho" w:cs="Arial"/>
                <w:b/>
                <w:bCs/>
                <w:sz w:val="16"/>
                <w:szCs w:val="16"/>
              </w:rPr>
            </w:pPr>
            <w:r w:rsidRPr="00572720">
              <w:rPr>
                <w:rFonts w:eastAsia="MS Mincho" w:cs="Arial"/>
                <w:b/>
                <w:bCs/>
                <w:sz w:val="16"/>
                <w:szCs w:val="16"/>
              </w:rPr>
              <w:t> </w:t>
            </w:r>
          </w:p>
        </w:tc>
        <w:tc>
          <w:tcPr>
            <w:tcW w:w="938" w:type="dxa"/>
            <w:shd w:val="clear" w:color="auto" w:fill="C0C0C0"/>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c>
          <w:tcPr>
            <w:tcW w:w="2731" w:type="dxa"/>
            <w:shd w:val="clear" w:color="auto" w:fill="C0C0C0"/>
            <w:noWrap/>
            <w:vAlign w:val="bottom"/>
            <w:hideMark/>
          </w:tcPr>
          <w:p w:rsidR="00C02773" w:rsidRPr="00572720" w:rsidRDefault="008F51EC">
            <w:pPr>
              <w:spacing w:line="276" w:lineRule="auto"/>
              <w:rPr>
                <w:rFonts w:eastAsia="MS Mincho" w:cs="Arial"/>
                <w:b/>
                <w:sz w:val="16"/>
                <w:szCs w:val="16"/>
              </w:rPr>
            </w:pPr>
            <w:r w:rsidRPr="00572720">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Pr="00572720" w:rsidRDefault="008F51EC">
            <w:pPr>
              <w:spacing w:line="276" w:lineRule="auto"/>
              <w:rPr>
                <w:rFonts w:eastAsia="MS Mincho" w:cs="Arial"/>
                <w:sz w:val="16"/>
                <w:szCs w:val="16"/>
              </w:rPr>
            </w:pPr>
            <w:r w:rsidRPr="00572720">
              <w:rPr>
                <w:rFonts w:eastAsia="MS Mincho" w:cs="Arial"/>
                <w:sz w:val="16"/>
                <w:szCs w:val="16"/>
              </w:rPr>
              <w:t> 0x</w:t>
            </w:r>
            <w:r>
              <w:rPr>
                <w:rFonts w:cs="Arial"/>
                <w:sz w:val="16"/>
                <w:szCs w:val="16"/>
              </w:rPr>
              <w:t>241</w:t>
            </w:r>
          </w:p>
        </w:tc>
        <w:tc>
          <w:tcPr>
            <w:tcW w:w="2383" w:type="dxa"/>
            <w:tcBorders>
              <w:top w:val="nil"/>
              <w:left w:val="nil"/>
              <w:bottom w:val="single" w:sz="4" w:space="0" w:color="auto"/>
              <w:right w:val="single" w:sz="4" w:space="0" w:color="auto"/>
            </w:tcBorders>
            <w:noWrap/>
            <w:hideMark/>
          </w:tcPr>
          <w:p w:rsidR="00C02773" w:rsidRPr="00572720" w:rsidRDefault="008F51EC">
            <w:pPr>
              <w:spacing w:line="276" w:lineRule="auto"/>
              <w:rPr>
                <w:rFonts w:eastAsia="MS Mincho" w:cs="Arial"/>
                <w:sz w:val="16"/>
                <w:szCs w:val="16"/>
              </w:rPr>
            </w:pPr>
            <w:r w:rsidRPr="00175DB3">
              <w:rPr>
                <w:rFonts w:eastAsia="MS Mincho" w:cs="Arial"/>
                <w:sz w:val="16"/>
                <w:szCs w:val="16"/>
              </w:rPr>
              <w:t>NAV_RDISP2_WORD_Tx</w:t>
            </w:r>
          </w:p>
        </w:tc>
        <w:tc>
          <w:tcPr>
            <w:tcW w:w="914" w:type="dxa"/>
            <w:tcBorders>
              <w:top w:val="nil"/>
              <w:left w:val="nil"/>
              <w:bottom w:val="single" w:sz="4" w:space="0" w:color="auto"/>
              <w:right w:val="single" w:sz="4" w:space="0" w:color="auto"/>
            </w:tcBorders>
            <w:noWrap/>
            <w:hideMark/>
          </w:tcPr>
          <w:p w:rsidR="00C02773" w:rsidRPr="00572720" w:rsidRDefault="008F51EC">
            <w:pPr>
              <w:spacing w:line="276" w:lineRule="auto"/>
              <w:jc w:val="center"/>
              <w:rPr>
                <w:rFonts w:eastAsia="MS Mincho" w:cs="Arial"/>
                <w:sz w:val="16"/>
                <w:szCs w:val="16"/>
              </w:rPr>
            </w:pPr>
            <w:r>
              <w:rPr>
                <w:rFonts w:eastAsia="MS Mincho" w:cs="Arial"/>
                <w:sz w:val="16"/>
                <w:szCs w:val="16"/>
              </w:rPr>
              <w:t>42</w:t>
            </w:r>
          </w:p>
        </w:tc>
        <w:tc>
          <w:tcPr>
            <w:tcW w:w="261" w:type="dxa"/>
            <w:shd w:val="clear" w:color="auto" w:fill="C0C0C0"/>
            <w:noWrap/>
            <w:vAlign w:val="bottom"/>
            <w:hideMark/>
          </w:tcPr>
          <w:p w:rsidR="00C02773" w:rsidRPr="00572720" w:rsidRDefault="008F51EC">
            <w:pPr>
              <w:spacing w:line="276" w:lineRule="auto"/>
              <w:rPr>
                <w:rFonts w:eastAsia="MS Mincho" w:cs="Arial"/>
                <w:b/>
                <w:bCs/>
                <w:sz w:val="16"/>
                <w:szCs w:val="16"/>
              </w:rPr>
            </w:pPr>
            <w:r w:rsidRPr="00572720">
              <w:rPr>
                <w:rFonts w:eastAsia="MS Mincho" w:cs="Arial"/>
                <w:b/>
                <w:bCs/>
                <w:sz w:val="16"/>
                <w:szCs w:val="16"/>
              </w:rPr>
              <w:t> </w:t>
            </w:r>
          </w:p>
        </w:tc>
        <w:tc>
          <w:tcPr>
            <w:tcW w:w="938" w:type="dxa"/>
            <w:shd w:val="clear" w:color="auto" w:fill="C0C0C0"/>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c>
          <w:tcPr>
            <w:tcW w:w="2731" w:type="dxa"/>
            <w:shd w:val="clear" w:color="auto" w:fill="C0C0C0"/>
            <w:noWrap/>
            <w:vAlign w:val="bottom"/>
            <w:hideMark/>
          </w:tcPr>
          <w:p w:rsidR="00C02773" w:rsidRPr="00572720" w:rsidRDefault="008F51EC">
            <w:pPr>
              <w:spacing w:line="276" w:lineRule="auto"/>
              <w:rPr>
                <w:rFonts w:eastAsia="MS Mincho" w:cs="Arial"/>
                <w:b/>
                <w:sz w:val="16"/>
                <w:szCs w:val="16"/>
              </w:rPr>
            </w:pPr>
            <w:r w:rsidRPr="00572720">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572720" w:rsidRDefault="00C02773">
            <w:pPr>
              <w:spacing w:line="276" w:lineRule="auto"/>
              <w:rPr>
                <w:rFonts w:eastAsia="MS Mincho" w:cs="Arial"/>
                <w:sz w:val="16"/>
                <w:szCs w:val="16"/>
              </w:rPr>
            </w:pPr>
          </w:p>
        </w:tc>
        <w:tc>
          <w:tcPr>
            <w:tcW w:w="2383" w:type="dxa"/>
            <w:noWrap/>
            <w:vAlign w:val="bottom"/>
          </w:tcPr>
          <w:p w:rsidR="00C02773" w:rsidRPr="00572720" w:rsidRDefault="00C02773">
            <w:pPr>
              <w:spacing w:line="276" w:lineRule="auto"/>
              <w:rPr>
                <w:rFonts w:eastAsia="MS Mincho" w:cs="Arial"/>
                <w:sz w:val="16"/>
                <w:szCs w:val="16"/>
              </w:rPr>
            </w:pPr>
          </w:p>
        </w:tc>
        <w:tc>
          <w:tcPr>
            <w:tcW w:w="914" w:type="dxa"/>
            <w:noWrap/>
            <w:vAlign w:val="bottom"/>
          </w:tcPr>
          <w:p w:rsidR="00C02773" w:rsidRPr="00572720" w:rsidRDefault="00C02773">
            <w:pPr>
              <w:spacing w:line="276" w:lineRule="auto"/>
              <w:rPr>
                <w:rFonts w:eastAsia="MS Mincho" w:cs="Arial"/>
                <w:sz w:val="16"/>
                <w:szCs w:val="16"/>
              </w:rPr>
            </w:pPr>
          </w:p>
        </w:tc>
        <w:tc>
          <w:tcPr>
            <w:tcW w:w="261" w:type="dxa"/>
            <w:shd w:val="clear" w:color="auto" w:fill="C0C0C0"/>
            <w:noWrap/>
            <w:hideMark/>
          </w:tcPr>
          <w:p w:rsidR="00C02773" w:rsidRPr="00572720" w:rsidRDefault="008F51EC">
            <w:pPr>
              <w:spacing w:line="276" w:lineRule="auto"/>
              <w:jc w:val="center"/>
              <w:rPr>
                <w:rFonts w:eastAsia="MS Mincho" w:cs="Arial"/>
                <w:sz w:val="16"/>
                <w:szCs w:val="16"/>
              </w:rPr>
            </w:pPr>
            <w:r w:rsidRPr="00572720">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572720" w:rsidRDefault="008F51EC">
            <w:pPr>
              <w:spacing w:line="276" w:lineRule="auto"/>
              <w:jc w:val="center"/>
              <w:rPr>
                <w:rFonts w:eastAsia="MS Mincho" w:cs="Arial"/>
                <w:b/>
                <w:bCs/>
                <w:sz w:val="16"/>
                <w:szCs w:val="16"/>
              </w:rPr>
            </w:pPr>
            <w:r w:rsidRPr="00572720">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c>
          <w:tcPr>
            <w:tcW w:w="2383" w:type="dxa"/>
            <w:noWrap/>
            <w:vAlign w:val="bottom"/>
          </w:tcPr>
          <w:p w:rsidR="00C02773" w:rsidRPr="00572720" w:rsidRDefault="00C02773">
            <w:pPr>
              <w:spacing w:line="276" w:lineRule="auto"/>
              <w:rPr>
                <w:rFonts w:eastAsia="MS Mincho" w:cs="Arial"/>
                <w:sz w:val="16"/>
                <w:szCs w:val="16"/>
              </w:rPr>
            </w:pPr>
          </w:p>
        </w:tc>
        <w:tc>
          <w:tcPr>
            <w:tcW w:w="914" w:type="dxa"/>
            <w:noWrap/>
            <w:vAlign w:val="bottom"/>
          </w:tcPr>
          <w:p w:rsidR="00C02773" w:rsidRPr="00572720"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572720" w:rsidRDefault="008F51EC">
            <w:pPr>
              <w:spacing w:line="276" w:lineRule="auto"/>
              <w:rPr>
                <w:rFonts w:eastAsia="MS Mincho" w:cs="Arial"/>
                <w:b/>
                <w:bCs/>
                <w:sz w:val="16"/>
                <w:szCs w:val="16"/>
              </w:rPr>
            </w:pPr>
            <w:r w:rsidRPr="00572720">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Pr="00572720" w:rsidRDefault="008F51EC">
            <w:pPr>
              <w:spacing w:line="276" w:lineRule="auto"/>
              <w:rPr>
                <w:rFonts w:eastAsia="MS Mincho" w:cs="Arial"/>
                <w:b/>
                <w:bCs/>
                <w:sz w:val="16"/>
                <w:szCs w:val="16"/>
              </w:rPr>
            </w:pPr>
            <w:r w:rsidRPr="00572720">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Pr="00572720" w:rsidRDefault="008F51EC">
            <w:pPr>
              <w:spacing w:line="276" w:lineRule="auto"/>
              <w:rPr>
                <w:rFonts w:eastAsia="MS Mincho" w:cs="Arial"/>
                <w:b/>
                <w:bCs/>
                <w:sz w:val="16"/>
                <w:szCs w:val="16"/>
              </w:rPr>
            </w:pPr>
            <w:r w:rsidRPr="00572720">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c>
          <w:tcPr>
            <w:tcW w:w="2383" w:type="dxa"/>
            <w:noWrap/>
            <w:vAlign w:val="bottom"/>
          </w:tcPr>
          <w:p w:rsidR="00C02773" w:rsidRPr="00572720" w:rsidRDefault="00C02773">
            <w:pPr>
              <w:spacing w:line="276" w:lineRule="auto"/>
              <w:rPr>
                <w:rFonts w:eastAsia="MS Mincho" w:cs="Arial"/>
                <w:sz w:val="16"/>
                <w:szCs w:val="16"/>
              </w:rPr>
            </w:pPr>
          </w:p>
        </w:tc>
        <w:tc>
          <w:tcPr>
            <w:tcW w:w="914" w:type="dxa"/>
            <w:noWrap/>
            <w:vAlign w:val="bottom"/>
          </w:tcPr>
          <w:p w:rsidR="00C02773" w:rsidRPr="00572720"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572720" w:rsidRDefault="008F51EC">
            <w:pPr>
              <w:spacing w:line="276" w:lineRule="auto"/>
              <w:rPr>
                <w:rFonts w:eastAsia="MS Mincho" w:cs="Arial"/>
                <w:sz w:val="16"/>
                <w:szCs w:val="16"/>
              </w:rPr>
            </w:pPr>
            <w:r w:rsidRPr="00572720">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Pr="00572720" w:rsidRDefault="008F51EC">
            <w:pPr>
              <w:spacing w:line="276" w:lineRule="auto"/>
              <w:rPr>
                <w:rFonts w:eastAsia="MS Mincho" w:cs="Arial"/>
                <w:sz w:val="16"/>
                <w:szCs w:val="16"/>
              </w:rPr>
            </w:pPr>
            <w:r w:rsidRPr="00572720">
              <w:rPr>
                <w:rFonts w:cs="Arial"/>
                <w:snapToGrid w:val="0"/>
                <w:sz w:val="16"/>
                <w:szCs w:val="16"/>
                <w:lang w:val="en-GB"/>
              </w:rPr>
              <w:t>0x77</w:t>
            </w:r>
          </w:p>
        </w:tc>
        <w:tc>
          <w:tcPr>
            <w:tcW w:w="2731"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eastAsia="MS Mincho" w:cs="Arial"/>
                <w:sz w:val="16"/>
                <w:szCs w:val="16"/>
              </w:rPr>
            </w:pPr>
            <w:r w:rsidRPr="00572720">
              <w:rPr>
                <w:rFonts w:cs="Arial"/>
                <w:snapToGrid w:val="0"/>
                <w:sz w:val="16"/>
                <w:szCs w:val="16"/>
                <w:lang w:val="en-GB"/>
              </w:rPr>
              <w:t>Destination_Info_St</w:t>
            </w:r>
          </w:p>
        </w:tc>
        <w:tc>
          <w:tcPr>
            <w:tcW w:w="2086"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eastAsia="MS Mincho" w:cs="Arial"/>
                <w:sz w:val="16"/>
                <w:szCs w:val="16"/>
              </w:rPr>
            </w:pPr>
            <w:r w:rsidRPr="00572720">
              <w:rPr>
                <w:rFonts w:cs="Arial"/>
                <w:snapToGrid w:val="0"/>
                <w:sz w:val="16"/>
                <w:szCs w:val="16"/>
              </w:rPr>
              <w:t>Navigation</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572720" w:rsidRDefault="00C02773">
            <w:pPr>
              <w:spacing w:line="276" w:lineRule="auto"/>
              <w:rPr>
                <w:rFonts w:eastAsia="MS Mincho" w:cs="Arial"/>
                <w:sz w:val="16"/>
                <w:szCs w:val="16"/>
              </w:rPr>
            </w:pPr>
          </w:p>
        </w:tc>
        <w:tc>
          <w:tcPr>
            <w:tcW w:w="2383" w:type="dxa"/>
            <w:noWrap/>
            <w:vAlign w:val="bottom"/>
          </w:tcPr>
          <w:p w:rsidR="00C02773" w:rsidRPr="00572720" w:rsidRDefault="00C02773">
            <w:pPr>
              <w:spacing w:line="276" w:lineRule="auto"/>
              <w:rPr>
                <w:rFonts w:eastAsia="MS Mincho" w:cs="Arial"/>
                <w:sz w:val="16"/>
                <w:szCs w:val="16"/>
              </w:rPr>
            </w:pPr>
          </w:p>
        </w:tc>
        <w:tc>
          <w:tcPr>
            <w:tcW w:w="914" w:type="dxa"/>
            <w:noWrap/>
            <w:vAlign w:val="bottom"/>
          </w:tcPr>
          <w:p w:rsidR="00C02773" w:rsidRPr="00572720" w:rsidRDefault="00C02773">
            <w:pPr>
              <w:spacing w:line="276" w:lineRule="auto"/>
              <w:rPr>
                <w:rFonts w:eastAsia="MS Mincho" w:cs="Arial"/>
                <w:sz w:val="16"/>
                <w:szCs w:val="16"/>
              </w:rPr>
            </w:pPr>
          </w:p>
        </w:tc>
        <w:tc>
          <w:tcPr>
            <w:tcW w:w="261" w:type="dxa"/>
            <w:shd w:val="clear" w:color="auto" w:fill="C0C0C0"/>
            <w:noWrap/>
            <w:vAlign w:val="bottom"/>
          </w:tcPr>
          <w:p w:rsidR="00C02773" w:rsidRPr="00572720"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sidRPr="00572720">
              <w:rPr>
                <w:rFonts w:cs="Arial"/>
                <w:snapToGrid w:val="0"/>
                <w:sz w:val="16"/>
                <w:szCs w:val="16"/>
                <w:lang w:val="en-GB"/>
              </w:rPr>
              <w:t>0x78</w:t>
            </w:r>
          </w:p>
        </w:tc>
        <w:tc>
          <w:tcPr>
            <w:tcW w:w="2731"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sidRPr="00572720">
              <w:rPr>
                <w:rFonts w:cs="Arial"/>
                <w:snapToGrid w:val="0"/>
                <w:sz w:val="16"/>
                <w:szCs w:val="16"/>
                <w:lang w:val="en-GB"/>
              </w:rPr>
              <w:t>CurrentStreetName_St</w:t>
            </w:r>
          </w:p>
        </w:tc>
        <w:tc>
          <w:tcPr>
            <w:tcW w:w="2086"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rPr>
            </w:pPr>
            <w:r w:rsidRPr="00572720">
              <w:rPr>
                <w:rFonts w:cs="Arial"/>
                <w:snapToGrid w:val="0"/>
                <w:sz w:val="16"/>
                <w:szCs w:val="16"/>
              </w:rPr>
              <w:t>Navigation</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572720" w:rsidRDefault="00C02773">
            <w:pPr>
              <w:spacing w:line="276" w:lineRule="auto"/>
              <w:rPr>
                <w:rFonts w:eastAsia="MS Mincho" w:cs="Arial"/>
                <w:sz w:val="16"/>
                <w:szCs w:val="16"/>
              </w:rPr>
            </w:pPr>
          </w:p>
        </w:tc>
        <w:tc>
          <w:tcPr>
            <w:tcW w:w="2383" w:type="dxa"/>
            <w:noWrap/>
            <w:vAlign w:val="bottom"/>
          </w:tcPr>
          <w:p w:rsidR="00C02773" w:rsidRPr="00572720" w:rsidRDefault="00C02773">
            <w:pPr>
              <w:spacing w:line="276" w:lineRule="auto"/>
              <w:rPr>
                <w:rFonts w:eastAsia="MS Mincho" w:cs="Arial"/>
                <w:sz w:val="16"/>
                <w:szCs w:val="16"/>
              </w:rPr>
            </w:pPr>
          </w:p>
        </w:tc>
        <w:tc>
          <w:tcPr>
            <w:tcW w:w="914" w:type="dxa"/>
            <w:noWrap/>
            <w:vAlign w:val="bottom"/>
          </w:tcPr>
          <w:p w:rsidR="00C02773" w:rsidRPr="00572720" w:rsidRDefault="00C02773">
            <w:pPr>
              <w:spacing w:line="276" w:lineRule="auto"/>
              <w:rPr>
                <w:rFonts w:eastAsia="MS Mincho" w:cs="Arial"/>
                <w:sz w:val="16"/>
                <w:szCs w:val="16"/>
              </w:rPr>
            </w:pPr>
          </w:p>
        </w:tc>
        <w:tc>
          <w:tcPr>
            <w:tcW w:w="261" w:type="dxa"/>
            <w:shd w:val="clear" w:color="auto" w:fill="C0C0C0"/>
            <w:noWrap/>
            <w:vAlign w:val="bottom"/>
          </w:tcPr>
          <w:p w:rsidR="00C02773" w:rsidRPr="00572720"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sidRPr="00572720">
              <w:rPr>
                <w:rFonts w:cs="Arial"/>
                <w:snapToGrid w:val="0"/>
                <w:sz w:val="16"/>
                <w:szCs w:val="16"/>
                <w:lang w:val="en-GB"/>
              </w:rPr>
              <w:t>0x22</w:t>
            </w:r>
          </w:p>
        </w:tc>
        <w:tc>
          <w:tcPr>
            <w:tcW w:w="2731"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sidRPr="00572720">
              <w:rPr>
                <w:rFonts w:cs="Arial"/>
                <w:snapToGrid w:val="0"/>
                <w:sz w:val="16"/>
                <w:szCs w:val="16"/>
                <w:lang w:val="en-GB"/>
              </w:rPr>
              <w:t>NavigationSymbolInfo_St</w:t>
            </w:r>
          </w:p>
        </w:tc>
        <w:tc>
          <w:tcPr>
            <w:tcW w:w="2086"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rPr>
            </w:pPr>
            <w:r w:rsidRPr="00572720">
              <w:rPr>
                <w:rFonts w:cs="Arial"/>
                <w:snapToGrid w:val="0"/>
                <w:sz w:val="16"/>
                <w:szCs w:val="16"/>
              </w:rPr>
              <w:t>Navigation</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572720" w:rsidRDefault="00C02773">
            <w:pPr>
              <w:spacing w:line="276" w:lineRule="auto"/>
              <w:rPr>
                <w:rFonts w:eastAsia="MS Mincho" w:cs="Arial"/>
                <w:sz w:val="16"/>
                <w:szCs w:val="16"/>
              </w:rPr>
            </w:pPr>
          </w:p>
        </w:tc>
        <w:tc>
          <w:tcPr>
            <w:tcW w:w="2383" w:type="dxa"/>
            <w:noWrap/>
            <w:vAlign w:val="bottom"/>
          </w:tcPr>
          <w:p w:rsidR="00C02773" w:rsidRPr="00572720" w:rsidRDefault="00C02773">
            <w:pPr>
              <w:spacing w:line="276" w:lineRule="auto"/>
              <w:rPr>
                <w:rFonts w:eastAsia="MS Mincho" w:cs="Arial"/>
                <w:sz w:val="16"/>
                <w:szCs w:val="16"/>
              </w:rPr>
            </w:pPr>
          </w:p>
        </w:tc>
        <w:tc>
          <w:tcPr>
            <w:tcW w:w="914" w:type="dxa"/>
            <w:noWrap/>
            <w:vAlign w:val="bottom"/>
          </w:tcPr>
          <w:p w:rsidR="00C02773" w:rsidRPr="00572720" w:rsidRDefault="00C02773">
            <w:pPr>
              <w:spacing w:line="276" w:lineRule="auto"/>
              <w:rPr>
                <w:rFonts w:eastAsia="MS Mincho" w:cs="Arial"/>
                <w:sz w:val="16"/>
                <w:szCs w:val="16"/>
              </w:rPr>
            </w:pPr>
          </w:p>
        </w:tc>
        <w:tc>
          <w:tcPr>
            <w:tcW w:w="261" w:type="dxa"/>
            <w:shd w:val="clear" w:color="auto" w:fill="C0C0C0"/>
            <w:noWrap/>
            <w:vAlign w:val="bottom"/>
          </w:tcPr>
          <w:p w:rsidR="00C02773" w:rsidRPr="00572720"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sidRPr="00572720">
              <w:rPr>
                <w:rFonts w:cs="Arial"/>
                <w:snapToGrid w:val="0"/>
                <w:sz w:val="16"/>
                <w:szCs w:val="16"/>
                <w:lang w:val="en-GB"/>
              </w:rPr>
              <w:t>0x20</w:t>
            </w:r>
          </w:p>
        </w:tc>
        <w:tc>
          <w:tcPr>
            <w:tcW w:w="2731"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sidRPr="00572720">
              <w:rPr>
                <w:rFonts w:cs="Arial"/>
                <w:snapToGrid w:val="0"/>
                <w:sz w:val="16"/>
                <w:szCs w:val="16"/>
                <w:lang w:val="en-GB"/>
              </w:rPr>
              <w:t>StreetName_St</w:t>
            </w:r>
          </w:p>
        </w:tc>
        <w:tc>
          <w:tcPr>
            <w:tcW w:w="2086"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rPr>
            </w:pPr>
            <w:r w:rsidRPr="00572720">
              <w:rPr>
                <w:rFonts w:cs="Arial"/>
                <w:snapToGrid w:val="0"/>
                <w:sz w:val="16"/>
                <w:szCs w:val="16"/>
              </w:rPr>
              <w:t>Navigation</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Pr="00572720" w:rsidRDefault="00C02773">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rsidR="00C02773" w:rsidRPr="00572720" w:rsidRDefault="00C02773">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C02773" w:rsidRPr="00572720"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Pr="00572720"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Pr>
                <w:rFonts w:cs="Arial"/>
                <w:snapToGrid w:val="0"/>
                <w:sz w:val="16"/>
                <w:szCs w:val="16"/>
                <w:lang w:val="en-GB"/>
              </w:rPr>
              <w:t>0x91</w:t>
            </w:r>
          </w:p>
        </w:tc>
        <w:tc>
          <w:tcPr>
            <w:tcW w:w="2731"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lang w:val="en-GB"/>
              </w:rPr>
            </w:pPr>
            <w:r w:rsidRPr="00572720">
              <w:rPr>
                <w:rFonts w:cs="Arial"/>
                <w:snapToGrid w:val="0"/>
                <w:sz w:val="16"/>
                <w:szCs w:val="16"/>
                <w:lang w:val="en-GB"/>
              </w:rPr>
              <w:t>UpcomingStreetName_St</w:t>
            </w:r>
          </w:p>
        </w:tc>
        <w:tc>
          <w:tcPr>
            <w:tcW w:w="2086" w:type="dxa"/>
            <w:tcBorders>
              <w:top w:val="single" w:sz="4" w:space="0" w:color="auto"/>
              <w:left w:val="nil"/>
              <w:bottom w:val="single" w:sz="4" w:space="0" w:color="auto"/>
              <w:right w:val="single" w:sz="4" w:space="0" w:color="auto"/>
            </w:tcBorders>
            <w:noWrap/>
            <w:vAlign w:val="bottom"/>
            <w:hideMark/>
          </w:tcPr>
          <w:p w:rsidR="00C02773" w:rsidRPr="00572720" w:rsidRDefault="008F51EC">
            <w:pPr>
              <w:spacing w:line="276" w:lineRule="auto"/>
              <w:rPr>
                <w:rFonts w:cs="Arial"/>
                <w:snapToGrid w:val="0"/>
                <w:sz w:val="16"/>
                <w:szCs w:val="16"/>
              </w:rPr>
            </w:pPr>
            <w:r w:rsidRPr="00572720">
              <w:rPr>
                <w:rFonts w:cs="Arial"/>
                <w:snapToGrid w:val="0"/>
                <w:sz w:val="16"/>
                <w:szCs w:val="16"/>
              </w:rPr>
              <w:t>Electronic Horizon</w:t>
            </w:r>
          </w:p>
        </w:tc>
      </w:tr>
    </w:tbl>
    <w:p w:rsidR="00C02773" w:rsidRDefault="00C02773" w:rsidP="00C02773">
      <w:pPr>
        <w:rPr>
          <w:rFonts w:eastAsia="MS Mincho" w:cs="Arial"/>
        </w:rPr>
      </w:pPr>
    </w:p>
    <w:p w:rsidR="00C02773" w:rsidRDefault="00C02773" w:rsidP="00C02773">
      <w:pPr>
        <w:rPr>
          <w:rFonts w:eastAsia="MS Mincho"/>
        </w:rPr>
      </w:pPr>
    </w:p>
    <w:p w:rsidR="00C02773" w:rsidRDefault="00C02773">
      <w:pPr>
        <w:rPr>
          <w:rFonts w:eastAsia="MS Mincho" w:cs="Arial"/>
        </w:rPr>
      </w:pPr>
    </w:p>
    <w:p w:rsidR="00C02773" w:rsidRDefault="00C02773">
      <w:pPr>
        <w:rPr>
          <w:rFonts w:eastAsia="MS Mincho"/>
        </w:rPr>
      </w:pPr>
    </w:p>
    <w:p w:rsidR="00C02773" w:rsidRDefault="00C02773"/>
    <w:p w:rsidR="00C02773" w:rsidRDefault="008F51EC" w:rsidP="00113E44">
      <w:pPr>
        <w:pStyle w:val="Heading4"/>
      </w:pPr>
      <w:r w:rsidRPr="00B9479B">
        <w:lastRenderedPageBreak/>
        <w:t>TP-PHY-TPP-REQ-092285/A-NavRepClient2 - NavRepServer</w:t>
      </w:r>
    </w:p>
    <w:p w:rsidR="00C02773" w:rsidRPr="00A87FB2" w:rsidRDefault="008F51EC" w:rsidP="00C02773">
      <w:pPr>
        <w:rPr>
          <w:rFonts w:cs="Arial"/>
        </w:rPr>
      </w:pPr>
      <w:r w:rsidRPr="00A87FB2">
        <w:rPr>
          <w:rFonts w:eastAsia="MS Mincho" w:cs="Arial"/>
        </w:rPr>
        <w:t>The NavRepClient2 - NavRepServer channel is representing the channel connecting "Navigation Repeater Server" features and "Navigation Repeater Client2" features. The "Navigation Repeater Server" represents a navigation unit. "Navigation Repeater Client2" represents a display module.</w:t>
      </w:r>
    </w:p>
    <w:p w:rsidR="00C02773" w:rsidRPr="00A87FB2" w:rsidRDefault="00C02773" w:rsidP="00C02773">
      <w:pPr>
        <w:rPr>
          <w:rFonts w:eastAsia="MS Mincho" w:cs="Arial"/>
        </w:rPr>
      </w:pPr>
    </w:p>
    <w:p w:rsidR="00C02773" w:rsidRPr="00A87FB2" w:rsidRDefault="008F51EC" w:rsidP="00C02773">
      <w:pPr>
        <w:rPr>
          <w:rFonts w:eastAsia="MS Mincho" w:cs="Arial"/>
        </w:rPr>
      </w:pPr>
      <w:r w:rsidRPr="00A87FB2">
        <w:rPr>
          <w:rFonts w:eastAsia="MS Mincho" w:cs="Arial"/>
        </w:rPr>
        <w:t xml:space="preserve">This channel is used for </w:t>
      </w:r>
      <w:r w:rsidRPr="00A87FB2">
        <w:rPr>
          <w:rFonts w:eastAsia="MS Mincho" w:cs="Arial"/>
          <w:u w:val="single"/>
        </w:rPr>
        <w:t>Flow control only</w:t>
      </w:r>
    </w:p>
    <w:p w:rsidR="00C02773" w:rsidRDefault="00C02773" w:rsidP="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CE4F38" w:rsidRDefault="008F51EC">
            <w:pPr>
              <w:spacing w:line="276" w:lineRule="auto"/>
              <w:jc w:val="center"/>
              <w:rPr>
                <w:rFonts w:eastAsia="MS Mincho" w:cs="Arial"/>
                <w:b/>
                <w:bCs/>
                <w:sz w:val="16"/>
                <w:szCs w:val="16"/>
              </w:rPr>
            </w:pPr>
            <w:r w:rsidRPr="00CE4F38">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Pr="00CE4F38" w:rsidRDefault="008F51EC">
            <w:pPr>
              <w:spacing w:line="276" w:lineRule="auto"/>
              <w:rPr>
                <w:rFonts w:eastAsia="MS Mincho" w:cs="Arial"/>
                <w:b/>
                <w:bCs/>
                <w:sz w:val="16"/>
                <w:szCs w:val="16"/>
              </w:rPr>
            </w:pPr>
            <w:r w:rsidRPr="00CE4F38">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Pr="00CE4F38" w:rsidRDefault="008F51EC">
            <w:pPr>
              <w:spacing w:line="276" w:lineRule="auto"/>
              <w:rPr>
                <w:rFonts w:eastAsia="MS Mincho" w:cs="Arial"/>
                <w:b/>
                <w:bCs/>
                <w:sz w:val="16"/>
                <w:szCs w:val="16"/>
              </w:rPr>
            </w:pPr>
            <w:r w:rsidRPr="00CE4F38">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Pr="00CE4F38" w:rsidRDefault="008F51EC">
            <w:pPr>
              <w:spacing w:line="276" w:lineRule="auto"/>
              <w:rPr>
                <w:rFonts w:eastAsia="MS Mincho" w:cs="Arial"/>
                <w:b/>
                <w:bCs/>
                <w:sz w:val="16"/>
                <w:szCs w:val="16"/>
              </w:rPr>
            </w:pPr>
            <w:r w:rsidRPr="00CE4F38">
              <w:rPr>
                <w:rFonts w:eastAsia="MS Mincho" w:cs="Arial"/>
                <w:b/>
                <w:bCs/>
                <w:sz w:val="16"/>
                <w:szCs w:val="16"/>
              </w:rPr>
              <w:t>TP Index</w:t>
            </w:r>
          </w:p>
        </w:tc>
        <w:tc>
          <w:tcPr>
            <w:tcW w:w="261" w:type="dxa"/>
            <w:shd w:val="clear" w:color="auto" w:fill="C0C0C0"/>
            <w:noWrap/>
            <w:vAlign w:val="bottom"/>
            <w:hideMark/>
          </w:tcPr>
          <w:p w:rsidR="00C02773" w:rsidRPr="00CE4F38" w:rsidRDefault="008F51EC">
            <w:pPr>
              <w:spacing w:line="276" w:lineRule="auto"/>
              <w:jc w:val="center"/>
              <w:rPr>
                <w:rFonts w:eastAsia="MS Mincho" w:cs="Arial"/>
                <w:b/>
                <w:bCs/>
                <w:sz w:val="16"/>
                <w:szCs w:val="16"/>
              </w:rPr>
            </w:pPr>
            <w:r w:rsidRPr="00CE4F38">
              <w:rPr>
                <w:rFonts w:eastAsia="MS Mincho" w:cs="Arial"/>
                <w:b/>
                <w:bCs/>
                <w:sz w:val="16"/>
                <w:szCs w:val="16"/>
              </w:rPr>
              <w:t> </w:t>
            </w:r>
          </w:p>
        </w:tc>
        <w:tc>
          <w:tcPr>
            <w:tcW w:w="938" w:type="dxa"/>
            <w:shd w:val="clear" w:color="auto" w:fill="C0C0C0"/>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c>
          <w:tcPr>
            <w:tcW w:w="2731" w:type="dxa"/>
            <w:shd w:val="clear" w:color="auto" w:fill="C0C0C0"/>
            <w:noWrap/>
            <w:vAlign w:val="bottom"/>
            <w:hideMark/>
          </w:tcPr>
          <w:p w:rsidR="00C02773" w:rsidRPr="00CE4F38" w:rsidRDefault="008F51EC">
            <w:pPr>
              <w:spacing w:line="276" w:lineRule="auto"/>
              <w:rPr>
                <w:rFonts w:eastAsia="MS Mincho" w:cs="Arial"/>
                <w:b/>
                <w:sz w:val="16"/>
                <w:szCs w:val="16"/>
              </w:rPr>
            </w:pPr>
            <w:r w:rsidRPr="00CE4F38">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Pr="00CE4F38" w:rsidRDefault="008F51EC">
            <w:pPr>
              <w:spacing w:line="276" w:lineRule="auto"/>
              <w:rPr>
                <w:rFonts w:eastAsia="MS Mincho" w:cs="Arial"/>
                <w:sz w:val="16"/>
                <w:szCs w:val="16"/>
              </w:rPr>
            </w:pPr>
            <w:r>
              <w:rPr>
                <w:rFonts w:eastAsia="MS Mincho" w:cs="Arial"/>
                <w:sz w:val="16"/>
                <w:szCs w:val="16"/>
              </w:rPr>
              <w:t>0x249</w:t>
            </w:r>
          </w:p>
        </w:tc>
        <w:tc>
          <w:tcPr>
            <w:tcW w:w="2383" w:type="dxa"/>
            <w:tcBorders>
              <w:top w:val="nil"/>
              <w:left w:val="nil"/>
              <w:bottom w:val="single" w:sz="4" w:space="0" w:color="auto"/>
              <w:right w:val="single" w:sz="4" w:space="0" w:color="auto"/>
            </w:tcBorders>
            <w:noWrap/>
            <w:hideMark/>
          </w:tcPr>
          <w:p w:rsidR="00C02773" w:rsidRPr="00CE4F38" w:rsidRDefault="008F51EC">
            <w:pPr>
              <w:spacing w:line="276" w:lineRule="auto"/>
              <w:rPr>
                <w:rFonts w:eastAsia="MS Mincho" w:cs="Arial"/>
                <w:sz w:val="16"/>
                <w:szCs w:val="16"/>
              </w:rPr>
            </w:pPr>
            <w:r>
              <w:rPr>
                <w:rFonts w:eastAsia="MS Mincho" w:cs="Arial"/>
                <w:sz w:val="16"/>
                <w:szCs w:val="16"/>
              </w:rPr>
              <w:t>NAV_RDISP2_WORD_Rx</w:t>
            </w:r>
          </w:p>
        </w:tc>
        <w:tc>
          <w:tcPr>
            <w:tcW w:w="914" w:type="dxa"/>
            <w:tcBorders>
              <w:top w:val="nil"/>
              <w:left w:val="nil"/>
              <w:bottom w:val="single" w:sz="4" w:space="0" w:color="auto"/>
              <w:right w:val="single" w:sz="4" w:space="0" w:color="auto"/>
            </w:tcBorders>
            <w:noWrap/>
            <w:hideMark/>
          </w:tcPr>
          <w:p w:rsidR="00C02773" w:rsidRPr="00CE4F38" w:rsidRDefault="008F51EC">
            <w:pPr>
              <w:spacing w:line="276" w:lineRule="auto"/>
              <w:jc w:val="center"/>
              <w:rPr>
                <w:rFonts w:eastAsia="MS Mincho" w:cs="Arial"/>
                <w:sz w:val="16"/>
                <w:szCs w:val="16"/>
              </w:rPr>
            </w:pPr>
            <w:r>
              <w:rPr>
                <w:rFonts w:eastAsia="MS Mincho" w:cs="Arial"/>
                <w:sz w:val="16"/>
                <w:szCs w:val="16"/>
              </w:rPr>
              <w:t>42</w:t>
            </w:r>
          </w:p>
        </w:tc>
        <w:tc>
          <w:tcPr>
            <w:tcW w:w="261" w:type="dxa"/>
            <w:shd w:val="clear" w:color="auto" w:fill="C0C0C0"/>
            <w:noWrap/>
            <w:vAlign w:val="bottom"/>
            <w:hideMark/>
          </w:tcPr>
          <w:p w:rsidR="00C02773" w:rsidRPr="00CE4F38" w:rsidRDefault="008F51EC">
            <w:pPr>
              <w:spacing w:line="276" w:lineRule="auto"/>
              <w:rPr>
                <w:rFonts w:eastAsia="MS Mincho" w:cs="Arial"/>
                <w:b/>
                <w:bCs/>
                <w:sz w:val="16"/>
                <w:szCs w:val="16"/>
              </w:rPr>
            </w:pPr>
            <w:r w:rsidRPr="00CE4F38">
              <w:rPr>
                <w:rFonts w:eastAsia="MS Mincho" w:cs="Arial"/>
                <w:b/>
                <w:bCs/>
                <w:sz w:val="16"/>
                <w:szCs w:val="16"/>
              </w:rPr>
              <w:t> </w:t>
            </w:r>
          </w:p>
        </w:tc>
        <w:tc>
          <w:tcPr>
            <w:tcW w:w="938" w:type="dxa"/>
            <w:shd w:val="clear" w:color="auto" w:fill="C0C0C0"/>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c>
          <w:tcPr>
            <w:tcW w:w="2731" w:type="dxa"/>
            <w:shd w:val="clear" w:color="auto" w:fill="C0C0C0"/>
            <w:noWrap/>
            <w:vAlign w:val="bottom"/>
            <w:hideMark/>
          </w:tcPr>
          <w:p w:rsidR="00C02773" w:rsidRPr="00CE4F38" w:rsidRDefault="008F51EC">
            <w:pPr>
              <w:spacing w:line="276" w:lineRule="auto"/>
              <w:rPr>
                <w:rFonts w:eastAsia="MS Mincho" w:cs="Arial"/>
                <w:b/>
                <w:sz w:val="16"/>
                <w:szCs w:val="16"/>
              </w:rPr>
            </w:pPr>
            <w:r w:rsidRPr="00CE4F38">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c>
          <w:tcPr>
            <w:tcW w:w="2383" w:type="dxa"/>
            <w:noWrap/>
            <w:vAlign w:val="bottom"/>
          </w:tcPr>
          <w:p w:rsidR="00C02773" w:rsidRPr="00CE4F38" w:rsidRDefault="00C02773">
            <w:pPr>
              <w:spacing w:line="276" w:lineRule="auto"/>
              <w:rPr>
                <w:rFonts w:eastAsia="MS Mincho" w:cs="Arial"/>
                <w:sz w:val="16"/>
                <w:szCs w:val="16"/>
              </w:rPr>
            </w:pPr>
          </w:p>
        </w:tc>
        <w:tc>
          <w:tcPr>
            <w:tcW w:w="914" w:type="dxa"/>
            <w:noWrap/>
            <w:vAlign w:val="bottom"/>
          </w:tcPr>
          <w:p w:rsidR="00C02773" w:rsidRPr="00CE4F38" w:rsidRDefault="00C02773">
            <w:pPr>
              <w:spacing w:line="276" w:lineRule="auto"/>
              <w:rPr>
                <w:rFonts w:eastAsia="MS Mincho" w:cs="Arial"/>
                <w:sz w:val="16"/>
                <w:szCs w:val="16"/>
              </w:rPr>
            </w:pPr>
          </w:p>
        </w:tc>
        <w:tc>
          <w:tcPr>
            <w:tcW w:w="261" w:type="dxa"/>
            <w:shd w:val="clear" w:color="auto" w:fill="C0C0C0"/>
            <w:noWrap/>
            <w:hideMark/>
          </w:tcPr>
          <w:p w:rsidR="00C02773" w:rsidRPr="00CE4F38" w:rsidRDefault="008F51EC">
            <w:pPr>
              <w:spacing w:line="276" w:lineRule="auto"/>
              <w:jc w:val="center"/>
              <w:rPr>
                <w:rFonts w:eastAsia="MS Mincho" w:cs="Arial"/>
                <w:sz w:val="16"/>
                <w:szCs w:val="16"/>
              </w:rPr>
            </w:pPr>
            <w:r w:rsidRPr="00CE4F38">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CE4F38" w:rsidRDefault="008F51EC">
            <w:pPr>
              <w:spacing w:line="276" w:lineRule="auto"/>
              <w:jc w:val="center"/>
              <w:rPr>
                <w:rFonts w:eastAsia="MS Mincho" w:cs="Arial"/>
                <w:b/>
                <w:bCs/>
                <w:sz w:val="16"/>
                <w:szCs w:val="16"/>
              </w:rPr>
            </w:pPr>
            <w:r w:rsidRPr="00CE4F38">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c>
          <w:tcPr>
            <w:tcW w:w="2383" w:type="dxa"/>
            <w:noWrap/>
            <w:vAlign w:val="bottom"/>
          </w:tcPr>
          <w:p w:rsidR="00C02773" w:rsidRPr="00CE4F38" w:rsidRDefault="00C02773">
            <w:pPr>
              <w:spacing w:line="276" w:lineRule="auto"/>
              <w:rPr>
                <w:rFonts w:eastAsia="MS Mincho" w:cs="Arial"/>
                <w:sz w:val="16"/>
                <w:szCs w:val="16"/>
              </w:rPr>
            </w:pPr>
          </w:p>
        </w:tc>
        <w:tc>
          <w:tcPr>
            <w:tcW w:w="914" w:type="dxa"/>
            <w:noWrap/>
            <w:vAlign w:val="bottom"/>
          </w:tcPr>
          <w:p w:rsidR="00C02773" w:rsidRPr="00CE4F38"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CE4F38" w:rsidRDefault="008F51EC">
            <w:pPr>
              <w:spacing w:line="276" w:lineRule="auto"/>
              <w:rPr>
                <w:rFonts w:eastAsia="MS Mincho" w:cs="Arial"/>
                <w:b/>
                <w:bCs/>
                <w:sz w:val="16"/>
                <w:szCs w:val="16"/>
              </w:rPr>
            </w:pPr>
            <w:r w:rsidRPr="00CE4F38">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Pr="00CE4F38" w:rsidRDefault="008F51EC">
            <w:pPr>
              <w:spacing w:line="276" w:lineRule="auto"/>
              <w:rPr>
                <w:rFonts w:eastAsia="MS Mincho" w:cs="Arial"/>
                <w:b/>
                <w:bCs/>
                <w:sz w:val="16"/>
                <w:szCs w:val="16"/>
              </w:rPr>
            </w:pPr>
            <w:r w:rsidRPr="00CE4F38">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Pr="00CE4F38" w:rsidRDefault="008F51EC">
            <w:pPr>
              <w:spacing w:line="276" w:lineRule="auto"/>
              <w:rPr>
                <w:rFonts w:eastAsia="MS Mincho" w:cs="Arial"/>
                <w:b/>
                <w:bCs/>
                <w:sz w:val="16"/>
                <w:szCs w:val="16"/>
              </w:rPr>
            </w:pPr>
            <w:r w:rsidRPr="00CE4F38">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c>
          <w:tcPr>
            <w:tcW w:w="2383" w:type="dxa"/>
            <w:tcBorders>
              <w:top w:val="nil"/>
              <w:left w:val="nil"/>
              <w:bottom w:val="single" w:sz="4" w:space="0" w:color="auto"/>
              <w:right w:val="nil"/>
            </w:tcBorders>
            <w:noWrap/>
            <w:vAlign w:val="bottom"/>
          </w:tcPr>
          <w:p w:rsidR="00C02773" w:rsidRPr="00CE4F38" w:rsidRDefault="00C02773">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C02773" w:rsidRPr="00CE4F38"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C02773" w:rsidRPr="00CE4F38" w:rsidRDefault="008F51EC">
            <w:pPr>
              <w:spacing w:line="276" w:lineRule="auto"/>
              <w:rPr>
                <w:rFonts w:eastAsia="MS Mincho" w:cs="Arial"/>
                <w:sz w:val="16"/>
                <w:szCs w:val="16"/>
              </w:rPr>
            </w:pPr>
            <w:r w:rsidRPr="00CE4F38">
              <w:rPr>
                <w:rFonts w:eastAsia="MS Mincho" w:cs="Arial"/>
                <w:sz w:val="16"/>
                <w:szCs w:val="16"/>
              </w:rPr>
              <w:t>--</w:t>
            </w:r>
          </w:p>
        </w:tc>
      </w:tr>
    </w:tbl>
    <w:p w:rsidR="00C02773" w:rsidRDefault="00C02773" w:rsidP="00C02773">
      <w:pPr>
        <w:rPr>
          <w:rFonts w:eastAsia="MS Mincho" w:cs="Arial"/>
        </w:rPr>
      </w:pPr>
    </w:p>
    <w:p w:rsidR="00C02773" w:rsidRDefault="00C02773">
      <w:pPr>
        <w:rPr>
          <w:rFonts w:eastAsia="MS Mincho"/>
        </w:rPr>
      </w:pPr>
    </w:p>
    <w:p w:rsidR="00C02773" w:rsidRDefault="00C02773"/>
    <w:p w:rsidR="00C02773" w:rsidRDefault="00C02773"/>
    <w:p w:rsidR="00C02773" w:rsidRDefault="008F51EC" w:rsidP="00113E44">
      <w:pPr>
        <w:pStyle w:val="Heading4"/>
      </w:pPr>
      <w:r w:rsidRPr="00B9479B">
        <w:t>TP-PHY-TPP-REQ-092286/B-MediaPlayerServer - MediaPlayerClient2</w:t>
      </w:r>
    </w:p>
    <w:p w:rsidR="00C02773" w:rsidRPr="0039790F" w:rsidRDefault="008F51EC" w:rsidP="00C02773">
      <w:pPr>
        <w:rPr>
          <w:rFonts w:eastAsia="MS Mincho" w:cs="Arial"/>
        </w:rPr>
      </w:pPr>
      <w:r w:rsidRPr="0039790F">
        <w:rPr>
          <w:rFonts w:eastAsia="MS Mincho" w:cs="Arial"/>
        </w:rPr>
        <w:t xml:space="preserve">The MediaPlayerServer – MediaPlayerClient2 channel is representing the channel connecting "Media Player Server" features and "Media Player Client2" features. The "Media Player Server" represents a media playback unit. "Media Player Client2" represents a Heads </w:t>
      </w:r>
      <w:proofErr w:type="gramStart"/>
      <w:r w:rsidRPr="0039790F">
        <w:rPr>
          <w:rFonts w:eastAsia="MS Mincho" w:cs="Arial"/>
        </w:rPr>
        <w:t>Up</w:t>
      </w:r>
      <w:proofErr w:type="gramEnd"/>
      <w:r w:rsidRPr="0039790F">
        <w:rPr>
          <w:rFonts w:eastAsia="MS Mincho" w:cs="Arial"/>
        </w:rPr>
        <w:t xml:space="preserve"> Display. </w:t>
      </w:r>
    </w:p>
    <w:p w:rsidR="00C02773" w:rsidRDefault="00C02773" w:rsidP="00C02773">
      <w:pPr>
        <w:rPr>
          <w:rFonts w:eastAsia="MS Mincho" w:cs="Arial"/>
        </w:rPr>
      </w:pPr>
    </w:p>
    <w:tbl>
      <w:tblPr>
        <w:tblW w:w="10360" w:type="dxa"/>
        <w:jc w:val="center"/>
        <w:tblLook w:val="04A0" w:firstRow="1" w:lastRow="0" w:firstColumn="1" w:lastColumn="0" w:noHBand="0" w:noVBand="1"/>
      </w:tblPr>
      <w:tblGrid>
        <w:gridCol w:w="762"/>
        <w:gridCol w:w="2383"/>
        <w:gridCol w:w="914"/>
        <w:gridCol w:w="261"/>
        <w:gridCol w:w="1223"/>
        <w:gridCol w:w="2731"/>
        <w:gridCol w:w="2086"/>
      </w:tblGrid>
      <w:tr w:rsidR="00C02773" w:rsidTr="00C02773">
        <w:trPr>
          <w:cantSplit/>
          <w:trHeight w:val="270"/>
          <w:jc w:val="center"/>
        </w:trPr>
        <w:tc>
          <w:tcPr>
            <w:tcW w:w="10360"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39790F" w:rsidRDefault="008F51EC">
            <w:pPr>
              <w:spacing w:line="276" w:lineRule="auto"/>
              <w:jc w:val="center"/>
              <w:rPr>
                <w:rFonts w:eastAsia="MS Mincho" w:cs="Arial"/>
                <w:b/>
                <w:bCs/>
                <w:sz w:val="16"/>
                <w:szCs w:val="16"/>
              </w:rPr>
            </w:pPr>
            <w:r w:rsidRPr="0039790F">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Pr="0039790F" w:rsidRDefault="008F51EC">
            <w:pPr>
              <w:spacing w:line="276" w:lineRule="auto"/>
              <w:rPr>
                <w:rFonts w:eastAsia="MS Mincho" w:cs="Arial"/>
                <w:b/>
                <w:bCs/>
                <w:sz w:val="16"/>
                <w:szCs w:val="16"/>
              </w:rPr>
            </w:pPr>
            <w:r w:rsidRPr="0039790F">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Pr="0039790F" w:rsidRDefault="008F51EC">
            <w:pPr>
              <w:spacing w:line="276" w:lineRule="auto"/>
              <w:rPr>
                <w:rFonts w:eastAsia="MS Mincho" w:cs="Arial"/>
                <w:b/>
                <w:bCs/>
                <w:sz w:val="16"/>
                <w:szCs w:val="16"/>
              </w:rPr>
            </w:pPr>
            <w:r w:rsidRPr="0039790F">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Pr="0039790F" w:rsidRDefault="008F51EC">
            <w:pPr>
              <w:spacing w:line="276" w:lineRule="auto"/>
              <w:rPr>
                <w:rFonts w:eastAsia="MS Mincho" w:cs="Arial"/>
                <w:b/>
                <w:bCs/>
                <w:sz w:val="16"/>
                <w:szCs w:val="16"/>
              </w:rPr>
            </w:pPr>
            <w:r w:rsidRPr="0039790F">
              <w:rPr>
                <w:rFonts w:eastAsia="MS Mincho" w:cs="Arial"/>
                <w:b/>
                <w:bCs/>
                <w:sz w:val="16"/>
                <w:szCs w:val="16"/>
              </w:rPr>
              <w:t>TP Index</w:t>
            </w:r>
          </w:p>
        </w:tc>
        <w:tc>
          <w:tcPr>
            <w:tcW w:w="261" w:type="dxa"/>
            <w:shd w:val="clear" w:color="auto" w:fill="C0C0C0"/>
            <w:noWrap/>
            <w:vAlign w:val="bottom"/>
            <w:hideMark/>
          </w:tcPr>
          <w:p w:rsidR="00C02773" w:rsidRPr="0039790F" w:rsidRDefault="008F51EC">
            <w:pPr>
              <w:spacing w:line="276" w:lineRule="auto"/>
              <w:jc w:val="center"/>
              <w:rPr>
                <w:rFonts w:eastAsia="MS Mincho" w:cs="Arial"/>
                <w:b/>
                <w:bCs/>
                <w:sz w:val="16"/>
                <w:szCs w:val="16"/>
              </w:rPr>
            </w:pPr>
            <w:r w:rsidRPr="0039790F">
              <w:rPr>
                <w:rFonts w:eastAsia="MS Mincho" w:cs="Arial"/>
                <w:b/>
                <w:bCs/>
                <w:sz w:val="16"/>
                <w:szCs w:val="16"/>
              </w:rPr>
              <w:t> </w:t>
            </w:r>
          </w:p>
        </w:tc>
        <w:tc>
          <w:tcPr>
            <w:tcW w:w="1223" w:type="dxa"/>
            <w:shd w:val="clear" w:color="auto" w:fill="C0C0C0"/>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c>
          <w:tcPr>
            <w:tcW w:w="2731" w:type="dxa"/>
            <w:shd w:val="clear" w:color="auto" w:fill="C0C0C0"/>
            <w:noWrap/>
            <w:vAlign w:val="bottom"/>
            <w:hideMark/>
          </w:tcPr>
          <w:p w:rsidR="00C02773" w:rsidRPr="0039790F" w:rsidRDefault="008F51EC">
            <w:pPr>
              <w:spacing w:line="276" w:lineRule="auto"/>
              <w:rPr>
                <w:rFonts w:eastAsia="MS Mincho" w:cs="Arial"/>
                <w:b/>
                <w:sz w:val="16"/>
                <w:szCs w:val="16"/>
              </w:rPr>
            </w:pPr>
            <w:r w:rsidRPr="0039790F">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Pr="0039790F" w:rsidRDefault="008F51EC">
            <w:pPr>
              <w:spacing w:line="276" w:lineRule="auto"/>
              <w:rPr>
                <w:rFonts w:eastAsia="MS Mincho" w:cs="Arial"/>
                <w:sz w:val="16"/>
                <w:szCs w:val="16"/>
              </w:rPr>
            </w:pPr>
            <w:r w:rsidRPr="0039790F">
              <w:rPr>
                <w:rFonts w:eastAsia="MS Mincho" w:cs="Arial"/>
                <w:sz w:val="16"/>
                <w:szCs w:val="16"/>
              </w:rPr>
              <w:t> 0x</w:t>
            </w:r>
            <w:r>
              <w:rPr>
                <w:rFonts w:cs="Arial"/>
                <w:sz w:val="16"/>
                <w:szCs w:val="16"/>
              </w:rPr>
              <w:t>242</w:t>
            </w:r>
          </w:p>
        </w:tc>
        <w:tc>
          <w:tcPr>
            <w:tcW w:w="2383" w:type="dxa"/>
            <w:tcBorders>
              <w:top w:val="nil"/>
              <w:left w:val="nil"/>
              <w:bottom w:val="single" w:sz="4" w:space="0" w:color="auto"/>
              <w:right w:val="single" w:sz="4" w:space="0" w:color="auto"/>
            </w:tcBorders>
            <w:noWrap/>
            <w:hideMark/>
          </w:tcPr>
          <w:p w:rsidR="00C02773" w:rsidRPr="0039790F" w:rsidRDefault="008F51EC">
            <w:pPr>
              <w:spacing w:line="276" w:lineRule="auto"/>
              <w:rPr>
                <w:rFonts w:eastAsia="MS Mincho" w:cs="Arial"/>
                <w:sz w:val="16"/>
                <w:szCs w:val="16"/>
              </w:rPr>
            </w:pPr>
            <w:r w:rsidRPr="00E31545">
              <w:rPr>
                <w:rFonts w:eastAsia="MS Mincho" w:cs="Arial"/>
                <w:sz w:val="16"/>
                <w:szCs w:val="16"/>
              </w:rPr>
              <w:t>CONMP_RDISP2_WORD_Tx</w:t>
            </w:r>
          </w:p>
        </w:tc>
        <w:tc>
          <w:tcPr>
            <w:tcW w:w="914" w:type="dxa"/>
            <w:tcBorders>
              <w:top w:val="nil"/>
              <w:left w:val="nil"/>
              <w:bottom w:val="single" w:sz="4" w:space="0" w:color="auto"/>
              <w:right w:val="single" w:sz="4" w:space="0" w:color="auto"/>
            </w:tcBorders>
            <w:noWrap/>
            <w:hideMark/>
          </w:tcPr>
          <w:p w:rsidR="00C02773" w:rsidRPr="0039790F" w:rsidRDefault="008F51EC">
            <w:pPr>
              <w:spacing w:line="276" w:lineRule="auto"/>
              <w:jc w:val="center"/>
              <w:rPr>
                <w:rFonts w:eastAsia="MS Mincho" w:cs="Arial"/>
                <w:sz w:val="16"/>
                <w:szCs w:val="16"/>
              </w:rPr>
            </w:pPr>
            <w:r>
              <w:rPr>
                <w:rFonts w:eastAsia="MS Mincho" w:cs="Arial"/>
                <w:sz w:val="16"/>
                <w:szCs w:val="16"/>
              </w:rPr>
              <w:t>43</w:t>
            </w:r>
          </w:p>
        </w:tc>
        <w:tc>
          <w:tcPr>
            <w:tcW w:w="261" w:type="dxa"/>
            <w:shd w:val="clear" w:color="auto" w:fill="C0C0C0"/>
            <w:noWrap/>
            <w:vAlign w:val="bottom"/>
            <w:hideMark/>
          </w:tcPr>
          <w:p w:rsidR="00C02773" w:rsidRPr="0039790F" w:rsidRDefault="008F51EC">
            <w:pPr>
              <w:spacing w:line="276" w:lineRule="auto"/>
              <w:rPr>
                <w:rFonts w:eastAsia="MS Mincho" w:cs="Arial"/>
                <w:b/>
                <w:bCs/>
                <w:sz w:val="16"/>
                <w:szCs w:val="16"/>
              </w:rPr>
            </w:pPr>
            <w:r w:rsidRPr="0039790F">
              <w:rPr>
                <w:rFonts w:eastAsia="MS Mincho" w:cs="Arial"/>
                <w:b/>
                <w:bCs/>
                <w:sz w:val="16"/>
                <w:szCs w:val="16"/>
              </w:rPr>
              <w:t> </w:t>
            </w:r>
          </w:p>
        </w:tc>
        <w:tc>
          <w:tcPr>
            <w:tcW w:w="1223" w:type="dxa"/>
            <w:shd w:val="clear" w:color="auto" w:fill="C0C0C0"/>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c>
          <w:tcPr>
            <w:tcW w:w="2731" w:type="dxa"/>
            <w:shd w:val="clear" w:color="auto" w:fill="C0C0C0"/>
            <w:noWrap/>
            <w:vAlign w:val="bottom"/>
            <w:hideMark/>
          </w:tcPr>
          <w:p w:rsidR="00C02773" w:rsidRPr="0039790F" w:rsidRDefault="008F51EC">
            <w:pPr>
              <w:spacing w:line="276" w:lineRule="auto"/>
              <w:rPr>
                <w:rFonts w:eastAsia="MS Mincho" w:cs="Arial"/>
                <w:b/>
                <w:sz w:val="16"/>
                <w:szCs w:val="16"/>
              </w:rPr>
            </w:pPr>
            <w:r w:rsidRPr="0039790F">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39790F" w:rsidRDefault="00C02773">
            <w:pPr>
              <w:spacing w:line="276" w:lineRule="auto"/>
              <w:rPr>
                <w:rFonts w:eastAsia="MS Mincho" w:cs="Arial"/>
                <w:sz w:val="16"/>
                <w:szCs w:val="16"/>
              </w:rPr>
            </w:pPr>
          </w:p>
        </w:tc>
        <w:tc>
          <w:tcPr>
            <w:tcW w:w="2383" w:type="dxa"/>
            <w:noWrap/>
            <w:vAlign w:val="bottom"/>
          </w:tcPr>
          <w:p w:rsidR="00C02773" w:rsidRPr="0039790F" w:rsidRDefault="00C02773">
            <w:pPr>
              <w:spacing w:line="276" w:lineRule="auto"/>
              <w:rPr>
                <w:rFonts w:eastAsia="MS Mincho" w:cs="Arial"/>
                <w:sz w:val="16"/>
                <w:szCs w:val="16"/>
              </w:rPr>
            </w:pPr>
          </w:p>
        </w:tc>
        <w:tc>
          <w:tcPr>
            <w:tcW w:w="914" w:type="dxa"/>
            <w:noWrap/>
            <w:vAlign w:val="bottom"/>
          </w:tcPr>
          <w:p w:rsidR="00C02773" w:rsidRPr="0039790F" w:rsidRDefault="00C02773">
            <w:pPr>
              <w:spacing w:line="276" w:lineRule="auto"/>
              <w:rPr>
                <w:rFonts w:eastAsia="MS Mincho" w:cs="Arial"/>
                <w:sz w:val="16"/>
                <w:szCs w:val="16"/>
              </w:rPr>
            </w:pPr>
          </w:p>
        </w:tc>
        <w:tc>
          <w:tcPr>
            <w:tcW w:w="261" w:type="dxa"/>
            <w:shd w:val="clear" w:color="auto" w:fill="C0C0C0"/>
            <w:noWrap/>
            <w:hideMark/>
          </w:tcPr>
          <w:p w:rsidR="00C02773" w:rsidRPr="0039790F" w:rsidRDefault="008F51EC">
            <w:pPr>
              <w:spacing w:line="276" w:lineRule="auto"/>
              <w:jc w:val="center"/>
              <w:rPr>
                <w:rFonts w:eastAsia="MS Mincho" w:cs="Arial"/>
                <w:sz w:val="16"/>
                <w:szCs w:val="16"/>
              </w:rPr>
            </w:pPr>
            <w:r w:rsidRPr="0039790F">
              <w:rPr>
                <w:rFonts w:eastAsia="MS Mincho" w:cs="Arial"/>
                <w:sz w:val="16"/>
                <w:szCs w:val="16"/>
              </w:rPr>
              <w:t> </w:t>
            </w:r>
          </w:p>
        </w:tc>
        <w:tc>
          <w:tcPr>
            <w:tcW w:w="6040"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39790F" w:rsidRDefault="008F51EC">
            <w:pPr>
              <w:spacing w:line="276" w:lineRule="auto"/>
              <w:jc w:val="center"/>
              <w:rPr>
                <w:rFonts w:eastAsia="MS Mincho" w:cs="Arial"/>
                <w:b/>
                <w:bCs/>
                <w:sz w:val="16"/>
                <w:szCs w:val="16"/>
              </w:rPr>
            </w:pPr>
            <w:r w:rsidRPr="0039790F">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c>
          <w:tcPr>
            <w:tcW w:w="2383" w:type="dxa"/>
            <w:noWrap/>
            <w:vAlign w:val="bottom"/>
          </w:tcPr>
          <w:p w:rsidR="00C02773" w:rsidRPr="0039790F" w:rsidRDefault="00C02773">
            <w:pPr>
              <w:spacing w:line="276" w:lineRule="auto"/>
              <w:rPr>
                <w:rFonts w:eastAsia="MS Mincho" w:cs="Arial"/>
                <w:sz w:val="16"/>
                <w:szCs w:val="16"/>
              </w:rPr>
            </w:pPr>
          </w:p>
        </w:tc>
        <w:tc>
          <w:tcPr>
            <w:tcW w:w="914" w:type="dxa"/>
            <w:noWrap/>
            <w:vAlign w:val="bottom"/>
          </w:tcPr>
          <w:p w:rsidR="00C02773" w:rsidRPr="0039790F"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c>
          <w:tcPr>
            <w:tcW w:w="1223" w:type="dxa"/>
            <w:tcBorders>
              <w:top w:val="nil"/>
              <w:left w:val="single" w:sz="4" w:space="0" w:color="auto"/>
              <w:bottom w:val="single" w:sz="4" w:space="0" w:color="auto"/>
              <w:right w:val="single" w:sz="4" w:space="0" w:color="auto"/>
            </w:tcBorders>
            <w:noWrap/>
            <w:vAlign w:val="bottom"/>
            <w:hideMark/>
          </w:tcPr>
          <w:p w:rsidR="00C02773" w:rsidRPr="0039790F" w:rsidRDefault="008F51EC">
            <w:pPr>
              <w:spacing w:line="276" w:lineRule="auto"/>
              <w:rPr>
                <w:rFonts w:eastAsia="MS Mincho" w:cs="Arial"/>
                <w:b/>
                <w:bCs/>
                <w:sz w:val="16"/>
                <w:szCs w:val="16"/>
              </w:rPr>
            </w:pPr>
            <w:r w:rsidRPr="0039790F">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Pr="0039790F" w:rsidRDefault="008F51EC">
            <w:pPr>
              <w:spacing w:line="276" w:lineRule="auto"/>
              <w:rPr>
                <w:rFonts w:eastAsia="MS Mincho" w:cs="Arial"/>
                <w:b/>
                <w:bCs/>
                <w:sz w:val="16"/>
                <w:szCs w:val="16"/>
              </w:rPr>
            </w:pPr>
            <w:r w:rsidRPr="0039790F">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Pr="0039790F" w:rsidRDefault="008F51EC">
            <w:pPr>
              <w:spacing w:line="276" w:lineRule="auto"/>
              <w:rPr>
                <w:rFonts w:eastAsia="MS Mincho" w:cs="Arial"/>
                <w:b/>
                <w:bCs/>
                <w:sz w:val="16"/>
                <w:szCs w:val="16"/>
              </w:rPr>
            </w:pPr>
            <w:r w:rsidRPr="0039790F">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c>
          <w:tcPr>
            <w:tcW w:w="2383" w:type="dxa"/>
            <w:tcBorders>
              <w:top w:val="nil"/>
              <w:left w:val="nil"/>
              <w:bottom w:val="nil"/>
              <w:right w:val="nil"/>
            </w:tcBorders>
            <w:noWrap/>
            <w:vAlign w:val="bottom"/>
          </w:tcPr>
          <w:p w:rsidR="00C02773" w:rsidRPr="0039790F" w:rsidRDefault="00C02773">
            <w:pPr>
              <w:spacing w:line="276" w:lineRule="auto"/>
              <w:rPr>
                <w:rFonts w:eastAsia="MS Mincho" w:cs="Arial"/>
                <w:sz w:val="16"/>
                <w:szCs w:val="16"/>
              </w:rPr>
            </w:pPr>
          </w:p>
        </w:tc>
        <w:tc>
          <w:tcPr>
            <w:tcW w:w="914" w:type="dxa"/>
            <w:tcBorders>
              <w:top w:val="nil"/>
              <w:left w:val="nil"/>
              <w:bottom w:val="nil"/>
              <w:right w:val="nil"/>
            </w:tcBorders>
            <w:noWrap/>
            <w:vAlign w:val="bottom"/>
          </w:tcPr>
          <w:p w:rsidR="00C02773" w:rsidRPr="0039790F" w:rsidRDefault="00C02773">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hideMark/>
          </w:tcPr>
          <w:p w:rsidR="00C02773" w:rsidRPr="0039790F" w:rsidRDefault="008F51EC">
            <w:pPr>
              <w:spacing w:line="276" w:lineRule="auto"/>
              <w:rPr>
                <w:rFonts w:eastAsia="MS Mincho" w:cs="Arial"/>
                <w:sz w:val="16"/>
                <w:szCs w:val="16"/>
              </w:rPr>
            </w:pPr>
            <w:r w:rsidRPr="0039790F">
              <w:rPr>
                <w:rFonts w:eastAsia="MS Mincho" w:cs="Arial"/>
                <w:sz w:val="16"/>
                <w:szCs w:val="16"/>
              </w:rPr>
              <w:t> </w:t>
            </w:r>
          </w:p>
        </w:tc>
        <w:tc>
          <w:tcPr>
            <w:tcW w:w="1223" w:type="dxa"/>
            <w:tcBorders>
              <w:top w:val="single" w:sz="4" w:space="0" w:color="auto"/>
              <w:left w:val="single" w:sz="4" w:space="0" w:color="auto"/>
              <w:bottom w:val="single" w:sz="4" w:space="0" w:color="auto"/>
              <w:right w:val="single" w:sz="4" w:space="0" w:color="auto"/>
            </w:tcBorders>
            <w:noWrap/>
            <w:vAlign w:val="bottom"/>
            <w:hideMark/>
          </w:tcPr>
          <w:p w:rsidR="00C02773" w:rsidRPr="0039790F" w:rsidRDefault="008F51EC">
            <w:pPr>
              <w:spacing w:line="276" w:lineRule="auto"/>
              <w:rPr>
                <w:rFonts w:eastAsia="MS Mincho" w:cs="Arial"/>
                <w:sz w:val="16"/>
                <w:szCs w:val="16"/>
              </w:rPr>
            </w:pPr>
            <w:r w:rsidRPr="0039790F">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rsidR="00C02773" w:rsidRPr="0039790F" w:rsidRDefault="008F51EC">
            <w:pPr>
              <w:spacing w:line="276" w:lineRule="auto"/>
              <w:rPr>
                <w:rFonts w:eastAsia="MS Mincho" w:cs="Arial"/>
                <w:sz w:val="16"/>
                <w:szCs w:val="16"/>
              </w:rPr>
            </w:pPr>
            <w:r w:rsidRPr="0039790F">
              <w:rPr>
                <w:rFonts w:cs="Arial"/>
                <w:snapToGrid w:val="0"/>
                <w:sz w:val="16"/>
                <w:szCs w:val="16"/>
                <w:lang w:val="en-GB"/>
              </w:rPr>
              <w:t>MediaInformation_St</w:t>
            </w:r>
          </w:p>
        </w:tc>
        <w:tc>
          <w:tcPr>
            <w:tcW w:w="2086" w:type="dxa"/>
            <w:tcBorders>
              <w:top w:val="single" w:sz="4" w:space="0" w:color="auto"/>
              <w:left w:val="nil"/>
              <w:bottom w:val="single" w:sz="4" w:space="0" w:color="auto"/>
              <w:right w:val="single" w:sz="4" w:space="0" w:color="auto"/>
            </w:tcBorders>
            <w:noWrap/>
            <w:vAlign w:val="bottom"/>
            <w:hideMark/>
          </w:tcPr>
          <w:p w:rsidR="00C02773" w:rsidRPr="0039790F" w:rsidRDefault="008F51EC">
            <w:pPr>
              <w:spacing w:line="276" w:lineRule="auto"/>
              <w:rPr>
                <w:rFonts w:eastAsia="MS Mincho" w:cs="Arial"/>
                <w:sz w:val="16"/>
                <w:szCs w:val="16"/>
              </w:rPr>
            </w:pPr>
            <w:r w:rsidRPr="0039790F">
              <w:rPr>
                <w:rFonts w:cs="Arial"/>
                <w:snapToGrid w:val="0"/>
                <w:sz w:val="16"/>
                <w:szCs w:val="16"/>
              </w:rPr>
              <w:t>Generic Metadata</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39790F" w:rsidRDefault="00C02773">
            <w:pPr>
              <w:spacing w:line="276" w:lineRule="auto"/>
              <w:rPr>
                <w:rFonts w:eastAsia="MS Mincho" w:cs="Arial"/>
                <w:sz w:val="16"/>
                <w:szCs w:val="16"/>
              </w:rPr>
            </w:pPr>
          </w:p>
        </w:tc>
        <w:tc>
          <w:tcPr>
            <w:tcW w:w="2383" w:type="dxa"/>
            <w:tcBorders>
              <w:top w:val="nil"/>
              <w:left w:val="nil"/>
              <w:bottom w:val="nil"/>
              <w:right w:val="nil"/>
            </w:tcBorders>
            <w:noWrap/>
            <w:vAlign w:val="bottom"/>
          </w:tcPr>
          <w:p w:rsidR="00C02773" w:rsidRPr="0039790F" w:rsidRDefault="00C02773">
            <w:pPr>
              <w:spacing w:line="276" w:lineRule="auto"/>
              <w:rPr>
                <w:rFonts w:eastAsia="MS Mincho" w:cs="Arial"/>
                <w:sz w:val="16"/>
                <w:szCs w:val="16"/>
              </w:rPr>
            </w:pPr>
          </w:p>
        </w:tc>
        <w:tc>
          <w:tcPr>
            <w:tcW w:w="914" w:type="dxa"/>
            <w:tcBorders>
              <w:top w:val="nil"/>
              <w:left w:val="nil"/>
              <w:bottom w:val="nil"/>
              <w:right w:val="nil"/>
            </w:tcBorders>
            <w:noWrap/>
            <w:vAlign w:val="bottom"/>
          </w:tcPr>
          <w:p w:rsidR="00C02773" w:rsidRPr="0039790F" w:rsidRDefault="00C02773">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Pr="0039790F" w:rsidRDefault="00C02773">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rsidR="00C02773" w:rsidRPr="0039790F" w:rsidRDefault="008F51EC">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rsidR="00C02773" w:rsidRPr="0039790F" w:rsidRDefault="008F51EC">
            <w:pPr>
              <w:spacing w:line="276" w:lineRule="auto"/>
              <w:rPr>
                <w:rFonts w:cs="Arial"/>
                <w:snapToGrid w:val="0"/>
                <w:sz w:val="16"/>
                <w:szCs w:val="16"/>
                <w:lang w:val="en-GB"/>
              </w:rPr>
            </w:pPr>
            <w:r>
              <w:rPr>
                <w:rFonts w:cs="Arial"/>
                <w:snapToGrid w:val="0"/>
                <w:sz w:val="16"/>
                <w:szCs w:val="16"/>
                <w:lang w:val="en-GB"/>
              </w:rPr>
              <w:t>DispInfo_ArtistName_St</w:t>
            </w:r>
          </w:p>
        </w:tc>
        <w:tc>
          <w:tcPr>
            <w:tcW w:w="2086" w:type="dxa"/>
            <w:tcBorders>
              <w:top w:val="single" w:sz="4" w:space="0" w:color="auto"/>
              <w:left w:val="nil"/>
              <w:bottom w:val="single" w:sz="4" w:space="0" w:color="auto"/>
              <w:right w:val="single" w:sz="4" w:space="0" w:color="auto"/>
            </w:tcBorders>
            <w:noWrap/>
            <w:vAlign w:val="bottom"/>
          </w:tcPr>
          <w:p w:rsidR="00C02773" w:rsidRPr="0039790F"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39790F" w:rsidRDefault="00C02773">
            <w:pPr>
              <w:spacing w:line="276" w:lineRule="auto"/>
              <w:rPr>
                <w:rFonts w:eastAsia="MS Mincho" w:cs="Arial"/>
                <w:sz w:val="16"/>
                <w:szCs w:val="16"/>
              </w:rPr>
            </w:pPr>
          </w:p>
        </w:tc>
        <w:tc>
          <w:tcPr>
            <w:tcW w:w="2383" w:type="dxa"/>
            <w:tcBorders>
              <w:top w:val="nil"/>
              <w:left w:val="nil"/>
              <w:bottom w:val="nil"/>
              <w:right w:val="nil"/>
            </w:tcBorders>
            <w:noWrap/>
            <w:vAlign w:val="bottom"/>
          </w:tcPr>
          <w:p w:rsidR="00C02773" w:rsidRPr="0039790F" w:rsidRDefault="00C02773">
            <w:pPr>
              <w:spacing w:line="276" w:lineRule="auto"/>
              <w:rPr>
                <w:rFonts w:eastAsia="MS Mincho" w:cs="Arial"/>
                <w:sz w:val="16"/>
                <w:szCs w:val="16"/>
              </w:rPr>
            </w:pPr>
          </w:p>
        </w:tc>
        <w:tc>
          <w:tcPr>
            <w:tcW w:w="914" w:type="dxa"/>
            <w:tcBorders>
              <w:top w:val="nil"/>
              <w:left w:val="nil"/>
              <w:bottom w:val="nil"/>
              <w:right w:val="nil"/>
            </w:tcBorders>
            <w:noWrap/>
            <w:vAlign w:val="bottom"/>
          </w:tcPr>
          <w:p w:rsidR="00C02773" w:rsidRPr="0039790F" w:rsidRDefault="00C02773">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Pr="0039790F" w:rsidRDefault="00C02773">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rsidR="00C02773" w:rsidRPr="0039790F" w:rsidRDefault="008F51EC">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rsidR="00C02773" w:rsidRPr="0039790F" w:rsidRDefault="008F51EC">
            <w:pPr>
              <w:spacing w:line="276" w:lineRule="auto"/>
              <w:rPr>
                <w:rFonts w:cs="Arial"/>
                <w:snapToGrid w:val="0"/>
                <w:sz w:val="16"/>
                <w:szCs w:val="16"/>
                <w:lang w:val="en-GB"/>
              </w:rPr>
            </w:pPr>
            <w:r>
              <w:rPr>
                <w:rFonts w:cs="Arial"/>
                <w:snapToGrid w:val="0"/>
                <w:sz w:val="16"/>
                <w:szCs w:val="16"/>
                <w:lang w:val="en-GB"/>
              </w:rPr>
              <w:t>SDARS_ChannelName_St</w:t>
            </w:r>
          </w:p>
        </w:tc>
        <w:tc>
          <w:tcPr>
            <w:tcW w:w="2086" w:type="dxa"/>
            <w:tcBorders>
              <w:top w:val="single" w:sz="4" w:space="0" w:color="auto"/>
              <w:left w:val="nil"/>
              <w:bottom w:val="single" w:sz="4" w:space="0" w:color="auto"/>
              <w:right w:val="single" w:sz="4" w:space="0" w:color="auto"/>
            </w:tcBorders>
            <w:noWrap/>
            <w:vAlign w:val="bottom"/>
          </w:tcPr>
          <w:p w:rsidR="00C02773" w:rsidRPr="0039790F"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Pr="0039790F" w:rsidRDefault="00C02773">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rsidR="00C02773" w:rsidRPr="0039790F" w:rsidRDefault="00C02773">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C02773" w:rsidRPr="0039790F"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Pr="0039790F" w:rsidRDefault="00C02773">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lang w:val="en-GB"/>
              </w:rPr>
            </w:pPr>
            <w:r>
              <w:rPr>
                <w:rFonts w:cs="Arial"/>
                <w:snapToGrid w:val="0"/>
                <w:sz w:val="16"/>
                <w:szCs w:val="16"/>
                <w:lang w:val="en-GB"/>
              </w:rPr>
              <w:t>DispInfo_SongTitle_St</w:t>
            </w:r>
          </w:p>
        </w:tc>
        <w:tc>
          <w:tcPr>
            <w:tcW w:w="2086" w:type="dxa"/>
            <w:tcBorders>
              <w:top w:val="single" w:sz="4" w:space="0" w:color="auto"/>
              <w:left w:val="nil"/>
              <w:bottom w:val="single" w:sz="4" w:space="0" w:color="auto"/>
              <w:right w:val="single" w:sz="4" w:space="0" w:color="auto"/>
            </w:tcBorders>
            <w:noWrap/>
            <w:vAlign w:val="bottom"/>
          </w:tcPr>
          <w:p w:rsidR="00C02773" w:rsidRDefault="008F51EC">
            <w:pPr>
              <w:spacing w:line="276" w:lineRule="auto"/>
              <w:rPr>
                <w:rFonts w:cs="Arial"/>
                <w:snapToGrid w:val="0"/>
                <w:sz w:val="16"/>
                <w:szCs w:val="16"/>
              </w:rPr>
            </w:pPr>
            <w:r>
              <w:rPr>
                <w:rFonts w:cs="Arial"/>
                <w:snapToGrid w:val="0"/>
                <w:sz w:val="16"/>
                <w:szCs w:val="16"/>
              </w:rPr>
              <w:t>SDARS</w:t>
            </w:r>
          </w:p>
        </w:tc>
      </w:tr>
    </w:tbl>
    <w:p w:rsidR="00C02773" w:rsidRDefault="00C02773" w:rsidP="00C02773">
      <w:pPr>
        <w:rPr>
          <w:rFonts w:eastAsia="MS Mincho" w:cs="Arial"/>
        </w:rPr>
      </w:pPr>
    </w:p>
    <w:p w:rsidR="00C02773" w:rsidRDefault="00C02773"/>
    <w:p w:rsidR="00C02773" w:rsidRDefault="008F51EC" w:rsidP="00113E44">
      <w:pPr>
        <w:pStyle w:val="Heading4"/>
      </w:pPr>
      <w:r w:rsidRPr="00B9479B">
        <w:t>TP-PHY-TPP-REQ-092287/A-MediaPlayerClient2 - MediaPlayerServer</w:t>
      </w:r>
    </w:p>
    <w:p w:rsidR="00C02773" w:rsidRPr="0017704B" w:rsidRDefault="008F51EC" w:rsidP="00C02773">
      <w:pPr>
        <w:rPr>
          <w:rFonts w:eastAsia="MS Mincho" w:cs="Arial"/>
        </w:rPr>
      </w:pPr>
      <w:r w:rsidRPr="0017704B">
        <w:rPr>
          <w:rFonts w:eastAsia="MS Mincho" w:cs="Arial"/>
        </w:rPr>
        <w:t xml:space="preserve">The MediaPlayerClient2 - MediaPlayerServer channel is representing the channel connecting "Media Player Server" features and "Media Player Client2" features. The "Media Player Server" represents a media playback unit. "Media Player Client2" represents a Heads </w:t>
      </w:r>
      <w:proofErr w:type="gramStart"/>
      <w:r w:rsidRPr="0017704B">
        <w:rPr>
          <w:rFonts w:eastAsia="MS Mincho" w:cs="Arial"/>
        </w:rPr>
        <w:t>Up</w:t>
      </w:r>
      <w:proofErr w:type="gramEnd"/>
      <w:r w:rsidRPr="0017704B">
        <w:rPr>
          <w:rFonts w:eastAsia="MS Mincho" w:cs="Arial"/>
        </w:rPr>
        <w:t xml:space="preserve"> Display. </w:t>
      </w:r>
    </w:p>
    <w:p w:rsidR="00C02773" w:rsidRPr="0017704B" w:rsidRDefault="00C02773" w:rsidP="00C02773">
      <w:pPr>
        <w:rPr>
          <w:rFonts w:eastAsia="MS Mincho" w:cs="Arial"/>
        </w:rPr>
      </w:pPr>
    </w:p>
    <w:p w:rsidR="00C02773" w:rsidRPr="0017704B" w:rsidRDefault="00C02773" w:rsidP="00C02773">
      <w:pPr>
        <w:rPr>
          <w:rFonts w:eastAsia="MS Mincho" w:cs="Arial"/>
        </w:rPr>
      </w:pPr>
    </w:p>
    <w:p w:rsidR="00C02773" w:rsidRPr="0017704B" w:rsidRDefault="008F51EC" w:rsidP="00C02773">
      <w:pPr>
        <w:rPr>
          <w:rFonts w:eastAsia="MS Mincho" w:cs="Arial"/>
        </w:rPr>
      </w:pPr>
      <w:r w:rsidRPr="0017704B">
        <w:rPr>
          <w:rFonts w:eastAsia="MS Mincho" w:cs="Arial"/>
        </w:rPr>
        <w:t xml:space="preserve">This channel is used for </w:t>
      </w:r>
      <w:r w:rsidRPr="0017704B">
        <w:rPr>
          <w:rFonts w:eastAsia="MS Mincho" w:cs="Arial"/>
          <w:u w:val="single"/>
        </w:rPr>
        <w:t>Flow control only</w:t>
      </w:r>
    </w:p>
    <w:p w:rsidR="00C02773" w:rsidRDefault="00C02773" w:rsidP="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17704B" w:rsidRDefault="008F51EC">
            <w:pPr>
              <w:spacing w:line="276" w:lineRule="auto"/>
              <w:jc w:val="center"/>
              <w:rPr>
                <w:rFonts w:eastAsia="MS Mincho" w:cs="Arial"/>
                <w:b/>
                <w:bCs/>
                <w:sz w:val="16"/>
                <w:szCs w:val="16"/>
              </w:rPr>
            </w:pPr>
            <w:r w:rsidRPr="0017704B">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Pr="0017704B" w:rsidRDefault="008F51EC">
            <w:pPr>
              <w:spacing w:line="276" w:lineRule="auto"/>
              <w:rPr>
                <w:rFonts w:eastAsia="MS Mincho" w:cs="Arial"/>
                <w:b/>
                <w:bCs/>
                <w:sz w:val="16"/>
                <w:szCs w:val="16"/>
              </w:rPr>
            </w:pPr>
            <w:r w:rsidRPr="0017704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Pr="0017704B" w:rsidRDefault="008F51EC">
            <w:pPr>
              <w:spacing w:line="276" w:lineRule="auto"/>
              <w:rPr>
                <w:rFonts w:eastAsia="MS Mincho" w:cs="Arial"/>
                <w:b/>
                <w:bCs/>
                <w:sz w:val="16"/>
                <w:szCs w:val="16"/>
              </w:rPr>
            </w:pPr>
            <w:r w:rsidRPr="0017704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Pr="0017704B" w:rsidRDefault="008F51EC">
            <w:pPr>
              <w:spacing w:line="276" w:lineRule="auto"/>
              <w:rPr>
                <w:rFonts w:eastAsia="MS Mincho" w:cs="Arial"/>
                <w:b/>
                <w:bCs/>
                <w:sz w:val="16"/>
                <w:szCs w:val="16"/>
              </w:rPr>
            </w:pPr>
            <w:r w:rsidRPr="0017704B">
              <w:rPr>
                <w:rFonts w:eastAsia="MS Mincho" w:cs="Arial"/>
                <w:b/>
                <w:bCs/>
                <w:sz w:val="16"/>
                <w:szCs w:val="16"/>
              </w:rPr>
              <w:t>TP Index</w:t>
            </w:r>
          </w:p>
        </w:tc>
        <w:tc>
          <w:tcPr>
            <w:tcW w:w="261" w:type="dxa"/>
            <w:shd w:val="clear" w:color="auto" w:fill="C0C0C0"/>
            <w:noWrap/>
            <w:vAlign w:val="bottom"/>
            <w:hideMark/>
          </w:tcPr>
          <w:p w:rsidR="00C02773" w:rsidRPr="0017704B" w:rsidRDefault="008F51EC">
            <w:pPr>
              <w:spacing w:line="276" w:lineRule="auto"/>
              <w:jc w:val="center"/>
              <w:rPr>
                <w:rFonts w:eastAsia="MS Mincho" w:cs="Arial"/>
                <w:b/>
                <w:bCs/>
                <w:sz w:val="16"/>
                <w:szCs w:val="16"/>
              </w:rPr>
            </w:pPr>
            <w:r w:rsidRPr="0017704B">
              <w:rPr>
                <w:rFonts w:eastAsia="MS Mincho" w:cs="Arial"/>
                <w:b/>
                <w:bCs/>
                <w:sz w:val="16"/>
                <w:szCs w:val="16"/>
              </w:rPr>
              <w:t> </w:t>
            </w:r>
          </w:p>
        </w:tc>
        <w:tc>
          <w:tcPr>
            <w:tcW w:w="938" w:type="dxa"/>
            <w:shd w:val="clear" w:color="auto" w:fill="C0C0C0"/>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c>
          <w:tcPr>
            <w:tcW w:w="2731" w:type="dxa"/>
            <w:shd w:val="clear" w:color="auto" w:fill="C0C0C0"/>
            <w:noWrap/>
            <w:vAlign w:val="bottom"/>
            <w:hideMark/>
          </w:tcPr>
          <w:p w:rsidR="00C02773" w:rsidRPr="0017704B" w:rsidRDefault="008F51EC">
            <w:pPr>
              <w:spacing w:line="276" w:lineRule="auto"/>
              <w:rPr>
                <w:rFonts w:eastAsia="MS Mincho" w:cs="Arial"/>
                <w:b/>
                <w:sz w:val="16"/>
                <w:szCs w:val="16"/>
              </w:rPr>
            </w:pPr>
            <w:r w:rsidRPr="0017704B">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Pr="0017704B" w:rsidRDefault="008F51EC">
            <w:pPr>
              <w:spacing w:line="276" w:lineRule="auto"/>
              <w:rPr>
                <w:rFonts w:eastAsia="MS Mincho" w:cs="Arial"/>
                <w:sz w:val="16"/>
                <w:szCs w:val="16"/>
              </w:rPr>
            </w:pPr>
            <w:r>
              <w:rPr>
                <w:rFonts w:eastAsia="MS Mincho" w:cs="Arial"/>
                <w:sz w:val="16"/>
                <w:szCs w:val="16"/>
              </w:rPr>
              <w:t>0x24A</w:t>
            </w:r>
          </w:p>
        </w:tc>
        <w:tc>
          <w:tcPr>
            <w:tcW w:w="2383" w:type="dxa"/>
            <w:tcBorders>
              <w:top w:val="nil"/>
              <w:left w:val="nil"/>
              <w:bottom w:val="single" w:sz="4" w:space="0" w:color="auto"/>
              <w:right w:val="single" w:sz="4" w:space="0" w:color="auto"/>
            </w:tcBorders>
            <w:noWrap/>
            <w:hideMark/>
          </w:tcPr>
          <w:p w:rsidR="00C02773" w:rsidRPr="0017704B" w:rsidRDefault="008F51EC">
            <w:pPr>
              <w:spacing w:line="276" w:lineRule="auto"/>
              <w:rPr>
                <w:rFonts w:eastAsia="MS Mincho" w:cs="Arial"/>
                <w:sz w:val="16"/>
                <w:szCs w:val="16"/>
              </w:rPr>
            </w:pPr>
            <w:r>
              <w:rPr>
                <w:rFonts w:eastAsia="MS Mincho" w:cs="Arial"/>
                <w:sz w:val="16"/>
                <w:szCs w:val="16"/>
              </w:rPr>
              <w:t>CONMP_RDISP2_WORD_R</w:t>
            </w:r>
            <w:r w:rsidRPr="00D04B26">
              <w:rPr>
                <w:rFonts w:eastAsia="MS Mincho" w:cs="Arial"/>
                <w:sz w:val="16"/>
                <w:szCs w:val="16"/>
              </w:rPr>
              <w:t>x</w:t>
            </w:r>
          </w:p>
        </w:tc>
        <w:tc>
          <w:tcPr>
            <w:tcW w:w="914" w:type="dxa"/>
            <w:tcBorders>
              <w:top w:val="nil"/>
              <w:left w:val="nil"/>
              <w:bottom w:val="single" w:sz="4" w:space="0" w:color="auto"/>
              <w:right w:val="single" w:sz="4" w:space="0" w:color="auto"/>
            </w:tcBorders>
            <w:noWrap/>
            <w:hideMark/>
          </w:tcPr>
          <w:p w:rsidR="00C02773" w:rsidRPr="0017704B" w:rsidRDefault="008F51EC">
            <w:pPr>
              <w:spacing w:line="276" w:lineRule="auto"/>
              <w:jc w:val="center"/>
              <w:rPr>
                <w:rFonts w:eastAsia="MS Mincho" w:cs="Arial"/>
                <w:sz w:val="16"/>
                <w:szCs w:val="16"/>
              </w:rPr>
            </w:pPr>
            <w:r>
              <w:rPr>
                <w:rFonts w:eastAsia="MS Mincho" w:cs="Arial"/>
                <w:sz w:val="16"/>
                <w:szCs w:val="16"/>
              </w:rPr>
              <w:t>43</w:t>
            </w:r>
          </w:p>
        </w:tc>
        <w:tc>
          <w:tcPr>
            <w:tcW w:w="261" w:type="dxa"/>
            <w:shd w:val="clear" w:color="auto" w:fill="C0C0C0"/>
            <w:noWrap/>
            <w:vAlign w:val="bottom"/>
            <w:hideMark/>
          </w:tcPr>
          <w:p w:rsidR="00C02773" w:rsidRPr="0017704B" w:rsidRDefault="008F51EC">
            <w:pPr>
              <w:spacing w:line="276" w:lineRule="auto"/>
              <w:rPr>
                <w:rFonts w:eastAsia="MS Mincho" w:cs="Arial"/>
                <w:b/>
                <w:bCs/>
                <w:sz w:val="16"/>
                <w:szCs w:val="16"/>
              </w:rPr>
            </w:pPr>
            <w:r w:rsidRPr="0017704B">
              <w:rPr>
                <w:rFonts w:eastAsia="MS Mincho" w:cs="Arial"/>
                <w:b/>
                <w:bCs/>
                <w:sz w:val="16"/>
                <w:szCs w:val="16"/>
              </w:rPr>
              <w:t> </w:t>
            </w:r>
          </w:p>
        </w:tc>
        <w:tc>
          <w:tcPr>
            <w:tcW w:w="938" w:type="dxa"/>
            <w:shd w:val="clear" w:color="auto" w:fill="C0C0C0"/>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c>
          <w:tcPr>
            <w:tcW w:w="2731" w:type="dxa"/>
            <w:shd w:val="clear" w:color="auto" w:fill="C0C0C0"/>
            <w:noWrap/>
            <w:vAlign w:val="bottom"/>
            <w:hideMark/>
          </w:tcPr>
          <w:p w:rsidR="00C02773" w:rsidRPr="0017704B" w:rsidRDefault="008F51EC">
            <w:pPr>
              <w:spacing w:line="276" w:lineRule="auto"/>
              <w:rPr>
                <w:rFonts w:eastAsia="MS Mincho" w:cs="Arial"/>
                <w:b/>
                <w:sz w:val="16"/>
                <w:szCs w:val="16"/>
              </w:rPr>
            </w:pPr>
            <w:r w:rsidRPr="0017704B">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c>
          <w:tcPr>
            <w:tcW w:w="2383" w:type="dxa"/>
            <w:noWrap/>
            <w:vAlign w:val="bottom"/>
          </w:tcPr>
          <w:p w:rsidR="00C02773" w:rsidRPr="0017704B" w:rsidRDefault="00C02773">
            <w:pPr>
              <w:spacing w:line="276" w:lineRule="auto"/>
              <w:rPr>
                <w:rFonts w:eastAsia="MS Mincho" w:cs="Arial"/>
                <w:sz w:val="16"/>
                <w:szCs w:val="16"/>
              </w:rPr>
            </w:pPr>
          </w:p>
        </w:tc>
        <w:tc>
          <w:tcPr>
            <w:tcW w:w="914" w:type="dxa"/>
            <w:noWrap/>
            <w:vAlign w:val="bottom"/>
          </w:tcPr>
          <w:p w:rsidR="00C02773" w:rsidRPr="0017704B" w:rsidRDefault="00C02773">
            <w:pPr>
              <w:spacing w:line="276" w:lineRule="auto"/>
              <w:rPr>
                <w:rFonts w:eastAsia="MS Mincho" w:cs="Arial"/>
                <w:sz w:val="16"/>
                <w:szCs w:val="16"/>
              </w:rPr>
            </w:pPr>
          </w:p>
        </w:tc>
        <w:tc>
          <w:tcPr>
            <w:tcW w:w="261" w:type="dxa"/>
            <w:shd w:val="clear" w:color="auto" w:fill="C0C0C0"/>
            <w:noWrap/>
            <w:hideMark/>
          </w:tcPr>
          <w:p w:rsidR="00C02773" w:rsidRPr="0017704B" w:rsidRDefault="008F51EC">
            <w:pPr>
              <w:spacing w:line="276" w:lineRule="auto"/>
              <w:jc w:val="center"/>
              <w:rPr>
                <w:rFonts w:eastAsia="MS Mincho" w:cs="Arial"/>
                <w:sz w:val="16"/>
                <w:szCs w:val="16"/>
              </w:rPr>
            </w:pPr>
            <w:r w:rsidRPr="0017704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17704B" w:rsidRDefault="008F51EC">
            <w:pPr>
              <w:spacing w:line="276" w:lineRule="auto"/>
              <w:jc w:val="center"/>
              <w:rPr>
                <w:rFonts w:eastAsia="MS Mincho" w:cs="Arial"/>
                <w:b/>
                <w:bCs/>
                <w:sz w:val="16"/>
                <w:szCs w:val="16"/>
              </w:rPr>
            </w:pPr>
            <w:r w:rsidRPr="0017704B">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c>
          <w:tcPr>
            <w:tcW w:w="2383" w:type="dxa"/>
            <w:noWrap/>
            <w:vAlign w:val="bottom"/>
          </w:tcPr>
          <w:p w:rsidR="00C02773" w:rsidRPr="0017704B" w:rsidRDefault="00C02773">
            <w:pPr>
              <w:spacing w:line="276" w:lineRule="auto"/>
              <w:rPr>
                <w:rFonts w:eastAsia="MS Mincho" w:cs="Arial"/>
                <w:sz w:val="16"/>
                <w:szCs w:val="16"/>
              </w:rPr>
            </w:pPr>
          </w:p>
        </w:tc>
        <w:tc>
          <w:tcPr>
            <w:tcW w:w="914" w:type="dxa"/>
            <w:noWrap/>
            <w:vAlign w:val="bottom"/>
          </w:tcPr>
          <w:p w:rsidR="00C02773" w:rsidRPr="0017704B"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17704B" w:rsidRDefault="008F51EC">
            <w:pPr>
              <w:spacing w:line="276" w:lineRule="auto"/>
              <w:rPr>
                <w:rFonts w:eastAsia="MS Mincho" w:cs="Arial"/>
                <w:b/>
                <w:bCs/>
                <w:sz w:val="16"/>
                <w:szCs w:val="16"/>
              </w:rPr>
            </w:pPr>
            <w:r w:rsidRPr="0017704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Pr="0017704B" w:rsidRDefault="008F51EC">
            <w:pPr>
              <w:spacing w:line="276" w:lineRule="auto"/>
              <w:rPr>
                <w:rFonts w:eastAsia="MS Mincho" w:cs="Arial"/>
                <w:b/>
                <w:bCs/>
                <w:sz w:val="16"/>
                <w:szCs w:val="16"/>
              </w:rPr>
            </w:pPr>
            <w:r w:rsidRPr="0017704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Pr="0017704B" w:rsidRDefault="008F51EC">
            <w:pPr>
              <w:spacing w:line="276" w:lineRule="auto"/>
              <w:rPr>
                <w:rFonts w:eastAsia="MS Mincho" w:cs="Arial"/>
                <w:b/>
                <w:bCs/>
                <w:sz w:val="16"/>
                <w:szCs w:val="16"/>
              </w:rPr>
            </w:pPr>
            <w:r w:rsidRPr="0017704B">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c>
          <w:tcPr>
            <w:tcW w:w="2383" w:type="dxa"/>
            <w:tcBorders>
              <w:top w:val="nil"/>
              <w:left w:val="nil"/>
              <w:bottom w:val="single" w:sz="4" w:space="0" w:color="auto"/>
              <w:right w:val="nil"/>
            </w:tcBorders>
            <w:noWrap/>
            <w:vAlign w:val="bottom"/>
          </w:tcPr>
          <w:p w:rsidR="00C02773" w:rsidRPr="0017704B" w:rsidRDefault="00C02773">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C02773" w:rsidRPr="0017704B"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C02773" w:rsidRPr="0017704B" w:rsidRDefault="008F51EC">
            <w:pPr>
              <w:spacing w:line="276" w:lineRule="auto"/>
              <w:rPr>
                <w:rFonts w:eastAsia="MS Mincho" w:cs="Arial"/>
                <w:sz w:val="16"/>
                <w:szCs w:val="16"/>
              </w:rPr>
            </w:pPr>
            <w:r w:rsidRPr="0017704B">
              <w:rPr>
                <w:rFonts w:eastAsia="MS Mincho" w:cs="Arial"/>
                <w:sz w:val="16"/>
                <w:szCs w:val="16"/>
              </w:rPr>
              <w:t>--</w:t>
            </w:r>
          </w:p>
        </w:tc>
      </w:tr>
    </w:tbl>
    <w:p w:rsidR="00C02773" w:rsidRDefault="00C02773" w:rsidP="00C02773">
      <w:pPr>
        <w:rPr>
          <w:rFonts w:eastAsia="MS Mincho" w:cs="Arial"/>
        </w:rPr>
      </w:pPr>
    </w:p>
    <w:p w:rsidR="00C02773" w:rsidRDefault="00C02773"/>
    <w:p w:rsidR="00C02773" w:rsidRDefault="008F51EC" w:rsidP="00113E44">
      <w:pPr>
        <w:pStyle w:val="Heading4"/>
      </w:pPr>
      <w:r w:rsidRPr="00B9479B">
        <w:lastRenderedPageBreak/>
        <w:t>TP-PHY-TPP-REQ-092288/A-PHONE - RDISP2</w:t>
      </w:r>
    </w:p>
    <w:p w:rsidR="00C02773" w:rsidRPr="00A962D9" w:rsidRDefault="008F51EC" w:rsidP="00C02773">
      <w:pPr>
        <w:rPr>
          <w:rFonts w:eastAsia="MS Mincho" w:cs="Arial"/>
        </w:rPr>
      </w:pPr>
      <w:r w:rsidRPr="00A962D9">
        <w:rPr>
          <w:rFonts w:eastAsia="MS Mincho" w:cs="Arial"/>
        </w:rPr>
        <w:t xml:space="preserve">The PHONE – </w:t>
      </w:r>
      <w:r>
        <w:rPr>
          <w:rFonts w:eastAsia="MS Mincho" w:cs="Arial"/>
        </w:rPr>
        <w:t>RDISP2</w:t>
      </w:r>
      <w:r>
        <w:rPr>
          <w:rFonts w:eastAsia="MS Mincho" w:cs="Arial"/>
          <w:sz w:val="16"/>
          <w:szCs w:val="16"/>
        </w:rPr>
        <w:t xml:space="preserve"> </w:t>
      </w:r>
      <w:r w:rsidRPr="00A962D9">
        <w:rPr>
          <w:rFonts w:eastAsia="MS Mincho" w:cs="Arial"/>
        </w:rPr>
        <w:t>channel is representing the channel connecting "PHONE" features and "</w:t>
      </w:r>
      <w:proofErr w:type="gramStart"/>
      <w:r>
        <w:rPr>
          <w:rFonts w:eastAsia="MS Mincho" w:cs="Arial"/>
        </w:rPr>
        <w:t>RDISP2</w:t>
      </w:r>
      <w:r>
        <w:rPr>
          <w:rFonts w:eastAsia="MS Mincho" w:cs="Arial"/>
          <w:sz w:val="16"/>
          <w:szCs w:val="16"/>
        </w:rPr>
        <w:t xml:space="preserve"> </w:t>
      </w:r>
      <w:r w:rsidRPr="00A962D9">
        <w:rPr>
          <w:rFonts w:eastAsia="MS Mincho" w:cs="Arial"/>
        </w:rPr>
        <w:t>"</w:t>
      </w:r>
      <w:proofErr w:type="gramEnd"/>
      <w:r w:rsidRPr="00A962D9">
        <w:rPr>
          <w:rFonts w:eastAsia="MS Mincho" w:cs="Arial"/>
        </w:rPr>
        <w:t xml:space="preserve"> features. The "</w:t>
      </w:r>
      <w:r>
        <w:rPr>
          <w:rFonts w:eastAsia="MS Mincho" w:cs="Arial"/>
        </w:rPr>
        <w:t>RDISP2</w:t>
      </w:r>
      <w:r>
        <w:rPr>
          <w:rFonts w:eastAsia="MS Mincho" w:cs="Arial"/>
          <w:sz w:val="16"/>
          <w:szCs w:val="16"/>
        </w:rPr>
        <w:t xml:space="preserve"> </w:t>
      </w:r>
      <w:proofErr w:type="gramStart"/>
      <w:r w:rsidRPr="00A962D9">
        <w:rPr>
          <w:rFonts w:eastAsia="MS Mincho" w:cs="Arial"/>
        </w:rPr>
        <w:t>" represents</w:t>
      </w:r>
      <w:proofErr w:type="gramEnd"/>
      <w:r w:rsidRPr="00A962D9">
        <w:rPr>
          <w:rFonts w:eastAsia="MS Mincho" w:cs="Arial"/>
        </w:rPr>
        <w:t xml:space="preserve"> a Heads Up display unit. "PHONE" represents a phone interface module. </w:t>
      </w:r>
    </w:p>
    <w:p w:rsidR="00C02773" w:rsidRDefault="00C02773" w:rsidP="00C02773">
      <w:pPr>
        <w:rPr>
          <w:rFonts w:eastAsia="MS Mincho" w:cs="Arial"/>
        </w:rPr>
      </w:pPr>
    </w:p>
    <w:tbl>
      <w:tblPr>
        <w:tblW w:w="9576" w:type="dxa"/>
        <w:jc w:val="center"/>
        <w:tblLook w:val="04A0" w:firstRow="1" w:lastRow="0" w:firstColumn="1" w:lastColumn="0" w:noHBand="0" w:noVBand="1"/>
      </w:tblPr>
      <w:tblGrid>
        <w:gridCol w:w="731"/>
        <w:gridCol w:w="2315"/>
        <w:gridCol w:w="873"/>
        <w:gridCol w:w="261"/>
        <w:gridCol w:w="896"/>
        <w:gridCol w:w="2584"/>
        <w:gridCol w:w="1977"/>
      </w:tblGrid>
      <w:tr w:rsidR="00C02773" w:rsidTr="00C02773">
        <w:trPr>
          <w:cantSplit/>
          <w:trHeight w:val="270"/>
          <w:jc w:val="center"/>
        </w:trPr>
        <w:tc>
          <w:tcPr>
            <w:tcW w:w="9576"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A962D9" w:rsidRDefault="008F51EC">
            <w:pPr>
              <w:spacing w:line="276" w:lineRule="auto"/>
              <w:jc w:val="center"/>
              <w:rPr>
                <w:rFonts w:eastAsia="MS Mincho" w:cs="Arial"/>
                <w:b/>
                <w:bCs/>
                <w:sz w:val="16"/>
                <w:szCs w:val="16"/>
              </w:rPr>
            </w:pPr>
            <w:r w:rsidRPr="00A962D9">
              <w:rPr>
                <w:rFonts w:eastAsia="MS Mincho" w:cs="Arial"/>
                <w:b/>
                <w:bCs/>
                <w:sz w:val="16"/>
                <w:szCs w:val="16"/>
              </w:rPr>
              <w:t>Channel</w:t>
            </w:r>
          </w:p>
        </w:tc>
      </w:tr>
      <w:tr w:rsidR="00C02773" w:rsidTr="00C02773">
        <w:trPr>
          <w:cantSplit/>
          <w:trHeight w:val="255"/>
          <w:jc w:val="center"/>
        </w:trPr>
        <w:tc>
          <w:tcPr>
            <w:tcW w:w="731" w:type="dxa"/>
            <w:tcBorders>
              <w:top w:val="nil"/>
              <w:left w:val="single" w:sz="4" w:space="0" w:color="auto"/>
              <w:bottom w:val="single" w:sz="4" w:space="0" w:color="auto"/>
              <w:right w:val="single" w:sz="4" w:space="0" w:color="auto"/>
            </w:tcBorders>
            <w:noWrap/>
            <w:vAlign w:val="bottom"/>
            <w:hideMark/>
          </w:tcPr>
          <w:p w:rsidR="00C02773" w:rsidRPr="00A962D9" w:rsidRDefault="008F51EC">
            <w:pPr>
              <w:spacing w:line="276" w:lineRule="auto"/>
              <w:rPr>
                <w:rFonts w:eastAsia="MS Mincho" w:cs="Arial"/>
                <w:b/>
                <w:bCs/>
                <w:sz w:val="16"/>
                <w:szCs w:val="16"/>
              </w:rPr>
            </w:pPr>
            <w:r w:rsidRPr="00A962D9">
              <w:rPr>
                <w:rFonts w:eastAsia="MS Mincho" w:cs="Arial"/>
                <w:b/>
                <w:bCs/>
                <w:sz w:val="16"/>
                <w:szCs w:val="16"/>
              </w:rPr>
              <w:t>CAN ID</w:t>
            </w:r>
          </w:p>
        </w:tc>
        <w:tc>
          <w:tcPr>
            <w:tcW w:w="2257" w:type="dxa"/>
            <w:tcBorders>
              <w:top w:val="nil"/>
              <w:left w:val="nil"/>
              <w:bottom w:val="single" w:sz="4" w:space="0" w:color="auto"/>
              <w:right w:val="single" w:sz="4" w:space="0" w:color="auto"/>
            </w:tcBorders>
            <w:noWrap/>
            <w:vAlign w:val="bottom"/>
            <w:hideMark/>
          </w:tcPr>
          <w:p w:rsidR="00C02773" w:rsidRPr="00A962D9" w:rsidRDefault="008F51EC">
            <w:pPr>
              <w:spacing w:line="276" w:lineRule="auto"/>
              <w:rPr>
                <w:rFonts w:eastAsia="MS Mincho" w:cs="Arial"/>
                <w:b/>
                <w:bCs/>
                <w:sz w:val="16"/>
                <w:szCs w:val="16"/>
              </w:rPr>
            </w:pPr>
            <w:r w:rsidRPr="00A962D9">
              <w:rPr>
                <w:rFonts w:eastAsia="MS Mincho" w:cs="Arial"/>
                <w:b/>
                <w:bCs/>
                <w:sz w:val="16"/>
                <w:szCs w:val="16"/>
              </w:rPr>
              <w:t>Msg Name</w:t>
            </w:r>
          </w:p>
        </w:tc>
        <w:tc>
          <w:tcPr>
            <w:tcW w:w="873" w:type="dxa"/>
            <w:tcBorders>
              <w:top w:val="nil"/>
              <w:left w:val="nil"/>
              <w:bottom w:val="single" w:sz="4" w:space="0" w:color="auto"/>
              <w:right w:val="single" w:sz="4" w:space="0" w:color="auto"/>
            </w:tcBorders>
            <w:noWrap/>
            <w:vAlign w:val="bottom"/>
            <w:hideMark/>
          </w:tcPr>
          <w:p w:rsidR="00C02773" w:rsidRPr="00A962D9" w:rsidRDefault="008F51EC">
            <w:pPr>
              <w:spacing w:line="276" w:lineRule="auto"/>
              <w:rPr>
                <w:rFonts w:eastAsia="MS Mincho" w:cs="Arial"/>
                <w:b/>
                <w:bCs/>
                <w:sz w:val="16"/>
                <w:szCs w:val="16"/>
              </w:rPr>
            </w:pPr>
            <w:r w:rsidRPr="00A962D9">
              <w:rPr>
                <w:rFonts w:eastAsia="MS Mincho" w:cs="Arial"/>
                <w:b/>
                <w:bCs/>
                <w:sz w:val="16"/>
                <w:szCs w:val="16"/>
              </w:rPr>
              <w:t>TP Index</w:t>
            </w:r>
          </w:p>
        </w:tc>
        <w:tc>
          <w:tcPr>
            <w:tcW w:w="258" w:type="dxa"/>
            <w:shd w:val="clear" w:color="auto" w:fill="C0C0C0"/>
            <w:noWrap/>
            <w:vAlign w:val="bottom"/>
            <w:hideMark/>
          </w:tcPr>
          <w:p w:rsidR="00C02773" w:rsidRPr="00A962D9" w:rsidRDefault="008F51EC">
            <w:pPr>
              <w:spacing w:line="276" w:lineRule="auto"/>
              <w:jc w:val="center"/>
              <w:rPr>
                <w:rFonts w:eastAsia="MS Mincho" w:cs="Arial"/>
                <w:b/>
                <w:bCs/>
                <w:sz w:val="16"/>
                <w:szCs w:val="16"/>
              </w:rPr>
            </w:pPr>
            <w:r w:rsidRPr="00A962D9">
              <w:rPr>
                <w:rFonts w:eastAsia="MS Mincho" w:cs="Arial"/>
                <w:b/>
                <w:bCs/>
                <w:sz w:val="16"/>
                <w:szCs w:val="16"/>
              </w:rPr>
              <w:t> </w:t>
            </w:r>
          </w:p>
        </w:tc>
        <w:tc>
          <w:tcPr>
            <w:tcW w:w="896" w:type="dxa"/>
            <w:shd w:val="clear" w:color="auto" w:fill="C0C0C0"/>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c>
          <w:tcPr>
            <w:tcW w:w="2584" w:type="dxa"/>
            <w:shd w:val="clear" w:color="auto" w:fill="C0C0C0"/>
            <w:noWrap/>
            <w:vAlign w:val="bottom"/>
            <w:hideMark/>
          </w:tcPr>
          <w:p w:rsidR="00C02773" w:rsidRPr="00A962D9" w:rsidRDefault="008F51EC">
            <w:pPr>
              <w:spacing w:line="276" w:lineRule="auto"/>
              <w:rPr>
                <w:rFonts w:eastAsia="MS Mincho" w:cs="Arial"/>
                <w:b/>
                <w:sz w:val="16"/>
                <w:szCs w:val="16"/>
              </w:rPr>
            </w:pPr>
            <w:r w:rsidRPr="00A962D9">
              <w:rPr>
                <w:rFonts w:eastAsia="MS Mincho" w:cs="Arial"/>
                <w:b/>
                <w:sz w:val="16"/>
                <w:szCs w:val="16"/>
              </w:rPr>
              <w:t>Transmitter:  See CAN database</w:t>
            </w:r>
          </w:p>
        </w:tc>
        <w:tc>
          <w:tcPr>
            <w:tcW w:w="1977" w:type="dxa"/>
            <w:tcBorders>
              <w:top w:val="nil"/>
              <w:left w:val="nil"/>
              <w:bottom w:val="nil"/>
              <w:right w:val="single" w:sz="4" w:space="0" w:color="auto"/>
            </w:tcBorders>
            <w:shd w:val="clear" w:color="auto" w:fill="C0C0C0"/>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r>
      <w:tr w:rsidR="00C02773" w:rsidTr="00C02773">
        <w:trPr>
          <w:cantSplit/>
          <w:trHeight w:val="255"/>
          <w:jc w:val="center"/>
        </w:trPr>
        <w:tc>
          <w:tcPr>
            <w:tcW w:w="731" w:type="dxa"/>
            <w:tcBorders>
              <w:top w:val="nil"/>
              <w:left w:val="single" w:sz="4" w:space="0" w:color="auto"/>
              <w:bottom w:val="single" w:sz="4" w:space="0" w:color="auto"/>
              <w:right w:val="single" w:sz="4" w:space="0" w:color="auto"/>
            </w:tcBorders>
            <w:noWrap/>
            <w:hideMark/>
          </w:tcPr>
          <w:p w:rsidR="00C02773" w:rsidRPr="00A962D9" w:rsidRDefault="008F51EC">
            <w:pPr>
              <w:spacing w:line="276" w:lineRule="auto"/>
              <w:rPr>
                <w:rFonts w:eastAsia="MS Mincho" w:cs="Arial"/>
                <w:sz w:val="16"/>
                <w:szCs w:val="16"/>
              </w:rPr>
            </w:pPr>
            <w:r w:rsidRPr="00A962D9">
              <w:rPr>
                <w:rFonts w:eastAsia="MS Mincho" w:cs="Arial"/>
                <w:sz w:val="16"/>
                <w:szCs w:val="16"/>
              </w:rPr>
              <w:t> 0x</w:t>
            </w:r>
            <w:r>
              <w:rPr>
                <w:rFonts w:cs="Arial"/>
                <w:sz w:val="16"/>
                <w:szCs w:val="16"/>
              </w:rPr>
              <w:t>243</w:t>
            </w:r>
          </w:p>
        </w:tc>
        <w:tc>
          <w:tcPr>
            <w:tcW w:w="2257" w:type="dxa"/>
            <w:tcBorders>
              <w:top w:val="nil"/>
              <w:left w:val="nil"/>
              <w:bottom w:val="single" w:sz="4" w:space="0" w:color="auto"/>
              <w:right w:val="single" w:sz="4" w:space="0" w:color="auto"/>
            </w:tcBorders>
            <w:noWrap/>
            <w:hideMark/>
          </w:tcPr>
          <w:p w:rsidR="00C02773" w:rsidRPr="00A962D9" w:rsidRDefault="008F51EC">
            <w:pPr>
              <w:spacing w:line="276" w:lineRule="auto"/>
              <w:rPr>
                <w:rFonts w:eastAsia="MS Mincho" w:cs="Arial"/>
                <w:sz w:val="16"/>
                <w:szCs w:val="16"/>
              </w:rPr>
            </w:pPr>
            <w:r w:rsidRPr="000079BC">
              <w:rPr>
                <w:rFonts w:eastAsia="MS Mincho" w:cs="Arial"/>
                <w:sz w:val="16"/>
                <w:szCs w:val="16"/>
              </w:rPr>
              <w:t>PHONE_RDISP2_WORD_Tx</w:t>
            </w:r>
          </w:p>
        </w:tc>
        <w:tc>
          <w:tcPr>
            <w:tcW w:w="873" w:type="dxa"/>
            <w:tcBorders>
              <w:top w:val="nil"/>
              <w:left w:val="nil"/>
              <w:bottom w:val="single" w:sz="4" w:space="0" w:color="auto"/>
              <w:right w:val="single" w:sz="4" w:space="0" w:color="auto"/>
            </w:tcBorders>
            <w:noWrap/>
            <w:hideMark/>
          </w:tcPr>
          <w:p w:rsidR="00C02773" w:rsidRPr="00A962D9" w:rsidRDefault="008F51EC">
            <w:pPr>
              <w:spacing w:line="276" w:lineRule="auto"/>
              <w:jc w:val="center"/>
              <w:rPr>
                <w:rFonts w:eastAsia="MS Mincho" w:cs="Arial"/>
                <w:sz w:val="16"/>
                <w:szCs w:val="16"/>
              </w:rPr>
            </w:pPr>
            <w:r>
              <w:rPr>
                <w:rFonts w:eastAsia="MS Mincho" w:cs="Arial"/>
                <w:sz w:val="16"/>
                <w:szCs w:val="16"/>
              </w:rPr>
              <w:t>44</w:t>
            </w:r>
          </w:p>
        </w:tc>
        <w:tc>
          <w:tcPr>
            <w:tcW w:w="258" w:type="dxa"/>
            <w:shd w:val="clear" w:color="auto" w:fill="C0C0C0"/>
            <w:noWrap/>
            <w:vAlign w:val="bottom"/>
            <w:hideMark/>
          </w:tcPr>
          <w:p w:rsidR="00C02773" w:rsidRPr="00A962D9" w:rsidRDefault="008F51EC">
            <w:pPr>
              <w:spacing w:line="276" w:lineRule="auto"/>
              <w:rPr>
                <w:rFonts w:eastAsia="MS Mincho" w:cs="Arial"/>
                <w:b/>
                <w:bCs/>
                <w:sz w:val="16"/>
                <w:szCs w:val="16"/>
              </w:rPr>
            </w:pPr>
            <w:r w:rsidRPr="00A962D9">
              <w:rPr>
                <w:rFonts w:eastAsia="MS Mincho" w:cs="Arial"/>
                <w:b/>
                <w:bCs/>
                <w:sz w:val="16"/>
                <w:szCs w:val="16"/>
              </w:rPr>
              <w:t> </w:t>
            </w:r>
          </w:p>
        </w:tc>
        <w:tc>
          <w:tcPr>
            <w:tcW w:w="896" w:type="dxa"/>
            <w:shd w:val="clear" w:color="auto" w:fill="C0C0C0"/>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c>
          <w:tcPr>
            <w:tcW w:w="2584" w:type="dxa"/>
            <w:shd w:val="clear" w:color="auto" w:fill="C0C0C0"/>
            <w:noWrap/>
            <w:vAlign w:val="bottom"/>
            <w:hideMark/>
          </w:tcPr>
          <w:p w:rsidR="00C02773" w:rsidRPr="00A962D9" w:rsidRDefault="008F51EC">
            <w:pPr>
              <w:spacing w:line="276" w:lineRule="auto"/>
              <w:rPr>
                <w:rFonts w:eastAsia="MS Mincho" w:cs="Arial"/>
                <w:b/>
                <w:sz w:val="16"/>
                <w:szCs w:val="16"/>
              </w:rPr>
            </w:pPr>
            <w:r w:rsidRPr="00A962D9">
              <w:rPr>
                <w:rFonts w:eastAsia="MS Mincho" w:cs="Arial"/>
                <w:b/>
                <w:sz w:val="16"/>
                <w:szCs w:val="16"/>
              </w:rPr>
              <w:t>Receiver:  See CAN database</w:t>
            </w:r>
          </w:p>
        </w:tc>
        <w:tc>
          <w:tcPr>
            <w:tcW w:w="1977" w:type="dxa"/>
            <w:tcBorders>
              <w:top w:val="nil"/>
              <w:left w:val="nil"/>
              <w:bottom w:val="nil"/>
              <w:right w:val="single" w:sz="4" w:space="0" w:color="auto"/>
            </w:tcBorders>
            <w:shd w:val="clear" w:color="auto" w:fill="C0C0C0"/>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r>
      <w:tr w:rsidR="00C02773" w:rsidTr="00C02773">
        <w:trPr>
          <w:cantSplit/>
          <w:trHeight w:val="255"/>
          <w:jc w:val="center"/>
        </w:trPr>
        <w:tc>
          <w:tcPr>
            <w:tcW w:w="731" w:type="dxa"/>
            <w:tcBorders>
              <w:top w:val="nil"/>
              <w:left w:val="single" w:sz="4" w:space="0" w:color="auto"/>
              <w:bottom w:val="nil"/>
              <w:right w:val="nil"/>
            </w:tcBorders>
            <w:noWrap/>
            <w:vAlign w:val="bottom"/>
          </w:tcPr>
          <w:p w:rsidR="00C02773" w:rsidRPr="00A962D9" w:rsidRDefault="00C02773">
            <w:pPr>
              <w:spacing w:line="276" w:lineRule="auto"/>
              <w:rPr>
                <w:rFonts w:eastAsia="MS Mincho" w:cs="Arial"/>
                <w:sz w:val="16"/>
                <w:szCs w:val="16"/>
              </w:rPr>
            </w:pPr>
          </w:p>
        </w:tc>
        <w:tc>
          <w:tcPr>
            <w:tcW w:w="2257" w:type="dxa"/>
            <w:noWrap/>
            <w:vAlign w:val="bottom"/>
          </w:tcPr>
          <w:p w:rsidR="00C02773" w:rsidRPr="00A962D9" w:rsidRDefault="00C02773">
            <w:pPr>
              <w:spacing w:line="276" w:lineRule="auto"/>
              <w:rPr>
                <w:rFonts w:eastAsia="MS Mincho" w:cs="Arial"/>
                <w:sz w:val="16"/>
                <w:szCs w:val="16"/>
              </w:rPr>
            </w:pPr>
          </w:p>
        </w:tc>
        <w:tc>
          <w:tcPr>
            <w:tcW w:w="873" w:type="dxa"/>
            <w:noWrap/>
            <w:vAlign w:val="bottom"/>
          </w:tcPr>
          <w:p w:rsidR="00C02773" w:rsidRPr="00A962D9" w:rsidRDefault="00C02773">
            <w:pPr>
              <w:spacing w:line="276" w:lineRule="auto"/>
              <w:rPr>
                <w:rFonts w:eastAsia="MS Mincho" w:cs="Arial"/>
                <w:sz w:val="16"/>
                <w:szCs w:val="16"/>
              </w:rPr>
            </w:pPr>
          </w:p>
        </w:tc>
        <w:tc>
          <w:tcPr>
            <w:tcW w:w="258" w:type="dxa"/>
            <w:shd w:val="clear" w:color="auto" w:fill="C0C0C0"/>
            <w:noWrap/>
            <w:hideMark/>
          </w:tcPr>
          <w:p w:rsidR="00C02773" w:rsidRPr="00A962D9" w:rsidRDefault="008F51EC">
            <w:pPr>
              <w:spacing w:line="276" w:lineRule="auto"/>
              <w:jc w:val="center"/>
              <w:rPr>
                <w:rFonts w:eastAsia="MS Mincho" w:cs="Arial"/>
                <w:sz w:val="16"/>
                <w:szCs w:val="16"/>
              </w:rPr>
            </w:pPr>
            <w:r w:rsidRPr="00A962D9">
              <w:rPr>
                <w:rFonts w:eastAsia="MS Mincho" w:cs="Arial"/>
                <w:sz w:val="16"/>
                <w:szCs w:val="16"/>
              </w:rPr>
              <w:t> </w:t>
            </w:r>
          </w:p>
        </w:tc>
        <w:tc>
          <w:tcPr>
            <w:tcW w:w="5457"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A962D9" w:rsidRDefault="008F51EC">
            <w:pPr>
              <w:spacing w:line="276" w:lineRule="auto"/>
              <w:jc w:val="center"/>
              <w:rPr>
                <w:rFonts w:eastAsia="MS Mincho" w:cs="Arial"/>
                <w:b/>
                <w:bCs/>
                <w:sz w:val="16"/>
                <w:szCs w:val="16"/>
              </w:rPr>
            </w:pPr>
            <w:r w:rsidRPr="00A962D9">
              <w:rPr>
                <w:rFonts w:eastAsia="MS Mincho" w:cs="Arial"/>
                <w:b/>
                <w:bCs/>
                <w:sz w:val="16"/>
                <w:szCs w:val="16"/>
              </w:rPr>
              <w:t>Logical Signals</w:t>
            </w:r>
          </w:p>
        </w:tc>
      </w:tr>
      <w:tr w:rsidR="00C02773" w:rsidTr="00C02773">
        <w:trPr>
          <w:cantSplit/>
          <w:trHeight w:val="255"/>
          <w:jc w:val="center"/>
        </w:trPr>
        <w:tc>
          <w:tcPr>
            <w:tcW w:w="731" w:type="dxa"/>
            <w:tcBorders>
              <w:top w:val="nil"/>
              <w:left w:val="single" w:sz="4" w:space="0" w:color="auto"/>
              <w:bottom w:val="nil"/>
              <w:right w:val="nil"/>
            </w:tcBorders>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c>
          <w:tcPr>
            <w:tcW w:w="2257" w:type="dxa"/>
            <w:noWrap/>
            <w:vAlign w:val="bottom"/>
          </w:tcPr>
          <w:p w:rsidR="00C02773" w:rsidRPr="00A962D9" w:rsidRDefault="00C02773">
            <w:pPr>
              <w:spacing w:line="276" w:lineRule="auto"/>
              <w:rPr>
                <w:rFonts w:eastAsia="MS Mincho" w:cs="Arial"/>
                <w:sz w:val="16"/>
                <w:szCs w:val="16"/>
              </w:rPr>
            </w:pPr>
          </w:p>
        </w:tc>
        <w:tc>
          <w:tcPr>
            <w:tcW w:w="873" w:type="dxa"/>
            <w:noWrap/>
            <w:vAlign w:val="bottom"/>
          </w:tcPr>
          <w:p w:rsidR="00C02773" w:rsidRPr="00A962D9" w:rsidRDefault="00C02773">
            <w:pPr>
              <w:spacing w:line="276" w:lineRule="auto"/>
              <w:rPr>
                <w:rFonts w:eastAsia="MS Mincho" w:cs="Arial"/>
                <w:sz w:val="16"/>
                <w:szCs w:val="16"/>
              </w:rPr>
            </w:pPr>
          </w:p>
        </w:tc>
        <w:tc>
          <w:tcPr>
            <w:tcW w:w="258" w:type="dxa"/>
            <w:shd w:val="clear" w:color="auto" w:fill="C0C0C0"/>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c>
          <w:tcPr>
            <w:tcW w:w="896" w:type="dxa"/>
            <w:tcBorders>
              <w:top w:val="nil"/>
              <w:left w:val="single" w:sz="4" w:space="0" w:color="auto"/>
              <w:bottom w:val="single" w:sz="4" w:space="0" w:color="auto"/>
              <w:right w:val="single" w:sz="4" w:space="0" w:color="auto"/>
            </w:tcBorders>
            <w:noWrap/>
            <w:vAlign w:val="bottom"/>
            <w:hideMark/>
          </w:tcPr>
          <w:p w:rsidR="00C02773" w:rsidRPr="00A962D9" w:rsidRDefault="008F51EC">
            <w:pPr>
              <w:spacing w:line="276" w:lineRule="auto"/>
              <w:rPr>
                <w:rFonts w:eastAsia="MS Mincho" w:cs="Arial"/>
                <w:b/>
                <w:bCs/>
                <w:sz w:val="16"/>
                <w:szCs w:val="16"/>
              </w:rPr>
            </w:pPr>
            <w:r w:rsidRPr="00A962D9">
              <w:rPr>
                <w:rFonts w:eastAsia="MS Mincho" w:cs="Arial"/>
                <w:b/>
                <w:bCs/>
                <w:sz w:val="16"/>
                <w:szCs w:val="16"/>
              </w:rPr>
              <w:t>Signal ID</w:t>
            </w:r>
          </w:p>
        </w:tc>
        <w:tc>
          <w:tcPr>
            <w:tcW w:w="2584" w:type="dxa"/>
            <w:tcBorders>
              <w:top w:val="nil"/>
              <w:left w:val="nil"/>
              <w:bottom w:val="single" w:sz="4" w:space="0" w:color="auto"/>
              <w:right w:val="single" w:sz="4" w:space="0" w:color="auto"/>
            </w:tcBorders>
            <w:noWrap/>
            <w:vAlign w:val="bottom"/>
            <w:hideMark/>
          </w:tcPr>
          <w:p w:rsidR="00C02773" w:rsidRPr="00A962D9" w:rsidRDefault="008F51EC">
            <w:pPr>
              <w:spacing w:line="276" w:lineRule="auto"/>
              <w:rPr>
                <w:rFonts w:eastAsia="MS Mincho" w:cs="Arial"/>
                <w:b/>
                <w:bCs/>
                <w:sz w:val="16"/>
                <w:szCs w:val="16"/>
              </w:rPr>
            </w:pPr>
            <w:r w:rsidRPr="00A962D9">
              <w:rPr>
                <w:rFonts w:eastAsia="MS Mincho" w:cs="Arial"/>
                <w:b/>
                <w:bCs/>
                <w:sz w:val="16"/>
                <w:szCs w:val="16"/>
              </w:rPr>
              <w:t>Signal Name</w:t>
            </w:r>
          </w:p>
        </w:tc>
        <w:tc>
          <w:tcPr>
            <w:tcW w:w="1977" w:type="dxa"/>
            <w:tcBorders>
              <w:top w:val="nil"/>
              <w:left w:val="nil"/>
              <w:bottom w:val="single" w:sz="4" w:space="0" w:color="auto"/>
              <w:right w:val="single" w:sz="4" w:space="0" w:color="auto"/>
            </w:tcBorders>
            <w:noWrap/>
            <w:vAlign w:val="bottom"/>
            <w:hideMark/>
          </w:tcPr>
          <w:p w:rsidR="00C02773" w:rsidRPr="00A962D9" w:rsidRDefault="008F51EC">
            <w:pPr>
              <w:spacing w:line="276" w:lineRule="auto"/>
              <w:rPr>
                <w:rFonts w:eastAsia="MS Mincho" w:cs="Arial"/>
                <w:b/>
                <w:bCs/>
                <w:sz w:val="16"/>
                <w:szCs w:val="16"/>
              </w:rPr>
            </w:pPr>
            <w:r w:rsidRPr="00A962D9">
              <w:rPr>
                <w:rFonts w:eastAsia="MS Mincho" w:cs="Arial"/>
                <w:b/>
                <w:bCs/>
                <w:sz w:val="16"/>
                <w:szCs w:val="16"/>
              </w:rPr>
              <w:t>Utilization</w:t>
            </w:r>
          </w:p>
        </w:tc>
      </w:tr>
      <w:tr w:rsidR="00C02773" w:rsidTr="00C02773">
        <w:trPr>
          <w:cantSplit/>
          <w:trHeight w:val="255"/>
          <w:jc w:val="center"/>
        </w:trPr>
        <w:tc>
          <w:tcPr>
            <w:tcW w:w="731" w:type="dxa"/>
            <w:tcBorders>
              <w:top w:val="nil"/>
              <w:left w:val="single" w:sz="4" w:space="0" w:color="auto"/>
              <w:bottom w:val="single" w:sz="4" w:space="0" w:color="auto"/>
              <w:right w:val="nil"/>
            </w:tcBorders>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c>
          <w:tcPr>
            <w:tcW w:w="2257" w:type="dxa"/>
            <w:tcBorders>
              <w:top w:val="nil"/>
              <w:left w:val="nil"/>
              <w:bottom w:val="single" w:sz="4" w:space="0" w:color="auto"/>
              <w:right w:val="nil"/>
            </w:tcBorders>
            <w:noWrap/>
            <w:vAlign w:val="bottom"/>
          </w:tcPr>
          <w:p w:rsidR="00C02773" w:rsidRPr="00A962D9" w:rsidRDefault="00C02773">
            <w:pPr>
              <w:spacing w:line="276" w:lineRule="auto"/>
              <w:rPr>
                <w:rFonts w:eastAsia="MS Mincho" w:cs="Arial"/>
                <w:sz w:val="16"/>
                <w:szCs w:val="16"/>
              </w:rPr>
            </w:pPr>
          </w:p>
        </w:tc>
        <w:tc>
          <w:tcPr>
            <w:tcW w:w="873" w:type="dxa"/>
            <w:tcBorders>
              <w:top w:val="nil"/>
              <w:left w:val="nil"/>
              <w:bottom w:val="single" w:sz="4" w:space="0" w:color="auto"/>
              <w:right w:val="nil"/>
            </w:tcBorders>
            <w:noWrap/>
            <w:vAlign w:val="bottom"/>
          </w:tcPr>
          <w:p w:rsidR="00C02773" w:rsidRPr="00A962D9" w:rsidRDefault="00C02773">
            <w:pPr>
              <w:spacing w:line="276" w:lineRule="auto"/>
              <w:rPr>
                <w:rFonts w:eastAsia="MS Mincho" w:cs="Arial"/>
                <w:sz w:val="16"/>
                <w:szCs w:val="16"/>
              </w:rPr>
            </w:pPr>
          </w:p>
        </w:tc>
        <w:tc>
          <w:tcPr>
            <w:tcW w:w="258" w:type="dxa"/>
            <w:tcBorders>
              <w:top w:val="nil"/>
              <w:left w:val="nil"/>
              <w:bottom w:val="single" w:sz="4" w:space="0" w:color="auto"/>
              <w:right w:val="nil"/>
            </w:tcBorders>
            <w:shd w:val="clear" w:color="auto" w:fill="C0C0C0"/>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 </w:t>
            </w:r>
          </w:p>
        </w:tc>
        <w:tc>
          <w:tcPr>
            <w:tcW w:w="896" w:type="dxa"/>
            <w:tcBorders>
              <w:top w:val="single" w:sz="4" w:space="0" w:color="auto"/>
              <w:left w:val="single" w:sz="4" w:space="0" w:color="auto"/>
              <w:bottom w:val="single" w:sz="4" w:space="0" w:color="auto"/>
              <w:right w:val="single" w:sz="4" w:space="0" w:color="auto"/>
            </w:tcBorders>
            <w:noWrap/>
            <w:vAlign w:val="bottom"/>
            <w:hideMark/>
          </w:tcPr>
          <w:p w:rsidR="00C02773" w:rsidRPr="00A962D9" w:rsidRDefault="008F51EC">
            <w:pPr>
              <w:spacing w:line="276" w:lineRule="auto"/>
              <w:rPr>
                <w:rFonts w:eastAsia="MS Mincho" w:cs="Arial"/>
                <w:sz w:val="16"/>
                <w:szCs w:val="16"/>
              </w:rPr>
            </w:pPr>
            <w:r w:rsidRPr="00A962D9">
              <w:rPr>
                <w:rFonts w:cs="Arial"/>
                <w:snapToGrid w:val="0"/>
                <w:sz w:val="16"/>
                <w:szCs w:val="16"/>
                <w:lang w:val="en-GB"/>
              </w:rPr>
              <w:t>0x50</w:t>
            </w:r>
          </w:p>
        </w:tc>
        <w:tc>
          <w:tcPr>
            <w:tcW w:w="2584" w:type="dxa"/>
            <w:tcBorders>
              <w:top w:val="single" w:sz="4" w:space="0" w:color="auto"/>
              <w:left w:val="nil"/>
              <w:bottom w:val="single" w:sz="4" w:space="0" w:color="auto"/>
              <w:right w:val="single" w:sz="4" w:space="0" w:color="auto"/>
            </w:tcBorders>
            <w:noWrap/>
            <w:vAlign w:val="bottom"/>
            <w:hideMark/>
          </w:tcPr>
          <w:p w:rsidR="00C02773" w:rsidRPr="00A962D9" w:rsidRDefault="008F51EC">
            <w:pPr>
              <w:spacing w:line="276" w:lineRule="auto"/>
              <w:rPr>
                <w:rFonts w:eastAsia="MS Mincho" w:cs="Arial"/>
                <w:sz w:val="16"/>
                <w:szCs w:val="16"/>
              </w:rPr>
            </w:pPr>
            <w:r w:rsidRPr="00A962D9">
              <w:rPr>
                <w:rFonts w:cs="Arial"/>
                <w:sz w:val="16"/>
                <w:szCs w:val="16"/>
                <w:lang w:val="en-GB"/>
              </w:rPr>
              <w:t>BTCallerIdentification_St</w:t>
            </w:r>
          </w:p>
        </w:tc>
        <w:tc>
          <w:tcPr>
            <w:tcW w:w="1977" w:type="dxa"/>
            <w:tcBorders>
              <w:top w:val="single" w:sz="4" w:space="0" w:color="auto"/>
              <w:left w:val="nil"/>
              <w:bottom w:val="single" w:sz="4" w:space="0" w:color="auto"/>
              <w:right w:val="single" w:sz="4" w:space="0" w:color="auto"/>
            </w:tcBorders>
            <w:noWrap/>
            <w:vAlign w:val="bottom"/>
            <w:hideMark/>
          </w:tcPr>
          <w:p w:rsidR="00C02773" w:rsidRPr="00A962D9" w:rsidRDefault="008F51EC">
            <w:pPr>
              <w:spacing w:line="276" w:lineRule="auto"/>
              <w:rPr>
                <w:rFonts w:eastAsia="MS Mincho" w:cs="Arial"/>
                <w:sz w:val="16"/>
                <w:szCs w:val="16"/>
              </w:rPr>
            </w:pPr>
            <w:r w:rsidRPr="00A962D9">
              <w:rPr>
                <w:rFonts w:eastAsia="MS Mincho" w:cs="Arial"/>
                <w:sz w:val="16"/>
                <w:szCs w:val="16"/>
              </w:rPr>
              <w:t>Phone</w:t>
            </w:r>
          </w:p>
        </w:tc>
      </w:tr>
    </w:tbl>
    <w:p w:rsidR="00C02773" w:rsidRDefault="00C02773" w:rsidP="00C02773">
      <w:pPr>
        <w:rPr>
          <w:rFonts w:eastAsia="MS Mincho" w:cs="Arial"/>
        </w:rPr>
      </w:pPr>
    </w:p>
    <w:p w:rsidR="00C02773" w:rsidRDefault="00C02773">
      <w:pPr>
        <w:rPr>
          <w:rFonts w:eastAsia="MS Mincho"/>
        </w:rPr>
      </w:pPr>
    </w:p>
    <w:p w:rsidR="00C02773" w:rsidRDefault="00C02773"/>
    <w:p w:rsidR="00C02773" w:rsidRDefault="008F51EC" w:rsidP="00113E44">
      <w:pPr>
        <w:pStyle w:val="Heading4"/>
      </w:pPr>
      <w:r w:rsidRPr="00B9479B">
        <w:t>TP-PHY-TPP-REQ-092289/A-RDISP2 - PHONE</w:t>
      </w:r>
    </w:p>
    <w:p w:rsidR="00C02773" w:rsidRPr="00A8091B" w:rsidRDefault="008F51EC" w:rsidP="00C02773">
      <w:pPr>
        <w:rPr>
          <w:rFonts w:eastAsia="MS Mincho" w:cs="Arial"/>
        </w:rPr>
      </w:pPr>
      <w:r w:rsidRPr="00A8091B">
        <w:rPr>
          <w:rFonts w:eastAsia="MS Mincho" w:cs="Arial"/>
        </w:rPr>
        <w:t xml:space="preserve">The </w:t>
      </w:r>
      <w:r>
        <w:rPr>
          <w:rFonts w:eastAsia="MS Mincho" w:cs="Arial"/>
        </w:rPr>
        <w:t>RDISP2</w:t>
      </w:r>
      <w:r>
        <w:rPr>
          <w:rFonts w:eastAsia="MS Mincho" w:cs="Arial"/>
          <w:sz w:val="16"/>
          <w:szCs w:val="16"/>
        </w:rPr>
        <w:t xml:space="preserve"> </w:t>
      </w:r>
      <w:r w:rsidRPr="00A8091B">
        <w:rPr>
          <w:rFonts w:eastAsia="MS Mincho" w:cs="Arial"/>
        </w:rPr>
        <w:t>– PHONE channel is representing the channel connecting "</w:t>
      </w:r>
      <w:proofErr w:type="gramStart"/>
      <w:r>
        <w:rPr>
          <w:rFonts w:eastAsia="MS Mincho" w:cs="Arial"/>
        </w:rPr>
        <w:t>RDISP2</w:t>
      </w:r>
      <w:r>
        <w:rPr>
          <w:rFonts w:eastAsia="MS Mincho" w:cs="Arial"/>
          <w:sz w:val="16"/>
          <w:szCs w:val="16"/>
        </w:rPr>
        <w:t xml:space="preserve"> </w:t>
      </w:r>
      <w:r w:rsidRPr="00A8091B">
        <w:rPr>
          <w:rFonts w:eastAsia="MS Mincho" w:cs="Arial"/>
        </w:rPr>
        <w:t>"</w:t>
      </w:r>
      <w:proofErr w:type="gramEnd"/>
      <w:r w:rsidRPr="00A8091B">
        <w:rPr>
          <w:rFonts w:eastAsia="MS Mincho" w:cs="Arial"/>
        </w:rPr>
        <w:t xml:space="preserve"> features and "PHONE" features. The "</w:t>
      </w:r>
      <w:r>
        <w:rPr>
          <w:rFonts w:eastAsia="MS Mincho" w:cs="Arial"/>
        </w:rPr>
        <w:t>RDISP2</w:t>
      </w:r>
      <w:r>
        <w:rPr>
          <w:rFonts w:eastAsia="MS Mincho" w:cs="Arial"/>
          <w:sz w:val="16"/>
          <w:szCs w:val="16"/>
        </w:rPr>
        <w:t xml:space="preserve"> </w:t>
      </w:r>
      <w:proofErr w:type="gramStart"/>
      <w:r w:rsidRPr="00A8091B">
        <w:rPr>
          <w:rFonts w:eastAsia="MS Mincho" w:cs="Arial"/>
        </w:rPr>
        <w:t>" represents</w:t>
      </w:r>
      <w:proofErr w:type="gramEnd"/>
      <w:r w:rsidRPr="00A8091B">
        <w:rPr>
          <w:rFonts w:eastAsia="MS Mincho" w:cs="Arial"/>
        </w:rPr>
        <w:t xml:space="preserve"> a Heads Up display unit. "PHONE" represents a phone interface module. </w:t>
      </w:r>
    </w:p>
    <w:p w:rsidR="00C02773" w:rsidRPr="00A8091B" w:rsidRDefault="00C02773" w:rsidP="00C02773">
      <w:pPr>
        <w:rPr>
          <w:rFonts w:eastAsia="MS Mincho" w:cs="Arial"/>
        </w:rPr>
      </w:pPr>
    </w:p>
    <w:p w:rsidR="00C02773" w:rsidRPr="00A8091B" w:rsidRDefault="008F51EC" w:rsidP="00C02773">
      <w:pPr>
        <w:rPr>
          <w:rFonts w:eastAsia="MS Mincho" w:cs="Arial"/>
        </w:rPr>
      </w:pPr>
      <w:r w:rsidRPr="00A8091B">
        <w:rPr>
          <w:rFonts w:eastAsia="MS Mincho" w:cs="Arial"/>
        </w:rPr>
        <w:t xml:space="preserve">This channel is used for </w:t>
      </w:r>
      <w:r w:rsidRPr="00A8091B">
        <w:rPr>
          <w:rFonts w:eastAsia="MS Mincho" w:cs="Arial"/>
          <w:u w:val="single"/>
        </w:rPr>
        <w:t>Flow control only</w:t>
      </w:r>
    </w:p>
    <w:p w:rsidR="00C02773" w:rsidRPr="00A8091B" w:rsidRDefault="00C02773" w:rsidP="00C02773">
      <w:pPr>
        <w:rPr>
          <w:rFonts w:eastAsia="MS Mincho" w:cs="Arial"/>
        </w:rPr>
      </w:pPr>
    </w:p>
    <w:p w:rsidR="00C02773" w:rsidRDefault="00C02773" w:rsidP="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A8091B" w:rsidRDefault="008F51EC">
            <w:pPr>
              <w:spacing w:line="276" w:lineRule="auto"/>
              <w:jc w:val="center"/>
              <w:rPr>
                <w:rFonts w:eastAsia="MS Mincho" w:cs="Arial"/>
                <w:b/>
                <w:bCs/>
                <w:sz w:val="16"/>
                <w:szCs w:val="16"/>
              </w:rPr>
            </w:pPr>
            <w:r w:rsidRPr="00A8091B">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Pr="00A8091B" w:rsidRDefault="008F51EC">
            <w:pPr>
              <w:spacing w:line="276" w:lineRule="auto"/>
              <w:rPr>
                <w:rFonts w:eastAsia="MS Mincho" w:cs="Arial"/>
                <w:b/>
                <w:bCs/>
                <w:sz w:val="16"/>
                <w:szCs w:val="16"/>
              </w:rPr>
            </w:pPr>
            <w:r w:rsidRPr="00A8091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Pr="00A8091B" w:rsidRDefault="008F51EC">
            <w:pPr>
              <w:spacing w:line="276" w:lineRule="auto"/>
              <w:rPr>
                <w:rFonts w:eastAsia="MS Mincho" w:cs="Arial"/>
                <w:b/>
                <w:bCs/>
                <w:sz w:val="16"/>
                <w:szCs w:val="16"/>
              </w:rPr>
            </w:pPr>
            <w:r w:rsidRPr="00A8091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Pr="00A8091B" w:rsidRDefault="008F51EC">
            <w:pPr>
              <w:spacing w:line="276" w:lineRule="auto"/>
              <w:rPr>
                <w:rFonts w:eastAsia="MS Mincho" w:cs="Arial"/>
                <w:b/>
                <w:bCs/>
                <w:sz w:val="16"/>
                <w:szCs w:val="16"/>
              </w:rPr>
            </w:pPr>
            <w:r w:rsidRPr="00A8091B">
              <w:rPr>
                <w:rFonts w:eastAsia="MS Mincho" w:cs="Arial"/>
                <w:b/>
                <w:bCs/>
                <w:sz w:val="16"/>
                <w:szCs w:val="16"/>
              </w:rPr>
              <w:t>TP Index</w:t>
            </w:r>
          </w:p>
        </w:tc>
        <w:tc>
          <w:tcPr>
            <w:tcW w:w="261" w:type="dxa"/>
            <w:shd w:val="clear" w:color="auto" w:fill="C0C0C0"/>
            <w:noWrap/>
            <w:vAlign w:val="bottom"/>
            <w:hideMark/>
          </w:tcPr>
          <w:p w:rsidR="00C02773" w:rsidRPr="00A8091B" w:rsidRDefault="008F51EC">
            <w:pPr>
              <w:spacing w:line="276" w:lineRule="auto"/>
              <w:jc w:val="center"/>
              <w:rPr>
                <w:rFonts w:eastAsia="MS Mincho" w:cs="Arial"/>
                <w:b/>
                <w:bCs/>
                <w:sz w:val="16"/>
                <w:szCs w:val="16"/>
              </w:rPr>
            </w:pPr>
            <w:r w:rsidRPr="00A8091B">
              <w:rPr>
                <w:rFonts w:eastAsia="MS Mincho" w:cs="Arial"/>
                <w:b/>
                <w:bCs/>
                <w:sz w:val="16"/>
                <w:szCs w:val="16"/>
              </w:rPr>
              <w:t> </w:t>
            </w:r>
          </w:p>
        </w:tc>
        <w:tc>
          <w:tcPr>
            <w:tcW w:w="938" w:type="dxa"/>
            <w:shd w:val="clear" w:color="auto" w:fill="C0C0C0"/>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c>
          <w:tcPr>
            <w:tcW w:w="2731" w:type="dxa"/>
            <w:shd w:val="clear" w:color="auto" w:fill="C0C0C0"/>
            <w:noWrap/>
            <w:vAlign w:val="bottom"/>
            <w:hideMark/>
          </w:tcPr>
          <w:p w:rsidR="00C02773" w:rsidRPr="00A8091B" w:rsidRDefault="008F51EC">
            <w:pPr>
              <w:spacing w:line="276" w:lineRule="auto"/>
              <w:rPr>
                <w:rFonts w:eastAsia="MS Mincho" w:cs="Arial"/>
                <w:b/>
                <w:sz w:val="16"/>
                <w:szCs w:val="16"/>
              </w:rPr>
            </w:pPr>
            <w:r w:rsidRPr="00A8091B">
              <w:rPr>
                <w:rFonts w:eastAsia="MS Mincho" w:cs="Arial"/>
                <w:b/>
                <w:sz w:val="16"/>
                <w:szCs w:val="16"/>
              </w:rPr>
              <w:t>Transmitter:  AHUD</w:t>
            </w:r>
          </w:p>
        </w:tc>
        <w:tc>
          <w:tcPr>
            <w:tcW w:w="2086" w:type="dxa"/>
            <w:tcBorders>
              <w:top w:val="nil"/>
              <w:left w:val="nil"/>
              <w:bottom w:val="nil"/>
              <w:right w:val="single" w:sz="4" w:space="0" w:color="auto"/>
            </w:tcBorders>
            <w:shd w:val="clear" w:color="auto" w:fill="C0C0C0"/>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Pr="00A8091B" w:rsidRDefault="008F51EC">
            <w:pPr>
              <w:spacing w:line="276" w:lineRule="auto"/>
              <w:rPr>
                <w:rFonts w:eastAsia="MS Mincho" w:cs="Arial"/>
                <w:sz w:val="16"/>
                <w:szCs w:val="16"/>
              </w:rPr>
            </w:pPr>
            <w:r w:rsidRPr="00A8091B">
              <w:rPr>
                <w:rFonts w:eastAsia="MS Mincho" w:cs="Arial"/>
                <w:sz w:val="16"/>
                <w:szCs w:val="16"/>
              </w:rPr>
              <w:t> 0x</w:t>
            </w:r>
            <w:r>
              <w:rPr>
                <w:rFonts w:cs="Arial"/>
                <w:sz w:val="16"/>
                <w:szCs w:val="16"/>
              </w:rPr>
              <w:t>24B</w:t>
            </w:r>
          </w:p>
        </w:tc>
        <w:tc>
          <w:tcPr>
            <w:tcW w:w="2383" w:type="dxa"/>
            <w:tcBorders>
              <w:top w:val="nil"/>
              <w:left w:val="nil"/>
              <w:bottom w:val="single" w:sz="4" w:space="0" w:color="auto"/>
              <w:right w:val="single" w:sz="4" w:space="0" w:color="auto"/>
            </w:tcBorders>
            <w:noWrap/>
            <w:hideMark/>
          </w:tcPr>
          <w:p w:rsidR="00C02773" w:rsidRPr="00A8091B" w:rsidRDefault="008F51EC">
            <w:pPr>
              <w:spacing w:line="276" w:lineRule="auto"/>
              <w:rPr>
                <w:rFonts w:eastAsia="MS Mincho" w:cs="Arial"/>
                <w:sz w:val="16"/>
                <w:szCs w:val="16"/>
              </w:rPr>
            </w:pPr>
            <w:r>
              <w:rPr>
                <w:rFonts w:eastAsia="MS Mincho" w:cs="Arial"/>
                <w:sz w:val="16"/>
                <w:szCs w:val="16"/>
              </w:rPr>
              <w:t>PHONE_RDISP2_WORD_R</w:t>
            </w:r>
            <w:r w:rsidRPr="00872B52">
              <w:rPr>
                <w:rFonts w:eastAsia="MS Mincho" w:cs="Arial"/>
                <w:sz w:val="16"/>
                <w:szCs w:val="16"/>
              </w:rPr>
              <w:t>x</w:t>
            </w:r>
          </w:p>
        </w:tc>
        <w:tc>
          <w:tcPr>
            <w:tcW w:w="914" w:type="dxa"/>
            <w:tcBorders>
              <w:top w:val="nil"/>
              <w:left w:val="nil"/>
              <w:bottom w:val="single" w:sz="4" w:space="0" w:color="auto"/>
              <w:right w:val="single" w:sz="4" w:space="0" w:color="auto"/>
            </w:tcBorders>
            <w:noWrap/>
            <w:hideMark/>
          </w:tcPr>
          <w:p w:rsidR="00C02773" w:rsidRPr="00A8091B" w:rsidRDefault="008F51EC">
            <w:pPr>
              <w:spacing w:line="276" w:lineRule="auto"/>
              <w:jc w:val="center"/>
              <w:rPr>
                <w:rFonts w:eastAsia="MS Mincho" w:cs="Arial"/>
                <w:sz w:val="16"/>
                <w:szCs w:val="16"/>
              </w:rPr>
            </w:pPr>
            <w:r>
              <w:rPr>
                <w:rFonts w:eastAsia="MS Mincho" w:cs="Arial"/>
                <w:sz w:val="16"/>
                <w:szCs w:val="16"/>
              </w:rPr>
              <w:t>44</w:t>
            </w:r>
          </w:p>
        </w:tc>
        <w:tc>
          <w:tcPr>
            <w:tcW w:w="261" w:type="dxa"/>
            <w:shd w:val="clear" w:color="auto" w:fill="C0C0C0"/>
            <w:noWrap/>
            <w:vAlign w:val="bottom"/>
            <w:hideMark/>
          </w:tcPr>
          <w:p w:rsidR="00C02773" w:rsidRPr="00A8091B" w:rsidRDefault="008F51EC">
            <w:pPr>
              <w:spacing w:line="276" w:lineRule="auto"/>
              <w:rPr>
                <w:rFonts w:eastAsia="MS Mincho" w:cs="Arial"/>
                <w:b/>
                <w:bCs/>
                <w:sz w:val="16"/>
                <w:szCs w:val="16"/>
              </w:rPr>
            </w:pPr>
            <w:r w:rsidRPr="00A8091B">
              <w:rPr>
                <w:rFonts w:eastAsia="MS Mincho" w:cs="Arial"/>
                <w:b/>
                <w:bCs/>
                <w:sz w:val="16"/>
                <w:szCs w:val="16"/>
              </w:rPr>
              <w:t> </w:t>
            </w:r>
          </w:p>
        </w:tc>
        <w:tc>
          <w:tcPr>
            <w:tcW w:w="938" w:type="dxa"/>
            <w:shd w:val="clear" w:color="auto" w:fill="C0C0C0"/>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c>
          <w:tcPr>
            <w:tcW w:w="2731" w:type="dxa"/>
            <w:shd w:val="clear" w:color="auto" w:fill="C0C0C0"/>
            <w:noWrap/>
            <w:vAlign w:val="bottom"/>
            <w:hideMark/>
          </w:tcPr>
          <w:p w:rsidR="00C02773" w:rsidRPr="00A8091B" w:rsidRDefault="008F51EC">
            <w:pPr>
              <w:spacing w:line="276" w:lineRule="auto"/>
              <w:rPr>
                <w:rFonts w:eastAsia="MS Mincho" w:cs="Arial"/>
                <w:b/>
                <w:sz w:val="16"/>
                <w:szCs w:val="16"/>
              </w:rPr>
            </w:pPr>
            <w:r w:rsidRPr="00A8091B">
              <w:rPr>
                <w:rFonts w:eastAsia="MS Mincho" w:cs="Arial"/>
                <w:b/>
                <w:sz w:val="16"/>
                <w:szCs w:val="16"/>
              </w:rPr>
              <w:t>Receiver:  APIM</w:t>
            </w:r>
          </w:p>
        </w:tc>
        <w:tc>
          <w:tcPr>
            <w:tcW w:w="2086" w:type="dxa"/>
            <w:tcBorders>
              <w:top w:val="nil"/>
              <w:left w:val="nil"/>
              <w:bottom w:val="nil"/>
              <w:right w:val="single" w:sz="4" w:space="0" w:color="auto"/>
            </w:tcBorders>
            <w:shd w:val="clear" w:color="auto" w:fill="C0C0C0"/>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A8091B" w:rsidRDefault="00C02773">
            <w:pPr>
              <w:spacing w:line="276" w:lineRule="auto"/>
              <w:rPr>
                <w:rFonts w:eastAsia="MS Mincho" w:cs="Arial"/>
                <w:sz w:val="16"/>
                <w:szCs w:val="16"/>
              </w:rPr>
            </w:pPr>
          </w:p>
        </w:tc>
        <w:tc>
          <w:tcPr>
            <w:tcW w:w="2383" w:type="dxa"/>
            <w:noWrap/>
            <w:vAlign w:val="bottom"/>
          </w:tcPr>
          <w:p w:rsidR="00C02773" w:rsidRPr="00A8091B" w:rsidRDefault="00C02773">
            <w:pPr>
              <w:spacing w:line="276" w:lineRule="auto"/>
              <w:rPr>
                <w:rFonts w:eastAsia="MS Mincho" w:cs="Arial"/>
                <w:sz w:val="16"/>
                <w:szCs w:val="16"/>
              </w:rPr>
            </w:pPr>
          </w:p>
        </w:tc>
        <w:tc>
          <w:tcPr>
            <w:tcW w:w="914" w:type="dxa"/>
            <w:noWrap/>
            <w:vAlign w:val="bottom"/>
          </w:tcPr>
          <w:p w:rsidR="00C02773" w:rsidRPr="00A8091B" w:rsidRDefault="00C02773">
            <w:pPr>
              <w:spacing w:line="276" w:lineRule="auto"/>
              <w:rPr>
                <w:rFonts w:eastAsia="MS Mincho" w:cs="Arial"/>
                <w:sz w:val="16"/>
                <w:szCs w:val="16"/>
              </w:rPr>
            </w:pPr>
          </w:p>
        </w:tc>
        <w:tc>
          <w:tcPr>
            <w:tcW w:w="261" w:type="dxa"/>
            <w:shd w:val="clear" w:color="auto" w:fill="C0C0C0"/>
            <w:noWrap/>
            <w:hideMark/>
          </w:tcPr>
          <w:p w:rsidR="00C02773" w:rsidRPr="00A8091B" w:rsidRDefault="008F51EC">
            <w:pPr>
              <w:spacing w:line="276" w:lineRule="auto"/>
              <w:jc w:val="center"/>
              <w:rPr>
                <w:rFonts w:eastAsia="MS Mincho" w:cs="Arial"/>
                <w:sz w:val="16"/>
                <w:szCs w:val="16"/>
              </w:rPr>
            </w:pPr>
            <w:r w:rsidRPr="00A8091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A8091B" w:rsidRDefault="008F51EC">
            <w:pPr>
              <w:spacing w:line="276" w:lineRule="auto"/>
              <w:jc w:val="center"/>
              <w:rPr>
                <w:rFonts w:eastAsia="MS Mincho" w:cs="Arial"/>
                <w:b/>
                <w:bCs/>
                <w:sz w:val="16"/>
                <w:szCs w:val="16"/>
              </w:rPr>
            </w:pPr>
            <w:r w:rsidRPr="00A8091B">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c>
          <w:tcPr>
            <w:tcW w:w="2383" w:type="dxa"/>
            <w:noWrap/>
            <w:vAlign w:val="bottom"/>
          </w:tcPr>
          <w:p w:rsidR="00C02773" w:rsidRPr="00A8091B" w:rsidRDefault="00C02773">
            <w:pPr>
              <w:spacing w:line="276" w:lineRule="auto"/>
              <w:rPr>
                <w:rFonts w:eastAsia="MS Mincho" w:cs="Arial"/>
                <w:sz w:val="16"/>
                <w:szCs w:val="16"/>
              </w:rPr>
            </w:pPr>
          </w:p>
        </w:tc>
        <w:tc>
          <w:tcPr>
            <w:tcW w:w="914" w:type="dxa"/>
            <w:noWrap/>
            <w:vAlign w:val="bottom"/>
          </w:tcPr>
          <w:p w:rsidR="00C02773" w:rsidRPr="00A8091B"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A8091B" w:rsidRDefault="008F51EC">
            <w:pPr>
              <w:spacing w:line="276" w:lineRule="auto"/>
              <w:rPr>
                <w:rFonts w:eastAsia="MS Mincho" w:cs="Arial"/>
                <w:b/>
                <w:bCs/>
                <w:sz w:val="16"/>
                <w:szCs w:val="16"/>
              </w:rPr>
            </w:pPr>
            <w:r w:rsidRPr="00A8091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Pr="00A8091B" w:rsidRDefault="008F51EC">
            <w:pPr>
              <w:spacing w:line="276" w:lineRule="auto"/>
              <w:rPr>
                <w:rFonts w:eastAsia="MS Mincho" w:cs="Arial"/>
                <w:b/>
                <w:bCs/>
                <w:sz w:val="16"/>
                <w:szCs w:val="16"/>
              </w:rPr>
            </w:pPr>
            <w:r w:rsidRPr="00A8091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Pr="00A8091B" w:rsidRDefault="008F51EC">
            <w:pPr>
              <w:spacing w:line="276" w:lineRule="auto"/>
              <w:rPr>
                <w:rFonts w:eastAsia="MS Mincho" w:cs="Arial"/>
                <w:b/>
                <w:bCs/>
                <w:sz w:val="16"/>
                <w:szCs w:val="16"/>
              </w:rPr>
            </w:pPr>
            <w:r w:rsidRPr="00A8091B">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c>
          <w:tcPr>
            <w:tcW w:w="2383" w:type="dxa"/>
            <w:tcBorders>
              <w:top w:val="nil"/>
              <w:left w:val="nil"/>
              <w:bottom w:val="single" w:sz="4" w:space="0" w:color="auto"/>
              <w:right w:val="nil"/>
            </w:tcBorders>
            <w:noWrap/>
            <w:vAlign w:val="bottom"/>
          </w:tcPr>
          <w:p w:rsidR="00C02773" w:rsidRPr="00A8091B" w:rsidRDefault="00C02773">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C02773" w:rsidRPr="00A8091B"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Pr="00A8091B" w:rsidRDefault="008F51EC">
            <w:pPr>
              <w:spacing w:line="276" w:lineRule="auto"/>
              <w:rPr>
                <w:rFonts w:eastAsia="MS Mincho" w:cs="Arial"/>
                <w:sz w:val="16"/>
                <w:szCs w:val="16"/>
              </w:rPr>
            </w:pPr>
            <w:r w:rsidRPr="00A8091B">
              <w:rPr>
                <w:rFonts w:cs="Arial"/>
                <w:snapToGrid w:val="0"/>
                <w:sz w:val="16"/>
                <w:szCs w:val="16"/>
                <w:lang w:val="en-GB"/>
              </w:rPr>
              <w:t>--</w:t>
            </w:r>
          </w:p>
        </w:tc>
        <w:tc>
          <w:tcPr>
            <w:tcW w:w="2731" w:type="dxa"/>
            <w:tcBorders>
              <w:top w:val="single" w:sz="4" w:space="0" w:color="auto"/>
              <w:left w:val="nil"/>
              <w:bottom w:val="single" w:sz="4" w:space="0" w:color="auto"/>
              <w:right w:val="single" w:sz="4" w:space="0" w:color="auto"/>
            </w:tcBorders>
            <w:noWrap/>
            <w:vAlign w:val="bottom"/>
            <w:hideMark/>
          </w:tcPr>
          <w:p w:rsidR="00C02773" w:rsidRPr="00A8091B" w:rsidRDefault="008F51EC">
            <w:pPr>
              <w:spacing w:line="276" w:lineRule="auto"/>
              <w:rPr>
                <w:rFonts w:eastAsia="MS Mincho" w:cs="Arial"/>
                <w:sz w:val="16"/>
                <w:szCs w:val="16"/>
              </w:rPr>
            </w:pPr>
            <w:r w:rsidRPr="00A8091B">
              <w:rPr>
                <w:rFonts w:cs="Arial"/>
                <w:snapToGrid w:val="0"/>
                <w:sz w:val="16"/>
                <w:szCs w:val="16"/>
                <w:lang w:val="en-GB"/>
              </w:rPr>
              <w:t>--</w:t>
            </w:r>
          </w:p>
        </w:tc>
        <w:tc>
          <w:tcPr>
            <w:tcW w:w="2086" w:type="dxa"/>
            <w:tcBorders>
              <w:top w:val="single" w:sz="4" w:space="0" w:color="auto"/>
              <w:left w:val="nil"/>
              <w:bottom w:val="single" w:sz="4" w:space="0" w:color="auto"/>
              <w:right w:val="single" w:sz="4" w:space="0" w:color="auto"/>
            </w:tcBorders>
            <w:noWrap/>
            <w:vAlign w:val="bottom"/>
            <w:hideMark/>
          </w:tcPr>
          <w:p w:rsidR="00C02773" w:rsidRPr="00A8091B" w:rsidRDefault="008F51EC">
            <w:pPr>
              <w:spacing w:line="276" w:lineRule="auto"/>
              <w:rPr>
                <w:rFonts w:eastAsia="MS Mincho" w:cs="Arial"/>
                <w:sz w:val="16"/>
                <w:szCs w:val="16"/>
              </w:rPr>
            </w:pPr>
            <w:r w:rsidRPr="00A8091B">
              <w:rPr>
                <w:rFonts w:eastAsia="MS Mincho" w:cs="Arial"/>
                <w:sz w:val="16"/>
                <w:szCs w:val="16"/>
              </w:rPr>
              <w:t>--</w:t>
            </w:r>
          </w:p>
        </w:tc>
      </w:tr>
    </w:tbl>
    <w:p w:rsidR="00C02773" w:rsidRDefault="00C02773" w:rsidP="00C02773">
      <w:pPr>
        <w:rPr>
          <w:rFonts w:eastAsia="MS Mincho" w:cs="Arial"/>
        </w:rPr>
      </w:pPr>
    </w:p>
    <w:p w:rsidR="00C02773" w:rsidRDefault="00C02773">
      <w:pPr>
        <w:rPr>
          <w:rFonts w:eastAsia="MS Mincho"/>
        </w:rPr>
      </w:pPr>
    </w:p>
    <w:p w:rsidR="00C02773" w:rsidRDefault="00C02773"/>
    <w:p w:rsidR="00C02773" w:rsidRDefault="008F51EC" w:rsidP="00113E44">
      <w:pPr>
        <w:pStyle w:val="Heading4"/>
      </w:pPr>
      <w:r w:rsidRPr="00B9479B">
        <w:t>TP-PHY-TPP-REQ-092294/B-MediaPlayerServer - MediaPlayerClient3</w:t>
      </w:r>
    </w:p>
    <w:p w:rsidR="00C02773" w:rsidRPr="000E0329" w:rsidRDefault="008F51EC" w:rsidP="00C02773">
      <w:pPr>
        <w:rPr>
          <w:rFonts w:eastAsia="MS Mincho" w:cs="Arial"/>
        </w:rPr>
      </w:pPr>
      <w:r w:rsidRPr="000E0329">
        <w:rPr>
          <w:rFonts w:eastAsia="MS Mincho" w:cs="Arial"/>
        </w:rPr>
        <w:t xml:space="preserve">The MediaPlayerServer – MediaPlayerClient3 channel is representing the channel connecting "Media Player Server" features and "Media Player Client3" features. The "Media Player Server" represents a media playback unit. "Media Player Client3" represents a Rear display unit. </w:t>
      </w:r>
    </w:p>
    <w:p w:rsidR="00C02773" w:rsidRDefault="00C02773" w:rsidP="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0E0329" w:rsidRDefault="008F51EC">
            <w:pPr>
              <w:spacing w:line="276" w:lineRule="auto"/>
              <w:jc w:val="center"/>
              <w:rPr>
                <w:rFonts w:eastAsia="MS Mincho" w:cs="Arial"/>
                <w:b/>
                <w:bCs/>
                <w:sz w:val="16"/>
                <w:szCs w:val="16"/>
              </w:rPr>
            </w:pPr>
            <w:r w:rsidRPr="000E0329">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Pr="000E0329" w:rsidRDefault="008F51EC">
            <w:pPr>
              <w:spacing w:line="276" w:lineRule="auto"/>
              <w:rPr>
                <w:rFonts w:eastAsia="MS Mincho" w:cs="Arial"/>
                <w:b/>
                <w:bCs/>
                <w:sz w:val="16"/>
                <w:szCs w:val="16"/>
              </w:rPr>
            </w:pPr>
            <w:r w:rsidRPr="000E0329">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Pr="000E0329" w:rsidRDefault="008F51EC">
            <w:pPr>
              <w:spacing w:line="276" w:lineRule="auto"/>
              <w:rPr>
                <w:rFonts w:eastAsia="MS Mincho" w:cs="Arial"/>
                <w:b/>
                <w:bCs/>
                <w:sz w:val="16"/>
                <w:szCs w:val="16"/>
              </w:rPr>
            </w:pPr>
            <w:r w:rsidRPr="000E0329">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Pr="000E0329" w:rsidRDefault="008F51EC">
            <w:pPr>
              <w:spacing w:line="276" w:lineRule="auto"/>
              <w:rPr>
                <w:rFonts w:eastAsia="MS Mincho" w:cs="Arial"/>
                <w:b/>
                <w:bCs/>
                <w:sz w:val="16"/>
                <w:szCs w:val="16"/>
              </w:rPr>
            </w:pPr>
            <w:r w:rsidRPr="000E0329">
              <w:rPr>
                <w:rFonts w:eastAsia="MS Mincho" w:cs="Arial"/>
                <w:b/>
                <w:bCs/>
                <w:sz w:val="16"/>
                <w:szCs w:val="16"/>
              </w:rPr>
              <w:t>TP Index</w:t>
            </w:r>
          </w:p>
        </w:tc>
        <w:tc>
          <w:tcPr>
            <w:tcW w:w="261" w:type="dxa"/>
            <w:shd w:val="clear" w:color="auto" w:fill="C0C0C0"/>
            <w:noWrap/>
            <w:vAlign w:val="bottom"/>
            <w:hideMark/>
          </w:tcPr>
          <w:p w:rsidR="00C02773" w:rsidRPr="000E0329" w:rsidRDefault="008F51EC">
            <w:pPr>
              <w:spacing w:line="276" w:lineRule="auto"/>
              <w:jc w:val="center"/>
              <w:rPr>
                <w:rFonts w:eastAsia="MS Mincho" w:cs="Arial"/>
                <w:b/>
                <w:bCs/>
                <w:sz w:val="16"/>
                <w:szCs w:val="16"/>
              </w:rPr>
            </w:pPr>
            <w:r w:rsidRPr="000E0329">
              <w:rPr>
                <w:rFonts w:eastAsia="MS Mincho" w:cs="Arial"/>
                <w:b/>
                <w:bCs/>
                <w:sz w:val="16"/>
                <w:szCs w:val="16"/>
              </w:rPr>
              <w:t> </w:t>
            </w:r>
          </w:p>
        </w:tc>
        <w:tc>
          <w:tcPr>
            <w:tcW w:w="938" w:type="dxa"/>
            <w:shd w:val="clear" w:color="auto" w:fill="C0C0C0"/>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c>
          <w:tcPr>
            <w:tcW w:w="2731" w:type="dxa"/>
            <w:shd w:val="clear" w:color="auto" w:fill="C0C0C0"/>
            <w:noWrap/>
            <w:vAlign w:val="bottom"/>
            <w:hideMark/>
          </w:tcPr>
          <w:p w:rsidR="00C02773" w:rsidRPr="000E0329" w:rsidRDefault="008F51EC">
            <w:pPr>
              <w:spacing w:line="276" w:lineRule="auto"/>
              <w:rPr>
                <w:rFonts w:eastAsia="MS Mincho" w:cs="Arial"/>
                <w:b/>
                <w:sz w:val="16"/>
                <w:szCs w:val="16"/>
              </w:rPr>
            </w:pPr>
            <w:r w:rsidRPr="000E0329">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Pr="000E0329" w:rsidRDefault="008F51EC">
            <w:pPr>
              <w:spacing w:line="276" w:lineRule="auto"/>
              <w:rPr>
                <w:rFonts w:eastAsia="MS Mincho" w:cs="Arial"/>
                <w:sz w:val="16"/>
                <w:szCs w:val="16"/>
              </w:rPr>
            </w:pPr>
            <w:r w:rsidRPr="000E0329">
              <w:rPr>
                <w:rFonts w:eastAsia="MS Mincho" w:cs="Arial"/>
                <w:sz w:val="16"/>
                <w:szCs w:val="16"/>
              </w:rPr>
              <w:t> 0x</w:t>
            </w:r>
            <w:r>
              <w:rPr>
                <w:rFonts w:cs="Arial"/>
                <w:sz w:val="16"/>
                <w:szCs w:val="16"/>
              </w:rPr>
              <w:t>256</w:t>
            </w:r>
          </w:p>
        </w:tc>
        <w:tc>
          <w:tcPr>
            <w:tcW w:w="2383" w:type="dxa"/>
            <w:tcBorders>
              <w:top w:val="nil"/>
              <w:left w:val="nil"/>
              <w:bottom w:val="single" w:sz="4" w:space="0" w:color="auto"/>
              <w:right w:val="single" w:sz="4" w:space="0" w:color="auto"/>
            </w:tcBorders>
            <w:noWrap/>
            <w:hideMark/>
          </w:tcPr>
          <w:p w:rsidR="00C02773" w:rsidRPr="000E0329" w:rsidRDefault="008F51EC">
            <w:pPr>
              <w:spacing w:line="276" w:lineRule="auto"/>
              <w:rPr>
                <w:rFonts w:eastAsia="MS Mincho" w:cs="Arial"/>
                <w:sz w:val="16"/>
                <w:szCs w:val="16"/>
              </w:rPr>
            </w:pPr>
            <w:r w:rsidRPr="002D71B5">
              <w:rPr>
                <w:rFonts w:eastAsia="MS Mincho" w:cs="Arial"/>
                <w:sz w:val="16"/>
                <w:szCs w:val="16"/>
              </w:rPr>
              <w:t>CONMP_RSE_WORD_Tx</w:t>
            </w:r>
          </w:p>
        </w:tc>
        <w:tc>
          <w:tcPr>
            <w:tcW w:w="914" w:type="dxa"/>
            <w:tcBorders>
              <w:top w:val="nil"/>
              <w:left w:val="nil"/>
              <w:bottom w:val="single" w:sz="4" w:space="0" w:color="auto"/>
              <w:right w:val="single" w:sz="4" w:space="0" w:color="auto"/>
            </w:tcBorders>
            <w:noWrap/>
            <w:hideMark/>
          </w:tcPr>
          <w:p w:rsidR="00C02773" w:rsidRPr="000E0329" w:rsidRDefault="008F51EC">
            <w:pPr>
              <w:spacing w:line="276" w:lineRule="auto"/>
              <w:jc w:val="center"/>
              <w:rPr>
                <w:rFonts w:eastAsia="MS Mincho" w:cs="Arial"/>
                <w:sz w:val="16"/>
                <w:szCs w:val="16"/>
              </w:rPr>
            </w:pPr>
            <w:r>
              <w:rPr>
                <w:rFonts w:eastAsia="MS Mincho" w:cs="Arial"/>
                <w:sz w:val="16"/>
                <w:szCs w:val="16"/>
              </w:rPr>
              <w:t>47</w:t>
            </w:r>
          </w:p>
        </w:tc>
        <w:tc>
          <w:tcPr>
            <w:tcW w:w="261" w:type="dxa"/>
            <w:shd w:val="clear" w:color="auto" w:fill="C0C0C0"/>
            <w:noWrap/>
            <w:vAlign w:val="bottom"/>
            <w:hideMark/>
          </w:tcPr>
          <w:p w:rsidR="00C02773" w:rsidRPr="000E0329" w:rsidRDefault="008F51EC">
            <w:pPr>
              <w:spacing w:line="276" w:lineRule="auto"/>
              <w:rPr>
                <w:rFonts w:eastAsia="MS Mincho" w:cs="Arial"/>
                <w:b/>
                <w:bCs/>
                <w:sz w:val="16"/>
                <w:szCs w:val="16"/>
              </w:rPr>
            </w:pPr>
            <w:r w:rsidRPr="000E0329">
              <w:rPr>
                <w:rFonts w:eastAsia="MS Mincho" w:cs="Arial"/>
                <w:b/>
                <w:bCs/>
                <w:sz w:val="16"/>
                <w:szCs w:val="16"/>
              </w:rPr>
              <w:t> </w:t>
            </w:r>
          </w:p>
        </w:tc>
        <w:tc>
          <w:tcPr>
            <w:tcW w:w="938" w:type="dxa"/>
            <w:shd w:val="clear" w:color="auto" w:fill="C0C0C0"/>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c>
          <w:tcPr>
            <w:tcW w:w="2731" w:type="dxa"/>
            <w:shd w:val="clear" w:color="auto" w:fill="C0C0C0"/>
            <w:noWrap/>
            <w:vAlign w:val="bottom"/>
            <w:hideMark/>
          </w:tcPr>
          <w:p w:rsidR="00C02773" w:rsidRPr="000E0329" w:rsidRDefault="008F51EC">
            <w:pPr>
              <w:spacing w:line="276" w:lineRule="auto"/>
              <w:rPr>
                <w:rFonts w:eastAsia="MS Mincho" w:cs="Arial"/>
                <w:b/>
                <w:sz w:val="16"/>
                <w:szCs w:val="16"/>
              </w:rPr>
            </w:pPr>
            <w:r w:rsidRPr="000E0329">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0E0329" w:rsidRDefault="00C02773">
            <w:pPr>
              <w:spacing w:line="276" w:lineRule="auto"/>
              <w:rPr>
                <w:rFonts w:eastAsia="MS Mincho" w:cs="Arial"/>
                <w:sz w:val="16"/>
                <w:szCs w:val="16"/>
              </w:rPr>
            </w:pPr>
          </w:p>
        </w:tc>
        <w:tc>
          <w:tcPr>
            <w:tcW w:w="2383" w:type="dxa"/>
            <w:noWrap/>
            <w:vAlign w:val="bottom"/>
          </w:tcPr>
          <w:p w:rsidR="00C02773" w:rsidRPr="000E0329" w:rsidRDefault="00C02773">
            <w:pPr>
              <w:spacing w:line="276" w:lineRule="auto"/>
              <w:rPr>
                <w:rFonts w:eastAsia="MS Mincho" w:cs="Arial"/>
                <w:sz w:val="16"/>
                <w:szCs w:val="16"/>
              </w:rPr>
            </w:pPr>
          </w:p>
        </w:tc>
        <w:tc>
          <w:tcPr>
            <w:tcW w:w="914" w:type="dxa"/>
            <w:noWrap/>
            <w:vAlign w:val="bottom"/>
          </w:tcPr>
          <w:p w:rsidR="00C02773" w:rsidRPr="000E0329" w:rsidRDefault="00C02773">
            <w:pPr>
              <w:spacing w:line="276" w:lineRule="auto"/>
              <w:rPr>
                <w:rFonts w:eastAsia="MS Mincho" w:cs="Arial"/>
                <w:sz w:val="16"/>
                <w:szCs w:val="16"/>
              </w:rPr>
            </w:pPr>
          </w:p>
        </w:tc>
        <w:tc>
          <w:tcPr>
            <w:tcW w:w="261" w:type="dxa"/>
            <w:shd w:val="clear" w:color="auto" w:fill="C0C0C0"/>
            <w:noWrap/>
            <w:hideMark/>
          </w:tcPr>
          <w:p w:rsidR="00C02773" w:rsidRPr="000E0329" w:rsidRDefault="008F51EC">
            <w:pPr>
              <w:spacing w:line="276" w:lineRule="auto"/>
              <w:jc w:val="center"/>
              <w:rPr>
                <w:rFonts w:eastAsia="MS Mincho" w:cs="Arial"/>
                <w:sz w:val="16"/>
                <w:szCs w:val="16"/>
              </w:rPr>
            </w:pPr>
            <w:r w:rsidRPr="000E0329">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0E0329" w:rsidRDefault="008F51EC">
            <w:pPr>
              <w:spacing w:line="276" w:lineRule="auto"/>
              <w:jc w:val="center"/>
              <w:rPr>
                <w:rFonts w:eastAsia="MS Mincho" w:cs="Arial"/>
                <w:b/>
                <w:bCs/>
                <w:sz w:val="16"/>
                <w:szCs w:val="16"/>
              </w:rPr>
            </w:pPr>
            <w:r w:rsidRPr="000E0329">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c>
          <w:tcPr>
            <w:tcW w:w="2383" w:type="dxa"/>
            <w:noWrap/>
            <w:vAlign w:val="bottom"/>
          </w:tcPr>
          <w:p w:rsidR="00C02773" w:rsidRPr="000E0329" w:rsidRDefault="00C02773">
            <w:pPr>
              <w:spacing w:line="276" w:lineRule="auto"/>
              <w:rPr>
                <w:rFonts w:eastAsia="MS Mincho" w:cs="Arial"/>
                <w:sz w:val="16"/>
                <w:szCs w:val="16"/>
              </w:rPr>
            </w:pPr>
          </w:p>
        </w:tc>
        <w:tc>
          <w:tcPr>
            <w:tcW w:w="914" w:type="dxa"/>
            <w:noWrap/>
            <w:vAlign w:val="bottom"/>
          </w:tcPr>
          <w:p w:rsidR="00C02773" w:rsidRPr="000E0329"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0E0329" w:rsidRDefault="008F51EC">
            <w:pPr>
              <w:spacing w:line="276" w:lineRule="auto"/>
              <w:rPr>
                <w:rFonts w:eastAsia="MS Mincho" w:cs="Arial"/>
                <w:b/>
                <w:bCs/>
                <w:sz w:val="16"/>
                <w:szCs w:val="16"/>
              </w:rPr>
            </w:pPr>
            <w:r w:rsidRPr="000E0329">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Pr="000E0329" w:rsidRDefault="008F51EC">
            <w:pPr>
              <w:spacing w:line="276" w:lineRule="auto"/>
              <w:rPr>
                <w:rFonts w:eastAsia="MS Mincho" w:cs="Arial"/>
                <w:b/>
                <w:bCs/>
                <w:sz w:val="16"/>
                <w:szCs w:val="16"/>
              </w:rPr>
            </w:pPr>
            <w:r w:rsidRPr="000E0329">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Pr="000E0329" w:rsidRDefault="008F51EC">
            <w:pPr>
              <w:spacing w:line="276" w:lineRule="auto"/>
              <w:rPr>
                <w:rFonts w:eastAsia="MS Mincho" w:cs="Arial"/>
                <w:b/>
                <w:bCs/>
                <w:sz w:val="16"/>
                <w:szCs w:val="16"/>
              </w:rPr>
            </w:pPr>
            <w:r w:rsidRPr="000E0329">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c>
          <w:tcPr>
            <w:tcW w:w="2383"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914"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hideMark/>
          </w:tcPr>
          <w:p w:rsidR="00C02773" w:rsidRPr="000E0329" w:rsidRDefault="008F51EC">
            <w:pPr>
              <w:spacing w:line="276" w:lineRule="auto"/>
              <w:rPr>
                <w:rFonts w:eastAsia="MS Mincho" w:cs="Arial"/>
                <w:sz w:val="16"/>
                <w:szCs w:val="16"/>
              </w:rPr>
            </w:pPr>
            <w:r w:rsidRPr="000E0329">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C02773" w:rsidRPr="000E0329" w:rsidRDefault="008F51EC">
            <w:pPr>
              <w:spacing w:line="276" w:lineRule="auto"/>
              <w:rPr>
                <w:rFonts w:eastAsia="MS Mincho" w:cs="Arial"/>
                <w:sz w:val="16"/>
                <w:szCs w:val="16"/>
              </w:rPr>
            </w:pPr>
            <w:r w:rsidRPr="000E0329">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rsidR="00C02773" w:rsidRPr="000E0329" w:rsidRDefault="008F51EC">
            <w:pPr>
              <w:spacing w:line="276" w:lineRule="auto"/>
              <w:rPr>
                <w:rFonts w:eastAsia="MS Mincho" w:cs="Arial"/>
                <w:sz w:val="16"/>
                <w:szCs w:val="16"/>
              </w:rPr>
            </w:pPr>
            <w:r w:rsidRPr="000E0329">
              <w:rPr>
                <w:rFonts w:cs="Arial"/>
                <w:snapToGrid w:val="0"/>
                <w:sz w:val="16"/>
                <w:szCs w:val="16"/>
                <w:lang w:val="en-GB"/>
              </w:rPr>
              <w:t>MediaInformation_St</w:t>
            </w:r>
          </w:p>
        </w:tc>
        <w:tc>
          <w:tcPr>
            <w:tcW w:w="2086" w:type="dxa"/>
            <w:tcBorders>
              <w:top w:val="single" w:sz="4" w:space="0" w:color="auto"/>
              <w:left w:val="nil"/>
              <w:bottom w:val="single" w:sz="4" w:space="0" w:color="auto"/>
              <w:right w:val="single" w:sz="4" w:space="0" w:color="auto"/>
            </w:tcBorders>
            <w:noWrap/>
            <w:vAlign w:val="bottom"/>
            <w:hideMark/>
          </w:tcPr>
          <w:p w:rsidR="00C02773" w:rsidRPr="000E0329" w:rsidRDefault="008F51EC">
            <w:pPr>
              <w:spacing w:line="276" w:lineRule="auto"/>
              <w:rPr>
                <w:rFonts w:eastAsia="MS Mincho" w:cs="Arial"/>
                <w:sz w:val="16"/>
                <w:szCs w:val="16"/>
              </w:rPr>
            </w:pPr>
            <w:r w:rsidRPr="000E0329">
              <w:rPr>
                <w:rFonts w:cs="Arial"/>
                <w:snapToGrid w:val="0"/>
                <w:sz w:val="16"/>
                <w:szCs w:val="16"/>
              </w:rPr>
              <w:t>Generic Metadata</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0E0329" w:rsidRDefault="00C02773">
            <w:pPr>
              <w:spacing w:line="276" w:lineRule="auto"/>
              <w:rPr>
                <w:rFonts w:eastAsia="MS Mincho" w:cs="Arial"/>
                <w:sz w:val="16"/>
                <w:szCs w:val="16"/>
              </w:rPr>
            </w:pPr>
          </w:p>
        </w:tc>
        <w:tc>
          <w:tcPr>
            <w:tcW w:w="2383"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914"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Pr="000E0329"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DispInfo_ArtistName_St</w:t>
            </w:r>
          </w:p>
        </w:tc>
        <w:tc>
          <w:tcPr>
            <w:tcW w:w="2086"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0E0329" w:rsidRDefault="00C02773">
            <w:pPr>
              <w:spacing w:line="276" w:lineRule="auto"/>
              <w:rPr>
                <w:rFonts w:eastAsia="MS Mincho" w:cs="Arial"/>
                <w:sz w:val="16"/>
                <w:szCs w:val="16"/>
              </w:rPr>
            </w:pPr>
          </w:p>
        </w:tc>
        <w:tc>
          <w:tcPr>
            <w:tcW w:w="2383"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914"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Pr="000E0329"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0x68</w:t>
            </w:r>
          </w:p>
        </w:tc>
        <w:tc>
          <w:tcPr>
            <w:tcW w:w="2731"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SDARS_CatName_St</w:t>
            </w:r>
          </w:p>
        </w:tc>
        <w:tc>
          <w:tcPr>
            <w:tcW w:w="2086"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nil"/>
              <w:right w:val="nil"/>
            </w:tcBorders>
            <w:noWrap/>
            <w:vAlign w:val="bottom"/>
          </w:tcPr>
          <w:p w:rsidR="00C02773" w:rsidRPr="000E0329" w:rsidRDefault="00C02773">
            <w:pPr>
              <w:spacing w:line="276" w:lineRule="auto"/>
              <w:rPr>
                <w:rFonts w:eastAsia="MS Mincho" w:cs="Arial"/>
                <w:sz w:val="16"/>
                <w:szCs w:val="16"/>
              </w:rPr>
            </w:pPr>
          </w:p>
        </w:tc>
        <w:tc>
          <w:tcPr>
            <w:tcW w:w="2383"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914" w:type="dxa"/>
            <w:tcBorders>
              <w:top w:val="nil"/>
              <w:left w:val="nil"/>
              <w:bottom w:val="nil"/>
              <w:right w:val="nil"/>
            </w:tcBorders>
            <w:noWrap/>
            <w:vAlign w:val="bottom"/>
          </w:tcPr>
          <w:p w:rsidR="00C02773" w:rsidRPr="000E0329" w:rsidRDefault="00C02773">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C02773" w:rsidRPr="000E0329"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SDARS_ChannelName_St</w:t>
            </w:r>
          </w:p>
        </w:tc>
        <w:tc>
          <w:tcPr>
            <w:tcW w:w="2086"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rPr>
            </w:pPr>
            <w:r>
              <w:rPr>
                <w:rFonts w:cs="Arial"/>
                <w:snapToGrid w:val="0"/>
                <w:sz w:val="16"/>
                <w:szCs w:val="16"/>
              </w:rPr>
              <w:t>SDARS</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tcPr>
          <w:p w:rsidR="00C02773" w:rsidRPr="000E0329" w:rsidRDefault="00C02773">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rsidR="00C02773" w:rsidRPr="000E0329" w:rsidRDefault="00C02773">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C02773" w:rsidRPr="000E0329"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Pr="000E0329"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lang w:val="en-GB"/>
              </w:rPr>
            </w:pPr>
            <w:r>
              <w:rPr>
                <w:rFonts w:cs="Arial"/>
                <w:snapToGrid w:val="0"/>
                <w:sz w:val="16"/>
                <w:szCs w:val="16"/>
                <w:lang w:val="en-GB"/>
              </w:rPr>
              <w:t>DispInfo_SongTitle_St</w:t>
            </w:r>
          </w:p>
        </w:tc>
        <w:tc>
          <w:tcPr>
            <w:tcW w:w="2086" w:type="dxa"/>
            <w:tcBorders>
              <w:top w:val="single" w:sz="4" w:space="0" w:color="auto"/>
              <w:left w:val="nil"/>
              <w:bottom w:val="single" w:sz="4" w:space="0" w:color="auto"/>
              <w:right w:val="single" w:sz="4" w:space="0" w:color="auto"/>
            </w:tcBorders>
            <w:noWrap/>
            <w:vAlign w:val="bottom"/>
          </w:tcPr>
          <w:p w:rsidR="00C02773" w:rsidRPr="000E0329" w:rsidRDefault="008F51EC">
            <w:pPr>
              <w:spacing w:line="276" w:lineRule="auto"/>
              <w:rPr>
                <w:rFonts w:cs="Arial"/>
                <w:snapToGrid w:val="0"/>
                <w:sz w:val="16"/>
                <w:szCs w:val="16"/>
              </w:rPr>
            </w:pPr>
            <w:r>
              <w:rPr>
                <w:rFonts w:cs="Arial"/>
                <w:snapToGrid w:val="0"/>
                <w:sz w:val="16"/>
                <w:szCs w:val="16"/>
              </w:rPr>
              <w:t>SDARS</w:t>
            </w:r>
          </w:p>
        </w:tc>
      </w:tr>
    </w:tbl>
    <w:p w:rsidR="00C02773" w:rsidRDefault="00C02773" w:rsidP="00C02773">
      <w:pPr>
        <w:rPr>
          <w:rFonts w:eastAsia="MS Mincho" w:cs="Arial"/>
        </w:rPr>
      </w:pPr>
    </w:p>
    <w:p w:rsidR="00C02773" w:rsidRDefault="00C02773"/>
    <w:p w:rsidR="00C02773" w:rsidRDefault="008F51EC" w:rsidP="00113E44">
      <w:pPr>
        <w:pStyle w:val="Heading4"/>
      </w:pPr>
      <w:r w:rsidRPr="00B9479B">
        <w:lastRenderedPageBreak/>
        <w:t>TP-PHY-TPP-REQ-092295/A-MediaPlayerClient3 - MediaPlayerServer</w:t>
      </w:r>
    </w:p>
    <w:p w:rsidR="00C02773" w:rsidRPr="00321DDB" w:rsidRDefault="008F51EC" w:rsidP="00C02773">
      <w:pPr>
        <w:rPr>
          <w:rFonts w:eastAsia="MS Mincho" w:cs="Arial"/>
        </w:rPr>
      </w:pPr>
      <w:r w:rsidRPr="00321DDB">
        <w:rPr>
          <w:rFonts w:eastAsia="MS Mincho" w:cs="Arial"/>
        </w:rPr>
        <w:t xml:space="preserve">The MediaPlayerClient3 - MediaPlayerServer channel is representing the channel connecting "Media Player Server" features and "Media Player Client3" features. The "Media Player Server" represents a media playback unit. "Media Player Client3" represents a Rear display unit. </w:t>
      </w:r>
    </w:p>
    <w:p w:rsidR="00C02773" w:rsidRPr="00321DDB" w:rsidRDefault="00C02773" w:rsidP="00C02773">
      <w:pPr>
        <w:rPr>
          <w:rFonts w:eastAsia="MS Mincho" w:cs="Arial"/>
        </w:rPr>
      </w:pPr>
    </w:p>
    <w:p w:rsidR="00C02773" w:rsidRPr="00321DDB" w:rsidRDefault="00C02773" w:rsidP="00C02773">
      <w:pPr>
        <w:rPr>
          <w:rFonts w:eastAsia="MS Mincho" w:cs="Arial"/>
        </w:rPr>
      </w:pPr>
    </w:p>
    <w:p w:rsidR="00C02773" w:rsidRPr="00321DDB" w:rsidRDefault="008F51EC" w:rsidP="00C02773">
      <w:pPr>
        <w:rPr>
          <w:rFonts w:eastAsia="MS Mincho" w:cs="Arial"/>
        </w:rPr>
      </w:pPr>
      <w:r w:rsidRPr="00321DDB">
        <w:rPr>
          <w:rFonts w:eastAsia="MS Mincho" w:cs="Arial"/>
        </w:rPr>
        <w:t xml:space="preserve">This channel is used for </w:t>
      </w:r>
      <w:r w:rsidRPr="00321DDB">
        <w:rPr>
          <w:rFonts w:eastAsia="MS Mincho" w:cs="Arial"/>
          <w:u w:val="single"/>
        </w:rPr>
        <w:t>Flow control only</w:t>
      </w:r>
    </w:p>
    <w:p w:rsidR="00C02773" w:rsidRDefault="00C02773" w:rsidP="00C02773">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C02773" w:rsidTr="00C02773">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C02773" w:rsidRPr="00321DDB" w:rsidRDefault="008F51EC">
            <w:pPr>
              <w:spacing w:line="276" w:lineRule="auto"/>
              <w:jc w:val="center"/>
              <w:rPr>
                <w:rFonts w:eastAsia="MS Mincho" w:cs="Arial"/>
                <w:b/>
                <w:bCs/>
                <w:sz w:val="16"/>
                <w:szCs w:val="16"/>
              </w:rPr>
            </w:pPr>
            <w:r w:rsidRPr="00321DDB">
              <w:rPr>
                <w:rFonts w:eastAsia="MS Mincho" w:cs="Arial"/>
                <w:b/>
                <w:bCs/>
                <w:sz w:val="16"/>
                <w:szCs w:val="16"/>
              </w:rPr>
              <w:t>Channel</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C02773" w:rsidRPr="00321DDB" w:rsidRDefault="008F51EC">
            <w:pPr>
              <w:spacing w:line="276" w:lineRule="auto"/>
              <w:rPr>
                <w:rFonts w:eastAsia="MS Mincho" w:cs="Arial"/>
                <w:b/>
                <w:bCs/>
                <w:sz w:val="16"/>
                <w:szCs w:val="16"/>
              </w:rPr>
            </w:pPr>
            <w:r w:rsidRPr="00321DD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C02773" w:rsidRPr="00321DDB" w:rsidRDefault="008F51EC">
            <w:pPr>
              <w:spacing w:line="276" w:lineRule="auto"/>
              <w:rPr>
                <w:rFonts w:eastAsia="MS Mincho" w:cs="Arial"/>
                <w:b/>
                <w:bCs/>
                <w:sz w:val="16"/>
                <w:szCs w:val="16"/>
              </w:rPr>
            </w:pPr>
            <w:r w:rsidRPr="00321DD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C02773" w:rsidRPr="00321DDB" w:rsidRDefault="008F51EC">
            <w:pPr>
              <w:spacing w:line="276" w:lineRule="auto"/>
              <w:rPr>
                <w:rFonts w:eastAsia="MS Mincho" w:cs="Arial"/>
                <w:b/>
                <w:bCs/>
                <w:sz w:val="16"/>
                <w:szCs w:val="16"/>
              </w:rPr>
            </w:pPr>
            <w:r w:rsidRPr="00321DDB">
              <w:rPr>
                <w:rFonts w:eastAsia="MS Mincho" w:cs="Arial"/>
                <w:b/>
                <w:bCs/>
                <w:sz w:val="16"/>
                <w:szCs w:val="16"/>
              </w:rPr>
              <w:t>TP Index</w:t>
            </w:r>
          </w:p>
        </w:tc>
        <w:tc>
          <w:tcPr>
            <w:tcW w:w="261" w:type="dxa"/>
            <w:shd w:val="clear" w:color="auto" w:fill="C0C0C0"/>
            <w:noWrap/>
            <w:vAlign w:val="bottom"/>
            <w:hideMark/>
          </w:tcPr>
          <w:p w:rsidR="00C02773" w:rsidRPr="00321DDB" w:rsidRDefault="008F51EC">
            <w:pPr>
              <w:spacing w:line="276" w:lineRule="auto"/>
              <w:jc w:val="center"/>
              <w:rPr>
                <w:rFonts w:eastAsia="MS Mincho" w:cs="Arial"/>
                <w:b/>
                <w:bCs/>
                <w:sz w:val="16"/>
                <w:szCs w:val="16"/>
              </w:rPr>
            </w:pPr>
            <w:r w:rsidRPr="00321DDB">
              <w:rPr>
                <w:rFonts w:eastAsia="MS Mincho" w:cs="Arial"/>
                <w:b/>
                <w:bCs/>
                <w:sz w:val="16"/>
                <w:szCs w:val="16"/>
              </w:rPr>
              <w:t> </w:t>
            </w:r>
          </w:p>
        </w:tc>
        <w:tc>
          <w:tcPr>
            <w:tcW w:w="938" w:type="dxa"/>
            <w:shd w:val="clear" w:color="auto" w:fill="C0C0C0"/>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c>
          <w:tcPr>
            <w:tcW w:w="2731" w:type="dxa"/>
            <w:shd w:val="clear" w:color="auto" w:fill="C0C0C0"/>
            <w:noWrap/>
            <w:vAlign w:val="bottom"/>
            <w:hideMark/>
          </w:tcPr>
          <w:p w:rsidR="00C02773" w:rsidRPr="00321DDB" w:rsidRDefault="008F51EC">
            <w:pPr>
              <w:spacing w:line="276" w:lineRule="auto"/>
              <w:rPr>
                <w:rFonts w:eastAsia="MS Mincho" w:cs="Arial"/>
                <w:b/>
                <w:sz w:val="16"/>
                <w:szCs w:val="16"/>
              </w:rPr>
            </w:pPr>
            <w:r w:rsidRPr="00321DDB">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C02773" w:rsidRPr="00321DDB" w:rsidRDefault="008F51EC">
            <w:pPr>
              <w:spacing w:line="276" w:lineRule="auto"/>
              <w:rPr>
                <w:rFonts w:eastAsia="MS Mincho" w:cs="Arial"/>
                <w:sz w:val="16"/>
                <w:szCs w:val="16"/>
              </w:rPr>
            </w:pPr>
            <w:r>
              <w:rPr>
                <w:rFonts w:eastAsia="MS Mincho" w:cs="Arial"/>
                <w:sz w:val="16"/>
                <w:szCs w:val="16"/>
              </w:rPr>
              <w:t>0x25E</w:t>
            </w:r>
          </w:p>
        </w:tc>
        <w:tc>
          <w:tcPr>
            <w:tcW w:w="2383" w:type="dxa"/>
            <w:tcBorders>
              <w:top w:val="nil"/>
              <w:left w:val="nil"/>
              <w:bottom w:val="single" w:sz="4" w:space="0" w:color="auto"/>
              <w:right w:val="single" w:sz="4" w:space="0" w:color="auto"/>
            </w:tcBorders>
            <w:noWrap/>
            <w:hideMark/>
          </w:tcPr>
          <w:p w:rsidR="00C02773" w:rsidRPr="00321DDB" w:rsidRDefault="008F51EC">
            <w:pPr>
              <w:spacing w:line="276" w:lineRule="auto"/>
              <w:rPr>
                <w:rFonts w:eastAsia="MS Mincho" w:cs="Arial"/>
                <w:sz w:val="16"/>
                <w:szCs w:val="16"/>
              </w:rPr>
            </w:pPr>
            <w:r>
              <w:rPr>
                <w:rFonts w:eastAsia="MS Mincho" w:cs="Arial"/>
                <w:sz w:val="16"/>
                <w:szCs w:val="16"/>
              </w:rPr>
              <w:t>CONMP_RSE_WORD_R</w:t>
            </w:r>
            <w:r w:rsidRPr="005F55E3">
              <w:rPr>
                <w:rFonts w:eastAsia="MS Mincho" w:cs="Arial"/>
                <w:sz w:val="16"/>
                <w:szCs w:val="16"/>
              </w:rPr>
              <w:t>x</w:t>
            </w:r>
          </w:p>
        </w:tc>
        <w:tc>
          <w:tcPr>
            <w:tcW w:w="914" w:type="dxa"/>
            <w:tcBorders>
              <w:top w:val="nil"/>
              <w:left w:val="nil"/>
              <w:bottom w:val="single" w:sz="4" w:space="0" w:color="auto"/>
              <w:right w:val="single" w:sz="4" w:space="0" w:color="auto"/>
            </w:tcBorders>
            <w:noWrap/>
            <w:hideMark/>
          </w:tcPr>
          <w:p w:rsidR="00C02773" w:rsidRPr="00321DDB" w:rsidRDefault="008F51EC">
            <w:pPr>
              <w:spacing w:line="276" w:lineRule="auto"/>
              <w:jc w:val="center"/>
              <w:rPr>
                <w:rFonts w:eastAsia="MS Mincho" w:cs="Arial"/>
                <w:sz w:val="16"/>
                <w:szCs w:val="16"/>
              </w:rPr>
            </w:pPr>
            <w:r>
              <w:rPr>
                <w:rFonts w:eastAsia="MS Mincho" w:cs="Arial"/>
                <w:sz w:val="16"/>
                <w:szCs w:val="16"/>
              </w:rPr>
              <w:t>47</w:t>
            </w:r>
          </w:p>
        </w:tc>
        <w:tc>
          <w:tcPr>
            <w:tcW w:w="261" w:type="dxa"/>
            <w:shd w:val="clear" w:color="auto" w:fill="C0C0C0"/>
            <w:noWrap/>
            <w:vAlign w:val="bottom"/>
            <w:hideMark/>
          </w:tcPr>
          <w:p w:rsidR="00C02773" w:rsidRPr="00321DDB" w:rsidRDefault="008F51EC">
            <w:pPr>
              <w:spacing w:line="276" w:lineRule="auto"/>
              <w:rPr>
                <w:rFonts w:eastAsia="MS Mincho" w:cs="Arial"/>
                <w:b/>
                <w:bCs/>
                <w:sz w:val="16"/>
                <w:szCs w:val="16"/>
              </w:rPr>
            </w:pPr>
            <w:r w:rsidRPr="00321DDB">
              <w:rPr>
                <w:rFonts w:eastAsia="MS Mincho" w:cs="Arial"/>
                <w:b/>
                <w:bCs/>
                <w:sz w:val="16"/>
                <w:szCs w:val="16"/>
              </w:rPr>
              <w:t> </w:t>
            </w:r>
          </w:p>
        </w:tc>
        <w:tc>
          <w:tcPr>
            <w:tcW w:w="938" w:type="dxa"/>
            <w:shd w:val="clear" w:color="auto" w:fill="C0C0C0"/>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c>
          <w:tcPr>
            <w:tcW w:w="2731" w:type="dxa"/>
            <w:shd w:val="clear" w:color="auto" w:fill="C0C0C0"/>
            <w:noWrap/>
            <w:vAlign w:val="bottom"/>
            <w:hideMark/>
          </w:tcPr>
          <w:p w:rsidR="00C02773" w:rsidRPr="00321DDB" w:rsidRDefault="008F51EC">
            <w:pPr>
              <w:spacing w:line="276" w:lineRule="auto"/>
              <w:rPr>
                <w:rFonts w:eastAsia="MS Mincho" w:cs="Arial"/>
                <w:b/>
                <w:sz w:val="16"/>
                <w:szCs w:val="16"/>
              </w:rPr>
            </w:pPr>
            <w:r w:rsidRPr="00321DDB">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c>
          <w:tcPr>
            <w:tcW w:w="2383" w:type="dxa"/>
            <w:noWrap/>
            <w:vAlign w:val="bottom"/>
          </w:tcPr>
          <w:p w:rsidR="00C02773" w:rsidRPr="00321DDB" w:rsidRDefault="00C02773">
            <w:pPr>
              <w:spacing w:line="276" w:lineRule="auto"/>
              <w:rPr>
                <w:rFonts w:eastAsia="MS Mincho" w:cs="Arial"/>
                <w:sz w:val="16"/>
                <w:szCs w:val="16"/>
              </w:rPr>
            </w:pPr>
          </w:p>
        </w:tc>
        <w:tc>
          <w:tcPr>
            <w:tcW w:w="914" w:type="dxa"/>
            <w:noWrap/>
            <w:vAlign w:val="bottom"/>
          </w:tcPr>
          <w:p w:rsidR="00C02773" w:rsidRPr="00321DDB" w:rsidRDefault="00C02773">
            <w:pPr>
              <w:spacing w:line="276" w:lineRule="auto"/>
              <w:rPr>
                <w:rFonts w:eastAsia="MS Mincho" w:cs="Arial"/>
                <w:sz w:val="16"/>
                <w:szCs w:val="16"/>
              </w:rPr>
            </w:pPr>
          </w:p>
        </w:tc>
        <w:tc>
          <w:tcPr>
            <w:tcW w:w="261" w:type="dxa"/>
            <w:shd w:val="clear" w:color="auto" w:fill="C0C0C0"/>
            <w:noWrap/>
            <w:hideMark/>
          </w:tcPr>
          <w:p w:rsidR="00C02773" w:rsidRPr="00321DDB" w:rsidRDefault="008F51EC">
            <w:pPr>
              <w:spacing w:line="276" w:lineRule="auto"/>
              <w:jc w:val="center"/>
              <w:rPr>
                <w:rFonts w:eastAsia="MS Mincho" w:cs="Arial"/>
                <w:sz w:val="16"/>
                <w:szCs w:val="16"/>
              </w:rPr>
            </w:pPr>
            <w:r w:rsidRPr="00321DD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Pr="00321DDB" w:rsidRDefault="008F51EC">
            <w:pPr>
              <w:spacing w:line="276" w:lineRule="auto"/>
              <w:jc w:val="center"/>
              <w:rPr>
                <w:rFonts w:eastAsia="MS Mincho" w:cs="Arial"/>
                <w:b/>
                <w:bCs/>
                <w:sz w:val="16"/>
                <w:szCs w:val="16"/>
              </w:rPr>
            </w:pPr>
            <w:r w:rsidRPr="00321DDB">
              <w:rPr>
                <w:rFonts w:eastAsia="MS Mincho" w:cs="Arial"/>
                <w:b/>
                <w:bCs/>
                <w:sz w:val="16"/>
                <w:szCs w:val="16"/>
              </w:rPr>
              <w:t>Logical Signals</w:t>
            </w:r>
          </w:p>
        </w:tc>
      </w:tr>
      <w:tr w:rsidR="00C02773" w:rsidTr="00C02773">
        <w:trPr>
          <w:cantSplit/>
          <w:trHeight w:val="255"/>
          <w:jc w:val="center"/>
        </w:trPr>
        <w:tc>
          <w:tcPr>
            <w:tcW w:w="762" w:type="dxa"/>
            <w:tcBorders>
              <w:top w:val="nil"/>
              <w:left w:val="single" w:sz="4" w:space="0" w:color="auto"/>
              <w:bottom w:val="nil"/>
              <w:right w:val="nil"/>
            </w:tcBorders>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c>
          <w:tcPr>
            <w:tcW w:w="2383" w:type="dxa"/>
            <w:noWrap/>
            <w:vAlign w:val="bottom"/>
          </w:tcPr>
          <w:p w:rsidR="00C02773" w:rsidRPr="00321DDB" w:rsidRDefault="00C02773">
            <w:pPr>
              <w:spacing w:line="276" w:lineRule="auto"/>
              <w:rPr>
                <w:rFonts w:eastAsia="MS Mincho" w:cs="Arial"/>
                <w:sz w:val="16"/>
                <w:szCs w:val="16"/>
              </w:rPr>
            </w:pPr>
          </w:p>
        </w:tc>
        <w:tc>
          <w:tcPr>
            <w:tcW w:w="914" w:type="dxa"/>
            <w:noWrap/>
            <w:vAlign w:val="bottom"/>
          </w:tcPr>
          <w:p w:rsidR="00C02773" w:rsidRPr="00321DDB" w:rsidRDefault="00C02773">
            <w:pPr>
              <w:spacing w:line="276" w:lineRule="auto"/>
              <w:rPr>
                <w:rFonts w:eastAsia="MS Mincho" w:cs="Arial"/>
                <w:sz w:val="16"/>
                <w:szCs w:val="16"/>
              </w:rPr>
            </w:pPr>
          </w:p>
        </w:tc>
        <w:tc>
          <w:tcPr>
            <w:tcW w:w="261" w:type="dxa"/>
            <w:shd w:val="clear" w:color="auto" w:fill="C0C0C0"/>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321DDB" w:rsidRDefault="008F51EC">
            <w:pPr>
              <w:spacing w:line="276" w:lineRule="auto"/>
              <w:rPr>
                <w:rFonts w:eastAsia="MS Mincho" w:cs="Arial"/>
                <w:b/>
                <w:bCs/>
                <w:sz w:val="16"/>
                <w:szCs w:val="16"/>
              </w:rPr>
            </w:pPr>
            <w:r w:rsidRPr="00321DD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C02773" w:rsidRPr="00321DDB" w:rsidRDefault="008F51EC">
            <w:pPr>
              <w:spacing w:line="276" w:lineRule="auto"/>
              <w:rPr>
                <w:rFonts w:eastAsia="MS Mincho" w:cs="Arial"/>
                <w:b/>
                <w:bCs/>
                <w:sz w:val="16"/>
                <w:szCs w:val="16"/>
              </w:rPr>
            </w:pPr>
            <w:r w:rsidRPr="00321DD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C02773" w:rsidRPr="00321DDB" w:rsidRDefault="008F51EC">
            <w:pPr>
              <w:spacing w:line="276" w:lineRule="auto"/>
              <w:rPr>
                <w:rFonts w:eastAsia="MS Mincho" w:cs="Arial"/>
                <w:b/>
                <w:bCs/>
                <w:sz w:val="16"/>
                <w:szCs w:val="16"/>
              </w:rPr>
            </w:pPr>
            <w:r w:rsidRPr="00321DDB">
              <w:rPr>
                <w:rFonts w:eastAsia="MS Mincho" w:cs="Arial"/>
                <w:b/>
                <w:bCs/>
                <w:sz w:val="16"/>
                <w:szCs w:val="16"/>
              </w:rPr>
              <w:t>Utilization</w:t>
            </w:r>
          </w:p>
        </w:tc>
      </w:tr>
      <w:tr w:rsidR="00C02773" w:rsidTr="00C02773">
        <w:trPr>
          <w:cantSplit/>
          <w:trHeight w:val="255"/>
          <w:jc w:val="center"/>
        </w:trPr>
        <w:tc>
          <w:tcPr>
            <w:tcW w:w="762" w:type="dxa"/>
            <w:tcBorders>
              <w:top w:val="nil"/>
              <w:left w:val="single" w:sz="4" w:space="0" w:color="auto"/>
              <w:bottom w:val="single" w:sz="4" w:space="0" w:color="auto"/>
              <w:right w:val="nil"/>
            </w:tcBorders>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c>
          <w:tcPr>
            <w:tcW w:w="2383" w:type="dxa"/>
            <w:tcBorders>
              <w:top w:val="nil"/>
              <w:left w:val="nil"/>
              <w:bottom w:val="single" w:sz="4" w:space="0" w:color="auto"/>
              <w:right w:val="nil"/>
            </w:tcBorders>
            <w:noWrap/>
            <w:vAlign w:val="bottom"/>
          </w:tcPr>
          <w:p w:rsidR="00C02773" w:rsidRPr="00321DDB" w:rsidRDefault="00C02773">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C02773" w:rsidRPr="00321DDB"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C02773" w:rsidRPr="00321DDB" w:rsidRDefault="008F51EC">
            <w:pPr>
              <w:spacing w:line="276" w:lineRule="auto"/>
              <w:rPr>
                <w:rFonts w:eastAsia="MS Mincho" w:cs="Arial"/>
                <w:sz w:val="16"/>
                <w:szCs w:val="16"/>
              </w:rPr>
            </w:pPr>
            <w:r w:rsidRPr="00321DDB">
              <w:rPr>
                <w:rFonts w:eastAsia="MS Mincho" w:cs="Arial"/>
                <w:sz w:val="16"/>
                <w:szCs w:val="16"/>
              </w:rPr>
              <w:t>--</w:t>
            </w:r>
          </w:p>
        </w:tc>
      </w:tr>
    </w:tbl>
    <w:p w:rsidR="00C02773" w:rsidRDefault="00C02773"/>
    <w:p w:rsidR="00C02773" w:rsidRDefault="008F51EC" w:rsidP="00113E44">
      <w:pPr>
        <w:pStyle w:val="Heading4"/>
      </w:pPr>
      <w:r w:rsidRPr="00B9479B">
        <w:t>TP-PHY-TPP-REQ-207117/A-TRAFFIC - RDISP</w:t>
      </w:r>
    </w:p>
    <w:p w:rsidR="00C02773" w:rsidRDefault="008F51EC" w:rsidP="00C02773">
      <w:pPr>
        <w:rPr>
          <w:rFonts w:eastAsia="MS Mincho" w:cs="Arial"/>
        </w:rPr>
      </w:pPr>
      <w:r>
        <w:rPr>
          <w:rFonts w:eastAsia="MS Mincho" w:cs="Arial"/>
        </w:rPr>
        <w:t>The TRAFFIC – RDISP</w:t>
      </w:r>
      <w:r>
        <w:rPr>
          <w:rFonts w:eastAsia="MS Mincho" w:cs="Arial"/>
          <w:sz w:val="16"/>
          <w:szCs w:val="16"/>
        </w:rPr>
        <w:t xml:space="preserve"> </w:t>
      </w:r>
      <w:r>
        <w:rPr>
          <w:rFonts w:eastAsia="MS Mincho" w:cs="Arial"/>
        </w:rPr>
        <w:t>channel represent the signals connecting "TRAFFIC" features and "</w:t>
      </w:r>
      <w:proofErr w:type="gramStart"/>
      <w:r>
        <w:rPr>
          <w:rFonts w:eastAsia="MS Mincho" w:cs="Arial"/>
        </w:rPr>
        <w:t>RDISP</w:t>
      </w:r>
      <w:r>
        <w:rPr>
          <w:rFonts w:eastAsia="MS Mincho" w:cs="Arial"/>
          <w:sz w:val="16"/>
          <w:szCs w:val="16"/>
        </w:rPr>
        <w:t xml:space="preserve"> </w:t>
      </w:r>
      <w:r>
        <w:rPr>
          <w:rFonts w:eastAsia="MS Mincho" w:cs="Arial"/>
        </w:rPr>
        <w:t>"</w:t>
      </w:r>
      <w:proofErr w:type="gramEnd"/>
      <w:r>
        <w:rPr>
          <w:rFonts w:eastAsia="MS Mincho" w:cs="Arial"/>
        </w:rPr>
        <w:t xml:space="preserve"> display features.  "TRAFFIC" represents the traffic logic typical deployed to an embedded modem like the TCU. The "RDISP" device could be a center stack unit (with navigation) like APIM</w:t>
      </w:r>
    </w:p>
    <w:p w:rsidR="00C02773" w:rsidRDefault="00C02773" w:rsidP="00C02773">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C02773" w:rsidTr="00C02773">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Channel</w:t>
            </w:r>
          </w:p>
        </w:tc>
      </w:tr>
      <w:tr w:rsidR="00C02773" w:rsidTr="00C02773">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rsidR="00C02773" w:rsidRDefault="008F51EC" w:rsidP="00C02773">
            <w:pPr>
              <w:spacing w:line="276" w:lineRule="auto"/>
              <w:rPr>
                <w:rFonts w:eastAsia="MS Mincho" w:cs="Arial"/>
                <w:b/>
                <w:sz w:val="16"/>
                <w:szCs w:val="16"/>
              </w:rPr>
            </w:pPr>
            <w:r>
              <w:rPr>
                <w:rFonts w:eastAsia="MS Mincho" w:cs="Arial"/>
                <w:b/>
                <w:sz w:val="16"/>
                <w:szCs w:val="16"/>
              </w:rPr>
              <w:t>Transmitter: TRAFFIC</w:t>
            </w:r>
          </w:p>
        </w:tc>
        <w:tc>
          <w:tcPr>
            <w:tcW w:w="2719" w:type="dxa"/>
            <w:tcBorders>
              <w:top w:val="single" w:sz="4" w:space="0" w:color="auto"/>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sz w:val="16"/>
                <w:szCs w:val="16"/>
              </w:rPr>
            </w:pPr>
            <w:r>
              <w:rPr>
                <w:rFonts w:eastAsia="MS Mincho" w:cs="Arial"/>
                <w:sz w:val="16"/>
                <w:szCs w:val="16"/>
              </w:rPr>
              <w:t>TRAFFIC_RDISP_WORD_Tx</w:t>
            </w:r>
          </w:p>
        </w:tc>
        <w:tc>
          <w:tcPr>
            <w:tcW w:w="261" w:type="dxa"/>
            <w:shd w:val="clear" w:color="auto" w:fill="C0C0C0"/>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C02773" w:rsidRDefault="008F51EC">
            <w:pPr>
              <w:spacing w:line="276" w:lineRule="auto"/>
              <w:rPr>
                <w:rFonts w:eastAsia="MS Mincho" w:cs="Arial"/>
                <w:b/>
                <w:sz w:val="16"/>
                <w:szCs w:val="16"/>
              </w:rPr>
            </w:pPr>
            <w:r>
              <w:rPr>
                <w:rFonts w:eastAsia="MS Mincho" w:cs="Arial"/>
                <w:b/>
                <w:sz w:val="16"/>
                <w:szCs w:val="16"/>
              </w:rPr>
              <w:t>Receiver:  RDISP</w:t>
            </w:r>
          </w:p>
        </w:tc>
        <w:tc>
          <w:tcPr>
            <w:tcW w:w="2719" w:type="dxa"/>
            <w:tcBorders>
              <w:top w:val="nil"/>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hideMark/>
          </w:tcPr>
          <w:p w:rsidR="00C02773" w:rsidRDefault="008F51EC">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Logical Signals</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Utilization</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rsidR="00C02773" w:rsidRDefault="008F51EC">
            <w:pPr>
              <w:spacing w:line="276" w:lineRule="auto"/>
              <w:rPr>
                <w:rFonts w:eastAsia="MS Mincho" w:cs="Arial"/>
                <w:sz w:val="16"/>
                <w:szCs w:val="16"/>
              </w:rPr>
            </w:pPr>
            <w:r>
              <w:rPr>
                <w:rFonts w:eastAsia="MS Mincho" w:cs="Arial"/>
                <w:sz w:val="16"/>
                <w:szCs w:val="16"/>
              </w:rPr>
              <w:t>0xCF</w:t>
            </w:r>
          </w:p>
        </w:tc>
        <w:tc>
          <w:tcPr>
            <w:tcW w:w="3623" w:type="dxa"/>
            <w:tcBorders>
              <w:top w:val="single" w:sz="4" w:space="0" w:color="auto"/>
              <w:left w:val="nil"/>
              <w:bottom w:val="single" w:sz="4" w:space="0" w:color="auto"/>
              <w:right w:val="single" w:sz="4" w:space="0" w:color="auto"/>
            </w:tcBorders>
            <w:noWrap/>
            <w:hideMark/>
          </w:tcPr>
          <w:p w:rsidR="00C02773" w:rsidRDefault="008F51EC">
            <w:pPr>
              <w:spacing w:line="276" w:lineRule="auto"/>
              <w:rPr>
                <w:rFonts w:eastAsia="MS Mincho" w:cs="Arial"/>
                <w:sz w:val="16"/>
                <w:szCs w:val="16"/>
              </w:rPr>
            </w:pPr>
            <w:r>
              <w:rPr>
                <w:rFonts w:eastAsia="MS Mincho" w:cs="Arial"/>
                <w:sz w:val="16"/>
                <w:szCs w:val="16"/>
              </w:rPr>
              <w:t>megaTP_ConsecutivePackage</w:t>
            </w:r>
          </w:p>
        </w:tc>
        <w:tc>
          <w:tcPr>
            <w:tcW w:w="2719" w:type="dxa"/>
            <w:tcBorders>
              <w:top w:val="single" w:sz="4" w:space="0" w:color="auto"/>
              <w:left w:val="nil"/>
              <w:bottom w:val="single" w:sz="4" w:space="0" w:color="auto"/>
              <w:right w:val="single" w:sz="4" w:space="0" w:color="auto"/>
            </w:tcBorders>
            <w:noWrap/>
            <w:hideMark/>
          </w:tcPr>
          <w:p w:rsidR="00C02773" w:rsidRDefault="008F51EC">
            <w:pPr>
              <w:spacing w:line="276" w:lineRule="auto"/>
              <w:rPr>
                <w:rFonts w:eastAsia="MS Mincho" w:cs="Arial"/>
                <w:sz w:val="16"/>
                <w:szCs w:val="16"/>
                <w:highlight w:val="yellow"/>
              </w:rPr>
            </w:pPr>
            <w:r w:rsidRPr="00CB647C">
              <w:rPr>
                <w:rFonts w:eastAsia="MS Mincho" w:cs="Arial"/>
                <w:sz w:val="16"/>
                <w:szCs w:val="16"/>
              </w:rPr>
              <w:t>MobileCom_Service2 - Embedded Modem</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rsidR="00C02773" w:rsidRDefault="008F51EC">
            <w:pPr>
              <w:spacing w:line="276" w:lineRule="auto"/>
              <w:rPr>
                <w:rFonts w:eastAsia="MS Mincho" w:cs="Arial"/>
                <w:sz w:val="16"/>
                <w:szCs w:val="16"/>
              </w:rPr>
            </w:pPr>
            <w:r>
              <w:rPr>
                <w:rFonts w:eastAsia="MS Mincho" w:cs="Arial"/>
                <w:sz w:val="16"/>
                <w:szCs w:val="16"/>
              </w:rPr>
              <w:t>0xFF</w:t>
            </w:r>
          </w:p>
        </w:tc>
        <w:tc>
          <w:tcPr>
            <w:tcW w:w="3623" w:type="dxa"/>
            <w:tcBorders>
              <w:top w:val="single" w:sz="4" w:space="0" w:color="auto"/>
              <w:left w:val="nil"/>
              <w:bottom w:val="single" w:sz="4" w:space="0" w:color="auto"/>
              <w:right w:val="single" w:sz="4" w:space="0" w:color="auto"/>
            </w:tcBorders>
            <w:noWrap/>
            <w:hideMark/>
          </w:tcPr>
          <w:p w:rsidR="00C02773" w:rsidRDefault="008F51EC">
            <w:pPr>
              <w:spacing w:line="276" w:lineRule="auto"/>
              <w:rPr>
                <w:rFonts w:eastAsia="MS Mincho" w:cs="Arial"/>
                <w:sz w:val="16"/>
                <w:szCs w:val="16"/>
              </w:rPr>
            </w:pPr>
            <w:r>
              <w:rPr>
                <w:rFonts w:eastAsia="MS Mincho" w:cs="Arial"/>
                <w:sz w:val="16"/>
                <w:szCs w:val="16"/>
              </w:rPr>
              <w:t>megaTP_FirstPackage</w:t>
            </w:r>
          </w:p>
        </w:tc>
        <w:tc>
          <w:tcPr>
            <w:tcW w:w="2719" w:type="dxa"/>
            <w:tcBorders>
              <w:top w:val="single" w:sz="4" w:space="0" w:color="auto"/>
              <w:left w:val="nil"/>
              <w:bottom w:val="single" w:sz="4" w:space="0" w:color="auto"/>
              <w:right w:val="single" w:sz="4" w:space="0" w:color="auto"/>
            </w:tcBorders>
            <w:noWrap/>
            <w:hideMark/>
          </w:tcPr>
          <w:p w:rsidR="00C02773" w:rsidRDefault="008F51EC">
            <w:pPr>
              <w:spacing w:line="276" w:lineRule="auto"/>
              <w:rPr>
                <w:rFonts w:eastAsia="MS Mincho" w:cs="Arial"/>
                <w:sz w:val="16"/>
                <w:szCs w:val="16"/>
                <w:highlight w:val="yellow"/>
              </w:rPr>
            </w:pPr>
            <w:r w:rsidRPr="00CB647C">
              <w:rPr>
                <w:rFonts w:eastAsia="MS Mincho" w:cs="Arial"/>
                <w:sz w:val="16"/>
                <w:szCs w:val="16"/>
              </w:rPr>
              <w:t>MobileCom_Service2 - Embedded Modem</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hideMark/>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hideMark/>
          </w:tcPr>
          <w:p w:rsidR="00C02773" w:rsidRDefault="00C02773">
            <w:pPr>
              <w:spacing w:line="276" w:lineRule="auto"/>
              <w:rPr>
                <w:rFonts w:eastAsia="MS Mincho" w:cs="Arial"/>
                <w:sz w:val="16"/>
                <w:szCs w:val="16"/>
                <w:highlight w:val="yellow"/>
              </w:rPr>
            </w:pP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single" w:sz="4" w:space="0" w:color="auto"/>
              <w:right w:val="nil"/>
            </w:tcBorders>
            <w:noWrap/>
            <w:vAlign w:val="bottom"/>
          </w:tcPr>
          <w:p w:rsidR="00C02773"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r>
    </w:tbl>
    <w:p w:rsidR="00C02773" w:rsidRDefault="00C02773" w:rsidP="00C02773"/>
    <w:p w:rsidR="00C02773" w:rsidRDefault="008F51EC" w:rsidP="00113E44">
      <w:pPr>
        <w:pStyle w:val="Heading4"/>
      </w:pPr>
      <w:r w:rsidRPr="00B9479B">
        <w:t>TP-PHY-TPP-REQ-207118/A-RDISP - TRAFFIC</w:t>
      </w:r>
    </w:p>
    <w:p w:rsidR="00C02773" w:rsidRDefault="008F51EC" w:rsidP="00C02773">
      <w:pPr>
        <w:rPr>
          <w:rFonts w:eastAsia="MS Mincho" w:cs="Arial"/>
        </w:rPr>
      </w:pPr>
      <w:r>
        <w:rPr>
          <w:rFonts w:eastAsia="MS Mincho" w:cs="Arial"/>
        </w:rPr>
        <w:t>The TRAFFIC – RDISP</w:t>
      </w:r>
      <w:r>
        <w:rPr>
          <w:rFonts w:eastAsia="MS Mincho" w:cs="Arial"/>
          <w:sz w:val="16"/>
          <w:szCs w:val="16"/>
        </w:rPr>
        <w:t xml:space="preserve"> </w:t>
      </w:r>
      <w:r>
        <w:rPr>
          <w:rFonts w:eastAsia="MS Mincho" w:cs="Arial"/>
        </w:rPr>
        <w:t>channel represent the signals connecting "TRAFFIC" features and "</w:t>
      </w:r>
      <w:proofErr w:type="gramStart"/>
      <w:r>
        <w:rPr>
          <w:rFonts w:eastAsia="MS Mincho" w:cs="Arial"/>
        </w:rPr>
        <w:t>RDISP</w:t>
      </w:r>
      <w:r>
        <w:rPr>
          <w:rFonts w:eastAsia="MS Mincho" w:cs="Arial"/>
          <w:sz w:val="16"/>
          <w:szCs w:val="16"/>
        </w:rPr>
        <w:t xml:space="preserve"> </w:t>
      </w:r>
      <w:r>
        <w:rPr>
          <w:rFonts w:eastAsia="MS Mincho" w:cs="Arial"/>
        </w:rPr>
        <w:t>"</w:t>
      </w:r>
      <w:proofErr w:type="gramEnd"/>
      <w:r>
        <w:rPr>
          <w:rFonts w:eastAsia="MS Mincho" w:cs="Arial"/>
        </w:rPr>
        <w:t xml:space="preserve"> display features.  "TRAFFIC" represents the traffic logic typical deployed to an embedded modem like the TCU. The "RDISP" device could be a center stack unit (with navigation) like APIM</w:t>
      </w:r>
    </w:p>
    <w:p w:rsidR="00C02773" w:rsidRDefault="00C02773" w:rsidP="00C02773">
      <w:pPr>
        <w:rPr>
          <w:rFonts w:eastAsia="MS Mincho" w:cs="Arial"/>
        </w:rPr>
      </w:pPr>
    </w:p>
    <w:p w:rsidR="00C02773" w:rsidRDefault="008F51EC" w:rsidP="00C02773">
      <w:pPr>
        <w:rPr>
          <w:rFonts w:eastAsia="MS Mincho" w:cs="Arial"/>
        </w:rPr>
      </w:pPr>
      <w:r>
        <w:rPr>
          <w:rFonts w:eastAsia="MS Mincho" w:cs="Arial"/>
        </w:rPr>
        <w:t xml:space="preserve">This channel is used for </w:t>
      </w:r>
      <w:r>
        <w:rPr>
          <w:rFonts w:eastAsia="MS Mincho" w:cs="Arial"/>
          <w:u w:val="single"/>
        </w:rPr>
        <w:t>Flow control only</w:t>
      </w:r>
    </w:p>
    <w:p w:rsidR="00C02773" w:rsidRDefault="00C02773" w:rsidP="00C02773">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C02773" w:rsidTr="00C02773">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Channel</w:t>
            </w:r>
          </w:p>
        </w:tc>
      </w:tr>
      <w:tr w:rsidR="00C02773" w:rsidTr="00C02773">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rsidR="00C02773" w:rsidRDefault="008F51EC" w:rsidP="00C02773">
            <w:pPr>
              <w:spacing w:line="276" w:lineRule="auto"/>
              <w:rPr>
                <w:rFonts w:eastAsia="MS Mincho" w:cs="Arial"/>
                <w:b/>
                <w:sz w:val="16"/>
                <w:szCs w:val="16"/>
              </w:rPr>
            </w:pPr>
            <w:r>
              <w:rPr>
                <w:rFonts w:eastAsia="MS Mincho" w:cs="Arial"/>
                <w:b/>
                <w:sz w:val="16"/>
                <w:szCs w:val="16"/>
              </w:rPr>
              <w:t>Transmitter:  RDISP</w:t>
            </w:r>
          </w:p>
        </w:tc>
        <w:tc>
          <w:tcPr>
            <w:tcW w:w="2719" w:type="dxa"/>
            <w:tcBorders>
              <w:top w:val="single" w:sz="4" w:space="0" w:color="auto"/>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sz w:val="16"/>
                <w:szCs w:val="16"/>
              </w:rPr>
            </w:pPr>
            <w:r>
              <w:rPr>
                <w:rFonts w:eastAsia="MS Mincho" w:cs="Arial"/>
                <w:sz w:val="16"/>
                <w:szCs w:val="16"/>
              </w:rPr>
              <w:t>TRAFFIC_RDISP_WORD_Rx</w:t>
            </w:r>
          </w:p>
        </w:tc>
        <w:tc>
          <w:tcPr>
            <w:tcW w:w="261" w:type="dxa"/>
            <w:shd w:val="clear" w:color="auto" w:fill="C0C0C0"/>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C02773" w:rsidRDefault="008F51EC">
            <w:pPr>
              <w:spacing w:line="276" w:lineRule="auto"/>
              <w:rPr>
                <w:rFonts w:eastAsia="MS Mincho" w:cs="Arial"/>
                <w:b/>
                <w:sz w:val="16"/>
                <w:szCs w:val="16"/>
              </w:rPr>
            </w:pPr>
            <w:r>
              <w:rPr>
                <w:rFonts w:eastAsia="MS Mincho" w:cs="Arial"/>
                <w:b/>
                <w:sz w:val="16"/>
                <w:szCs w:val="16"/>
              </w:rPr>
              <w:t>Receiver:  Traffic</w:t>
            </w:r>
          </w:p>
        </w:tc>
        <w:tc>
          <w:tcPr>
            <w:tcW w:w="2719" w:type="dxa"/>
            <w:tcBorders>
              <w:top w:val="nil"/>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hideMark/>
          </w:tcPr>
          <w:p w:rsidR="00C02773" w:rsidRDefault="008F51EC">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Logical Signals</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Utilization</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hideMark/>
          </w:tcPr>
          <w:p w:rsidR="00C02773" w:rsidRDefault="008F51EC">
            <w:pPr>
              <w:spacing w:line="276" w:lineRule="auto"/>
              <w:rPr>
                <w:rFonts w:eastAsia="MS Mincho" w:cs="Arial"/>
                <w:sz w:val="16"/>
                <w:szCs w:val="16"/>
              </w:rPr>
            </w:pPr>
            <w:r>
              <w:rPr>
                <w:rFonts w:eastAsia="MS Mincho" w:cs="Arial"/>
                <w:sz w:val="16"/>
                <w:szCs w:val="16"/>
              </w:rPr>
              <w:t>--</w:t>
            </w:r>
          </w:p>
        </w:tc>
        <w:tc>
          <w:tcPr>
            <w:tcW w:w="3623" w:type="dxa"/>
            <w:tcBorders>
              <w:top w:val="nil"/>
              <w:left w:val="nil"/>
              <w:bottom w:val="single" w:sz="4" w:space="0" w:color="auto"/>
              <w:right w:val="single" w:sz="4" w:space="0" w:color="auto"/>
            </w:tcBorders>
            <w:noWrap/>
            <w:hideMark/>
          </w:tcPr>
          <w:p w:rsidR="00C02773" w:rsidRDefault="008F51EC">
            <w:pPr>
              <w:spacing w:line="276" w:lineRule="auto"/>
              <w:rPr>
                <w:rFonts w:eastAsia="MS Mincho" w:cs="Arial"/>
                <w:sz w:val="16"/>
                <w:szCs w:val="16"/>
              </w:rPr>
            </w:pPr>
            <w:r>
              <w:rPr>
                <w:rFonts w:eastAsia="MS Mincho" w:cs="Arial"/>
                <w:sz w:val="16"/>
                <w:szCs w:val="16"/>
              </w:rPr>
              <w:t>--</w:t>
            </w:r>
          </w:p>
        </w:tc>
        <w:tc>
          <w:tcPr>
            <w:tcW w:w="2719" w:type="dxa"/>
            <w:tcBorders>
              <w:top w:val="nil"/>
              <w:left w:val="nil"/>
              <w:bottom w:val="single" w:sz="4" w:space="0" w:color="auto"/>
              <w:right w:val="single" w:sz="4" w:space="0" w:color="auto"/>
            </w:tcBorders>
            <w:noWrap/>
            <w:hideMark/>
          </w:tcPr>
          <w:p w:rsidR="00C02773" w:rsidRDefault="008F51EC">
            <w:pPr>
              <w:spacing w:line="276" w:lineRule="auto"/>
              <w:rPr>
                <w:rFonts w:eastAsia="MS Mincho" w:cs="Arial"/>
                <w:sz w:val="16"/>
                <w:szCs w:val="16"/>
              </w:rPr>
            </w:pPr>
            <w:r>
              <w:rPr>
                <w:rFonts w:eastAsia="MS Mincho" w:cs="Arial"/>
                <w:sz w:val="16"/>
                <w:szCs w:val="16"/>
              </w:rPr>
              <w:t>--</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single" w:sz="4" w:space="0" w:color="auto"/>
              <w:right w:val="nil"/>
            </w:tcBorders>
            <w:noWrap/>
            <w:vAlign w:val="bottom"/>
          </w:tcPr>
          <w:p w:rsidR="00C02773"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r>
    </w:tbl>
    <w:p w:rsidR="00C02773" w:rsidRDefault="00C02773" w:rsidP="00C02773"/>
    <w:p w:rsidR="00C02773" w:rsidRDefault="008F51EC" w:rsidP="00113E44">
      <w:pPr>
        <w:pStyle w:val="Heading4"/>
      </w:pPr>
      <w:r w:rsidRPr="00B9479B">
        <w:t>TP-PHY-TPP-REQ-207115/A-OPTIN - RDISP</w:t>
      </w:r>
    </w:p>
    <w:p w:rsidR="00C02773" w:rsidRDefault="008F51EC" w:rsidP="00C02773">
      <w:pPr>
        <w:rPr>
          <w:rFonts w:eastAsia="MS Mincho" w:cs="Arial"/>
        </w:rPr>
      </w:pPr>
      <w:r>
        <w:rPr>
          <w:rFonts w:eastAsia="MS Mincho" w:cs="Arial"/>
        </w:rPr>
        <w:t>The OPTIN – RDISP</w:t>
      </w:r>
      <w:r>
        <w:rPr>
          <w:rFonts w:eastAsia="MS Mincho" w:cs="Arial"/>
          <w:sz w:val="16"/>
          <w:szCs w:val="16"/>
        </w:rPr>
        <w:t xml:space="preserve"> </w:t>
      </w:r>
      <w:r>
        <w:rPr>
          <w:rFonts w:eastAsia="MS Mincho" w:cs="Arial"/>
        </w:rPr>
        <w:t>channel represent the signals connecting "OPTIN" features and "</w:t>
      </w:r>
      <w:proofErr w:type="gramStart"/>
      <w:r>
        <w:rPr>
          <w:rFonts w:eastAsia="MS Mincho" w:cs="Arial"/>
        </w:rPr>
        <w:t>RDISP</w:t>
      </w:r>
      <w:r>
        <w:rPr>
          <w:rFonts w:eastAsia="MS Mincho" w:cs="Arial"/>
          <w:sz w:val="16"/>
          <w:szCs w:val="16"/>
        </w:rPr>
        <w:t xml:space="preserve"> </w:t>
      </w:r>
      <w:r>
        <w:rPr>
          <w:rFonts w:eastAsia="MS Mincho" w:cs="Arial"/>
        </w:rPr>
        <w:t>"</w:t>
      </w:r>
      <w:proofErr w:type="gramEnd"/>
      <w:r>
        <w:rPr>
          <w:rFonts w:eastAsia="MS Mincho" w:cs="Arial"/>
        </w:rPr>
        <w:t xml:space="preserve"> display features.  "OPTIN" represents the customer opt-in logic typical deployed to an embedded modem like the TCU. The "RDISP" device could be a center stack unit like APIM or CHR.</w:t>
      </w:r>
    </w:p>
    <w:p w:rsidR="00C02773" w:rsidRDefault="00C02773" w:rsidP="00C02773">
      <w:pPr>
        <w:rPr>
          <w:rFonts w:eastAsia="MS Mincho" w:cs="Arial"/>
        </w:rPr>
      </w:pPr>
    </w:p>
    <w:p w:rsidR="00C02773" w:rsidRDefault="008F51EC" w:rsidP="00C02773">
      <w:pPr>
        <w:rPr>
          <w:rFonts w:eastAsia="MS Mincho" w:cs="Arial"/>
        </w:rPr>
      </w:pPr>
      <w:r>
        <w:rPr>
          <w:rFonts w:eastAsia="MS Mincho" w:cs="Arial"/>
        </w:rPr>
        <w:t xml:space="preserve">This channel is used for </w:t>
      </w:r>
      <w:r>
        <w:rPr>
          <w:rFonts w:eastAsia="MS Mincho" w:cs="Arial"/>
          <w:u w:val="single"/>
        </w:rPr>
        <w:t>Flow control</w:t>
      </w:r>
    </w:p>
    <w:p w:rsidR="00C02773" w:rsidRDefault="00C02773" w:rsidP="00C02773">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C02773" w:rsidTr="00C02773">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Channel</w:t>
            </w:r>
          </w:p>
        </w:tc>
      </w:tr>
      <w:tr w:rsidR="00C02773" w:rsidTr="00C02773">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tcBorders>
            <w:shd w:val="clear" w:color="auto" w:fill="C0C0C0"/>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tcBorders>
            <w:shd w:val="clear" w:color="auto" w:fill="C0C0C0"/>
            <w:noWrap/>
            <w:vAlign w:val="bottom"/>
            <w:hideMark/>
          </w:tcPr>
          <w:p w:rsidR="00C02773" w:rsidRDefault="008F51EC" w:rsidP="00C02773">
            <w:pPr>
              <w:spacing w:line="276" w:lineRule="auto"/>
              <w:rPr>
                <w:rFonts w:eastAsia="MS Mincho" w:cs="Arial"/>
                <w:b/>
                <w:sz w:val="16"/>
                <w:szCs w:val="16"/>
              </w:rPr>
            </w:pPr>
            <w:r>
              <w:rPr>
                <w:rFonts w:eastAsia="MS Mincho" w:cs="Arial"/>
                <w:b/>
                <w:sz w:val="16"/>
                <w:szCs w:val="16"/>
              </w:rPr>
              <w:t>Transmitter:  Customer OPT-IN (OPTIN)</w:t>
            </w:r>
          </w:p>
        </w:tc>
        <w:tc>
          <w:tcPr>
            <w:tcW w:w="2719" w:type="dxa"/>
            <w:tcBorders>
              <w:top w:val="single" w:sz="4" w:space="0" w:color="auto"/>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sz w:val="16"/>
                <w:szCs w:val="16"/>
              </w:rPr>
            </w:pPr>
            <w:r>
              <w:rPr>
                <w:rFonts w:eastAsia="MS Mincho" w:cs="Arial"/>
                <w:sz w:val="16"/>
                <w:szCs w:val="16"/>
              </w:rPr>
              <w:t>OPTIN_RDISP_WORD_Tx</w:t>
            </w:r>
          </w:p>
        </w:tc>
        <w:tc>
          <w:tcPr>
            <w:tcW w:w="261" w:type="dxa"/>
            <w:shd w:val="clear" w:color="auto" w:fill="C0C0C0"/>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C02773" w:rsidRDefault="008F51EC" w:rsidP="00C02773">
            <w:pPr>
              <w:spacing w:line="276" w:lineRule="auto"/>
              <w:rPr>
                <w:rFonts w:eastAsia="MS Mincho" w:cs="Arial"/>
                <w:b/>
                <w:sz w:val="16"/>
                <w:szCs w:val="16"/>
              </w:rPr>
            </w:pPr>
            <w:r>
              <w:rPr>
                <w:rFonts w:eastAsia="MS Mincho" w:cs="Arial"/>
                <w:b/>
                <w:sz w:val="16"/>
                <w:szCs w:val="16"/>
              </w:rPr>
              <w:t>Receiver:  RDISP</w:t>
            </w:r>
          </w:p>
        </w:tc>
        <w:tc>
          <w:tcPr>
            <w:tcW w:w="2719" w:type="dxa"/>
            <w:tcBorders>
              <w:top w:val="nil"/>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left w:val="single" w:sz="4" w:space="0" w:color="auto"/>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hideMark/>
          </w:tcPr>
          <w:p w:rsidR="00C02773" w:rsidRDefault="008F51EC">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Logical Signals</w:t>
            </w:r>
          </w:p>
        </w:tc>
      </w:tr>
      <w:tr w:rsidR="00C02773" w:rsidTr="00C02773">
        <w:trPr>
          <w:cantSplit/>
          <w:trHeight w:val="255"/>
          <w:jc w:val="center"/>
        </w:trPr>
        <w:tc>
          <w:tcPr>
            <w:tcW w:w="2383" w:type="dxa"/>
            <w:tcBorders>
              <w:left w:val="single" w:sz="4" w:space="0" w:color="auto"/>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Utilization</w:t>
            </w:r>
          </w:p>
        </w:tc>
      </w:tr>
      <w:tr w:rsidR="00C02773" w:rsidTr="00C02773">
        <w:trPr>
          <w:cantSplit/>
          <w:trHeight w:val="255"/>
          <w:jc w:val="center"/>
        </w:trPr>
        <w:tc>
          <w:tcPr>
            <w:tcW w:w="2383" w:type="dxa"/>
            <w:tcBorders>
              <w:left w:val="single" w:sz="4" w:space="0" w:color="auto"/>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Default="008F51EC">
            <w:pPr>
              <w:spacing w:line="276" w:lineRule="auto"/>
              <w:rPr>
                <w:rFonts w:eastAsia="MS Mincho" w:cs="Arial"/>
                <w:sz w:val="16"/>
                <w:szCs w:val="16"/>
              </w:rPr>
            </w:pPr>
            <w:r>
              <w:rPr>
                <w:rFonts w:eastAsia="MS Mincho" w:cs="Arial"/>
                <w:sz w:val="16"/>
                <w:szCs w:val="16"/>
              </w:rPr>
              <w:t>0x9D</w:t>
            </w:r>
          </w:p>
        </w:tc>
        <w:tc>
          <w:tcPr>
            <w:tcW w:w="3623" w:type="dxa"/>
            <w:tcBorders>
              <w:top w:val="nil"/>
              <w:left w:val="nil"/>
              <w:bottom w:val="single" w:sz="4" w:space="0" w:color="auto"/>
              <w:right w:val="single" w:sz="4" w:space="0" w:color="auto"/>
            </w:tcBorders>
            <w:noWrap/>
          </w:tcPr>
          <w:p w:rsidR="00C02773" w:rsidRDefault="008F51EC" w:rsidP="00C02773">
            <w:pPr>
              <w:spacing w:line="276" w:lineRule="auto"/>
              <w:rPr>
                <w:rFonts w:eastAsia="MS Mincho" w:cs="Arial"/>
                <w:sz w:val="16"/>
                <w:szCs w:val="16"/>
              </w:rPr>
            </w:pPr>
            <w:r>
              <w:rPr>
                <w:rFonts w:eastAsia="MS Mincho" w:cs="Arial"/>
                <w:sz w:val="16"/>
                <w:szCs w:val="16"/>
              </w:rPr>
              <w:t>CCOI</w:t>
            </w:r>
            <w:r w:rsidRPr="00315F1E">
              <w:rPr>
                <w:rFonts w:eastAsia="MS Mincho" w:cs="Arial"/>
                <w:sz w:val="16"/>
                <w:szCs w:val="16"/>
              </w:rPr>
              <w:t>SynchronizationSettings</w:t>
            </w:r>
            <w:r>
              <w:rPr>
                <w:rFonts w:eastAsia="MS Mincho" w:cs="Arial"/>
                <w:sz w:val="16"/>
                <w:szCs w:val="16"/>
              </w:rPr>
              <w:t>_Rsp</w:t>
            </w:r>
          </w:p>
        </w:tc>
        <w:tc>
          <w:tcPr>
            <w:tcW w:w="2719" w:type="dxa"/>
            <w:tcBorders>
              <w:top w:val="nil"/>
              <w:left w:val="nil"/>
              <w:bottom w:val="single" w:sz="4" w:space="0" w:color="auto"/>
              <w:right w:val="single" w:sz="4" w:space="0" w:color="auto"/>
            </w:tcBorders>
            <w:noWrap/>
          </w:tcPr>
          <w:p w:rsidR="00C02773" w:rsidRPr="0068225D" w:rsidRDefault="008F51EC" w:rsidP="00C02773">
            <w:pPr>
              <w:spacing w:line="276" w:lineRule="auto"/>
              <w:rPr>
                <w:rFonts w:eastAsia="MS Mincho" w:cs="Arial"/>
                <w:sz w:val="16"/>
                <w:szCs w:val="16"/>
              </w:rPr>
            </w:pPr>
            <w:r w:rsidRPr="0068225D">
              <w:rPr>
                <w:rFonts w:eastAsia="MS Mincho" w:cs="Arial"/>
                <w:sz w:val="16"/>
                <w:szCs w:val="16"/>
              </w:rPr>
              <w:t>MobileCom_Service2 - Embedded Modem</w:t>
            </w:r>
          </w:p>
        </w:tc>
      </w:tr>
      <w:tr w:rsidR="00C02773" w:rsidTr="00C02773">
        <w:trPr>
          <w:cantSplit/>
          <w:trHeight w:val="255"/>
          <w:jc w:val="center"/>
        </w:trPr>
        <w:tc>
          <w:tcPr>
            <w:tcW w:w="2383" w:type="dxa"/>
            <w:tcBorders>
              <w:left w:val="single" w:sz="4" w:space="0" w:color="auto"/>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C02773" w:rsidRDefault="008F51EC">
            <w:pPr>
              <w:spacing w:line="276" w:lineRule="auto"/>
              <w:rPr>
                <w:rFonts w:eastAsia="MS Mincho" w:cs="Arial"/>
                <w:sz w:val="16"/>
                <w:szCs w:val="16"/>
              </w:rPr>
            </w:pPr>
            <w:r>
              <w:rPr>
                <w:rFonts w:eastAsia="MS Mincho" w:cs="Arial"/>
                <w:sz w:val="16"/>
                <w:szCs w:val="16"/>
              </w:rPr>
              <w:t>0x9E</w:t>
            </w:r>
          </w:p>
        </w:tc>
        <w:tc>
          <w:tcPr>
            <w:tcW w:w="3623" w:type="dxa"/>
            <w:tcBorders>
              <w:top w:val="nil"/>
              <w:left w:val="nil"/>
              <w:bottom w:val="single" w:sz="4" w:space="0" w:color="auto"/>
              <w:right w:val="single" w:sz="4" w:space="0" w:color="auto"/>
            </w:tcBorders>
            <w:noWrap/>
          </w:tcPr>
          <w:p w:rsidR="00C02773" w:rsidRDefault="008F51EC" w:rsidP="00C02773">
            <w:pPr>
              <w:spacing w:line="276" w:lineRule="auto"/>
              <w:rPr>
                <w:rFonts w:eastAsia="MS Mincho" w:cs="Arial"/>
                <w:sz w:val="16"/>
                <w:szCs w:val="16"/>
              </w:rPr>
            </w:pPr>
            <w:r>
              <w:rPr>
                <w:rFonts w:eastAsia="MS Mincho" w:cs="Arial"/>
                <w:sz w:val="16"/>
                <w:szCs w:val="16"/>
              </w:rPr>
              <w:t>CCOI</w:t>
            </w:r>
            <w:r w:rsidRPr="00315F1E">
              <w:rPr>
                <w:rFonts w:eastAsia="MS Mincho" w:cs="Arial"/>
                <w:sz w:val="16"/>
                <w:szCs w:val="16"/>
              </w:rPr>
              <w:t>SynchronizationAuthorizedUsers</w:t>
            </w:r>
            <w:r>
              <w:rPr>
                <w:rFonts w:eastAsia="MS Mincho" w:cs="Arial"/>
                <w:sz w:val="16"/>
                <w:szCs w:val="16"/>
              </w:rPr>
              <w:t>_Rsp</w:t>
            </w:r>
          </w:p>
        </w:tc>
        <w:tc>
          <w:tcPr>
            <w:tcW w:w="2719" w:type="dxa"/>
            <w:tcBorders>
              <w:top w:val="nil"/>
              <w:left w:val="nil"/>
              <w:bottom w:val="single" w:sz="4" w:space="0" w:color="auto"/>
              <w:right w:val="single" w:sz="4" w:space="0" w:color="auto"/>
            </w:tcBorders>
            <w:noWrap/>
          </w:tcPr>
          <w:p w:rsidR="00C02773" w:rsidRPr="0068225D" w:rsidRDefault="008F51EC" w:rsidP="00C02773">
            <w:pPr>
              <w:spacing w:line="276" w:lineRule="auto"/>
              <w:rPr>
                <w:rFonts w:eastAsia="MS Mincho" w:cs="Arial"/>
                <w:sz w:val="16"/>
                <w:szCs w:val="16"/>
              </w:rPr>
            </w:pPr>
            <w:r w:rsidRPr="0068225D">
              <w:rPr>
                <w:rFonts w:eastAsia="MS Mincho" w:cs="Arial"/>
                <w:sz w:val="16"/>
                <w:szCs w:val="16"/>
              </w:rPr>
              <w:t>MobileCom_Service2 - Embedded Modem</w:t>
            </w:r>
          </w:p>
        </w:tc>
      </w:tr>
      <w:tr w:rsidR="00C02773" w:rsidTr="00C02773">
        <w:trPr>
          <w:cantSplit/>
          <w:trHeight w:val="270"/>
          <w:jc w:val="center"/>
        </w:trPr>
        <w:tc>
          <w:tcPr>
            <w:tcW w:w="2383" w:type="dxa"/>
            <w:tcBorders>
              <w:left w:val="single" w:sz="4" w:space="0" w:color="auto"/>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Default="008F51EC">
            <w:pPr>
              <w:spacing w:line="276" w:lineRule="auto"/>
              <w:rPr>
                <w:rFonts w:eastAsia="MS Mincho" w:cs="Arial"/>
                <w:sz w:val="16"/>
                <w:szCs w:val="16"/>
              </w:rPr>
            </w:pPr>
            <w:r>
              <w:rPr>
                <w:rFonts w:eastAsia="MS Mincho" w:cs="Arial"/>
                <w:sz w:val="16"/>
                <w:szCs w:val="16"/>
              </w:rPr>
              <w:t>0xA5</w:t>
            </w:r>
          </w:p>
        </w:tc>
        <w:tc>
          <w:tcPr>
            <w:tcW w:w="3623" w:type="dxa"/>
            <w:tcBorders>
              <w:top w:val="nil"/>
              <w:left w:val="nil"/>
              <w:bottom w:val="single" w:sz="4" w:space="0" w:color="auto"/>
              <w:right w:val="single" w:sz="4" w:space="0" w:color="auto"/>
            </w:tcBorders>
            <w:noWrap/>
          </w:tcPr>
          <w:p w:rsidR="00C02773" w:rsidRDefault="008F51EC" w:rsidP="00C02773">
            <w:pPr>
              <w:spacing w:line="276" w:lineRule="auto"/>
              <w:rPr>
                <w:rFonts w:eastAsia="MS Mincho" w:cs="Arial"/>
                <w:sz w:val="16"/>
                <w:szCs w:val="16"/>
              </w:rPr>
            </w:pPr>
            <w:r w:rsidRPr="00315F1E">
              <w:rPr>
                <w:rFonts w:eastAsia="MS Mincho" w:cs="Arial"/>
                <w:sz w:val="16"/>
                <w:szCs w:val="16"/>
              </w:rPr>
              <w:t>CCOI</w:t>
            </w:r>
            <w:r>
              <w:rPr>
                <w:rFonts w:eastAsia="MS Mincho" w:cs="Arial"/>
                <w:sz w:val="16"/>
                <w:szCs w:val="16"/>
              </w:rPr>
              <w:t>UserPrompt_Rq</w:t>
            </w:r>
          </w:p>
        </w:tc>
        <w:tc>
          <w:tcPr>
            <w:tcW w:w="2719" w:type="dxa"/>
            <w:tcBorders>
              <w:top w:val="nil"/>
              <w:left w:val="nil"/>
              <w:bottom w:val="single" w:sz="4" w:space="0" w:color="auto"/>
              <w:right w:val="single" w:sz="4" w:space="0" w:color="auto"/>
            </w:tcBorders>
            <w:noWrap/>
          </w:tcPr>
          <w:p w:rsidR="00C02773" w:rsidRPr="0068225D" w:rsidRDefault="008F51EC" w:rsidP="00C02773">
            <w:pPr>
              <w:spacing w:line="276" w:lineRule="auto"/>
              <w:rPr>
                <w:rFonts w:eastAsia="MS Mincho" w:cs="Arial"/>
                <w:sz w:val="16"/>
                <w:szCs w:val="16"/>
              </w:rPr>
            </w:pPr>
            <w:r w:rsidRPr="0068225D">
              <w:rPr>
                <w:rFonts w:eastAsia="MS Mincho" w:cs="Arial"/>
                <w:sz w:val="16"/>
                <w:szCs w:val="16"/>
              </w:rPr>
              <w:t>MobileCom_Service2 - Embedded Modem</w:t>
            </w:r>
          </w:p>
        </w:tc>
      </w:tr>
      <w:tr w:rsidR="00C02773" w:rsidTr="00C02773">
        <w:trPr>
          <w:cantSplit/>
          <w:trHeight w:val="270"/>
          <w:jc w:val="center"/>
        </w:trPr>
        <w:tc>
          <w:tcPr>
            <w:tcW w:w="2383" w:type="dxa"/>
            <w:tcBorders>
              <w:left w:val="single" w:sz="4" w:space="0" w:color="auto"/>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8F51EC">
            <w:pPr>
              <w:spacing w:line="276" w:lineRule="auto"/>
              <w:rPr>
                <w:rFonts w:eastAsia="MS Mincho" w:cs="Arial"/>
                <w:sz w:val="16"/>
                <w:szCs w:val="16"/>
              </w:rPr>
            </w:pPr>
            <w:r>
              <w:rPr>
                <w:rFonts w:eastAsia="MS Mincho" w:cs="Arial"/>
                <w:sz w:val="16"/>
                <w:szCs w:val="16"/>
              </w:rPr>
              <w:t>0xCF</w:t>
            </w:r>
          </w:p>
        </w:tc>
        <w:tc>
          <w:tcPr>
            <w:tcW w:w="3623" w:type="dxa"/>
            <w:tcBorders>
              <w:top w:val="single" w:sz="4" w:space="0" w:color="auto"/>
              <w:left w:val="nil"/>
              <w:bottom w:val="single" w:sz="4" w:space="0" w:color="auto"/>
              <w:right w:val="single" w:sz="4" w:space="0" w:color="auto"/>
            </w:tcBorders>
            <w:noWrap/>
          </w:tcPr>
          <w:p w:rsidR="00C02773" w:rsidRDefault="008F51EC">
            <w:pPr>
              <w:spacing w:line="276" w:lineRule="auto"/>
              <w:rPr>
                <w:rFonts w:eastAsia="MS Mincho" w:cs="Arial"/>
                <w:sz w:val="16"/>
                <w:szCs w:val="16"/>
              </w:rPr>
            </w:pPr>
            <w:r w:rsidRPr="00315F1E">
              <w:rPr>
                <w:rFonts w:eastAsia="MS Mincho" w:cs="Arial"/>
                <w:sz w:val="16"/>
                <w:szCs w:val="16"/>
              </w:rPr>
              <w:t>megaTP_ConsecutivePackage</w:t>
            </w:r>
          </w:p>
        </w:tc>
        <w:tc>
          <w:tcPr>
            <w:tcW w:w="2719" w:type="dxa"/>
            <w:tcBorders>
              <w:top w:val="single" w:sz="4" w:space="0" w:color="auto"/>
              <w:left w:val="nil"/>
              <w:bottom w:val="single" w:sz="4" w:space="0" w:color="auto"/>
              <w:right w:val="single" w:sz="4" w:space="0" w:color="auto"/>
            </w:tcBorders>
            <w:noWrap/>
          </w:tcPr>
          <w:p w:rsidR="00C02773" w:rsidRPr="0068225D" w:rsidRDefault="008F51EC" w:rsidP="00C02773">
            <w:pPr>
              <w:spacing w:line="276" w:lineRule="auto"/>
              <w:rPr>
                <w:rFonts w:eastAsia="MS Mincho" w:cs="Arial"/>
                <w:sz w:val="16"/>
                <w:szCs w:val="16"/>
              </w:rPr>
            </w:pPr>
            <w:r w:rsidRPr="0068225D">
              <w:rPr>
                <w:rFonts w:eastAsia="MS Mincho" w:cs="Arial"/>
                <w:sz w:val="16"/>
                <w:szCs w:val="16"/>
              </w:rPr>
              <w:t>MobileCom_Service2 - Embedded Modem</w:t>
            </w:r>
          </w:p>
        </w:tc>
      </w:tr>
      <w:tr w:rsidR="00C02773" w:rsidTr="00C02773">
        <w:trPr>
          <w:cantSplit/>
          <w:trHeight w:val="270"/>
          <w:jc w:val="center"/>
        </w:trPr>
        <w:tc>
          <w:tcPr>
            <w:tcW w:w="2383" w:type="dxa"/>
            <w:tcBorders>
              <w:left w:val="single" w:sz="4" w:space="0" w:color="auto"/>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8F51EC">
            <w:pPr>
              <w:spacing w:line="276" w:lineRule="auto"/>
              <w:rPr>
                <w:rFonts w:eastAsia="MS Mincho" w:cs="Arial"/>
                <w:sz w:val="16"/>
                <w:szCs w:val="16"/>
              </w:rPr>
            </w:pPr>
            <w:r>
              <w:rPr>
                <w:rFonts w:eastAsia="MS Mincho" w:cs="Arial"/>
                <w:sz w:val="16"/>
                <w:szCs w:val="16"/>
              </w:rPr>
              <w:t>0xFF</w:t>
            </w:r>
          </w:p>
        </w:tc>
        <w:tc>
          <w:tcPr>
            <w:tcW w:w="3623" w:type="dxa"/>
            <w:tcBorders>
              <w:top w:val="single" w:sz="4" w:space="0" w:color="auto"/>
              <w:left w:val="nil"/>
              <w:bottom w:val="single" w:sz="4" w:space="0" w:color="auto"/>
              <w:right w:val="single" w:sz="4" w:space="0" w:color="auto"/>
            </w:tcBorders>
            <w:noWrap/>
          </w:tcPr>
          <w:p w:rsidR="00C02773" w:rsidRDefault="008F51EC">
            <w:pPr>
              <w:spacing w:line="276" w:lineRule="auto"/>
              <w:rPr>
                <w:rFonts w:eastAsia="MS Mincho" w:cs="Arial"/>
                <w:sz w:val="16"/>
                <w:szCs w:val="16"/>
              </w:rPr>
            </w:pPr>
            <w:r w:rsidRPr="00315F1E">
              <w:rPr>
                <w:rFonts w:eastAsia="MS Mincho" w:cs="Arial"/>
                <w:sz w:val="16"/>
                <w:szCs w:val="16"/>
              </w:rPr>
              <w:t>megaTP_FirstPackage</w:t>
            </w:r>
          </w:p>
        </w:tc>
        <w:tc>
          <w:tcPr>
            <w:tcW w:w="2719" w:type="dxa"/>
            <w:tcBorders>
              <w:top w:val="single" w:sz="4" w:space="0" w:color="auto"/>
              <w:left w:val="nil"/>
              <w:bottom w:val="single" w:sz="4" w:space="0" w:color="auto"/>
              <w:right w:val="single" w:sz="4" w:space="0" w:color="auto"/>
            </w:tcBorders>
            <w:noWrap/>
          </w:tcPr>
          <w:p w:rsidR="00C02773" w:rsidRPr="0068225D" w:rsidRDefault="008F51EC" w:rsidP="00C02773">
            <w:pPr>
              <w:spacing w:line="276" w:lineRule="auto"/>
              <w:rPr>
                <w:rFonts w:eastAsia="MS Mincho" w:cs="Arial"/>
                <w:sz w:val="16"/>
                <w:szCs w:val="16"/>
              </w:rPr>
            </w:pPr>
            <w:r w:rsidRPr="0068225D">
              <w:rPr>
                <w:rFonts w:eastAsia="MS Mincho" w:cs="Arial"/>
                <w:sz w:val="16"/>
                <w:szCs w:val="16"/>
              </w:rPr>
              <w:t>MobileCom_Service2 - Embedded Modem</w:t>
            </w:r>
          </w:p>
        </w:tc>
      </w:tr>
      <w:tr w:rsidR="00C02773" w:rsidTr="00C02773">
        <w:trPr>
          <w:cantSplit/>
          <w:trHeight w:val="270"/>
          <w:jc w:val="center"/>
        </w:trPr>
        <w:tc>
          <w:tcPr>
            <w:tcW w:w="2383" w:type="dxa"/>
            <w:tcBorders>
              <w:top w:val="nil"/>
              <w:left w:val="single" w:sz="4" w:space="0" w:color="auto"/>
              <w:bottom w:val="single" w:sz="4" w:space="0" w:color="auto"/>
              <w:right w:val="nil"/>
            </w:tcBorders>
            <w:noWrap/>
            <w:vAlign w:val="bottom"/>
          </w:tcPr>
          <w:p w:rsidR="00C02773"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r>
    </w:tbl>
    <w:p w:rsidR="00C02773" w:rsidRDefault="00C02773" w:rsidP="00C02773"/>
    <w:p w:rsidR="00C02773" w:rsidRDefault="008F51EC" w:rsidP="00113E44">
      <w:pPr>
        <w:pStyle w:val="Heading4"/>
      </w:pPr>
      <w:r w:rsidRPr="00B9479B">
        <w:t>TP-PHY-TPP-REQ-207116/A-RDISP - OPTIN</w:t>
      </w:r>
    </w:p>
    <w:p w:rsidR="00C02773" w:rsidRDefault="008F51EC" w:rsidP="00C02773">
      <w:pPr>
        <w:rPr>
          <w:rFonts w:eastAsia="MS Mincho" w:cs="Arial"/>
        </w:rPr>
      </w:pPr>
      <w:r>
        <w:rPr>
          <w:rFonts w:eastAsia="MS Mincho" w:cs="Arial"/>
        </w:rPr>
        <w:t>The OPTIN – RDISP</w:t>
      </w:r>
      <w:r>
        <w:rPr>
          <w:rFonts w:eastAsia="MS Mincho" w:cs="Arial"/>
          <w:sz w:val="16"/>
          <w:szCs w:val="16"/>
        </w:rPr>
        <w:t xml:space="preserve"> </w:t>
      </w:r>
      <w:r>
        <w:rPr>
          <w:rFonts w:eastAsia="MS Mincho" w:cs="Arial"/>
        </w:rPr>
        <w:t>channel represent the signals connecting "OPTIN" features and "</w:t>
      </w:r>
      <w:proofErr w:type="gramStart"/>
      <w:r>
        <w:rPr>
          <w:rFonts w:eastAsia="MS Mincho" w:cs="Arial"/>
        </w:rPr>
        <w:t>RDISP</w:t>
      </w:r>
      <w:r>
        <w:rPr>
          <w:rFonts w:eastAsia="MS Mincho" w:cs="Arial"/>
          <w:sz w:val="16"/>
          <w:szCs w:val="16"/>
        </w:rPr>
        <w:t xml:space="preserve"> </w:t>
      </w:r>
      <w:r>
        <w:rPr>
          <w:rFonts w:eastAsia="MS Mincho" w:cs="Arial"/>
        </w:rPr>
        <w:t>"</w:t>
      </w:r>
      <w:proofErr w:type="gramEnd"/>
      <w:r>
        <w:rPr>
          <w:rFonts w:eastAsia="MS Mincho" w:cs="Arial"/>
        </w:rPr>
        <w:t xml:space="preserve"> display features.  "OPTIN" represents the customer opt-in logic typical deployed to an embedded modem like the TCU. The "RDISP" device could be a center stack unit like APIM or CHR.</w:t>
      </w:r>
    </w:p>
    <w:p w:rsidR="00C02773" w:rsidRDefault="00C02773" w:rsidP="00C02773">
      <w:pPr>
        <w:rPr>
          <w:rFonts w:eastAsia="MS Mincho" w:cs="Arial"/>
        </w:rPr>
      </w:pPr>
    </w:p>
    <w:p w:rsidR="00C02773" w:rsidRDefault="008F51EC" w:rsidP="00C02773">
      <w:pPr>
        <w:rPr>
          <w:rFonts w:eastAsia="MS Mincho" w:cs="Arial"/>
        </w:rPr>
      </w:pPr>
      <w:r>
        <w:rPr>
          <w:rFonts w:eastAsia="MS Mincho" w:cs="Arial"/>
        </w:rPr>
        <w:t xml:space="preserve">This channel is used for </w:t>
      </w:r>
      <w:r>
        <w:rPr>
          <w:rFonts w:eastAsia="MS Mincho" w:cs="Arial"/>
          <w:u w:val="single"/>
        </w:rPr>
        <w:t>Flow control</w:t>
      </w:r>
    </w:p>
    <w:p w:rsidR="00C02773" w:rsidRDefault="00C02773" w:rsidP="00C02773">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C02773" w:rsidTr="00C02773">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Channel</w:t>
            </w:r>
          </w:p>
        </w:tc>
      </w:tr>
      <w:tr w:rsidR="00C02773" w:rsidTr="00C02773">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rsidR="00C02773" w:rsidRDefault="008F51EC" w:rsidP="00C02773">
            <w:pPr>
              <w:spacing w:line="276" w:lineRule="auto"/>
              <w:rPr>
                <w:rFonts w:eastAsia="MS Mincho" w:cs="Arial"/>
                <w:b/>
                <w:sz w:val="16"/>
                <w:szCs w:val="16"/>
              </w:rPr>
            </w:pPr>
            <w:r>
              <w:rPr>
                <w:rFonts w:eastAsia="MS Mincho" w:cs="Arial"/>
                <w:b/>
                <w:sz w:val="16"/>
                <w:szCs w:val="16"/>
              </w:rPr>
              <w:t>Transmitter:  RDISP</w:t>
            </w:r>
          </w:p>
        </w:tc>
        <w:tc>
          <w:tcPr>
            <w:tcW w:w="2719" w:type="dxa"/>
            <w:tcBorders>
              <w:top w:val="single" w:sz="4" w:space="0" w:color="auto"/>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C02773" w:rsidRDefault="008F51EC">
            <w:pPr>
              <w:spacing w:line="276" w:lineRule="auto"/>
              <w:rPr>
                <w:rFonts w:eastAsia="MS Mincho" w:cs="Arial"/>
                <w:sz w:val="16"/>
                <w:szCs w:val="16"/>
              </w:rPr>
            </w:pPr>
            <w:r>
              <w:rPr>
                <w:rFonts w:eastAsia="MS Mincho" w:cs="Arial"/>
                <w:sz w:val="16"/>
                <w:szCs w:val="16"/>
              </w:rPr>
              <w:t>OPTIN_RDISP_WORD_Rx</w:t>
            </w:r>
          </w:p>
        </w:tc>
        <w:tc>
          <w:tcPr>
            <w:tcW w:w="261" w:type="dxa"/>
            <w:shd w:val="clear" w:color="auto" w:fill="C0C0C0"/>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C02773" w:rsidRDefault="008F51EC">
            <w:pPr>
              <w:spacing w:line="276" w:lineRule="auto"/>
              <w:rPr>
                <w:rFonts w:eastAsia="MS Mincho" w:cs="Arial"/>
                <w:b/>
                <w:sz w:val="16"/>
                <w:szCs w:val="16"/>
              </w:rPr>
            </w:pPr>
            <w:r>
              <w:rPr>
                <w:rFonts w:eastAsia="MS Mincho" w:cs="Arial"/>
                <w:b/>
                <w:sz w:val="16"/>
                <w:szCs w:val="16"/>
              </w:rPr>
              <w:t>Receiver:  Customer OPT-IN (OPTIN)</w:t>
            </w:r>
          </w:p>
        </w:tc>
        <w:tc>
          <w:tcPr>
            <w:tcW w:w="2719" w:type="dxa"/>
            <w:tcBorders>
              <w:top w:val="nil"/>
              <w:left w:val="nil"/>
              <w:bottom w:val="nil"/>
              <w:right w:val="single" w:sz="4" w:space="0" w:color="auto"/>
            </w:tcBorders>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hideMark/>
          </w:tcPr>
          <w:p w:rsidR="00C02773" w:rsidRDefault="008F51EC">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C02773" w:rsidRDefault="008F51EC">
            <w:pPr>
              <w:spacing w:line="276" w:lineRule="auto"/>
              <w:jc w:val="center"/>
              <w:rPr>
                <w:rFonts w:eastAsia="MS Mincho" w:cs="Arial"/>
                <w:b/>
                <w:bCs/>
                <w:sz w:val="16"/>
                <w:szCs w:val="16"/>
              </w:rPr>
            </w:pPr>
            <w:r>
              <w:rPr>
                <w:rFonts w:eastAsia="MS Mincho" w:cs="Arial"/>
                <w:b/>
                <w:bCs/>
                <w:sz w:val="16"/>
                <w:szCs w:val="16"/>
              </w:rPr>
              <w:t>Logical Signals</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C02773" w:rsidRDefault="008F51EC">
            <w:pPr>
              <w:spacing w:line="276" w:lineRule="auto"/>
              <w:rPr>
                <w:rFonts w:eastAsia="MS Mincho" w:cs="Arial"/>
                <w:b/>
                <w:bCs/>
                <w:sz w:val="16"/>
                <w:szCs w:val="16"/>
              </w:rPr>
            </w:pPr>
            <w:r>
              <w:rPr>
                <w:rFonts w:eastAsia="MS Mincho" w:cs="Arial"/>
                <w:b/>
                <w:bCs/>
                <w:sz w:val="16"/>
                <w:szCs w:val="16"/>
              </w:rPr>
              <w:t>Utilization</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Pr="00290E03" w:rsidRDefault="008F51EC" w:rsidP="00C02773">
            <w:pPr>
              <w:rPr>
                <w:rFonts w:cs="Arial"/>
                <w:sz w:val="16"/>
                <w:szCs w:val="16"/>
              </w:rPr>
            </w:pPr>
            <w:r w:rsidRPr="00290E03">
              <w:rPr>
                <w:rFonts w:cs="Arial"/>
                <w:sz w:val="16"/>
                <w:szCs w:val="16"/>
              </w:rPr>
              <w:t>0x9C</w:t>
            </w:r>
          </w:p>
        </w:tc>
        <w:tc>
          <w:tcPr>
            <w:tcW w:w="3623" w:type="dxa"/>
            <w:tcBorders>
              <w:top w:val="nil"/>
              <w:left w:val="nil"/>
              <w:bottom w:val="single" w:sz="4" w:space="0" w:color="auto"/>
              <w:right w:val="single" w:sz="4" w:space="0" w:color="auto"/>
            </w:tcBorders>
            <w:noWrap/>
          </w:tcPr>
          <w:p w:rsidR="00C02773" w:rsidRPr="00290E03" w:rsidRDefault="008F51EC" w:rsidP="00C02773">
            <w:pPr>
              <w:rPr>
                <w:rFonts w:cs="Arial"/>
                <w:sz w:val="16"/>
                <w:szCs w:val="16"/>
              </w:rPr>
            </w:pPr>
            <w:r w:rsidRPr="00290E03">
              <w:rPr>
                <w:rFonts w:cs="Arial"/>
                <w:sz w:val="16"/>
                <w:szCs w:val="16"/>
              </w:rPr>
              <w:t>CCOIOnBoardSynchronizationSession_Rq</w:t>
            </w:r>
          </w:p>
        </w:tc>
        <w:tc>
          <w:tcPr>
            <w:tcW w:w="2719" w:type="dxa"/>
            <w:tcBorders>
              <w:top w:val="nil"/>
              <w:left w:val="nil"/>
              <w:bottom w:val="single" w:sz="4" w:space="0" w:color="auto"/>
              <w:right w:val="single" w:sz="4" w:space="0" w:color="auto"/>
            </w:tcBorders>
            <w:noWrap/>
          </w:tcPr>
          <w:p w:rsidR="00C02773" w:rsidRPr="00290E03" w:rsidRDefault="008F51EC" w:rsidP="00C02773">
            <w:pPr>
              <w:rPr>
                <w:rFonts w:cs="Arial"/>
                <w:sz w:val="16"/>
                <w:szCs w:val="16"/>
                <w:highlight w:val="yellow"/>
              </w:rPr>
            </w:pPr>
            <w:r w:rsidRPr="00724056">
              <w:rPr>
                <w:rFonts w:cs="Arial"/>
                <w:sz w:val="16"/>
                <w:szCs w:val="16"/>
              </w:rPr>
              <w:t>MobileCom_Service2 - Embedded Modem</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Pr="00290E03" w:rsidRDefault="008F51EC" w:rsidP="00C02773">
            <w:pPr>
              <w:rPr>
                <w:rFonts w:cs="Arial"/>
                <w:sz w:val="16"/>
                <w:szCs w:val="16"/>
              </w:rPr>
            </w:pPr>
            <w:r>
              <w:rPr>
                <w:rFonts w:cs="Arial"/>
                <w:sz w:val="16"/>
                <w:szCs w:val="16"/>
              </w:rPr>
              <w:t>0x9F</w:t>
            </w:r>
          </w:p>
        </w:tc>
        <w:tc>
          <w:tcPr>
            <w:tcW w:w="3623" w:type="dxa"/>
            <w:tcBorders>
              <w:top w:val="nil"/>
              <w:left w:val="nil"/>
              <w:bottom w:val="single" w:sz="4" w:space="0" w:color="auto"/>
              <w:right w:val="single" w:sz="4" w:space="0" w:color="auto"/>
            </w:tcBorders>
            <w:noWrap/>
          </w:tcPr>
          <w:p w:rsidR="00C02773" w:rsidRPr="00290E03" w:rsidRDefault="008F51EC" w:rsidP="00C02773">
            <w:pPr>
              <w:rPr>
                <w:rFonts w:cs="Arial"/>
                <w:sz w:val="16"/>
                <w:szCs w:val="16"/>
              </w:rPr>
            </w:pPr>
            <w:r w:rsidRPr="0004111A">
              <w:rPr>
                <w:rFonts w:cs="Arial"/>
                <w:sz w:val="16"/>
                <w:szCs w:val="16"/>
              </w:rPr>
              <w:t>CCOISynchronizationSummaryReport</w:t>
            </w:r>
          </w:p>
        </w:tc>
        <w:tc>
          <w:tcPr>
            <w:tcW w:w="2719" w:type="dxa"/>
            <w:tcBorders>
              <w:top w:val="nil"/>
              <w:left w:val="nil"/>
              <w:bottom w:val="single" w:sz="4" w:space="0" w:color="auto"/>
              <w:right w:val="single" w:sz="4" w:space="0" w:color="auto"/>
            </w:tcBorders>
            <w:noWrap/>
          </w:tcPr>
          <w:p w:rsidR="00C02773" w:rsidRPr="00290E03" w:rsidRDefault="008F51EC" w:rsidP="00C02773">
            <w:pPr>
              <w:rPr>
                <w:rFonts w:cs="Arial"/>
                <w:sz w:val="16"/>
                <w:szCs w:val="16"/>
                <w:highlight w:val="yellow"/>
              </w:rPr>
            </w:pPr>
            <w:r w:rsidRPr="00724056">
              <w:rPr>
                <w:rFonts w:cs="Arial"/>
                <w:sz w:val="16"/>
                <w:szCs w:val="16"/>
              </w:rPr>
              <w:t>MobileCom_Service2 - Embedded Modem</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C02773" w:rsidRPr="00290E03" w:rsidRDefault="008F51EC" w:rsidP="00C02773">
            <w:pPr>
              <w:rPr>
                <w:rFonts w:cs="Arial"/>
                <w:sz w:val="16"/>
                <w:szCs w:val="16"/>
              </w:rPr>
            </w:pPr>
            <w:r w:rsidRPr="00290E03">
              <w:rPr>
                <w:rFonts w:cs="Arial"/>
                <w:sz w:val="16"/>
                <w:szCs w:val="16"/>
              </w:rPr>
              <w:t>0xA0</w:t>
            </w:r>
          </w:p>
        </w:tc>
        <w:tc>
          <w:tcPr>
            <w:tcW w:w="3623" w:type="dxa"/>
            <w:tcBorders>
              <w:top w:val="nil"/>
              <w:left w:val="nil"/>
              <w:bottom w:val="single" w:sz="4" w:space="0" w:color="auto"/>
              <w:right w:val="single" w:sz="4" w:space="0" w:color="auto"/>
            </w:tcBorders>
            <w:noWrap/>
          </w:tcPr>
          <w:p w:rsidR="00C02773" w:rsidRPr="00290E03" w:rsidRDefault="008F51EC" w:rsidP="00C02773">
            <w:pPr>
              <w:rPr>
                <w:rFonts w:cs="Arial"/>
                <w:sz w:val="16"/>
                <w:szCs w:val="16"/>
              </w:rPr>
            </w:pPr>
            <w:r w:rsidRPr="00290E03">
              <w:rPr>
                <w:rFonts w:cs="Arial"/>
                <w:sz w:val="16"/>
                <w:szCs w:val="16"/>
              </w:rPr>
              <w:t>CCOISettingsUpdate_Rq</w:t>
            </w:r>
          </w:p>
        </w:tc>
        <w:tc>
          <w:tcPr>
            <w:tcW w:w="2719" w:type="dxa"/>
            <w:tcBorders>
              <w:top w:val="nil"/>
              <w:left w:val="nil"/>
              <w:bottom w:val="single" w:sz="4" w:space="0" w:color="auto"/>
              <w:right w:val="single" w:sz="4" w:space="0" w:color="auto"/>
            </w:tcBorders>
            <w:noWrap/>
          </w:tcPr>
          <w:p w:rsidR="00C02773" w:rsidRPr="00290E03" w:rsidRDefault="008F51EC" w:rsidP="00C02773">
            <w:pPr>
              <w:rPr>
                <w:rFonts w:cs="Arial"/>
                <w:sz w:val="16"/>
                <w:szCs w:val="16"/>
                <w:highlight w:val="yellow"/>
              </w:rPr>
            </w:pPr>
            <w:r w:rsidRPr="00724056">
              <w:rPr>
                <w:rFonts w:cs="Arial"/>
                <w:sz w:val="16"/>
                <w:szCs w:val="16"/>
              </w:rPr>
              <w:t>MobileCom_Service2 - Embedded Modem</w:t>
            </w:r>
          </w:p>
        </w:tc>
      </w:tr>
      <w:tr w:rsidR="00C02773" w:rsidTr="00C02773">
        <w:trPr>
          <w:cantSplit/>
          <w:trHeight w:val="255"/>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C02773" w:rsidRPr="00290E03" w:rsidRDefault="008F51EC" w:rsidP="00C02773">
            <w:pPr>
              <w:spacing w:line="276" w:lineRule="auto"/>
              <w:rPr>
                <w:rFonts w:eastAsia="MS Mincho" w:cs="Arial"/>
                <w:sz w:val="16"/>
                <w:szCs w:val="16"/>
              </w:rPr>
            </w:pPr>
            <w:r w:rsidRPr="00290E03">
              <w:rPr>
                <w:rFonts w:eastAsia="MS Mincho" w:cs="Arial"/>
                <w:sz w:val="16"/>
                <w:szCs w:val="16"/>
              </w:rPr>
              <w:t>0xA6</w:t>
            </w:r>
          </w:p>
        </w:tc>
        <w:tc>
          <w:tcPr>
            <w:tcW w:w="3623" w:type="dxa"/>
            <w:tcBorders>
              <w:top w:val="nil"/>
              <w:left w:val="nil"/>
              <w:bottom w:val="single" w:sz="4" w:space="0" w:color="auto"/>
              <w:right w:val="single" w:sz="4" w:space="0" w:color="auto"/>
            </w:tcBorders>
            <w:noWrap/>
          </w:tcPr>
          <w:p w:rsidR="00C02773" w:rsidRPr="00290E03" w:rsidRDefault="008F51EC" w:rsidP="00C02773">
            <w:pPr>
              <w:spacing w:line="276" w:lineRule="auto"/>
              <w:rPr>
                <w:rFonts w:eastAsia="MS Mincho" w:cs="Arial"/>
                <w:sz w:val="16"/>
                <w:szCs w:val="16"/>
              </w:rPr>
            </w:pPr>
            <w:r>
              <w:rPr>
                <w:rFonts w:eastAsia="MS Mincho" w:cs="Arial"/>
                <w:sz w:val="16"/>
                <w:szCs w:val="16"/>
              </w:rPr>
              <w:t>CCOIUserPrompt_Rsp</w:t>
            </w:r>
          </w:p>
        </w:tc>
        <w:tc>
          <w:tcPr>
            <w:tcW w:w="2719" w:type="dxa"/>
            <w:tcBorders>
              <w:top w:val="nil"/>
              <w:left w:val="nil"/>
              <w:bottom w:val="single" w:sz="4" w:space="0" w:color="auto"/>
              <w:right w:val="single" w:sz="4" w:space="0" w:color="auto"/>
            </w:tcBorders>
            <w:noWrap/>
          </w:tcPr>
          <w:p w:rsidR="00C02773" w:rsidRPr="00290E03" w:rsidRDefault="008F51EC" w:rsidP="00C02773">
            <w:pPr>
              <w:spacing w:line="276" w:lineRule="auto"/>
              <w:rPr>
                <w:rFonts w:eastAsia="MS Mincho" w:cs="Arial"/>
                <w:sz w:val="16"/>
                <w:szCs w:val="16"/>
                <w:highlight w:val="yellow"/>
              </w:rPr>
            </w:pPr>
            <w:r w:rsidRPr="00724056">
              <w:rPr>
                <w:rFonts w:cs="Arial"/>
                <w:sz w:val="16"/>
                <w:szCs w:val="16"/>
              </w:rPr>
              <w:t>MobileCom_Service2 - Embedded Modem</w:t>
            </w: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hideMark/>
          </w:tcPr>
          <w:p w:rsidR="00C02773" w:rsidRDefault="008F51EC">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nil"/>
              <w:right w:val="nil"/>
            </w:tcBorders>
            <w:noWrap/>
            <w:vAlign w:val="bottom"/>
          </w:tcPr>
          <w:p w:rsidR="00C02773" w:rsidRDefault="00C02773">
            <w:pPr>
              <w:spacing w:line="276" w:lineRule="auto"/>
              <w:rPr>
                <w:rFonts w:eastAsia="MS Mincho" w:cs="Arial"/>
                <w:sz w:val="16"/>
                <w:szCs w:val="16"/>
              </w:rPr>
            </w:pPr>
          </w:p>
        </w:tc>
        <w:tc>
          <w:tcPr>
            <w:tcW w:w="261" w:type="dxa"/>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highlight w:val="yellow"/>
              </w:rPr>
            </w:pPr>
          </w:p>
        </w:tc>
      </w:tr>
      <w:tr w:rsidR="00C02773" w:rsidTr="00C02773">
        <w:trPr>
          <w:cantSplit/>
          <w:trHeight w:val="270"/>
          <w:jc w:val="center"/>
        </w:trPr>
        <w:tc>
          <w:tcPr>
            <w:tcW w:w="2383" w:type="dxa"/>
            <w:tcBorders>
              <w:top w:val="nil"/>
              <w:left w:val="single" w:sz="4" w:space="0" w:color="auto"/>
              <w:bottom w:val="single" w:sz="4" w:space="0" w:color="auto"/>
              <w:right w:val="nil"/>
            </w:tcBorders>
            <w:noWrap/>
            <w:vAlign w:val="bottom"/>
          </w:tcPr>
          <w:p w:rsidR="00C02773" w:rsidRDefault="00C02773">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C02773" w:rsidRDefault="00C02773">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C02773" w:rsidRDefault="00C02773">
            <w:pPr>
              <w:spacing w:line="276" w:lineRule="auto"/>
              <w:rPr>
                <w:rFonts w:eastAsia="MS Mincho" w:cs="Arial"/>
                <w:sz w:val="16"/>
                <w:szCs w:val="16"/>
              </w:rPr>
            </w:pPr>
          </w:p>
        </w:tc>
      </w:tr>
    </w:tbl>
    <w:p w:rsidR="00C02773" w:rsidRDefault="00C02773" w:rsidP="00C02773"/>
    <w:p w:rsidR="00C02773" w:rsidRDefault="008F51EC" w:rsidP="00113E44">
      <w:pPr>
        <w:pStyle w:val="Heading3"/>
      </w:pPr>
      <w:bookmarkStart w:id="39" w:name="_Toc446341625"/>
      <w:r>
        <w:t>Signal Descriptions</w:t>
      </w:r>
      <w:bookmarkEnd w:id="39"/>
    </w:p>
    <w:p w:rsidR="00C02773" w:rsidRDefault="008F51EC" w:rsidP="00113E44">
      <w:pPr>
        <w:pStyle w:val="Heading4"/>
      </w:pPr>
      <w:r w:rsidRPr="00B9479B">
        <w:t>TP-LOG-TPL-REQ-023137/A-SID-3D-GetMPInfo_Rsp (TcSE ROIN-138040-2)</w:t>
      </w:r>
    </w:p>
    <w:p w:rsidR="00E52032" w:rsidRDefault="008F51EC">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949/549 </w:t>
      </w:r>
      <w:r>
        <w:rPr>
          <w:rFonts w:cs="Arial"/>
          <w:snapToGrid w:val="0"/>
          <w:szCs w:val="20"/>
          <w:lang w:val="en-GB"/>
        </w:rPr>
        <w:t xml:space="preserve">(Coding Table I / Coding Table II) </w:t>
      </w:r>
      <w:r>
        <w:rPr>
          <w:rFonts w:cs="Arial"/>
          <w:szCs w:val="20"/>
          <w:lang w:val="en-GB"/>
        </w:rPr>
        <w:t>bytes.</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fr-FR"/>
        </w:rPr>
      </w:pPr>
      <w:r>
        <w:rPr>
          <w:rStyle w:val="spelle"/>
          <w:rFonts w:cs="Arial"/>
          <w:b/>
          <w:snapToGrid w:val="0"/>
          <w:szCs w:val="20"/>
          <w:lang w:val="fr-FR"/>
        </w:rPr>
        <w:t>Byte</w:t>
      </w:r>
      <w:r>
        <w:rPr>
          <w:rFonts w:cs="Arial"/>
          <w:b/>
          <w:snapToGrid w:val="0"/>
          <w:szCs w:val="20"/>
          <w:lang w:val="fr-FR"/>
        </w:rPr>
        <w:t xml:space="preserve"> 0: Signal </w:t>
      </w:r>
      <w:proofErr w:type="gramStart"/>
      <w:r>
        <w:rPr>
          <w:rFonts w:cs="Arial"/>
          <w:b/>
          <w:snapToGrid w:val="0"/>
          <w:szCs w:val="20"/>
          <w:lang w:val="fr-FR"/>
        </w:rPr>
        <w:t>identifier</w:t>
      </w:r>
      <w:proofErr w:type="gramEnd"/>
    </w:p>
    <w:p w:rsidR="00E52032" w:rsidRDefault="008F51EC">
      <w:pPr>
        <w:keepNext/>
        <w:keepLines/>
        <w:tabs>
          <w:tab w:val="left" w:pos="709"/>
          <w:tab w:val="left" w:pos="1276"/>
          <w:tab w:val="left" w:pos="1843"/>
          <w:tab w:val="left" w:pos="2419"/>
        </w:tabs>
        <w:ind w:left="1276"/>
        <w:rPr>
          <w:rFonts w:cs="Arial"/>
          <w:szCs w:val="20"/>
          <w:lang w:val="fr-FR"/>
        </w:rPr>
      </w:pPr>
      <w:r>
        <w:rPr>
          <w:rStyle w:val="msoins0"/>
          <w:rFonts w:cs="Arial"/>
          <w:snapToGrid w:val="0"/>
          <w:szCs w:val="20"/>
          <w:lang w:val="fr-FR"/>
        </w:rPr>
        <w:t>0x3D</w:t>
      </w:r>
      <w:r>
        <w:rPr>
          <w:rFonts w:cs="Arial"/>
          <w:snapToGrid w:val="0"/>
          <w:szCs w:val="20"/>
          <w:lang w:val="fr-FR"/>
        </w:rPr>
        <w:t xml:space="preserve">: </w:t>
      </w:r>
      <w:r>
        <w:rPr>
          <w:rStyle w:val="spelle"/>
          <w:rFonts w:cs="Arial"/>
          <w:szCs w:val="20"/>
          <w:lang w:val="fr-FR"/>
        </w:rPr>
        <w:t>GetMPListItemInformation_Rsp</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keepNext/>
        <w:keepLines/>
        <w:tabs>
          <w:tab w:val="left" w:pos="3544"/>
        </w:tabs>
        <w:ind w:left="1276"/>
        <w:rPr>
          <w:rFonts w:cs="Arial"/>
          <w:snapToGrid w:val="0"/>
          <w:szCs w:val="20"/>
        </w:rPr>
      </w:pPr>
      <w:r>
        <w:rPr>
          <w:rFonts w:cs="Arial"/>
          <w:snapToGrid w:val="0"/>
          <w:szCs w:val="20"/>
        </w:rPr>
        <w:t>0x12: MP_Media2</w:t>
      </w:r>
      <w:r>
        <w:rPr>
          <w:rFonts w:cs="Arial"/>
          <w:snapToGrid w:val="0"/>
          <w:szCs w:val="20"/>
        </w:rPr>
        <w:tab/>
        <w:t>–</w:t>
      </w:r>
      <w:r>
        <w:rPr>
          <w:rFonts w:cs="Arial"/>
          <w:snapToGrid w:val="0"/>
          <w:szCs w:val="20"/>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4-5: </w:t>
      </w:r>
      <w:r>
        <w:rPr>
          <w:rStyle w:val="spelle"/>
          <w:rFonts w:cs="Arial"/>
          <w:b/>
          <w:szCs w:val="20"/>
          <w:lang w:val="en-GB"/>
        </w:rPr>
        <w:t>FolderNumber</w:t>
      </w:r>
    </w:p>
    <w:p w:rsidR="00E52032" w:rsidRDefault="008F51EC">
      <w:pPr>
        <w:keepNext/>
        <w:keepLines/>
        <w:tabs>
          <w:tab w:val="left" w:pos="709"/>
          <w:tab w:val="left" w:pos="1276"/>
          <w:tab w:val="left" w:pos="1843"/>
          <w:tab w:val="left" w:pos="2419"/>
        </w:tabs>
        <w:ind w:left="1276"/>
        <w:rPr>
          <w:rFonts w:cs="Arial"/>
          <w:snapToGrid w:val="0"/>
          <w:color w:val="000000"/>
          <w:szCs w:val="20"/>
          <w:lang w:val="en-GB"/>
        </w:rPr>
      </w:pPr>
      <w:r>
        <w:rPr>
          <w:rFonts w:cs="Arial"/>
          <w:snapToGrid w:val="0"/>
          <w:color w:val="000000"/>
          <w:szCs w:val="20"/>
          <w:lang w:val="en-GB"/>
        </w:rPr>
        <w:t>0x0000 – Root</w:t>
      </w:r>
      <w:r>
        <w:rPr>
          <w:rFonts w:cs="Arial"/>
          <w:snapToGrid w:val="0"/>
          <w:color w:val="000000"/>
          <w:szCs w:val="20"/>
          <w:lang w:val="en-GB"/>
        </w:rPr>
        <w:br/>
        <w:t>0x0001 – Folder number 1</w:t>
      </w:r>
      <w:r>
        <w:rPr>
          <w:rFonts w:cs="Arial"/>
          <w:snapToGrid w:val="0"/>
          <w:color w:val="000000"/>
          <w:szCs w:val="20"/>
          <w:lang w:val="en-GB"/>
        </w:rPr>
        <w:br/>
        <w:t>0x0002 – Folder number 2</w:t>
      </w:r>
      <w:r>
        <w:rPr>
          <w:rFonts w:cs="Arial"/>
          <w:snapToGrid w:val="0"/>
          <w:color w:val="000000"/>
          <w:szCs w:val="20"/>
          <w:lang w:val="en-GB"/>
        </w:rPr>
        <w:br/>
        <w:t>…</w:t>
      </w:r>
      <w:r>
        <w:rPr>
          <w:rFonts w:cs="Arial"/>
          <w:snapToGrid w:val="0"/>
          <w:color w:val="000000"/>
          <w:szCs w:val="20"/>
          <w:lang w:val="en-GB"/>
        </w:rPr>
        <w:br/>
        <w:t>0xFFFF – Folder number 65535</w:t>
      </w:r>
    </w:p>
    <w:p w:rsidR="00E52032" w:rsidRDefault="008F51EC">
      <w:pPr>
        <w:keepNext/>
        <w:keepLines/>
        <w:tabs>
          <w:tab w:val="left" w:pos="709"/>
          <w:tab w:val="left" w:pos="1276"/>
          <w:tab w:val="left" w:pos="1843"/>
          <w:tab w:val="left" w:pos="2419"/>
        </w:tabs>
        <w:spacing w:before="120" w:after="60"/>
        <w:ind w:left="709"/>
        <w:rPr>
          <w:rFonts w:cs="Arial"/>
          <w:b/>
          <w:szCs w:val="20"/>
        </w:rPr>
      </w:pPr>
      <w:r>
        <w:rPr>
          <w:rFonts w:cs="Arial"/>
          <w:b/>
          <w:szCs w:val="20"/>
        </w:rPr>
        <w:t xml:space="preserve">Byte 6-7: </w:t>
      </w:r>
      <w:r>
        <w:rPr>
          <w:rStyle w:val="spelle"/>
          <w:rFonts w:cs="Arial"/>
          <w:b/>
          <w:szCs w:val="20"/>
        </w:rPr>
        <w:t>HeaderInfo_</w:t>
      </w:r>
      <w:r>
        <w:rPr>
          <w:rStyle w:val="spelle"/>
          <w:rFonts w:cs="Arial"/>
          <w:i/>
          <w:szCs w:val="20"/>
        </w:rPr>
        <w:t>ItemsInFolder</w:t>
      </w:r>
    </w:p>
    <w:p w:rsidR="00E52032" w:rsidRDefault="008F51EC">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lang w:val="en-GB"/>
        </w:rPr>
        <w:t xml:space="preserve">Bit 0-15: </w:t>
      </w:r>
      <w:r>
        <w:rPr>
          <w:rStyle w:val="spelle"/>
          <w:rFonts w:cs="Arial"/>
          <w:i/>
          <w:szCs w:val="20"/>
          <w:lang w:val="en-GB"/>
        </w:rPr>
        <w:t>ItemsInFolder</w:t>
      </w:r>
    </w:p>
    <w:p w:rsidR="00E52032" w:rsidRDefault="008F51EC">
      <w:pPr>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Value: 0</w:t>
      </w:r>
      <w:proofErr w:type="gramStart"/>
      <w:r>
        <w:rPr>
          <w:rFonts w:cs="Arial"/>
          <w:snapToGrid w:val="0"/>
          <w:color w:val="000000"/>
          <w:szCs w:val="20"/>
          <w:lang w:val="en-GB"/>
        </w:rPr>
        <w:t>..65535</w:t>
      </w:r>
      <w:proofErr w:type="gramEnd"/>
    </w:p>
    <w:p w:rsidR="00E52032" w:rsidRDefault="008F51EC">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8: </w:t>
      </w:r>
      <w:r>
        <w:rPr>
          <w:rStyle w:val="spelle"/>
          <w:rFonts w:cs="Arial"/>
          <w:b/>
          <w:szCs w:val="20"/>
          <w:lang w:val="en-GB"/>
        </w:rPr>
        <w:t>HeaderInfo_</w:t>
      </w:r>
      <w:r>
        <w:rPr>
          <w:rStyle w:val="spelle"/>
          <w:rFonts w:cs="Arial"/>
          <w:i/>
          <w:szCs w:val="20"/>
          <w:lang w:val="en-GB"/>
        </w:rPr>
        <w:t>NumberOfItems</w:t>
      </w:r>
    </w:p>
    <w:p w:rsidR="00E52032" w:rsidRDefault="008F51EC">
      <w:pPr>
        <w:tabs>
          <w:tab w:val="left" w:pos="709"/>
          <w:tab w:val="left" w:pos="1276"/>
          <w:tab w:val="left" w:pos="1843"/>
          <w:tab w:val="left" w:pos="2419"/>
        </w:tabs>
        <w:spacing w:before="120" w:after="60"/>
        <w:ind w:left="1276"/>
        <w:rPr>
          <w:rFonts w:cs="Arial"/>
          <w:i/>
          <w:szCs w:val="20"/>
          <w:lang w:val="en-GB"/>
        </w:rPr>
      </w:pPr>
      <w:r>
        <w:rPr>
          <w:rFonts w:cs="Arial"/>
          <w:i/>
          <w:snapToGrid w:val="0"/>
          <w:szCs w:val="20"/>
          <w:lang w:val="en-GB"/>
        </w:rPr>
        <w:t>Bit 0-2: reserved</w:t>
      </w:r>
    </w:p>
    <w:p w:rsidR="00E52032" w:rsidRDefault="008F51EC">
      <w:pPr>
        <w:keepNext/>
        <w:keepLines/>
        <w:tabs>
          <w:tab w:val="left" w:pos="709"/>
          <w:tab w:val="left" w:pos="1276"/>
          <w:tab w:val="left" w:pos="1843"/>
          <w:tab w:val="left" w:pos="2419"/>
        </w:tabs>
        <w:spacing w:before="120" w:after="60"/>
        <w:ind w:left="1276"/>
        <w:rPr>
          <w:rFonts w:cs="Arial"/>
          <w:b/>
          <w:szCs w:val="20"/>
          <w:lang w:val="en-GB"/>
        </w:rPr>
      </w:pPr>
      <w:r>
        <w:rPr>
          <w:rFonts w:cs="Arial"/>
          <w:i/>
          <w:snapToGrid w:val="0"/>
          <w:szCs w:val="20"/>
          <w:lang w:val="en-GB"/>
        </w:rPr>
        <w:t xml:space="preserve">Bit 3-7: </w:t>
      </w:r>
      <w:r>
        <w:rPr>
          <w:rStyle w:val="spelle"/>
          <w:rFonts w:cs="Arial"/>
          <w:i/>
          <w:szCs w:val="20"/>
          <w:lang w:val="en-GB"/>
        </w:rPr>
        <w:t>NumberOfItems</w:t>
      </w:r>
    </w:p>
    <w:p w:rsidR="00E52032" w:rsidRDefault="008F51EC">
      <w:pPr>
        <w:keepNext/>
        <w:keepLines/>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Value: 0</w:t>
      </w:r>
      <w:proofErr w:type="gramStart"/>
      <w:r>
        <w:rPr>
          <w:rFonts w:cs="Arial"/>
          <w:snapToGrid w:val="0"/>
          <w:color w:val="000000"/>
          <w:szCs w:val="20"/>
          <w:lang w:val="en-GB"/>
        </w:rPr>
        <w:t>..20</w:t>
      </w:r>
      <w:proofErr w:type="gramEnd"/>
    </w:p>
    <w:p w:rsidR="00E52032" w:rsidRDefault="00E52032">
      <w:pPr>
        <w:tabs>
          <w:tab w:val="left" w:pos="709"/>
          <w:tab w:val="left" w:pos="1276"/>
          <w:tab w:val="left" w:pos="1843"/>
          <w:tab w:val="left" w:pos="2419"/>
        </w:tabs>
        <w:ind w:left="1843"/>
        <w:rPr>
          <w:rFonts w:cs="Arial"/>
          <w:snapToGrid w:val="0"/>
          <w:color w:val="000000"/>
          <w:szCs w:val="20"/>
          <w:lang w:val="en-GB"/>
        </w:rPr>
      </w:pPr>
    </w:p>
    <w:p w:rsidR="00E52032" w:rsidRDefault="008F51EC">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lastRenderedPageBreak/>
        <w:t xml:space="preserve">Byte 9 up to 948/548 </w:t>
      </w:r>
      <w:r>
        <w:rPr>
          <w:rFonts w:cs="Arial"/>
          <w:b/>
          <w:snapToGrid w:val="0"/>
          <w:szCs w:val="20"/>
          <w:lang w:val="en-GB"/>
        </w:rPr>
        <w:t>(Coding Table I / Coding Table II)</w:t>
      </w:r>
      <w:r>
        <w:rPr>
          <w:rFonts w:cs="Arial"/>
          <w:b/>
          <w:szCs w:val="20"/>
          <w:lang w:val="en-GB"/>
        </w:rPr>
        <w:t>: Item Info</w:t>
      </w:r>
    </w:p>
    <w:p w:rsidR="00E52032" w:rsidRDefault="008F51EC">
      <w:pPr>
        <w:keepNext/>
        <w:keepLines/>
        <w:tabs>
          <w:tab w:val="left" w:pos="709"/>
          <w:tab w:val="left" w:pos="1276"/>
          <w:tab w:val="left" w:pos="1843"/>
          <w:tab w:val="left" w:pos="2419"/>
        </w:tabs>
        <w:ind w:left="709"/>
        <w:rPr>
          <w:rFonts w:cs="Arial"/>
          <w:snapToGrid w:val="0"/>
          <w:szCs w:val="20"/>
          <w:lang w:val="en-GB"/>
        </w:rPr>
      </w:pPr>
      <w:proofErr w:type="gramStart"/>
      <w:r>
        <w:rPr>
          <w:rFonts w:cs="Arial"/>
          <w:snapToGrid w:val="0"/>
          <w:szCs w:val="20"/>
          <w:lang w:val="en-GB"/>
        </w:rPr>
        <w:t>Array(</w:t>
      </w:r>
      <w:proofErr w:type="gramEnd"/>
      <w:r>
        <w:rPr>
          <w:rFonts w:cs="Arial"/>
          <w:snapToGrid w:val="0"/>
          <w:szCs w:val="20"/>
          <w:lang w:val="en-GB"/>
        </w:rPr>
        <w:t>1..</w:t>
      </w:r>
      <w:r>
        <w:rPr>
          <w:rFonts w:cs="Arial"/>
          <w:i/>
          <w:szCs w:val="20"/>
          <w:lang w:val="en-GB"/>
        </w:rPr>
        <w:t xml:space="preserve"> </w:t>
      </w:r>
      <w:r>
        <w:rPr>
          <w:rStyle w:val="spelle"/>
          <w:rFonts w:cs="Arial"/>
          <w:szCs w:val="20"/>
          <w:lang w:val="en-GB"/>
        </w:rPr>
        <w:t>NumberOfItems</w:t>
      </w:r>
      <w:r>
        <w:rPr>
          <w:rFonts w:cs="Arial"/>
          <w:snapToGrid w:val="0"/>
          <w:szCs w:val="20"/>
          <w:lang w:val="en-GB"/>
        </w:rPr>
        <w:t xml:space="preserve">) of record </w:t>
      </w:r>
      <w:r>
        <w:rPr>
          <w:rFonts w:cs="Arial"/>
          <w:color w:val="000000"/>
          <w:szCs w:val="20"/>
        </w:rPr>
        <w:t>(</w:t>
      </w:r>
      <w:r>
        <w:rPr>
          <w:rStyle w:val="spelle"/>
          <w:rFonts w:cs="Arial"/>
          <w:color w:val="000000"/>
          <w:szCs w:val="20"/>
        </w:rPr>
        <w:t>ItemIndex</w:t>
      </w:r>
      <w:r>
        <w:rPr>
          <w:rFonts w:cs="Arial"/>
          <w:color w:val="000000"/>
          <w:szCs w:val="20"/>
        </w:rPr>
        <w:t xml:space="preserve">, </w:t>
      </w:r>
      <w:r>
        <w:rPr>
          <w:rStyle w:val="spelle"/>
          <w:rFonts w:cs="Arial"/>
          <w:color w:val="000000"/>
          <w:szCs w:val="20"/>
        </w:rPr>
        <w:t>ItemName</w:t>
      </w:r>
      <w:r>
        <w:rPr>
          <w:rFonts w:cs="Arial"/>
          <w:color w:val="000000"/>
          <w:szCs w:val="20"/>
        </w:rPr>
        <w:t xml:space="preserve">, </w:t>
      </w:r>
      <w:r>
        <w:rPr>
          <w:rStyle w:val="spelle"/>
          <w:rFonts w:cs="Arial"/>
          <w:color w:val="000000"/>
          <w:szCs w:val="20"/>
        </w:rPr>
        <w:t>ItemSort</w:t>
      </w:r>
      <w:r>
        <w:rPr>
          <w:rFonts w:cs="Arial"/>
          <w:color w:val="000000"/>
          <w:szCs w:val="20"/>
        </w:rPr>
        <w:t xml:space="preserve">, </w:t>
      </w:r>
      <w:r>
        <w:rPr>
          <w:rStyle w:val="spelle"/>
          <w:rFonts w:cs="Arial"/>
          <w:color w:val="000000"/>
          <w:szCs w:val="20"/>
        </w:rPr>
        <w:t>ItemNumber</w:t>
      </w:r>
      <w:r>
        <w:rPr>
          <w:rFonts w:cs="Arial"/>
          <w:color w:val="000000"/>
          <w:szCs w:val="20"/>
        </w:rPr>
        <w:t>)</w:t>
      </w:r>
    </w:p>
    <w:p w:rsidR="00E52032" w:rsidRDefault="008F51EC">
      <w:pPr>
        <w:keepNext/>
        <w:keepLines/>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240"/>
        <w:ind w:left="709"/>
        <w:rPr>
          <w:rFonts w:cs="Arial"/>
          <w:i/>
          <w:snapToGrid w:val="0"/>
          <w:szCs w:val="20"/>
          <w:lang w:val="en-GB"/>
        </w:rPr>
      </w:pPr>
      <w:r>
        <w:rPr>
          <w:rFonts w:cs="Arial"/>
          <w:i/>
          <w:snapToGrid w:val="0"/>
          <w:szCs w:val="20"/>
          <w:lang w:val="en-GB"/>
        </w:rPr>
        <w:t>NOTE</w:t>
      </w:r>
      <w:proofErr w:type="gramStart"/>
      <w:r>
        <w:rPr>
          <w:rFonts w:cs="Arial"/>
          <w:i/>
          <w:snapToGrid w:val="0"/>
          <w:szCs w:val="20"/>
          <w:lang w:val="en-GB"/>
        </w:rPr>
        <w:t>:</w:t>
      </w:r>
      <w:proofErr w:type="gramEnd"/>
      <w:r>
        <w:rPr>
          <w:rFonts w:cs="Arial"/>
          <w:i/>
          <w:snapToGrid w:val="0"/>
          <w:szCs w:val="20"/>
          <w:lang w:val="en-GB"/>
        </w:rPr>
        <w:br/>
        <w:t xml:space="preserve">Transfer starts at </w:t>
      </w:r>
      <w:r>
        <w:rPr>
          <w:rStyle w:val="spelle"/>
          <w:rFonts w:cs="Arial"/>
          <w:i/>
          <w:snapToGrid w:val="0"/>
          <w:szCs w:val="20"/>
          <w:lang w:val="en-GB"/>
        </w:rPr>
        <w:t>ItemIndex</w:t>
      </w:r>
      <w:r>
        <w:rPr>
          <w:rFonts w:cs="Arial"/>
          <w:i/>
          <w:snapToGrid w:val="0"/>
          <w:szCs w:val="20"/>
          <w:lang w:val="en-GB"/>
        </w:rPr>
        <w:t xml:space="preserve"> sent in the request.</w:t>
      </w:r>
      <w:r>
        <w:rPr>
          <w:rFonts w:cs="Arial"/>
          <w:i/>
          <w:snapToGrid w:val="0"/>
          <w:szCs w:val="20"/>
          <w:lang w:val="en-GB"/>
        </w:rPr>
        <w:br/>
      </w:r>
      <w:r>
        <w:rPr>
          <w:rStyle w:val="spelle"/>
          <w:rFonts w:cs="Arial"/>
          <w:i/>
          <w:szCs w:val="20"/>
          <w:lang w:val="en-GB"/>
        </w:rPr>
        <w:t>NumberOfItems</w:t>
      </w:r>
      <w:r>
        <w:rPr>
          <w:rFonts w:cs="Arial"/>
          <w:i/>
          <w:snapToGrid w:val="0"/>
          <w:szCs w:val="20"/>
          <w:lang w:val="en-GB"/>
        </w:rPr>
        <w:t xml:space="preserve"> value is connected to the value stated in the request.</w:t>
      </w:r>
      <w:r>
        <w:rPr>
          <w:rFonts w:cs="Arial"/>
          <w:i/>
          <w:snapToGrid w:val="0"/>
          <w:szCs w:val="20"/>
          <w:lang w:val="en-GB"/>
        </w:rPr>
        <w:br/>
        <w:t xml:space="preserve">If fewer items are available then requested, the </w:t>
      </w:r>
      <w:r>
        <w:rPr>
          <w:rStyle w:val="spelle"/>
          <w:rFonts w:cs="Arial"/>
          <w:i/>
          <w:snapToGrid w:val="0"/>
          <w:szCs w:val="20"/>
          <w:lang w:val="en-GB"/>
        </w:rPr>
        <w:t>NumberOfItems</w:t>
      </w:r>
      <w:r>
        <w:rPr>
          <w:rFonts w:cs="Arial"/>
          <w:i/>
          <w:snapToGrid w:val="0"/>
          <w:szCs w:val="20"/>
          <w:lang w:val="en-GB"/>
        </w:rPr>
        <w:t xml:space="preserve"> parameter in the response is set to the number of items which are available.</w:t>
      </w:r>
    </w:p>
    <w:p w:rsidR="00E52032" w:rsidRDefault="008F51EC">
      <w:pPr>
        <w:keepNext/>
        <w:keepLines/>
        <w:tabs>
          <w:tab w:val="left" w:pos="709"/>
          <w:tab w:val="left" w:pos="1276"/>
          <w:tab w:val="left" w:pos="1843"/>
          <w:tab w:val="left" w:pos="2419"/>
        </w:tabs>
        <w:ind w:left="709"/>
        <w:rPr>
          <w:rFonts w:cs="Arial"/>
          <w:snapToGrid w:val="0"/>
          <w:szCs w:val="20"/>
          <w:lang w:val="en-GB"/>
        </w:rPr>
      </w:pPr>
      <w:r>
        <w:rPr>
          <w:rFonts w:cs="Arial"/>
          <w:snapToGrid w:val="0"/>
          <w:szCs w:val="20"/>
          <w:lang w:val="en-GB"/>
        </w:rPr>
        <w:t>Record definition (47/27 (Coding Table I / Coding Table II) bytes):</w:t>
      </w:r>
    </w:p>
    <w:p w:rsidR="00E52032" w:rsidRDefault="008F51EC">
      <w:pPr>
        <w:keepNext/>
        <w:keepLines/>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0-15: </w:t>
      </w:r>
      <w:r>
        <w:rPr>
          <w:rStyle w:val="spelle"/>
          <w:rFonts w:cs="Arial"/>
          <w:i/>
          <w:szCs w:val="20"/>
          <w:lang w:val="en-GB"/>
        </w:rPr>
        <w:t>ItemIndex</w:t>
      </w:r>
    </w:p>
    <w:p w:rsidR="00E52032" w:rsidRDefault="008F51EC">
      <w:pPr>
        <w:keepNext/>
        <w:keepLines/>
        <w:tabs>
          <w:tab w:val="num" w:pos="284"/>
          <w:tab w:val="left" w:pos="709"/>
          <w:tab w:val="left" w:pos="1276"/>
          <w:tab w:val="left" w:pos="1843"/>
          <w:tab w:val="left" w:pos="2419"/>
        </w:tabs>
        <w:ind w:left="1843"/>
        <w:rPr>
          <w:rFonts w:cs="Arial"/>
          <w:szCs w:val="20"/>
          <w:lang w:val="en-GB"/>
        </w:rPr>
      </w:pPr>
      <w:r>
        <w:rPr>
          <w:rFonts w:cs="Arial"/>
          <w:snapToGrid w:val="0"/>
          <w:szCs w:val="20"/>
          <w:lang w:val="en-GB"/>
        </w:rPr>
        <w:t>Value: 0</w:t>
      </w:r>
      <w:proofErr w:type="gramStart"/>
      <w:r>
        <w:rPr>
          <w:rFonts w:cs="Arial"/>
          <w:snapToGrid w:val="0"/>
          <w:szCs w:val="20"/>
          <w:lang w:val="en-GB"/>
        </w:rPr>
        <w:t>..65535</w:t>
      </w:r>
      <w:proofErr w:type="gramEnd"/>
    </w:p>
    <w:p w:rsidR="00E52032" w:rsidRDefault="008F51EC">
      <w:pPr>
        <w:keepNext/>
        <w:keepLines/>
        <w:tabs>
          <w:tab w:val="left" w:pos="709"/>
          <w:tab w:val="left" w:pos="1276"/>
          <w:tab w:val="left" w:pos="1843"/>
          <w:tab w:val="left" w:pos="2419"/>
        </w:tabs>
        <w:spacing w:before="120" w:after="60"/>
        <w:ind w:left="1276"/>
        <w:rPr>
          <w:rFonts w:cs="Arial"/>
          <w:b/>
          <w:szCs w:val="20"/>
          <w:lang w:val="en-GB"/>
        </w:rPr>
      </w:pPr>
      <w:r>
        <w:rPr>
          <w:rFonts w:cs="Arial"/>
          <w:i/>
          <w:szCs w:val="20"/>
          <w:lang w:val="en-GB"/>
        </w:rPr>
        <w:t xml:space="preserve">Bit 16 up to 335/175: </w:t>
      </w:r>
      <w:r>
        <w:rPr>
          <w:rStyle w:val="spelle"/>
          <w:rFonts w:cs="Arial"/>
          <w:i/>
          <w:szCs w:val="20"/>
          <w:lang w:val="en-GB"/>
        </w:rPr>
        <w:t>ItemName</w:t>
      </w:r>
    </w:p>
    <w:p w:rsidR="00E52032" w:rsidRDefault="008F51EC">
      <w:pPr>
        <w:keepNext/>
        <w:keepLines/>
        <w:tabs>
          <w:tab w:val="left" w:pos="709"/>
          <w:tab w:val="left" w:pos="1276"/>
          <w:tab w:val="left" w:pos="1843"/>
          <w:tab w:val="left" w:pos="2419"/>
        </w:tabs>
        <w:ind w:left="1843"/>
        <w:rPr>
          <w:rFonts w:cs="Arial"/>
          <w:szCs w:val="20"/>
          <w:lang w:val="en-GB"/>
        </w:rPr>
      </w:pPr>
      <w:r>
        <w:rPr>
          <w:rFonts w:cs="Arial"/>
          <w:szCs w:val="20"/>
          <w:lang w:val="en-GB"/>
        </w:rPr>
        <w:t xml:space="preserve">Max. </w:t>
      </w:r>
      <w:proofErr w:type="gramStart"/>
      <w:r>
        <w:rPr>
          <w:rFonts w:cs="Arial"/>
          <w:szCs w:val="20"/>
          <w:lang w:val="en-GB"/>
        </w:rPr>
        <w:t>20 characters, 19 letters plus 1 end of string character.</w:t>
      </w:r>
      <w:proofErr w:type="gramEnd"/>
    </w:p>
    <w:p w:rsidR="00E52032" w:rsidRDefault="008F51EC">
      <w:pPr>
        <w:keepNext/>
        <w:keepLines/>
        <w:tabs>
          <w:tab w:val="left" w:pos="709"/>
          <w:tab w:val="left" w:pos="1276"/>
          <w:tab w:val="left" w:pos="1843"/>
          <w:tab w:val="left" w:pos="2419"/>
        </w:tabs>
        <w:spacing w:before="120" w:after="60"/>
        <w:ind w:left="1276"/>
        <w:rPr>
          <w:rFonts w:cs="Arial"/>
          <w:i/>
          <w:iCs/>
          <w:szCs w:val="20"/>
          <w:lang w:val="en-GB"/>
        </w:rPr>
      </w:pPr>
      <w:r>
        <w:rPr>
          <w:rFonts w:cs="Arial"/>
          <w:i/>
          <w:iCs/>
          <w:szCs w:val="20"/>
          <w:lang w:val="en-GB"/>
        </w:rPr>
        <w:t>Bit 32/24..336/176 up to 39/31</w:t>
      </w:r>
      <w:proofErr w:type="gramStart"/>
      <w:r>
        <w:rPr>
          <w:rFonts w:cs="Arial"/>
          <w:i/>
          <w:iCs/>
          <w:szCs w:val="20"/>
          <w:lang w:val="en-GB"/>
        </w:rPr>
        <w:t>..343</w:t>
      </w:r>
      <w:proofErr w:type="gramEnd"/>
      <w:r>
        <w:rPr>
          <w:rFonts w:cs="Arial"/>
          <w:i/>
          <w:iCs/>
          <w:szCs w:val="20"/>
          <w:lang w:val="en-GB"/>
        </w:rPr>
        <w:t xml:space="preserve">/183: </w:t>
      </w:r>
      <w:r>
        <w:rPr>
          <w:rStyle w:val="msoins0"/>
          <w:rFonts w:cs="Arial"/>
          <w:i/>
          <w:iCs/>
          <w:szCs w:val="20"/>
          <w:lang w:val="en-GB"/>
        </w:rPr>
        <w:t>ItemSort</w:t>
      </w:r>
    </w:p>
    <w:p w:rsidR="00E52032" w:rsidRDefault="008F51EC">
      <w:pPr>
        <w:keepNext/>
        <w:keepLines/>
        <w:ind w:left="1843"/>
        <w:rPr>
          <w:rFonts w:cs="Arial"/>
          <w:snapToGrid w:val="0"/>
          <w:szCs w:val="20"/>
        </w:rPr>
      </w:pPr>
      <w:r>
        <w:rPr>
          <w:rFonts w:cs="Arial"/>
          <w:snapToGrid w:val="0"/>
          <w:szCs w:val="20"/>
        </w:rPr>
        <w:t>0x0 – Folder</w:t>
      </w:r>
    </w:p>
    <w:p w:rsidR="00E52032" w:rsidRDefault="008F51EC">
      <w:pPr>
        <w:keepNext/>
        <w:keepLines/>
        <w:ind w:left="1843"/>
        <w:rPr>
          <w:rFonts w:cs="Arial"/>
          <w:snapToGrid w:val="0"/>
          <w:szCs w:val="20"/>
        </w:rPr>
      </w:pPr>
      <w:r>
        <w:rPr>
          <w:rFonts w:cs="Arial"/>
          <w:snapToGrid w:val="0"/>
          <w:szCs w:val="20"/>
        </w:rPr>
        <w:t xml:space="preserve">0x1 – </w:t>
      </w:r>
      <w:r>
        <w:rPr>
          <w:rStyle w:val="msoins0"/>
          <w:rFonts w:cs="Arial"/>
          <w:snapToGrid w:val="0"/>
          <w:szCs w:val="20"/>
        </w:rPr>
        <w:t>File</w:t>
      </w:r>
    </w:p>
    <w:p w:rsidR="00E52032" w:rsidRDefault="008F51EC">
      <w:pPr>
        <w:keepNext/>
        <w:keepLines/>
        <w:ind w:left="1843"/>
        <w:rPr>
          <w:rFonts w:cs="Arial"/>
          <w:snapToGrid w:val="0"/>
          <w:szCs w:val="20"/>
        </w:rPr>
      </w:pPr>
      <w:r>
        <w:rPr>
          <w:rFonts w:cs="Arial"/>
          <w:snapToGrid w:val="0"/>
          <w:szCs w:val="20"/>
        </w:rPr>
        <w:t xml:space="preserve">0x2 – </w:t>
      </w:r>
      <w:r>
        <w:rPr>
          <w:rStyle w:val="msoins0"/>
          <w:rFonts w:cs="Arial"/>
          <w:snapToGrid w:val="0"/>
          <w:szCs w:val="20"/>
        </w:rPr>
        <w:t>Playlist</w:t>
      </w:r>
    </w:p>
    <w:p w:rsidR="00E52032" w:rsidRDefault="008F51EC">
      <w:pPr>
        <w:keepNext/>
        <w:keepLines/>
        <w:ind w:left="1843"/>
        <w:rPr>
          <w:rFonts w:cs="Arial"/>
          <w:snapToGrid w:val="0"/>
          <w:szCs w:val="20"/>
        </w:rPr>
      </w:pPr>
      <w:r>
        <w:rPr>
          <w:rFonts w:cs="Arial"/>
          <w:snapToGrid w:val="0"/>
          <w:szCs w:val="20"/>
        </w:rPr>
        <w:t xml:space="preserve">0x3 – </w:t>
      </w:r>
      <w:r>
        <w:rPr>
          <w:rStyle w:val="spelle"/>
          <w:rFonts w:cs="Arial"/>
          <w:snapToGrid w:val="0"/>
          <w:szCs w:val="20"/>
        </w:rPr>
        <w:t>Videofile</w:t>
      </w:r>
    </w:p>
    <w:p w:rsidR="00E52032" w:rsidRDefault="008F51EC">
      <w:pPr>
        <w:keepNext/>
        <w:keepLines/>
        <w:ind w:left="1843"/>
        <w:rPr>
          <w:rFonts w:cs="Arial"/>
          <w:snapToGrid w:val="0"/>
          <w:szCs w:val="20"/>
        </w:rPr>
      </w:pPr>
      <w:r>
        <w:rPr>
          <w:rFonts w:cs="Arial"/>
          <w:snapToGrid w:val="0"/>
          <w:szCs w:val="20"/>
        </w:rPr>
        <w:t xml:space="preserve">0x4 – </w:t>
      </w:r>
      <w:r>
        <w:rPr>
          <w:rStyle w:val="spelle"/>
          <w:rFonts w:cs="Arial"/>
          <w:snapToGrid w:val="0"/>
          <w:szCs w:val="20"/>
        </w:rPr>
        <w:t>Imagefile</w:t>
      </w:r>
    </w:p>
    <w:p w:rsidR="00E52032" w:rsidRDefault="008F51EC">
      <w:pPr>
        <w:keepNext/>
        <w:keepLines/>
        <w:ind w:left="1843"/>
        <w:rPr>
          <w:rFonts w:cs="Arial"/>
          <w:snapToGrid w:val="0"/>
          <w:szCs w:val="20"/>
        </w:rPr>
      </w:pPr>
      <w:r>
        <w:rPr>
          <w:rFonts w:cs="Arial"/>
          <w:snapToGrid w:val="0"/>
          <w:szCs w:val="20"/>
        </w:rPr>
        <w:t>0x5 – reserved</w:t>
      </w:r>
    </w:p>
    <w:p w:rsidR="00E52032" w:rsidRDefault="008F51EC">
      <w:pPr>
        <w:keepNext/>
        <w:keepLines/>
        <w:ind w:left="1843"/>
        <w:rPr>
          <w:rFonts w:cs="Arial"/>
          <w:snapToGrid w:val="0"/>
          <w:szCs w:val="20"/>
        </w:rPr>
      </w:pPr>
      <w:r>
        <w:rPr>
          <w:rFonts w:cs="Arial"/>
          <w:snapToGrid w:val="0"/>
          <w:szCs w:val="20"/>
        </w:rPr>
        <w:t>…</w:t>
      </w:r>
    </w:p>
    <w:p w:rsidR="00E52032" w:rsidRDefault="008F51EC">
      <w:pPr>
        <w:keepNext/>
        <w:keepLines/>
        <w:ind w:left="1843"/>
        <w:rPr>
          <w:rFonts w:cs="Arial"/>
          <w:snapToGrid w:val="0"/>
          <w:szCs w:val="20"/>
        </w:rPr>
      </w:pPr>
      <w:r>
        <w:rPr>
          <w:rFonts w:cs="Arial"/>
          <w:snapToGrid w:val="0"/>
          <w:szCs w:val="20"/>
        </w:rPr>
        <w:t>0x7 - reserved</w:t>
      </w:r>
    </w:p>
    <w:p w:rsidR="00E52032" w:rsidRDefault="00E52032">
      <w:pPr>
        <w:keepNext/>
        <w:keepLines/>
        <w:ind w:left="1843"/>
        <w:rPr>
          <w:bCs/>
        </w:rPr>
      </w:pPr>
    </w:p>
    <w:p w:rsidR="00E52032" w:rsidRDefault="008F51EC">
      <w:pPr>
        <w:keepNext/>
        <w:keepLines/>
        <w:tabs>
          <w:tab w:val="left" w:pos="709"/>
          <w:tab w:val="left" w:pos="1276"/>
          <w:tab w:val="left" w:pos="1843"/>
          <w:tab w:val="left" w:pos="2419"/>
        </w:tabs>
        <w:spacing w:before="120" w:after="60"/>
        <w:ind w:left="1276"/>
        <w:rPr>
          <w:rFonts w:cs="Arial"/>
          <w:i/>
          <w:snapToGrid w:val="0"/>
          <w:color w:val="000000"/>
          <w:szCs w:val="20"/>
        </w:rPr>
      </w:pPr>
      <w:r>
        <w:rPr>
          <w:rFonts w:cs="Arial"/>
          <w:i/>
          <w:szCs w:val="20"/>
          <w:lang w:val="en-GB"/>
        </w:rPr>
        <w:t>Bit 40/32..344/184 up to 71/63</w:t>
      </w:r>
      <w:proofErr w:type="gramStart"/>
      <w:r>
        <w:rPr>
          <w:rFonts w:cs="Arial"/>
          <w:i/>
          <w:szCs w:val="20"/>
          <w:lang w:val="en-GB"/>
        </w:rPr>
        <w:t>..375</w:t>
      </w:r>
      <w:proofErr w:type="gramEnd"/>
      <w:r>
        <w:rPr>
          <w:rFonts w:cs="Arial"/>
          <w:i/>
          <w:szCs w:val="20"/>
          <w:lang w:val="en-GB"/>
        </w:rPr>
        <w:t xml:space="preserve">/215: </w:t>
      </w:r>
      <w:r>
        <w:rPr>
          <w:rStyle w:val="spelle"/>
          <w:rFonts w:cs="Arial"/>
          <w:i/>
          <w:snapToGrid w:val="0"/>
          <w:color w:val="000000"/>
          <w:szCs w:val="20"/>
        </w:rPr>
        <w:t>ItemNumber</w:t>
      </w:r>
    </w:p>
    <w:p w:rsidR="00E52032" w:rsidRDefault="008F51EC">
      <w:pPr>
        <w:keepNext/>
        <w:keepLines/>
        <w:tabs>
          <w:tab w:val="left" w:pos="709"/>
          <w:tab w:val="left" w:pos="2419"/>
        </w:tabs>
        <w:spacing w:before="120" w:after="60"/>
        <w:ind w:left="1843"/>
        <w:rPr>
          <w:rFonts w:cs="Arial"/>
          <w:i/>
          <w:szCs w:val="20"/>
          <w:lang w:val="da-DK"/>
        </w:rPr>
      </w:pPr>
      <w:r>
        <w:rPr>
          <w:rFonts w:cs="Arial"/>
          <w:i/>
          <w:snapToGrid w:val="0"/>
          <w:color w:val="000000"/>
          <w:szCs w:val="20"/>
          <w:lang w:val="da-DK"/>
        </w:rPr>
        <w:t>FolderNumber</w:t>
      </w:r>
    </w:p>
    <w:p w:rsidR="00E52032" w:rsidRDefault="008F51EC">
      <w:pPr>
        <w:keepNext/>
        <w:keepLines/>
        <w:ind w:left="2410"/>
        <w:rPr>
          <w:rFonts w:cs="Arial"/>
          <w:snapToGrid w:val="0"/>
          <w:color w:val="000000"/>
          <w:szCs w:val="20"/>
          <w:lang w:val="da-DK"/>
        </w:rPr>
      </w:pPr>
      <w:r>
        <w:rPr>
          <w:rFonts w:cs="Arial"/>
          <w:snapToGrid w:val="0"/>
          <w:color w:val="000000"/>
          <w:szCs w:val="20"/>
          <w:lang w:val="da-DK"/>
        </w:rPr>
        <w:t>0x0000 – Root</w:t>
      </w:r>
      <w:r>
        <w:rPr>
          <w:rFonts w:cs="Arial"/>
          <w:snapToGrid w:val="0"/>
          <w:color w:val="000000"/>
          <w:szCs w:val="20"/>
          <w:lang w:val="da-DK"/>
        </w:rPr>
        <w:br/>
        <w:t>0x0001 – Folder number 1</w:t>
      </w:r>
      <w:r>
        <w:rPr>
          <w:rFonts w:cs="Arial"/>
          <w:snapToGrid w:val="0"/>
          <w:color w:val="000000"/>
          <w:szCs w:val="20"/>
          <w:lang w:val="da-DK"/>
        </w:rPr>
        <w:br/>
        <w:t>0x0002 – Folder number 2</w:t>
      </w:r>
      <w:r>
        <w:rPr>
          <w:rFonts w:cs="Arial"/>
          <w:snapToGrid w:val="0"/>
          <w:color w:val="000000"/>
          <w:szCs w:val="20"/>
          <w:lang w:val="da-DK"/>
        </w:rPr>
        <w:br/>
        <w:t>…</w:t>
      </w:r>
      <w:r>
        <w:rPr>
          <w:rFonts w:cs="Arial"/>
          <w:snapToGrid w:val="0"/>
          <w:color w:val="000000"/>
          <w:szCs w:val="20"/>
          <w:lang w:val="da-DK"/>
        </w:rPr>
        <w:br/>
        <w:t>0xFFFF – Folder number 65535</w:t>
      </w:r>
    </w:p>
    <w:p w:rsidR="00E52032" w:rsidRDefault="008F51EC">
      <w:pPr>
        <w:keepNext/>
        <w:keepLines/>
        <w:tabs>
          <w:tab w:val="left" w:pos="709"/>
          <w:tab w:val="left" w:pos="1843"/>
          <w:tab w:val="left" w:pos="2419"/>
        </w:tabs>
        <w:spacing w:before="120" w:after="60"/>
        <w:ind w:left="1843"/>
        <w:rPr>
          <w:rFonts w:cs="Arial"/>
          <w:i/>
          <w:snapToGrid w:val="0"/>
          <w:color w:val="000000"/>
          <w:szCs w:val="20"/>
        </w:rPr>
      </w:pPr>
      <w:r>
        <w:rPr>
          <w:rStyle w:val="spelle"/>
          <w:rFonts w:cs="Arial"/>
          <w:i/>
          <w:snapToGrid w:val="0"/>
          <w:color w:val="000000"/>
          <w:szCs w:val="20"/>
        </w:rPr>
        <w:t>TrackNumber</w:t>
      </w:r>
    </w:p>
    <w:p w:rsidR="00E52032" w:rsidRDefault="008F51EC">
      <w:pPr>
        <w:keepNext/>
        <w:keepLines/>
        <w:pBdr>
          <w:top w:val="single" w:sz="4" w:space="1" w:color="auto"/>
          <w:left w:val="single" w:sz="4" w:space="4" w:color="auto"/>
          <w:bottom w:val="single" w:sz="4" w:space="1" w:color="auto"/>
          <w:right w:val="single" w:sz="4" w:space="4" w:color="auto"/>
        </w:pBdr>
        <w:tabs>
          <w:tab w:val="left" w:pos="709"/>
          <w:tab w:val="left" w:pos="1843"/>
          <w:tab w:val="left" w:pos="2419"/>
        </w:tabs>
        <w:spacing w:after="60"/>
        <w:ind w:left="1843"/>
        <w:rPr>
          <w:rFonts w:cs="Arial"/>
          <w:i/>
          <w:snapToGrid w:val="0"/>
          <w:color w:val="000000"/>
          <w:szCs w:val="20"/>
        </w:rPr>
      </w:pPr>
      <w:r>
        <w:rPr>
          <w:rFonts w:cs="Arial"/>
          <w:i/>
          <w:snapToGrid w:val="0"/>
          <w:color w:val="000000"/>
          <w:szCs w:val="20"/>
        </w:rPr>
        <w:t>NOTE</w:t>
      </w:r>
      <w:proofErr w:type="gramStart"/>
      <w:r>
        <w:rPr>
          <w:rFonts w:cs="Arial"/>
          <w:i/>
          <w:snapToGrid w:val="0"/>
          <w:color w:val="000000"/>
          <w:szCs w:val="20"/>
        </w:rPr>
        <w:t>:</w:t>
      </w:r>
      <w:proofErr w:type="gramEnd"/>
      <w:r>
        <w:rPr>
          <w:rFonts w:cs="Arial"/>
          <w:i/>
          <w:snapToGrid w:val="0"/>
          <w:color w:val="000000"/>
          <w:szCs w:val="20"/>
        </w:rPr>
        <w:br/>
        <w:t xml:space="preserve">If </w:t>
      </w:r>
      <w:r>
        <w:rPr>
          <w:rStyle w:val="spelle"/>
          <w:rFonts w:cs="Arial"/>
          <w:i/>
          <w:snapToGrid w:val="0"/>
          <w:color w:val="000000"/>
          <w:szCs w:val="20"/>
        </w:rPr>
        <w:t>ItemNumber</w:t>
      </w:r>
      <w:r>
        <w:rPr>
          <w:rFonts w:cs="Arial"/>
          <w:i/>
          <w:snapToGrid w:val="0"/>
          <w:color w:val="000000"/>
          <w:szCs w:val="20"/>
        </w:rPr>
        <w:t xml:space="preserve"> is equal to Folder or </w:t>
      </w:r>
      <w:r>
        <w:rPr>
          <w:rStyle w:val="spelle"/>
          <w:rFonts w:cs="Arial"/>
          <w:i/>
          <w:snapToGrid w:val="0"/>
          <w:color w:val="000000"/>
          <w:szCs w:val="20"/>
        </w:rPr>
        <w:t>Playlist</w:t>
      </w:r>
      <w:r>
        <w:rPr>
          <w:rFonts w:cs="Arial"/>
          <w:i/>
          <w:snapToGrid w:val="0"/>
          <w:color w:val="000000"/>
          <w:szCs w:val="20"/>
        </w:rPr>
        <w:t xml:space="preserve"> the parameter </w:t>
      </w:r>
      <w:r>
        <w:rPr>
          <w:rStyle w:val="spelle"/>
          <w:rFonts w:cs="Arial"/>
          <w:i/>
          <w:snapToGrid w:val="0"/>
          <w:color w:val="000000"/>
          <w:szCs w:val="20"/>
        </w:rPr>
        <w:t>TrackNumber</w:t>
      </w:r>
      <w:r>
        <w:rPr>
          <w:rFonts w:cs="Arial"/>
          <w:i/>
          <w:snapToGrid w:val="0"/>
          <w:color w:val="000000"/>
          <w:szCs w:val="20"/>
        </w:rPr>
        <w:t xml:space="preserve"> is set to 0x0000. If </w:t>
      </w:r>
      <w:r>
        <w:rPr>
          <w:rStyle w:val="spelle"/>
          <w:rFonts w:cs="Arial"/>
          <w:i/>
          <w:snapToGrid w:val="0"/>
          <w:color w:val="000000"/>
          <w:szCs w:val="20"/>
        </w:rPr>
        <w:t>ItemNumber</w:t>
      </w:r>
      <w:r>
        <w:rPr>
          <w:rFonts w:cs="Arial"/>
          <w:i/>
          <w:snapToGrid w:val="0"/>
          <w:color w:val="000000"/>
          <w:szCs w:val="20"/>
        </w:rPr>
        <w:t xml:space="preserve"> is fordna3</w:t>
      </w:r>
    </w:p>
    <w:p w:rsidR="00E52032" w:rsidRDefault="008F51EC">
      <w:pPr>
        <w:keepNext/>
        <w:keepLines/>
        <w:pBdr>
          <w:top w:val="single" w:sz="4" w:space="1" w:color="auto"/>
          <w:left w:val="single" w:sz="4" w:space="4" w:color="auto"/>
          <w:bottom w:val="single" w:sz="4" w:space="1" w:color="auto"/>
          <w:right w:val="single" w:sz="4" w:space="4" w:color="auto"/>
        </w:pBdr>
        <w:tabs>
          <w:tab w:val="left" w:pos="709"/>
          <w:tab w:val="left" w:pos="1843"/>
          <w:tab w:val="left" w:pos="2419"/>
        </w:tabs>
        <w:spacing w:after="60"/>
        <w:ind w:left="1843"/>
        <w:rPr>
          <w:rFonts w:cs="Arial"/>
          <w:i/>
          <w:szCs w:val="20"/>
          <w:lang w:val="en-GB"/>
        </w:rPr>
      </w:pPr>
      <w:proofErr w:type="gramStart"/>
      <w:r>
        <w:rPr>
          <w:rFonts w:cs="Arial"/>
          <w:i/>
          <w:snapToGrid w:val="0"/>
          <w:color w:val="000000"/>
          <w:szCs w:val="20"/>
        </w:rPr>
        <w:t>equal</w:t>
      </w:r>
      <w:proofErr w:type="gramEnd"/>
      <w:r>
        <w:rPr>
          <w:rFonts w:cs="Arial"/>
          <w:i/>
          <w:snapToGrid w:val="0"/>
          <w:color w:val="000000"/>
          <w:szCs w:val="20"/>
        </w:rPr>
        <w:t xml:space="preserve"> to File, the parameter </w:t>
      </w:r>
      <w:r>
        <w:rPr>
          <w:rStyle w:val="spelle"/>
          <w:rFonts w:cs="Arial"/>
          <w:i/>
          <w:snapToGrid w:val="0"/>
          <w:color w:val="000000"/>
          <w:szCs w:val="20"/>
        </w:rPr>
        <w:t>TrackNumber</w:t>
      </w:r>
      <w:r>
        <w:rPr>
          <w:rFonts w:cs="Arial"/>
          <w:i/>
          <w:snapToGrid w:val="0"/>
          <w:color w:val="000000"/>
          <w:szCs w:val="20"/>
        </w:rPr>
        <w:t xml:space="preserve"> reflects the track number of the selected folder.</w:t>
      </w:r>
    </w:p>
    <w:p w:rsidR="00E52032" w:rsidRDefault="008F51EC">
      <w:pPr>
        <w:keepNext/>
        <w:keepLines/>
        <w:ind w:left="2410"/>
        <w:rPr>
          <w:rFonts w:cs="Arial"/>
          <w:snapToGrid w:val="0"/>
          <w:color w:val="000000"/>
          <w:szCs w:val="20"/>
          <w:lang w:val="en-GB"/>
        </w:rPr>
      </w:pPr>
      <w:r>
        <w:rPr>
          <w:rFonts w:cs="Arial"/>
          <w:snapToGrid w:val="0"/>
          <w:color w:val="000000"/>
          <w:szCs w:val="20"/>
          <w:lang w:val="en-GB"/>
        </w:rPr>
        <w:t>0x0001 – Track 1</w:t>
      </w:r>
      <w:r>
        <w:rPr>
          <w:rFonts w:cs="Arial"/>
          <w:snapToGrid w:val="0"/>
          <w:color w:val="000000"/>
          <w:szCs w:val="20"/>
          <w:lang w:val="en-GB"/>
        </w:rPr>
        <w:br/>
        <w:t>0x0002 – Track 2</w:t>
      </w:r>
      <w:r>
        <w:rPr>
          <w:rFonts w:cs="Arial"/>
          <w:snapToGrid w:val="0"/>
          <w:color w:val="000000"/>
          <w:szCs w:val="20"/>
          <w:lang w:val="en-GB"/>
        </w:rPr>
        <w:br/>
        <w:t>…</w:t>
      </w:r>
      <w:r>
        <w:rPr>
          <w:rFonts w:cs="Arial"/>
          <w:snapToGrid w:val="0"/>
          <w:color w:val="000000"/>
          <w:szCs w:val="20"/>
          <w:lang w:val="en-GB"/>
        </w:rPr>
        <w:br/>
        <w:t>0xFFFF – Track 65535</w:t>
      </w:r>
    </w:p>
    <w:p w:rsidR="00E52032" w:rsidRDefault="00E52032">
      <w:pPr>
        <w:rPr>
          <w:rFonts w:cs="Arial"/>
          <w:szCs w:val="20"/>
          <w:lang w:val="en-GB"/>
        </w:rPr>
      </w:pPr>
    </w:p>
    <w:p w:rsidR="00C02773" w:rsidRDefault="008F51EC" w:rsidP="00113E44">
      <w:pPr>
        <w:pStyle w:val="Heading4"/>
      </w:pPr>
      <w:r w:rsidRPr="00B9479B">
        <w:lastRenderedPageBreak/>
        <w:t>TP-LOG-TPL-REQ-023138/A-SID-6A-EnsembleName_St (TcSE ROIN-147415-3)</w:t>
      </w:r>
    </w:p>
    <w:p w:rsidR="00E52032" w:rsidRDefault="008F51EC">
      <w:pPr>
        <w:keepNext/>
        <w:keepLines/>
        <w:tabs>
          <w:tab w:val="left" w:pos="709"/>
          <w:tab w:val="left" w:pos="1276"/>
          <w:tab w:val="left" w:pos="1843"/>
          <w:tab w:val="left" w:pos="2419"/>
        </w:tabs>
        <w:rPr>
          <w:snapToGrid w:val="0"/>
          <w:szCs w:val="20"/>
          <w:lang w:val="en-GB"/>
        </w:rPr>
      </w:pPr>
      <w:r>
        <w:rPr>
          <w:snapToGrid w:val="0"/>
          <w:szCs w:val="20"/>
          <w:lang w:val="en-GB"/>
        </w:rPr>
        <w:t>Data size: up to 38/21 (Coding Table I / Coding Table II) byte</w:t>
      </w:r>
    </w:p>
    <w:p w:rsidR="00E52032" w:rsidRDefault="008F51EC">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0: Signal identifier</w:t>
      </w:r>
    </w:p>
    <w:p w:rsidR="00E52032" w:rsidRDefault="008F51EC">
      <w:pPr>
        <w:keepNext/>
        <w:keepLines/>
        <w:tabs>
          <w:tab w:val="left" w:pos="709"/>
          <w:tab w:val="left" w:pos="1276"/>
          <w:tab w:val="left" w:pos="1843"/>
          <w:tab w:val="left" w:pos="2419"/>
        </w:tabs>
        <w:ind w:left="1276"/>
        <w:rPr>
          <w:snapToGrid w:val="0"/>
          <w:szCs w:val="20"/>
          <w:lang w:val="en-GB"/>
        </w:rPr>
      </w:pPr>
      <w:r>
        <w:rPr>
          <w:snapToGrid w:val="0"/>
          <w:szCs w:val="20"/>
          <w:lang w:val="en-GB"/>
        </w:rPr>
        <w:t xml:space="preserve">0x6A: </w:t>
      </w:r>
      <w:r>
        <w:rPr>
          <w:rStyle w:val="spelle"/>
          <w:snapToGrid w:val="0"/>
          <w:szCs w:val="20"/>
          <w:lang w:val="en-GB"/>
        </w:rPr>
        <w:t>EnsembleName_St</w:t>
      </w:r>
    </w:p>
    <w:p w:rsidR="00E52032" w:rsidRDefault="008F51EC">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1: Utilization</w:t>
      </w:r>
    </w:p>
    <w:p w:rsidR="00E52032" w:rsidRDefault="008F51EC">
      <w:pPr>
        <w:keepNext/>
        <w:keepLines/>
        <w:tabs>
          <w:tab w:val="left" w:pos="3544"/>
        </w:tabs>
        <w:ind w:left="1276"/>
        <w:rPr>
          <w:snapToGrid w:val="0"/>
          <w:szCs w:val="20"/>
          <w:lang w:val="en-GB"/>
        </w:rPr>
      </w:pPr>
      <w:r>
        <w:rPr>
          <w:snapToGrid w:val="0"/>
          <w:szCs w:val="20"/>
          <w:lang w:val="en-GB"/>
        </w:rPr>
        <w:t xml:space="preserve">0x01: </w:t>
      </w:r>
      <w:r>
        <w:rPr>
          <w:snapToGrid w:val="0"/>
          <w:szCs w:val="20"/>
        </w:rPr>
        <w:t>Radio_Service1</w:t>
      </w:r>
      <w:r>
        <w:rPr>
          <w:snapToGrid w:val="0"/>
          <w:szCs w:val="20"/>
          <w:lang w:val="en-GB"/>
        </w:rPr>
        <w:tab/>
        <w:t>–</w:t>
      </w:r>
      <w:r>
        <w:rPr>
          <w:snapToGrid w:val="0"/>
          <w:szCs w:val="20"/>
          <w:lang w:val="en-GB"/>
        </w:rPr>
        <w:tab/>
      </w:r>
      <w:r>
        <w:rPr>
          <w:rStyle w:val="spelle"/>
          <w:snapToGrid w:val="0"/>
          <w:szCs w:val="20"/>
          <w:lang w:val="en-GB"/>
        </w:rPr>
        <w:t>AmFm</w:t>
      </w:r>
      <w:r>
        <w:rPr>
          <w:snapToGrid w:val="0"/>
          <w:szCs w:val="20"/>
          <w:lang w:val="en-GB"/>
        </w:rPr>
        <w:t xml:space="preserve"> Radio General</w:t>
      </w:r>
    </w:p>
    <w:p w:rsidR="00E52032" w:rsidRDefault="008F51EC">
      <w:pPr>
        <w:keepNext/>
        <w:keepLines/>
        <w:tabs>
          <w:tab w:val="left" w:pos="3544"/>
        </w:tabs>
        <w:ind w:left="1276"/>
        <w:rPr>
          <w:snapToGrid w:val="0"/>
          <w:szCs w:val="20"/>
          <w:lang w:val="en-GB"/>
        </w:rPr>
      </w:pPr>
      <w:r>
        <w:rPr>
          <w:snapToGrid w:val="0"/>
          <w:szCs w:val="20"/>
          <w:lang w:val="en-GB"/>
        </w:rPr>
        <w:t xml:space="preserve">0x03: </w:t>
      </w:r>
      <w:r>
        <w:rPr>
          <w:snapToGrid w:val="0"/>
          <w:szCs w:val="20"/>
        </w:rPr>
        <w:t>Radio_Service3</w:t>
      </w:r>
      <w:r>
        <w:rPr>
          <w:snapToGrid w:val="0"/>
          <w:szCs w:val="20"/>
          <w:lang w:val="en-GB"/>
        </w:rPr>
        <w:tab/>
        <w:t>–</w:t>
      </w:r>
      <w:r>
        <w:rPr>
          <w:snapToGrid w:val="0"/>
          <w:szCs w:val="20"/>
          <w:lang w:val="en-GB"/>
        </w:rPr>
        <w:tab/>
        <w:t>DAB</w:t>
      </w:r>
    </w:p>
    <w:p w:rsidR="00E52032" w:rsidRDefault="008F51EC">
      <w:pPr>
        <w:keepNext/>
        <w:keepLines/>
        <w:tabs>
          <w:tab w:val="left" w:pos="709"/>
          <w:tab w:val="left" w:pos="1276"/>
          <w:tab w:val="left" w:pos="1843"/>
          <w:tab w:val="left" w:pos="2419"/>
        </w:tabs>
        <w:spacing w:before="120" w:after="60"/>
        <w:ind w:left="709"/>
        <w:rPr>
          <w:b/>
          <w:snapToGrid w:val="0"/>
          <w:szCs w:val="20"/>
        </w:rPr>
      </w:pPr>
      <w:r>
        <w:rPr>
          <w:b/>
          <w:snapToGrid w:val="0"/>
          <w:szCs w:val="20"/>
        </w:rPr>
        <w:t>Byte 2: Command Execution Status</w:t>
      </w:r>
    </w:p>
    <w:p w:rsidR="00E52032" w:rsidRDefault="008F51EC">
      <w:pPr>
        <w:keepNext/>
        <w:keepLines/>
        <w:tabs>
          <w:tab w:val="left" w:pos="3544"/>
        </w:tabs>
        <w:ind w:left="1276"/>
        <w:rPr>
          <w:snapToGrid w:val="0"/>
          <w:szCs w:val="20"/>
        </w:rPr>
      </w:pPr>
      <w:r>
        <w:rPr>
          <w:snapToGrid w:val="0"/>
          <w:szCs w:val="20"/>
        </w:rPr>
        <w:t>0x0y: Final Result</w:t>
      </w:r>
      <w:r>
        <w:rPr>
          <w:snapToGrid w:val="0"/>
          <w:szCs w:val="20"/>
        </w:rPr>
        <w:tab/>
        <w:t>–</w:t>
      </w:r>
      <w:r>
        <w:rPr>
          <w:snapToGrid w:val="0"/>
          <w:szCs w:val="20"/>
        </w:rPr>
        <w:tab/>
        <w:t>Success</w:t>
      </w:r>
    </w:p>
    <w:p w:rsidR="00E52032" w:rsidRDefault="008F51EC">
      <w:pPr>
        <w:keepNext/>
        <w:keepLines/>
        <w:tabs>
          <w:tab w:val="left" w:pos="3544"/>
        </w:tabs>
        <w:ind w:left="1276"/>
        <w:rPr>
          <w:snapToGrid w:val="0"/>
          <w:szCs w:val="20"/>
        </w:rPr>
      </w:pPr>
      <w:r>
        <w:rPr>
          <w:snapToGrid w:val="0"/>
          <w:szCs w:val="20"/>
        </w:rPr>
        <w:t>0x1y: Final Result</w:t>
      </w:r>
      <w:r>
        <w:rPr>
          <w:snapToGrid w:val="0"/>
          <w:szCs w:val="20"/>
        </w:rPr>
        <w:tab/>
        <w:t>–</w:t>
      </w:r>
      <w:r>
        <w:rPr>
          <w:snapToGrid w:val="0"/>
          <w:szCs w:val="20"/>
        </w:rPr>
        <w:tab/>
        <w:t>Fail</w:t>
      </w:r>
    </w:p>
    <w:p w:rsidR="00E52032" w:rsidRDefault="008F51EC">
      <w:pPr>
        <w:keepNext/>
        <w:keepLines/>
        <w:tabs>
          <w:tab w:val="left" w:pos="3544"/>
        </w:tabs>
        <w:ind w:left="1276"/>
        <w:rPr>
          <w:snapToGrid w:val="0"/>
          <w:szCs w:val="20"/>
        </w:rPr>
      </w:pPr>
      <w:r>
        <w:rPr>
          <w:snapToGrid w:val="0"/>
          <w:szCs w:val="20"/>
        </w:rPr>
        <w:t>0x2y: Final Result</w:t>
      </w:r>
      <w:r>
        <w:rPr>
          <w:snapToGrid w:val="0"/>
          <w:szCs w:val="20"/>
        </w:rPr>
        <w:tab/>
        <w:t>–</w:t>
      </w:r>
      <w:r>
        <w:rPr>
          <w:snapToGrid w:val="0"/>
          <w:szCs w:val="20"/>
        </w:rPr>
        <w:tab/>
        <w:t>Information</w:t>
      </w:r>
    </w:p>
    <w:p w:rsidR="00E52032" w:rsidRDefault="008F51EC">
      <w:pPr>
        <w:keepNext/>
        <w:keepLines/>
        <w:tabs>
          <w:tab w:val="left" w:pos="3544"/>
        </w:tabs>
        <w:ind w:left="1276"/>
        <w:rPr>
          <w:snapToGrid w:val="0"/>
          <w:szCs w:val="20"/>
        </w:rPr>
      </w:pPr>
      <w:r>
        <w:rPr>
          <w:snapToGrid w:val="0"/>
          <w:szCs w:val="20"/>
        </w:rPr>
        <w:t>0x3y: Intermediate Result</w:t>
      </w:r>
      <w:r>
        <w:rPr>
          <w:snapToGrid w:val="0"/>
          <w:szCs w:val="20"/>
        </w:rPr>
        <w:tab/>
        <w:t>–</w:t>
      </w:r>
      <w:r>
        <w:rPr>
          <w:snapToGrid w:val="0"/>
          <w:szCs w:val="20"/>
        </w:rPr>
        <w:tab/>
        <w:t>Wait</w:t>
      </w:r>
    </w:p>
    <w:p w:rsidR="00E52032" w:rsidRDefault="008F51EC">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 - RDS Latin shall be used.</w:t>
      </w:r>
    </w:p>
    <w:p w:rsidR="00E52032" w:rsidRDefault="008F51EC">
      <w:pPr>
        <w:keepNext/>
        <w:keepLines/>
        <w:tabs>
          <w:tab w:val="left" w:pos="709"/>
          <w:tab w:val="left" w:pos="1276"/>
          <w:tab w:val="left" w:pos="1843"/>
          <w:tab w:val="left" w:pos="2419"/>
        </w:tabs>
        <w:spacing w:before="120" w:after="60"/>
        <w:rPr>
          <w:b/>
          <w:snapToGrid w:val="0"/>
          <w:szCs w:val="20"/>
          <w:lang w:val="en-GB"/>
        </w:rPr>
      </w:pPr>
      <w:r>
        <w:rPr>
          <w:snapToGrid w:val="0"/>
          <w:szCs w:val="20"/>
          <w:lang w:val="en-GB"/>
        </w:rPr>
        <w:tab/>
      </w:r>
      <w:r>
        <w:rPr>
          <w:b/>
          <w:snapToGrid w:val="0"/>
          <w:szCs w:val="20"/>
          <w:lang w:val="en-GB"/>
        </w:rPr>
        <w:t>Byte 4 up to 37/20 (Coding Table I / Coding Table II): Active Ensemble Name</w:t>
      </w:r>
    </w:p>
    <w:p w:rsidR="00E52032" w:rsidRDefault="008F51EC">
      <w:pPr>
        <w:keepNext/>
        <w:keepLines/>
        <w:tabs>
          <w:tab w:val="left" w:pos="709"/>
          <w:tab w:val="left" w:pos="1276"/>
          <w:tab w:val="left" w:pos="1843"/>
          <w:tab w:val="left" w:pos="2419"/>
        </w:tabs>
        <w:ind w:left="1276"/>
        <w:rPr>
          <w:szCs w:val="20"/>
          <w:lang w:val="en-GB"/>
        </w:rPr>
      </w:pPr>
      <w:r>
        <w:rPr>
          <w:szCs w:val="20"/>
          <w:lang w:val="en-GB"/>
        </w:rPr>
        <w:t xml:space="preserve">Max. </w:t>
      </w:r>
      <w:proofErr w:type="gramStart"/>
      <w:r>
        <w:rPr>
          <w:szCs w:val="20"/>
          <w:lang w:val="en-GB"/>
        </w:rPr>
        <w:t>17 characters, 16 characters plus 1 end of string character.</w:t>
      </w:r>
      <w:proofErr w:type="gramEnd"/>
    </w:p>
    <w:p w:rsidR="00E52032" w:rsidRDefault="00E52032">
      <w:pPr>
        <w:rPr>
          <w:lang w:val="en-GB"/>
        </w:rPr>
      </w:pPr>
    </w:p>
    <w:p w:rsidR="00C02773" w:rsidRDefault="008F51EC" w:rsidP="00113E44">
      <w:pPr>
        <w:pStyle w:val="Heading4"/>
      </w:pPr>
      <w:r w:rsidRPr="00B9479B">
        <w:t>TP-LOG-TPL-REQ-023139/A-SID-6B-CurrentStationName_St (TcSE ROIN-147417-4)</w:t>
      </w:r>
    </w:p>
    <w:p w:rsidR="00E52032" w:rsidRDefault="008F51EC">
      <w:pPr>
        <w:keepNext/>
        <w:keepLines/>
        <w:tabs>
          <w:tab w:val="left" w:pos="709"/>
          <w:tab w:val="left" w:pos="1276"/>
          <w:tab w:val="left" w:pos="1843"/>
          <w:tab w:val="left" w:pos="2419"/>
        </w:tabs>
        <w:rPr>
          <w:rFonts w:cs="Arial"/>
          <w:snapToGrid w:val="0"/>
          <w:szCs w:val="20"/>
        </w:rPr>
      </w:pPr>
      <w:r>
        <w:rPr>
          <w:rFonts w:cs="Arial"/>
          <w:snapToGrid w:val="0"/>
          <w:szCs w:val="20"/>
        </w:rPr>
        <w:t>Data size: up to 38/21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0x6B: </w:t>
      </w:r>
      <w:r>
        <w:rPr>
          <w:rStyle w:val="spelle"/>
          <w:rFonts w:cs="Arial"/>
          <w:snapToGrid w:val="0"/>
          <w:szCs w:val="20"/>
          <w:lang w:val="en-GB"/>
        </w:rPr>
        <w:t>CurrentStationName_St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 xml:space="preserve">0x01: </w:t>
      </w:r>
      <w:r>
        <w:rPr>
          <w:rFonts w:cs="Arial"/>
          <w:snapToGrid w:val="0"/>
          <w:szCs w:val="20"/>
        </w:rPr>
        <w:t>Radio_Service1</w:t>
      </w:r>
      <w:r>
        <w:rPr>
          <w:rFonts w:cs="Arial"/>
          <w:snapToGrid w:val="0"/>
          <w:szCs w:val="20"/>
          <w:lang w:val="en-GB"/>
        </w:rPr>
        <w:tab/>
        <w:t>–</w:t>
      </w:r>
      <w:r>
        <w:rPr>
          <w:rFonts w:cs="Arial"/>
          <w:snapToGrid w:val="0"/>
          <w:szCs w:val="20"/>
          <w:lang w:val="en-GB"/>
        </w:rPr>
        <w:tab/>
      </w:r>
      <w:r>
        <w:rPr>
          <w:rStyle w:val="spelle"/>
          <w:rFonts w:cs="Arial"/>
          <w:snapToGrid w:val="0"/>
          <w:szCs w:val="20"/>
          <w:lang w:val="en-GB"/>
        </w:rPr>
        <w:t>AmFm</w:t>
      </w:r>
      <w:r>
        <w:rPr>
          <w:rFonts w:cs="Arial"/>
          <w:snapToGrid w:val="0"/>
          <w:szCs w:val="20"/>
          <w:lang w:val="en-GB"/>
        </w:rPr>
        <w:t xml:space="preserve"> Radio General</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 xml:space="preserve">0x03: </w:t>
      </w:r>
      <w:r>
        <w:rPr>
          <w:rFonts w:cs="Arial"/>
          <w:snapToGrid w:val="0"/>
          <w:szCs w:val="20"/>
        </w:rPr>
        <w:t>Radio_Service3</w:t>
      </w:r>
      <w:r>
        <w:rPr>
          <w:rFonts w:cs="Arial"/>
          <w:snapToGrid w:val="0"/>
          <w:szCs w:val="20"/>
          <w:lang w:val="en-GB"/>
        </w:rPr>
        <w:tab/>
        <w:t>–</w:t>
      </w:r>
      <w:r>
        <w:rPr>
          <w:rFonts w:cs="Arial"/>
          <w:snapToGrid w:val="0"/>
          <w:szCs w:val="20"/>
          <w:lang w:val="en-GB"/>
        </w:rPr>
        <w:tab/>
        <w:t>DAB</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 - RDS Latin shall be used.</w:t>
      </w:r>
    </w:p>
    <w:p w:rsidR="00E52032" w:rsidRDefault="008F51EC">
      <w:pPr>
        <w:keepNext/>
        <w:keepLines/>
        <w:tabs>
          <w:tab w:val="left" w:pos="709"/>
          <w:tab w:val="left" w:pos="1276"/>
          <w:tab w:val="left" w:pos="1843"/>
          <w:tab w:val="left" w:pos="2419"/>
        </w:tabs>
        <w:spacing w:before="120" w:after="60"/>
        <w:rPr>
          <w:rFonts w:cs="Arial"/>
          <w:b/>
          <w:snapToGrid w:val="0"/>
          <w:szCs w:val="20"/>
        </w:rPr>
      </w:pPr>
      <w:r>
        <w:rPr>
          <w:rFonts w:cs="Arial"/>
          <w:snapToGrid w:val="0"/>
          <w:szCs w:val="20"/>
        </w:rPr>
        <w:tab/>
      </w:r>
      <w:r>
        <w:rPr>
          <w:rFonts w:cs="Arial"/>
          <w:b/>
          <w:snapToGrid w:val="0"/>
          <w:szCs w:val="20"/>
        </w:rPr>
        <w:t xml:space="preserve">Byte 4 up to 37/20 (Coding Table I / Coding Table II): </w:t>
      </w:r>
      <w:r>
        <w:rPr>
          <w:rFonts w:cs="Arial"/>
          <w:b/>
          <w:szCs w:val="20"/>
        </w:rPr>
        <w:t>current station</w:t>
      </w:r>
      <w:r>
        <w:rPr>
          <w:rFonts w:cs="Arial"/>
          <w:b/>
          <w:snapToGrid w:val="0"/>
          <w:szCs w:val="20"/>
        </w:rPr>
        <w:t xml:space="preserve"> name</w:t>
      </w:r>
    </w:p>
    <w:p w:rsidR="00E52032" w:rsidRDefault="008F51EC">
      <w:pPr>
        <w:ind w:left="1260"/>
        <w:rPr>
          <w:rFonts w:cs="Arial"/>
          <w:szCs w:val="20"/>
        </w:rPr>
      </w:pPr>
      <w:r>
        <w:rPr>
          <w:rFonts w:cs="Arial"/>
          <w:szCs w:val="20"/>
        </w:rPr>
        <w:t xml:space="preserve">Max. </w:t>
      </w:r>
      <w:proofErr w:type="gramStart"/>
      <w:r>
        <w:rPr>
          <w:rFonts w:cs="Arial"/>
          <w:szCs w:val="20"/>
        </w:rPr>
        <w:t>17 characters, 16 characters plus 1 end of string character.</w:t>
      </w:r>
      <w:proofErr w:type="gramEnd"/>
    </w:p>
    <w:p w:rsidR="00C02773" w:rsidRDefault="008F51EC" w:rsidP="00113E44">
      <w:pPr>
        <w:pStyle w:val="Heading4"/>
      </w:pPr>
      <w:r w:rsidRPr="00B9479B">
        <w:lastRenderedPageBreak/>
        <w:t>TP-LOG-TPL-REQ-023140/A-SID-42-ArtistName_St (TcSE ROIN-138041-2)</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0x42: </w:t>
      </w:r>
      <w:r>
        <w:rPr>
          <w:rStyle w:val="spelle"/>
          <w:rFonts w:cs="Arial"/>
          <w:snapToGrid w:val="0"/>
          <w:szCs w:val="20"/>
          <w:lang w:val="en-GB"/>
        </w:rPr>
        <w:t>NameOfArtist_St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Active artist 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20 characters, 19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TP-LOG-TPL-REQ-023141/A-SID-43-FileName_St (TcSE ROIN-146556-2)</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 xml:space="preserve">0x43: </w:t>
      </w:r>
      <w:r>
        <w:rPr>
          <w:rStyle w:val="spelle"/>
          <w:rFonts w:cs="Arial"/>
          <w:szCs w:val="20"/>
          <w:lang w:val="nb-NO"/>
        </w:rPr>
        <w:t>NameOfFile_St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4 up to 43/23 (Coding Table I / Coding Table II): Current file 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20 characters, 19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TP-LOG-TPL-REQ-023142/A-SID-3F-AlbumName_St (TcSE ROIN-146555-2)</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0x3F: </w:t>
      </w:r>
      <w:r>
        <w:rPr>
          <w:rStyle w:val="spelle"/>
          <w:rFonts w:cs="Arial"/>
          <w:szCs w:val="20"/>
          <w:lang w:val="en-GB"/>
        </w:rPr>
        <w:t>NameOfAlbum_St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album 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20 characters, 19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TP-LOG-TPL-REQ-023143/A-SID-3E-ActiveFolderInfo_St (TcSE ROIN-138042-2)</w:t>
      </w:r>
    </w:p>
    <w:p w:rsidR="00E52032" w:rsidRDefault="008F51EC">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w:t>
      </w:r>
      <w:r>
        <w:rPr>
          <w:rStyle w:val="msoins0"/>
          <w:rFonts w:cs="Arial"/>
          <w:szCs w:val="20"/>
          <w:lang w:val="en-GB"/>
        </w:rPr>
        <w:t xml:space="preserve">44 </w:t>
      </w:r>
      <w:r>
        <w:rPr>
          <w:rFonts w:cs="Arial"/>
          <w:szCs w:val="20"/>
          <w:lang w:val="en-GB"/>
        </w:rPr>
        <w:t>bytes.</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709"/>
          <w:tab w:val="left" w:pos="1276"/>
          <w:tab w:val="left" w:pos="1843"/>
          <w:tab w:val="left" w:pos="2419"/>
        </w:tabs>
        <w:ind w:left="1276"/>
        <w:rPr>
          <w:rFonts w:cs="Arial"/>
          <w:szCs w:val="20"/>
          <w:lang w:val="en-GB"/>
        </w:rPr>
      </w:pPr>
      <w:r>
        <w:rPr>
          <w:rStyle w:val="msoins0"/>
          <w:rFonts w:cs="Arial"/>
          <w:snapToGrid w:val="0"/>
          <w:szCs w:val="20"/>
          <w:lang w:val="en-GB"/>
        </w:rPr>
        <w:t>0x3E</w:t>
      </w:r>
      <w:r>
        <w:rPr>
          <w:rFonts w:cs="Arial"/>
          <w:snapToGrid w:val="0"/>
          <w:szCs w:val="20"/>
          <w:lang w:val="en-GB"/>
        </w:rPr>
        <w:t xml:space="preserve">: </w:t>
      </w:r>
      <w:r>
        <w:rPr>
          <w:rStyle w:val="spelle"/>
          <w:rFonts w:cs="Arial"/>
          <w:szCs w:val="20"/>
          <w:lang w:val="en-GB"/>
        </w:rPr>
        <w:t>ActiveFolderInfo_St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spacing w:before="120" w:after="60"/>
        <w:ind w:left="709"/>
        <w:rPr>
          <w:rFonts w:cs="Arial"/>
          <w:b/>
          <w:szCs w:val="20"/>
          <w:lang w:val="en-GB"/>
        </w:rPr>
      </w:pPr>
      <w:r>
        <w:rPr>
          <w:rFonts w:cs="Arial"/>
          <w:b/>
          <w:szCs w:val="20"/>
          <w:lang w:val="en-GB"/>
        </w:rPr>
        <w:t>Byte 3-</w:t>
      </w:r>
      <w:r>
        <w:rPr>
          <w:rStyle w:val="msoins0"/>
          <w:rFonts w:cs="Arial"/>
          <w:b/>
          <w:szCs w:val="20"/>
          <w:lang w:val="en-GB"/>
        </w:rPr>
        <w:t>11</w:t>
      </w:r>
      <w:r>
        <w:rPr>
          <w:rFonts w:cs="Arial"/>
          <w:b/>
          <w:szCs w:val="20"/>
          <w:lang w:val="en-GB"/>
        </w:rPr>
        <w:t>: Item Info</w:t>
      </w:r>
    </w:p>
    <w:p w:rsidR="00E52032" w:rsidRDefault="008F51EC">
      <w:pPr>
        <w:keepNext/>
        <w:keepLines/>
        <w:tabs>
          <w:tab w:val="left" w:pos="709"/>
          <w:tab w:val="left" w:pos="1276"/>
          <w:tab w:val="left" w:pos="1843"/>
          <w:tab w:val="left" w:pos="2419"/>
        </w:tabs>
        <w:ind w:left="1276"/>
        <w:rPr>
          <w:rFonts w:cs="Arial"/>
          <w:szCs w:val="20"/>
        </w:rPr>
      </w:pPr>
      <w:proofErr w:type="gramStart"/>
      <w:r>
        <w:rPr>
          <w:rFonts w:cs="Arial"/>
          <w:snapToGrid w:val="0"/>
          <w:szCs w:val="20"/>
          <w:lang w:val="en-GB"/>
        </w:rPr>
        <w:t>Array(</w:t>
      </w:r>
      <w:proofErr w:type="gramEnd"/>
      <w:r>
        <w:rPr>
          <w:rStyle w:val="spelle"/>
          <w:rFonts w:cs="Arial"/>
          <w:snapToGrid w:val="0"/>
          <w:szCs w:val="20"/>
          <w:lang w:val="en-GB"/>
        </w:rPr>
        <w:t>NbrOfTypes</w:t>
      </w:r>
      <w:r>
        <w:rPr>
          <w:rFonts w:cs="Arial"/>
          <w:snapToGrid w:val="0"/>
          <w:szCs w:val="20"/>
          <w:lang w:val="en-GB"/>
        </w:rPr>
        <w:t xml:space="preserve">) of record </w:t>
      </w:r>
      <w:r>
        <w:rPr>
          <w:rFonts w:cs="Arial"/>
          <w:szCs w:val="20"/>
        </w:rPr>
        <w:t xml:space="preserve">(Type, </w:t>
      </w:r>
      <w:r>
        <w:rPr>
          <w:rStyle w:val="spelle"/>
          <w:rFonts w:cs="Arial"/>
          <w:szCs w:val="20"/>
        </w:rPr>
        <w:t>NbrOfItems</w:t>
      </w:r>
      <w:r>
        <w:rPr>
          <w:rFonts w:cs="Arial"/>
          <w:szCs w:val="20"/>
        </w:rPr>
        <w:t>)</w:t>
      </w:r>
    </w:p>
    <w:p w:rsidR="00E52032" w:rsidRDefault="008F51EC">
      <w:pPr>
        <w:tabs>
          <w:tab w:val="left" w:pos="709"/>
          <w:tab w:val="left" w:pos="1276"/>
          <w:tab w:val="left" w:pos="1843"/>
          <w:tab w:val="left" w:pos="2419"/>
        </w:tabs>
        <w:spacing w:after="60"/>
        <w:ind w:left="1276"/>
        <w:rPr>
          <w:rStyle w:val="msoins0"/>
          <w:i/>
          <w:snapToGrid w:val="0"/>
          <w:lang w:val="en-GB"/>
        </w:rPr>
      </w:pPr>
      <w:r>
        <w:rPr>
          <w:rStyle w:val="msoins0"/>
          <w:rFonts w:cs="Arial"/>
          <w:i/>
          <w:snapToGrid w:val="0"/>
          <w:szCs w:val="20"/>
          <w:lang w:val="en-GB"/>
        </w:rPr>
        <w:t>Bit 0-4: reserved</w:t>
      </w:r>
    </w:p>
    <w:p w:rsidR="00E52032" w:rsidRDefault="008F51EC">
      <w:pPr>
        <w:keepNext/>
        <w:keepLines/>
        <w:tabs>
          <w:tab w:val="left" w:pos="709"/>
          <w:tab w:val="left" w:pos="1276"/>
          <w:tab w:val="left" w:pos="1843"/>
          <w:tab w:val="left" w:pos="2419"/>
        </w:tabs>
        <w:ind w:left="1276"/>
      </w:pPr>
      <w:r>
        <w:rPr>
          <w:rFonts w:cs="Arial"/>
          <w:i/>
          <w:szCs w:val="20"/>
        </w:rPr>
        <w:lastRenderedPageBreak/>
        <w:t xml:space="preserve">Bit </w:t>
      </w:r>
      <w:r>
        <w:rPr>
          <w:rStyle w:val="msoins0"/>
          <w:rFonts w:cs="Arial"/>
          <w:i/>
          <w:szCs w:val="20"/>
        </w:rPr>
        <w:t xml:space="preserve">5 </w:t>
      </w:r>
      <w:r>
        <w:rPr>
          <w:rFonts w:cs="Arial"/>
          <w:i/>
          <w:szCs w:val="20"/>
        </w:rPr>
        <w:t>-</w:t>
      </w:r>
      <w:r>
        <w:rPr>
          <w:rStyle w:val="msoins0"/>
          <w:rFonts w:cs="Arial"/>
          <w:i/>
          <w:szCs w:val="20"/>
        </w:rPr>
        <w:t xml:space="preserve"> 7</w:t>
      </w:r>
      <w:r>
        <w:rPr>
          <w:rFonts w:cs="Arial"/>
          <w:i/>
          <w:szCs w:val="20"/>
        </w:rPr>
        <w:t>: Type</w:t>
      </w:r>
    </w:p>
    <w:p w:rsidR="00E52032" w:rsidRDefault="008F51EC">
      <w:pPr>
        <w:keepNext/>
        <w:keepLines/>
        <w:ind w:left="1843"/>
        <w:rPr>
          <w:rFonts w:cs="Arial"/>
          <w:snapToGrid w:val="0"/>
          <w:szCs w:val="20"/>
        </w:rPr>
      </w:pPr>
      <w:r>
        <w:rPr>
          <w:rFonts w:cs="Arial"/>
          <w:snapToGrid w:val="0"/>
          <w:szCs w:val="20"/>
        </w:rPr>
        <w:t>0x0 – Folder</w:t>
      </w:r>
    </w:p>
    <w:p w:rsidR="00E52032" w:rsidRDefault="008F51EC">
      <w:pPr>
        <w:keepNext/>
        <w:keepLines/>
        <w:ind w:left="1843"/>
        <w:rPr>
          <w:rFonts w:cs="Arial"/>
          <w:snapToGrid w:val="0"/>
          <w:szCs w:val="20"/>
        </w:rPr>
      </w:pPr>
      <w:r>
        <w:rPr>
          <w:rFonts w:cs="Arial"/>
          <w:snapToGrid w:val="0"/>
          <w:szCs w:val="20"/>
        </w:rPr>
        <w:t xml:space="preserve">0x1 – </w:t>
      </w:r>
      <w:r>
        <w:rPr>
          <w:rStyle w:val="msoins0"/>
          <w:rFonts w:cs="Arial"/>
          <w:snapToGrid w:val="0"/>
          <w:szCs w:val="20"/>
        </w:rPr>
        <w:t>File</w:t>
      </w:r>
    </w:p>
    <w:p w:rsidR="00E52032" w:rsidRDefault="008F51EC">
      <w:pPr>
        <w:keepNext/>
        <w:keepLines/>
        <w:ind w:left="1843"/>
        <w:rPr>
          <w:rFonts w:cs="Arial"/>
          <w:snapToGrid w:val="0"/>
          <w:szCs w:val="20"/>
        </w:rPr>
      </w:pPr>
      <w:r>
        <w:rPr>
          <w:rFonts w:cs="Arial"/>
          <w:snapToGrid w:val="0"/>
          <w:szCs w:val="20"/>
        </w:rPr>
        <w:t xml:space="preserve">0x2 – </w:t>
      </w:r>
      <w:r>
        <w:rPr>
          <w:rStyle w:val="msoins0"/>
          <w:rFonts w:cs="Arial"/>
          <w:snapToGrid w:val="0"/>
          <w:szCs w:val="20"/>
        </w:rPr>
        <w:t>Playlist</w:t>
      </w:r>
    </w:p>
    <w:p w:rsidR="00E52032" w:rsidRDefault="008F51EC">
      <w:pPr>
        <w:keepNext/>
        <w:keepLines/>
        <w:ind w:left="1843"/>
        <w:rPr>
          <w:rFonts w:cs="Arial"/>
          <w:snapToGrid w:val="0"/>
          <w:szCs w:val="20"/>
        </w:rPr>
      </w:pPr>
      <w:r>
        <w:rPr>
          <w:rFonts w:cs="Arial"/>
          <w:snapToGrid w:val="0"/>
          <w:szCs w:val="20"/>
        </w:rPr>
        <w:t>0x3</w:t>
      </w:r>
      <w:r>
        <w:rPr>
          <w:rStyle w:val="msoins0"/>
          <w:rFonts w:cs="Arial"/>
          <w:snapToGrid w:val="0"/>
          <w:szCs w:val="20"/>
        </w:rPr>
        <w:t>-0x7</w:t>
      </w:r>
      <w:r>
        <w:rPr>
          <w:rFonts w:cs="Arial"/>
          <w:snapToGrid w:val="0"/>
          <w:szCs w:val="20"/>
        </w:rPr>
        <w:t xml:space="preserve"> – </w:t>
      </w:r>
      <w:r>
        <w:rPr>
          <w:rStyle w:val="msoins0"/>
          <w:rFonts w:cs="Arial"/>
          <w:i/>
          <w:snapToGrid w:val="0"/>
          <w:szCs w:val="20"/>
          <w:lang w:val="en-GB"/>
        </w:rPr>
        <w:t>reserved</w:t>
      </w:r>
    </w:p>
    <w:p w:rsidR="00E52032" w:rsidRDefault="008F51EC">
      <w:pPr>
        <w:keepNext/>
        <w:keepLines/>
        <w:tabs>
          <w:tab w:val="left" w:pos="709"/>
          <w:tab w:val="left" w:pos="1276"/>
          <w:tab w:val="left" w:pos="1843"/>
          <w:tab w:val="left" w:pos="2419"/>
        </w:tabs>
        <w:ind w:left="1276"/>
        <w:rPr>
          <w:color w:val="000000"/>
        </w:rPr>
      </w:pPr>
      <w:r>
        <w:rPr>
          <w:rFonts w:cs="Arial"/>
          <w:i/>
          <w:snapToGrid w:val="0"/>
          <w:color w:val="000000"/>
          <w:szCs w:val="20"/>
        </w:rPr>
        <w:t xml:space="preserve">Bit 8-23: </w:t>
      </w:r>
      <w:r>
        <w:rPr>
          <w:rStyle w:val="spelle"/>
          <w:rFonts w:cs="Arial"/>
          <w:i/>
          <w:snapToGrid w:val="0"/>
          <w:color w:val="000000"/>
          <w:szCs w:val="20"/>
        </w:rPr>
        <w:t>NbrOfItem</w:t>
      </w:r>
    </w:p>
    <w:p w:rsidR="00E52032" w:rsidRDefault="008F51EC">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0x0000 – No item</w:t>
      </w:r>
    </w:p>
    <w:p w:rsidR="00E52032" w:rsidRDefault="008F51EC">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0x0001 – Item 1</w:t>
      </w:r>
    </w:p>
    <w:p w:rsidR="00E52032" w:rsidRDefault="008F51EC">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0x0002 – Item 2</w:t>
      </w:r>
    </w:p>
    <w:p w:rsidR="00E52032" w:rsidRDefault="008F51EC">
      <w:pPr>
        <w:keepNext/>
        <w:keepLines/>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0xFFFF – Item 65535</w:t>
      </w:r>
    </w:p>
    <w:p w:rsidR="00E52032" w:rsidRDefault="008F51EC">
      <w:pPr>
        <w:keepNext/>
        <w:keepLines/>
        <w:spacing w:before="120" w:after="60"/>
        <w:ind w:left="709"/>
        <w:rPr>
          <w:rFonts w:cs="Arial"/>
          <w:b/>
          <w:szCs w:val="20"/>
          <w:lang w:val="en-GB"/>
        </w:rPr>
      </w:pPr>
      <w:r>
        <w:rPr>
          <w:rFonts w:cs="Arial"/>
          <w:b/>
          <w:szCs w:val="20"/>
          <w:lang w:val="en-GB"/>
        </w:rPr>
        <w:t xml:space="preserve">Byte </w:t>
      </w:r>
      <w:r>
        <w:rPr>
          <w:rStyle w:val="msoins0"/>
          <w:rFonts w:cs="Arial"/>
          <w:b/>
          <w:szCs w:val="20"/>
          <w:lang w:val="en-GB"/>
        </w:rPr>
        <w:t xml:space="preserve">12 </w:t>
      </w:r>
      <w:r>
        <w:rPr>
          <w:rFonts w:cs="Arial"/>
          <w:b/>
          <w:szCs w:val="20"/>
          <w:lang w:val="en-GB"/>
        </w:rPr>
        <w:t xml:space="preserve">up to </w:t>
      </w:r>
      <w:r>
        <w:rPr>
          <w:rStyle w:val="msoins0"/>
          <w:rFonts w:cs="Arial"/>
          <w:b/>
          <w:szCs w:val="20"/>
          <w:lang w:val="en-GB"/>
        </w:rPr>
        <w:t>43</w:t>
      </w:r>
      <w:r>
        <w:rPr>
          <w:rFonts w:cs="Arial"/>
          <w:b/>
          <w:szCs w:val="20"/>
          <w:lang w:val="en-GB"/>
        </w:rPr>
        <w:t>: Folder Path (depending onto Folder depth)</w:t>
      </w:r>
    </w:p>
    <w:p w:rsidR="00E52032" w:rsidRDefault="008F51EC">
      <w:pPr>
        <w:keepNext/>
        <w:keepLines/>
        <w:tabs>
          <w:tab w:val="left" w:pos="709"/>
          <w:tab w:val="left" w:pos="1276"/>
          <w:tab w:val="left" w:pos="1843"/>
          <w:tab w:val="left" w:pos="2419"/>
        </w:tabs>
        <w:ind w:left="1276"/>
        <w:rPr>
          <w:rFonts w:cs="Arial"/>
          <w:snapToGrid w:val="0"/>
          <w:szCs w:val="20"/>
          <w:lang w:val="en-GB"/>
        </w:rPr>
      </w:pPr>
      <w:proofErr w:type="gramStart"/>
      <w:r>
        <w:rPr>
          <w:rFonts w:cs="Arial"/>
          <w:snapToGrid w:val="0"/>
          <w:szCs w:val="20"/>
          <w:lang w:val="en-GB"/>
        </w:rPr>
        <w:t>Array(</w:t>
      </w:r>
      <w:proofErr w:type="gramEnd"/>
      <w:r>
        <w:rPr>
          <w:rStyle w:val="spelle"/>
          <w:rFonts w:cs="Arial"/>
          <w:snapToGrid w:val="0"/>
          <w:szCs w:val="20"/>
          <w:lang w:val="en-GB"/>
        </w:rPr>
        <w:t>ActiveFolder</w:t>
      </w:r>
      <w:r>
        <w:rPr>
          <w:rFonts w:cs="Arial"/>
          <w:snapToGrid w:val="0"/>
          <w:szCs w:val="20"/>
          <w:lang w:val="en-GB"/>
        </w:rPr>
        <w:t xml:space="preserve">, Root, … way to </w:t>
      </w:r>
      <w:r>
        <w:rPr>
          <w:rStyle w:val="spelle"/>
          <w:rFonts w:cs="Arial"/>
          <w:snapToGrid w:val="0"/>
          <w:szCs w:val="20"/>
          <w:lang w:val="en-GB"/>
        </w:rPr>
        <w:t>ActiveFolder</w:t>
      </w:r>
      <w:r>
        <w:rPr>
          <w:rFonts w:cs="Arial"/>
          <w:snapToGrid w:val="0"/>
          <w:szCs w:val="20"/>
          <w:lang w:val="en-GB"/>
        </w:rPr>
        <w:t>) of record (</w:t>
      </w:r>
      <w:r>
        <w:rPr>
          <w:rStyle w:val="spelle"/>
          <w:rFonts w:cs="Arial"/>
          <w:snapToGrid w:val="0"/>
          <w:szCs w:val="20"/>
          <w:lang w:val="en-GB"/>
        </w:rPr>
        <w:t>FolderNumber</w:t>
      </w:r>
      <w:r>
        <w:rPr>
          <w:rFonts w:cs="Arial"/>
          <w:snapToGrid w:val="0"/>
          <w:szCs w:val="20"/>
          <w:lang w:val="en-GB"/>
        </w:rPr>
        <w:t xml:space="preserve">, </w:t>
      </w:r>
      <w:r>
        <w:rPr>
          <w:rStyle w:val="spelle"/>
          <w:rFonts w:cs="Arial"/>
          <w:snapToGrid w:val="0"/>
          <w:szCs w:val="20"/>
          <w:lang w:val="en-GB"/>
        </w:rPr>
        <w:t>ItemIndex</w:t>
      </w:r>
      <w:r>
        <w:rPr>
          <w:rFonts w:cs="Arial"/>
          <w:snapToGrid w:val="0"/>
          <w:szCs w:val="20"/>
          <w:lang w:val="en-GB"/>
        </w:rPr>
        <w:t>)</w:t>
      </w:r>
    </w:p>
    <w:p w:rsidR="00E52032" w:rsidRDefault="008F51EC">
      <w:pPr>
        <w:keepNext/>
        <w:keepLines/>
        <w:tabs>
          <w:tab w:val="left" w:pos="709"/>
          <w:tab w:val="left" w:pos="1276"/>
          <w:tab w:val="left" w:pos="1843"/>
          <w:tab w:val="left" w:pos="2419"/>
        </w:tabs>
        <w:ind w:left="1276"/>
        <w:rPr>
          <w:rFonts w:cs="Arial"/>
          <w:i/>
          <w:szCs w:val="20"/>
          <w:lang w:val="da-DK"/>
        </w:rPr>
      </w:pPr>
      <w:r>
        <w:rPr>
          <w:rFonts w:cs="Arial"/>
          <w:i/>
          <w:szCs w:val="20"/>
          <w:lang w:val="da-DK"/>
        </w:rPr>
        <w:t>Bit 0-15: FolderNumber</w:t>
      </w:r>
    </w:p>
    <w:p w:rsidR="00E52032" w:rsidRDefault="008F51EC">
      <w:pPr>
        <w:keepNext/>
        <w:keepLines/>
        <w:ind w:left="1843"/>
        <w:rPr>
          <w:rFonts w:cs="Arial"/>
          <w:snapToGrid w:val="0"/>
          <w:szCs w:val="20"/>
          <w:lang w:val="da-DK"/>
        </w:rPr>
      </w:pPr>
      <w:r>
        <w:rPr>
          <w:rFonts w:cs="Arial"/>
          <w:snapToGrid w:val="0"/>
          <w:szCs w:val="20"/>
          <w:lang w:val="da-DK"/>
        </w:rPr>
        <w:t>0x0000 – Root</w:t>
      </w:r>
    </w:p>
    <w:p w:rsidR="00E52032" w:rsidRDefault="008F51EC">
      <w:pPr>
        <w:keepNext/>
        <w:keepLines/>
        <w:ind w:left="1843"/>
        <w:rPr>
          <w:rFonts w:cs="Arial"/>
          <w:snapToGrid w:val="0"/>
          <w:szCs w:val="20"/>
          <w:lang w:val="da-DK"/>
        </w:rPr>
      </w:pPr>
      <w:r>
        <w:rPr>
          <w:rFonts w:cs="Arial"/>
          <w:snapToGrid w:val="0"/>
          <w:szCs w:val="20"/>
          <w:lang w:val="da-DK"/>
        </w:rPr>
        <w:t>0x0001 – Folder number 1</w:t>
      </w:r>
    </w:p>
    <w:p w:rsidR="00E52032" w:rsidRDefault="008F51EC">
      <w:pPr>
        <w:keepNext/>
        <w:keepLines/>
        <w:ind w:left="1843"/>
        <w:rPr>
          <w:rFonts w:cs="Arial"/>
          <w:snapToGrid w:val="0"/>
          <w:szCs w:val="20"/>
          <w:lang w:val="da-DK"/>
        </w:rPr>
      </w:pPr>
      <w:r>
        <w:rPr>
          <w:rFonts w:cs="Arial"/>
          <w:snapToGrid w:val="0"/>
          <w:szCs w:val="20"/>
          <w:lang w:val="da-DK"/>
        </w:rPr>
        <w:t>0x0002 – Folder number 2</w:t>
      </w:r>
    </w:p>
    <w:p w:rsidR="00E52032" w:rsidRDefault="008F51EC">
      <w:pPr>
        <w:keepNext/>
        <w:keepLines/>
        <w:ind w:left="1843"/>
        <w:rPr>
          <w:rFonts w:cs="Arial"/>
          <w:snapToGrid w:val="0"/>
          <w:szCs w:val="20"/>
          <w:lang w:val="da-DK"/>
        </w:rPr>
      </w:pPr>
      <w:r>
        <w:rPr>
          <w:rFonts w:cs="Arial"/>
          <w:snapToGrid w:val="0"/>
          <w:szCs w:val="20"/>
          <w:lang w:val="da-DK"/>
        </w:rPr>
        <w:t>…</w:t>
      </w:r>
    </w:p>
    <w:p w:rsidR="00E52032" w:rsidRDefault="008F51EC">
      <w:pPr>
        <w:keepNext/>
        <w:keepLines/>
        <w:ind w:left="1843"/>
        <w:rPr>
          <w:rFonts w:cs="Arial"/>
          <w:snapToGrid w:val="0"/>
          <w:szCs w:val="20"/>
          <w:lang w:val="da-DK"/>
        </w:rPr>
      </w:pPr>
      <w:r>
        <w:rPr>
          <w:rFonts w:cs="Arial"/>
          <w:snapToGrid w:val="0"/>
          <w:szCs w:val="20"/>
          <w:lang w:val="da-DK"/>
        </w:rPr>
        <w:t>0xFFFF – Folder number 65535</w:t>
      </w:r>
    </w:p>
    <w:p w:rsidR="00E52032" w:rsidRDefault="008F51EC">
      <w:pPr>
        <w:keepNext/>
        <w:keepLines/>
        <w:tabs>
          <w:tab w:val="left" w:pos="709"/>
          <w:tab w:val="left" w:pos="1276"/>
          <w:tab w:val="left" w:pos="1843"/>
          <w:tab w:val="left" w:pos="2419"/>
        </w:tabs>
        <w:ind w:left="1276"/>
        <w:rPr>
          <w:rFonts w:cs="Arial"/>
          <w:i/>
          <w:szCs w:val="20"/>
        </w:rPr>
      </w:pPr>
      <w:r>
        <w:rPr>
          <w:rFonts w:cs="Arial"/>
          <w:i/>
          <w:szCs w:val="20"/>
        </w:rPr>
        <w:t xml:space="preserve">Bit 16-31: </w:t>
      </w:r>
      <w:r>
        <w:rPr>
          <w:rStyle w:val="spelle"/>
          <w:rFonts w:cs="Arial"/>
          <w:i/>
          <w:szCs w:val="20"/>
        </w:rPr>
        <w:t>ItemIndex</w:t>
      </w:r>
    </w:p>
    <w:p w:rsidR="00E52032" w:rsidRDefault="008F51EC">
      <w:pPr>
        <w:keepNext/>
        <w:keepLines/>
        <w:ind w:left="1843"/>
        <w:rPr>
          <w:rFonts w:cs="Arial"/>
          <w:snapToGrid w:val="0"/>
          <w:szCs w:val="20"/>
        </w:rPr>
      </w:pPr>
      <w:r>
        <w:rPr>
          <w:rFonts w:cs="Arial"/>
          <w:snapToGrid w:val="0"/>
          <w:szCs w:val="20"/>
        </w:rPr>
        <w:t>0x0000 – Item position 0 in folder</w:t>
      </w:r>
    </w:p>
    <w:p w:rsidR="00E52032" w:rsidRDefault="008F51EC">
      <w:pPr>
        <w:keepNext/>
        <w:keepLines/>
        <w:ind w:left="1843"/>
        <w:rPr>
          <w:rFonts w:cs="Arial"/>
          <w:snapToGrid w:val="0"/>
          <w:szCs w:val="20"/>
        </w:rPr>
      </w:pPr>
      <w:r>
        <w:rPr>
          <w:rFonts w:cs="Arial"/>
          <w:snapToGrid w:val="0"/>
          <w:szCs w:val="20"/>
        </w:rPr>
        <w:t>0x0001 – Item position 1 in folder</w:t>
      </w:r>
    </w:p>
    <w:p w:rsidR="00E52032" w:rsidRDefault="008F51EC">
      <w:pPr>
        <w:keepNext/>
        <w:keepLines/>
        <w:ind w:left="1843"/>
        <w:rPr>
          <w:rFonts w:cs="Arial"/>
          <w:snapToGrid w:val="0"/>
          <w:szCs w:val="20"/>
        </w:rPr>
      </w:pPr>
      <w:r>
        <w:rPr>
          <w:rFonts w:cs="Arial"/>
          <w:snapToGrid w:val="0"/>
          <w:szCs w:val="20"/>
        </w:rPr>
        <w:t>0x0002 – Item position 2 in folder</w:t>
      </w:r>
    </w:p>
    <w:p w:rsidR="00E52032" w:rsidRDefault="008F51EC">
      <w:pPr>
        <w:keepNext/>
        <w:keepLines/>
        <w:ind w:left="1843"/>
        <w:rPr>
          <w:rFonts w:cs="Arial"/>
          <w:snapToGrid w:val="0"/>
          <w:szCs w:val="20"/>
        </w:rPr>
      </w:pPr>
      <w:r>
        <w:rPr>
          <w:rFonts w:cs="Arial"/>
          <w:snapToGrid w:val="0"/>
          <w:szCs w:val="20"/>
        </w:rPr>
        <w:t>…</w:t>
      </w:r>
    </w:p>
    <w:p w:rsidR="00E52032" w:rsidRDefault="008F51EC">
      <w:pPr>
        <w:keepNext/>
        <w:keepLines/>
        <w:ind w:left="1843"/>
        <w:rPr>
          <w:rFonts w:cs="Arial"/>
          <w:snapToGrid w:val="0"/>
          <w:szCs w:val="20"/>
        </w:rPr>
      </w:pPr>
      <w:r>
        <w:rPr>
          <w:rFonts w:cs="Arial"/>
          <w:snapToGrid w:val="0"/>
          <w:szCs w:val="20"/>
        </w:rPr>
        <w:t>0xFFFF – Item position 65535 in folder</w:t>
      </w:r>
    </w:p>
    <w:p w:rsidR="00E52032" w:rsidRDefault="00E52032"/>
    <w:p w:rsidR="00C02773" w:rsidRDefault="008F51EC" w:rsidP="00113E44">
      <w:pPr>
        <w:pStyle w:val="Heading4"/>
      </w:pPr>
      <w:r w:rsidRPr="00B9479B">
        <w:t>TP-LOG-TPL-REQ-023144/A-SID-5F-GetTUPresetInfo_Rsp (TcSE ROIN-146501-5)</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1116/606 (Coding Table I / Coding Table II) byte</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zCs w:val="20"/>
          <w:lang w:val="en-GB"/>
        </w:rPr>
      </w:pPr>
      <w:r>
        <w:rPr>
          <w:rFonts w:cs="Arial"/>
          <w:snapToGrid w:val="0"/>
          <w:szCs w:val="20"/>
          <w:lang w:val="en-GB"/>
        </w:rPr>
        <w:t xml:space="preserve">0x5F: </w:t>
      </w:r>
      <w:r>
        <w:rPr>
          <w:rStyle w:val="spelle"/>
          <w:rFonts w:cs="Arial"/>
          <w:szCs w:val="20"/>
          <w:lang w:val="en-GB"/>
        </w:rPr>
        <w:t>GetTUPresetInfo_Rsp</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Next/>
        <w:keepLines/>
        <w:tabs>
          <w:tab w:val="left" w:pos="3544"/>
        </w:tabs>
        <w:ind w:left="1276"/>
        <w:rPr>
          <w:rFonts w:cs="Arial"/>
          <w:snapToGrid w:val="0"/>
          <w:szCs w:val="20"/>
        </w:rPr>
      </w:pPr>
      <w:r>
        <w:rPr>
          <w:rFonts w:cs="Arial"/>
          <w:snapToGrid w:val="0"/>
          <w:szCs w:val="20"/>
        </w:rPr>
        <w:t>0x01: Radio_Service1</w:t>
      </w:r>
      <w:r>
        <w:rPr>
          <w:rFonts w:cs="Arial"/>
          <w:snapToGrid w:val="0"/>
          <w:szCs w:val="20"/>
        </w:rPr>
        <w:tab/>
        <w:t>–</w:t>
      </w:r>
      <w:r>
        <w:rPr>
          <w:rFonts w:cs="Arial"/>
          <w:snapToGrid w:val="0"/>
          <w:szCs w:val="20"/>
        </w:rPr>
        <w:tab/>
      </w:r>
      <w:r>
        <w:rPr>
          <w:rStyle w:val="spelle"/>
          <w:rFonts w:cs="Arial"/>
          <w:snapToGrid w:val="0"/>
          <w:szCs w:val="20"/>
        </w:rPr>
        <w:t>AmFm</w:t>
      </w:r>
      <w:r>
        <w:rPr>
          <w:rFonts w:cs="Arial"/>
          <w:snapToGrid w:val="0"/>
          <w:szCs w:val="20"/>
        </w:rPr>
        <w:t xml:space="preserve"> Radio General</w:t>
      </w:r>
    </w:p>
    <w:p w:rsidR="00E52032" w:rsidRDefault="008F51EC">
      <w:pPr>
        <w:keepNext/>
        <w:keepLines/>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E52032" w:rsidRDefault="008F51EC">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t>DAB</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ins w:id="40" w:author="Nicholas Colella" w:date="2009-02-17T13:51:00Z">
        <w:r>
          <w:rPr>
            <w:rStyle w:val="msoins0"/>
          </w:rPr>
          <w:t xml:space="preserve"> - </w:t>
        </w:r>
        <w:r>
          <w:rPr>
            <w:rStyle w:val="msoins0"/>
            <w:rFonts w:cs="Arial"/>
            <w:szCs w:val="20"/>
          </w:rPr>
          <w:t>RDS Latin shall be used.</w:t>
        </w:r>
      </w:ins>
    </w:p>
    <w:p w:rsidR="00E52032" w:rsidRDefault="008F51EC">
      <w:pPr>
        <w:tabs>
          <w:tab w:val="left" w:pos="709"/>
          <w:tab w:val="left" w:pos="1276"/>
          <w:tab w:val="left" w:pos="1843"/>
          <w:tab w:val="left" w:pos="2419"/>
        </w:tabs>
        <w:spacing w:before="120" w:after="60"/>
        <w:ind w:left="709"/>
        <w:rPr>
          <w:rFonts w:cs="Arial"/>
          <w:b/>
          <w:szCs w:val="20"/>
          <w:lang w:val="en-GB"/>
        </w:rPr>
      </w:pPr>
      <w:r>
        <w:rPr>
          <w:rFonts w:cs="Arial"/>
          <w:b/>
          <w:szCs w:val="20"/>
          <w:lang w:val="en-GB"/>
        </w:rPr>
        <w:t>Byte 4-5: Header info</w:t>
      </w:r>
    </w:p>
    <w:p w:rsidR="00E52032" w:rsidRDefault="008F51EC">
      <w:pPr>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0-7: </w:t>
      </w:r>
      <w:r>
        <w:rPr>
          <w:rStyle w:val="spelle"/>
          <w:rFonts w:cs="Arial"/>
          <w:i/>
          <w:szCs w:val="20"/>
          <w:lang w:val="en-GB"/>
        </w:rPr>
        <w:t>ListSize</w:t>
      </w:r>
    </w:p>
    <w:p w:rsidR="00E52032" w:rsidRDefault="008F51EC">
      <w:pPr>
        <w:ind w:left="1843"/>
        <w:rPr>
          <w:rFonts w:cs="Arial"/>
          <w:snapToGrid w:val="0"/>
          <w:szCs w:val="20"/>
        </w:rPr>
      </w:pPr>
      <w:r>
        <w:rPr>
          <w:rFonts w:cs="Arial"/>
          <w:snapToGrid w:val="0"/>
          <w:szCs w:val="20"/>
        </w:rPr>
        <w:t>0x00 – Invalid</w:t>
      </w:r>
    </w:p>
    <w:p w:rsidR="00E52032" w:rsidRDefault="008F51EC">
      <w:pPr>
        <w:ind w:left="1843"/>
        <w:rPr>
          <w:rFonts w:cs="Arial"/>
          <w:snapToGrid w:val="0"/>
          <w:szCs w:val="20"/>
          <w:lang w:val="pt-BR"/>
        </w:rPr>
      </w:pPr>
      <w:r>
        <w:rPr>
          <w:rFonts w:cs="Arial"/>
          <w:snapToGrid w:val="0"/>
          <w:szCs w:val="20"/>
          <w:lang w:val="pt-BR"/>
        </w:rPr>
        <w:lastRenderedPageBreak/>
        <w:t>0x01 – List Size 1</w:t>
      </w:r>
      <w:r>
        <w:rPr>
          <w:rFonts w:cs="Arial"/>
          <w:snapToGrid w:val="0"/>
          <w:szCs w:val="20"/>
          <w:lang w:val="pt-BR"/>
        </w:rPr>
        <w:br/>
        <w:t>0x02 – List Size 2</w:t>
      </w:r>
      <w:r>
        <w:rPr>
          <w:rFonts w:cs="Arial"/>
          <w:snapToGrid w:val="0"/>
          <w:szCs w:val="20"/>
          <w:lang w:val="pt-BR"/>
        </w:rPr>
        <w:br/>
        <w:t>…</w:t>
      </w:r>
    </w:p>
    <w:p w:rsidR="00E52032" w:rsidRDefault="008F51EC">
      <w:pPr>
        <w:ind w:left="1843"/>
        <w:rPr>
          <w:rFonts w:cs="Arial"/>
          <w:snapToGrid w:val="0"/>
          <w:szCs w:val="20"/>
          <w:lang w:val="pt-BR"/>
        </w:rPr>
      </w:pPr>
      <w:r>
        <w:rPr>
          <w:rFonts w:cs="Arial"/>
          <w:snapToGrid w:val="0"/>
          <w:szCs w:val="20"/>
          <w:lang w:val="pt-BR"/>
        </w:rPr>
        <w:t>0x1E – List Size 30</w:t>
      </w:r>
    </w:p>
    <w:p w:rsidR="00E52032" w:rsidRDefault="008F51EC">
      <w:pPr>
        <w:ind w:left="1843"/>
        <w:rPr>
          <w:rFonts w:cs="Arial"/>
          <w:snapToGrid w:val="0"/>
          <w:szCs w:val="20"/>
        </w:rPr>
      </w:pPr>
      <w:r>
        <w:rPr>
          <w:rFonts w:cs="Arial"/>
          <w:snapToGrid w:val="0"/>
          <w:szCs w:val="20"/>
        </w:rPr>
        <w:t>0xFF – No entry</w:t>
      </w:r>
    </w:p>
    <w:p w:rsidR="00E52032" w:rsidRDefault="00E52032">
      <w:pPr>
        <w:ind w:left="1843"/>
        <w:rPr>
          <w:rFonts w:cs="Arial"/>
          <w:snapToGrid w:val="0"/>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Pr>
          <w:rFonts w:cs="Arial"/>
          <w:i/>
          <w:snapToGrid w:val="0"/>
          <w:szCs w:val="20"/>
          <w:lang w:val="en-GB"/>
        </w:rPr>
      </w:pPr>
      <w:r>
        <w:rPr>
          <w:rFonts w:cs="Arial"/>
          <w:i/>
          <w:snapToGrid w:val="0"/>
          <w:szCs w:val="20"/>
          <w:lang w:val="en-GB"/>
        </w:rPr>
        <w:t xml:space="preserve">NOTE: </w:t>
      </w:r>
      <w:r>
        <w:rPr>
          <w:rStyle w:val="spelle"/>
          <w:rFonts w:cs="Arial"/>
          <w:i/>
          <w:snapToGrid w:val="0"/>
          <w:szCs w:val="20"/>
          <w:lang w:val="en-GB"/>
        </w:rPr>
        <w:t>ListSize</w:t>
      </w:r>
      <w:r>
        <w:rPr>
          <w:rFonts w:cs="Arial"/>
          <w:i/>
          <w:snapToGrid w:val="0"/>
          <w:szCs w:val="20"/>
          <w:lang w:val="en-GB"/>
        </w:rPr>
        <w:t xml:space="preserve"> maximum is currently limited to 30 items.</w:t>
      </w:r>
    </w:p>
    <w:p w:rsidR="00E52032" w:rsidRDefault="008F51EC">
      <w:pPr>
        <w:numPr>
          <w:ins w:id="41" w:author="Nicholas Colella" w:date="2009-02-17T13:48:00Z"/>
        </w:numPr>
        <w:tabs>
          <w:tab w:val="left" w:pos="709"/>
          <w:tab w:val="left" w:pos="1276"/>
          <w:tab w:val="left" w:pos="1843"/>
          <w:tab w:val="left" w:pos="2419"/>
        </w:tabs>
        <w:spacing w:before="120" w:after="60"/>
        <w:ind w:left="709"/>
        <w:rPr>
          <w:ins w:id="42" w:author="Nicholas Colella" w:date="2009-02-17T13:48:00Z"/>
          <w:rStyle w:val="msoins0"/>
        </w:rPr>
      </w:pPr>
      <w:ins w:id="43" w:author="Nicholas Colella" w:date="2009-02-17T13:48:00Z">
        <w:r>
          <w:rPr>
            <w:rStyle w:val="msoins0"/>
            <w:rFonts w:cs="Arial"/>
            <w:i/>
            <w:snapToGrid w:val="0"/>
            <w:szCs w:val="20"/>
            <w:lang w:val="en-GB"/>
          </w:rPr>
          <w:tab/>
          <w:t>Bit 8-11: reserved</w:t>
        </w:r>
      </w:ins>
    </w:p>
    <w:p w:rsidR="00E52032" w:rsidRDefault="008F51EC">
      <w:pPr>
        <w:tabs>
          <w:tab w:val="left" w:pos="709"/>
          <w:tab w:val="left" w:pos="1276"/>
          <w:tab w:val="left" w:pos="1843"/>
          <w:tab w:val="left" w:pos="2419"/>
        </w:tabs>
        <w:spacing w:before="120" w:after="60"/>
        <w:ind w:left="1276"/>
      </w:pPr>
      <w:r>
        <w:rPr>
          <w:rFonts w:cs="Arial"/>
          <w:i/>
          <w:snapToGrid w:val="0"/>
          <w:szCs w:val="20"/>
          <w:lang w:val="en-GB"/>
        </w:rPr>
        <w:t xml:space="preserve">Bit </w:t>
      </w:r>
      <w:del w:id="44" w:author="Nicholas Colella" w:date="2009-02-17T13:48:00Z">
        <w:r>
          <w:rPr>
            <w:rStyle w:val="msodel0"/>
            <w:rFonts w:cs="Arial"/>
            <w:i/>
            <w:snapToGrid w:val="0"/>
            <w:szCs w:val="20"/>
            <w:lang w:val="en-GB"/>
          </w:rPr>
          <w:delText>8</w:delText>
        </w:r>
      </w:del>
      <w:ins w:id="45" w:author="Nicholas Colella" w:date="2009-02-17T13:48:00Z">
        <w:r>
          <w:rPr>
            <w:rStyle w:val="msoins0"/>
            <w:rFonts w:cs="Arial"/>
            <w:i/>
            <w:snapToGrid w:val="0"/>
            <w:szCs w:val="20"/>
            <w:lang w:val="en-GB"/>
          </w:rPr>
          <w:t>12</w:t>
        </w:r>
      </w:ins>
      <w:r>
        <w:rPr>
          <w:rFonts w:cs="Arial"/>
          <w:i/>
          <w:snapToGrid w:val="0"/>
          <w:szCs w:val="20"/>
          <w:lang w:val="en-GB"/>
        </w:rPr>
        <w:t>-</w:t>
      </w:r>
      <w:del w:id="46" w:author="Nicholas Colella" w:date="2009-02-17T13:48:00Z">
        <w:r>
          <w:rPr>
            <w:rStyle w:val="msodel0"/>
            <w:rFonts w:cs="Arial"/>
            <w:i/>
            <w:snapToGrid w:val="0"/>
            <w:szCs w:val="20"/>
            <w:lang w:val="en-GB"/>
          </w:rPr>
          <w:delText>11</w:delText>
        </w:r>
      </w:del>
      <w:ins w:id="47" w:author="Nicholas Colella" w:date="2009-02-17T13:48:00Z">
        <w:r>
          <w:rPr>
            <w:rStyle w:val="msoins0"/>
            <w:rFonts w:cs="Arial"/>
            <w:i/>
            <w:snapToGrid w:val="0"/>
            <w:szCs w:val="20"/>
            <w:lang w:val="en-GB"/>
          </w:rPr>
          <w:t>15</w:t>
        </w:r>
      </w:ins>
      <w:r>
        <w:rPr>
          <w:rFonts w:cs="Arial"/>
          <w:i/>
          <w:snapToGrid w:val="0"/>
          <w:szCs w:val="20"/>
          <w:lang w:val="en-GB"/>
        </w:rPr>
        <w:t>: Preset bank</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0x00 – Not Valid</w:t>
      </w:r>
    </w:p>
    <w:p w:rsidR="00E52032" w:rsidRDefault="008F51EC">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0x01 – Preset Bank I</w:t>
      </w:r>
      <w:r>
        <w:rPr>
          <w:rFonts w:cs="Arial"/>
          <w:snapToGrid w:val="0"/>
          <w:color w:val="000000"/>
          <w:szCs w:val="20"/>
          <w:lang w:val="sv-SE"/>
        </w:rPr>
        <w:tab/>
        <w:t>–</w:t>
      </w:r>
      <w:r>
        <w:rPr>
          <w:rFonts w:cs="Arial"/>
          <w:snapToGrid w:val="0"/>
          <w:color w:val="000000"/>
          <w:szCs w:val="20"/>
          <w:lang w:val="sv-SE"/>
        </w:rPr>
        <w:tab/>
        <w:t>FM1</w:t>
      </w:r>
    </w:p>
    <w:p w:rsidR="00E52032" w:rsidRDefault="008F51EC">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0x02 – Preset Bank II</w:t>
      </w:r>
      <w:r>
        <w:rPr>
          <w:rFonts w:cs="Arial"/>
          <w:snapToGrid w:val="0"/>
          <w:color w:val="000000"/>
          <w:szCs w:val="20"/>
          <w:lang w:val="sv-SE"/>
        </w:rPr>
        <w:tab/>
        <w:t>–</w:t>
      </w:r>
      <w:r>
        <w:rPr>
          <w:rFonts w:cs="Arial"/>
          <w:snapToGrid w:val="0"/>
          <w:color w:val="000000"/>
          <w:szCs w:val="20"/>
          <w:lang w:val="sv-SE"/>
        </w:rPr>
        <w:tab/>
        <w:t>FM2</w:t>
      </w:r>
    </w:p>
    <w:p w:rsidR="00E52032" w:rsidRDefault="008F51EC">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0x03 – Preset Bank III</w:t>
      </w:r>
      <w:r>
        <w:rPr>
          <w:rFonts w:cs="Arial"/>
          <w:snapToGrid w:val="0"/>
          <w:color w:val="000000"/>
          <w:szCs w:val="20"/>
          <w:lang w:val="sv-SE"/>
        </w:rPr>
        <w:tab/>
        <w:t>–</w:t>
      </w:r>
      <w:r>
        <w:rPr>
          <w:rFonts w:cs="Arial"/>
          <w:snapToGrid w:val="0"/>
          <w:color w:val="000000"/>
          <w:szCs w:val="20"/>
          <w:lang w:val="sv-SE"/>
        </w:rPr>
        <w:tab/>
        <w:t>FM3</w:t>
      </w:r>
    </w:p>
    <w:p w:rsidR="00E52032" w:rsidRDefault="008F51EC">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0x04 – Preset Bank IV</w:t>
      </w:r>
      <w:r>
        <w:rPr>
          <w:rFonts w:cs="Arial"/>
          <w:snapToGrid w:val="0"/>
          <w:color w:val="000000"/>
          <w:szCs w:val="20"/>
          <w:lang w:val="sv-SE"/>
        </w:rPr>
        <w:tab/>
        <w:t>–</w:t>
      </w:r>
      <w:r>
        <w:rPr>
          <w:rFonts w:cs="Arial"/>
          <w:snapToGrid w:val="0"/>
          <w:color w:val="000000"/>
          <w:szCs w:val="20"/>
          <w:lang w:val="sv-SE"/>
        </w:rPr>
        <w:tab/>
        <w:t>FM AST</w:t>
      </w:r>
    </w:p>
    <w:p w:rsidR="00E52032" w:rsidRDefault="008F51EC">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0x05 – Preset Bank V</w:t>
      </w:r>
      <w:r>
        <w:rPr>
          <w:rFonts w:cs="Arial"/>
          <w:snapToGrid w:val="0"/>
          <w:color w:val="000000"/>
          <w:szCs w:val="20"/>
          <w:lang w:val="sv-SE"/>
        </w:rPr>
        <w:tab/>
        <w:t>–</w:t>
      </w:r>
      <w:r>
        <w:rPr>
          <w:rFonts w:cs="Arial"/>
          <w:snapToGrid w:val="0"/>
          <w:color w:val="000000"/>
          <w:szCs w:val="20"/>
          <w:lang w:val="sv-SE"/>
        </w:rPr>
        <w:tab/>
        <w:t>AM</w:t>
      </w:r>
    </w:p>
    <w:p w:rsidR="00E52032" w:rsidRDefault="008F51EC">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0x06 – Preset Bank VI</w:t>
      </w:r>
      <w:r>
        <w:rPr>
          <w:rFonts w:cs="Arial"/>
          <w:snapToGrid w:val="0"/>
          <w:color w:val="000000"/>
          <w:szCs w:val="20"/>
          <w:lang w:val="sv-SE"/>
        </w:rPr>
        <w:tab/>
        <w:t>–</w:t>
      </w:r>
      <w:r>
        <w:rPr>
          <w:rFonts w:cs="Arial"/>
          <w:snapToGrid w:val="0"/>
          <w:color w:val="000000"/>
          <w:szCs w:val="20"/>
          <w:lang w:val="sv-SE"/>
        </w:rPr>
        <w:tab/>
        <w:t>AM AST</w:t>
      </w:r>
    </w:p>
    <w:p w:rsidR="00E52032" w:rsidRDefault="008F51EC">
      <w:pPr>
        <w:tabs>
          <w:tab w:val="left" w:pos="709"/>
          <w:tab w:val="left" w:pos="1276"/>
          <w:tab w:val="left" w:pos="1843"/>
          <w:tab w:val="left" w:pos="2419"/>
        </w:tabs>
        <w:ind w:left="1843"/>
        <w:rPr>
          <w:rFonts w:cs="Arial"/>
          <w:strike/>
          <w:snapToGrid w:val="0"/>
          <w:color w:val="FF0000"/>
          <w:szCs w:val="20"/>
          <w:lang w:val="en-GB"/>
        </w:rPr>
      </w:pPr>
      <w:r>
        <w:rPr>
          <w:rFonts w:cs="Arial"/>
          <w:strike/>
          <w:snapToGrid w:val="0"/>
          <w:color w:val="FF0000"/>
          <w:szCs w:val="20"/>
          <w:lang w:val="en-GB"/>
        </w:rPr>
        <w:t xml:space="preserve">0x07 – Reserved     </w:t>
      </w:r>
      <w:r>
        <w:rPr>
          <w:rFonts w:cs="Arial"/>
          <w:strike/>
          <w:snapToGrid w:val="0"/>
          <w:color w:val="FF0000"/>
          <w:szCs w:val="20"/>
          <w:lang w:val="en-GB"/>
        </w:rPr>
        <w:tab/>
        <w:t>–</w:t>
      </w:r>
      <w:r>
        <w:rPr>
          <w:rFonts w:cs="Arial"/>
          <w:strike/>
          <w:snapToGrid w:val="0"/>
          <w:color w:val="FF0000"/>
          <w:szCs w:val="20"/>
          <w:lang w:val="en-GB"/>
        </w:rPr>
        <w:tab/>
        <w:t>Reserved</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0x07 – Preset Bank XII</w:t>
      </w:r>
      <w:r>
        <w:rPr>
          <w:rFonts w:cs="Arial"/>
          <w:snapToGrid w:val="0"/>
          <w:szCs w:val="20"/>
          <w:lang w:val="en-GB"/>
        </w:rPr>
        <w:tab/>
        <w:t>–</w:t>
      </w:r>
      <w:r>
        <w:rPr>
          <w:rFonts w:cs="Arial"/>
          <w:snapToGrid w:val="0"/>
          <w:szCs w:val="20"/>
          <w:lang w:val="en-GB"/>
        </w:rPr>
        <w:tab/>
        <w:t>DAB3</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0x08 – Preset Bank VII</w:t>
      </w:r>
      <w:r>
        <w:rPr>
          <w:rFonts w:cs="Arial"/>
          <w:snapToGrid w:val="0"/>
          <w:szCs w:val="20"/>
          <w:lang w:val="en-GB"/>
        </w:rPr>
        <w:tab/>
        <w:t>–</w:t>
      </w:r>
      <w:r>
        <w:rPr>
          <w:rFonts w:cs="Arial"/>
          <w:snapToGrid w:val="0"/>
          <w:szCs w:val="20"/>
          <w:lang w:val="en-GB"/>
        </w:rPr>
        <w:tab/>
        <w:t>DAB1</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0x09 – Preset Bank VIII</w:t>
      </w:r>
      <w:r>
        <w:rPr>
          <w:rFonts w:cs="Arial"/>
          <w:snapToGrid w:val="0"/>
          <w:szCs w:val="20"/>
          <w:lang w:val="en-GB"/>
        </w:rPr>
        <w:tab/>
        <w:t>–</w:t>
      </w:r>
      <w:r>
        <w:rPr>
          <w:rFonts w:cs="Arial"/>
          <w:snapToGrid w:val="0"/>
          <w:szCs w:val="20"/>
          <w:lang w:val="en-GB"/>
        </w:rPr>
        <w:tab/>
        <w:t>DAB2</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0x0A – Preset Bank IX</w:t>
      </w:r>
      <w:r>
        <w:rPr>
          <w:rFonts w:cs="Arial"/>
          <w:snapToGrid w:val="0"/>
          <w:szCs w:val="20"/>
          <w:lang w:val="en-GB"/>
        </w:rPr>
        <w:tab/>
        <w:t>–</w:t>
      </w:r>
      <w:r>
        <w:rPr>
          <w:rFonts w:cs="Arial"/>
          <w:snapToGrid w:val="0"/>
          <w:szCs w:val="20"/>
          <w:lang w:val="en-GB"/>
        </w:rPr>
        <w:tab/>
        <w:t>SAT1</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0x0B – Preset Bank X</w:t>
      </w:r>
      <w:r>
        <w:rPr>
          <w:rFonts w:cs="Arial"/>
          <w:snapToGrid w:val="0"/>
          <w:szCs w:val="20"/>
          <w:lang w:val="en-GB"/>
        </w:rPr>
        <w:tab/>
        <w:t>–</w:t>
      </w:r>
      <w:r>
        <w:rPr>
          <w:rFonts w:cs="Arial"/>
          <w:snapToGrid w:val="0"/>
          <w:szCs w:val="20"/>
          <w:lang w:val="en-GB"/>
        </w:rPr>
        <w:tab/>
        <w:t>SAT2</w:t>
      </w:r>
    </w:p>
    <w:p w:rsidR="00E52032" w:rsidRDefault="008F51EC">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0x0C – Preset Bank XI</w:t>
      </w:r>
      <w:r>
        <w:rPr>
          <w:rFonts w:cs="Arial"/>
          <w:snapToGrid w:val="0"/>
          <w:szCs w:val="20"/>
          <w:lang w:val="en-GB"/>
        </w:rPr>
        <w:tab/>
        <w:t>–</w:t>
      </w:r>
      <w:r>
        <w:rPr>
          <w:rFonts w:cs="Arial"/>
          <w:snapToGrid w:val="0"/>
          <w:szCs w:val="20"/>
          <w:lang w:val="en-GB"/>
        </w:rPr>
        <w:tab/>
        <w:t>SAT3</w:t>
      </w:r>
    </w:p>
    <w:p w:rsidR="00E52032" w:rsidRDefault="008F51EC">
      <w:pPr>
        <w:tabs>
          <w:tab w:val="left" w:pos="709"/>
          <w:tab w:val="left" w:pos="1276"/>
          <w:tab w:val="left" w:pos="1843"/>
          <w:tab w:val="left" w:pos="2419"/>
        </w:tabs>
        <w:spacing w:before="120" w:after="60"/>
        <w:ind w:left="709"/>
        <w:rPr>
          <w:del w:id="48" w:author="Nicholas Colella" w:date="2009-02-17T13:48:00Z"/>
          <w:rStyle w:val="msodel0"/>
          <w:i/>
        </w:rPr>
      </w:pPr>
      <w:del w:id="49" w:author="Nicholas Colella" w:date="2009-02-17T13:48:00Z">
        <w:r>
          <w:rPr>
            <w:rStyle w:val="msodel0"/>
            <w:rFonts w:cs="Arial"/>
            <w:i/>
            <w:snapToGrid w:val="0"/>
            <w:szCs w:val="20"/>
            <w:lang w:val="en-GB"/>
          </w:rPr>
          <w:tab/>
          <w:delText>Bit 12-15: reserved</w:delText>
        </w:r>
      </w:del>
    </w:p>
    <w:p w:rsidR="00E52032" w:rsidRDefault="00E52032">
      <w:pPr>
        <w:tabs>
          <w:tab w:val="left" w:pos="709"/>
          <w:tab w:val="left" w:pos="1276"/>
          <w:tab w:val="left" w:pos="1843"/>
          <w:tab w:val="left" w:pos="2419"/>
        </w:tabs>
        <w:spacing w:before="120" w:after="60"/>
        <w:ind w:left="709"/>
      </w:pPr>
    </w:p>
    <w:p w:rsidR="00E52032" w:rsidRDefault="008F51EC">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6 up to 1115/605 </w:t>
      </w:r>
      <w:r>
        <w:rPr>
          <w:rFonts w:cs="Arial"/>
          <w:b/>
          <w:snapToGrid w:val="0"/>
          <w:szCs w:val="20"/>
          <w:lang w:val="en-GB"/>
        </w:rPr>
        <w:t>(Coding Table I / Coding Table II)</w:t>
      </w:r>
      <w:r>
        <w:rPr>
          <w:rFonts w:cs="Arial"/>
          <w:b/>
          <w:szCs w:val="20"/>
          <w:lang w:val="en-GB"/>
        </w:rPr>
        <w:t>: Preset Info</w:t>
      </w:r>
    </w:p>
    <w:p w:rsidR="00E52032" w:rsidRDefault="008F51EC">
      <w:pPr>
        <w:pBdr>
          <w:top w:val="single" w:sz="4" w:space="1" w:color="auto"/>
          <w:left w:val="single" w:sz="4" w:space="4" w:color="auto"/>
          <w:bottom w:val="single" w:sz="4" w:space="1" w:color="auto"/>
          <w:right w:val="single" w:sz="4" w:space="4" w:color="auto"/>
        </w:pBdr>
        <w:ind w:left="1276"/>
        <w:rPr>
          <w:rFonts w:cs="Arial"/>
          <w:szCs w:val="20"/>
        </w:rPr>
      </w:pPr>
      <w:r>
        <w:rPr>
          <w:rFonts w:cs="Arial"/>
          <w:i/>
          <w:snapToGrid w:val="0"/>
          <w:szCs w:val="20"/>
          <w:lang w:val="en-GB"/>
        </w:rPr>
        <w:t>NOTE: Transfer starts at Preset number sent in the request</w:t>
      </w:r>
      <w:r>
        <w:rPr>
          <w:rFonts w:cs="Arial"/>
          <w:i/>
          <w:snapToGrid w:val="0"/>
          <w:szCs w:val="20"/>
          <w:lang w:val="en-GB"/>
        </w:rPr>
        <w:br/>
      </w:r>
      <w:r>
        <w:rPr>
          <w:rFonts w:cs="Arial"/>
          <w:b/>
          <w:i/>
          <w:snapToGrid w:val="0"/>
          <w:szCs w:val="20"/>
          <w:lang w:val="en-GB"/>
        </w:rPr>
        <w:t>N</w:t>
      </w:r>
      <w:r>
        <w:rPr>
          <w:rFonts w:cs="Arial"/>
          <w:i/>
          <w:snapToGrid w:val="0"/>
          <w:szCs w:val="20"/>
          <w:lang w:val="en-GB"/>
        </w:rPr>
        <w:t xml:space="preserve"> is also stated in the request. If </w:t>
      </w:r>
      <w:r>
        <w:rPr>
          <w:rFonts w:cs="Arial"/>
          <w:b/>
          <w:i/>
          <w:snapToGrid w:val="0"/>
          <w:szCs w:val="20"/>
          <w:lang w:val="en-GB"/>
        </w:rPr>
        <w:t>N</w:t>
      </w:r>
      <w:r>
        <w:rPr>
          <w:rFonts w:cs="Arial"/>
          <w:i/>
          <w:snapToGrid w:val="0"/>
          <w:szCs w:val="20"/>
          <w:lang w:val="en-GB"/>
        </w:rPr>
        <w:t xml:space="preserve"> is greater than </w:t>
      </w:r>
      <w:r>
        <w:rPr>
          <w:rStyle w:val="spelle"/>
          <w:rFonts w:cs="Arial"/>
          <w:i/>
          <w:snapToGrid w:val="0"/>
          <w:szCs w:val="20"/>
          <w:lang w:val="en-GB"/>
        </w:rPr>
        <w:t>ListSize</w:t>
      </w:r>
      <w:r>
        <w:rPr>
          <w:rFonts w:cs="Arial"/>
          <w:i/>
          <w:snapToGrid w:val="0"/>
          <w:szCs w:val="20"/>
          <w:lang w:val="en-GB"/>
        </w:rPr>
        <w:t>, the complete list will be transferred.</w:t>
      </w:r>
    </w:p>
    <w:p w:rsidR="00E52032" w:rsidRDefault="00E52032">
      <w:pPr>
        <w:autoSpaceDE w:val="0"/>
        <w:autoSpaceDN w:val="0"/>
        <w:adjustRightInd w:val="0"/>
        <w:ind w:left="1276"/>
        <w:rPr>
          <w:rFonts w:cs="Arial"/>
          <w:szCs w:val="20"/>
          <w:lang w:val="en-GB"/>
        </w:rPr>
      </w:pPr>
    </w:p>
    <w:p w:rsidR="00E52032" w:rsidRDefault="008F51EC">
      <w:pPr>
        <w:autoSpaceDE w:val="0"/>
        <w:autoSpaceDN w:val="0"/>
        <w:adjustRightInd w:val="0"/>
        <w:ind w:left="1276"/>
        <w:rPr>
          <w:rFonts w:cs="Arial"/>
          <w:szCs w:val="20"/>
          <w:lang w:val="en-GB"/>
        </w:rPr>
      </w:pPr>
      <w:r>
        <w:rPr>
          <w:rFonts w:cs="Arial"/>
          <w:szCs w:val="20"/>
          <w:lang w:val="en-GB"/>
        </w:rPr>
        <w:t>Array (1...N) of record (</w:t>
      </w:r>
      <w:r>
        <w:rPr>
          <w:rStyle w:val="spelle"/>
          <w:rFonts w:cs="Arial"/>
          <w:szCs w:val="20"/>
          <w:lang w:val="en-GB"/>
        </w:rPr>
        <w:t>PresetNumber</w:t>
      </w:r>
      <w:r>
        <w:rPr>
          <w:rFonts w:cs="Arial"/>
          <w:szCs w:val="20"/>
          <w:lang w:val="en-GB"/>
        </w:rPr>
        <w:t>, Frequency, Station Name,)</w:t>
      </w:r>
    </w:p>
    <w:p w:rsidR="00E52032" w:rsidRDefault="008F51EC">
      <w:pPr>
        <w:keepNext/>
        <w:keepLines/>
        <w:ind w:left="1276"/>
        <w:rPr>
          <w:rFonts w:cs="Arial"/>
          <w:snapToGrid w:val="0"/>
          <w:szCs w:val="20"/>
          <w:lang w:val="en-GB"/>
        </w:rPr>
      </w:pPr>
      <w:r>
        <w:rPr>
          <w:rFonts w:cs="Arial"/>
          <w:snapToGrid w:val="0"/>
          <w:szCs w:val="20"/>
          <w:lang w:val="en-GB"/>
        </w:rPr>
        <w:t>Record definition (37/20 (Coding Table I / Coding Table II) bytes):</w:t>
      </w:r>
    </w:p>
    <w:p w:rsidR="00E52032" w:rsidRDefault="008F51EC">
      <w:pPr>
        <w:ind w:left="1843"/>
        <w:rPr>
          <w:rFonts w:cs="Arial"/>
          <w:i/>
          <w:szCs w:val="20"/>
        </w:rPr>
      </w:pPr>
      <w:r>
        <w:rPr>
          <w:rFonts w:cs="Arial"/>
          <w:i/>
          <w:szCs w:val="20"/>
        </w:rPr>
        <w:t>Byte 0: PresetNumber</w:t>
      </w:r>
    </w:p>
    <w:p w:rsidR="00E52032" w:rsidRDefault="008F51EC">
      <w:pPr>
        <w:ind w:left="2410"/>
        <w:rPr>
          <w:rFonts w:cs="Arial"/>
          <w:szCs w:val="20"/>
        </w:rPr>
      </w:pPr>
      <w:r>
        <w:rPr>
          <w:rFonts w:cs="Arial"/>
          <w:szCs w:val="20"/>
        </w:rPr>
        <w:t>0x00 – Reserved</w:t>
      </w:r>
      <w:r>
        <w:rPr>
          <w:rFonts w:cs="Arial"/>
          <w:szCs w:val="20"/>
        </w:rPr>
        <w:br/>
        <w:t>0x01 – Preset 1</w:t>
      </w:r>
      <w:r>
        <w:rPr>
          <w:rFonts w:cs="Arial"/>
          <w:szCs w:val="20"/>
        </w:rPr>
        <w:br/>
        <w:t>0x02 – Preset 2</w:t>
      </w:r>
      <w:r>
        <w:rPr>
          <w:rFonts w:cs="Arial"/>
          <w:szCs w:val="20"/>
        </w:rPr>
        <w:br/>
        <w:t>...</w:t>
      </w:r>
    </w:p>
    <w:p w:rsidR="00E52032" w:rsidRDefault="008F51EC">
      <w:pPr>
        <w:ind w:left="2410"/>
        <w:rPr>
          <w:rFonts w:cs="Arial"/>
          <w:szCs w:val="20"/>
        </w:rPr>
      </w:pPr>
      <w:r>
        <w:rPr>
          <w:rFonts w:cs="Arial"/>
          <w:szCs w:val="20"/>
        </w:rPr>
        <w:t>0x1E – Preset 30</w:t>
      </w:r>
    </w:p>
    <w:p w:rsidR="00E52032" w:rsidRDefault="008F51EC">
      <w:pPr>
        <w:ind w:left="2410"/>
        <w:rPr>
          <w:rFonts w:cs="Arial"/>
          <w:szCs w:val="20"/>
          <w:lang w:val="es-MX"/>
        </w:rPr>
      </w:pPr>
      <w:r>
        <w:rPr>
          <w:rFonts w:cs="Arial"/>
          <w:szCs w:val="20"/>
          <w:lang w:val="es-MX"/>
        </w:rPr>
        <w:t xml:space="preserve">0xFF – </w:t>
      </w:r>
      <w:r>
        <w:rPr>
          <w:rFonts w:cs="Arial"/>
          <w:snapToGrid w:val="0"/>
          <w:szCs w:val="20"/>
          <w:lang w:val="es-MX"/>
        </w:rPr>
        <w:t>No valid preset</w:t>
      </w:r>
      <w:r>
        <w:rPr>
          <w:rFonts w:cs="Arial"/>
          <w:szCs w:val="20"/>
          <w:lang w:val="es-MX"/>
        </w:rPr>
        <w:br/>
      </w:r>
    </w:p>
    <w:p w:rsidR="00E52032" w:rsidRDefault="008F51EC">
      <w:pPr>
        <w:ind w:left="1843"/>
        <w:rPr>
          <w:rFonts w:cs="Arial"/>
          <w:i/>
          <w:szCs w:val="20"/>
          <w:lang w:val="en-GB"/>
        </w:rPr>
      </w:pPr>
      <w:r>
        <w:rPr>
          <w:rFonts w:cs="Arial"/>
          <w:i/>
          <w:szCs w:val="20"/>
          <w:lang w:val="en-GB"/>
        </w:rPr>
        <w:t>Byte 1-2: Frequency</w:t>
      </w:r>
    </w:p>
    <w:p w:rsidR="00E52032" w:rsidRDefault="008F51EC">
      <w:pPr>
        <w:ind w:left="2410"/>
        <w:rPr>
          <w:rFonts w:cs="Arial"/>
          <w:szCs w:val="20"/>
          <w:lang w:val="en-GB"/>
        </w:rPr>
      </w:pPr>
      <w:r>
        <w:rPr>
          <w:rFonts w:cs="Arial"/>
          <w:szCs w:val="20"/>
          <w:lang w:val="en-GB"/>
        </w:rPr>
        <w:t>0x0000 – 0</w:t>
      </w:r>
    </w:p>
    <w:p w:rsidR="00E52032" w:rsidRDefault="008F51EC">
      <w:pPr>
        <w:ind w:left="2410"/>
        <w:rPr>
          <w:rFonts w:cs="Arial"/>
          <w:szCs w:val="20"/>
          <w:lang w:val="en-GB"/>
        </w:rPr>
      </w:pPr>
      <w:r>
        <w:rPr>
          <w:rFonts w:cs="Arial"/>
          <w:szCs w:val="20"/>
          <w:lang w:val="en-GB"/>
        </w:rPr>
        <w:t>0x0001 – 1</w:t>
      </w:r>
    </w:p>
    <w:p w:rsidR="00E52032" w:rsidRDefault="008F51EC">
      <w:pPr>
        <w:ind w:left="2410"/>
        <w:rPr>
          <w:rFonts w:cs="Arial"/>
          <w:szCs w:val="20"/>
          <w:lang w:val="en-GB"/>
        </w:rPr>
      </w:pPr>
      <w:r>
        <w:rPr>
          <w:rFonts w:cs="Arial"/>
          <w:szCs w:val="20"/>
          <w:lang w:val="en-GB"/>
        </w:rPr>
        <w:t>…</w:t>
      </w:r>
    </w:p>
    <w:p w:rsidR="00E52032" w:rsidRDefault="008F51EC">
      <w:pPr>
        <w:ind w:left="2410"/>
        <w:rPr>
          <w:rFonts w:cs="Arial"/>
          <w:szCs w:val="20"/>
          <w:lang w:val="en-GB"/>
        </w:rPr>
      </w:pPr>
      <w:r>
        <w:rPr>
          <w:rFonts w:cs="Arial"/>
          <w:szCs w:val="20"/>
          <w:lang w:val="en-GB"/>
        </w:rPr>
        <w:t>0x0615 – 1557</w:t>
      </w:r>
      <w:r>
        <w:rPr>
          <w:rFonts w:cs="Arial"/>
          <w:szCs w:val="20"/>
          <w:lang w:val="en-GB"/>
        </w:rPr>
        <w:br/>
        <w:t>0x0616 – Reserved</w:t>
      </w:r>
    </w:p>
    <w:p w:rsidR="00E52032" w:rsidRDefault="008F51EC">
      <w:pPr>
        <w:ind w:left="2410"/>
        <w:rPr>
          <w:rFonts w:cs="Arial"/>
          <w:szCs w:val="20"/>
          <w:lang w:val="en-GB"/>
        </w:rPr>
      </w:pPr>
      <w:r>
        <w:rPr>
          <w:rFonts w:cs="Arial"/>
          <w:szCs w:val="20"/>
          <w:lang w:val="en-GB"/>
        </w:rPr>
        <w:t>…</w:t>
      </w:r>
    </w:p>
    <w:p w:rsidR="00E52032" w:rsidRDefault="008F51EC">
      <w:pPr>
        <w:ind w:left="2410"/>
        <w:rPr>
          <w:rFonts w:cs="Arial"/>
          <w:szCs w:val="20"/>
        </w:rPr>
      </w:pPr>
      <w:r>
        <w:rPr>
          <w:rFonts w:cs="Arial"/>
          <w:szCs w:val="20"/>
        </w:rPr>
        <w:t xml:space="preserve">0xFFFF </w:t>
      </w:r>
      <w:r>
        <w:rPr>
          <w:rFonts w:cs="Arial"/>
          <w:szCs w:val="20"/>
          <w:lang w:val="en-GB"/>
        </w:rPr>
        <w:t xml:space="preserve">– </w:t>
      </w:r>
      <w:r>
        <w:rPr>
          <w:rFonts w:cs="Arial"/>
          <w:szCs w:val="20"/>
        </w:rPr>
        <w:t>Reserved</w:t>
      </w:r>
    </w:p>
    <w:p w:rsidR="00E52032" w:rsidRDefault="00E52032">
      <w:pPr>
        <w:ind w:left="2410"/>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da-DK"/>
        </w:rPr>
      </w:pPr>
      <w:r>
        <w:rPr>
          <w:rFonts w:cs="Arial"/>
          <w:i/>
          <w:snapToGrid w:val="0"/>
          <w:szCs w:val="20"/>
          <w:lang w:val="en-GB"/>
        </w:rPr>
        <w:t xml:space="preserve">AM: Freq = 153+ Offset kHz. </w:t>
      </w:r>
      <w:r>
        <w:rPr>
          <w:rFonts w:cs="Arial"/>
          <w:i/>
          <w:snapToGrid w:val="0"/>
          <w:szCs w:val="20"/>
          <w:lang w:val="da-DK"/>
        </w:rPr>
        <w:t xml:space="preserve">Offset 0..1557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da-DK"/>
        </w:rPr>
        <w:t xml:space="preserve">FM: Freq = 76+ Offset*0.05 MHz. </w:t>
      </w:r>
      <w:r>
        <w:rPr>
          <w:rFonts w:cs="Arial"/>
          <w:i/>
          <w:snapToGrid w:val="0"/>
          <w:szCs w:val="20"/>
          <w:lang w:val="en-GB"/>
        </w:rPr>
        <w:t>Offset 0</w:t>
      </w:r>
      <w:proofErr w:type="gramStart"/>
      <w:r>
        <w:rPr>
          <w:rFonts w:cs="Arial"/>
          <w:i/>
          <w:snapToGrid w:val="0"/>
          <w:szCs w:val="20"/>
          <w:lang w:val="en-GB"/>
        </w:rPr>
        <w:t>..640</w:t>
      </w:r>
      <w:proofErr w:type="gramEnd"/>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Selected tuned band determine frequency (kHz or MHz).</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 xml:space="preserve">SDARS: </w:t>
      </w:r>
      <w:r>
        <w:rPr>
          <w:rStyle w:val="spelle"/>
          <w:rFonts w:cs="Arial"/>
          <w:i/>
          <w:snapToGrid w:val="0"/>
          <w:color w:val="FF0000"/>
          <w:szCs w:val="20"/>
          <w:lang w:val="en-GB"/>
        </w:rPr>
        <w:t>ChanNum</w:t>
      </w:r>
      <w:r>
        <w:rPr>
          <w:rFonts w:cs="Arial"/>
          <w:i/>
          <w:snapToGrid w:val="0"/>
          <w:color w:val="FF0000"/>
          <w:szCs w:val="20"/>
          <w:lang w:val="en-GB"/>
        </w:rPr>
        <w:t xml:space="preserve"> = xxx (range = 000 – 223)</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DAB: frequency/BlockNumber = Bitfield:</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 xml:space="preserve">Bit </w:t>
      </w:r>
      <w:proofErr w:type="gramStart"/>
      <w:r>
        <w:rPr>
          <w:rFonts w:cs="Arial"/>
          <w:i/>
          <w:snapToGrid w:val="0"/>
          <w:color w:val="FF0000"/>
          <w:szCs w:val="20"/>
          <w:lang w:val="en-GB"/>
        </w:rPr>
        <w:t>0 ..</w:t>
      </w:r>
      <w:proofErr w:type="gramEnd"/>
      <w:r>
        <w:rPr>
          <w:rFonts w:cs="Arial"/>
          <w:i/>
          <w:snapToGrid w:val="0"/>
          <w:color w:val="FF0000"/>
          <w:szCs w:val="20"/>
          <w:lang w:val="en-GB"/>
        </w:rPr>
        <w:t xml:space="preserve"> 4: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 xml:space="preserve">L-Band Canada: Numeric </w:t>
      </w:r>
      <w:proofErr w:type="gramStart"/>
      <w:r>
        <w:rPr>
          <w:rFonts w:cs="Arial"/>
          <w:i/>
          <w:snapToGrid w:val="0"/>
          <w:color w:val="FF0000"/>
          <w:szCs w:val="20"/>
          <w:lang w:val="en-GB"/>
        </w:rPr>
        <w:t>value(</w:t>
      </w:r>
      <w:proofErr w:type="gramEnd"/>
      <w:r>
        <w:rPr>
          <w:rFonts w:cs="Arial"/>
          <w:i/>
          <w:snapToGrid w:val="0"/>
          <w:color w:val="FF0000"/>
          <w:szCs w:val="20"/>
          <w:lang w:val="en-GB"/>
        </w:rPr>
        <w:t xml:space="preserve">1 .. 23);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lastRenderedPageBreak/>
        <w:t xml:space="preserve">L-Band Europe: Numeric </w:t>
      </w:r>
      <w:proofErr w:type="gramStart"/>
      <w:r>
        <w:rPr>
          <w:rFonts w:cs="Arial"/>
          <w:i/>
          <w:snapToGrid w:val="0"/>
          <w:color w:val="FF0000"/>
          <w:szCs w:val="20"/>
          <w:lang w:val="en-GB"/>
        </w:rPr>
        <w:t>value(</w:t>
      </w:r>
      <w:proofErr w:type="gramEnd"/>
      <w:r>
        <w:rPr>
          <w:rFonts w:cs="Arial"/>
          <w:i/>
          <w:snapToGrid w:val="0"/>
          <w:color w:val="FF0000"/>
          <w:szCs w:val="20"/>
          <w:lang w:val="en-GB"/>
        </w:rPr>
        <w:t xml:space="preserve">A=1 .. W=23);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 xml:space="preserve">Band III: Numeric </w:t>
      </w:r>
      <w:proofErr w:type="gramStart"/>
      <w:r>
        <w:rPr>
          <w:rFonts w:cs="Arial"/>
          <w:i/>
          <w:snapToGrid w:val="0"/>
          <w:color w:val="FF0000"/>
          <w:szCs w:val="20"/>
          <w:lang w:val="en-GB"/>
        </w:rPr>
        <w:t>value(</w:t>
      </w:r>
      <w:proofErr w:type="gramEnd"/>
      <w:r>
        <w:rPr>
          <w:rFonts w:cs="Arial"/>
          <w:i/>
          <w:snapToGrid w:val="0"/>
          <w:color w:val="FF0000"/>
          <w:szCs w:val="20"/>
          <w:lang w:val="en-GB"/>
        </w:rPr>
        <w:t>A=1 .. W=23); hex coded</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 xml:space="preserve">Bit </w:t>
      </w:r>
      <w:proofErr w:type="gramStart"/>
      <w:r>
        <w:rPr>
          <w:rFonts w:cs="Arial"/>
          <w:i/>
          <w:snapToGrid w:val="0"/>
          <w:color w:val="FF0000"/>
          <w:szCs w:val="20"/>
          <w:lang w:val="en-GB"/>
        </w:rPr>
        <w:t>5 ..</w:t>
      </w:r>
      <w:proofErr w:type="gramEnd"/>
      <w:r>
        <w:rPr>
          <w:rFonts w:cs="Arial"/>
          <w:i/>
          <w:snapToGrid w:val="0"/>
          <w:color w:val="FF0000"/>
          <w:szCs w:val="20"/>
          <w:lang w:val="en-GB"/>
        </w:rPr>
        <w:t xml:space="preserve"> 8: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Band III: Numeric value (not used for L-Band; default value: 0h), hex coded</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 xml:space="preserve">Bit 9: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color w:val="FF0000"/>
          <w:szCs w:val="20"/>
          <w:lang w:val="en-GB"/>
        </w:rPr>
      </w:pPr>
      <w:r>
        <w:rPr>
          <w:rFonts w:cs="Arial"/>
          <w:i/>
          <w:snapToGrid w:val="0"/>
          <w:color w:val="FF0000"/>
          <w:szCs w:val="20"/>
          <w:lang w:val="en-GB"/>
        </w:rPr>
        <w:t>0: Band III, 1: L-Band</w:t>
      </w:r>
    </w:p>
    <w:p w:rsidR="00E52032" w:rsidRDefault="00E52032">
      <w:pPr>
        <w:ind w:left="1843"/>
        <w:rPr>
          <w:rFonts w:cs="Arial"/>
          <w:i/>
          <w:snapToGrid w:val="0"/>
          <w:szCs w:val="20"/>
        </w:rPr>
      </w:pPr>
    </w:p>
    <w:p w:rsidR="00E52032" w:rsidRDefault="008F51EC">
      <w:pPr>
        <w:ind w:left="1843"/>
        <w:rPr>
          <w:rFonts w:cs="Arial"/>
          <w:i/>
          <w:snapToGrid w:val="0"/>
          <w:szCs w:val="20"/>
        </w:rPr>
      </w:pPr>
      <w:r>
        <w:rPr>
          <w:rFonts w:cs="Arial"/>
          <w:i/>
          <w:snapToGrid w:val="0"/>
          <w:szCs w:val="20"/>
        </w:rPr>
        <w:t>Byte 3 up to 36/19 (Coding Table II / Coding Table I): Station Name</w:t>
      </w:r>
    </w:p>
    <w:p w:rsidR="00E52032" w:rsidRDefault="008F51EC">
      <w:pPr>
        <w:ind w:left="2410"/>
        <w:rPr>
          <w:rFonts w:cs="Arial"/>
          <w:snapToGrid w:val="0"/>
          <w:szCs w:val="20"/>
          <w:lang w:val="en-GB"/>
        </w:rPr>
      </w:pPr>
      <w:r>
        <w:rPr>
          <w:rFonts w:cs="Arial"/>
          <w:snapToGrid w:val="0"/>
          <w:szCs w:val="20"/>
          <w:lang w:val="en-GB"/>
        </w:rPr>
        <w:t xml:space="preserve">Up to 17 characters </w:t>
      </w:r>
      <w:r>
        <w:rPr>
          <w:rFonts w:cs="Arial"/>
          <w:szCs w:val="20"/>
        </w:rPr>
        <w:t xml:space="preserve">16 letters plus 1 End </w:t>
      </w:r>
      <w:proofErr w:type="gramStart"/>
      <w:r>
        <w:rPr>
          <w:rFonts w:cs="Arial"/>
          <w:szCs w:val="20"/>
        </w:rPr>
        <w:t>Of</w:t>
      </w:r>
      <w:proofErr w:type="gramEnd"/>
      <w:r>
        <w:rPr>
          <w:rFonts w:cs="Arial"/>
          <w:szCs w:val="20"/>
        </w:rPr>
        <w:t xml:space="preserve"> String character</w:t>
      </w:r>
    </w:p>
    <w:p w:rsidR="00E52032" w:rsidRDefault="00E52032">
      <w:pPr>
        <w:autoSpaceDE w:val="0"/>
        <w:autoSpaceDN w:val="0"/>
        <w:adjustRightInd w:val="0"/>
        <w:ind w:left="2410"/>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rPr>
        <w:t xml:space="preserve">NOTE: If the Station Name is shorter than 16 characters, it must be terminated with an End </w:t>
      </w:r>
      <w:proofErr w:type="gramStart"/>
      <w:r>
        <w:rPr>
          <w:rFonts w:cs="Arial"/>
          <w:i/>
          <w:snapToGrid w:val="0"/>
          <w:szCs w:val="20"/>
        </w:rPr>
        <w:t>Of</w:t>
      </w:r>
      <w:proofErr w:type="gramEnd"/>
      <w:r>
        <w:rPr>
          <w:rFonts w:cs="Arial"/>
          <w:i/>
          <w:snapToGrid w:val="0"/>
          <w:szCs w:val="20"/>
        </w:rPr>
        <w:t xml:space="preserve"> String</w:t>
      </w:r>
      <w:r>
        <w:rPr>
          <w:rFonts w:cs="Arial"/>
          <w:i/>
          <w:snapToGrid w:val="0"/>
          <w:szCs w:val="20"/>
          <w:lang w:val="en-GB"/>
        </w:rPr>
        <w:t>.</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r>
        <w:rPr>
          <w:rStyle w:val="spelle"/>
          <w:rFonts w:cs="Arial"/>
          <w:i/>
          <w:snapToGrid w:val="0"/>
          <w:szCs w:val="20"/>
        </w:rPr>
        <w:t>PSName</w:t>
      </w:r>
      <w:r>
        <w:rPr>
          <w:rFonts w:cs="Arial"/>
          <w:i/>
          <w:snapToGrid w:val="0"/>
          <w:szCs w:val="20"/>
        </w:rPr>
        <w:t xml:space="preserve"> = 8 Characters Max</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r>
        <w:rPr>
          <w:rFonts w:cs="Arial"/>
          <w:i/>
          <w:snapToGrid w:val="0"/>
          <w:szCs w:val="20"/>
        </w:rPr>
        <w:t xml:space="preserve">DAB </w:t>
      </w:r>
      <w:r>
        <w:rPr>
          <w:rFonts w:cs="Arial"/>
          <w:i/>
          <w:snapToGrid w:val="0"/>
          <w:szCs w:val="20"/>
          <w:lang w:val="en-GB"/>
        </w:rPr>
        <w:t>Service Name</w:t>
      </w:r>
      <w:r>
        <w:rPr>
          <w:rFonts w:cs="Arial"/>
          <w:i/>
          <w:snapToGrid w:val="0"/>
          <w:szCs w:val="20"/>
        </w:rPr>
        <w:t xml:space="preserve"> = 16 Characters Max</w:t>
      </w:r>
    </w:p>
    <w:p w:rsidR="00E52032" w:rsidRDefault="00E52032">
      <w:pPr>
        <w:numPr>
          <w:ins w:id="50" w:author="rpaquet2" w:date="2011-02-08T13:14:00Z"/>
        </w:num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ins w:id="51" w:author="rpaquet2" w:date="2011-02-08T13:14:00Z"/>
          <w:rStyle w:val="msoins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Style w:val="msoins00"/>
          <w:rFonts w:cs="Arial"/>
          <w:i/>
          <w:snapToGrid w:val="0"/>
          <w:szCs w:val="20"/>
        </w:rPr>
      </w:pPr>
      <w:ins w:id="52" w:author="rpaquet2" w:date="2011-02-08T13:15:00Z">
        <w:r>
          <w:rPr>
            <w:rStyle w:val="msoins0"/>
            <w:rFonts w:cs="Arial"/>
            <w:i/>
            <w:snapToGrid w:val="0"/>
            <w:szCs w:val="20"/>
          </w:rPr>
          <w:t>HD Station Name = 16 Characters Max</w:t>
        </w:r>
      </w:ins>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del w:id="53" w:author="rpaquet2" w:date="2011-02-14T11:08:00Z"/>
          <w:rStyle w:val="msodel0"/>
        </w:rPr>
      </w:pPr>
      <w:del w:id="54" w:author="rpaquet2" w:date="2011-02-14T11:08:00Z">
        <w:r>
          <w:rPr>
            <w:rStyle w:val="msodel0"/>
            <w:rFonts w:cs="Arial"/>
            <w:i/>
            <w:snapToGrid w:val="0"/>
            <w:szCs w:val="20"/>
          </w:rPr>
          <w:delText xml:space="preserve">HD Station Name = </w:delText>
        </w:r>
      </w:del>
      <w:del w:id="55" w:author="rpaquet2" w:date="2011-02-08T13:09:00Z">
        <w:r>
          <w:rPr>
            <w:rStyle w:val="msodel0"/>
            <w:rFonts w:cs="Arial"/>
            <w:i/>
            <w:snapToGrid w:val="0"/>
            <w:szCs w:val="20"/>
          </w:rPr>
          <w:delText xml:space="preserve">(SSN) </w:delText>
        </w:r>
      </w:del>
      <w:del w:id="56" w:author="rpaquet2" w:date="2011-02-14T11:08:00Z">
        <w:r>
          <w:rPr>
            <w:rStyle w:val="msodel0"/>
            <w:rFonts w:cs="Arial"/>
            <w:i/>
            <w:snapToGrid w:val="0"/>
            <w:szCs w:val="20"/>
          </w:rPr>
          <w:delText>-HD(</w:delText>
        </w:r>
      </w:del>
      <w:del w:id="57" w:author="rpaquet2" w:date="2011-02-08T13:10:00Z">
        <w:r>
          <w:rPr>
            <w:rStyle w:val="msodel0"/>
            <w:rFonts w:cs="Arial"/>
            <w:i/>
            <w:snapToGrid w:val="0"/>
            <w:szCs w:val="20"/>
          </w:rPr>
          <w:delText>n</w:delText>
        </w:r>
      </w:del>
      <w:del w:id="58" w:author="rpaquet2" w:date="2011-02-14T11:08:00Z">
        <w:r>
          <w:rPr>
            <w:rStyle w:val="msodel0"/>
            <w:rFonts w:cs="Arial"/>
            <w:i/>
            <w:snapToGrid w:val="0"/>
            <w:szCs w:val="20"/>
          </w:rPr>
          <w:delText>)</w:delText>
        </w:r>
      </w:del>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del w:id="59" w:author="rpaquet2" w:date="2011-02-08T13:10:00Z"/>
          <w:rStyle w:val="msodel0"/>
        </w:rPr>
      </w:pPr>
      <w:del w:id="60" w:author="rpaquet2" w:date="2011-02-08T13:10:00Z">
        <w:r>
          <w:rPr>
            <w:rStyle w:val="msodel0"/>
            <w:rFonts w:cs="Arial"/>
            <w:i/>
            <w:snapToGrid w:val="0"/>
            <w:szCs w:val="20"/>
          </w:rPr>
          <w:delText>SSN = 4 Characters Max</w:delText>
        </w:r>
      </w:del>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del w:id="61" w:author="rpaquet2" w:date="2011-02-14T11:08:00Z"/>
          <w:rStyle w:val="msodel0"/>
        </w:rPr>
      </w:pPr>
      <w:del w:id="62" w:author="rpaquet2" w:date="2011-02-08T13:10:00Z">
        <w:r>
          <w:rPr>
            <w:rStyle w:val="msodel0"/>
            <w:rFonts w:cs="Arial"/>
            <w:i/>
            <w:snapToGrid w:val="0"/>
            <w:szCs w:val="20"/>
          </w:rPr>
          <w:delText>n</w:delText>
        </w:r>
      </w:del>
      <w:del w:id="63" w:author="rpaquet2" w:date="2011-02-14T11:08:00Z">
        <w:r>
          <w:rPr>
            <w:rStyle w:val="msodel0"/>
            <w:rFonts w:cs="Arial"/>
            <w:i/>
            <w:snapToGrid w:val="0"/>
            <w:szCs w:val="20"/>
          </w:rPr>
          <w:delText xml:space="preserve"> = Multicast channel number</w:delText>
        </w:r>
      </w:del>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r>
        <w:rPr>
          <w:rFonts w:cs="Arial"/>
          <w:i/>
          <w:snapToGrid w:val="0"/>
          <w:szCs w:val="20"/>
        </w:rPr>
        <w:t>SDARS Channel name = Short name</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r>
        <w:rPr>
          <w:rFonts w:cs="Arial"/>
          <w:i/>
          <w:snapToGrid w:val="0"/>
          <w:szCs w:val="20"/>
        </w:rPr>
        <w:t>Short Name = 8 Characters Max</w:t>
      </w:r>
    </w:p>
    <w:p w:rsidR="00E52032" w:rsidRDefault="00E52032">
      <w:pPr>
        <w:tabs>
          <w:tab w:val="left" w:pos="709"/>
          <w:tab w:val="left" w:pos="1276"/>
          <w:tab w:val="left" w:pos="1843"/>
          <w:tab w:val="left" w:pos="2419"/>
        </w:tabs>
        <w:rPr>
          <w:rFonts w:cs="Arial"/>
          <w:bCs/>
          <w:szCs w:val="20"/>
        </w:rPr>
      </w:pPr>
    </w:p>
    <w:p w:rsidR="00E52032" w:rsidRDefault="00E52032">
      <w:pPr>
        <w:rPr>
          <w:rFonts w:cs="Arial"/>
          <w:szCs w:val="20"/>
          <w:lang w:val="en-GB"/>
        </w:rPr>
      </w:pPr>
    </w:p>
    <w:p w:rsidR="00C02773" w:rsidRDefault="008F51EC" w:rsidP="00113E44">
      <w:pPr>
        <w:pStyle w:val="Heading4"/>
      </w:pPr>
      <w:r w:rsidRPr="00B9479B">
        <w:t>TP-LOG-TPL-REQ-023145/A-SID-60-GetStationList_Rsp (TcSE ROIN-146502-6)</w:t>
      </w:r>
    </w:p>
    <w:p w:rsidR="00E52032" w:rsidRDefault="008F51EC">
      <w:pPr>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1178/668 (Coding Table I / Coding Table II) byte</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zCs w:val="20"/>
          <w:lang w:val="en-GB"/>
        </w:rPr>
      </w:pPr>
      <w:r>
        <w:rPr>
          <w:rFonts w:cs="Arial"/>
          <w:snapToGrid w:val="0"/>
          <w:szCs w:val="20"/>
          <w:lang w:val="en-GB"/>
        </w:rPr>
        <w:t xml:space="preserve">0x60: </w:t>
      </w:r>
      <w:r>
        <w:rPr>
          <w:rStyle w:val="spelle"/>
          <w:rFonts w:cs="Arial"/>
          <w:szCs w:val="20"/>
          <w:lang w:val="en-GB"/>
        </w:rPr>
        <w:t>GetStationList_Rsp</w:t>
      </w:r>
    </w:p>
    <w:p w:rsidR="00E52032" w:rsidRDefault="008F51EC">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Lines/>
        <w:tabs>
          <w:tab w:val="left" w:pos="3544"/>
        </w:tabs>
        <w:ind w:left="1276"/>
        <w:rPr>
          <w:rFonts w:cs="Arial"/>
          <w:snapToGrid w:val="0"/>
          <w:szCs w:val="20"/>
        </w:rPr>
      </w:pPr>
      <w:r>
        <w:rPr>
          <w:rFonts w:cs="Arial"/>
          <w:snapToGrid w:val="0"/>
          <w:szCs w:val="20"/>
        </w:rPr>
        <w:t>0x04: Radio_Service4</w:t>
      </w:r>
      <w:r>
        <w:rPr>
          <w:rFonts w:cs="Arial"/>
          <w:snapToGrid w:val="0"/>
          <w:szCs w:val="20"/>
        </w:rPr>
        <w:tab/>
        <w:t>–</w:t>
      </w:r>
      <w:r>
        <w:rPr>
          <w:rFonts w:cs="Arial"/>
          <w:snapToGrid w:val="0"/>
          <w:szCs w:val="20"/>
        </w:rPr>
        <w:tab/>
        <w:t>Dynamic Station List</w:t>
      </w:r>
    </w:p>
    <w:p w:rsidR="00E52032" w:rsidRDefault="008F51EC">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2: Command Execution Status</w:t>
      </w:r>
    </w:p>
    <w:p w:rsidR="00E52032" w:rsidRDefault="008F51EC">
      <w:pPr>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r>
        <w:rPr>
          <w:rStyle w:val="msoins0"/>
        </w:rPr>
        <w:t xml:space="preserve"> - </w:t>
      </w:r>
      <w:r>
        <w:rPr>
          <w:rStyle w:val="msoins0"/>
          <w:rFonts w:cs="Arial"/>
          <w:szCs w:val="20"/>
        </w:rPr>
        <w:t>RDS Latin shall be used.</w:t>
      </w:r>
    </w:p>
    <w:p w:rsidR="00E52032" w:rsidRDefault="008F51EC">
      <w:pPr>
        <w:tabs>
          <w:tab w:val="left" w:pos="709"/>
          <w:tab w:val="left" w:pos="1276"/>
          <w:tab w:val="left" w:pos="1843"/>
          <w:tab w:val="left" w:pos="2419"/>
        </w:tabs>
        <w:spacing w:before="120" w:after="60"/>
        <w:ind w:left="709"/>
        <w:rPr>
          <w:rFonts w:cs="Arial"/>
          <w:b/>
          <w:szCs w:val="20"/>
          <w:lang w:val="en-GB"/>
        </w:rPr>
      </w:pPr>
      <w:r>
        <w:rPr>
          <w:rFonts w:cs="Arial"/>
          <w:b/>
          <w:szCs w:val="20"/>
          <w:lang w:val="en-GB"/>
        </w:rPr>
        <w:t>Byte 4-7: Header info</w:t>
      </w:r>
    </w:p>
    <w:p w:rsidR="00E52032" w:rsidRDefault="008F51EC">
      <w:pPr>
        <w:tabs>
          <w:tab w:val="left" w:pos="709"/>
          <w:tab w:val="left" w:pos="1276"/>
          <w:tab w:val="left" w:pos="1843"/>
          <w:tab w:val="left" w:pos="2419"/>
        </w:tabs>
        <w:spacing w:before="120"/>
        <w:ind w:left="1276"/>
        <w:rPr>
          <w:rStyle w:val="msoins0"/>
          <w:i/>
          <w:snapToGrid w:val="0"/>
        </w:rPr>
      </w:pPr>
      <w:r>
        <w:rPr>
          <w:rStyle w:val="msoins0"/>
          <w:rFonts w:cs="Arial"/>
          <w:i/>
          <w:snapToGrid w:val="0"/>
          <w:szCs w:val="20"/>
          <w:lang w:val="en-GB"/>
        </w:rPr>
        <w:t>Bit 0: Refresh flag</w:t>
      </w:r>
    </w:p>
    <w:p w:rsidR="00E52032" w:rsidRDefault="008F51EC">
      <w:pPr>
        <w:ind w:left="1843"/>
        <w:rPr>
          <w:rStyle w:val="msoins0"/>
          <w:rFonts w:cs="Arial"/>
          <w:i/>
          <w:snapToGrid w:val="0"/>
          <w:szCs w:val="20"/>
          <w:lang w:val="en-GB"/>
        </w:rPr>
      </w:pPr>
      <w:r>
        <w:rPr>
          <w:rStyle w:val="msoins0"/>
          <w:rFonts w:cs="Arial"/>
          <w:szCs w:val="20"/>
          <w:lang w:val="en-GB"/>
        </w:rPr>
        <w:t>$0: False</w:t>
      </w:r>
    </w:p>
    <w:p w:rsidR="00E52032" w:rsidRDefault="008F51EC">
      <w:pPr>
        <w:tabs>
          <w:tab w:val="left" w:pos="709"/>
          <w:tab w:val="left" w:pos="2419"/>
        </w:tabs>
        <w:spacing w:after="120"/>
        <w:ind w:left="1843"/>
        <w:rPr>
          <w:rStyle w:val="msoins0"/>
          <w:rFonts w:cs="Arial"/>
          <w:szCs w:val="20"/>
        </w:rPr>
      </w:pPr>
      <w:r>
        <w:rPr>
          <w:rStyle w:val="msoins0"/>
          <w:rFonts w:cs="Arial"/>
          <w:szCs w:val="20"/>
          <w:lang w:val="en-GB"/>
        </w:rPr>
        <w:t>$1: True</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Pr>
          <w:rStyle w:val="msoins0"/>
          <w:rFonts w:cs="Arial"/>
          <w:i/>
          <w:snapToGrid w:val="0"/>
          <w:szCs w:val="20"/>
          <w:lang w:val="en-GB"/>
        </w:rPr>
      </w:pPr>
      <w:r>
        <w:rPr>
          <w:rStyle w:val="msoins0"/>
          <w:rFonts w:ascii="Helvetica-Oblique" w:hAnsi="Helvetica-Oblique" w:cs="Helvetica-Oblique"/>
          <w:i/>
          <w:iCs/>
          <w:szCs w:val="20"/>
        </w:rPr>
        <w:t>NOTE: Refresh Flag shall always be set to 0x1 for Single Tuners.</w:t>
      </w:r>
    </w:p>
    <w:p w:rsidR="00E52032" w:rsidRDefault="008F51EC">
      <w:pPr>
        <w:tabs>
          <w:tab w:val="left" w:pos="709"/>
          <w:tab w:val="left" w:pos="1276"/>
          <w:tab w:val="left" w:pos="1843"/>
          <w:tab w:val="left" w:pos="2419"/>
        </w:tabs>
        <w:spacing w:before="120" w:after="60"/>
        <w:ind w:left="1276"/>
        <w:rPr>
          <w:rStyle w:val="msoins0"/>
          <w:rFonts w:cs="Arial"/>
          <w:i/>
          <w:szCs w:val="20"/>
          <w:lang w:val="pt-BR"/>
        </w:rPr>
      </w:pPr>
      <w:r>
        <w:rPr>
          <w:rStyle w:val="msoins0"/>
          <w:rFonts w:cs="Arial"/>
          <w:i/>
          <w:szCs w:val="20"/>
          <w:lang w:val="pt-BR"/>
        </w:rPr>
        <w:t>Bit 1-4: reserved</w:t>
      </w:r>
    </w:p>
    <w:p w:rsidR="00E52032" w:rsidRDefault="008F51EC">
      <w:pPr>
        <w:tabs>
          <w:tab w:val="left" w:pos="709"/>
          <w:tab w:val="left" w:pos="1276"/>
          <w:tab w:val="left" w:pos="1843"/>
          <w:tab w:val="left" w:pos="2419"/>
        </w:tabs>
        <w:spacing w:before="120" w:after="60"/>
        <w:ind w:left="1276"/>
        <w:rPr>
          <w:lang w:val="en-GB"/>
        </w:rPr>
      </w:pPr>
      <w:r>
        <w:rPr>
          <w:rFonts w:cs="Arial"/>
          <w:i/>
          <w:szCs w:val="20"/>
          <w:lang w:val="en-GB"/>
        </w:rPr>
        <w:t xml:space="preserve">Bit </w:t>
      </w:r>
      <w:r>
        <w:rPr>
          <w:rStyle w:val="msoins0"/>
          <w:rFonts w:cs="Arial"/>
          <w:i/>
          <w:szCs w:val="20"/>
          <w:lang w:val="en-GB"/>
        </w:rPr>
        <w:t xml:space="preserve">5 </w:t>
      </w:r>
      <w:r>
        <w:rPr>
          <w:rFonts w:cs="Arial"/>
          <w:i/>
          <w:szCs w:val="20"/>
          <w:lang w:val="en-GB"/>
        </w:rPr>
        <w:t>-</w:t>
      </w:r>
      <w:r>
        <w:rPr>
          <w:rStyle w:val="msoins0"/>
          <w:rFonts w:cs="Arial"/>
          <w:i/>
          <w:szCs w:val="20"/>
          <w:lang w:val="en-GB"/>
        </w:rPr>
        <w:t xml:space="preserve"> 7</w:t>
      </w:r>
      <w:r>
        <w:rPr>
          <w:rFonts w:cs="Arial"/>
          <w:i/>
          <w:szCs w:val="20"/>
          <w:lang w:val="en-GB"/>
        </w:rPr>
        <w:t xml:space="preserve">: </w:t>
      </w:r>
      <w:r>
        <w:rPr>
          <w:rStyle w:val="spelle"/>
          <w:rFonts w:cs="Arial"/>
          <w:i/>
          <w:szCs w:val="20"/>
          <w:lang w:val="en-GB"/>
        </w:rPr>
        <w:t>StationList</w:t>
      </w:r>
      <w:r>
        <w:rPr>
          <w:rFonts w:cs="Arial"/>
          <w:i/>
          <w:szCs w:val="20"/>
          <w:lang w:val="en-GB"/>
        </w:rPr>
        <w:tab/>
      </w:r>
    </w:p>
    <w:p w:rsidR="00E52032" w:rsidRDefault="008F51EC">
      <w:pPr>
        <w:ind w:left="1843"/>
        <w:rPr>
          <w:rFonts w:cs="Arial"/>
          <w:snapToGrid w:val="0"/>
          <w:szCs w:val="20"/>
          <w:lang w:val="da-DK"/>
        </w:rPr>
      </w:pPr>
      <w:r>
        <w:rPr>
          <w:rFonts w:cs="Arial"/>
          <w:snapToGrid w:val="0"/>
          <w:szCs w:val="20"/>
          <w:lang w:val="da-DK"/>
        </w:rPr>
        <w:t>0x0 – Invalid</w:t>
      </w:r>
    </w:p>
    <w:p w:rsidR="00E52032" w:rsidRDefault="008F51EC">
      <w:pPr>
        <w:ind w:left="1843"/>
        <w:rPr>
          <w:rFonts w:cs="Arial"/>
          <w:snapToGrid w:val="0"/>
          <w:szCs w:val="20"/>
          <w:lang w:val="pt-BR"/>
        </w:rPr>
      </w:pPr>
      <w:r>
        <w:rPr>
          <w:rFonts w:cs="Arial"/>
          <w:snapToGrid w:val="0"/>
          <w:szCs w:val="20"/>
          <w:lang w:val="pt-BR"/>
        </w:rPr>
        <w:lastRenderedPageBreak/>
        <w:t xml:space="preserve">0x1 </w:t>
      </w:r>
      <w:r>
        <w:rPr>
          <w:rFonts w:cs="Arial"/>
          <w:snapToGrid w:val="0"/>
          <w:szCs w:val="20"/>
          <w:lang w:val="da-DK"/>
        </w:rPr>
        <w:t>–</w:t>
      </w:r>
      <w:r>
        <w:rPr>
          <w:rFonts w:cs="Arial"/>
          <w:snapToGrid w:val="0"/>
          <w:szCs w:val="20"/>
          <w:lang w:val="pt-BR"/>
        </w:rPr>
        <w:t xml:space="preserve"> Analog AM List</w:t>
      </w:r>
    </w:p>
    <w:p w:rsidR="00E52032" w:rsidRDefault="008F51EC">
      <w:pPr>
        <w:ind w:left="1843"/>
        <w:rPr>
          <w:rFonts w:cs="Arial"/>
          <w:snapToGrid w:val="0"/>
          <w:szCs w:val="20"/>
          <w:lang w:val="pt-BR"/>
        </w:rPr>
      </w:pPr>
      <w:r>
        <w:rPr>
          <w:rFonts w:cs="Arial"/>
          <w:snapToGrid w:val="0"/>
          <w:szCs w:val="20"/>
          <w:lang w:val="pt-BR"/>
        </w:rPr>
        <w:t xml:space="preserve">0x2 </w:t>
      </w:r>
      <w:r>
        <w:rPr>
          <w:rFonts w:cs="Arial"/>
          <w:snapToGrid w:val="0"/>
          <w:szCs w:val="20"/>
          <w:lang w:val="da-DK"/>
        </w:rPr>
        <w:t>–</w:t>
      </w:r>
      <w:r>
        <w:rPr>
          <w:rFonts w:cs="Arial"/>
          <w:snapToGrid w:val="0"/>
          <w:szCs w:val="20"/>
          <w:lang w:val="pt-BR"/>
        </w:rPr>
        <w:t xml:space="preserve"> Analog FM List</w:t>
      </w:r>
    </w:p>
    <w:p w:rsidR="00E52032" w:rsidRDefault="008F51EC">
      <w:pPr>
        <w:ind w:left="1843"/>
        <w:rPr>
          <w:rFonts w:cs="Arial"/>
          <w:snapToGrid w:val="0"/>
          <w:szCs w:val="20"/>
          <w:lang w:val="pt-BR"/>
        </w:rPr>
      </w:pPr>
      <w:r>
        <w:rPr>
          <w:rFonts w:cs="Arial"/>
          <w:snapToGrid w:val="0"/>
          <w:szCs w:val="20"/>
          <w:lang w:val="pt-BR"/>
        </w:rPr>
        <w:t xml:space="preserve">0x3 </w:t>
      </w:r>
      <w:r>
        <w:rPr>
          <w:rFonts w:cs="Arial"/>
          <w:snapToGrid w:val="0"/>
          <w:szCs w:val="20"/>
          <w:lang w:val="da-DK"/>
        </w:rPr>
        <w:t xml:space="preserve">– </w:t>
      </w:r>
      <w:r>
        <w:rPr>
          <w:rFonts w:cs="Arial"/>
          <w:snapToGrid w:val="0"/>
          <w:szCs w:val="20"/>
          <w:lang w:val="pt-BR"/>
        </w:rPr>
        <w:t>FM HD List</w:t>
      </w:r>
    </w:p>
    <w:p w:rsidR="00E52032" w:rsidRDefault="008F51EC">
      <w:pPr>
        <w:ind w:left="1843"/>
        <w:rPr>
          <w:rFonts w:cs="Arial"/>
          <w:snapToGrid w:val="0"/>
          <w:szCs w:val="20"/>
          <w:lang w:val="pt-BR"/>
        </w:rPr>
      </w:pPr>
      <w:r>
        <w:rPr>
          <w:rFonts w:cs="Arial"/>
          <w:snapToGrid w:val="0"/>
          <w:szCs w:val="20"/>
          <w:lang w:val="pt-BR"/>
        </w:rPr>
        <w:t xml:space="preserve">0x4 </w:t>
      </w:r>
      <w:r>
        <w:rPr>
          <w:rFonts w:cs="Arial"/>
          <w:snapToGrid w:val="0"/>
          <w:szCs w:val="20"/>
          <w:lang w:val="da-DK"/>
        </w:rPr>
        <w:t>–</w:t>
      </w:r>
      <w:r>
        <w:rPr>
          <w:rFonts w:cs="Arial"/>
          <w:snapToGrid w:val="0"/>
          <w:szCs w:val="20"/>
          <w:lang w:val="pt-BR"/>
        </w:rPr>
        <w:t xml:space="preserve"> Analog and HD FM List</w:t>
      </w:r>
    </w:p>
    <w:p w:rsidR="00E52032" w:rsidRDefault="008F51EC">
      <w:pPr>
        <w:ind w:left="1843"/>
        <w:rPr>
          <w:rFonts w:cs="Arial"/>
          <w:snapToGrid w:val="0"/>
          <w:szCs w:val="20"/>
          <w:lang w:val="pt-BR"/>
        </w:rPr>
      </w:pPr>
      <w:r>
        <w:rPr>
          <w:rFonts w:cs="Arial"/>
          <w:snapToGrid w:val="0"/>
          <w:szCs w:val="20"/>
          <w:lang w:val="pt-BR"/>
        </w:rPr>
        <w:t>0x5 – Analog FM PTY List</w:t>
      </w:r>
    </w:p>
    <w:p w:rsidR="00E52032" w:rsidRDefault="008F51EC">
      <w:pPr>
        <w:ind w:left="1843"/>
        <w:rPr>
          <w:rFonts w:cs="Arial"/>
          <w:snapToGrid w:val="0"/>
          <w:szCs w:val="20"/>
          <w:lang w:val="pt-BR"/>
        </w:rPr>
      </w:pPr>
      <w:r>
        <w:rPr>
          <w:rFonts w:cs="Arial"/>
          <w:snapToGrid w:val="0"/>
          <w:szCs w:val="20"/>
          <w:lang w:val="pt-BR"/>
        </w:rPr>
        <w:t>0x6 – DAB Ensemble Service List</w:t>
      </w:r>
    </w:p>
    <w:p w:rsidR="00E52032" w:rsidRDefault="008F51EC">
      <w:pPr>
        <w:ind w:left="1843"/>
        <w:rPr>
          <w:rFonts w:cs="Arial"/>
          <w:snapToGrid w:val="0"/>
          <w:szCs w:val="20"/>
          <w:lang w:val="pt-BR"/>
        </w:rPr>
      </w:pPr>
      <w:r>
        <w:rPr>
          <w:rFonts w:cs="Arial"/>
          <w:snapToGrid w:val="0"/>
          <w:szCs w:val="20"/>
          <w:lang w:val="pt-BR"/>
        </w:rPr>
        <w:t>0x7 – DAB Service List</w:t>
      </w:r>
    </w:p>
    <w:p w:rsidR="00E52032" w:rsidRDefault="008F51EC">
      <w:pPr>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8-15: </w:t>
      </w:r>
      <w:r>
        <w:rPr>
          <w:rStyle w:val="spelle"/>
          <w:rFonts w:cs="Arial"/>
          <w:i/>
          <w:szCs w:val="20"/>
          <w:lang w:val="en-GB"/>
        </w:rPr>
        <w:t>ListSize</w:t>
      </w:r>
    </w:p>
    <w:p w:rsidR="00E52032" w:rsidRDefault="008F51EC">
      <w:pPr>
        <w:ind w:left="1843"/>
        <w:rPr>
          <w:rFonts w:cs="Arial"/>
          <w:snapToGrid w:val="0"/>
          <w:szCs w:val="20"/>
        </w:rPr>
      </w:pPr>
      <w:r>
        <w:rPr>
          <w:rFonts w:cs="Arial"/>
          <w:snapToGrid w:val="0"/>
          <w:szCs w:val="20"/>
          <w:lang w:val="en-GB"/>
        </w:rPr>
        <w:t>0x00 – Invalid</w:t>
      </w:r>
    </w:p>
    <w:p w:rsidR="00E52032" w:rsidRDefault="008F51EC">
      <w:pPr>
        <w:ind w:left="1843"/>
        <w:rPr>
          <w:rFonts w:cs="Arial"/>
          <w:snapToGrid w:val="0"/>
          <w:szCs w:val="20"/>
          <w:lang w:val="pt-BR"/>
        </w:rPr>
      </w:pPr>
      <w:r>
        <w:rPr>
          <w:rFonts w:cs="Arial"/>
          <w:snapToGrid w:val="0"/>
          <w:szCs w:val="20"/>
          <w:lang w:val="pt-BR"/>
        </w:rPr>
        <w:t>0x01 – Item 1</w:t>
      </w:r>
      <w:r>
        <w:rPr>
          <w:rFonts w:cs="Arial"/>
          <w:snapToGrid w:val="0"/>
          <w:szCs w:val="20"/>
          <w:lang w:val="pt-BR"/>
        </w:rPr>
        <w:br/>
        <w:t>0x02 – Item 2</w:t>
      </w:r>
      <w:r>
        <w:rPr>
          <w:rFonts w:cs="Arial"/>
          <w:snapToGrid w:val="0"/>
          <w:szCs w:val="20"/>
          <w:lang w:val="pt-BR"/>
        </w:rPr>
        <w:br/>
        <w:t>…</w:t>
      </w:r>
    </w:p>
    <w:p w:rsidR="00E52032" w:rsidRDefault="008F51EC">
      <w:pPr>
        <w:ind w:left="1843"/>
        <w:rPr>
          <w:rFonts w:cs="Arial"/>
          <w:snapToGrid w:val="0"/>
          <w:szCs w:val="20"/>
          <w:lang w:val="pt-BR"/>
        </w:rPr>
      </w:pPr>
      <w:r>
        <w:rPr>
          <w:rFonts w:cs="Arial"/>
          <w:snapToGrid w:val="0"/>
          <w:szCs w:val="20"/>
          <w:highlight w:val="yellow"/>
          <w:lang w:val="pt-BR"/>
        </w:rPr>
        <w:t>0xFD – Item 253</w:t>
      </w:r>
    </w:p>
    <w:p w:rsidR="00E52032" w:rsidRDefault="008F51EC">
      <w:pPr>
        <w:ind w:left="1843"/>
        <w:rPr>
          <w:rFonts w:cs="Arial"/>
          <w:snapToGrid w:val="0"/>
          <w:szCs w:val="20"/>
          <w:lang w:val="pt-BR"/>
        </w:rPr>
      </w:pPr>
      <w:r>
        <w:rPr>
          <w:rFonts w:cs="Arial"/>
          <w:snapToGrid w:val="0"/>
          <w:szCs w:val="20"/>
          <w:highlight w:val="yellow"/>
          <w:lang w:val="pt-BR"/>
        </w:rPr>
        <w:t>0xFE – Not Used</w:t>
      </w:r>
    </w:p>
    <w:p w:rsidR="00E52032" w:rsidRDefault="008F51EC">
      <w:pPr>
        <w:ind w:left="1843"/>
        <w:rPr>
          <w:rFonts w:cs="Arial"/>
          <w:snapToGrid w:val="0"/>
          <w:szCs w:val="20"/>
        </w:rPr>
      </w:pPr>
      <w:r>
        <w:rPr>
          <w:rFonts w:cs="Arial"/>
          <w:snapToGrid w:val="0"/>
          <w:szCs w:val="20"/>
          <w:lang w:val="en-GB"/>
        </w:rPr>
        <w:t>0xFF – No entry</w:t>
      </w:r>
    </w:p>
    <w:p w:rsidR="00E52032" w:rsidRDefault="00E52032">
      <w:pPr>
        <w:ind w:left="1843"/>
        <w:rPr>
          <w:rFonts w:cs="Arial"/>
          <w:snapToGrid w:val="0"/>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Pr>
          <w:rFonts w:cs="Arial"/>
          <w:i/>
          <w:snapToGrid w:val="0"/>
          <w:szCs w:val="20"/>
          <w:lang w:val="en-GB"/>
        </w:rPr>
      </w:pPr>
      <w:r>
        <w:rPr>
          <w:rFonts w:cs="Arial"/>
          <w:i/>
          <w:snapToGrid w:val="0"/>
          <w:szCs w:val="20"/>
          <w:lang w:val="en-GB"/>
        </w:rPr>
        <w:t>NOTE: The parameter List Size defines how many list items are transmitted in the response.</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Pr>
          <w:rFonts w:cs="Arial"/>
          <w:i/>
          <w:snapToGrid w:val="0"/>
          <w:szCs w:val="20"/>
          <w:lang w:val="en-GB"/>
        </w:rPr>
      </w:pPr>
      <w:r>
        <w:rPr>
          <w:rStyle w:val="spelle"/>
          <w:rFonts w:cs="Arial"/>
          <w:i/>
          <w:snapToGrid w:val="0"/>
          <w:szCs w:val="20"/>
          <w:lang w:val="en-GB"/>
        </w:rPr>
        <w:t>ListSize</w:t>
      </w:r>
      <w:r>
        <w:rPr>
          <w:rFonts w:cs="Arial"/>
          <w:i/>
          <w:snapToGrid w:val="0"/>
          <w:szCs w:val="20"/>
          <w:lang w:val="en-GB"/>
        </w:rPr>
        <w:t xml:space="preserve"> maximum is currently limited to 30 items.</w:t>
      </w:r>
    </w:p>
    <w:p w:rsidR="00E52032" w:rsidRDefault="008F51EC">
      <w:pPr>
        <w:tabs>
          <w:tab w:val="left" w:pos="709"/>
          <w:tab w:val="left" w:pos="1276"/>
          <w:tab w:val="left" w:pos="1843"/>
          <w:tab w:val="left" w:pos="2419"/>
        </w:tabs>
        <w:spacing w:before="120" w:after="60"/>
        <w:ind w:left="1276"/>
        <w:rPr>
          <w:rFonts w:cs="Arial"/>
          <w:i/>
          <w:snapToGrid w:val="0"/>
          <w:szCs w:val="20"/>
          <w:lang w:val="en-GB"/>
        </w:rPr>
      </w:pPr>
      <w:r>
        <w:rPr>
          <w:rFonts w:cs="Arial"/>
          <w:i/>
          <w:snapToGrid w:val="0"/>
          <w:szCs w:val="20"/>
          <w:lang w:val="en-GB"/>
        </w:rPr>
        <w:t xml:space="preserve">Bit 16-23: </w:t>
      </w:r>
      <w:r>
        <w:rPr>
          <w:rStyle w:val="spelle"/>
          <w:rFonts w:cs="Arial"/>
          <w:i/>
          <w:snapToGrid w:val="0"/>
          <w:szCs w:val="20"/>
          <w:lang w:val="en-GB"/>
        </w:rPr>
        <w:t>TotalNumOfStatAval</w:t>
      </w:r>
    </w:p>
    <w:p w:rsidR="00E52032" w:rsidRDefault="008F51EC">
      <w:pPr>
        <w:ind w:left="1843"/>
        <w:rPr>
          <w:rFonts w:cs="Arial"/>
          <w:snapToGrid w:val="0"/>
          <w:szCs w:val="20"/>
        </w:rPr>
      </w:pPr>
      <w:r>
        <w:rPr>
          <w:rFonts w:cs="Arial"/>
          <w:snapToGrid w:val="0"/>
          <w:szCs w:val="20"/>
          <w:lang w:val="en-GB"/>
        </w:rPr>
        <w:t>0x00 – Invalid</w:t>
      </w:r>
    </w:p>
    <w:p w:rsidR="00E52032" w:rsidRDefault="008F51EC">
      <w:pPr>
        <w:ind w:left="1843"/>
        <w:rPr>
          <w:rFonts w:cs="Arial"/>
          <w:snapToGrid w:val="0"/>
          <w:szCs w:val="20"/>
          <w:lang w:val="pt-BR"/>
        </w:rPr>
      </w:pPr>
      <w:r>
        <w:rPr>
          <w:rFonts w:cs="Arial"/>
          <w:snapToGrid w:val="0"/>
          <w:szCs w:val="20"/>
          <w:lang w:val="pt-BR"/>
        </w:rPr>
        <w:t>0x01 – Item 1</w:t>
      </w:r>
      <w:r>
        <w:rPr>
          <w:rFonts w:cs="Arial"/>
          <w:snapToGrid w:val="0"/>
          <w:szCs w:val="20"/>
          <w:lang w:val="pt-BR"/>
        </w:rPr>
        <w:br/>
        <w:t>0x02 – Item 2</w:t>
      </w:r>
      <w:r>
        <w:rPr>
          <w:rFonts w:cs="Arial"/>
          <w:snapToGrid w:val="0"/>
          <w:szCs w:val="20"/>
          <w:lang w:val="pt-BR"/>
        </w:rPr>
        <w:br/>
        <w:t>…</w:t>
      </w:r>
    </w:p>
    <w:p w:rsidR="00E52032" w:rsidRDefault="008F51EC">
      <w:pPr>
        <w:ind w:left="1843"/>
        <w:rPr>
          <w:rFonts w:cs="Arial"/>
          <w:snapToGrid w:val="0"/>
          <w:szCs w:val="20"/>
          <w:highlight w:val="yellow"/>
          <w:lang w:val="pt-BR"/>
        </w:rPr>
      </w:pPr>
      <w:r>
        <w:rPr>
          <w:rFonts w:cs="Arial"/>
          <w:snapToGrid w:val="0"/>
          <w:szCs w:val="20"/>
          <w:highlight w:val="yellow"/>
          <w:lang w:val="pt-BR"/>
        </w:rPr>
        <w:t>0xFD – Item 253</w:t>
      </w:r>
    </w:p>
    <w:p w:rsidR="00E52032" w:rsidRDefault="008F51EC">
      <w:pPr>
        <w:ind w:left="1843"/>
        <w:rPr>
          <w:rFonts w:cs="Arial"/>
          <w:snapToGrid w:val="0"/>
          <w:szCs w:val="20"/>
          <w:lang w:val="pt-BR"/>
        </w:rPr>
      </w:pPr>
      <w:r>
        <w:rPr>
          <w:rFonts w:cs="Arial"/>
          <w:snapToGrid w:val="0"/>
          <w:szCs w:val="20"/>
          <w:highlight w:val="yellow"/>
          <w:lang w:val="pt-BR"/>
        </w:rPr>
        <w:t>0xFE –Not Used</w:t>
      </w:r>
    </w:p>
    <w:p w:rsidR="00E52032" w:rsidRDefault="008F51EC">
      <w:pPr>
        <w:ind w:left="1843"/>
        <w:rPr>
          <w:rFonts w:cs="Arial"/>
          <w:snapToGrid w:val="0"/>
          <w:szCs w:val="20"/>
        </w:rPr>
      </w:pPr>
      <w:r>
        <w:rPr>
          <w:rFonts w:cs="Arial"/>
          <w:snapToGrid w:val="0"/>
          <w:szCs w:val="20"/>
          <w:lang w:val="en-GB"/>
        </w:rPr>
        <w:t>0xFF – No entry</w:t>
      </w:r>
    </w:p>
    <w:p w:rsidR="00E52032" w:rsidRDefault="008F51EC">
      <w:pPr>
        <w:tabs>
          <w:tab w:val="left" w:pos="709"/>
          <w:tab w:val="left" w:pos="1276"/>
          <w:tab w:val="left" w:pos="1843"/>
          <w:tab w:val="left" w:pos="2419"/>
        </w:tabs>
        <w:spacing w:before="120"/>
        <w:ind w:left="1276"/>
        <w:rPr>
          <w:rStyle w:val="msoins0"/>
          <w:i/>
          <w:lang w:val="en-GB"/>
        </w:rPr>
      </w:pPr>
      <w:r>
        <w:rPr>
          <w:rStyle w:val="msoins0"/>
          <w:rFonts w:cs="Arial"/>
          <w:i/>
          <w:snapToGrid w:val="0"/>
          <w:szCs w:val="20"/>
          <w:lang w:val="en-GB"/>
        </w:rPr>
        <w:t xml:space="preserve">Bit 24 </w:t>
      </w:r>
      <w:r>
        <w:rPr>
          <w:rStyle w:val="msoins0"/>
          <w:rFonts w:cs="Arial"/>
          <w:szCs w:val="20"/>
          <w:lang w:val="en-GB"/>
        </w:rPr>
        <w:t xml:space="preserve">– </w:t>
      </w:r>
      <w:r>
        <w:rPr>
          <w:rStyle w:val="msoins0"/>
          <w:rFonts w:cs="Arial"/>
          <w:i/>
          <w:snapToGrid w:val="0"/>
          <w:szCs w:val="20"/>
          <w:lang w:val="en-GB"/>
        </w:rPr>
        <w:t>25: reserved</w:t>
      </w:r>
    </w:p>
    <w:p w:rsidR="00E52032" w:rsidRDefault="008F51EC">
      <w:pPr>
        <w:tabs>
          <w:tab w:val="left" w:pos="709"/>
          <w:tab w:val="left" w:pos="1276"/>
          <w:tab w:val="left" w:pos="1843"/>
          <w:tab w:val="left" w:pos="2419"/>
        </w:tabs>
        <w:spacing w:before="120" w:after="60"/>
        <w:ind w:left="1276"/>
      </w:pPr>
      <w:r>
        <w:rPr>
          <w:rFonts w:cs="Arial"/>
          <w:i/>
          <w:snapToGrid w:val="0"/>
          <w:szCs w:val="20"/>
          <w:lang w:val="en-GB"/>
        </w:rPr>
        <w:t xml:space="preserve">Bit </w:t>
      </w:r>
      <w:r>
        <w:rPr>
          <w:rStyle w:val="msoins0"/>
          <w:rFonts w:cs="Arial"/>
          <w:i/>
          <w:snapToGrid w:val="0"/>
          <w:szCs w:val="20"/>
          <w:lang w:val="en-GB"/>
        </w:rPr>
        <w:t xml:space="preserve">26 </w:t>
      </w:r>
      <w:r>
        <w:rPr>
          <w:rFonts w:cs="Arial"/>
          <w:i/>
          <w:snapToGrid w:val="0"/>
          <w:szCs w:val="20"/>
          <w:lang w:val="en-GB"/>
        </w:rPr>
        <w:t>-</w:t>
      </w:r>
      <w:r>
        <w:rPr>
          <w:rStyle w:val="msoins0"/>
          <w:rFonts w:cs="Arial"/>
          <w:i/>
          <w:snapToGrid w:val="0"/>
          <w:szCs w:val="20"/>
          <w:lang w:val="en-GB"/>
        </w:rPr>
        <w:t xml:space="preserve"> 31</w:t>
      </w:r>
      <w:r>
        <w:rPr>
          <w:rFonts w:cs="Arial"/>
          <w:i/>
          <w:snapToGrid w:val="0"/>
          <w:szCs w:val="20"/>
          <w:lang w:val="en-GB"/>
        </w:rPr>
        <w:t>: Requested PTY</w:t>
      </w:r>
    </w:p>
    <w:p w:rsidR="00E52032" w:rsidRDefault="008F51EC">
      <w:pPr>
        <w:ind w:left="1843"/>
        <w:rPr>
          <w:rFonts w:cs="Arial"/>
          <w:snapToGrid w:val="0"/>
          <w:szCs w:val="20"/>
          <w:lang w:val="fr-FR"/>
        </w:rPr>
      </w:pPr>
      <w:r>
        <w:rPr>
          <w:rFonts w:cs="Arial"/>
          <w:snapToGrid w:val="0"/>
          <w:szCs w:val="20"/>
          <w:lang w:val="fr-FR"/>
        </w:rPr>
        <w:t xml:space="preserve">0x00 – </w:t>
      </w:r>
      <w:r>
        <w:rPr>
          <w:rStyle w:val="spelle"/>
          <w:rFonts w:cs="Arial"/>
          <w:snapToGrid w:val="0"/>
          <w:szCs w:val="20"/>
          <w:lang w:val="fr-FR"/>
        </w:rPr>
        <w:t>Invalid</w:t>
      </w:r>
    </w:p>
    <w:p w:rsidR="00E52032" w:rsidRDefault="008F51EC">
      <w:pPr>
        <w:ind w:left="1843"/>
        <w:rPr>
          <w:rFonts w:cs="Arial"/>
          <w:snapToGrid w:val="0"/>
          <w:szCs w:val="20"/>
          <w:lang w:val="pt-BR"/>
        </w:rPr>
      </w:pPr>
      <w:r>
        <w:rPr>
          <w:rFonts w:cs="Arial"/>
          <w:snapToGrid w:val="0"/>
          <w:szCs w:val="20"/>
          <w:lang w:val="pt-BR"/>
        </w:rPr>
        <w:t>0x01 – PTY Code</w:t>
      </w:r>
      <w:r>
        <w:rPr>
          <w:rFonts w:cs="Arial"/>
          <w:snapToGrid w:val="0"/>
          <w:szCs w:val="20"/>
          <w:lang w:val="pt-BR"/>
        </w:rPr>
        <w:br/>
        <w:t>0x02 – PTY Code</w:t>
      </w:r>
      <w:r>
        <w:rPr>
          <w:rFonts w:cs="Arial"/>
          <w:snapToGrid w:val="0"/>
          <w:szCs w:val="20"/>
          <w:lang w:val="pt-BR"/>
        </w:rPr>
        <w:br/>
        <w:t>…</w:t>
      </w:r>
    </w:p>
    <w:p w:rsidR="00E52032" w:rsidRDefault="008F51EC">
      <w:pPr>
        <w:ind w:left="1843"/>
        <w:rPr>
          <w:rFonts w:cs="Arial"/>
          <w:snapToGrid w:val="0"/>
          <w:szCs w:val="20"/>
        </w:rPr>
      </w:pPr>
      <w:r>
        <w:rPr>
          <w:rFonts w:cs="Arial"/>
          <w:snapToGrid w:val="0"/>
          <w:szCs w:val="20"/>
          <w:lang w:val="en-GB"/>
        </w:rPr>
        <w:t>0x1F – PTY Code</w:t>
      </w:r>
    </w:p>
    <w:p w:rsidR="00E52032" w:rsidRDefault="00E52032">
      <w:pPr>
        <w:ind w:left="1843"/>
        <w:rPr>
          <w:rFonts w:cs="Arial"/>
          <w:snapToGrid w:val="0"/>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Pr>
          <w:rFonts w:cs="Arial"/>
          <w:i/>
          <w:snapToGrid w:val="0"/>
          <w:szCs w:val="20"/>
          <w:lang w:val="en-GB"/>
        </w:rPr>
      </w:pPr>
      <w:r>
        <w:rPr>
          <w:rFonts w:cs="Arial"/>
          <w:i/>
          <w:snapToGrid w:val="0"/>
          <w:szCs w:val="20"/>
          <w:lang w:val="en-GB"/>
        </w:rPr>
        <w:t xml:space="preserve">NOTE: If parameter </w:t>
      </w:r>
      <w:r>
        <w:rPr>
          <w:rStyle w:val="spelle"/>
          <w:rFonts w:cs="Arial"/>
          <w:i/>
          <w:snapToGrid w:val="0"/>
          <w:szCs w:val="20"/>
          <w:lang w:val="en-GB"/>
        </w:rPr>
        <w:t>StationList</w:t>
      </w:r>
      <w:r>
        <w:rPr>
          <w:rFonts w:cs="Arial"/>
          <w:i/>
          <w:snapToGrid w:val="0"/>
          <w:szCs w:val="20"/>
          <w:lang w:val="en-GB"/>
        </w:rPr>
        <w:t xml:space="preserve"> = 0x5-0x7 or 0x1 then Requested PTY = 0x0, else PTY = 0x0</w:t>
      </w:r>
      <w:r>
        <w:rPr>
          <w:rStyle w:val="msoins1"/>
          <w:rFonts w:cs="Arial"/>
          <w:i/>
          <w:snapToGrid w:val="0"/>
          <w:szCs w:val="20"/>
          <w:lang w:val="en-GB"/>
        </w:rPr>
        <w:t>0</w:t>
      </w:r>
      <w:r>
        <w:rPr>
          <w:rFonts w:cs="Arial"/>
          <w:i/>
          <w:snapToGrid w:val="0"/>
          <w:szCs w:val="20"/>
          <w:lang w:val="en-GB"/>
        </w:rPr>
        <w:t xml:space="preserve"> ... 0x1F.</w:t>
      </w:r>
      <w:r>
        <w:rPr>
          <w:rFonts w:cs="Arial"/>
          <w:b/>
          <w:i/>
          <w:snapToGrid w:val="0"/>
          <w:szCs w:val="20"/>
          <w:lang w:val="en-GB"/>
        </w:rPr>
        <w:t xml:space="preserve"> </w:t>
      </w:r>
      <w:r>
        <w:rPr>
          <w:rFonts w:cs="Arial"/>
          <w:i/>
          <w:snapToGrid w:val="0"/>
          <w:szCs w:val="20"/>
          <w:lang w:val="en-GB"/>
        </w:rPr>
        <w:t xml:space="preserve">For parameter </w:t>
      </w:r>
      <w:r>
        <w:rPr>
          <w:rStyle w:val="spelle"/>
          <w:rFonts w:cs="Arial"/>
          <w:i/>
          <w:snapToGrid w:val="0"/>
          <w:szCs w:val="20"/>
          <w:lang w:val="en-GB"/>
        </w:rPr>
        <w:t>StationList</w:t>
      </w:r>
      <w:r>
        <w:rPr>
          <w:rFonts w:cs="Arial"/>
          <w:i/>
          <w:snapToGrid w:val="0"/>
          <w:szCs w:val="20"/>
          <w:lang w:val="en-GB"/>
        </w:rPr>
        <w:t xml:space="preserve"> = 0x2 with FM RDS the Requested PTY = 0x0.</w:t>
      </w:r>
    </w:p>
    <w:p w:rsidR="00E52032" w:rsidRDefault="008F51EC">
      <w:pPr>
        <w:keepLines/>
        <w:tabs>
          <w:tab w:val="left" w:pos="709"/>
          <w:tab w:val="left" w:pos="1276"/>
          <w:tab w:val="left" w:pos="1843"/>
          <w:tab w:val="left" w:pos="2419"/>
        </w:tabs>
        <w:spacing w:before="120" w:after="60"/>
        <w:ind w:left="709"/>
        <w:rPr>
          <w:b/>
        </w:rPr>
      </w:pPr>
      <w:r>
        <w:rPr>
          <w:rFonts w:cs="Arial"/>
          <w:b/>
          <w:szCs w:val="20"/>
          <w:lang w:val="en-GB"/>
        </w:rPr>
        <w:t xml:space="preserve">Byte 8 up to 1177/667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ItemVector</w:t>
      </w:r>
    </w:p>
    <w:p w:rsidR="00E52032" w:rsidRDefault="008F51EC">
      <w:pPr>
        <w:pBdr>
          <w:top w:val="single" w:sz="4" w:space="1" w:color="auto"/>
          <w:left w:val="single" w:sz="4" w:space="4" w:color="auto"/>
          <w:bottom w:val="single" w:sz="4" w:space="1" w:color="auto"/>
          <w:right w:val="single" w:sz="4" w:space="4" w:color="auto"/>
        </w:pBdr>
        <w:ind w:left="1276"/>
        <w:rPr>
          <w:rFonts w:cs="Arial"/>
          <w:szCs w:val="20"/>
        </w:rPr>
      </w:pPr>
      <w:r>
        <w:rPr>
          <w:rFonts w:cs="Arial"/>
          <w:i/>
          <w:snapToGrid w:val="0"/>
          <w:szCs w:val="20"/>
          <w:lang w:val="en-GB"/>
        </w:rPr>
        <w:t>NOTE: Transfer starts at Index Number sent in the request.</w:t>
      </w:r>
      <w:r>
        <w:rPr>
          <w:rFonts w:cs="Arial"/>
          <w:i/>
          <w:snapToGrid w:val="0"/>
          <w:szCs w:val="20"/>
          <w:lang w:val="en-GB"/>
        </w:rPr>
        <w:br/>
      </w:r>
      <w:r>
        <w:rPr>
          <w:rFonts w:cs="Arial"/>
          <w:b/>
          <w:i/>
          <w:snapToGrid w:val="0"/>
          <w:szCs w:val="20"/>
          <w:lang w:val="en-GB"/>
        </w:rPr>
        <w:t>N</w:t>
      </w:r>
      <w:r>
        <w:rPr>
          <w:rFonts w:cs="Arial"/>
          <w:i/>
          <w:snapToGrid w:val="0"/>
          <w:szCs w:val="20"/>
          <w:lang w:val="en-GB"/>
        </w:rPr>
        <w:t xml:space="preserve"> is also stated in the request. If </w:t>
      </w:r>
      <w:r>
        <w:rPr>
          <w:rFonts w:cs="Arial"/>
          <w:b/>
          <w:i/>
          <w:snapToGrid w:val="0"/>
          <w:szCs w:val="20"/>
          <w:lang w:val="en-GB"/>
        </w:rPr>
        <w:t>N</w:t>
      </w:r>
      <w:r>
        <w:rPr>
          <w:rFonts w:cs="Arial"/>
          <w:i/>
          <w:snapToGrid w:val="0"/>
          <w:szCs w:val="20"/>
          <w:lang w:val="en-GB"/>
        </w:rPr>
        <w:t xml:space="preserve"> is greater than </w:t>
      </w:r>
      <w:r>
        <w:rPr>
          <w:rStyle w:val="spelle"/>
          <w:rFonts w:cs="Arial"/>
          <w:i/>
          <w:snapToGrid w:val="0"/>
          <w:szCs w:val="20"/>
          <w:lang w:val="en-GB"/>
        </w:rPr>
        <w:t>ListSize</w:t>
      </w:r>
      <w:r>
        <w:rPr>
          <w:rFonts w:cs="Arial"/>
          <w:i/>
          <w:snapToGrid w:val="0"/>
          <w:szCs w:val="20"/>
          <w:lang w:val="en-GB"/>
        </w:rPr>
        <w:t>, the complete list will be transferred.</w:t>
      </w:r>
    </w:p>
    <w:p w:rsidR="00E52032" w:rsidRDefault="00E52032">
      <w:pPr>
        <w:adjustRightInd w:val="0"/>
        <w:ind w:left="1276"/>
        <w:rPr>
          <w:rFonts w:cs="Arial"/>
          <w:szCs w:val="20"/>
          <w:lang w:val="en-GB"/>
        </w:rPr>
      </w:pPr>
    </w:p>
    <w:p w:rsidR="00E52032" w:rsidRDefault="008F51EC">
      <w:pPr>
        <w:adjustRightInd w:val="0"/>
        <w:ind w:left="1276"/>
        <w:rPr>
          <w:rFonts w:cs="Arial"/>
          <w:szCs w:val="20"/>
          <w:lang w:val="en-GB"/>
        </w:rPr>
      </w:pPr>
      <w:r>
        <w:rPr>
          <w:rFonts w:cs="Arial"/>
          <w:szCs w:val="20"/>
          <w:lang w:val="en-GB"/>
        </w:rPr>
        <w:t>Array (1...N) of record (</w:t>
      </w:r>
      <w:r>
        <w:rPr>
          <w:rStyle w:val="spelle"/>
          <w:rFonts w:cs="Arial"/>
          <w:szCs w:val="20"/>
          <w:lang w:val="en-GB"/>
        </w:rPr>
        <w:t>IndexNumber</w:t>
      </w:r>
      <w:r>
        <w:rPr>
          <w:rFonts w:cs="Arial"/>
          <w:szCs w:val="20"/>
          <w:lang w:val="en-GB"/>
        </w:rPr>
        <w:t xml:space="preserve">, Frequency, </w:t>
      </w:r>
      <w:r>
        <w:rPr>
          <w:rStyle w:val="spelle"/>
          <w:rFonts w:cs="Arial"/>
          <w:szCs w:val="20"/>
          <w:lang w:val="en-GB"/>
        </w:rPr>
        <w:t>HDMulticast</w:t>
      </w:r>
      <w:r>
        <w:rPr>
          <w:rFonts w:cs="Arial"/>
          <w:szCs w:val="20"/>
          <w:lang w:val="en-GB"/>
        </w:rPr>
        <w:t>, TP Status, TMC Status, Program Type, Station Name)</w:t>
      </w:r>
    </w:p>
    <w:p w:rsidR="00E52032" w:rsidRDefault="008F51EC">
      <w:pPr>
        <w:keepLines/>
        <w:ind w:left="1276"/>
        <w:rPr>
          <w:rFonts w:cs="Arial"/>
          <w:snapToGrid w:val="0"/>
          <w:szCs w:val="20"/>
          <w:lang w:val="en-GB"/>
        </w:rPr>
      </w:pPr>
      <w:r>
        <w:rPr>
          <w:rFonts w:cs="Arial"/>
          <w:snapToGrid w:val="0"/>
          <w:szCs w:val="20"/>
          <w:lang w:val="en-GB"/>
        </w:rPr>
        <w:t>Record definition (39/22 (Coding Table I / Coding Table II) bytes):</w:t>
      </w:r>
    </w:p>
    <w:p w:rsidR="00E52032" w:rsidRDefault="008F51EC">
      <w:pPr>
        <w:ind w:left="1843"/>
        <w:rPr>
          <w:rFonts w:cs="Arial"/>
          <w:i/>
          <w:szCs w:val="20"/>
          <w:lang w:val="en-GB"/>
        </w:rPr>
      </w:pPr>
      <w:r>
        <w:rPr>
          <w:rFonts w:cs="Arial"/>
          <w:i/>
          <w:szCs w:val="20"/>
          <w:lang w:val="en-GB"/>
        </w:rPr>
        <w:t xml:space="preserve">Bit 0-7: </w:t>
      </w:r>
      <w:r>
        <w:rPr>
          <w:rStyle w:val="spelle"/>
          <w:rFonts w:cs="Arial"/>
          <w:i/>
          <w:szCs w:val="20"/>
          <w:lang w:val="en-GB"/>
        </w:rPr>
        <w:t>IndexNumber</w:t>
      </w:r>
    </w:p>
    <w:p w:rsidR="00E52032" w:rsidRDefault="008F51EC">
      <w:pPr>
        <w:tabs>
          <w:tab w:val="num" w:pos="284"/>
        </w:tabs>
        <w:ind w:left="2410"/>
        <w:rPr>
          <w:rFonts w:cs="Arial"/>
          <w:color w:val="000000"/>
          <w:szCs w:val="20"/>
          <w:lang w:val="en-GB"/>
        </w:rPr>
      </w:pPr>
      <w:r>
        <w:rPr>
          <w:rFonts w:cs="Arial"/>
          <w:color w:val="000000"/>
          <w:szCs w:val="20"/>
          <w:lang w:val="en-GB"/>
        </w:rPr>
        <w:t>0x00 – Reserved</w:t>
      </w:r>
      <w:r>
        <w:rPr>
          <w:rFonts w:cs="Arial"/>
          <w:color w:val="000000"/>
          <w:szCs w:val="20"/>
          <w:lang w:val="en-GB"/>
        </w:rPr>
        <w:br/>
        <w:t>0x01 – Index 1</w:t>
      </w:r>
      <w:r>
        <w:rPr>
          <w:rFonts w:cs="Arial"/>
          <w:color w:val="000000"/>
          <w:szCs w:val="20"/>
          <w:lang w:val="en-GB"/>
        </w:rPr>
        <w:br/>
        <w:t>0x02 – Index 2</w:t>
      </w:r>
      <w:r>
        <w:rPr>
          <w:rFonts w:cs="Arial"/>
          <w:color w:val="000000"/>
          <w:szCs w:val="20"/>
          <w:lang w:val="en-GB"/>
        </w:rPr>
        <w:br/>
        <w:t>...</w:t>
      </w:r>
    </w:p>
    <w:p w:rsidR="00E52032" w:rsidRDefault="008F51EC">
      <w:pPr>
        <w:tabs>
          <w:tab w:val="num" w:pos="284"/>
        </w:tabs>
        <w:ind w:left="2410"/>
        <w:rPr>
          <w:rFonts w:cs="Arial"/>
          <w:color w:val="000000"/>
          <w:szCs w:val="20"/>
        </w:rPr>
      </w:pPr>
      <w:r>
        <w:rPr>
          <w:rFonts w:cs="Arial"/>
          <w:color w:val="000000"/>
          <w:szCs w:val="20"/>
          <w:highlight w:val="yellow"/>
          <w:lang w:val="en-GB"/>
        </w:rPr>
        <w:t>0xFE – Ensemble Name</w:t>
      </w:r>
    </w:p>
    <w:p w:rsidR="00E52032" w:rsidRDefault="008F51EC">
      <w:pPr>
        <w:tabs>
          <w:tab w:val="num" w:pos="284"/>
        </w:tabs>
        <w:ind w:left="2410"/>
        <w:rPr>
          <w:rFonts w:cs="Arial"/>
          <w:color w:val="000000"/>
          <w:szCs w:val="20"/>
          <w:lang w:val="en-GB"/>
        </w:rPr>
      </w:pPr>
      <w:r>
        <w:rPr>
          <w:rFonts w:cs="Arial"/>
          <w:color w:val="000000"/>
          <w:szCs w:val="20"/>
          <w:lang w:val="en-GB"/>
        </w:rPr>
        <w:t xml:space="preserve">0xFF – </w:t>
      </w:r>
      <w:r>
        <w:rPr>
          <w:rFonts w:cs="Arial"/>
          <w:snapToGrid w:val="0"/>
          <w:color w:val="000000"/>
          <w:szCs w:val="20"/>
          <w:lang w:val="en-GB"/>
        </w:rPr>
        <w:t>Invalid</w:t>
      </w:r>
      <w:r>
        <w:rPr>
          <w:rFonts w:cs="Arial"/>
          <w:color w:val="000000"/>
          <w:szCs w:val="20"/>
          <w:lang w:val="en-GB"/>
        </w:rPr>
        <w:br/>
      </w:r>
    </w:p>
    <w:p w:rsidR="00E52032" w:rsidRDefault="008F51EC">
      <w:pPr>
        <w:ind w:left="1843"/>
        <w:rPr>
          <w:rFonts w:cs="Arial"/>
          <w:i/>
          <w:szCs w:val="20"/>
          <w:lang w:val="en-GB"/>
        </w:rPr>
      </w:pPr>
      <w:r>
        <w:rPr>
          <w:rFonts w:cs="Arial"/>
          <w:i/>
          <w:szCs w:val="20"/>
          <w:lang w:val="en-GB"/>
        </w:rPr>
        <w:t>Bit 8-23: Frequency</w:t>
      </w:r>
    </w:p>
    <w:p w:rsidR="00E52032" w:rsidRDefault="008F51EC">
      <w:pPr>
        <w:tabs>
          <w:tab w:val="num" w:pos="284"/>
        </w:tabs>
        <w:ind w:left="2410"/>
        <w:rPr>
          <w:rFonts w:cs="Arial"/>
          <w:color w:val="000000"/>
          <w:szCs w:val="20"/>
          <w:lang w:val="en-GB"/>
        </w:rPr>
      </w:pPr>
      <w:r>
        <w:rPr>
          <w:rFonts w:cs="Arial"/>
          <w:color w:val="000000"/>
          <w:szCs w:val="20"/>
          <w:lang w:val="en-GB"/>
        </w:rPr>
        <w:t>0x000 – 0</w:t>
      </w:r>
    </w:p>
    <w:p w:rsidR="00E52032" w:rsidRDefault="008F51EC">
      <w:pPr>
        <w:tabs>
          <w:tab w:val="num" w:pos="284"/>
        </w:tabs>
        <w:ind w:left="2410"/>
        <w:rPr>
          <w:rFonts w:cs="Arial"/>
          <w:color w:val="000000"/>
          <w:szCs w:val="20"/>
          <w:lang w:val="en-GB"/>
        </w:rPr>
      </w:pPr>
      <w:r>
        <w:rPr>
          <w:rFonts w:cs="Arial"/>
          <w:color w:val="000000"/>
          <w:szCs w:val="20"/>
          <w:lang w:val="en-GB"/>
        </w:rPr>
        <w:t>0x001 – 1</w:t>
      </w:r>
    </w:p>
    <w:p w:rsidR="00E52032" w:rsidRDefault="008F51EC">
      <w:pPr>
        <w:tabs>
          <w:tab w:val="num" w:pos="284"/>
        </w:tabs>
        <w:ind w:left="2410"/>
        <w:rPr>
          <w:rFonts w:cs="Arial"/>
          <w:color w:val="000000"/>
          <w:szCs w:val="20"/>
          <w:lang w:val="en-GB"/>
        </w:rPr>
      </w:pPr>
      <w:r>
        <w:rPr>
          <w:rFonts w:cs="Arial"/>
          <w:color w:val="000000"/>
          <w:szCs w:val="20"/>
          <w:lang w:val="en-GB"/>
        </w:rPr>
        <w:lastRenderedPageBreak/>
        <w:t>…</w:t>
      </w:r>
    </w:p>
    <w:p w:rsidR="00E52032" w:rsidRDefault="008F51EC">
      <w:pPr>
        <w:tabs>
          <w:tab w:val="num" w:pos="284"/>
        </w:tabs>
        <w:ind w:left="2410"/>
        <w:rPr>
          <w:rFonts w:cs="Arial"/>
          <w:color w:val="000000"/>
          <w:szCs w:val="20"/>
          <w:lang w:val="en-GB"/>
        </w:rPr>
      </w:pPr>
      <w:r>
        <w:rPr>
          <w:rFonts w:cs="Arial"/>
          <w:color w:val="000000"/>
          <w:szCs w:val="20"/>
          <w:lang w:val="en-GB"/>
        </w:rPr>
        <w:t>0x615 – 1557</w:t>
      </w:r>
      <w:r>
        <w:rPr>
          <w:rFonts w:cs="Arial"/>
          <w:color w:val="000000"/>
          <w:szCs w:val="20"/>
          <w:lang w:val="en-GB"/>
        </w:rPr>
        <w:br/>
        <w:t>0x616 – reserved</w:t>
      </w:r>
    </w:p>
    <w:p w:rsidR="00E52032" w:rsidRDefault="008F51EC">
      <w:pPr>
        <w:tabs>
          <w:tab w:val="num" w:pos="284"/>
        </w:tabs>
        <w:ind w:left="2410"/>
        <w:rPr>
          <w:rFonts w:cs="Arial"/>
          <w:color w:val="000000"/>
          <w:szCs w:val="20"/>
          <w:lang w:val="en-GB"/>
        </w:rPr>
      </w:pPr>
      <w:r>
        <w:rPr>
          <w:rFonts w:cs="Arial"/>
          <w:color w:val="000000"/>
          <w:szCs w:val="20"/>
          <w:lang w:val="en-GB"/>
        </w:rPr>
        <w:t>…</w:t>
      </w:r>
    </w:p>
    <w:p w:rsidR="00E52032" w:rsidRDefault="008F51EC">
      <w:pPr>
        <w:tabs>
          <w:tab w:val="num" w:pos="284"/>
        </w:tabs>
        <w:ind w:left="2410"/>
        <w:rPr>
          <w:rFonts w:cs="Arial"/>
          <w:color w:val="000000"/>
          <w:szCs w:val="20"/>
        </w:rPr>
      </w:pPr>
      <w:r>
        <w:rPr>
          <w:rFonts w:cs="Arial"/>
          <w:color w:val="000000"/>
          <w:szCs w:val="20"/>
          <w:lang w:val="en-GB"/>
        </w:rPr>
        <w:t>0xFFFF – reserved</w:t>
      </w:r>
    </w:p>
    <w:p w:rsidR="00E52032" w:rsidRDefault="00E52032">
      <w:pPr>
        <w:tabs>
          <w:tab w:val="num" w:pos="284"/>
        </w:tabs>
        <w:ind w:left="2410"/>
        <w:rPr>
          <w:rFonts w:cs="Arial"/>
          <w:color w:val="000000"/>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r>
        <w:rPr>
          <w:rFonts w:cs="Arial"/>
          <w:i/>
          <w:snapToGrid w:val="0"/>
          <w:szCs w:val="20"/>
        </w:rPr>
        <w:t>AM: Freq = 153+ Offset kHz. Offset 0</w:t>
      </w:r>
      <w:proofErr w:type="gramStart"/>
      <w:r>
        <w:rPr>
          <w:rFonts w:cs="Arial"/>
          <w:i/>
          <w:snapToGrid w:val="0"/>
          <w:szCs w:val="20"/>
        </w:rPr>
        <w:t>..1557</w:t>
      </w:r>
      <w:proofErr w:type="gramEnd"/>
      <w:r>
        <w:rPr>
          <w:rFonts w:cs="Arial"/>
          <w:i/>
          <w:snapToGrid w:val="0"/>
          <w:szCs w:val="20"/>
        </w:rPr>
        <w:t xml:space="preserve">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da-DK"/>
        </w:rPr>
      </w:pPr>
      <w:r>
        <w:rPr>
          <w:rFonts w:cs="Arial"/>
          <w:i/>
          <w:snapToGrid w:val="0"/>
          <w:szCs w:val="20"/>
          <w:lang w:val="da-DK"/>
        </w:rPr>
        <w:t>FM: Freq = 76+ Offset*0.05 MHz. Offset 0..640</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Selected tuned band determine frequency (kHz or MHz).</w:t>
      </w:r>
      <w:r>
        <w:rPr>
          <w:rFonts w:cs="Arial"/>
          <w:i/>
          <w:snapToGrid w:val="0"/>
          <w:szCs w:val="20"/>
          <w:lang w:val="en-GB"/>
        </w:rPr>
        <w:br/>
        <w:t>DAB: frequency/BlockNumber = Bitfield:</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 xml:space="preserve">Bit </w:t>
      </w:r>
      <w:proofErr w:type="gramStart"/>
      <w:r>
        <w:rPr>
          <w:rFonts w:cs="Arial"/>
          <w:i/>
          <w:snapToGrid w:val="0"/>
          <w:szCs w:val="20"/>
          <w:lang w:val="en-GB"/>
        </w:rPr>
        <w:t>0 ..</w:t>
      </w:r>
      <w:proofErr w:type="gramEnd"/>
      <w:r>
        <w:rPr>
          <w:rFonts w:cs="Arial"/>
          <w:i/>
          <w:snapToGrid w:val="0"/>
          <w:szCs w:val="20"/>
          <w:lang w:val="en-GB"/>
        </w:rPr>
        <w:t xml:space="preserve"> 4: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L-Band Canada: Numeric value (</w:t>
      </w:r>
      <w:proofErr w:type="gramStart"/>
      <w:r>
        <w:rPr>
          <w:rFonts w:cs="Arial"/>
          <w:i/>
          <w:snapToGrid w:val="0"/>
          <w:szCs w:val="20"/>
          <w:lang w:val="en-GB"/>
        </w:rPr>
        <w:t>1 ..</w:t>
      </w:r>
      <w:proofErr w:type="gramEnd"/>
      <w:r>
        <w:rPr>
          <w:rFonts w:cs="Arial"/>
          <w:i/>
          <w:snapToGrid w:val="0"/>
          <w:szCs w:val="20"/>
          <w:lang w:val="en-GB"/>
        </w:rPr>
        <w:t xml:space="preserve"> 23);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L-Band Europe: Numeric value (A=</w:t>
      </w:r>
      <w:proofErr w:type="gramStart"/>
      <w:r>
        <w:rPr>
          <w:rFonts w:cs="Arial"/>
          <w:i/>
          <w:snapToGrid w:val="0"/>
          <w:szCs w:val="20"/>
          <w:lang w:val="en-GB"/>
        </w:rPr>
        <w:t>1 ..</w:t>
      </w:r>
      <w:proofErr w:type="gramEnd"/>
      <w:r>
        <w:rPr>
          <w:rFonts w:cs="Arial"/>
          <w:i/>
          <w:snapToGrid w:val="0"/>
          <w:szCs w:val="20"/>
          <w:lang w:val="en-GB"/>
        </w:rPr>
        <w:t xml:space="preserve"> W=23);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Band III: Numeric value (A=</w:t>
      </w:r>
      <w:proofErr w:type="gramStart"/>
      <w:r>
        <w:rPr>
          <w:rFonts w:cs="Arial"/>
          <w:i/>
          <w:snapToGrid w:val="0"/>
          <w:szCs w:val="20"/>
          <w:lang w:val="en-GB"/>
        </w:rPr>
        <w:t>1 ..</w:t>
      </w:r>
      <w:proofErr w:type="gramEnd"/>
      <w:r>
        <w:rPr>
          <w:rFonts w:cs="Arial"/>
          <w:i/>
          <w:snapToGrid w:val="0"/>
          <w:szCs w:val="20"/>
          <w:lang w:val="en-GB"/>
        </w:rPr>
        <w:t xml:space="preserve"> W=23); hex coded</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 xml:space="preserve">Bit </w:t>
      </w:r>
      <w:proofErr w:type="gramStart"/>
      <w:r>
        <w:rPr>
          <w:rFonts w:cs="Arial"/>
          <w:i/>
          <w:snapToGrid w:val="0"/>
          <w:szCs w:val="20"/>
          <w:lang w:val="en-GB"/>
        </w:rPr>
        <w:t>5 ..</w:t>
      </w:r>
      <w:proofErr w:type="gramEnd"/>
      <w:r>
        <w:rPr>
          <w:rFonts w:cs="Arial"/>
          <w:i/>
          <w:snapToGrid w:val="0"/>
          <w:szCs w:val="20"/>
          <w:lang w:val="en-GB"/>
        </w:rPr>
        <w:t xml:space="preserve"> 8: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Band III: Numeric value (not used for L-Band; default value: 0h), hex coded</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 xml:space="preserve">Bit 9: </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0: Band III, 1: L-Band</w:t>
      </w:r>
    </w:p>
    <w:p w:rsidR="00E52032" w:rsidRDefault="00E52032">
      <w:pPr>
        <w:ind w:left="1843"/>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zCs w:val="20"/>
          <w:lang w:val="en-GB"/>
        </w:rPr>
      </w:pPr>
      <w:r>
        <w:rPr>
          <w:rFonts w:cs="Arial"/>
          <w:i/>
          <w:snapToGrid w:val="0"/>
          <w:szCs w:val="20"/>
          <w:lang w:val="en-GB"/>
        </w:rPr>
        <w:t xml:space="preserve">NOTE: </w:t>
      </w:r>
      <w:r>
        <w:rPr>
          <w:rFonts w:cs="Arial"/>
          <w:i/>
          <w:szCs w:val="20"/>
          <w:lang w:val="en-GB"/>
        </w:rPr>
        <w:t xml:space="preserve">If Station List is </w:t>
      </w:r>
      <w:proofErr w:type="gramStart"/>
      <w:r>
        <w:rPr>
          <w:rFonts w:cs="Arial"/>
          <w:i/>
          <w:szCs w:val="20"/>
          <w:lang w:val="en-GB"/>
        </w:rPr>
        <w:t>0x5</w:t>
      </w:r>
      <w:proofErr w:type="gramEnd"/>
      <w:r>
        <w:rPr>
          <w:rFonts w:cs="Arial"/>
          <w:i/>
          <w:szCs w:val="20"/>
          <w:lang w:val="en-GB"/>
        </w:rPr>
        <w:t xml:space="preserve"> the parameter Frequency will contain the total number of stations available in a particular PTY.</w:t>
      </w:r>
    </w:p>
    <w:p w:rsidR="00E52032" w:rsidRDefault="00E52032">
      <w:pPr>
        <w:ind w:left="1843"/>
        <w:rPr>
          <w:rFonts w:cs="Arial"/>
          <w:i/>
          <w:szCs w:val="20"/>
        </w:rPr>
      </w:pPr>
    </w:p>
    <w:p w:rsidR="00E52032" w:rsidRDefault="008F51EC">
      <w:pPr>
        <w:ind w:left="1843"/>
        <w:rPr>
          <w:rFonts w:cs="Arial"/>
          <w:i/>
          <w:szCs w:val="20"/>
          <w:lang w:val="en-GB"/>
        </w:rPr>
      </w:pPr>
      <w:r>
        <w:rPr>
          <w:rFonts w:cs="Arial"/>
          <w:i/>
          <w:szCs w:val="20"/>
          <w:lang w:val="en-GB"/>
        </w:rPr>
        <w:t xml:space="preserve">Bit 24-29: </w:t>
      </w:r>
      <w:r>
        <w:rPr>
          <w:rStyle w:val="spelle"/>
          <w:rFonts w:cs="Arial"/>
          <w:i/>
          <w:szCs w:val="20"/>
          <w:lang w:val="en-GB"/>
        </w:rPr>
        <w:t>HDMulticast</w:t>
      </w:r>
    </w:p>
    <w:p w:rsidR="00E52032" w:rsidRDefault="008F51EC">
      <w:pPr>
        <w:tabs>
          <w:tab w:val="num" w:pos="284"/>
        </w:tabs>
        <w:ind w:left="2410"/>
        <w:rPr>
          <w:rFonts w:cs="Arial"/>
          <w:color w:val="000000"/>
          <w:szCs w:val="20"/>
          <w:lang w:val="en-GB"/>
        </w:rPr>
      </w:pPr>
      <w:r>
        <w:rPr>
          <w:rFonts w:cs="Arial"/>
          <w:color w:val="000000"/>
          <w:szCs w:val="20"/>
          <w:lang w:val="en-GB"/>
        </w:rPr>
        <w:t>0x00 – Not Applicable</w:t>
      </w:r>
      <w:r>
        <w:rPr>
          <w:rFonts w:cs="Arial"/>
          <w:color w:val="000000"/>
          <w:szCs w:val="20"/>
          <w:lang w:val="en-GB"/>
        </w:rPr>
        <w:br/>
        <w:t>0x01 – MC 1</w:t>
      </w:r>
    </w:p>
    <w:p w:rsidR="00E52032" w:rsidRDefault="008F51EC">
      <w:pPr>
        <w:tabs>
          <w:tab w:val="num" w:pos="284"/>
        </w:tabs>
        <w:ind w:left="2410"/>
        <w:rPr>
          <w:rFonts w:cs="Arial"/>
          <w:color w:val="000000"/>
          <w:szCs w:val="20"/>
          <w:lang w:val="en-GB"/>
        </w:rPr>
      </w:pPr>
      <w:r>
        <w:rPr>
          <w:rFonts w:cs="Arial"/>
          <w:color w:val="000000"/>
          <w:szCs w:val="20"/>
          <w:lang w:val="en-GB"/>
        </w:rPr>
        <w:t>0x02 – MC 2</w:t>
      </w:r>
    </w:p>
    <w:p w:rsidR="00E52032" w:rsidRDefault="008F51EC">
      <w:pPr>
        <w:tabs>
          <w:tab w:val="num" w:pos="284"/>
        </w:tabs>
        <w:ind w:left="2410"/>
        <w:rPr>
          <w:rFonts w:cs="Arial"/>
          <w:color w:val="000000"/>
          <w:szCs w:val="20"/>
        </w:rPr>
      </w:pPr>
      <w:r>
        <w:rPr>
          <w:rFonts w:cs="Arial"/>
          <w:color w:val="000000"/>
          <w:szCs w:val="20"/>
          <w:lang w:val="en-GB"/>
        </w:rPr>
        <w:t>0x03 – MC 3</w:t>
      </w:r>
    </w:p>
    <w:p w:rsidR="00E52032" w:rsidRDefault="008F51EC">
      <w:pPr>
        <w:tabs>
          <w:tab w:val="num" w:pos="284"/>
        </w:tabs>
        <w:ind w:left="2410"/>
        <w:rPr>
          <w:rFonts w:cs="Arial"/>
          <w:color w:val="000000"/>
          <w:szCs w:val="20"/>
          <w:lang w:val="en-GB"/>
        </w:rPr>
      </w:pPr>
      <w:r>
        <w:rPr>
          <w:rFonts w:cs="Arial"/>
          <w:color w:val="000000"/>
          <w:szCs w:val="20"/>
          <w:lang w:val="en-GB"/>
        </w:rPr>
        <w:t>0x04 – MC 4</w:t>
      </w:r>
    </w:p>
    <w:p w:rsidR="00E52032" w:rsidRDefault="008F51EC">
      <w:pPr>
        <w:tabs>
          <w:tab w:val="num" w:pos="284"/>
        </w:tabs>
        <w:ind w:left="2410"/>
        <w:rPr>
          <w:rFonts w:cs="Arial"/>
          <w:color w:val="000000"/>
          <w:szCs w:val="20"/>
          <w:lang w:val="en-GB"/>
        </w:rPr>
      </w:pPr>
      <w:r>
        <w:rPr>
          <w:rFonts w:cs="Arial"/>
          <w:color w:val="000000"/>
          <w:szCs w:val="20"/>
          <w:lang w:val="en-GB"/>
        </w:rPr>
        <w:t>0x05 – MC 5</w:t>
      </w:r>
    </w:p>
    <w:p w:rsidR="00E52032" w:rsidRDefault="008F51EC">
      <w:pPr>
        <w:tabs>
          <w:tab w:val="num" w:pos="284"/>
        </w:tabs>
        <w:ind w:left="2410"/>
        <w:rPr>
          <w:rFonts w:cs="Arial"/>
          <w:color w:val="000000"/>
          <w:szCs w:val="20"/>
          <w:lang w:val="en-GB"/>
        </w:rPr>
      </w:pPr>
      <w:r>
        <w:rPr>
          <w:rFonts w:cs="Arial"/>
          <w:color w:val="000000"/>
          <w:szCs w:val="20"/>
          <w:lang w:val="en-GB"/>
        </w:rPr>
        <w:t>0x06 – MC 6</w:t>
      </w:r>
    </w:p>
    <w:p w:rsidR="00E52032" w:rsidRDefault="008F51EC">
      <w:pPr>
        <w:tabs>
          <w:tab w:val="num" w:pos="284"/>
        </w:tabs>
        <w:ind w:left="2410"/>
        <w:rPr>
          <w:rFonts w:cs="Arial"/>
          <w:color w:val="000000"/>
          <w:szCs w:val="20"/>
          <w:lang w:val="en-GB"/>
        </w:rPr>
      </w:pPr>
      <w:r>
        <w:rPr>
          <w:rFonts w:cs="Arial"/>
          <w:color w:val="000000"/>
          <w:szCs w:val="20"/>
          <w:lang w:val="en-GB"/>
        </w:rPr>
        <w:t>0x07 – MC 7</w:t>
      </w:r>
    </w:p>
    <w:p w:rsidR="00E52032" w:rsidRDefault="008F51EC">
      <w:pPr>
        <w:tabs>
          <w:tab w:val="num" w:pos="284"/>
        </w:tabs>
        <w:ind w:left="2410"/>
        <w:rPr>
          <w:rFonts w:cs="Arial"/>
          <w:color w:val="000000"/>
          <w:szCs w:val="20"/>
          <w:lang w:val="en-GB"/>
        </w:rPr>
      </w:pPr>
      <w:r>
        <w:rPr>
          <w:rFonts w:cs="Arial"/>
          <w:color w:val="000000"/>
          <w:szCs w:val="20"/>
          <w:lang w:val="en-GB"/>
        </w:rPr>
        <w:t>0x08 – PTY List</w:t>
      </w:r>
    </w:p>
    <w:p w:rsidR="00E52032" w:rsidRDefault="008F51EC">
      <w:pPr>
        <w:tabs>
          <w:tab w:val="num" w:pos="284"/>
        </w:tabs>
        <w:ind w:left="2410"/>
        <w:rPr>
          <w:rFonts w:cs="Arial"/>
          <w:color w:val="000000"/>
          <w:szCs w:val="20"/>
          <w:lang w:val="en-GB"/>
        </w:rPr>
      </w:pPr>
      <w:r>
        <w:rPr>
          <w:rFonts w:cs="Arial"/>
          <w:color w:val="000000"/>
          <w:szCs w:val="20"/>
          <w:lang w:val="en-GB"/>
        </w:rPr>
        <w:t>0x09 – reserved</w:t>
      </w:r>
    </w:p>
    <w:p w:rsidR="00E52032" w:rsidRDefault="008F51EC">
      <w:pPr>
        <w:tabs>
          <w:tab w:val="num" w:pos="284"/>
        </w:tabs>
        <w:ind w:left="2410"/>
        <w:rPr>
          <w:rFonts w:cs="Arial"/>
          <w:color w:val="000000"/>
          <w:szCs w:val="20"/>
          <w:lang w:val="en-GB"/>
        </w:rPr>
      </w:pPr>
      <w:r>
        <w:rPr>
          <w:rFonts w:cs="Arial"/>
          <w:color w:val="000000"/>
          <w:szCs w:val="20"/>
          <w:lang w:val="en-GB"/>
        </w:rPr>
        <w:t>…</w:t>
      </w:r>
    </w:p>
    <w:p w:rsidR="00E52032" w:rsidRDefault="008F51EC">
      <w:pPr>
        <w:tabs>
          <w:tab w:val="num" w:pos="284"/>
        </w:tabs>
        <w:ind w:left="2410"/>
        <w:rPr>
          <w:rFonts w:cs="Arial"/>
          <w:color w:val="000000"/>
          <w:szCs w:val="20"/>
        </w:rPr>
      </w:pPr>
      <w:r>
        <w:rPr>
          <w:rFonts w:cs="Arial"/>
          <w:color w:val="000000"/>
          <w:szCs w:val="20"/>
          <w:lang w:val="en-GB"/>
        </w:rPr>
        <w:t>0x3F reserved</w:t>
      </w:r>
    </w:p>
    <w:p w:rsidR="00E52032" w:rsidRDefault="00E52032">
      <w:pPr>
        <w:tabs>
          <w:tab w:val="num" w:pos="284"/>
        </w:tabs>
        <w:ind w:left="2410"/>
        <w:rPr>
          <w:rFonts w:cs="Arial"/>
          <w:color w:val="000000"/>
          <w:szCs w:val="20"/>
          <w:lang w:val="en-GB"/>
        </w:rPr>
      </w:pPr>
    </w:p>
    <w:p w:rsidR="00E52032" w:rsidRDefault="008F51EC">
      <w:pPr>
        <w:ind w:left="1843"/>
        <w:rPr>
          <w:rFonts w:cs="Arial"/>
          <w:i/>
          <w:szCs w:val="20"/>
          <w:lang w:val="en-GB"/>
        </w:rPr>
      </w:pPr>
      <w:r>
        <w:rPr>
          <w:rFonts w:cs="Arial"/>
          <w:i/>
          <w:szCs w:val="20"/>
          <w:lang w:val="en-GB"/>
        </w:rPr>
        <w:t xml:space="preserve">Bit 30: </w:t>
      </w:r>
      <w:r>
        <w:rPr>
          <w:rStyle w:val="spelle"/>
          <w:rFonts w:cs="Arial"/>
          <w:i/>
          <w:szCs w:val="20"/>
          <w:lang w:val="en-GB"/>
        </w:rPr>
        <w:t>TPStatus</w:t>
      </w:r>
      <w:r>
        <w:rPr>
          <w:rFonts w:cs="Arial"/>
          <w:i/>
          <w:szCs w:val="20"/>
          <w:lang w:val="en-GB"/>
        </w:rPr>
        <w:t xml:space="preserve">: </w:t>
      </w:r>
    </w:p>
    <w:p w:rsidR="00E52032" w:rsidRDefault="008F51EC">
      <w:pPr>
        <w:tabs>
          <w:tab w:val="num" w:pos="284"/>
        </w:tabs>
        <w:ind w:left="2410"/>
        <w:rPr>
          <w:rFonts w:cs="Arial"/>
          <w:color w:val="000000"/>
          <w:szCs w:val="20"/>
          <w:lang w:val="en-GB"/>
        </w:rPr>
      </w:pPr>
      <w:r>
        <w:rPr>
          <w:rFonts w:cs="Arial"/>
          <w:color w:val="000000"/>
          <w:szCs w:val="20"/>
          <w:lang w:val="en-GB"/>
        </w:rPr>
        <w:t>0x0: not available</w:t>
      </w:r>
    </w:p>
    <w:p w:rsidR="00E52032" w:rsidRDefault="008F51EC">
      <w:pPr>
        <w:tabs>
          <w:tab w:val="num" w:pos="284"/>
        </w:tabs>
        <w:ind w:left="2410"/>
        <w:rPr>
          <w:rFonts w:cs="Arial"/>
          <w:color w:val="000000"/>
          <w:szCs w:val="20"/>
          <w:lang w:val="en-GB"/>
        </w:rPr>
      </w:pPr>
      <w:r>
        <w:rPr>
          <w:rFonts w:cs="Arial"/>
          <w:color w:val="000000"/>
          <w:szCs w:val="20"/>
          <w:lang w:val="en-GB"/>
        </w:rPr>
        <w:t>0x1: available</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Bit 31: </w:t>
      </w:r>
      <w:r>
        <w:rPr>
          <w:rStyle w:val="spelle"/>
          <w:rFonts w:cs="Arial"/>
          <w:i/>
          <w:szCs w:val="20"/>
          <w:lang w:val="en-GB"/>
        </w:rPr>
        <w:t>TMCStatus</w:t>
      </w:r>
      <w:r>
        <w:rPr>
          <w:rFonts w:cs="Arial"/>
          <w:i/>
          <w:szCs w:val="20"/>
          <w:lang w:val="en-GB"/>
        </w:rPr>
        <w:t xml:space="preserve">: </w:t>
      </w:r>
    </w:p>
    <w:p w:rsidR="00E52032" w:rsidRDefault="008F51EC">
      <w:pPr>
        <w:tabs>
          <w:tab w:val="num" w:pos="284"/>
        </w:tabs>
        <w:ind w:left="2410"/>
        <w:rPr>
          <w:rFonts w:cs="Arial"/>
          <w:color w:val="000000"/>
          <w:szCs w:val="20"/>
          <w:lang w:val="en-GB"/>
        </w:rPr>
      </w:pPr>
      <w:r>
        <w:rPr>
          <w:rFonts w:cs="Arial"/>
          <w:color w:val="000000"/>
          <w:szCs w:val="20"/>
          <w:lang w:val="en-GB"/>
        </w:rPr>
        <w:t>0x0: not available</w:t>
      </w:r>
    </w:p>
    <w:p w:rsidR="00E52032" w:rsidRDefault="008F51EC">
      <w:pPr>
        <w:tabs>
          <w:tab w:val="num" w:pos="284"/>
        </w:tabs>
        <w:ind w:left="2410"/>
        <w:rPr>
          <w:rFonts w:cs="Arial"/>
          <w:color w:val="000000"/>
          <w:szCs w:val="20"/>
          <w:lang w:val="en-GB"/>
        </w:rPr>
      </w:pPr>
      <w:r>
        <w:rPr>
          <w:rFonts w:cs="Arial"/>
          <w:color w:val="000000"/>
          <w:szCs w:val="20"/>
          <w:lang w:val="en-GB"/>
        </w:rPr>
        <w:t>0x1: available</w:t>
      </w:r>
    </w:p>
    <w:p w:rsidR="00E52032" w:rsidRDefault="00E52032">
      <w:pPr>
        <w:tabs>
          <w:tab w:val="num" w:pos="284"/>
        </w:tabs>
        <w:ind w:left="2410"/>
        <w:rPr>
          <w:rFonts w:cs="Arial"/>
          <w:color w:val="000000"/>
          <w:szCs w:val="20"/>
          <w:lang w:val="en-GB"/>
        </w:rPr>
      </w:pPr>
    </w:p>
    <w:p w:rsidR="00E52032" w:rsidRDefault="008F51EC">
      <w:pPr>
        <w:ind w:left="1843"/>
        <w:rPr>
          <w:rStyle w:val="msoins0"/>
          <w:i/>
        </w:rPr>
      </w:pPr>
      <w:r>
        <w:rPr>
          <w:rStyle w:val="msoins0"/>
          <w:rFonts w:cs="Arial"/>
          <w:i/>
          <w:szCs w:val="20"/>
          <w:lang w:val="en-GB"/>
        </w:rPr>
        <w:t>Bit 32-33: reserved</w:t>
      </w:r>
    </w:p>
    <w:p w:rsidR="00E52032" w:rsidRDefault="008F51EC">
      <w:pPr>
        <w:ind w:left="1843"/>
        <w:rPr>
          <w:snapToGrid w:val="0"/>
        </w:rPr>
      </w:pPr>
      <w:r>
        <w:rPr>
          <w:rFonts w:cs="Arial"/>
          <w:i/>
          <w:snapToGrid w:val="0"/>
          <w:szCs w:val="20"/>
          <w:lang w:val="en-GB"/>
        </w:rPr>
        <w:t xml:space="preserve">Bit </w:t>
      </w:r>
      <w:r>
        <w:rPr>
          <w:rStyle w:val="msoins0"/>
          <w:rFonts w:cs="Arial"/>
          <w:i/>
          <w:snapToGrid w:val="0"/>
          <w:szCs w:val="20"/>
          <w:lang w:val="en-GB"/>
        </w:rPr>
        <w:t xml:space="preserve">34 </w:t>
      </w:r>
      <w:r>
        <w:rPr>
          <w:rFonts w:cs="Arial"/>
          <w:i/>
          <w:snapToGrid w:val="0"/>
          <w:szCs w:val="20"/>
          <w:lang w:val="en-GB"/>
        </w:rPr>
        <w:t>-</w:t>
      </w:r>
      <w:r>
        <w:rPr>
          <w:rStyle w:val="msoins0"/>
          <w:rFonts w:cs="Arial"/>
          <w:i/>
          <w:snapToGrid w:val="0"/>
          <w:szCs w:val="20"/>
          <w:lang w:val="en-GB"/>
        </w:rPr>
        <w:t xml:space="preserve"> 39</w:t>
      </w:r>
      <w:r>
        <w:rPr>
          <w:rFonts w:cs="Arial"/>
          <w:i/>
          <w:snapToGrid w:val="0"/>
          <w:szCs w:val="20"/>
          <w:lang w:val="en-GB"/>
        </w:rPr>
        <w:t>: Program Type:</w:t>
      </w:r>
    </w:p>
    <w:p w:rsidR="00E52032" w:rsidRDefault="008F51EC">
      <w:pPr>
        <w:tabs>
          <w:tab w:val="num" w:pos="284"/>
        </w:tabs>
        <w:ind w:left="2410"/>
        <w:rPr>
          <w:rFonts w:cs="Arial"/>
          <w:color w:val="000000"/>
          <w:szCs w:val="20"/>
          <w:lang w:val="en-GB"/>
        </w:rPr>
      </w:pPr>
      <w:r>
        <w:rPr>
          <w:rFonts w:cs="Arial"/>
          <w:color w:val="000000"/>
          <w:szCs w:val="20"/>
          <w:lang w:val="en-GB"/>
        </w:rPr>
        <w:t>0x00 – Invalid</w:t>
      </w:r>
    </w:p>
    <w:p w:rsidR="00E52032" w:rsidRDefault="008F51EC">
      <w:pPr>
        <w:tabs>
          <w:tab w:val="num" w:pos="284"/>
        </w:tabs>
        <w:ind w:left="2410"/>
        <w:rPr>
          <w:rFonts w:cs="Arial"/>
          <w:color w:val="000000"/>
          <w:szCs w:val="20"/>
          <w:lang w:val="en-GB"/>
        </w:rPr>
      </w:pPr>
      <w:r>
        <w:rPr>
          <w:rFonts w:cs="Arial"/>
          <w:color w:val="000000"/>
          <w:szCs w:val="20"/>
          <w:lang w:val="en-GB"/>
        </w:rPr>
        <w:t>0x01 – PTY1</w:t>
      </w:r>
      <w:r>
        <w:rPr>
          <w:rFonts w:cs="Arial"/>
          <w:color w:val="000000"/>
          <w:szCs w:val="20"/>
          <w:lang w:val="en-GB"/>
        </w:rPr>
        <w:br/>
        <w:t>0x02 – PTY 2</w:t>
      </w:r>
      <w:r>
        <w:rPr>
          <w:rFonts w:cs="Arial"/>
          <w:color w:val="000000"/>
          <w:szCs w:val="20"/>
          <w:lang w:val="en-GB"/>
        </w:rPr>
        <w:br/>
        <w:t>…</w:t>
      </w:r>
    </w:p>
    <w:p w:rsidR="00E52032" w:rsidRDefault="008F51EC">
      <w:pPr>
        <w:tabs>
          <w:tab w:val="num" w:pos="284"/>
        </w:tabs>
        <w:ind w:left="2410"/>
        <w:rPr>
          <w:rFonts w:cs="Arial"/>
          <w:color w:val="000000"/>
          <w:szCs w:val="20"/>
          <w:lang w:val="en-GB"/>
        </w:rPr>
      </w:pPr>
      <w:r>
        <w:rPr>
          <w:rFonts w:cs="Arial"/>
          <w:color w:val="000000"/>
          <w:szCs w:val="20"/>
          <w:lang w:val="en-GB"/>
        </w:rPr>
        <w:t>0x1F – PTY31</w:t>
      </w:r>
    </w:p>
    <w:p w:rsidR="00E52032" w:rsidRDefault="00E52032">
      <w:pPr>
        <w:ind w:left="1843"/>
      </w:pPr>
    </w:p>
    <w:p w:rsidR="00E52032" w:rsidRDefault="008F51EC">
      <w:pPr>
        <w:ind w:left="1843"/>
        <w:rPr>
          <w:rFonts w:cs="Arial"/>
          <w:i/>
          <w:snapToGrid w:val="0"/>
          <w:szCs w:val="20"/>
        </w:rPr>
      </w:pPr>
      <w:r>
        <w:rPr>
          <w:rFonts w:cs="Arial"/>
          <w:i/>
          <w:snapToGrid w:val="0"/>
          <w:szCs w:val="20"/>
          <w:lang w:val="en-GB"/>
        </w:rPr>
        <w:t>Bit 40 up to 312/176 (Coding Table II / Coding Table I): Station Name</w:t>
      </w:r>
    </w:p>
    <w:p w:rsidR="00E52032" w:rsidRDefault="008F51EC">
      <w:pPr>
        <w:ind w:left="2410"/>
        <w:rPr>
          <w:rFonts w:cs="Arial"/>
          <w:szCs w:val="20"/>
          <w:lang w:val="en-GB"/>
        </w:rPr>
      </w:pPr>
      <w:r>
        <w:rPr>
          <w:rFonts w:cs="Arial"/>
          <w:snapToGrid w:val="0"/>
          <w:szCs w:val="20"/>
          <w:lang w:val="en-GB"/>
        </w:rPr>
        <w:t>Up to 17 characters 16</w:t>
      </w:r>
      <w:r>
        <w:rPr>
          <w:rFonts w:cs="Arial"/>
          <w:szCs w:val="20"/>
          <w:lang w:val="en-GB"/>
        </w:rPr>
        <w:t xml:space="preserve"> letters plus 1 End </w:t>
      </w:r>
      <w:proofErr w:type="gramStart"/>
      <w:r>
        <w:rPr>
          <w:rFonts w:cs="Arial"/>
          <w:szCs w:val="20"/>
          <w:lang w:val="en-GB"/>
        </w:rPr>
        <w:t>Of</w:t>
      </w:r>
      <w:proofErr w:type="gramEnd"/>
      <w:r>
        <w:rPr>
          <w:rFonts w:cs="Arial"/>
          <w:szCs w:val="20"/>
          <w:lang w:val="en-GB"/>
        </w:rPr>
        <w:t xml:space="preserve"> String character</w:t>
      </w:r>
    </w:p>
    <w:p w:rsidR="00E52032" w:rsidRDefault="00E52032">
      <w:pPr>
        <w:ind w:left="2410"/>
        <w:rPr>
          <w:rFonts w:cs="Arial"/>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 xml:space="preserve">NOTE: If the Station Name is shorter than 16 characters, it must be terminated with an End </w:t>
      </w:r>
      <w:proofErr w:type="gramStart"/>
      <w:r>
        <w:rPr>
          <w:rFonts w:cs="Arial"/>
          <w:i/>
          <w:snapToGrid w:val="0"/>
          <w:szCs w:val="20"/>
          <w:lang w:val="en-GB"/>
        </w:rPr>
        <w:t>Of</w:t>
      </w:r>
      <w:proofErr w:type="gramEnd"/>
      <w:r>
        <w:rPr>
          <w:rFonts w:cs="Arial"/>
          <w:i/>
          <w:snapToGrid w:val="0"/>
          <w:szCs w:val="20"/>
          <w:lang w:val="en-GB"/>
        </w:rPr>
        <w:t xml:space="preserve"> String character.</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rPr>
      </w:pPr>
      <w:r>
        <w:rPr>
          <w:rStyle w:val="spelle"/>
          <w:rFonts w:cs="Arial"/>
          <w:i/>
          <w:snapToGrid w:val="0"/>
          <w:szCs w:val="20"/>
          <w:lang w:val="en-GB"/>
        </w:rPr>
        <w:t>PSName</w:t>
      </w:r>
      <w:r>
        <w:rPr>
          <w:rFonts w:cs="Arial"/>
          <w:i/>
          <w:snapToGrid w:val="0"/>
          <w:szCs w:val="20"/>
          <w:lang w:val="en-GB"/>
        </w:rPr>
        <w:t xml:space="preserve"> = 8 Characters Max</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DAB Service Name = 16 Characters Max</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highlight w:val="yellow"/>
          <w:lang w:val="en-GB"/>
        </w:rPr>
        <w:t>DAB Ensemble Name = 16 Characters Max</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HD Station Name = (SSN)</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SSN = 4 Characters Max</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SDARS Channel name = Short name</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Pr>
          <w:rFonts w:cs="Arial"/>
          <w:i/>
          <w:snapToGrid w:val="0"/>
          <w:szCs w:val="20"/>
          <w:lang w:val="en-GB"/>
        </w:rPr>
      </w:pPr>
      <w:r>
        <w:rPr>
          <w:rFonts w:cs="Arial"/>
          <w:i/>
          <w:snapToGrid w:val="0"/>
          <w:szCs w:val="20"/>
          <w:lang w:val="en-GB"/>
        </w:rPr>
        <w:t>Short Name = 8 Characters Max</w:t>
      </w:r>
    </w:p>
    <w:p w:rsidR="00E52032" w:rsidRDefault="00E52032">
      <w:pPr>
        <w:rPr>
          <w:rFonts w:cs="Arial"/>
          <w:szCs w:val="20"/>
        </w:rPr>
      </w:pPr>
    </w:p>
    <w:p w:rsidR="00C02773" w:rsidRDefault="008F51EC" w:rsidP="00113E44">
      <w:pPr>
        <w:pStyle w:val="Heading4"/>
      </w:pPr>
      <w:r w:rsidRPr="00B9479B">
        <w:t>TP-LOG-TPL-REQ-023146/A-SID-44-FolderName_St (TcSE ROIN-146557-2)</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0x44: </w:t>
      </w:r>
      <w:r>
        <w:rPr>
          <w:rStyle w:val="spelle"/>
          <w:rFonts w:cs="Arial"/>
          <w:snapToGrid w:val="0"/>
          <w:szCs w:val="20"/>
          <w:lang w:val="en-GB"/>
        </w:rPr>
        <w:t>NameOfFolder_St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0x12: MP_Media2</w:t>
      </w:r>
      <w:r>
        <w:rPr>
          <w:rFonts w:cs="Arial"/>
          <w:snapToGrid w:val="0"/>
          <w:szCs w:val="20"/>
          <w:lang w:val="nb-NO"/>
        </w:rPr>
        <w:tab/>
        <w:t>–</w:t>
      </w:r>
      <w:r>
        <w:rPr>
          <w:rFonts w:cs="Arial"/>
          <w:snapToGrid w:val="0"/>
          <w:szCs w:val="20"/>
          <w:lang w:val="nb-NO"/>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folder 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20 characters, 19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lastRenderedPageBreak/>
        <w:t>TP-LOG-TPL-REQ-023147/A-SID-45-GenreName_St (TcSE ROIN-146558-2)</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0x45: </w:t>
      </w:r>
      <w:r>
        <w:rPr>
          <w:rStyle w:val="spelle"/>
          <w:rFonts w:cs="Arial"/>
          <w:snapToGrid w:val="0"/>
          <w:szCs w:val="20"/>
          <w:lang w:val="en-GB"/>
        </w:rPr>
        <w:t>NameOfGenre_St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Next/>
        <w:keepLines/>
        <w:tabs>
          <w:tab w:val="left" w:pos="3544"/>
        </w:tabs>
        <w:ind w:left="1276"/>
        <w:rPr>
          <w:rFonts w:cs="Arial"/>
          <w:snapToGrid w:val="0"/>
          <w:szCs w:val="20"/>
          <w:lang w:val="en-GB"/>
        </w:rPr>
      </w:pPr>
      <w:bookmarkStart w:id="64" w:name="OLE_LINK1"/>
      <w:bookmarkStart w:id="65" w:name="OLE_LINK2"/>
      <w:r>
        <w:rPr>
          <w:rFonts w:cs="Arial"/>
          <w:snapToGrid w:val="0"/>
          <w:szCs w:val="20"/>
          <w:lang w:val="en-GB"/>
        </w:rPr>
        <w:t>0x11: MP_Media1</w:t>
      </w:r>
      <w:r>
        <w:rPr>
          <w:rFonts w:cs="Arial"/>
          <w:snapToGrid w:val="0"/>
          <w:szCs w:val="20"/>
          <w:lang w:val="en-GB"/>
        </w:rPr>
        <w:tab/>
        <w:t>–</w:t>
      </w:r>
      <w:r>
        <w:rPr>
          <w:rFonts w:cs="Arial"/>
          <w:snapToGrid w:val="0"/>
          <w:szCs w:val="20"/>
          <w:lang w:val="en-GB"/>
        </w:rPr>
        <w:tab/>
        <w:t>CD</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bookmarkEnd w:id="64"/>
    <w:bookmarkEnd w:id="65"/>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keepNext/>
        <w:keepLines/>
        <w:tabs>
          <w:tab w:val="left" w:pos="709"/>
          <w:tab w:val="left" w:pos="1276"/>
          <w:tab w:val="left" w:pos="1843"/>
          <w:tab w:val="left" w:pos="2419"/>
        </w:tabs>
        <w:spacing w:before="120" w:after="60"/>
        <w:rPr>
          <w:rFonts w:cs="Arial"/>
          <w:b/>
          <w:snapToGrid w:val="0"/>
          <w:szCs w:val="20"/>
          <w:lang w:val="en-GB"/>
        </w:rPr>
      </w:pPr>
      <w:r>
        <w:rPr>
          <w:rFonts w:cs="Arial"/>
          <w:snapToGrid w:val="0"/>
          <w:szCs w:val="20"/>
          <w:lang w:val="en-GB"/>
        </w:rPr>
        <w:tab/>
      </w:r>
      <w:r>
        <w:rPr>
          <w:rFonts w:cs="Arial"/>
          <w:b/>
          <w:snapToGrid w:val="0"/>
          <w:szCs w:val="20"/>
          <w:lang w:val="en-GB"/>
        </w:rPr>
        <w:t>Byte 4 up to 43/23 (Coding Table I / Coding Table II): Active genre 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20 characters, 19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TP-LOG-TPL-REQ-023148/A-SID-46-TrackName_St (TcSE ROIN-146559-2)</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0x46: </w:t>
      </w:r>
      <w:r>
        <w:rPr>
          <w:rStyle w:val="spelle"/>
          <w:rFonts w:cs="Arial"/>
          <w:snapToGrid w:val="0"/>
          <w:szCs w:val="20"/>
          <w:lang w:val="en-GB"/>
        </w:rPr>
        <w:t>NameOfTrack_St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i/>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lastRenderedPageBreak/>
        <w:t>0x00-0xFF Latin-9 (1 byte per char)</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track 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20 characters, 19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TP-LOG-TPL-REQ-023149/A-SID-3B-RadioText_St (TcSE ROIN-138038-3)</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134/69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3544"/>
        </w:tabs>
        <w:ind w:left="1276"/>
        <w:rPr>
          <w:rFonts w:cs="Arial"/>
          <w:snapToGrid w:val="0"/>
          <w:szCs w:val="20"/>
        </w:rPr>
      </w:pPr>
      <w:r>
        <w:rPr>
          <w:rFonts w:cs="Arial"/>
          <w:snapToGrid w:val="0"/>
          <w:szCs w:val="20"/>
        </w:rPr>
        <w:t xml:space="preserve">0x3B: </w:t>
      </w:r>
      <w:r>
        <w:rPr>
          <w:rStyle w:val="spelle"/>
          <w:rFonts w:cs="Arial"/>
          <w:snapToGrid w:val="0"/>
          <w:szCs w:val="20"/>
        </w:rPr>
        <w:t>RadioText_</w:t>
      </w:r>
      <w:r>
        <w:rPr>
          <w:rStyle w:val="msoins0"/>
          <w:rFonts w:cs="Arial"/>
          <w:snapToGrid w:val="0"/>
          <w:szCs w:val="20"/>
        </w:rPr>
        <w:t>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Next/>
        <w:keepLines/>
        <w:tabs>
          <w:tab w:val="left" w:pos="3544"/>
        </w:tabs>
        <w:ind w:left="1276"/>
        <w:rPr>
          <w:rFonts w:cs="Arial"/>
          <w:snapToGrid w:val="0"/>
          <w:szCs w:val="20"/>
        </w:rPr>
      </w:pPr>
      <w:r>
        <w:rPr>
          <w:rFonts w:cs="Arial"/>
          <w:snapToGrid w:val="0"/>
          <w:szCs w:val="20"/>
        </w:rPr>
        <w:t>0x01: Radio_Service1</w:t>
      </w:r>
      <w:r>
        <w:rPr>
          <w:rFonts w:cs="Arial"/>
          <w:snapToGrid w:val="0"/>
          <w:szCs w:val="20"/>
        </w:rPr>
        <w:tab/>
        <w:t>–</w:t>
      </w:r>
      <w:r>
        <w:rPr>
          <w:rFonts w:cs="Arial"/>
          <w:snapToGrid w:val="0"/>
          <w:szCs w:val="20"/>
        </w:rPr>
        <w:tab/>
      </w:r>
      <w:r>
        <w:rPr>
          <w:rStyle w:val="spelle"/>
          <w:rFonts w:cs="Arial"/>
          <w:snapToGrid w:val="0"/>
          <w:szCs w:val="20"/>
        </w:rPr>
        <w:t>AmFm</w:t>
      </w:r>
      <w:r>
        <w:rPr>
          <w:rFonts w:cs="Arial"/>
          <w:snapToGrid w:val="0"/>
          <w:szCs w:val="20"/>
        </w:rPr>
        <w:t xml:space="preserve"> Radio General</w:t>
      </w:r>
    </w:p>
    <w:p w:rsidR="00E52032" w:rsidRDefault="008F51EC">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t>DAB</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 - RDS Latin shall be used.</w:t>
      </w:r>
    </w:p>
    <w:p w:rsidR="00E52032" w:rsidRDefault="008F51EC">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133/68: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65 characters, 64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TP-LOG-TPL-REQ-023150/A-SID-52-GetFolderName_Rsp (TcSE ROIN-138039-2)</w:t>
      </w:r>
    </w:p>
    <w:p w:rsidR="00E52032" w:rsidRDefault="008F51EC">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46/26 </w:t>
      </w:r>
      <w:r>
        <w:rPr>
          <w:rFonts w:cs="Arial"/>
          <w:snapToGrid w:val="0"/>
          <w:szCs w:val="20"/>
          <w:lang w:val="en-GB"/>
        </w:rPr>
        <w:t xml:space="preserve">(Coding Table I / Coding Table II) </w:t>
      </w:r>
      <w:r>
        <w:rPr>
          <w:rFonts w:cs="Arial"/>
          <w:szCs w:val="20"/>
          <w:lang w:val="en-GB"/>
        </w:rPr>
        <w:t>bytes.</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 xml:space="preserve">0x52: </w:t>
      </w:r>
      <w:r>
        <w:rPr>
          <w:rStyle w:val="spelle"/>
          <w:rFonts w:cs="Arial"/>
          <w:snapToGrid w:val="0"/>
          <w:szCs w:val="20"/>
        </w:rPr>
        <w:t>GetMPFolderName_Rsp</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0x11: MP_Media1</w:t>
      </w:r>
      <w:r>
        <w:rPr>
          <w:rFonts w:cs="Arial"/>
          <w:snapToGrid w:val="0"/>
          <w:szCs w:val="20"/>
          <w:lang w:val="en-GB"/>
        </w:rPr>
        <w:tab/>
        <w:t>–</w:t>
      </w:r>
      <w:r>
        <w:rPr>
          <w:rFonts w:cs="Arial"/>
          <w:snapToGrid w:val="0"/>
          <w:szCs w:val="20"/>
          <w:lang w:val="en-GB"/>
        </w:rPr>
        <w:tab/>
        <w:t>CD</w:t>
      </w:r>
    </w:p>
    <w:p w:rsidR="00E52032" w:rsidRDefault="008F51EC">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E52032" w:rsidRDefault="008F51EC">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E52032" w:rsidRDefault="008F51EC">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lastRenderedPageBreak/>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keepNext/>
        <w:keepLines/>
        <w:tabs>
          <w:tab w:val="left" w:pos="709"/>
          <w:tab w:val="left" w:pos="1276"/>
          <w:tab w:val="left" w:pos="1843"/>
          <w:tab w:val="left" w:pos="2419"/>
        </w:tabs>
        <w:spacing w:before="120" w:after="60"/>
        <w:rPr>
          <w:rFonts w:cs="Arial"/>
          <w:b/>
          <w:szCs w:val="20"/>
        </w:rPr>
      </w:pPr>
      <w:r>
        <w:rPr>
          <w:rFonts w:cs="Arial"/>
          <w:b/>
          <w:szCs w:val="20"/>
        </w:rPr>
        <w:tab/>
        <w:t xml:space="preserve">Byte 4-5: </w:t>
      </w:r>
      <w:r>
        <w:rPr>
          <w:rStyle w:val="spelle"/>
          <w:rFonts w:cs="Arial"/>
          <w:b/>
          <w:szCs w:val="20"/>
        </w:rPr>
        <w:t>FolderNumber</w:t>
      </w:r>
    </w:p>
    <w:p w:rsidR="00E52032" w:rsidRDefault="008F51EC">
      <w:pPr>
        <w:keepNext/>
        <w:keepLines/>
        <w:tabs>
          <w:tab w:val="left" w:pos="709"/>
          <w:tab w:val="left" w:pos="1276"/>
          <w:tab w:val="left" w:pos="1843"/>
          <w:tab w:val="left" w:pos="2419"/>
        </w:tabs>
        <w:ind w:left="1276"/>
        <w:rPr>
          <w:rFonts w:cs="Arial"/>
          <w:snapToGrid w:val="0"/>
          <w:color w:val="000000"/>
          <w:szCs w:val="20"/>
          <w:lang w:val="en-GB"/>
        </w:rPr>
      </w:pPr>
      <w:r>
        <w:rPr>
          <w:rFonts w:cs="Arial"/>
          <w:snapToGrid w:val="0"/>
          <w:color w:val="000000"/>
          <w:szCs w:val="20"/>
        </w:rPr>
        <w:t>0x0000 – Root</w:t>
      </w:r>
      <w:r>
        <w:rPr>
          <w:rFonts w:cs="Arial"/>
          <w:snapToGrid w:val="0"/>
          <w:color w:val="000000"/>
          <w:szCs w:val="20"/>
        </w:rPr>
        <w:br/>
        <w:t>0x0001 – Folder number 1</w:t>
      </w:r>
      <w:r>
        <w:rPr>
          <w:rFonts w:cs="Arial"/>
          <w:snapToGrid w:val="0"/>
          <w:color w:val="000000"/>
          <w:szCs w:val="20"/>
        </w:rPr>
        <w:br/>
        <w:t>0x0002 – Folder number 2</w:t>
      </w:r>
      <w:r>
        <w:rPr>
          <w:rFonts w:cs="Arial"/>
          <w:snapToGrid w:val="0"/>
          <w:color w:val="000000"/>
          <w:szCs w:val="20"/>
        </w:rPr>
        <w:br/>
        <w:t>…</w:t>
      </w:r>
      <w:r>
        <w:rPr>
          <w:rFonts w:cs="Arial"/>
          <w:snapToGrid w:val="0"/>
          <w:color w:val="000000"/>
          <w:szCs w:val="20"/>
        </w:rPr>
        <w:br/>
      </w:r>
      <w:r>
        <w:rPr>
          <w:rFonts w:cs="Arial"/>
          <w:snapToGrid w:val="0"/>
          <w:color w:val="000000"/>
          <w:szCs w:val="20"/>
          <w:lang w:val="en-GB"/>
        </w:rPr>
        <w:t>0xFFFF – Folder number 65535</w:t>
      </w:r>
    </w:p>
    <w:p w:rsidR="00E52032" w:rsidRDefault="008F51EC">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6 up to 45/25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20 characters, 19 characters plus 1 end of string character.</w:t>
      </w:r>
      <w:proofErr w:type="gramEnd"/>
    </w:p>
    <w:p w:rsidR="00E52032" w:rsidRDefault="00E52032">
      <w:pPr>
        <w:keepNext/>
        <w:keepLines/>
        <w:tabs>
          <w:tab w:val="left" w:pos="709"/>
          <w:tab w:val="left" w:pos="1276"/>
          <w:tab w:val="left" w:pos="1843"/>
          <w:tab w:val="left" w:pos="2419"/>
        </w:tabs>
        <w:ind w:left="1276"/>
        <w:rPr>
          <w:rFonts w:cs="Arial"/>
          <w:szCs w:val="20"/>
          <w:lang w:val="en-GB"/>
        </w:rPr>
      </w:pPr>
    </w:p>
    <w:p w:rsidR="00E52032" w:rsidRDefault="008F51EC">
      <w:pPr>
        <w:keepNext/>
        <w:keepLines/>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2"/>
        <w:rPr>
          <w:rFonts w:cs="Arial"/>
          <w:i/>
          <w:snapToGrid w:val="0"/>
          <w:szCs w:val="20"/>
        </w:rPr>
      </w:pPr>
      <w:r>
        <w:rPr>
          <w:rFonts w:cs="Arial"/>
          <w:i/>
          <w:snapToGrid w:val="0"/>
          <w:szCs w:val="20"/>
          <w:lang w:val="en-GB"/>
        </w:rPr>
        <w:t>NOTE</w:t>
      </w:r>
      <w:proofErr w:type="gramStart"/>
      <w:r>
        <w:rPr>
          <w:rFonts w:cs="Arial"/>
          <w:i/>
          <w:snapToGrid w:val="0"/>
          <w:szCs w:val="20"/>
          <w:lang w:val="en-GB"/>
        </w:rPr>
        <w:t>:</w:t>
      </w:r>
      <w:proofErr w:type="gramEnd"/>
      <w:r>
        <w:rPr>
          <w:rFonts w:cs="Arial"/>
          <w:i/>
          <w:snapToGrid w:val="0"/>
          <w:szCs w:val="20"/>
          <w:lang w:val="en-GB"/>
        </w:rPr>
        <w:br/>
        <w:t xml:space="preserve">In case of Root, EOS is sent as </w:t>
      </w:r>
      <w:r>
        <w:rPr>
          <w:rStyle w:val="spelle"/>
          <w:rFonts w:cs="Arial"/>
          <w:i/>
          <w:snapToGrid w:val="0"/>
          <w:szCs w:val="20"/>
          <w:lang w:val="en-GB"/>
        </w:rPr>
        <w:t>ItemName</w:t>
      </w:r>
      <w:r>
        <w:rPr>
          <w:rFonts w:cs="Arial"/>
          <w:i/>
          <w:snapToGrid w:val="0"/>
          <w:szCs w:val="20"/>
          <w:lang w:val="en-GB"/>
        </w:rPr>
        <w:t>, display units to show the HMI defined equivalent of 'Root'.</w:t>
      </w:r>
    </w:p>
    <w:p w:rsidR="00E52032" w:rsidRDefault="00E52032">
      <w:pPr>
        <w:keepNext/>
        <w:keepLines/>
        <w:tabs>
          <w:tab w:val="left" w:pos="709"/>
          <w:tab w:val="left" w:pos="1276"/>
          <w:tab w:val="left" w:pos="1843"/>
          <w:tab w:val="left" w:pos="2419"/>
        </w:tabs>
        <w:ind w:left="1276"/>
        <w:rPr>
          <w:rFonts w:cs="Arial"/>
          <w:szCs w:val="20"/>
        </w:rPr>
      </w:pPr>
    </w:p>
    <w:p w:rsidR="00E52032" w:rsidRDefault="00E52032">
      <w:pPr>
        <w:rPr>
          <w:rFonts w:cs="Arial"/>
          <w:szCs w:val="20"/>
        </w:rPr>
      </w:pPr>
    </w:p>
    <w:p w:rsidR="00C02773" w:rsidRDefault="008F51EC" w:rsidP="00113E44">
      <w:pPr>
        <w:pStyle w:val="Heading4"/>
      </w:pPr>
      <w:r w:rsidRPr="00B9479B">
        <w:t>TP-LOG-TPL-REQ-023151/A-SID-63-GetTagInfo_Rsp (TcSE ROIN-146549-2)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1178/668 (Coding Table I / Coding Table II) byte</w:t>
      </w:r>
    </w:p>
    <w:p w:rsidR="00E52032" w:rsidRDefault="008F51EC">
      <w:pPr>
        <w:tabs>
          <w:tab w:val="left" w:pos="709"/>
          <w:tab w:val="left" w:pos="1276"/>
          <w:tab w:val="left" w:pos="1843"/>
          <w:tab w:val="left" w:pos="2419"/>
        </w:tabs>
        <w:spacing w:before="120" w:after="60"/>
        <w:ind w:left="709"/>
        <w:rPr>
          <w:rFonts w:cs="Arial"/>
          <w:b/>
          <w:snapToGrid w:val="0"/>
          <w:szCs w:val="20"/>
          <w:lang w:val="sv-SE"/>
        </w:rPr>
      </w:pPr>
      <w:r>
        <w:rPr>
          <w:rFonts w:cs="Arial"/>
          <w:b/>
          <w:snapToGrid w:val="0"/>
          <w:szCs w:val="20"/>
          <w:lang w:val="sv-SE"/>
        </w:rPr>
        <w:t>Byte 0: Signal identifier</w:t>
      </w:r>
    </w:p>
    <w:p w:rsidR="00E52032" w:rsidRDefault="008F51EC">
      <w:pPr>
        <w:tabs>
          <w:tab w:val="left" w:pos="709"/>
          <w:tab w:val="left" w:pos="1276"/>
          <w:tab w:val="left" w:pos="1843"/>
          <w:tab w:val="left" w:pos="2419"/>
        </w:tabs>
        <w:ind w:left="1276"/>
        <w:rPr>
          <w:rFonts w:cs="Arial"/>
          <w:szCs w:val="20"/>
          <w:lang w:val="sv-SE"/>
        </w:rPr>
      </w:pPr>
      <w:r>
        <w:rPr>
          <w:rFonts w:cs="Arial"/>
          <w:snapToGrid w:val="0"/>
          <w:szCs w:val="20"/>
          <w:lang w:val="sv-SE"/>
        </w:rPr>
        <w:t xml:space="preserve">0x63: </w:t>
      </w:r>
      <w:r>
        <w:rPr>
          <w:rStyle w:val="spelle"/>
          <w:rFonts w:cs="Arial"/>
          <w:szCs w:val="20"/>
          <w:lang w:val="sv-SE"/>
        </w:rPr>
        <w:t>GetTagInfo_Rsp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0x05: Radio_Service5</w:t>
      </w:r>
      <w:r>
        <w:rPr>
          <w:rFonts w:cs="Arial"/>
          <w:snapToGrid w:val="0"/>
          <w:szCs w:val="20"/>
        </w:rPr>
        <w:tab/>
        <w:t>–</w:t>
      </w:r>
      <w:r>
        <w:rPr>
          <w:rFonts w:cs="Arial"/>
          <w:snapToGrid w:val="0"/>
          <w:szCs w:val="20"/>
        </w:rPr>
        <w:tab/>
        <w:t>Radio Tagging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1101/556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Tag Info</w:t>
      </w:r>
    </w:p>
    <w:p w:rsidR="00E52032" w:rsidRDefault="008F51EC">
      <w:pPr>
        <w:ind w:left="1843"/>
        <w:rPr>
          <w:rFonts w:cs="Arial"/>
          <w:i/>
          <w:szCs w:val="20"/>
          <w:lang w:val="en-GB"/>
        </w:rPr>
      </w:pPr>
      <w:r>
        <w:rPr>
          <w:rFonts w:cs="Arial"/>
          <w:i/>
          <w:szCs w:val="20"/>
          <w:lang w:val="en-GB"/>
        </w:rPr>
        <w:t xml:space="preserve">Time Stamp </w:t>
      </w:r>
    </w:p>
    <w:p w:rsidR="00E52032" w:rsidRDefault="008F51EC">
      <w:pPr>
        <w:ind w:left="2160"/>
        <w:rPr>
          <w:rFonts w:cs="Arial"/>
          <w:i/>
          <w:szCs w:val="20"/>
          <w:lang w:val="en-GB"/>
        </w:rPr>
      </w:pPr>
      <w:r>
        <w:rPr>
          <w:rFonts w:cs="Arial"/>
          <w:i/>
          <w:szCs w:val="20"/>
          <w:lang w:val="en-GB"/>
        </w:rPr>
        <w:t>Fix 4 byte</w:t>
      </w:r>
    </w:p>
    <w:p w:rsidR="00E52032" w:rsidRDefault="008F51EC">
      <w:pPr>
        <w:ind w:left="2160"/>
        <w:rPr>
          <w:rFonts w:cs="Arial"/>
          <w:i/>
          <w:szCs w:val="20"/>
          <w:lang w:val="en-GB"/>
        </w:rPr>
      </w:pPr>
      <w:r>
        <w:rPr>
          <w:rFonts w:cs="Arial"/>
          <w:i/>
          <w:szCs w:val="20"/>
          <w:lang w:val="en-GB"/>
        </w:rPr>
        <w:t xml:space="preserve">Format is binary - </w:t>
      </w:r>
      <w:proofErr w:type="gramStart"/>
      <w:r>
        <w:rPr>
          <w:rFonts w:cs="Arial"/>
          <w:i/>
          <w:szCs w:val="20"/>
          <w:lang w:val="en-GB"/>
        </w:rPr>
        <w:t>ALFN(</w:t>
      </w:r>
      <w:proofErr w:type="gramEnd"/>
      <w:r>
        <w:rPr>
          <w:rFonts w:cs="Arial"/>
          <w:i/>
          <w:szCs w:val="20"/>
          <w:lang w:val="en-GB"/>
        </w:rPr>
        <w:t>Time Stamp)</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Time Lock Status </w:t>
      </w:r>
    </w:p>
    <w:p w:rsidR="00E52032" w:rsidRDefault="008F51EC">
      <w:pPr>
        <w:ind w:left="2160"/>
        <w:rPr>
          <w:rFonts w:cs="Arial"/>
          <w:i/>
          <w:szCs w:val="20"/>
          <w:lang w:val="en-GB"/>
        </w:rPr>
      </w:pPr>
      <w:r>
        <w:rPr>
          <w:rFonts w:cs="Arial"/>
          <w:i/>
          <w:szCs w:val="20"/>
          <w:lang w:val="en-GB"/>
        </w:rPr>
        <w:t xml:space="preserve">Fix 1 byte </w:t>
      </w:r>
    </w:p>
    <w:p w:rsidR="00E52032" w:rsidRDefault="008F51EC">
      <w:pPr>
        <w:ind w:left="2160"/>
        <w:rPr>
          <w:rFonts w:cs="Arial"/>
          <w:i/>
          <w:szCs w:val="20"/>
          <w:lang w:val="en-GB"/>
        </w:rPr>
      </w:pPr>
      <w:r>
        <w:rPr>
          <w:rFonts w:cs="Arial"/>
          <w:i/>
          <w:szCs w:val="20"/>
          <w:lang w:val="en-GB"/>
        </w:rPr>
        <w:t xml:space="preserve">0x0 - Time Lock not </w:t>
      </w:r>
      <w:proofErr w:type="gramStart"/>
      <w:r>
        <w:rPr>
          <w:rFonts w:cs="Arial"/>
          <w:i/>
          <w:szCs w:val="20"/>
          <w:lang w:val="en-GB"/>
        </w:rPr>
        <w:t>Set</w:t>
      </w:r>
      <w:proofErr w:type="gramEnd"/>
    </w:p>
    <w:p w:rsidR="00E52032" w:rsidRDefault="008F51EC">
      <w:pPr>
        <w:ind w:left="2160"/>
        <w:rPr>
          <w:rFonts w:cs="Arial"/>
          <w:i/>
          <w:szCs w:val="20"/>
          <w:lang w:val="en-GB"/>
        </w:rPr>
      </w:pPr>
      <w:r>
        <w:rPr>
          <w:rFonts w:cs="Arial"/>
          <w:i/>
          <w:szCs w:val="20"/>
          <w:lang w:val="en-GB"/>
        </w:rPr>
        <w:t>0x1 - Time Lock Set</w:t>
      </w:r>
    </w:p>
    <w:p w:rsidR="00E52032" w:rsidRDefault="008F51EC">
      <w:pPr>
        <w:ind w:left="2160"/>
        <w:rPr>
          <w:rFonts w:cs="Arial"/>
          <w:i/>
          <w:szCs w:val="20"/>
          <w:lang w:val="en-GB"/>
        </w:rPr>
      </w:pPr>
      <w:r>
        <w:rPr>
          <w:rFonts w:cs="Arial"/>
          <w:i/>
          <w:szCs w:val="20"/>
          <w:lang w:val="en-GB"/>
        </w:rPr>
        <w:t>0xFF - (ALFN invalid)</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Program Number </w:t>
      </w:r>
    </w:p>
    <w:p w:rsidR="00E52032" w:rsidRDefault="008F51EC">
      <w:pPr>
        <w:ind w:left="2160"/>
        <w:rPr>
          <w:rFonts w:cs="Arial"/>
          <w:i/>
          <w:szCs w:val="20"/>
          <w:lang w:val="en-GB"/>
        </w:rPr>
      </w:pPr>
      <w:r>
        <w:rPr>
          <w:rFonts w:cs="Arial"/>
          <w:i/>
          <w:szCs w:val="20"/>
          <w:lang w:val="en-GB"/>
        </w:rPr>
        <w:t>Fix 1 byte</w:t>
      </w:r>
    </w:p>
    <w:p w:rsidR="00E52032" w:rsidRDefault="008F51EC">
      <w:pPr>
        <w:ind w:left="2160"/>
        <w:rPr>
          <w:rFonts w:cs="Arial"/>
          <w:i/>
          <w:szCs w:val="20"/>
          <w:lang w:val="en-GB"/>
        </w:rPr>
      </w:pPr>
      <w:r>
        <w:rPr>
          <w:rFonts w:cs="Arial"/>
          <w:i/>
          <w:szCs w:val="20"/>
          <w:lang w:val="en-GB"/>
        </w:rPr>
        <w:t>0x1 - Multicast 1</w:t>
      </w:r>
    </w:p>
    <w:p w:rsidR="00E52032" w:rsidRDefault="008F51EC">
      <w:pPr>
        <w:ind w:left="2160"/>
        <w:rPr>
          <w:rFonts w:cs="Arial"/>
          <w:i/>
          <w:szCs w:val="20"/>
          <w:lang w:val="en-GB"/>
        </w:rPr>
      </w:pPr>
      <w:r>
        <w:rPr>
          <w:rFonts w:cs="Arial"/>
          <w:i/>
          <w:szCs w:val="20"/>
          <w:lang w:val="en-GB"/>
        </w:rPr>
        <w:t>0x2 - Multicast 2</w:t>
      </w:r>
    </w:p>
    <w:p w:rsidR="00E52032" w:rsidRDefault="008F51EC">
      <w:pPr>
        <w:ind w:left="2160"/>
        <w:rPr>
          <w:rFonts w:cs="Arial"/>
          <w:i/>
          <w:szCs w:val="20"/>
          <w:lang w:val="en-GB"/>
        </w:rPr>
      </w:pPr>
      <w:r>
        <w:rPr>
          <w:rFonts w:cs="Arial"/>
          <w:i/>
          <w:szCs w:val="20"/>
          <w:lang w:val="en-GB"/>
        </w:rPr>
        <w:t>0x3 - Multicast 3</w:t>
      </w:r>
    </w:p>
    <w:p w:rsidR="00E52032" w:rsidRDefault="008F51EC">
      <w:pPr>
        <w:ind w:left="2160"/>
        <w:rPr>
          <w:rFonts w:cs="Arial"/>
          <w:i/>
          <w:szCs w:val="20"/>
          <w:lang w:val="en-GB"/>
        </w:rPr>
      </w:pPr>
      <w:r>
        <w:rPr>
          <w:rFonts w:cs="Arial"/>
          <w:i/>
          <w:szCs w:val="20"/>
          <w:lang w:val="en-GB"/>
        </w:rPr>
        <w:t>0x4 - Multicast 4</w:t>
      </w:r>
    </w:p>
    <w:p w:rsidR="00E52032" w:rsidRDefault="008F51EC">
      <w:pPr>
        <w:ind w:left="2160"/>
        <w:rPr>
          <w:rFonts w:cs="Arial"/>
          <w:i/>
          <w:szCs w:val="20"/>
          <w:lang w:val="en-GB"/>
        </w:rPr>
      </w:pPr>
      <w:r>
        <w:rPr>
          <w:rFonts w:cs="Arial"/>
          <w:i/>
          <w:szCs w:val="20"/>
          <w:lang w:val="en-GB"/>
        </w:rPr>
        <w:t>0x5 - Multicast 5</w:t>
      </w:r>
    </w:p>
    <w:p w:rsidR="00E52032" w:rsidRDefault="008F51EC">
      <w:pPr>
        <w:ind w:left="2160"/>
        <w:rPr>
          <w:rFonts w:cs="Arial"/>
          <w:i/>
          <w:szCs w:val="20"/>
          <w:lang w:val="en-GB"/>
        </w:rPr>
      </w:pPr>
      <w:r>
        <w:rPr>
          <w:rFonts w:cs="Arial"/>
          <w:i/>
          <w:szCs w:val="20"/>
          <w:lang w:val="en-GB"/>
        </w:rPr>
        <w:lastRenderedPageBreak/>
        <w:t>0x6 - Multicast 6</w:t>
      </w:r>
    </w:p>
    <w:p w:rsidR="00E52032" w:rsidRDefault="008F51EC">
      <w:pPr>
        <w:ind w:left="2160"/>
        <w:rPr>
          <w:rFonts w:cs="Arial"/>
          <w:i/>
          <w:szCs w:val="20"/>
          <w:lang w:val="en-GB"/>
        </w:rPr>
      </w:pPr>
      <w:r>
        <w:rPr>
          <w:rFonts w:cs="Arial"/>
          <w:i/>
          <w:szCs w:val="20"/>
          <w:lang w:val="en-GB"/>
        </w:rPr>
        <w:t>0x7 - Multicast 7</w:t>
      </w:r>
    </w:p>
    <w:p w:rsidR="00E52032" w:rsidRDefault="008F51EC">
      <w:pPr>
        <w:ind w:left="2160"/>
        <w:rPr>
          <w:rFonts w:cs="Arial"/>
          <w:i/>
          <w:szCs w:val="20"/>
          <w:lang w:val="en-GB"/>
        </w:rPr>
      </w:pPr>
      <w:r>
        <w:rPr>
          <w:rFonts w:cs="Arial"/>
          <w:i/>
          <w:szCs w:val="20"/>
          <w:lang w:val="en-GB"/>
        </w:rPr>
        <w:t xml:space="preserve">0xFF </w:t>
      </w:r>
      <w:proofErr w:type="gramStart"/>
      <w:r>
        <w:rPr>
          <w:rFonts w:cs="Arial"/>
          <w:i/>
          <w:szCs w:val="20"/>
          <w:lang w:val="en-GB"/>
        </w:rPr>
        <w:t>-  Invalid</w:t>
      </w:r>
      <w:proofErr w:type="gramEnd"/>
      <w:r>
        <w:rPr>
          <w:rFonts w:cs="Arial"/>
          <w:i/>
          <w:szCs w:val="20"/>
          <w:lang w:val="en-GB"/>
        </w:rPr>
        <w:t xml:space="preserve"> or Empty</w:t>
      </w:r>
    </w:p>
    <w:p w:rsidR="00E52032" w:rsidRDefault="00E52032">
      <w:pPr>
        <w:ind w:left="1843"/>
        <w:rPr>
          <w:rFonts w:cs="Arial"/>
          <w:i/>
          <w:szCs w:val="20"/>
        </w:rPr>
      </w:pPr>
    </w:p>
    <w:p w:rsidR="00E52032" w:rsidRDefault="008F51EC">
      <w:pPr>
        <w:ind w:left="1843"/>
        <w:rPr>
          <w:rFonts w:cs="Arial"/>
          <w:i/>
          <w:szCs w:val="20"/>
        </w:rPr>
      </w:pPr>
      <w:r>
        <w:rPr>
          <w:rFonts w:cs="Arial"/>
          <w:i/>
          <w:szCs w:val="20"/>
        </w:rPr>
        <w:t xml:space="preserve">Ambiguous Data Flag </w:t>
      </w:r>
    </w:p>
    <w:p w:rsidR="00E52032" w:rsidRDefault="008F51EC">
      <w:pPr>
        <w:ind w:left="2160"/>
        <w:rPr>
          <w:rFonts w:cs="Arial"/>
          <w:i/>
          <w:szCs w:val="20"/>
          <w:lang w:val="en-GB"/>
        </w:rPr>
      </w:pPr>
      <w:r>
        <w:rPr>
          <w:rFonts w:cs="Arial"/>
          <w:i/>
          <w:szCs w:val="20"/>
          <w:lang w:val="en-GB"/>
        </w:rPr>
        <w:t>Fix 1 byte</w:t>
      </w:r>
    </w:p>
    <w:p w:rsidR="00E52032" w:rsidRDefault="008F51EC">
      <w:pPr>
        <w:ind w:left="2160"/>
        <w:rPr>
          <w:rFonts w:cs="Arial"/>
          <w:i/>
          <w:szCs w:val="20"/>
        </w:rPr>
      </w:pPr>
      <w:r>
        <w:rPr>
          <w:rFonts w:cs="Arial"/>
          <w:i/>
          <w:szCs w:val="20"/>
        </w:rPr>
        <w:t>0x00 - Not Ambiguous</w:t>
      </w:r>
    </w:p>
    <w:p w:rsidR="00E52032" w:rsidRDefault="008F51EC">
      <w:pPr>
        <w:ind w:left="2160"/>
        <w:rPr>
          <w:rFonts w:cs="Arial"/>
          <w:i/>
          <w:szCs w:val="20"/>
        </w:rPr>
      </w:pPr>
      <w:r>
        <w:rPr>
          <w:rFonts w:cs="Arial"/>
          <w:i/>
          <w:szCs w:val="20"/>
        </w:rPr>
        <w:t>0x01 - Ambiguous</w:t>
      </w:r>
    </w:p>
    <w:p w:rsidR="00E52032" w:rsidRDefault="008F51EC">
      <w:pPr>
        <w:ind w:left="2160"/>
        <w:rPr>
          <w:rFonts w:cs="Arial"/>
          <w:i/>
          <w:szCs w:val="20"/>
          <w:lang w:val="en-GB"/>
        </w:rPr>
      </w:pPr>
      <w:r>
        <w:rPr>
          <w:rFonts w:cs="Arial"/>
          <w:i/>
          <w:szCs w:val="20"/>
          <w:lang w:val="en-GB"/>
        </w:rPr>
        <w:t>0xFF - Invalid or Empty</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Button Press Flag </w:t>
      </w:r>
    </w:p>
    <w:p w:rsidR="00E52032" w:rsidRDefault="008F51EC">
      <w:pPr>
        <w:ind w:left="2160"/>
        <w:rPr>
          <w:rFonts w:cs="Arial"/>
          <w:i/>
          <w:szCs w:val="20"/>
          <w:lang w:val="en-GB"/>
        </w:rPr>
      </w:pPr>
      <w:r>
        <w:rPr>
          <w:rFonts w:cs="Arial"/>
          <w:i/>
          <w:szCs w:val="20"/>
          <w:lang w:val="en-GB"/>
        </w:rPr>
        <w:t>Fix 1 byte</w:t>
      </w:r>
    </w:p>
    <w:p w:rsidR="00E52032" w:rsidRDefault="008F51EC">
      <w:pPr>
        <w:ind w:left="2160"/>
        <w:rPr>
          <w:rFonts w:cs="Arial"/>
          <w:i/>
          <w:szCs w:val="20"/>
          <w:lang w:val="en-GB"/>
        </w:rPr>
      </w:pPr>
      <w:r>
        <w:rPr>
          <w:rFonts w:cs="Arial"/>
          <w:i/>
          <w:szCs w:val="20"/>
          <w:lang w:val="en-GB"/>
        </w:rPr>
        <w:t>0x00 - No</w:t>
      </w:r>
    </w:p>
    <w:p w:rsidR="00E52032" w:rsidRDefault="008F51EC">
      <w:pPr>
        <w:ind w:left="2160"/>
        <w:rPr>
          <w:rFonts w:cs="Arial"/>
          <w:i/>
          <w:szCs w:val="20"/>
          <w:lang w:val="en-GB"/>
        </w:rPr>
      </w:pPr>
      <w:r>
        <w:rPr>
          <w:rFonts w:cs="Arial"/>
          <w:i/>
          <w:szCs w:val="20"/>
          <w:lang w:val="en-GB"/>
        </w:rPr>
        <w:t>0x01 - Yes</w:t>
      </w:r>
    </w:p>
    <w:p w:rsidR="00E52032" w:rsidRDefault="008F51EC">
      <w:pPr>
        <w:ind w:left="2160"/>
        <w:rPr>
          <w:rFonts w:cs="Arial"/>
          <w:i/>
          <w:szCs w:val="20"/>
          <w:lang w:val="en-GB"/>
        </w:rPr>
      </w:pPr>
      <w:r>
        <w:rPr>
          <w:rFonts w:cs="Arial"/>
          <w:i/>
          <w:szCs w:val="20"/>
          <w:lang w:val="en-GB"/>
        </w:rPr>
        <w:t>0xFF - Invalid or Empty</w:t>
      </w:r>
    </w:p>
    <w:p w:rsidR="00E52032" w:rsidRDefault="00E52032">
      <w:pPr>
        <w:ind w:left="1843"/>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1080"/>
        <w:rPr>
          <w:rFonts w:cs="Arial"/>
          <w:i/>
          <w:szCs w:val="20"/>
          <w:lang w:val="en-GB"/>
        </w:rPr>
      </w:pPr>
      <w:r>
        <w:rPr>
          <w:rFonts w:cs="Arial"/>
          <w:i/>
          <w:szCs w:val="20"/>
          <w:lang w:val="en-GB"/>
        </w:rPr>
        <w:t>Note: The following fields shall support Coding Table I &amp; II</w:t>
      </w:r>
    </w:p>
    <w:p w:rsidR="00E52032" w:rsidRDefault="008F51EC">
      <w:pPr>
        <w:ind w:left="1843"/>
        <w:rPr>
          <w:rFonts w:cs="Arial"/>
          <w:i/>
          <w:szCs w:val="20"/>
          <w:lang w:val="en-GB"/>
        </w:rPr>
      </w:pPr>
      <w:r>
        <w:rPr>
          <w:rFonts w:cs="Arial"/>
          <w:i/>
          <w:szCs w:val="20"/>
          <w:lang w:val="en-GB"/>
        </w:rPr>
        <w:t xml:space="preserve">Title </w:t>
      </w:r>
    </w:p>
    <w:p w:rsidR="00E52032" w:rsidRDefault="008F51EC">
      <w:pPr>
        <w:ind w:left="2160"/>
        <w:rPr>
          <w:rFonts w:cs="Arial"/>
          <w:i/>
          <w:szCs w:val="20"/>
        </w:rPr>
      </w:pPr>
      <w:r>
        <w:rPr>
          <w:rFonts w:cs="Arial"/>
          <w:i/>
          <w:szCs w:val="20"/>
        </w:rPr>
        <w:t xml:space="preserve">Max. 65 Characters, 64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E52032" w:rsidRDefault="008F51EC">
      <w:pPr>
        <w:ind w:left="1843"/>
        <w:rPr>
          <w:rFonts w:cs="Arial"/>
          <w:i/>
          <w:szCs w:val="20"/>
          <w:lang w:val="fr-FR"/>
        </w:rPr>
      </w:pPr>
      <w:r>
        <w:rPr>
          <w:rFonts w:cs="Arial"/>
          <w:i/>
          <w:szCs w:val="20"/>
          <w:lang w:val="fr-FR"/>
        </w:rPr>
        <w:t xml:space="preserve">Artist </w:t>
      </w:r>
    </w:p>
    <w:p w:rsidR="00E52032" w:rsidRDefault="008F51EC">
      <w:pPr>
        <w:ind w:left="2160"/>
        <w:rPr>
          <w:rFonts w:cs="Arial"/>
          <w:i/>
          <w:szCs w:val="20"/>
          <w:lang w:val="fr-FR"/>
        </w:rPr>
      </w:pPr>
      <w:r>
        <w:rPr>
          <w:rFonts w:cs="Arial"/>
          <w:i/>
          <w:szCs w:val="20"/>
          <w:lang w:val="fr-FR"/>
        </w:rPr>
        <w:t xml:space="preserve">Max. 65 Characters, 64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E52032" w:rsidRDefault="008F51EC">
      <w:pPr>
        <w:ind w:left="1843"/>
        <w:rPr>
          <w:rFonts w:cs="Arial"/>
          <w:i/>
          <w:szCs w:val="20"/>
        </w:rPr>
      </w:pPr>
      <w:r>
        <w:rPr>
          <w:rFonts w:cs="Arial"/>
          <w:i/>
          <w:szCs w:val="20"/>
        </w:rPr>
        <w:t xml:space="preserve">Album </w:t>
      </w:r>
    </w:p>
    <w:p w:rsidR="00E52032" w:rsidRDefault="008F51EC">
      <w:pPr>
        <w:ind w:left="2160"/>
        <w:rPr>
          <w:rFonts w:cs="Arial"/>
          <w:i/>
          <w:szCs w:val="20"/>
        </w:rPr>
      </w:pPr>
      <w:r>
        <w:rPr>
          <w:rFonts w:cs="Arial"/>
          <w:i/>
          <w:szCs w:val="20"/>
        </w:rPr>
        <w:t xml:space="preserve">Max. 65 Characters, 64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UFID Owner Identifier </w:t>
      </w:r>
    </w:p>
    <w:p w:rsidR="00E52032" w:rsidRDefault="008F51EC">
      <w:pPr>
        <w:ind w:left="2160"/>
        <w:rPr>
          <w:rFonts w:cs="Arial"/>
          <w:i/>
          <w:szCs w:val="20"/>
        </w:rPr>
      </w:pPr>
      <w:r>
        <w:rPr>
          <w:rFonts w:cs="Arial"/>
          <w:i/>
          <w:szCs w:val="20"/>
        </w:rPr>
        <w:t xml:space="preserve">Max. 129 Characters, 128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E52032" w:rsidRDefault="008F51EC">
      <w:pPr>
        <w:ind w:left="1843"/>
        <w:rPr>
          <w:rFonts w:cs="Arial"/>
          <w:i/>
          <w:szCs w:val="20"/>
          <w:lang w:val="fr-FR"/>
        </w:rPr>
      </w:pPr>
      <w:r>
        <w:rPr>
          <w:rFonts w:cs="Arial"/>
          <w:i/>
          <w:szCs w:val="20"/>
          <w:lang w:val="fr-FR"/>
        </w:rPr>
        <w:t xml:space="preserve">UFID Identifier </w:t>
      </w:r>
    </w:p>
    <w:p w:rsidR="00E52032" w:rsidRDefault="008F51EC">
      <w:pPr>
        <w:ind w:left="2160"/>
        <w:rPr>
          <w:rFonts w:cs="Arial"/>
          <w:i/>
          <w:szCs w:val="20"/>
          <w:lang w:val="fr-FR"/>
        </w:rPr>
      </w:pPr>
      <w:r>
        <w:rPr>
          <w:rFonts w:cs="Arial"/>
          <w:i/>
          <w:szCs w:val="20"/>
          <w:lang w:val="fr-FR"/>
        </w:rPr>
        <w:t xml:space="preserve">Max. 65 Characters, 64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Station Call Sign </w:t>
      </w:r>
    </w:p>
    <w:p w:rsidR="00E52032" w:rsidRDefault="008F51EC">
      <w:pPr>
        <w:ind w:left="2160"/>
        <w:rPr>
          <w:rFonts w:cs="Arial"/>
          <w:i/>
          <w:szCs w:val="20"/>
        </w:rPr>
      </w:pPr>
      <w:r>
        <w:rPr>
          <w:rFonts w:cs="Arial"/>
          <w:i/>
          <w:szCs w:val="20"/>
        </w:rPr>
        <w:t xml:space="preserve">Max. 17 Characters, 16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Station Frequency </w:t>
      </w:r>
    </w:p>
    <w:p w:rsidR="00E52032" w:rsidRDefault="008F51EC">
      <w:pPr>
        <w:ind w:left="2160"/>
        <w:rPr>
          <w:rFonts w:cs="Arial"/>
          <w:i/>
          <w:szCs w:val="20"/>
        </w:rPr>
      </w:pPr>
      <w:r>
        <w:rPr>
          <w:rFonts w:cs="Arial"/>
          <w:i/>
          <w:szCs w:val="20"/>
        </w:rPr>
        <w:t xml:space="preserve">Max. 10 Characters, 9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E52032" w:rsidRDefault="008F51EC">
      <w:pPr>
        <w:ind w:left="1843"/>
        <w:rPr>
          <w:rFonts w:cs="Arial"/>
          <w:i/>
          <w:szCs w:val="20"/>
          <w:lang w:val="fr-FR"/>
        </w:rPr>
      </w:pPr>
      <w:r>
        <w:rPr>
          <w:rFonts w:cs="Arial"/>
          <w:i/>
          <w:szCs w:val="20"/>
          <w:lang w:val="fr-FR"/>
        </w:rPr>
        <w:t xml:space="preserve">Genre </w:t>
      </w:r>
    </w:p>
    <w:p w:rsidR="00E52032" w:rsidRDefault="008F51EC">
      <w:pPr>
        <w:ind w:left="2160"/>
        <w:rPr>
          <w:rFonts w:cs="Arial"/>
          <w:i/>
          <w:szCs w:val="20"/>
          <w:lang w:val="fr-FR"/>
        </w:rPr>
      </w:pPr>
      <w:r>
        <w:rPr>
          <w:rFonts w:cs="Arial"/>
          <w:i/>
          <w:szCs w:val="20"/>
          <w:lang w:val="fr-FR"/>
        </w:rPr>
        <w:t xml:space="preserve">Max. 129 Characters, 128 letters plus 1 EOS </w:t>
      </w:r>
    </w:p>
    <w:p w:rsidR="00E52032" w:rsidRDefault="008F51EC">
      <w:pPr>
        <w:ind w:left="2160"/>
        <w:rPr>
          <w:rFonts w:cs="Arial"/>
          <w:i/>
          <w:szCs w:val="20"/>
          <w:lang w:val="en-GB"/>
        </w:rPr>
      </w:pPr>
      <w:r>
        <w:rPr>
          <w:rFonts w:cs="Arial"/>
          <w:i/>
          <w:szCs w:val="20"/>
          <w:lang w:val="en-GB"/>
        </w:rPr>
        <w:t>If Invalid or Empty set to 0x00</w:t>
      </w:r>
    </w:p>
    <w:p w:rsidR="00E52032" w:rsidRDefault="00E52032">
      <w:pPr>
        <w:ind w:left="1843"/>
        <w:rPr>
          <w:rFonts w:cs="Arial"/>
          <w:i/>
          <w:szCs w:val="20"/>
          <w:lang w:val="en-GB"/>
        </w:rPr>
      </w:pPr>
    </w:p>
    <w:p w:rsidR="00C02773" w:rsidRDefault="008F51EC" w:rsidP="00113E44">
      <w:pPr>
        <w:pStyle w:val="Heading4"/>
      </w:pPr>
      <w:r w:rsidRPr="00B9479B">
        <w:t>TP-LOG-TPL-REQ-023152/A-SID-64-GetCDTOCData_Rsp (TcSE ROIN-146682-2)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1024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sv-SE"/>
        </w:rPr>
      </w:pPr>
      <w:r>
        <w:rPr>
          <w:rFonts w:cs="Arial"/>
          <w:b/>
          <w:snapToGrid w:val="0"/>
          <w:szCs w:val="20"/>
          <w:lang w:val="sv-SE"/>
        </w:rPr>
        <w:t>Byte 0: Signal identifier</w:t>
      </w:r>
    </w:p>
    <w:p w:rsidR="00E52032" w:rsidRDefault="008F51EC">
      <w:pPr>
        <w:tabs>
          <w:tab w:val="left" w:pos="709"/>
          <w:tab w:val="left" w:pos="1276"/>
          <w:tab w:val="left" w:pos="1843"/>
          <w:tab w:val="left" w:pos="2419"/>
        </w:tabs>
        <w:ind w:left="1276"/>
        <w:rPr>
          <w:rFonts w:cs="Arial"/>
          <w:szCs w:val="20"/>
          <w:lang w:val="sv-SE"/>
        </w:rPr>
      </w:pPr>
      <w:r>
        <w:rPr>
          <w:rFonts w:cs="Arial"/>
          <w:snapToGrid w:val="0"/>
          <w:szCs w:val="20"/>
          <w:lang w:val="sv-SE"/>
        </w:rPr>
        <w:t xml:space="preserve">0x64: </w:t>
      </w:r>
      <w:r>
        <w:rPr>
          <w:rStyle w:val="spelle"/>
          <w:rFonts w:cs="Arial"/>
          <w:szCs w:val="20"/>
          <w:lang w:val="sv-SE"/>
        </w:rPr>
        <w:t>GetCDTOCData_Rsp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1023 </w:t>
      </w:r>
      <w:r>
        <w:rPr>
          <w:rFonts w:cs="Arial"/>
          <w:b/>
          <w:snapToGrid w:val="0"/>
          <w:szCs w:val="20"/>
          <w:lang w:val="en-GB"/>
        </w:rPr>
        <w:t>(Coding Table II Only)</w:t>
      </w:r>
      <w:r>
        <w:rPr>
          <w:rFonts w:cs="Arial"/>
          <w:b/>
          <w:szCs w:val="20"/>
          <w:lang w:val="en-GB"/>
        </w:rPr>
        <w:t xml:space="preserve">: </w:t>
      </w:r>
      <w:r>
        <w:rPr>
          <w:rStyle w:val="spelle"/>
          <w:rFonts w:cs="Arial"/>
          <w:b/>
          <w:szCs w:val="20"/>
          <w:lang w:val="en-GB"/>
        </w:rPr>
        <w:t>CD TOC Data</w:t>
      </w:r>
    </w:p>
    <w:p w:rsidR="00E52032" w:rsidRDefault="008F51EC">
      <w:pPr>
        <w:ind w:left="1260"/>
        <w:rPr>
          <w:rFonts w:cs="Arial"/>
          <w:i/>
          <w:szCs w:val="20"/>
          <w:lang w:val="en-GB"/>
        </w:rPr>
      </w:pPr>
      <w:proofErr w:type="gramStart"/>
      <w:r>
        <w:rPr>
          <w:rFonts w:cs="Arial"/>
          <w:i/>
          <w:szCs w:val="20"/>
          <w:lang w:val="en-GB"/>
        </w:rPr>
        <w:t>Array(</w:t>
      </w:r>
      <w:proofErr w:type="gramEnd"/>
      <w:r>
        <w:rPr>
          <w:rFonts w:cs="Arial"/>
          <w:i/>
          <w:szCs w:val="20"/>
          <w:lang w:val="en-GB"/>
        </w:rPr>
        <w:t>1..MaxTOC)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TOCItem</w:t>
      </w:r>
      <w:r>
        <w:rPr>
          <w:rFonts w:cs="Arial"/>
          <w:i/>
          <w:szCs w:val="20"/>
          <w:lang w:val="en-GB"/>
        </w:rPr>
        <w:t>)</w:t>
      </w:r>
    </w:p>
    <w:p w:rsidR="00E52032" w:rsidRDefault="00E52032">
      <w:pPr>
        <w:ind w:left="1843"/>
        <w:rPr>
          <w:rFonts w:cs="Arial"/>
          <w:i/>
          <w:szCs w:val="20"/>
          <w:lang w:val="en-GB"/>
        </w:rPr>
      </w:pPr>
    </w:p>
    <w:p w:rsidR="00E52032" w:rsidRDefault="008F51EC">
      <w:pPr>
        <w:ind w:left="1530"/>
        <w:rPr>
          <w:rFonts w:cs="Arial"/>
          <w:i/>
          <w:szCs w:val="20"/>
          <w:lang w:val="en-GB"/>
        </w:rPr>
      </w:pPr>
      <w:r>
        <w:rPr>
          <w:rFonts w:cs="Arial"/>
          <w:i/>
          <w:szCs w:val="20"/>
          <w:lang w:val="en-GB"/>
        </w:rPr>
        <w:t>Record definition (up to 1020 (Coding Table II) bytes):</w:t>
      </w:r>
    </w:p>
    <w:p w:rsidR="00E52032" w:rsidRDefault="00E52032">
      <w:pPr>
        <w:ind w:left="1530"/>
        <w:rPr>
          <w:rFonts w:cs="Arial"/>
          <w:i/>
          <w:szCs w:val="20"/>
          <w:lang w:val="en-GB"/>
        </w:rPr>
      </w:pPr>
    </w:p>
    <w:p w:rsidR="00E52032" w:rsidRDefault="008F51EC">
      <w:pPr>
        <w:ind w:left="1843"/>
        <w:rPr>
          <w:rFonts w:cs="Arial"/>
          <w:i/>
          <w:szCs w:val="20"/>
          <w:lang w:val="en-GB"/>
        </w:rPr>
      </w:pPr>
      <w:r>
        <w:rPr>
          <w:rFonts w:cs="Arial"/>
          <w:i/>
          <w:szCs w:val="20"/>
          <w:lang w:val="en-GB"/>
        </w:rPr>
        <w:t xml:space="preserve">Byte 0:  </w:t>
      </w:r>
      <w:r>
        <w:rPr>
          <w:rStyle w:val="spelle"/>
          <w:rFonts w:cs="Arial"/>
          <w:i/>
          <w:szCs w:val="20"/>
          <w:lang w:val="en-GB"/>
        </w:rPr>
        <w:t>ItemIndex</w:t>
      </w:r>
    </w:p>
    <w:p w:rsidR="00E52032" w:rsidRDefault="008F51EC">
      <w:pPr>
        <w:ind w:left="2160"/>
        <w:rPr>
          <w:rFonts w:cs="Arial"/>
          <w:i/>
          <w:szCs w:val="20"/>
          <w:lang w:val="en-GB"/>
        </w:rPr>
      </w:pPr>
      <w:r>
        <w:rPr>
          <w:rFonts w:cs="Arial"/>
          <w:i/>
          <w:szCs w:val="20"/>
          <w:lang w:val="en-GB"/>
        </w:rPr>
        <w:t>0x00</w:t>
      </w:r>
      <w:proofErr w:type="gramStart"/>
      <w:r>
        <w:rPr>
          <w:rFonts w:cs="Arial"/>
          <w:i/>
          <w:szCs w:val="20"/>
          <w:lang w:val="en-GB"/>
        </w:rPr>
        <w:t>..</w:t>
      </w:r>
      <w:proofErr w:type="gramEnd"/>
      <w:r>
        <w:rPr>
          <w:rFonts w:cs="Arial"/>
          <w:i/>
          <w:szCs w:val="20"/>
          <w:lang w:val="en-GB"/>
        </w:rPr>
        <w:t>0xFF</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Byte 1 – Byte 3:  </w:t>
      </w:r>
      <w:r>
        <w:rPr>
          <w:rStyle w:val="spelle"/>
          <w:rFonts w:cs="Arial"/>
          <w:i/>
          <w:szCs w:val="20"/>
          <w:lang w:val="en-GB"/>
        </w:rPr>
        <w:t>TOCItem</w:t>
      </w:r>
    </w:p>
    <w:p w:rsidR="00E52032" w:rsidRDefault="008F51EC">
      <w:pPr>
        <w:ind w:left="2160"/>
        <w:rPr>
          <w:rFonts w:cs="Arial"/>
          <w:i/>
          <w:szCs w:val="20"/>
          <w:lang w:val="en-GB"/>
        </w:rPr>
      </w:pPr>
      <w:r>
        <w:rPr>
          <w:rFonts w:cs="Arial"/>
          <w:i/>
          <w:szCs w:val="20"/>
          <w:lang w:val="en-GB"/>
        </w:rPr>
        <w:t>0x00</w:t>
      </w:r>
      <w:proofErr w:type="gramStart"/>
      <w:r>
        <w:rPr>
          <w:rFonts w:cs="Arial"/>
          <w:i/>
          <w:szCs w:val="20"/>
          <w:lang w:val="en-GB"/>
        </w:rPr>
        <w:t>..</w:t>
      </w:r>
      <w:proofErr w:type="gramEnd"/>
      <w:r>
        <w:rPr>
          <w:rFonts w:cs="Arial"/>
          <w:i/>
          <w:szCs w:val="20"/>
          <w:lang w:val="en-GB"/>
        </w:rPr>
        <w:t>0xFFFFFF</w:t>
      </w:r>
    </w:p>
    <w:p w:rsidR="00C02773" w:rsidRDefault="008F51EC" w:rsidP="00113E44">
      <w:pPr>
        <w:pStyle w:val="Heading4"/>
      </w:pPr>
      <w:r w:rsidRPr="00B9479B">
        <w:t>TP-LOG-TPL-REQ-023153/A-SID-67-DispInfo_ArtistName_St (TcSE ROIN-146770-5)</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Max Data size: up to 134/69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0x67: </w:t>
      </w:r>
      <w:r>
        <w:rPr>
          <w:rStyle w:val="spelle"/>
          <w:rFonts w:cs="Arial"/>
          <w:snapToGrid w:val="0"/>
          <w:szCs w:val="20"/>
          <w:lang w:val="en-GB"/>
        </w:rPr>
        <w:t>DispInfo_ArtistName_St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E52032" w:rsidRDefault="008F51EC">
      <w:pPr>
        <w:tabs>
          <w:tab w:val="left" w:pos="3544"/>
        </w:tabs>
        <w:ind w:left="1276"/>
        <w:rPr>
          <w:rFonts w:cs="Arial"/>
          <w:snapToGrid w:val="0"/>
          <w:szCs w:val="20"/>
          <w:lang w:val="en-GB"/>
        </w:rPr>
      </w:pPr>
      <w:r>
        <w:rPr>
          <w:rFonts w:cs="Arial"/>
          <w:snapToGrid w:val="0"/>
          <w:szCs w:val="20"/>
          <w:lang w:val="en-GB"/>
        </w:rPr>
        <w:t>0x06: Radio_Service6</w:t>
      </w:r>
      <w:r>
        <w:rPr>
          <w:rFonts w:cs="Arial"/>
          <w:snapToGrid w:val="0"/>
          <w:szCs w:val="20"/>
          <w:lang w:val="en-GB"/>
        </w:rPr>
        <w:tab/>
        <w:t>–</w:t>
      </w:r>
      <w:r>
        <w:rPr>
          <w:rFonts w:cs="Arial"/>
          <w:snapToGrid w:val="0"/>
          <w:szCs w:val="20"/>
          <w:lang w:val="en-GB"/>
        </w:rPr>
        <w:tab/>
        <w:t>HD Radio</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If Utilization = 0x02:</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ab/>
        <w:t xml:space="preserve">Byte 4 up to 93/48 (Coding Table I / Coding Table II): </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AID</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r>
      <w:r>
        <w:rPr>
          <w:rFonts w:cs="Arial"/>
          <w:szCs w:val="20"/>
          <w:lang w:val="en-GB"/>
        </w:rPr>
        <w:tab/>
        <w:t xml:space="preserve">Fixed 8 </w:t>
      </w:r>
      <w:del w:id="66" w:author="sorris1" w:date="2010-06-07T08:30:00Z">
        <w:r>
          <w:rPr>
            <w:rStyle w:val="msodel0"/>
            <w:rFonts w:cs="Arial"/>
            <w:szCs w:val="20"/>
            <w:lang w:val="en-GB"/>
          </w:rPr>
          <w:delText>bytes</w:delText>
        </w:r>
      </w:del>
      <w:ins w:id="67" w:author="sorris1" w:date="2010-06-07T08:30:00Z">
        <w:r>
          <w:rPr>
            <w:rStyle w:val="msoins0"/>
            <w:rFonts w:cs="Arial"/>
            <w:szCs w:val="20"/>
            <w:lang w:val="en-GB"/>
          </w:rPr>
          <w:t>characters</w:t>
        </w:r>
      </w:ins>
    </w:p>
    <w:p w:rsidR="00E52032" w:rsidRDefault="00E52032">
      <w:pPr>
        <w:tabs>
          <w:tab w:val="left" w:pos="709"/>
          <w:tab w:val="left" w:pos="1276"/>
          <w:tab w:val="left" w:pos="1843"/>
          <w:tab w:val="left" w:pos="2419"/>
        </w:tabs>
        <w:ind w:left="1276"/>
        <w:rPr>
          <w:rFonts w:cs="Arial"/>
          <w:szCs w:val="20"/>
          <w:lang w:val="en-GB"/>
        </w:rPr>
      </w:pP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Artist Name</w:t>
      </w:r>
    </w:p>
    <w:p w:rsidR="00E52032" w:rsidRDefault="008F51EC">
      <w:pPr>
        <w:tabs>
          <w:tab w:val="left" w:pos="709"/>
          <w:tab w:val="left" w:pos="1276"/>
          <w:tab w:val="left" w:pos="1843"/>
          <w:tab w:val="left" w:pos="2419"/>
        </w:tabs>
        <w:ind w:left="1276"/>
      </w:pPr>
      <w:r>
        <w:rPr>
          <w:rFonts w:cs="Arial"/>
          <w:szCs w:val="20"/>
          <w:lang w:val="en-GB"/>
        </w:rPr>
        <w:tab/>
      </w:r>
      <w:r>
        <w:rPr>
          <w:rFonts w:cs="Arial"/>
          <w:szCs w:val="20"/>
          <w:lang w:val="en-GB"/>
        </w:rPr>
        <w:tab/>
        <w:t xml:space="preserve">Max. </w:t>
      </w:r>
      <w:proofErr w:type="gramStart"/>
      <w:r>
        <w:rPr>
          <w:rFonts w:cs="Arial"/>
          <w:szCs w:val="20"/>
          <w:lang w:val="en-GB"/>
        </w:rPr>
        <w:t>37 characters, 36 characters plus 1 end of string character.</w:t>
      </w:r>
      <w:proofErr w:type="gramEnd"/>
    </w:p>
    <w:p w:rsidR="00E52032" w:rsidRDefault="008F51EC">
      <w:pPr>
        <w:tabs>
          <w:tab w:val="left" w:pos="709"/>
          <w:tab w:val="left" w:pos="1276"/>
          <w:tab w:val="left" w:pos="1843"/>
          <w:tab w:val="left" w:pos="2419"/>
        </w:tabs>
        <w:rPr>
          <w:rFonts w:cs="Arial"/>
          <w:szCs w:val="20"/>
          <w:lang w:val="en-GB"/>
        </w:rPr>
      </w:pPr>
      <w:r>
        <w:rPr>
          <w:rFonts w:cs="Arial"/>
          <w:szCs w:val="20"/>
          <w:lang w:val="en-GB"/>
        </w:rPr>
        <w:tab/>
      </w:r>
    </w:p>
    <w:p w:rsidR="00E52032" w:rsidRDefault="008F51EC">
      <w:pPr>
        <w:tabs>
          <w:tab w:val="left" w:pos="709"/>
          <w:tab w:val="left" w:pos="1276"/>
          <w:tab w:val="left" w:pos="1843"/>
          <w:tab w:val="left" w:pos="2419"/>
        </w:tabs>
        <w:rPr>
          <w:rFonts w:cs="Arial"/>
          <w:b/>
          <w:szCs w:val="20"/>
          <w:lang w:val="en-GB"/>
        </w:rPr>
      </w:pPr>
      <w:r>
        <w:rPr>
          <w:rFonts w:cs="Arial"/>
          <w:szCs w:val="20"/>
          <w:lang w:val="en-GB"/>
        </w:rPr>
        <w:lastRenderedPageBreak/>
        <w:tab/>
      </w:r>
      <w:r>
        <w:rPr>
          <w:rFonts w:cs="Arial"/>
          <w:b/>
          <w:szCs w:val="20"/>
          <w:lang w:val="en-GB"/>
        </w:rPr>
        <w:t>If Utilization = 0x06:</w:t>
      </w:r>
    </w:p>
    <w:p w:rsidR="00E52032" w:rsidRDefault="00E52032">
      <w:pPr>
        <w:tabs>
          <w:tab w:val="left" w:pos="709"/>
          <w:tab w:val="left" w:pos="1276"/>
          <w:tab w:val="left" w:pos="1843"/>
          <w:tab w:val="left" w:pos="2419"/>
        </w:tabs>
      </w:pPr>
    </w:p>
    <w:p w:rsidR="00E52032" w:rsidRDefault="008F51EC">
      <w:pPr>
        <w:tabs>
          <w:tab w:val="left" w:pos="1260"/>
        </w:tabs>
        <w:ind w:left="720"/>
        <w:rPr>
          <w:rFonts w:cs="Arial"/>
          <w:b/>
          <w:snapToGrid w:val="0"/>
          <w:szCs w:val="20"/>
          <w:lang w:val="en-GB"/>
        </w:rPr>
      </w:pPr>
      <w:r>
        <w:rPr>
          <w:rFonts w:cs="Arial"/>
          <w:szCs w:val="20"/>
          <w:lang w:val="en-GB"/>
        </w:rPr>
        <w:tab/>
      </w:r>
      <w:r>
        <w:rPr>
          <w:rFonts w:cs="Arial"/>
          <w:b/>
          <w:szCs w:val="20"/>
          <w:lang w:val="en-GB"/>
        </w:rPr>
        <w:t xml:space="preserve">Byte 4 up to 133/68 </w:t>
      </w:r>
      <w:r>
        <w:rPr>
          <w:rFonts w:cs="Arial"/>
          <w:b/>
          <w:snapToGrid w:val="0"/>
          <w:szCs w:val="20"/>
          <w:lang w:val="en-GB"/>
        </w:rPr>
        <w:t>(Coding Table I / Coding Table II):</w:t>
      </w:r>
    </w:p>
    <w:p w:rsidR="00E52032" w:rsidRDefault="008F51EC">
      <w:pPr>
        <w:tabs>
          <w:tab w:val="left" w:pos="1260"/>
          <w:tab w:val="left" w:pos="1800"/>
        </w:tabs>
        <w:ind w:left="720"/>
        <w:rPr>
          <w:rFonts w:cs="Arial"/>
          <w:snapToGrid w:val="0"/>
          <w:szCs w:val="20"/>
          <w:lang w:val="en-GB"/>
        </w:rPr>
      </w:pPr>
      <w:r>
        <w:rPr>
          <w:rFonts w:cs="Arial"/>
          <w:b/>
          <w:snapToGrid w:val="0"/>
          <w:szCs w:val="20"/>
          <w:lang w:val="en-GB"/>
        </w:rPr>
        <w:tab/>
      </w:r>
      <w:r>
        <w:rPr>
          <w:rFonts w:cs="Arial"/>
          <w:b/>
          <w:snapToGrid w:val="0"/>
          <w:szCs w:val="20"/>
          <w:lang w:val="en-GB"/>
        </w:rPr>
        <w:tab/>
      </w:r>
      <w:r>
        <w:rPr>
          <w:rFonts w:cs="Arial"/>
          <w:snapToGrid w:val="0"/>
          <w:szCs w:val="20"/>
          <w:lang w:val="en-GB"/>
        </w:rPr>
        <w:t>Artist Name</w:t>
      </w:r>
    </w:p>
    <w:p w:rsidR="00E52032" w:rsidRDefault="008F51EC">
      <w:pPr>
        <w:tabs>
          <w:tab w:val="left" w:pos="1260"/>
          <w:tab w:val="left" w:pos="1800"/>
          <w:tab w:val="left" w:pos="2340"/>
        </w:tabs>
        <w:ind w:left="720"/>
        <w:rPr>
          <w:rFonts w:cs="Arial"/>
          <w:szCs w:val="20"/>
          <w:lang w:val="en-GB"/>
        </w:rPr>
      </w:pPr>
      <w:r>
        <w:rPr>
          <w:rFonts w:cs="Arial"/>
          <w:snapToGrid w:val="0"/>
          <w:szCs w:val="20"/>
          <w:lang w:val="en-GB"/>
        </w:rPr>
        <w:tab/>
      </w:r>
      <w:r>
        <w:rPr>
          <w:rFonts w:cs="Arial"/>
          <w:snapToGrid w:val="0"/>
          <w:szCs w:val="20"/>
          <w:lang w:val="en-GB"/>
        </w:rPr>
        <w:tab/>
      </w:r>
      <w:r>
        <w:rPr>
          <w:rFonts w:cs="Arial"/>
          <w:snapToGrid w:val="0"/>
          <w:szCs w:val="20"/>
          <w:lang w:val="en-GB"/>
        </w:rPr>
        <w:tab/>
        <w:t xml:space="preserve">Max. </w:t>
      </w:r>
      <w:proofErr w:type="gramStart"/>
      <w:r>
        <w:rPr>
          <w:rFonts w:cs="Arial"/>
          <w:snapToGrid w:val="0"/>
          <w:szCs w:val="20"/>
          <w:lang w:val="en-GB"/>
        </w:rPr>
        <w:t>65 characters, 64 characters plus 1 end of string character.</w:t>
      </w:r>
      <w:proofErr w:type="gramEnd"/>
    </w:p>
    <w:p w:rsidR="00E52032" w:rsidRDefault="00E52032">
      <w:pPr>
        <w:rPr>
          <w:szCs w:val="20"/>
          <w:lang w:val="en-GB"/>
        </w:rPr>
      </w:pPr>
    </w:p>
    <w:p w:rsidR="00C02773" w:rsidRDefault="008F51EC" w:rsidP="00113E44">
      <w:pPr>
        <w:pStyle w:val="Heading4"/>
      </w:pPr>
      <w:r w:rsidRPr="00B9479B">
        <w:t>TP-LOG-TPL-REQ-023154/A-SID-68-SDARS_CatName_St (TcSE ROIN-146772-3)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56/30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0x68: </w:t>
      </w:r>
      <w:r>
        <w:rPr>
          <w:rStyle w:val="spelle"/>
          <w:rFonts w:cs="Arial"/>
          <w:snapToGrid w:val="0"/>
          <w:szCs w:val="20"/>
          <w:lang w:val="en-GB"/>
        </w:rPr>
        <w:t>SDARS_CatName_St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55/29 (Coding Table I / Coding Table II): </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GCI Category Long Name</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 xml:space="preserve">Max. </w:t>
      </w:r>
      <w:proofErr w:type="gramStart"/>
      <w:r>
        <w:rPr>
          <w:rFonts w:cs="Arial"/>
          <w:szCs w:val="20"/>
          <w:lang w:val="en-GB"/>
        </w:rPr>
        <w:t>17 characters, 16 characters plus 1 end of string character.</w:t>
      </w:r>
      <w:proofErr w:type="gramEnd"/>
    </w:p>
    <w:p w:rsidR="00E52032" w:rsidRDefault="00E52032">
      <w:pPr>
        <w:tabs>
          <w:tab w:val="left" w:pos="709"/>
          <w:tab w:val="left" w:pos="1276"/>
          <w:tab w:val="left" w:pos="1843"/>
          <w:tab w:val="left" w:pos="2419"/>
        </w:tabs>
        <w:ind w:left="1276"/>
        <w:rPr>
          <w:rFonts w:cs="Arial"/>
          <w:szCs w:val="20"/>
          <w:lang w:val="en-GB"/>
        </w:rPr>
      </w:pP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GCI Category Short Name</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 xml:space="preserve">Max. </w:t>
      </w:r>
      <w:proofErr w:type="gramStart"/>
      <w:r>
        <w:rPr>
          <w:rFonts w:cs="Arial"/>
          <w:szCs w:val="20"/>
          <w:lang w:val="en-GB"/>
        </w:rPr>
        <w:t>9 characters, 8 characters plus 1 end of string character.</w:t>
      </w:r>
      <w:proofErr w:type="gramEnd"/>
    </w:p>
    <w:p w:rsidR="00E52032" w:rsidRDefault="00E52032">
      <w:pPr>
        <w:tabs>
          <w:tab w:val="left" w:pos="709"/>
          <w:tab w:val="left" w:pos="1276"/>
          <w:tab w:val="left" w:pos="1843"/>
          <w:tab w:val="left" w:pos="2419"/>
        </w:tabs>
        <w:ind w:left="1276"/>
        <w:rPr>
          <w:rFonts w:cs="Arial"/>
          <w:szCs w:val="20"/>
          <w:lang w:val="en-GB"/>
        </w:rPr>
      </w:pPr>
    </w:p>
    <w:p w:rsidR="00E52032" w:rsidRDefault="00E52032">
      <w:pPr>
        <w:tabs>
          <w:tab w:val="left" w:pos="709"/>
          <w:tab w:val="left" w:pos="1276"/>
          <w:tab w:val="left" w:pos="1843"/>
          <w:tab w:val="left" w:pos="2419"/>
        </w:tabs>
        <w:ind w:left="1276"/>
        <w:rPr>
          <w:lang w:val="en-GB"/>
        </w:rPr>
      </w:pPr>
    </w:p>
    <w:p w:rsidR="00C02773" w:rsidRDefault="008F51EC" w:rsidP="00113E44">
      <w:pPr>
        <w:pStyle w:val="Heading4"/>
      </w:pPr>
      <w:r w:rsidRPr="00B9479B">
        <w:t>TP-LOG-TPL-REQ-023155/A-SID-6C-SDARS_ChannelName_St (TcSE ROIN-146811-3)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64/34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0x6C: </w:t>
      </w:r>
      <w:r>
        <w:rPr>
          <w:rStyle w:val="spelle"/>
          <w:rFonts w:cs="Arial"/>
          <w:snapToGrid w:val="0"/>
          <w:szCs w:val="20"/>
          <w:lang w:val="en-GB"/>
        </w:rPr>
        <w:t>SDARS_ChannelName_St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lastRenderedPageBreak/>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63/33 (Coding Table I / Coding Table II): </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GCI Channel Long Name</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 xml:space="preserve">Max. </w:t>
      </w:r>
      <w:proofErr w:type="gramStart"/>
      <w:r>
        <w:rPr>
          <w:rFonts w:cs="Arial"/>
          <w:szCs w:val="20"/>
          <w:lang w:val="en-GB"/>
        </w:rPr>
        <w:t>21 characters, 20 characters plus 1 end of string character.</w:t>
      </w:r>
      <w:proofErr w:type="gramEnd"/>
    </w:p>
    <w:p w:rsidR="00E52032" w:rsidRDefault="00E52032">
      <w:pPr>
        <w:tabs>
          <w:tab w:val="left" w:pos="709"/>
          <w:tab w:val="left" w:pos="1276"/>
          <w:tab w:val="left" w:pos="1843"/>
          <w:tab w:val="left" w:pos="2419"/>
        </w:tabs>
        <w:ind w:left="1276"/>
        <w:rPr>
          <w:rFonts w:cs="Arial"/>
          <w:szCs w:val="20"/>
          <w:lang w:val="en-GB"/>
        </w:rPr>
      </w:pP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GCI Channel Short Name</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 xml:space="preserve">Max. </w:t>
      </w:r>
      <w:proofErr w:type="gramStart"/>
      <w:r>
        <w:rPr>
          <w:rFonts w:cs="Arial"/>
          <w:szCs w:val="20"/>
          <w:lang w:val="en-GB"/>
        </w:rPr>
        <w:t>9 characters, 8 characters plus 1 end of string character.</w:t>
      </w:r>
      <w:proofErr w:type="gramEnd"/>
    </w:p>
    <w:p w:rsidR="00E52032" w:rsidRDefault="00E52032">
      <w:pPr>
        <w:tabs>
          <w:tab w:val="left" w:pos="709"/>
          <w:tab w:val="left" w:pos="1276"/>
          <w:tab w:val="left" w:pos="1843"/>
          <w:tab w:val="left" w:pos="2419"/>
        </w:tabs>
        <w:ind w:left="1276"/>
        <w:rPr>
          <w:rFonts w:cs="Arial"/>
          <w:szCs w:val="20"/>
          <w:lang w:val="en-GB"/>
        </w:rPr>
      </w:pPr>
    </w:p>
    <w:p w:rsidR="00E52032" w:rsidRDefault="00E52032">
      <w:pPr>
        <w:tabs>
          <w:tab w:val="left" w:pos="709"/>
          <w:tab w:val="left" w:pos="1276"/>
          <w:tab w:val="left" w:pos="1843"/>
          <w:tab w:val="left" w:pos="2419"/>
        </w:tabs>
        <w:ind w:left="1276"/>
        <w:rPr>
          <w:lang w:val="en-GB"/>
        </w:rPr>
      </w:pPr>
    </w:p>
    <w:p w:rsidR="00C02773" w:rsidRDefault="008F51EC" w:rsidP="00113E44">
      <w:pPr>
        <w:pStyle w:val="Heading4"/>
      </w:pPr>
      <w:r w:rsidRPr="00B9479B">
        <w:t>TP-LOG-TPL-REQ-023156/A-SID-6F-DispInfo_SongTitle_St (TcSE ROIN-146818-5)</w:t>
      </w:r>
    </w:p>
    <w:p w:rsidR="00E52032" w:rsidRDefault="008F51EC">
      <w:pPr>
        <w:tabs>
          <w:tab w:val="left" w:pos="709"/>
          <w:tab w:val="left" w:pos="1276"/>
          <w:tab w:val="left" w:pos="1843"/>
          <w:tab w:val="left" w:pos="2419"/>
        </w:tabs>
        <w:rPr>
          <w:rFonts w:cs="Arial"/>
          <w:snapToGrid w:val="0"/>
          <w:szCs w:val="20"/>
          <w:lang w:val="en-GB"/>
        </w:rPr>
      </w:pPr>
      <w:ins w:id="68" w:author="sorris1" w:date="2009-04-13T15:40:00Z">
        <w:r>
          <w:rPr>
            <w:rStyle w:val="msoins1"/>
            <w:rFonts w:cs="Arial"/>
            <w:snapToGrid w:val="0"/>
            <w:szCs w:val="20"/>
            <w:lang w:val="en-GB"/>
          </w:rPr>
          <w:t xml:space="preserve">Max </w:t>
        </w:r>
      </w:ins>
      <w:r>
        <w:rPr>
          <w:rFonts w:cs="Arial"/>
          <w:snapToGrid w:val="0"/>
          <w:szCs w:val="20"/>
          <w:lang w:val="en-GB"/>
        </w:rPr>
        <w:t xml:space="preserve">Data size: up to </w:t>
      </w:r>
      <w:ins w:id="69" w:author="sorris1" w:date="2009-04-13T15:39:00Z">
        <w:r>
          <w:rPr>
            <w:rStyle w:val="msoins1"/>
            <w:rFonts w:cs="Arial"/>
            <w:snapToGrid w:val="0"/>
            <w:szCs w:val="20"/>
            <w:lang w:val="en-GB"/>
          </w:rPr>
          <w:t>134</w:t>
        </w:r>
      </w:ins>
      <w:r>
        <w:rPr>
          <w:rFonts w:cs="Arial"/>
          <w:snapToGrid w:val="0"/>
          <w:szCs w:val="20"/>
          <w:lang w:val="en-GB"/>
        </w:rPr>
        <w:t>/</w:t>
      </w:r>
      <w:ins w:id="70" w:author="sorris1" w:date="2009-04-13T15:39:00Z">
        <w:r>
          <w:rPr>
            <w:rStyle w:val="msoins1"/>
            <w:rFonts w:cs="Arial"/>
            <w:snapToGrid w:val="0"/>
            <w:szCs w:val="20"/>
            <w:lang w:val="en-GB"/>
          </w:rPr>
          <w:t xml:space="preserve">69 </w:t>
        </w:r>
      </w:ins>
      <w:r>
        <w:rPr>
          <w:rFonts w:cs="Arial"/>
          <w:snapToGrid w:val="0"/>
          <w:szCs w:val="20"/>
          <w:lang w:val="en-GB"/>
        </w:rPr>
        <w:t>(Coding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0x6F: </w:t>
      </w:r>
      <w:ins w:id="71" w:author="sorris1" w:date="2009-04-13T15:39:00Z">
        <w:r>
          <w:rPr>
            <w:rStyle w:val="msoins1"/>
            <w:rFonts w:cs="Arial"/>
            <w:snapToGrid w:val="0"/>
            <w:szCs w:val="20"/>
            <w:lang w:val="en-GB"/>
          </w:rPr>
          <w:t>DispInfo</w:t>
        </w:r>
      </w:ins>
      <w:r>
        <w:rPr>
          <w:rStyle w:val="spelle"/>
          <w:rFonts w:cs="Arial"/>
          <w:snapToGrid w:val="0"/>
          <w:szCs w:val="20"/>
          <w:lang w:val="en-GB"/>
        </w:rPr>
        <w:t>_SongTitle_St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ins w:id="72" w:author="sorris1" w:date="2009-04-13T15:35:00Z"/>
          <w:rStyle w:val="msoins1"/>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E52032" w:rsidRDefault="008F51EC">
      <w:pPr>
        <w:numPr>
          <w:ins w:id="73" w:author="sorris1" w:date="2009-04-13T15:35:00Z"/>
        </w:numPr>
        <w:tabs>
          <w:tab w:val="left" w:pos="3544"/>
        </w:tabs>
        <w:ind w:left="1276"/>
      </w:pPr>
      <w:ins w:id="74" w:author="sorris1" w:date="2009-04-13T15:35:00Z">
        <w:r>
          <w:rPr>
            <w:rStyle w:val="msoins1"/>
            <w:rFonts w:cs="Arial"/>
            <w:snapToGrid w:val="0"/>
            <w:szCs w:val="20"/>
            <w:lang w:val="en-GB"/>
          </w:rPr>
          <w:t>0x06: Radio_Service6</w:t>
        </w:r>
      </w:ins>
      <w:ins w:id="75" w:author="sorris1" w:date="2009-04-13T15:36:00Z">
        <w:r>
          <w:rPr>
            <w:rStyle w:val="msoins1"/>
            <w:rFonts w:cs="Arial"/>
            <w:snapToGrid w:val="0"/>
            <w:szCs w:val="20"/>
            <w:lang w:val="en-GB"/>
          </w:rPr>
          <w:tab/>
          <w:t>–</w:t>
        </w:r>
        <w:r>
          <w:rPr>
            <w:rStyle w:val="msoins1"/>
            <w:rFonts w:cs="Arial"/>
            <w:snapToGrid w:val="0"/>
            <w:szCs w:val="20"/>
            <w:lang w:val="en-GB"/>
          </w:rPr>
          <w:tab/>
          <w:t>HD Radio</w:t>
        </w:r>
      </w:ins>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numPr>
          <w:ins w:id="76" w:author="sorris1" w:date="2009-04-13T15:36:00Z"/>
        </w:numPr>
        <w:tabs>
          <w:tab w:val="left" w:pos="709"/>
          <w:tab w:val="left" w:pos="1276"/>
          <w:tab w:val="left" w:pos="1843"/>
          <w:tab w:val="left" w:pos="2419"/>
        </w:tabs>
        <w:spacing w:before="120" w:after="60"/>
        <w:ind w:left="709"/>
        <w:rPr>
          <w:ins w:id="77" w:author="sorris1" w:date="2009-04-13T15:36:00Z"/>
          <w:rStyle w:val="msoins1"/>
          <w:rFonts w:cs="Arial"/>
          <w:b/>
          <w:snapToGrid w:val="0"/>
          <w:lang w:val="en-GB"/>
        </w:rPr>
      </w:pPr>
      <w:ins w:id="78" w:author="sorris1" w:date="2009-04-13T15:36:00Z">
        <w:r>
          <w:rPr>
            <w:rStyle w:val="msoins1"/>
            <w:rFonts w:cs="Arial"/>
            <w:b/>
            <w:snapToGrid w:val="0"/>
            <w:szCs w:val="20"/>
            <w:lang w:val="en-GB"/>
          </w:rPr>
          <w:t>If Utilization = 0x02:</w:t>
        </w:r>
      </w:ins>
    </w:p>
    <w:p w:rsidR="00E52032" w:rsidRDefault="008F51EC">
      <w:pPr>
        <w:tabs>
          <w:tab w:val="left" w:pos="709"/>
          <w:tab w:val="left" w:pos="1276"/>
          <w:tab w:val="left" w:pos="1843"/>
          <w:tab w:val="left" w:pos="2419"/>
        </w:tabs>
        <w:spacing w:before="120" w:after="60"/>
        <w:ind w:left="1276"/>
      </w:pPr>
      <w:r>
        <w:rPr>
          <w:rFonts w:cs="Arial"/>
          <w:b/>
          <w:snapToGrid w:val="0"/>
          <w:szCs w:val="20"/>
          <w:lang w:val="en-GB"/>
        </w:rPr>
        <w:t xml:space="preserve">Byte 4 up to 93/48 (Coding Table I / Coding Table II): </w:t>
      </w:r>
    </w:p>
    <w:p w:rsidR="00E52032" w:rsidRDefault="008F51EC">
      <w:pPr>
        <w:tabs>
          <w:tab w:val="left" w:pos="709"/>
          <w:tab w:val="left" w:pos="1276"/>
          <w:tab w:val="left" w:pos="1843"/>
          <w:tab w:val="left" w:pos="2419"/>
        </w:tabs>
        <w:ind w:left="1843"/>
        <w:rPr>
          <w:rFonts w:cs="Arial"/>
          <w:szCs w:val="20"/>
          <w:lang w:val="en-GB"/>
        </w:rPr>
      </w:pPr>
      <w:r>
        <w:rPr>
          <w:rFonts w:cs="Arial"/>
          <w:szCs w:val="20"/>
          <w:lang w:val="en-GB"/>
        </w:rPr>
        <w:t>PID</w:t>
      </w:r>
    </w:p>
    <w:p w:rsidR="00E52032" w:rsidRDefault="008F51EC">
      <w:pPr>
        <w:tabs>
          <w:tab w:val="left" w:pos="709"/>
          <w:tab w:val="left" w:pos="1276"/>
          <w:tab w:val="left" w:pos="1843"/>
          <w:tab w:val="left" w:pos="2419"/>
        </w:tabs>
        <w:ind w:left="1843"/>
        <w:rPr>
          <w:rFonts w:cs="Arial"/>
          <w:szCs w:val="20"/>
          <w:lang w:val="en-GB"/>
        </w:rPr>
      </w:pPr>
      <w:r>
        <w:rPr>
          <w:rFonts w:cs="Arial"/>
          <w:szCs w:val="20"/>
          <w:lang w:val="en-GB"/>
        </w:rPr>
        <w:tab/>
        <w:t xml:space="preserve">Fixed 8 </w:t>
      </w:r>
      <w:del w:id="79" w:author="sorris1" w:date="2010-06-07T08:29:00Z">
        <w:r>
          <w:rPr>
            <w:rStyle w:val="msodel0"/>
            <w:rFonts w:cs="Arial"/>
            <w:szCs w:val="20"/>
            <w:lang w:val="en-GB"/>
          </w:rPr>
          <w:delText>bytes</w:delText>
        </w:r>
      </w:del>
      <w:ins w:id="80" w:author="sorris1" w:date="2010-06-07T08:29:00Z">
        <w:r>
          <w:rPr>
            <w:rStyle w:val="msoins1"/>
            <w:rFonts w:cs="Arial"/>
            <w:szCs w:val="20"/>
            <w:lang w:val="en-GB"/>
          </w:rPr>
          <w:t>characters</w:t>
        </w:r>
      </w:ins>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ind w:left="1843"/>
        <w:rPr>
          <w:rFonts w:cs="Arial"/>
          <w:szCs w:val="20"/>
          <w:lang w:val="en-GB"/>
        </w:rPr>
      </w:pPr>
      <w:r>
        <w:rPr>
          <w:rFonts w:cs="Arial"/>
          <w:szCs w:val="20"/>
          <w:lang w:val="en-GB"/>
        </w:rPr>
        <w:t>Song Title</w:t>
      </w:r>
    </w:p>
    <w:p w:rsidR="00E52032" w:rsidRDefault="008F51EC">
      <w:pPr>
        <w:tabs>
          <w:tab w:val="left" w:pos="709"/>
          <w:tab w:val="left" w:pos="1276"/>
          <w:tab w:val="left" w:pos="1843"/>
          <w:tab w:val="left" w:pos="2419"/>
        </w:tabs>
        <w:ind w:left="1843"/>
        <w:rPr>
          <w:ins w:id="81" w:author="sorris1" w:date="2009-04-13T15:36:00Z"/>
          <w:rStyle w:val="msoins1"/>
        </w:rPr>
      </w:pPr>
      <w:r>
        <w:rPr>
          <w:rFonts w:cs="Arial"/>
          <w:szCs w:val="20"/>
          <w:lang w:val="en-GB"/>
        </w:rPr>
        <w:tab/>
        <w:t xml:space="preserve">Max. </w:t>
      </w:r>
      <w:proofErr w:type="gramStart"/>
      <w:r>
        <w:rPr>
          <w:rFonts w:cs="Arial"/>
          <w:szCs w:val="20"/>
          <w:lang w:val="en-GB"/>
        </w:rPr>
        <w:t>37 characters, 36 characters plus 1 end of string character.</w:t>
      </w:r>
      <w:proofErr w:type="gramEnd"/>
    </w:p>
    <w:p w:rsidR="00E52032" w:rsidRDefault="00E52032">
      <w:pPr>
        <w:numPr>
          <w:ins w:id="82" w:author="sorris1" w:date="2009-04-13T15:37:00Z"/>
        </w:numPr>
        <w:tabs>
          <w:tab w:val="left" w:pos="709"/>
          <w:tab w:val="left" w:pos="1276"/>
          <w:tab w:val="left" w:pos="1843"/>
          <w:tab w:val="left" w:pos="2419"/>
        </w:tabs>
        <w:ind w:left="1843"/>
        <w:rPr>
          <w:ins w:id="83" w:author="sorris1" w:date="2009-04-13T15:37:00Z"/>
          <w:rStyle w:val="msoins1"/>
          <w:rFonts w:cs="Arial"/>
          <w:szCs w:val="20"/>
          <w:lang w:val="en-GB"/>
        </w:rPr>
      </w:pPr>
    </w:p>
    <w:p w:rsidR="00E52032" w:rsidRDefault="008F51EC">
      <w:pPr>
        <w:numPr>
          <w:ins w:id="84" w:author="sorris1" w:date="2009-04-13T15:36:00Z"/>
        </w:numPr>
        <w:tabs>
          <w:tab w:val="left" w:pos="709"/>
          <w:tab w:val="left" w:pos="1276"/>
          <w:tab w:val="left" w:pos="1843"/>
          <w:tab w:val="left" w:pos="2419"/>
        </w:tabs>
        <w:ind w:left="720"/>
        <w:rPr>
          <w:ins w:id="85" w:author="sorris1" w:date="2009-04-13T15:39:00Z"/>
          <w:rStyle w:val="msoins1"/>
          <w:rFonts w:cs="Arial"/>
          <w:b/>
          <w:szCs w:val="20"/>
          <w:lang w:val="en-GB"/>
        </w:rPr>
      </w:pPr>
      <w:ins w:id="86" w:author="sorris1" w:date="2009-04-13T15:37:00Z">
        <w:r>
          <w:rPr>
            <w:rStyle w:val="msoins1"/>
            <w:rFonts w:cs="Arial"/>
            <w:b/>
            <w:szCs w:val="20"/>
            <w:lang w:val="en-GB"/>
          </w:rPr>
          <w:t>If Utilization = 0x06:</w:t>
        </w:r>
      </w:ins>
    </w:p>
    <w:p w:rsidR="00E52032" w:rsidRDefault="00E52032">
      <w:pPr>
        <w:numPr>
          <w:ins w:id="87" w:author="sorris1" w:date="2009-04-13T15:39:00Z"/>
        </w:numPr>
        <w:tabs>
          <w:tab w:val="left" w:pos="709"/>
          <w:tab w:val="left" w:pos="1276"/>
          <w:tab w:val="left" w:pos="1843"/>
          <w:tab w:val="left" w:pos="2419"/>
        </w:tabs>
        <w:ind w:left="720"/>
        <w:rPr>
          <w:ins w:id="88" w:author="sorris1" w:date="2009-04-13T15:37:00Z"/>
          <w:rStyle w:val="msoins1"/>
          <w:rFonts w:cs="Arial"/>
          <w:b/>
          <w:szCs w:val="20"/>
          <w:lang w:val="en-GB"/>
        </w:rPr>
      </w:pPr>
    </w:p>
    <w:p w:rsidR="00E52032" w:rsidRDefault="008F51EC">
      <w:pPr>
        <w:numPr>
          <w:ins w:id="89" w:author="sorris1" w:date="2009-04-13T15:37:00Z"/>
        </w:numPr>
        <w:tabs>
          <w:tab w:val="left" w:pos="709"/>
          <w:tab w:val="left" w:pos="1276"/>
          <w:tab w:val="left" w:pos="1843"/>
          <w:tab w:val="left" w:pos="2419"/>
        </w:tabs>
        <w:ind w:left="720"/>
        <w:rPr>
          <w:ins w:id="90" w:author="sorris1" w:date="2009-04-13T15:38:00Z"/>
          <w:rStyle w:val="msoins1"/>
          <w:rFonts w:cs="Arial"/>
          <w:b/>
          <w:snapToGrid w:val="0"/>
          <w:szCs w:val="20"/>
          <w:lang w:val="en-GB"/>
        </w:rPr>
      </w:pPr>
      <w:ins w:id="91" w:author="sorris1" w:date="2009-04-13T15:37:00Z">
        <w:r>
          <w:rPr>
            <w:rStyle w:val="msoins1"/>
            <w:rFonts w:cs="Arial"/>
            <w:b/>
            <w:szCs w:val="20"/>
            <w:lang w:val="en-GB"/>
          </w:rPr>
          <w:tab/>
          <w:t xml:space="preserve">Byte 4 up to </w:t>
        </w:r>
      </w:ins>
      <w:ins w:id="92" w:author="sorris1" w:date="2009-04-13T15:38:00Z">
        <w:r>
          <w:rPr>
            <w:rStyle w:val="msoins1"/>
            <w:rFonts w:cs="Arial"/>
            <w:b/>
            <w:szCs w:val="20"/>
            <w:lang w:val="en-GB"/>
          </w:rPr>
          <w:t xml:space="preserve">133/68 </w:t>
        </w:r>
        <w:r>
          <w:rPr>
            <w:rStyle w:val="msoins1"/>
            <w:rFonts w:cs="Arial"/>
            <w:b/>
            <w:snapToGrid w:val="0"/>
            <w:szCs w:val="20"/>
            <w:lang w:val="en-GB"/>
          </w:rPr>
          <w:t>(Coding Table I / Coding Table II):</w:t>
        </w:r>
      </w:ins>
    </w:p>
    <w:p w:rsidR="00E52032" w:rsidRDefault="008F51EC">
      <w:pPr>
        <w:numPr>
          <w:ins w:id="93" w:author="sorris1" w:date="2009-04-13T15:38:00Z"/>
        </w:numPr>
        <w:tabs>
          <w:tab w:val="left" w:pos="709"/>
          <w:tab w:val="left" w:pos="1276"/>
          <w:tab w:val="left" w:pos="1843"/>
          <w:tab w:val="left" w:pos="2419"/>
        </w:tabs>
        <w:ind w:left="720"/>
        <w:rPr>
          <w:ins w:id="94" w:author="sorris1" w:date="2009-04-13T15:38:00Z"/>
          <w:rStyle w:val="msoins1"/>
          <w:rFonts w:cs="Arial"/>
          <w:snapToGrid w:val="0"/>
          <w:szCs w:val="20"/>
          <w:lang w:val="en-GB"/>
        </w:rPr>
      </w:pPr>
      <w:ins w:id="95" w:author="sorris1" w:date="2009-04-13T15:38:00Z">
        <w:r>
          <w:rPr>
            <w:rStyle w:val="msoins1"/>
            <w:rFonts w:cs="Arial"/>
            <w:b/>
            <w:snapToGrid w:val="0"/>
            <w:szCs w:val="20"/>
            <w:lang w:val="en-GB"/>
          </w:rPr>
          <w:tab/>
        </w:r>
        <w:r>
          <w:rPr>
            <w:rStyle w:val="msoins1"/>
            <w:rFonts w:cs="Arial"/>
            <w:b/>
            <w:snapToGrid w:val="0"/>
            <w:szCs w:val="20"/>
            <w:lang w:val="en-GB"/>
          </w:rPr>
          <w:tab/>
        </w:r>
        <w:r>
          <w:rPr>
            <w:rStyle w:val="msoins1"/>
            <w:rFonts w:cs="Arial"/>
            <w:snapToGrid w:val="0"/>
            <w:szCs w:val="20"/>
            <w:lang w:val="en-GB"/>
          </w:rPr>
          <w:t>Song Title</w:t>
        </w:r>
      </w:ins>
    </w:p>
    <w:p w:rsidR="00E52032" w:rsidRDefault="008F51EC">
      <w:pPr>
        <w:numPr>
          <w:ins w:id="96" w:author="sorris1" w:date="2009-04-13T15:38:00Z"/>
        </w:numPr>
        <w:tabs>
          <w:tab w:val="left" w:pos="709"/>
          <w:tab w:val="left" w:pos="1276"/>
          <w:tab w:val="left" w:pos="1843"/>
          <w:tab w:val="left" w:pos="2419"/>
        </w:tabs>
        <w:ind w:left="720"/>
      </w:pPr>
      <w:ins w:id="97" w:author="sorris1" w:date="2009-04-13T15:38:00Z">
        <w:r>
          <w:rPr>
            <w:rStyle w:val="msoins1"/>
            <w:rFonts w:cs="Arial"/>
            <w:snapToGrid w:val="0"/>
            <w:szCs w:val="20"/>
            <w:lang w:val="en-GB"/>
          </w:rPr>
          <w:tab/>
        </w:r>
        <w:r>
          <w:rPr>
            <w:rStyle w:val="msoins1"/>
            <w:rFonts w:cs="Arial"/>
            <w:snapToGrid w:val="0"/>
            <w:szCs w:val="20"/>
            <w:lang w:val="en-GB"/>
          </w:rPr>
          <w:tab/>
        </w:r>
        <w:r>
          <w:rPr>
            <w:rStyle w:val="msoins1"/>
            <w:rFonts w:cs="Arial"/>
            <w:snapToGrid w:val="0"/>
            <w:szCs w:val="20"/>
            <w:lang w:val="en-GB"/>
          </w:rPr>
          <w:tab/>
          <w:t xml:space="preserve">Max. </w:t>
        </w:r>
        <w:proofErr w:type="gramStart"/>
        <w:r>
          <w:rPr>
            <w:rStyle w:val="msoins1"/>
            <w:rFonts w:cs="Arial"/>
            <w:snapToGrid w:val="0"/>
            <w:szCs w:val="20"/>
            <w:lang w:val="en-GB"/>
          </w:rPr>
          <w:t>65 characters, 64 characters plus 1 end of string character.</w:t>
        </w:r>
      </w:ins>
      <w:proofErr w:type="gramEnd"/>
    </w:p>
    <w:p w:rsidR="00E52032" w:rsidRDefault="00E52032">
      <w:pPr>
        <w:rPr>
          <w:rFonts w:cs="Arial"/>
          <w:szCs w:val="20"/>
          <w:lang w:val="en-GB"/>
        </w:rPr>
      </w:pPr>
    </w:p>
    <w:p w:rsidR="00C02773" w:rsidRDefault="008F51EC" w:rsidP="00113E44">
      <w:pPr>
        <w:pStyle w:val="Heading4"/>
      </w:pPr>
      <w:r w:rsidRPr="00B9479B">
        <w:t>TP-LOG-TPL-REQ-023157/A-SID-66-SDARS_Alert_St (TcSE ROIN-146819-3)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95/50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0x66: </w:t>
      </w:r>
      <w:r>
        <w:rPr>
          <w:rStyle w:val="spelle"/>
          <w:rFonts w:cs="Arial"/>
          <w:snapToGrid w:val="0"/>
          <w:szCs w:val="20"/>
          <w:lang w:val="en-GB"/>
        </w:rPr>
        <w:t>SDARS_Alert_St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1: Utilization</w:t>
      </w:r>
    </w:p>
    <w:p w:rsidR="00E52032" w:rsidRDefault="008F51EC">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94/49 (Coding Table I / Coding Table II): </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Alert ID (PID or AID)</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Fixed 8 bytes</w:t>
      </w:r>
    </w:p>
    <w:p w:rsidR="00E52032" w:rsidRDefault="00E52032">
      <w:pPr>
        <w:tabs>
          <w:tab w:val="left" w:pos="709"/>
          <w:tab w:val="left" w:pos="1276"/>
          <w:tab w:val="left" w:pos="1843"/>
          <w:tab w:val="left" w:pos="2419"/>
        </w:tabs>
        <w:ind w:left="1276"/>
        <w:rPr>
          <w:rFonts w:cs="Arial"/>
          <w:szCs w:val="20"/>
          <w:lang w:val="en-GB"/>
        </w:rPr>
      </w:pP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Channel Number</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Fixed 1 Byte</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0x00…0xFF</w:t>
      </w:r>
    </w:p>
    <w:p w:rsidR="00E52032" w:rsidRDefault="00E52032">
      <w:pPr>
        <w:tabs>
          <w:tab w:val="left" w:pos="709"/>
          <w:tab w:val="left" w:pos="1276"/>
          <w:tab w:val="left" w:pos="1843"/>
          <w:tab w:val="left" w:pos="2419"/>
        </w:tabs>
        <w:ind w:left="1276"/>
        <w:rPr>
          <w:rFonts w:cs="Arial"/>
          <w:szCs w:val="20"/>
          <w:lang w:val="en-GB"/>
        </w:rPr>
      </w:pP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Alert Text (Song Title or Artist Name)</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 xml:space="preserve">Max. </w:t>
      </w:r>
      <w:proofErr w:type="gramStart"/>
      <w:r>
        <w:rPr>
          <w:rFonts w:cs="Arial"/>
          <w:szCs w:val="20"/>
          <w:lang w:val="en-GB"/>
        </w:rPr>
        <w:t>37 characters, 36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TP-LOG-TPL-REQ-023158/A-SID-65-SDARS_SetAlert_Rq (TcSE ROIN-147030-3)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1667/927 (</w:t>
      </w:r>
      <w:r>
        <w:rPr>
          <w:rFonts w:cs="Arial"/>
          <w:bCs/>
          <w:snapToGrid w:val="0"/>
          <w:szCs w:val="20"/>
          <w:lang w:val="en-GB"/>
        </w:rPr>
        <w:t>Coding Table I</w:t>
      </w:r>
      <w:r>
        <w:rPr>
          <w:rFonts w:cs="Arial"/>
          <w:snapToGrid w:val="0"/>
          <w:szCs w:val="20"/>
          <w:lang w:val="en-GB"/>
        </w:rPr>
        <w:t>/Coding Table 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0x65: </w:t>
      </w:r>
      <w:r>
        <w:rPr>
          <w:rStyle w:val="spelle"/>
          <w:rFonts w:cs="Arial"/>
          <w:szCs w:val="20"/>
        </w:rPr>
        <w:t>SDARS_SetAlert_Rq</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0x00: INVALID/INACTIVE</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OpCode</w:t>
      </w:r>
    </w:p>
    <w:p w:rsidR="00E52032" w:rsidRDefault="008F51EC">
      <w:pPr>
        <w:tabs>
          <w:tab w:val="left" w:pos="709"/>
          <w:tab w:val="left" w:pos="1276"/>
          <w:tab w:val="left" w:pos="1843"/>
          <w:tab w:val="left" w:pos="2419"/>
        </w:tabs>
        <w:spacing w:after="60"/>
        <w:ind w:left="1276"/>
        <w:rPr>
          <w:rFonts w:cs="Arial"/>
          <w:i/>
          <w:szCs w:val="20"/>
        </w:rPr>
      </w:pPr>
      <w:r>
        <w:rPr>
          <w:rFonts w:cs="Arial"/>
          <w:i/>
          <w:szCs w:val="20"/>
        </w:rPr>
        <w:t>Bit 0-7</w:t>
      </w:r>
      <w:proofErr w:type="gramStart"/>
      <w:r>
        <w:rPr>
          <w:rFonts w:cs="Arial"/>
          <w:i/>
          <w:szCs w:val="20"/>
        </w:rPr>
        <w:t>:OpCode</w:t>
      </w:r>
      <w:proofErr w:type="gramEnd"/>
    </w:p>
    <w:p w:rsidR="00E52032" w:rsidRDefault="008F51EC">
      <w:pPr>
        <w:tabs>
          <w:tab w:val="left" w:pos="1843"/>
        </w:tabs>
        <w:ind w:left="1843" w:hanging="1843"/>
        <w:rPr>
          <w:rFonts w:cs="Arial"/>
          <w:bCs/>
          <w:snapToGrid w:val="0"/>
          <w:szCs w:val="20"/>
        </w:rPr>
      </w:pPr>
      <w:r>
        <w:rPr>
          <w:rFonts w:cs="Arial"/>
          <w:bCs/>
          <w:snapToGrid w:val="0"/>
          <w:szCs w:val="20"/>
        </w:rPr>
        <w:tab/>
        <w:t>0x0:  Reserved</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Read</w:t>
      </w:r>
    </w:p>
    <w:p w:rsidR="00E52032" w:rsidRDefault="008F51EC">
      <w:pPr>
        <w:tabs>
          <w:tab w:val="left" w:pos="1843"/>
        </w:tabs>
        <w:ind w:left="1843" w:hanging="1843"/>
        <w:rPr>
          <w:rFonts w:cs="Arial"/>
          <w:bCs/>
          <w:snapToGrid w:val="0"/>
          <w:szCs w:val="20"/>
          <w:lang w:val="nb-NO"/>
        </w:rPr>
      </w:pPr>
      <w:r>
        <w:rPr>
          <w:rFonts w:cs="Arial"/>
          <w:bCs/>
          <w:snapToGrid w:val="0"/>
          <w:szCs w:val="20"/>
        </w:rPr>
        <w:tab/>
      </w:r>
      <w:r>
        <w:rPr>
          <w:rFonts w:cs="Arial"/>
          <w:bCs/>
          <w:snapToGrid w:val="0"/>
          <w:szCs w:val="20"/>
          <w:lang w:val="nb-NO"/>
        </w:rPr>
        <w:t>0x2:  Add Song</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0x3:  Add Artist</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0x4:  Delete</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0x5:  Delete All</w:t>
      </w:r>
    </w:p>
    <w:p w:rsidR="00E52032" w:rsidRDefault="008F51EC">
      <w:pPr>
        <w:tabs>
          <w:tab w:val="left" w:pos="1843"/>
        </w:tabs>
        <w:ind w:left="1843" w:hanging="1843"/>
        <w:rPr>
          <w:rFonts w:cs="Arial"/>
          <w:bCs/>
          <w:snapToGrid w:val="0"/>
          <w:szCs w:val="20"/>
        </w:rPr>
      </w:pPr>
      <w:r>
        <w:rPr>
          <w:rFonts w:cs="Arial"/>
          <w:bCs/>
          <w:snapToGrid w:val="0"/>
          <w:szCs w:val="20"/>
          <w:lang w:val="nb-NO"/>
        </w:rPr>
        <w:tab/>
      </w:r>
      <w:r>
        <w:rPr>
          <w:rFonts w:cs="Arial"/>
          <w:bCs/>
          <w:snapToGrid w:val="0"/>
          <w:szCs w:val="20"/>
        </w:rPr>
        <w:t>...</w:t>
      </w:r>
    </w:p>
    <w:p w:rsidR="00E52032" w:rsidRDefault="008F51EC">
      <w:pPr>
        <w:tabs>
          <w:tab w:val="left" w:pos="1843"/>
        </w:tabs>
        <w:ind w:left="1843" w:hanging="1843"/>
        <w:rPr>
          <w:rFonts w:cs="Arial"/>
          <w:bCs/>
          <w:snapToGrid w:val="0"/>
          <w:szCs w:val="20"/>
          <w:lang w:val="en-GB"/>
        </w:rPr>
      </w:pPr>
      <w:r>
        <w:rPr>
          <w:rFonts w:cs="Arial"/>
          <w:bCs/>
          <w:snapToGrid w:val="0"/>
          <w:szCs w:val="20"/>
        </w:rPr>
        <w:lastRenderedPageBreak/>
        <w:tab/>
      </w:r>
      <w:r>
        <w:rPr>
          <w:rFonts w:cs="Arial"/>
          <w:bCs/>
          <w:snapToGrid w:val="0"/>
          <w:szCs w:val="20"/>
          <w:lang w:val="en-GB"/>
        </w:rPr>
        <w:t>0x6</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NumberOfItems</w:t>
      </w:r>
    </w:p>
    <w:p w:rsidR="00E52032" w:rsidRDefault="008F51EC">
      <w:pPr>
        <w:tabs>
          <w:tab w:val="left" w:pos="709"/>
          <w:tab w:val="left" w:pos="1276"/>
          <w:tab w:val="left" w:pos="1843"/>
          <w:tab w:val="left" w:pos="2419"/>
        </w:tabs>
        <w:ind w:left="1843"/>
        <w:rPr>
          <w:rFonts w:cs="Arial"/>
          <w:szCs w:val="20"/>
        </w:rPr>
      </w:pPr>
      <w:r>
        <w:rPr>
          <w:rFonts w:cs="Arial"/>
          <w:szCs w:val="20"/>
        </w:rPr>
        <w:t>0x00: DELETE/DELETE ALL</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E52032" w:rsidRDefault="008F51EC">
      <w:pPr>
        <w:tabs>
          <w:tab w:val="left" w:pos="709"/>
          <w:tab w:val="left" w:pos="1276"/>
          <w:tab w:val="left" w:pos="1843"/>
          <w:tab w:val="left" w:pos="2419"/>
        </w:tabs>
        <w:ind w:left="1843"/>
        <w:rPr>
          <w:rFonts w:cs="Arial"/>
          <w:szCs w:val="20"/>
          <w:lang w:val="nb-NO"/>
        </w:rPr>
      </w:pPr>
      <w:r>
        <w:rPr>
          <w:rFonts w:cs="Arial"/>
          <w:szCs w:val="20"/>
          <w:lang w:val="nb-NO"/>
        </w:rPr>
        <w:t>0x00: DELETE/DELETE ALL</w:t>
      </w:r>
    </w:p>
    <w:p w:rsidR="00E52032" w:rsidRDefault="008F51EC">
      <w:pPr>
        <w:tabs>
          <w:tab w:val="left" w:pos="709"/>
          <w:tab w:val="left" w:pos="1276"/>
          <w:tab w:val="left" w:pos="1843"/>
          <w:tab w:val="left" w:pos="2419"/>
        </w:tabs>
        <w:ind w:left="1843"/>
        <w:rPr>
          <w:rFonts w:cs="Arial"/>
          <w:szCs w:val="20"/>
          <w:lang w:val="nb-NO"/>
        </w:rPr>
      </w:pPr>
      <w:r>
        <w:rPr>
          <w:rFonts w:cs="Arial"/>
          <w:szCs w:val="20"/>
          <w:lang w:val="nb-NO"/>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7 up to 1666/926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Alert Data</w:t>
      </w:r>
    </w:p>
    <w:p w:rsidR="00E52032" w:rsidRDefault="008F51EC">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ItemIndex</w:t>
      </w:r>
      <w:r>
        <w:rPr>
          <w:rFonts w:cs="Arial"/>
          <w:i/>
          <w:szCs w:val="20"/>
          <w:lang w:val="en-GB"/>
        </w:rPr>
        <w:t xml:space="preserve">, ID, </w:t>
      </w:r>
      <w:r>
        <w:rPr>
          <w:rStyle w:val="spelle"/>
          <w:rFonts w:cs="Arial"/>
          <w:i/>
          <w:szCs w:val="20"/>
          <w:lang w:val="en-GB"/>
        </w:rPr>
        <w:t>PDT_Text</w:t>
      </w:r>
      <w:r>
        <w:rPr>
          <w:rFonts w:cs="Arial"/>
          <w:i/>
          <w:szCs w:val="20"/>
          <w:lang w:val="en-GB"/>
        </w:rPr>
        <w:t>)</w:t>
      </w:r>
    </w:p>
    <w:p w:rsidR="00E52032" w:rsidRDefault="00E52032">
      <w:pPr>
        <w:ind w:left="1843"/>
        <w:rPr>
          <w:rFonts w:cs="Arial"/>
          <w:i/>
          <w:szCs w:val="20"/>
          <w:lang w:val="en-GB"/>
        </w:rPr>
      </w:pPr>
    </w:p>
    <w:p w:rsidR="00E52032" w:rsidRDefault="008F51EC">
      <w:pPr>
        <w:ind w:left="1530"/>
        <w:rPr>
          <w:rFonts w:cs="Arial"/>
          <w:i/>
          <w:szCs w:val="20"/>
          <w:lang w:val="en-GB"/>
        </w:rPr>
      </w:pPr>
      <w:r>
        <w:rPr>
          <w:rFonts w:cs="Arial"/>
          <w:i/>
          <w:szCs w:val="20"/>
          <w:lang w:val="en-GB"/>
        </w:rPr>
        <w:t>Record definition (up to 1660/920 (Coding Table I/Coding Table II) bytes):</w:t>
      </w:r>
    </w:p>
    <w:p w:rsidR="00E52032" w:rsidRDefault="00E52032">
      <w:pPr>
        <w:ind w:left="1530"/>
        <w:rPr>
          <w:rFonts w:cs="Arial"/>
          <w:i/>
          <w:szCs w:val="20"/>
          <w:lang w:val="en-GB"/>
        </w:rPr>
      </w:pPr>
    </w:p>
    <w:p w:rsidR="00E52032" w:rsidRDefault="008F51EC">
      <w:pPr>
        <w:ind w:left="1843"/>
        <w:rPr>
          <w:rFonts w:cs="Arial"/>
          <w:i/>
          <w:szCs w:val="20"/>
          <w:lang w:val="en-GB"/>
        </w:rPr>
      </w:pPr>
      <w:r>
        <w:rPr>
          <w:rFonts w:cs="Arial"/>
          <w:i/>
          <w:szCs w:val="20"/>
          <w:lang w:val="en-GB"/>
        </w:rPr>
        <w:t xml:space="preserve">Byte 0:  </w:t>
      </w:r>
      <w:r>
        <w:rPr>
          <w:rStyle w:val="spelle"/>
          <w:rFonts w:cs="Arial"/>
          <w:i/>
          <w:szCs w:val="20"/>
          <w:lang w:val="en-GB"/>
        </w:rPr>
        <w:t>ItemIndex</w:t>
      </w:r>
    </w:p>
    <w:p w:rsidR="00E52032" w:rsidRDefault="008F51EC">
      <w:pPr>
        <w:ind w:left="2160"/>
        <w:rPr>
          <w:rFonts w:cs="Arial"/>
          <w:szCs w:val="20"/>
          <w:lang w:val="en-GB"/>
        </w:rPr>
      </w:pPr>
      <w:r>
        <w:rPr>
          <w:rFonts w:cs="Arial"/>
          <w:szCs w:val="20"/>
          <w:lang w:val="en-GB"/>
        </w:rPr>
        <w:t>0x00</w:t>
      </w:r>
      <w:proofErr w:type="gramStart"/>
      <w:r>
        <w:rPr>
          <w:rFonts w:cs="Arial"/>
          <w:szCs w:val="20"/>
          <w:lang w:val="en-GB"/>
        </w:rPr>
        <w:t>..</w:t>
      </w:r>
      <w:proofErr w:type="gramEnd"/>
      <w:r>
        <w:rPr>
          <w:rFonts w:cs="Arial"/>
          <w:szCs w:val="20"/>
          <w:lang w:val="en-GB"/>
        </w:rPr>
        <w:t>0xFF</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Byte 1 to Byte 8:  PID/AID</w:t>
      </w:r>
    </w:p>
    <w:p w:rsidR="00E52032" w:rsidRDefault="008F51EC">
      <w:pPr>
        <w:ind w:left="2160"/>
        <w:rPr>
          <w:rFonts w:cs="Arial"/>
          <w:szCs w:val="20"/>
          <w:lang w:val="en-GB"/>
        </w:rPr>
      </w:pPr>
      <w:r>
        <w:rPr>
          <w:rFonts w:cs="Arial"/>
          <w:szCs w:val="20"/>
          <w:lang w:val="en-GB"/>
        </w:rPr>
        <w:t>Fixed 8 Bytes</w:t>
      </w:r>
    </w:p>
    <w:p w:rsidR="00E52032" w:rsidRDefault="00E52032">
      <w:pPr>
        <w:ind w:left="2160"/>
        <w:rPr>
          <w:rFonts w:cs="Arial"/>
          <w:szCs w:val="20"/>
          <w:lang w:val="en-GB"/>
        </w:rPr>
      </w:pPr>
    </w:p>
    <w:p w:rsidR="00E52032" w:rsidRDefault="008F51EC">
      <w:pPr>
        <w:ind w:left="2160"/>
        <w:rPr>
          <w:rFonts w:cs="Arial"/>
          <w:szCs w:val="20"/>
          <w:lang w:val="en-GB"/>
        </w:rPr>
      </w:pPr>
      <w:r>
        <w:rPr>
          <w:rFonts w:cs="Arial"/>
          <w:szCs w:val="20"/>
          <w:lang w:val="en-GB"/>
        </w:rPr>
        <w:t>PID/AID = Max. 8 characters</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 xml:space="preserve">Byte 9 up to Byte 82/45:  </w:t>
      </w:r>
      <w:r>
        <w:rPr>
          <w:rStyle w:val="spelle"/>
          <w:rFonts w:cs="Arial"/>
          <w:i/>
          <w:szCs w:val="20"/>
          <w:lang w:val="en-GB"/>
        </w:rPr>
        <w:t>PDT_Text</w:t>
      </w:r>
      <w:r>
        <w:rPr>
          <w:rFonts w:cs="Arial"/>
          <w:i/>
          <w:szCs w:val="20"/>
          <w:lang w:val="en-GB"/>
        </w:rPr>
        <w:t xml:space="preserve"> (Song Title/Song Artist)</w:t>
      </w:r>
    </w:p>
    <w:p w:rsidR="00E52032" w:rsidRDefault="008F51EC">
      <w:pPr>
        <w:ind w:left="1843"/>
        <w:rPr>
          <w:rFonts w:cs="Arial"/>
          <w:szCs w:val="20"/>
          <w:lang w:val="en-GB"/>
        </w:rPr>
      </w:pPr>
      <w:r>
        <w:rPr>
          <w:rFonts w:cs="Arial"/>
          <w:szCs w:val="20"/>
          <w:lang w:val="en-GB"/>
        </w:rPr>
        <w:tab/>
        <w:t xml:space="preserve">Max. 36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2160"/>
        <w:rPr>
          <w:rFonts w:cs="Arial"/>
          <w:i/>
          <w:szCs w:val="20"/>
          <w:lang w:val="en-GB"/>
        </w:rPr>
      </w:pPr>
    </w:p>
    <w:p w:rsidR="00E52032" w:rsidRDefault="00E52032">
      <w:pPr>
        <w:ind w:left="2160"/>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b/>
          <w:i/>
          <w:szCs w:val="20"/>
          <w:lang w:val="en-GB"/>
        </w:rPr>
        <w:t>Note</w:t>
      </w:r>
      <w:r>
        <w:rPr>
          <w:rFonts w:cs="Arial"/>
          <w:i/>
          <w:szCs w:val="20"/>
          <w:lang w:val="en-GB"/>
        </w:rPr>
        <w:t>:  Maximum number of alerts that can be added is limited to 20.</w:t>
      </w:r>
    </w:p>
    <w:p w:rsidR="00E52032" w:rsidRDefault="00E52032">
      <w:pPr>
        <w:ind w:left="2160"/>
        <w:rPr>
          <w:rFonts w:cs="Arial"/>
          <w:i/>
          <w:szCs w:val="20"/>
          <w:lang w:val="en-GB"/>
        </w:rPr>
      </w:pPr>
    </w:p>
    <w:p w:rsidR="00E52032" w:rsidRDefault="00E52032">
      <w:pPr>
        <w:ind w:left="2160"/>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900"/>
        <w:rPr>
          <w:rFonts w:cs="Arial"/>
          <w:b/>
          <w:i/>
          <w:szCs w:val="20"/>
          <w:lang w:val="en-GB"/>
        </w:rPr>
      </w:pPr>
      <w:r>
        <w:rPr>
          <w:rFonts w:cs="Arial"/>
          <w:b/>
          <w:i/>
          <w:szCs w:val="20"/>
          <w:lang w:val="en-GB"/>
        </w:rPr>
        <w:t>Notes:</w:t>
      </w: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READ, Then </w:t>
      </w:r>
      <w:r>
        <w:rPr>
          <w:rStyle w:val="spelle"/>
          <w:rFonts w:cs="Arial"/>
          <w:i/>
          <w:szCs w:val="20"/>
          <w:lang w:val="en-GB"/>
        </w:rPr>
        <w:t>IndexNum</w:t>
      </w:r>
      <w:r>
        <w:rPr>
          <w:rFonts w:cs="Arial"/>
          <w:i/>
          <w:szCs w:val="20"/>
          <w:lang w:val="en-GB"/>
        </w:rPr>
        <w:t xml:space="preserve"> = 0x00, ID = 0x00, Text = 0x00</w:t>
      </w:r>
    </w:p>
    <w:p w:rsidR="00E52032" w:rsidRDefault="00E52032">
      <w:pPr>
        <w:pBdr>
          <w:top w:val="single" w:sz="4" w:space="1" w:color="auto"/>
          <w:left w:val="single" w:sz="4" w:space="4" w:color="auto"/>
          <w:bottom w:val="single" w:sz="4" w:space="1" w:color="auto"/>
          <w:right w:val="single" w:sz="4" w:space="4" w:color="auto"/>
        </w:pBdr>
        <w:ind w:left="900"/>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ADD SONG, Then </w:t>
      </w:r>
      <w:r>
        <w:rPr>
          <w:rStyle w:val="spelle"/>
          <w:rFonts w:cs="Arial"/>
          <w:i/>
          <w:szCs w:val="20"/>
          <w:lang w:val="en-GB"/>
        </w:rPr>
        <w:t>IndexNum</w:t>
      </w:r>
      <w:r>
        <w:rPr>
          <w:rFonts w:cs="Arial"/>
          <w:i/>
          <w:szCs w:val="20"/>
          <w:lang w:val="en-GB"/>
        </w:rPr>
        <w:t xml:space="preserve"> = </w:t>
      </w:r>
      <w:r>
        <w:rPr>
          <w:rStyle w:val="spelle"/>
          <w:rFonts w:cs="Arial"/>
          <w:i/>
          <w:szCs w:val="20"/>
          <w:lang w:val="en-GB"/>
        </w:rPr>
        <w:t>StartIndex</w:t>
      </w:r>
      <w:r>
        <w:rPr>
          <w:rFonts w:cs="Arial"/>
          <w:i/>
          <w:szCs w:val="20"/>
          <w:lang w:val="en-GB"/>
        </w:rPr>
        <w:t>, ID = PID, Text = PDT Song Title</w:t>
      </w:r>
    </w:p>
    <w:p w:rsidR="00E52032" w:rsidRDefault="00E52032">
      <w:pPr>
        <w:pBdr>
          <w:top w:val="single" w:sz="4" w:space="1" w:color="auto"/>
          <w:left w:val="single" w:sz="4" w:space="4" w:color="auto"/>
          <w:bottom w:val="single" w:sz="4" w:space="1" w:color="auto"/>
          <w:right w:val="single" w:sz="4" w:space="4" w:color="auto"/>
        </w:pBdr>
        <w:ind w:left="900"/>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ADD ARTIST, Then </w:t>
      </w:r>
      <w:r>
        <w:rPr>
          <w:rStyle w:val="spelle"/>
          <w:rFonts w:cs="Arial"/>
          <w:i/>
          <w:szCs w:val="20"/>
          <w:lang w:val="en-GB"/>
        </w:rPr>
        <w:t>IndexNum</w:t>
      </w:r>
      <w:r>
        <w:rPr>
          <w:rFonts w:cs="Arial"/>
          <w:i/>
          <w:szCs w:val="20"/>
          <w:lang w:val="en-GB"/>
        </w:rPr>
        <w:t xml:space="preserve"> = </w:t>
      </w:r>
      <w:r>
        <w:rPr>
          <w:rStyle w:val="spelle"/>
          <w:rFonts w:cs="Arial"/>
          <w:i/>
          <w:szCs w:val="20"/>
          <w:lang w:val="en-GB"/>
        </w:rPr>
        <w:t>StartIndex</w:t>
      </w:r>
      <w:r>
        <w:rPr>
          <w:rFonts w:cs="Arial"/>
          <w:i/>
          <w:szCs w:val="20"/>
          <w:lang w:val="en-GB"/>
        </w:rPr>
        <w:t>, ID = AID, Text = PDT Artist Name</w:t>
      </w:r>
    </w:p>
    <w:p w:rsidR="00E52032" w:rsidRDefault="00E52032">
      <w:pPr>
        <w:pBdr>
          <w:top w:val="single" w:sz="4" w:space="1" w:color="auto"/>
          <w:left w:val="single" w:sz="4" w:space="4" w:color="auto"/>
          <w:bottom w:val="single" w:sz="4" w:space="1" w:color="auto"/>
          <w:right w:val="single" w:sz="4" w:space="4" w:color="auto"/>
        </w:pBdr>
        <w:ind w:left="900"/>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DELETE, </w:t>
      </w: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i/>
          <w:szCs w:val="20"/>
          <w:lang w:val="en-GB"/>
        </w:rPr>
        <w:t xml:space="preserve">Then </w:t>
      </w:r>
      <w:r>
        <w:rPr>
          <w:rStyle w:val="spelle"/>
          <w:rFonts w:cs="Arial"/>
          <w:i/>
          <w:szCs w:val="20"/>
          <w:lang w:val="en-GB"/>
        </w:rPr>
        <w:t>IndexNum</w:t>
      </w:r>
      <w:r>
        <w:rPr>
          <w:rFonts w:cs="Arial"/>
          <w:i/>
          <w:szCs w:val="20"/>
          <w:lang w:val="en-GB"/>
        </w:rPr>
        <w:t xml:space="preserve"> = 0x00, ID = PID/AID, Text = 0x0</w:t>
      </w:r>
    </w:p>
    <w:p w:rsidR="00E52032" w:rsidRDefault="00E52032">
      <w:pPr>
        <w:pBdr>
          <w:top w:val="single" w:sz="4" w:space="1" w:color="auto"/>
          <w:left w:val="single" w:sz="4" w:space="4" w:color="auto"/>
          <w:bottom w:val="single" w:sz="4" w:space="1" w:color="auto"/>
          <w:right w:val="single" w:sz="4" w:space="4" w:color="auto"/>
        </w:pBdr>
        <w:ind w:left="900"/>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DELETE ALL, Then </w:t>
      </w:r>
      <w:r>
        <w:rPr>
          <w:rStyle w:val="spelle"/>
          <w:rFonts w:cs="Arial"/>
          <w:i/>
          <w:szCs w:val="20"/>
          <w:lang w:val="en-GB"/>
        </w:rPr>
        <w:t>IndexNum</w:t>
      </w:r>
      <w:r>
        <w:rPr>
          <w:rFonts w:cs="Arial"/>
          <w:i/>
          <w:szCs w:val="20"/>
          <w:lang w:val="en-GB"/>
        </w:rPr>
        <w:t xml:space="preserve"> = 0x0, ID = 0x0, Text = 0x0</w:t>
      </w:r>
    </w:p>
    <w:p w:rsidR="00E52032" w:rsidRDefault="00E52032">
      <w:pPr>
        <w:ind w:left="2160"/>
        <w:rPr>
          <w:rFonts w:cs="Arial"/>
          <w:i/>
          <w:szCs w:val="20"/>
          <w:lang w:val="en-GB"/>
        </w:rPr>
      </w:pPr>
    </w:p>
    <w:p w:rsidR="00C02773" w:rsidRDefault="008F51EC" w:rsidP="00113E44">
      <w:pPr>
        <w:pStyle w:val="Heading4"/>
      </w:pPr>
      <w:r w:rsidRPr="00B9479B">
        <w:t>TP-LOG-TPL-REQ-023159/A-SID-6D-SDARS_CurrentCatList_Rsp (TcSE ROIN-147071-3)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3307/1747 (</w:t>
      </w:r>
      <w:r>
        <w:rPr>
          <w:rFonts w:cs="Arial"/>
          <w:bCs/>
          <w:snapToGrid w:val="0"/>
          <w:szCs w:val="20"/>
          <w:lang w:val="en-GB"/>
        </w:rPr>
        <w:t>Coding Table I</w:t>
      </w:r>
      <w:r>
        <w:rPr>
          <w:rFonts w:cs="Arial"/>
          <w:snapToGrid w:val="0"/>
          <w:szCs w:val="20"/>
          <w:lang w:val="en-GB"/>
        </w:rPr>
        <w:t>/Coding Table 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0x6D: </w:t>
      </w:r>
      <w:r>
        <w:rPr>
          <w:rStyle w:val="spelle"/>
          <w:rFonts w:cs="Arial"/>
          <w:szCs w:val="20"/>
        </w:rPr>
        <w:t>SDARS_CurrentCatList_Rsp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NumberOfItems</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pPr>
      <w:r>
        <w:rPr>
          <w:rFonts w:cs="Arial"/>
          <w:b/>
          <w:i/>
          <w:szCs w:val="20"/>
          <w:lang w:val="en-GB"/>
        </w:rPr>
        <w:t>Note</w:t>
      </w:r>
      <w:r>
        <w:rPr>
          <w:rFonts w:cs="Arial"/>
          <w:i/>
          <w:szCs w:val="20"/>
          <w:lang w:val="en-GB"/>
        </w:rPr>
        <w:t>:  M</w:t>
      </w:r>
      <w:r>
        <w:rPr>
          <w:rFonts w:cs="Arial"/>
          <w:i/>
          <w:szCs w:val="20"/>
        </w:rPr>
        <w:t>ax number of items returned is limited to 60.</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StartIndex</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ItemsInList</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Items Available 1</w:t>
      </w:r>
    </w:p>
    <w:p w:rsidR="00E52032" w:rsidRDefault="008F51EC">
      <w:pPr>
        <w:tabs>
          <w:tab w:val="left" w:pos="709"/>
          <w:tab w:val="left" w:pos="1276"/>
          <w:tab w:val="left" w:pos="1843"/>
          <w:tab w:val="left" w:pos="2419"/>
        </w:tabs>
        <w:ind w:left="1843"/>
        <w:rPr>
          <w:rFonts w:cs="Arial"/>
          <w:szCs w:val="20"/>
        </w:rPr>
      </w:pPr>
      <w:r>
        <w:rPr>
          <w:rFonts w:cs="Arial"/>
          <w:szCs w:val="20"/>
        </w:rPr>
        <w:t>0x02:  Items Available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Items Available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3306/1746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rsidR="00E52032" w:rsidRDefault="008F51EC">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CategoryNumber</w:t>
      </w:r>
      <w:r>
        <w:rPr>
          <w:rFonts w:cs="Arial"/>
          <w:i/>
          <w:szCs w:val="20"/>
          <w:lang w:val="en-GB"/>
        </w:rPr>
        <w:t xml:space="preserve">, </w:t>
      </w:r>
      <w:r>
        <w:rPr>
          <w:rStyle w:val="spelle"/>
          <w:rFonts w:cs="Arial"/>
          <w:i/>
          <w:szCs w:val="20"/>
          <w:lang w:val="en-GB"/>
        </w:rPr>
        <w:t>ChannelsInCategory</w:t>
      </w:r>
      <w:r>
        <w:rPr>
          <w:rFonts w:cs="Arial"/>
          <w:i/>
          <w:szCs w:val="20"/>
          <w:lang w:val="en-GB"/>
        </w:rPr>
        <w:t>, Short Category Name, Long Category Name)</w:t>
      </w:r>
    </w:p>
    <w:p w:rsidR="00E52032" w:rsidRDefault="00E52032">
      <w:pPr>
        <w:ind w:left="1843"/>
        <w:rPr>
          <w:rFonts w:cs="Arial"/>
          <w:i/>
          <w:szCs w:val="20"/>
        </w:rPr>
      </w:pPr>
    </w:p>
    <w:p w:rsidR="00E52032" w:rsidRDefault="008F51EC">
      <w:pPr>
        <w:ind w:left="1530"/>
        <w:rPr>
          <w:rFonts w:cs="Arial"/>
          <w:i/>
          <w:szCs w:val="20"/>
          <w:lang w:val="en-GB"/>
        </w:rPr>
      </w:pPr>
      <w:r>
        <w:rPr>
          <w:rFonts w:cs="Arial"/>
          <w:i/>
          <w:szCs w:val="20"/>
          <w:lang w:val="en-GB"/>
        </w:rPr>
        <w:t>Record definition (up to 55/29 (Coding Table I/Coding Table II) bytes):</w:t>
      </w:r>
    </w:p>
    <w:p w:rsidR="00E52032" w:rsidRDefault="008F51EC">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E52032" w:rsidRDefault="008F51EC">
      <w:pPr>
        <w:ind w:left="2160"/>
        <w:rPr>
          <w:rFonts w:cs="Arial"/>
          <w:szCs w:val="20"/>
          <w:lang w:val="en-GB"/>
        </w:rPr>
      </w:pPr>
      <w:r>
        <w:rPr>
          <w:rFonts w:cs="Arial"/>
          <w:szCs w:val="20"/>
          <w:lang w:val="en-GB"/>
        </w:rPr>
        <w:t>0x00</w:t>
      </w:r>
      <w:proofErr w:type="gramStart"/>
      <w:r>
        <w:rPr>
          <w:rFonts w:cs="Arial"/>
          <w:szCs w:val="20"/>
          <w:lang w:val="en-GB"/>
        </w:rPr>
        <w:t>..</w:t>
      </w:r>
      <w:proofErr w:type="gramEnd"/>
      <w:r>
        <w:rPr>
          <w:rFonts w:cs="Arial"/>
          <w:szCs w:val="20"/>
          <w:lang w:val="en-GB"/>
        </w:rPr>
        <w:t>0xFF</w:t>
      </w:r>
    </w:p>
    <w:p w:rsidR="00E52032" w:rsidRDefault="00E52032">
      <w:pPr>
        <w:ind w:left="2160"/>
        <w:rPr>
          <w:rFonts w:cs="Arial"/>
          <w:szCs w:val="20"/>
          <w:lang w:val="en-GB"/>
        </w:rPr>
      </w:pPr>
    </w:p>
    <w:p w:rsidR="00E52032" w:rsidRDefault="008F51EC">
      <w:pPr>
        <w:ind w:left="1530"/>
        <w:rPr>
          <w:rFonts w:cs="Arial"/>
          <w:i/>
          <w:szCs w:val="20"/>
          <w:lang w:val="en-GB"/>
        </w:rPr>
      </w:pPr>
      <w:r>
        <w:rPr>
          <w:rFonts w:cs="Arial"/>
          <w:i/>
          <w:szCs w:val="20"/>
          <w:lang w:val="en-GB"/>
        </w:rPr>
        <w:t xml:space="preserve">Byte 1:  </w:t>
      </w:r>
      <w:r>
        <w:rPr>
          <w:rStyle w:val="spelle"/>
          <w:rFonts w:cs="Arial"/>
          <w:i/>
          <w:szCs w:val="20"/>
          <w:lang w:val="en-GB"/>
        </w:rPr>
        <w:t>CategoryNumber</w:t>
      </w:r>
      <w:r>
        <w:rPr>
          <w:rFonts w:cs="Arial"/>
          <w:i/>
          <w:szCs w:val="20"/>
          <w:lang w:val="en-GB"/>
        </w:rPr>
        <w:t>:</w:t>
      </w:r>
    </w:p>
    <w:p w:rsidR="00E52032" w:rsidRDefault="008F51EC">
      <w:pPr>
        <w:ind w:left="1530" w:firstLine="630"/>
        <w:rPr>
          <w:rFonts w:cs="Arial"/>
          <w:szCs w:val="20"/>
        </w:rPr>
      </w:pPr>
      <w:r>
        <w:rPr>
          <w:rFonts w:cs="Arial"/>
          <w:szCs w:val="20"/>
        </w:rPr>
        <w:t>0x00:</w:t>
      </w:r>
      <w:r>
        <w:rPr>
          <w:rFonts w:cs="Arial"/>
          <w:szCs w:val="20"/>
        </w:rPr>
        <w:tab/>
        <w:t>All</w:t>
      </w:r>
    </w:p>
    <w:p w:rsidR="00E52032" w:rsidRDefault="008F51EC">
      <w:pPr>
        <w:ind w:left="1530" w:firstLine="630"/>
        <w:rPr>
          <w:rFonts w:cs="Arial"/>
          <w:szCs w:val="20"/>
        </w:rPr>
      </w:pPr>
      <w:r>
        <w:rPr>
          <w:rFonts w:cs="Arial"/>
          <w:szCs w:val="20"/>
        </w:rPr>
        <w:t>0x01:</w:t>
      </w:r>
      <w:r>
        <w:rPr>
          <w:rFonts w:cs="Arial"/>
          <w:szCs w:val="20"/>
        </w:rPr>
        <w:tab/>
        <w:t>Category 1</w:t>
      </w:r>
    </w:p>
    <w:p w:rsidR="00E52032" w:rsidRDefault="008F51EC">
      <w:pPr>
        <w:ind w:left="1530" w:firstLine="630"/>
        <w:rPr>
          <w:rFonts w:cs="Arial"/>
          <w:szCs w:val="20"/>
        </w:rPr>
      </w:pPr>
      <w:r>
        <w:rPr>
          <w:rFonts w:cs="Arial"/>
          <w:szCs w:val="20"/>
        </w:rPr>
        <w:t>…</w:t>
      </w:r>
    </w:p>
    <w:p w:rsidR="00E52032" w:rsidRDefault="008F51EC">
      <w:pPr>
        <w:ind w:left="1530" w:firstLine="630"/>
        <w:rPr>
          <w:rFonts w:cs="Arial"/>
          <w:szCs w:val="20"/>
        </w:rPr>
      </w:pPr>
      <w:r>
        <w:rPr>
          <w:rFonts w:cs="Arial"/>
          <w:szCs w:val="20"/>
        </w:rPr>
        <w:t>0xF9:</w:t>
      </w:r>
      <w:r>
        <w:rPr>
          <w:rFonts w:cs="Arial"/>
          <w:szCs w:val="20"/>
        </w:rPr>
        <w:tab/>
        <w:t>Category 249</w:t>
      </w:r>
    </w:p>
    <w:p w:rsidR="00E52032" w:rsidRDefault="008F51EC">
      <w:pPr>
        <w:ind w:left="1530" w:firstLine="630"/>
        <w:rPr>
          <w:rFonts w:cs="Arial"/>
          <w:szCs w:val="20"/>
        </w:rPr>
      </w:pPr>
      <w:r>
        <w:rPr>
          <w:rFonts w:cs="Arial"/>
          <w:szCs w:val="20"/>
        </w:rPr>
        <w:t>0xFA...0xFE:</w:t>
      </w:r>
      <w:r>
        <w:rPr>
          <w:rFonts w:cs="Arial"/>
          <w:szCs w:val="20"/>
        </w:rPr>
        <w:tab/>
        <w:t>Reserved</w:t>
      </w:r>
    </w:p>
    <w:p w:rsidR="00E52032" w:rsidRDefault="008F51EC">
      <w:pPr>
        <w:ind w:left="1530" w:firstLine="630"/>
        <w:rPr>
          <w:rFonts w:cs="Arial"/>
          <w:szCs w:val="20"/>
        </w:rPr>
      </w:pPr>
      <w:r>
        <w:rPr>
          <w:rFonts w:cs="Arial"/>
          <w:szCs w:val="20"/>
        </w:rPr>
        <w:t>0xFF:</w:t>
      </w:r>
      <w:r>
        <w:rPr>
          <w:rFonts w:cs="Arial"/>
          <w:szCs w:val="20"/>
        </w:rPr>
        <w:tab/>
        <w:t>Invalid</w:t>
      </w:r>
    </w:p>
    <w:p w:rsidR="00E52032" w:rsidRDefault="00E52032">
      <w:pPr>
        <w:ind w:left="1530"/>
        <w:rPr>
          <w:rFonts w:cs="Arial"/>
          <w:i/>
          <w:szCs w:val="20"/>
          <w:lang w:val="en-GB"/>
        </w:rPr>
      </w:pPr>
    </w:p>
    <w:p w:rsidR="00E52032" w:rsidRDefault="008F51EC">
      <w:pPr>
        <w:ind w:left="1530"/>
        <w:rPr>
          <w:rFonts w:cs="Arial"/>
          <w:i/>
          <w:szCs w:val="20"/>
          <w:lang w:val="en-GB"/>
        </w:rPr>
      </w:pPr>
      <w:r>
        <w:rPr>
          <w:rFonts w:cs="Arial"/>
          <w:i/>
          <w:szCs w:val="20"/>
          <w:lang w:val="en-GB"/>
        </w:rPr>
        <w:t xml:space="preserve">Byte 2:  </w:t>
      </w:r>
      <w:r>
        <w:rPr>
          <w:rStyle w:val="spelle"/>
          <w:rFonts w:cs="Arial"/>
          <w:i/>
          <w:szCs w:val="20"/>
          <w:lang w:val="en-GB"/>
        </w:rPr>
        <w:t>ChannelsInCategory</w:t>
      </w:r>
      <w:r>
        <w:rPr>
          <w:rFonts w:cs="Arial"/>
          <w:i/>
          <w:szCs w:val="20"/>
          <w:lang w:val="en-GB"/>
        </w:rPr>
        <w:t>:</w:t>
      </w:r>
    </w:p>
    <w:p w:rsidR="00E52032" w:rsidRDefault="008F51EC">
      <w:pPr>
        <w:ind w:left="1530" w:firstLine="630"/>
        <w:rPr>
          <w:rFonts w:cs="Arial"/>
          <w:szCs w:val="20"/>
          <w:lang w:val="fr-FR"/>
        </w:rPr>
      </w:pPr>
      <w:r>
        <w:rPr>
          <w:rFonts w:cs="Arial"/>
          <w:szCs w:val="20"/>
          <w:lang w:val="fr-FR"/>
        </w:rPr>
        <w:t>0x00:</w:t>
      </w:r>
      <w:r>
        <w:rPr>
          <w:rFonts w:cs="Arial"/>
          <w:szCs w:val="20"/>
          <w:lang w:val="fr-FR"/>
        </w:rPr>
        <w:tab/>
        <w:t>Invalid</w:t>
      </w:r>
    </w:p>
    <w:p w:rsidR="00E52032" w:rsidRDefault="008F51EC">
      <w:pPr>
        <w:ind w:left="1530" w:firstLine="630"/>
        <w:rPr>
          <w:rFonts w:cs="Arial"/>
          <w:szCs w:val="20"/>
          <w:lang w:val="fr-FR"/>
        </w:rPr>
      </w:pPr>
      <w:r>
        <w:rPr>
          <w:rFonts w:cs="Arial"/>
          <w:szCs w:val="20"/>
          <w:lang w:val="fr-FR"/>
        </w:rPr>
        <w:lastRenderedPageBreak/>
        <w:t>0x01:</w:t>
      </w:r>
      <w:r>
        <w:rPr>
          <w:rFonts w:cs="Arial"/>
          <w:szCs w:val="20"/>
          <w:lang w:val="fr-FR"/>
        </w:rPr>
        <w:tab/>
        <w:t>Channels Available 1</w:t>
      </w:r>
    </w:p>
    <w:p w:rsidR="00E52032" w:rsidRDefault="008F51EC">
      <w:pPr>
        <w:ind w:left="1530" w:firstLine="630"/>
        <w:rPr>
          <w:rFonts w:cs="Arial"/>
          <w:szCs w:val="20"/>
          <w:lang w:val="fr-FR"/>
        </w:rPr>
      </w:pPr>
      <w:r>
        <w:rPr>
          <w:rFonts w:cs="Arial"/>
          <w:szCs w:val="20"/>
          <w:lang w:val="fr-FR"/>
        </w:rPr>
        <w:t>0x02:</w:t>
      </w:r>
      <w:r>
        <w:rPr>
          <w:rFonts w:cs="Arial"/>
          <w:szCs w:val="20"/>
          <w:lang w:val="fr-FR"/>
        </w:rPr>
        <w:tab/>
        <w:t>Channels Available 2</w:t>
      </w:r>
    </w:p>
    <w:p w:rsidR="00E52032" w:rsidRDefault="008F51EC">
      <w:pPr>
        <w:ind w:left="1530" w:firstLine="630"/>
        <w:rPr>
          <w:rFonts w:cs="Arial"/>
          <w:szCs w:val="20"/>
        </w:rPr>
      </w:pPr>
      <w:r>
        <w:rPr>
          <w:rFonts w:cs="Arial"/>
          <w:szCs w:val="20"/>
        </w:rPr>
        <w:t>…</w:t>
      </w:r>
    </w:p>
    <w:p w:rsidR="00E52032" w:rsidRDefault="008F51EC">
      <w:pPr>
        <w:ind w:left="1530" w:firstLine="630"/>
        <w:rPr>
          <w:rFonts w:cs="Arial"/>
          <w:szCs w:val="20"/>
        </w:rPr>
      </w:pPr>
      <w:r>
        <w:rPr>
          <w:rFonts w:cs="Arial"/>
          <w:szCs w:val="20"/>
        </w:rPr>
        <w:t>0xFE:</w:t>
      </w:r>
      <w:r>
        <w:rPr>
          <w:rFonts w:cs="Arial"/>
          <w:szCs w:val="20"/>
        </w:rPr>
        <w:tab/>
        <w:t>Channels Available 254</w:t>
      </w:r>
    </w:p>
    <w:p w:rsidR="00E52032" w:rsidRDefault="008F51EC">
      <w:pPr>
        <w:ind w:left="1530" w:firstLine="630"/>
        <w:rPr>
          <w:ins w:id="98" w:author="sorris1" w:date="2011-07-14T10:21:00Z"/>
          <w:rStyle w:val="msoins0"/>
        </w:rPr>
      </w:pPr>
      <w:r>
        <w:rPr>
          <w:rFonts w:cs="Arial"/>
          <w:szCs w:val="20"/>
        </w:rPr>
        <w:t>0xFF:</w:t>
      </w:r>
      <w:r>
        <w:rPr>
          <w:rFonts w:cs="Arial"/>
          <w:szCs w:val="20"/>
        </w:rPr>
        <w:tab/>
        <w:t>No Entry</w:t>
      </w:r>
    </w:p>
    <w:p w:rsidR="00E52032" w:rsidRDefault="00E52032">
      <w:pPr>
        <w:numPr>
          <w:ins w:id="99" w:author="sorris1" w:date="2011-07-14T10:21:00Z"/>
        </w:numPr>
        <w:ind w:left="1530" w:firstLine="630"/>
      </w:pPr>
    </w:p>
    <w:p w:rsidR="00E52032" w:rsidRDefault="008F51EC">
      <w:pPr>
        <w:numPr>
          <w:ins w:id="100" w:author="sorris1" w:date="2011-07-14T10:15:00Z"/>
        </w:numPr>
        <w:pBdr>
          <w:top w:val="single" w:sz="4" w:space="1" w:color="auto"/>
          <w:left w:val="single" w:sz="4" w:space="4" w:color="auto"/>
          <w:bottom w:val="single" w:sz="4" w:space="1" w:color="auto"/>
          <w:right w:val="single" w:sz="4" w:space="4" w:color="auto"/>
        </w:pBdr>
        <w:ind w:left="450"/>
        <w:rPr>
          <w:ins w:id="101" w:author="sorris1" w:date="2011-07-14T10:21:00Z"/>
          <w:rStyle w:val="msoins0"/>
          <w:i/>
          <w:lang w:val="en-GB"/>
        </w:rPr>
      </w:pPr>
      <w:ins w:id="102" w:author="sorris1" w:date="2011-07-14T10:15:00Z">
        <w:r>
          <w:rPr>
            <w:rStyle w:val="msoins0"/>
            <w:rFonts w:cs="Arial"/>
            <w:b/>
            <w:i/>
            <w:szCs w:val="20"/>
            <w:lang w:val="en-GB"/>
          </w:rPr>
          <w:t>Note:</w:t>
        </w:r>
        <w:r>
          <w:rPr>
            <w:rStyle w:val="msoins0"/>
            <w:rFonts w:cs="Arial"/>
            <w:i/>
            <w:szCs w:val="20"/>
            <w:lang w:val="en-GB"/>
          </w:rPr>
          <w:t xml:space="preserve">  </w:t>
        </w:r>
      </w:ins>
    </w:p>
    <w:p w:rsidR="00E52032" w:rsidRDefault="008F51EC">
      <w:pPr>
        <w:numPr>
          <w:ins w:id="103" w:author="sorris1" w:date="2011-07-14T10:21:00Z"/>
        </w:numPr>
        <w:pBdr>
          <w:top w:val="single" w:sz="4" w:space="1" w:color="auto"/>
          <w:left w:val="single" w:sz="4" w:space="4" w:color="auto"/>
          <w:bottom w:val="single" w:sz="4" w:space="1" w:color="auto"/>
          <w:right w:val="single" w:sz="4" w:space="4" w:color="auto"/>
        </w:pBdr>
        <w:ind w:left="450"/>
        <w:rPr>
          <w:ins w:id="104" w:author="sorris1" w:date="2011-07-14T10:16:00Z"/>
          <w:rStyle w:val="msoins0"/>
          <w:rFonts w:cs="Arial"/>
          <w:i/>
          <w:szCs w:val="20"/>
          <w:lang w:val="en-GB"/>
        </w:rPr>
      </w:pPr>
      <w:ins w:id="105" w:author="sorris1" w:date="2011-07-14T10:16:00Z">
        <w:r>
          <w:rPr>
            <w:rStyle w:val="msoins0"/>
            <w:rFonts w:cs="Arial"/>
            <w:i/>
            <w:szCs w:val="20"/>
            <w:lang w:val="en-GB"/>
          </w:rPr>
          <w:t>ChannelsInCategory = 0x00</w:t>
        </w:r>
        <w:proofErr w:type="gramStart"/>
        <w:r>
          <w:rPr>
            <w:rStyle w:val="msoins0"/>
            <w:rFonts w:cs="Arial"/>
            <w:i/>
            <w:szCs w:val="20"/>
            <w:lang w:val="en-GB"/>
          </w:rPr>
          <w:t>:Invalid</w:t>
        </w:r>
        <w:proofErr w:type="gramEnd"/>
        <w:r>
          <w:rPr>
            <w:rStyle w:val="msoins0"/>
            <w:rFonts w:cs="Arial"/>
            <w:i/>
            <w:szCs w:val="20"/>
            <w:lang w:val="en-GB"/>
          </w:rPr>
          <w:t xml:space="preserve"> when there are not channels available in </w:t>
        </w:r>
      </w:ins>
      <w:ins w:id="106" w:author="sorris1" w:date="2011-07-14T10:17:00Z">
        <w:r>
          <w:rPr>
            <w:rStyle w:val="msoins0"/>
            <w:rFonts w:cs="Arial"/>
            <w:i/>
            <w:szCs w:val="20"/>
            <w:lang w:val="en-GB"/>
          </w:rPr>
          <w:t xml:space="preserve">a </w:t>
        </w:r>
      </w:ins>
      <w:ins w:id="107" w:author="sorris1" w:date="2011-07-14T10:16:00Z">
        <w:r>
          <w:rPr>
            <w:rStyle w:val="msoins0"/>
            <w:rFonts w:cs="Arial"/>
            <w:i/>
            <w:szCs w:val="20"/>
            <w:lang w:val="en-GB"/>
          </w:rPr>
          <w:t>respective category.</w:t>
        </w:r>
      </w:ins>
    </w:p>
    <w:p w:rsidR="00E52032" w:rsidRDefault="008F51EC">
      <w:pPr>
        <w:numPr>
          <w:ins w:id="108" w:author="sorris1" w:date="2011-07-14T10:16:00Z"/>
        </w:numPr>
        <w:pBdr>
          <w:top w:val="single" w:sz="4" w:space="1" w:color="auto"/>
          <w:left w:val="single" w:sz="4" w:space="4" w:color="auto"/>
          <w:bottom w:val="single" w:sz="4" w:space="1" w:color="auto"/>
          <w:right w:val="single" w:sz="4" w:space="4" w:color="auto"/>
        </w:pBdr>
        <w:ind w:left="450"/>
        <w:rPr>
          <w:ins w:id="109" w:author="sorris1" w:date="2011-07-14T10:15:00Z"/>
          <w:rStyle w:val="msoins0"/>
          <w:rFonts w:cs="Arial"/>
          <w:i/>
          <w:szCs w:val="20"/>
          <w:lang w:val="en-GB"/>
        </w:rPr>
      </w:pPr>
      <w:ins w:id="110" w:author="sorris1" w:date="2011-07-14T10:16:00Z">
        <w:r>
          <w:rPr>
            <w:rStyle w:val="msoins0"/>
            <w:rFonts w:cs="Arial"/>
            <w:i/>
            <w:szCs w:val="20"/>
            <w:lang w:val="en-GB"/>
          </w:rPr>
          <w:t>ChannelsInCategory = 0xFF</w:t>
        </w:r>
        <w:proofErr w:type="gramStart"/>
        <w:r>
          <w:rPr>
            <w:rStyle w:val="msoins0"/>
            <w:rFonts w:cs="Arial"/>
            <w:i/>
            <w:szCs w:val="20"/>
            <w:lang w:val="en-GB"/>
          </w:rPr>
          <w:t>:NoEntry</w:t>
        </w:r>
        <w:proofErr w:type="gramEnd"/>
        <w:r>
          <w:rPr>
            <w:rStyle w:val="msoins0"/>
            <w:rFonts w:cs="Arial"/>
            <w:i/>
            <w:szCs w:val="20"/>
            <w:lang w:val="en-GB"/>
          </w:rPr>
          <w:t xml:space="preserve"> </w:t>
        </w:r>
      </w:ins>
      <w:ins w:id="111" w:author="sorris1" w:date="2011-07-14T10:18:00Z">
        <w:r>
          <w:rPr>
            <w:rStyle w:val="msoins0"/>
            <w:rFonts w:cs="Arial"/>
            <w:i/>
            <w:szCs w:val="20"/>
            <w:lang w:val="en-GB"/>
          </w:rPr>
          <w:t>for a category number that is out of range</w:t>
        </w:r>
      </w:ins>
      <w:ins w:id="112" w:author="sorris1" w:date="2011-07-14T10:15:00Z">
        <w:r>
          <w:rPr>
            <w:rStyle w:val="msoins0"/>
            <w:rFonts w:cs="Arial"/>
            <w:i/>
            <w:szCs w:val="20"/>
            <w:lang w:val="en-GB"/>
          </w:rPr>
          <w:t>.</w:t>
        </w:r>
      </w:ins>
    </w:p>
    <w:p w:rsidR="00E52032" w:rsidRDefault="00E52032">
      <w:pPr>
        <w:ind w:left="1530"/>
      </w:pPr>
    </w:p>
    <w:p w:rsidR="00E52032" w:rsidRDefault="008F51EC">
      <w:pPr>
        <w:ind w:left="1530"/>
        <w:rPr>
          <w:rFonts w:cs="Arial"/>
          <w:i/>
          <w:szCs w:val="20"/>
          <w:lang w:val="en-GB"/>
        </w:rPr>
      </w:pPr>
      <w:r>
        <w:rPr>
          <w:rFonts w:cs="Arial"/>
          <w:i/>
          <w:szCs w:val="20"/>
          <w:lang w:val="en-GB"/>
        </w:rPr>
        <w:t xml:space="preserve">Byte 3 up to Byte 54/28 (Coding Table I/Coding Table II)  </w:t>
      </w:r>
    </w:p>
    <w:p w:rsidR="00E52032" w:rsidRDefault="00E52032">
      <w:pPr>
        <w:ind w:left="1530" w:firstLine="313"/>
        <w:rPr>
          <w:rFonts w:cs="Arial"/>
          <w:i/>
          <w:szCs w:val="20"/>
          <w:lang w:val="en-GB"/>
        </w:rPr>
      </w:pPr>
    </w:p>
    <w:p w:rsidR="00E52032" w:rsidRDefault="008F51EC">
      <w:pPr>
        <w:ind w:left="1530" w:firstLine="313"/>
        <w:rPr>
          <w:rFonts w:cs="Arial"/>
          <w:i/>
          <w:szCs w:val="20"/>
          <w:lang w:val="en-GB"/>
        </w:rPr>
      </w:pPr>
      <w:r>
        <w:rPr>
          <w:rFonts w:cs="Arial"/>
          <w:i/>
          <w:szCs w:val="20"/>
          <w:lang w:val="en-GB"/>
        </w:rPr>
        <w:t xml:space="preserve">Short Category Name </w:t>
      </w:r>
    </w:p>
    <w:p w:rsidR="00E52032" w:rsidRDefault="008F51EC">
      <w:pPr>
        <w:ind w:left="1843" w:firstLine="317"/>
        <w:rPr>
          <w:rFonts w:cs="Arial"/>
          <w:szCs w:val="20"/>
          <w:lang w:val="en-GB"/>
        </w:rPr>
      </w:pPr>
      <w:r>
        <w:rPr>
          <w:rFonts w:cs="Arial"/>
          <w:szCs w:val="20"/>
          <w:lang w:val="en-GB"/>
        </w:rPr>
        <w:t xml:space="preserve">Max. 8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1843"/>
        <w:rPr>
          <w:rFonts w:cs="Arial"/>
          <w:szCs w:val="20"/>
          <w:lang w:val="en-GB"/>
        </w:rPr>
      </w:pPr>
    </w:p>
    <w:p w:rsidR="00E52032" w:rsidRDefault="008F51EC">
      <w:pPr>
        <w:ind w:left="1530" w:firstLine="313"/>
        <w:rPr>
          <w:rFonts w:cs="Arial"/>
          <w:i/>
          <w:szCs w:val="20"/>
          <w:lang w:val="en-GB"/>
        </w:rPr>
      </w:pPr>
      <w:r>
        <w:rPr>
          <w:rFonts w:cs="Arial"/>
          <w:i/>
          <w:szCs w:val="20"/>
          <w:lang w:val="en-GB"/>
        </w:rPr>
        <w:t xml:space="preserve">Long Category Name </w:t>
      </w:r>
    </w:p>
    <w:p w:rsidR="00E52032" w:rsidRDefault="008F51EC">
      <w:pPr>
        <w:ind w:left="1843" w:firstLine="317"/>
        <w:rPr>
          <w:rFonts w:cs="Arial"/>
          <w:szCs w:val="20"/>
          <w:lang w:val="en-GB"/>
        </w:rPr>
      </w:pPr>
      <w:r>
        <w:rPr>
          <w:rFonts w:cs="Arial"/>
          <w:szCs w:val="20"/>
          <w:lang w:val="en-GB"/>
        </w:rPr>
        <w:t xml:space="preserve">Max. 16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1843" w:firstLine="317"/>
        <w:rPr>
          <w:rFonts w:cs="Arial"/>
          <w:szCs w:val="20"/>
          <w:lang w:val="en-GB"/>
        </w:rPr>
      </w:pPr>
    </w:p>
    <w:p w:rsidR="00E52032" w:rsidRDefault="008F51EC">
      <w:pPr>
        <w:pBdr>
          <w:top w:val="single" w:sz="4" w:space="1" w:color="auto"/>
          <w:left w:val="single" w:sz="4" w:space="4" w:color="auto"/>
          <w:bottom w:val="single" w:sz="4" w:space="1" w:color="auto"/>
          <w:right w:val="single" w:sz="4" w:space="4" w:color="auto"/>
        </w:pBdr>
        <w:ind w:left="450"/>
        <w:rPr>
          <w:rFonts w:cs="Arial"/>
          <w:i/>
          <w:szCs w:val="20"/>
          <w:lang w:val="en-GB"/>
        </w:rPr>
      </w:pPr>
      <w:r>
        <w:rPr>
          <w:rFonts w:cs="Arial"/>
          <w:b/>
          <w:i/>
          <w:szCs w:val="20"/>
          <w:lang w:val="en-GB"/>
        </w:rPr>
        <w:t>Note:</w:t>
      </w:r>
      <w:r>
        <w:rPr>
          <w:rFonts w:cs="Arial"/>
          <w:i/>
          <w:szCs w:val="20"/>
          <w:lang w:val="en-GB"/>
        </w:rPr>
        <w:t xml:space="preserve">  Both Long and Short Category names will be sent. The HMI will decide which to display.</w:t>
      </w:r>
    </w:p>
    <w:p w:rsidR="00C02773" w:rsidRDefault="008F51EC" w:rsidP="00113E44">
      <w:pPr>
        <w:pStyle w:val="Heading4"/>
      </w:pPr>
      <w:r w:rsidRPr="00B9479B">
        <w:t>TP-LOG-TPL-REQ-023160/A-SID-6E-SDARS_SetAlert_Rsp (TcSE ROIN-147072-3)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1668/928 (</w:t>
      </w:r>
      <w:r>
        <w:rPr>
          <w:rFonts w:cs="Arial"/>
          <w:bCs/>
          <w:snapToGrid w:val="0"/>
          <w:szCs w:val="20"/>
          <w:lang w:val="en-GB"/>
        </w:rPr>
        <w:t>Coding Table I</w:t>
      </w:r>
      <w:r>
        <w:rPr>
          <w:rFonts w:cs="Arial"/>
          <w:snapToGrid w:val="0"/>
          <w:szCs w:val="20"/>
          <w:lang w:val="en-GB"/>
        </w:rPr>
        <w:t>/Coding Table 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0x6E: </w:t>
      </w:r>
      <w:r>
        <w:rPr>
          <w:rStyle w:val="spelle"/>
          <w:rFonts w:cs="Arial"/>
          <w:szCs w:val="20"/>
        </w:rPr>
        <w:t>SDARS_SetAlert_Rsp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RspCode</w:t>
      </w:r>
    </w:p>
    <w:p w:rsidR="00E52032" w:rsidRDefault="008F51EC">
      <w:pPr>
        <w:tabs>
          <w:tab w:val="left" w:pos="1843"/>
        </w:tabs>
        <w:ind w:left="1843" w:hanging="1843"/>
        <w:rPr>
          <w:rFonts w:cs="Arial"/>
          <w:bCs/>
          <w:snapToGrid w:val="0"/>
          <w:szCs w:val="20"/>
        </w:rPr>
      </w:pPr>
      <w:r>
        <w:rPr>
          <w:rFonts w:cs="Arial"/>
          <w:bCs/>
          <w:snapToGrid w:val="0"/>
          <w:szCs w:val="20"/>
        </w:rPr>
        <w:tab/>
        <w:t>0x0:  Reserved</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Already Saved</w:t>
      </w:r>
    </w:p>
    <w:p w:rsidR="00E52032" w:rsidRDefault="008F51EC">
      <w:pPr>
        <w:tabs>
          <w:tab w:val="left" w:pos="1843"/>
        </w:tabs>
        <w:ind w:left="1843" w:hanging="1843"/>
        <w:rPr>
          <w:rFonts w:cs="Arial"/>
          <w:bCs/>
          <w:snapToGrid w:val="0"/>
          <w:szCs w:val="20"/>
        </w:rPr>
      </w:pPr>
      <w:r>
        <w:rPr>
          <w:rFonts w:cs="Arial"/>
          <w:bCs/>
          <w:snapToGrid w:val="0"/>
          <w:szCs w:val="20"/>
        </w:rPr>
        <w:tab/>
        <w:t>0x2:  Memory Full</w:t>
      </w:r>
    </w:p>
    <w:p w:rsidR="00E52032" w:rsidRDefault="008F51EC">
      <w:pPr>
        <w:tabs>
          <w:tab w:val="left" w:pos="1843"/>
        </w:tabs>
        <w:ind w:left="1843" w:hanging="1843"/>
        <w:rPr>
          <w:rFonts w:cs="Arial"/>
          <w:bCs/>
          <w:snapToGrid w:val="0"/>
          <w:szCs w:val="20"/>
        </w:rPr>
      </w:pPr>
      <w:r>
        <w:rPr>
          <w:rFonts w:cs="Arial"/>
          <w:bCs/>
          <w:snapToGrid w:val="0"/>
          <w:szCs w:val="20"/>
        </w:rPr>
        <w:tab/>
        <w:t>0x3:  List Info</w:t>
      </w:r>
    </w:p>
    <w:p w:rsidR="00E52032" w:rsidRDefault="008F51EC">
      <w:pPr>
        <w:tabs>
          <w:tab w:val="left" w:pos="1843"/>
        </w:tabs>
        <w:ind w:left="1843" w:hanging="1843"/>
        <w:rPr>
          <w:rFonts w:cs="Arial"/>
          <w:bCs/>
          <w:snapToGrid w:val="0"/>
          <w:szCs w:val="20"/>
        </w:rPr>
      </w:pPr>
      <w:r>
        <w:rPr>
          <w:rFonts w:cs="Arial"/>
          <w:bCs/>
          <w:snapToGrid w:val="0"/>
          <w:szCs w:val="20"/>
        </w:rPr>
        <w:tab/>
        <w:t>0x4:  Added Song</w:t>
      </w:r>
    </w:p>
    <w:p w:rsidR="00E52032" w:rsidRDefault="008F51EC">
      <w:pPr>
        <w:tabs>
          <w:tab w:val="left" w:pos="1843"/>
        </w:tabs>
        <w:ind w:left="1843" w:hanging="1843"/>
        <w:rPr>
          <w:rFonts w:cs="Arial"/>
          <w:bCs/>
          <w:snapToGrid w:val="0"/>
          <w:szCs w:val="20"/>
        </w:rPr>
      </w:pPr>
      <w:r>
        <w:rPr>
          <w:rFonts w:cs="Arial"/>
          <w:bCs/>
          <w:snapToGrid w:val="0"/>
          <w:szCs w:val="20"/>
        </w:rPr>
        <w:tab/>
        <w:t>0x5:  Added Artist</w:t>
      </w:r>
    </w:p>
    <w:p w:rsidR="00E52032" w:rsidRDefault="008F51EC">
      <w:pPr>
        <w:tabs>
          <w:tab w:val="left" w:pos="1843"/>
        </w:tabs>
        <w:ind w:left="1843" w:hanging="1843"/>
        <w:rPr>
          <w:rFonts w:cs="Arial"/>
          <w:bCs/>
          <w:snapToGrid w:val="0"/>
          <w:szCs w:val="20"/>
        </w:rPr>
      </w:pPr>
      <w:r>
        <w:rPr>
          <w:rFonts w:cs="Arial"/>
          <w:bCs/>
          <w:snapToGrid w:val="0"/>
          <w:szCs w:val="20"/>
        </w:rPr>
        <w:tab/>
        <w:t>0x6:  Deleted</w:t>
      </w:r>
    </w:p>
    <w:p w:rsidR="00E52032" w:rsidRDefault="008F51EC">
      <w:pPr>
        <w:tabs>
          <w:tab w:val="left" w:pos="1843"/>
        </w:tabs>
        <w:ind w:left="1843" w:hanging="1843"/>
        <w:rPr>
          <w:rFonts w:cs="Arial"/>
          <w:bCs/>
          <w:snapToGrid w:val="0"/>
          <w:szCs w:val="20"/>
        </w:rPr>
      </w:pPr>
      <w:r>
        <w:rPr>
          <w:rFonts w:cs="Arial"/>
          <w:bCs/>
          <w:snapToGrid w:val="0"/>
          <w:szCs w:val="20"/>
        </w:rPr>
        <w:tab/>
        <w:t>0x7:  All Deleted</w:t>
      </w:r>
    </w:p>
    <w:p w:rsidR="00E52032" w:rsidRDefault="008F51EC">
      <w:pPr>
        <w:tabs>
          <w:tab w:val="left" w:pos="1843"/>
        </w:tabs>
        <w:ind w:left="1843" w:hanging="1843"/>
        <w:rPr>
          <w:rFonts w:cs="Arial"/>
          <w:bCs/>
          <w:snapToGrid w:val="0"/>
          <w:szCs w:val="20"/>
        </w:rPr>
      </w:pPr>
      <w:r>
        <w:rPr>
          <w:rFonts w:cs="Arial"/>
          <w:bCs/>
          <w:snapToGrid w:val="0"/>
          <w:szCs w:val="20"/>
        </w:rPr>
        <w:tab/>
        <w:t>...</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NumberOfItems</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lastRenderedPageBreak/>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E52032">
      <w:pPr>
        <w:tabs>
          <w:tab w:val="left" w:pos="709"/>
          <w:tab w:val="left" w:pos="1276"/>
          <w:tab w:val="left" w:pos="1843"/>
          <w:tab w:val="left" w:pos="2419"/>
        </w:tabs>
        <w:ind w:left="1843"/>
        <w:rPr>
          <w:rFonts w:cs="Arial"/>
          <w:szCs w:val="20"/>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b/>
          <w:i/>
          <w:szCs w:val="20"/>
          <w:lang w:val="en-GB"/>
        </w:rPr>
        <w:t>Note</w:t>
      </w:r>
      <w:r>
        <w:rPr>
          <w:rFonts w:cs="Arial"/>
          <w:i/>
          <w:szCs w:val="20"/>
          <w:lang w:val="en-GB"/>
        </w:rPr>
        <w:t xml:space="preserve">:  If </w:t>
      </w:r>
      <w:r>
        <w:rPr>
          <w:rStyle w:val="spelle"/>
          <w:rFonts w:cs="Arial"/>
          <w:i/>
          <w:szCs w:val="20"/>
          <w:lang w:val="en-GB"/>
        </w:rPr>
        <w:t>RspCode</w:t>
      </w:r>
      <w:r>
        <w:rPr>
          <w:rFonts w:cs="Arial"/>
          <w:i/>
          <w:szCs w:val="20"/>
          <w:lang w:val="en-GB"/>
        </w:rPr>
        <w:t xml:space="preserve"> = List Info, then Maximum number of alerts that can be returned is limited to 20.</w:t>
      </w:r>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ItemsInList</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Items Available 1</w:t>
      </w:r>
    </w:p>
    <w:p w:rsidR="00E52032" w:rsidRDefault="008F51EC">
      <w:pPr>
        <w:tabs>
          <w:tab w:val="left" w:pos="709"/>
          <w:tab w:val="left" w:pos="1276"/>
          <w:tab w:val="left" w:pos="1843"/>
          <w:tab w:val="left" w:pos="2419"/>
        </w:tabs>
        <w:ind w:left="1843"/>
        <w:rPr>
          <w:rFonts w:cs="Arial"/>
          <w:szCs w:val="20"/>
        </w:rPr>
      </w:pPr>
      <w:r>
        <w:rPr>
          <w:rFonts w:cs="Arial"/>
          <w:szCs w:val="20"/>
        </w:rPr>
        <w:t>0x02:  Items Available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Items Available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1667/927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rsidR="00E52032" w:rsidRDefault="008F51EC">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ID</w:t>
      </w:r>
      <w:r>
        <w:rPr>
          <w:rFonts w:cs="Arial"/>
          <w:i/>
          <w:szCs w:val="20"/>
          <w:lang w:val="en-GB"/>
        </w:rPr>
        <w:t xml:space="preserve">, </w:t>
      </w:r>
      <w:r>
        <w:rPr>
          <w:rStyle w:val="spelle"/>
          <w:rFonts w:cs="Arial"/>
          <w:i/>
          <w:szCs w:val="20"/>
          <w:lang w:val="en-GB"/>
        </w:rPr>
        <w:t>PDT Text</w:t>
      </w:r>
      <w:r>
        <w:rPr>
          <w:rFonts w:cs="Arial"/>
          <w:i/>
          <w:szCs w:val="20"/>
          <w:lang w:val="en-GB"/>
        </w:rPr>
        <w:t>)</w:t>
      </w:r>
    </w:p>
    <w:p w:rsidR="00E52032" w:rsidRDefault="00E52032">
      <w:pPr>
        <w:ind w:left="1843"/>
        <w:rPr>
          <w:rFonts w:cs="Arial"/>
          <w:i/>
          <w:szCs w:val="20"/>
        </w:rPr>
      </w:pPr>
    </w:p>
    <w:p w:rsidR="00E52032" w:rsidRDefault="008F51EC">
      <w:pPr>
        <w:ind w:left="1530"/>
        <w:rPr>
          <w:rFonts w:cs="Arial"/>
          <w:i/>
          <w:szCs w:val="20"/>
          <w:lang w:val="en-GB"/>
        </w:rPr>
      </w:pPr>
      <w:r>
        <w:rPr>
          <w:rFonts w:cs="Arial"/>
          <w:i/>
          <w:szCs w:val="20"/>
          <w:lang w:val="en-GB"/>
        </w:rPr>
        <w:t>Record definition (up to 1660/920 (Coding Table I/Coding Table II) bytes):</w:t>
      </w:r>
    </w:p>
    <w:p w:rsidR="00E52032" w:rsidRDefault="008F51EC">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E52032" w:rsidRDefault="008F51EC">
      <w:pPr>
        <w:ind w:left="2160"/>
        <w:rPr>
          <w:rFonts w:cs="Arial"/>
          <w:szCs w:val="20"/>
          <w:lang w:val="en-GB"/>
        </w:rPr>
      </w:pPr>
      <w:r>
        <w:rPr>
          <w:rFonts w:cs="Arial"/>
          <w:szCs w:val="20"/>
          <w:lang w:val="en-GB"/>
        </w:rPr>
        <w:t>0x00</w:t>
      </w:r>
      <w:proofErr w:type="gramStart"/>
      <w:r>
        <w:rPr>
          <w:rFonts w:cs="Arial"/>
          <w:szCs w:val="20"/>
          <w:lang w:val="en-GB"/>
        </w:rPr>
        <w:t>..</w:t>
      </w:r>
      <w:proofErr w:type="gramEnd"/>
      <w:r>
        <w:rPr>
          <w:rFonts w:cs="Arial"/>
          <w:szCs w:val="20"/>
          <w:lang w:val="en-GB"/>
        </w:rPr>
        <w:t>0xFF</w:t>
      </w:r>
    </w:p>
    <w:p w:rsidR="00E52032" w:rsidRDefault="00E52032">
      <w:pPr>
        <w:ind w:left="2160"/>
        <w:rPr>
          <w:rFonts w:cs="Arial"/>
          <w:szCs w:val="20"/>
          <w:lang w:val="en-GB"/>
        </w:rPr>
      </w:pPr>
    </w:p>
    <w:p w:rsidR="00E52032" w:rsidRDefault="008F51EC">
      <w:pPr>
        <w:ind w:left="1530"/>
        <w:rPr>
          <w:rFonts w:cs="Arial"/>
          <w:i/>
          <w:szCs w:val="20"/>
          <w:lang w:val="en-GB"/>
        </w:rPr>
      </w:pPr>
      <w:r>
        <w:rPr>
          <w:rFonts w:cs="Arial"/>
          <w:i/>
          <w:szCs w:val="20"/>
          <w:lang w:val="en-GB"/>
        </w:rPr>
        <w:t>Byte 1 to Byte 8:  PID/AID</w:t>
      </w:r>
    </w:p>
    <w:p w:rsidR="00E52032" w:rsidRDefault="008F51EC">
      <w:pPr>
        <w:ind w:left="1530" w:firstLine="630"/>
        <w:rPr>
          <w:rFonts w:cs="Arial"/>
          <w:szCs w:val="20"/>
          <w:lang w:val="en-GB"/>
        </w:rPr>
      </w:pPr>
      <w:r>
        <w:rPr>
          <w:rFonts w:cs="Arial"/>
          <w:szCs w:val="20"/>
          <w:lang w:val="en-GB"/>
        </w:rPr>
        <w:t>Fixed 8 Bytes</w:t>
      </w:r>
    </w:p>
    <w:p w:rsidR="00E52032" w:rsidRDefault="008F51EC">
      <w:pPr>
        <w:ind w:left="1530" w:firstLine="630"/>
        <w:rPr>
          <w:rFonts w:cs="Arial"/>
          <w:szCs w:val="20"/>
          <w:lang w:val="en-GB"/>
        </w:rPr>
      </w:pPr>
      <w:r>
        <w:rPr>
          <w:rFonts w:cs="Arial"/>
          <w:szCs w:val="20"/>
          <w:lang w:val="en-GB"/>
        </w:rPr>
        <w:t>Max. 8 characters</w:t>
      </w:r>
    </w:p>
    <w:p w:rsidR="00E52032" w:rsidRDefault="00E52032">
      <w:pPr>
        <w:ind w:left="1530"/>
        <w:rPr>
          <w:rFonts w:cs="Arial"/>
          <w:i/>
          <w:szCs w:val="20"/>
          <w:lang w:val="en-GB"/>
        </w:rPr>
      </w:pPr>
    </w:p>
    <w:p w:rsidR="00E52032" w:rsidRDefault="008F51EC">
      <w:pPr>
        <w:ind w:left="1530"/>
        <w:rPr>
          <w:rFonts w:cs="Arial"/>
          <w:i/>
          <w:szCs w:val="20"/>
          <w:lang w:val="en-GB"/>
        </w:rPr>
      </w:pPr>
      <w:r>
        <w:rPr>
          <w:rFonts w:cs="Arial"/>
          <w:i/>
          <w:szCs w:val="20"/>
          <w:lang w:val="en-GB"/>
        </w:rPr>
        <w:t xml:space="preserve">Byte 9 up to Byte 82/45:  </w:t>
      </w:r>
      <w:r>
        <w:rPr>
          <w:rStyle w:val="spelle"/>
          <w:rFonts w:cs="Arial"/>
          <w:i/>
          <w:szCs w:val="20"/>
          <w:lang w:val="en-GB"/>
        </w:rPr>
        <w:t>PDT_Text</w:t>
      </w:r>
      <w:r>
        <w:rPr>
          <w:rFonts w:cs="Arial"/>
          <w:i/>
          <w:szCs w:val="20"/>
          <w:lang w:val="en-GB"/>
        </w:rPr>
        <w:t xml:space="preserve"> (Song Title/Song Artist)</w:t>
      </w:r>
    </w:p>
    <w:p w:rsidR="00E52032" w:rsidRDefault="008F51EC">
      <w:pPr>
        <w:ind w:left="1843"/>
        <w:rPr>
          <w:rFonts w:cs="Arial"/>
          <w:szCs w:val="20"/>
          <w:lang w:val="en-GB"/>
        </w:rPr>
      </w:pPr>
      <w:r>
        <w:rPr>
          <w:rFonts w:cs="Arial"/>
          <w:szCs w:val="20"/>
          <w:lang w:val="en-GB"/>
        </w:rPr>
        <w:tab/>
        <w:t xml:space="preserve">Max. 36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2160"/>
        <w:rPr>
          <w:lang w:val="en-GB"/>
        </w:rPr>
      </w:pPr>
    </w:p>
    <w:p w:rsidR="00C02773" w:rsidRDefault="008F51EC" w:rsidP="00113E44">
      <w:pPr>
        <w:pStyle w:val="Heading4"/>
      </w:pPr>
      <w:r w:rsidRPr="00B9479B">
        <w:t>TP-LOG-TPL-REQ-023161/A-SID-62-SSP_Rsp (TcSE ROIN-147238-2)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4096 (Coding Table II Only)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0x62: </w:t>
      </w:r>
      <w:r>
        <w:rPr>
          <w:rStyle w:val="spelle"/>
          <w:rFonts w:cs="Arial"/>
          <w:szCs w:val="20"/>
        </w:rPr>
        <w:t>SSP_Rsp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0x71: Data_Service1</w:t>
      </w:r>
      <w:r>
        <w:rPr>
          <w:rFonts w:cs="Arial"/>
          <w:snapToGrid w:val="0"/>
          <w:szCs w:val="20"/>
        </w:rPr>
        <w:tab/>
        <w:t>–</w:t>
      </w:r>
      <w:r>
        <w:rPr>
          <w:rFonts w:cs="Arial"/>
          <w:snapToGrid w:val="0"/>
          <w:szCs w:val="20"/>
        </w:rPr>
        <w:tab/>
        <w:t>SSP Data Service</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lastRenderedPageBreak/>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RspCode</w:t>
      </w:r>
    </w:p>
    <w:p w:rsidR="00E52032" w:rsidRDefault="008F51EC">
      <w:pPr>
        <w:tabs>
          <w:tab w:val="left" w:pos="1843"/>
        </w:tabs>
        <w:ind w:left="1843" w:hanging="1843"/>
        <w:rPr>
          <w:rFonts w:cs="Arial"/>
          <w:bCs/>
          <w:snapToGrid w:val="0"/>
          <w:szCs w:val="20"/>
        </w:rPr>
      </w:pPr>
      <w:r>
        <w:rPr>
          <w:rFonts w:cs="Arial"/>
          <w:bCs/>
          <w:snapToGrid w:val="0"/>
          <w:szCs w:val="20"/>
        </w:rPr>
        <w:tab/>
        <w:t>0x0 - Invalid</w:t>
      </w:r>
    </w:p>
    <w:p w:rsidR="00E52032" w:rsidRDefault="008F51EC">
      <w:pPr>
        <w:tabs>
          <w:tab w:val="left" w:pos="1843"/>
        </w:tabs>
        <w:ind w:left="1843" w:hanging="1843"/>
        <w:rPr>
          <w:rFonts w:cs="Arial"/>
          <w:bCs/>
          <w:snapToGrid w:val="0"/>
          <w:szCs w:val="20"/>
        </w:rPr>
      </w:pPr>
      <w:r>
        <w:rPr>
          <w:rFonts w:cs="Arial"/>
          <w:bCs/>
          <w:snapToGrid w:val="0"/>
          <w:szCs w:val="20"/>
        </w:rPr>
        <w:tab/>
        <w:t>0x1 - Data Channel Status</w:t>
      </w:r>
    </w:p>
    <w:p w:rsidR="00E52032" w:rsidRDefault="008F51EC">
      <w:pPr>
        <w:tabs>
          <w:tab w:val="left" w:pos="1843"/>
        </w:tabs>
        <w:ind w:left="1843" w:hanging="1843"/>
        <w:rPr>
          <w:rFonts w:cs="Arial"/>
          <w:bCs/>
          <w:snapToGrid w:val="0"/>
          <w:szCs w:val="20"/>
        </w:rPr>
      </w:pPr>
      <w:r>
        <w:rPr>
          <w:rFonts w:cs="Arial"/>
          <w:bCs/>
          <w:snapToGrid w:val="0"/>
          <w:szCs w:val="20"/>
        </w:rPr>
        <w:tab/>
        <w:t xml:space="preserve">0x2 - </w:t>
      </w:r>
      <w:r>
        <w:rPr>
          <w:rStyle w:val="spelle"/>
          <w:rFonts w:cs="Arial"/>
          <w:bCs/>
          <w:snapToGrid w:val="0"/>
          <w:szCs w:val="20"/>
        </w:rPr>
        <w:t>decoder_path_id</w:t>
      </w:r>
    </w:p>
    <w:p w:rsidR="00E52032" w:rsidRDefault="008F51EC">
      <w:pPr>
        <w:tabs>
          <w:tab w:val="left" w:pos="1843"/>
        </w:tabs>
        <w:ind w:left="1843" w:hanging="1843"/>
        <w:rPr>
          <w:rFonts w:cs="Arial"/>
          <w:bCs/>
          <w:snapToGrid w:val="0"/>
          <w:szCs w:val="20"/>
        </w:rPr>
      </w:pPr>
      <w:r>
        <w:rPr>
          <w:rFonts w:cs="Arial"/>
          <w:bCs/>
          <w:snapToGrid w:val="0"/>
          <w:szCs w:val="20"/>
        </w:rPr>
        <w:tab/>
        <w:t xml:space="preserve">0x3 - SSP </w:t>
      </w:r>
      <w:r>
        <w:rPr>
          <w:rStyle w:val="spelle"/>
          <w:rFonts w:cs="Arial"/>
          <w:bCs/>
          <w:snapToGrid w:val="0"/>
          <w:szCs w:val="20"/>
        </w:rPr>
        <w:t>Rsp</w:t>
      </w:r>
      <w:r>
        <w:rPr>
          <w:rFonts w:cs="Arial"/>
          <w:bCs/>
          <w:snapToGrid w:val="0"/>
          <w:szCs w:val="20"/>
        </w:rPr>
        <w:t xml:space="preserve"> Packet</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0x4</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ChannelStatus</w:t>
      </w:r>
      <w:r>
        <w:rPr>
          <w:rFonts w:cs="Arial"/>
          <w:b/>
          <w:snapToGrid w:val="0"/>
          <w:szCs w:val="20"/>
        </w:rPr>
        <w:t xml:space="preserve"> </w:t>
      </w:r>
    </w:p>
    <w:p w:rsidR="00E52032" w:rsidRDefault="008F51EC">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r>
        <w:rPr>
          <w:rStyle w:val="spelle"/>
          <w:rFonts w:cs="Arial"/>
          <w:snapToGrid w:val="0"/>
          <w:szCs w:val="20"/>
        </w:rPr>
        <w:t>RspCode</w:t>
      </w:r>
      <w:r>
        <w:rPr>
          <w:rFonts w:cs="Arial"/>
          <w:snapToGrid w:val="0"/>
          <w:szCs w:val="20"/>
        </w:rPr>
        <w:t xml:space="preserve"> = 0, this parameter = 0x0</w:t>
      </w:r>
    </w:p>
    <w:p w:rsidR="00E52032" w:rsidRDefault="008F51EC">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r>
        <w:rPr>
          <w:rStyle w:val="spelle"/>
          <w:rFonts w:cs="Arial"/>
          <w:snapToGrid w:val="0"/>
          <w:szCs w:val="20"/>
        </w:rPr>
        <w:t>RspCode</w:t>
      </w:r>
      <w:r>
        <w:rPr>
          <w:rFonts w:cs="Arial"/>
          <w:snapToGrid w:val="0"/>
          <w:szCs w:val="20"/>
        </w:rPr>
        <w:t xml:space="preserve"> = 1, this parameter contains the status of the data channel:</w:t>
      </w:r>
    </w:p>
    <w:p w:rsidR="00E52032" w:rsidRDefault="008F51EC">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0x0 = Initializing channel</w:t>
      </w:r>
    </w:p>
    <w:p w:rsidR="00E52032" w:rsidRDefault="008F51EC">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0x1 = Channel Closed</w:t>
      </w:r>
    </w:p>
    <w:p w:rsidR="00E52032" w:rsidRDefault="008F51EC">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0x2 = Channel Open</w:t>
      </w:r>
    </w:p>
    <w:p w:rsidR="00E52032" w:rsidRDefault="008F51EC">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r>
        <w:rPr>
          <w:rStyle w:val="spelle"/>
          <w:rFonts w:cs="Arial"/>
          <w:snapToGrid w:val="0"/>
          <w:szCs w:val="20"/>
        </w:rPr>
        <w:t>RspCode</w:t>
      </w:r>
      <w:r>
        <w:rPr>
          <w:rFonts w:cs="Arial"/>
          <w:snapToGrid w:val="0"/>
          <w:szCs w:val="20"/>
        </w:rPr>
        <w:t xml:space="preserve"> = 2 or 3, this parameter = 0x2.</w:t>
      </w:r>
    </w:p>
    <w:p w:rsidR="00E52032" w:rsidRDefault="008F51EC">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6: </w:t>
      </w:r>
      <w:r>
        <w:rPr>
          <w:rStyle w:val="spelle"/>
          <w:rFonts w:cs="Arial"/>
          <w:b/>
          <w:szCs w:val="20"/>
        </w:rPr>
        <w:t>decoder_path_id</w:t>
      </w:r>
      <w:r>
        <w:rPr>
          <w:rFonts w:cs="Arial"/>
          <w:b/>
          <w:szCs w:val="20"/>
        </w:rPr>
        <w:t xml:space="preserve"> </w:t>
      </w:r>
    </w:p>
    <w:p w:rsidR="00E52032" w:rsidRDefault="008F51EC">
      <w:pPr>
        <w:tabs>
          <w:tab w:val="left" w:pos="709"/>
          <w:tab w:val="left" w:pos="1276"/>
          <w:tab w:val="left" w:pos="1843"/>
          <w:tab w:val="left" w:pos="2419"/>
        </w:tabs>
        <w:spacing w:before="120" w:after="60"/>
        <w:ind w:left="1276"/>
        <w:rPr>
          <w:rFonts w:cs="Arial"/>
          <w:szCs w:val="20"/>
        </w:rPr>
      </w:pPr>
      <w:r>
        <w:rPr>
          <w:rFonts w:cs="Arial"/>
          <w:szCs w:val="20"/>
        </w:rPr>
        <w:t xml:space="preserve">When </w:t>
      </w:r>
      <w:r>
        <w:rPr>
          <w:rStyle w:val="spelle"/>
          <w:rFonts w:cs="Arial"/>
          <w:szCs w:val="20"/>
        </w:rPr>
        <w:t>RspCode</w:t>
      </w:r>
      <w:r>
        <w:rPr>
          <w:rFonts w:cs="Arial"/>
          <w:szCs w:val="20"/>
        </w:rPr>
        <w:t xml:space="preserve"> = 0 or 1, this parameter is NULL (0x00)</w:t>
      </w:r>
    </w:p>
    <w:p w:rsidR="00E52032" w:rsidRDefault="008F51EC">
      <w:pPr>
        <w:tabs>
          <w:tab w:val="left" w:pos="709"/>
          <w:tab w:val="left" w:pos="1276"/>
          <w:tab w:val="left" w:pos="1843"/>
          <w:tab w:val="left" w:pos="2419"/>
        </w:tabs>
        <w:spacing w:before="120" w:after="60"/>
        <w:ind w:left="1276"/>
        <w:rPr>
          <w:rFonts w:cs="Arial"/>
          <w:szCs w:val="20"/>
        </w:rPr>
      </w:pPr>
      <w:r>
        <w:rPr>
          <w:rFonts w:cs="Arial"/>
          <w:szCs w:val="20"/>
        </w:rPr>
        <w:t xml:space="preserve">When </w:t>
      </w:r>
      <w:r>
        <w:rPr>
          <w:rStyle w:val="spelle"/>
          <w:rFonts w:cs="Arial"/>
          <w:szCs w:val="20"/>
        </w:rPr>
        <w:t>RspCode</w:t>
      </w:r>
      <w:r>
        <w:rPr>
          <w:rFonts w:cs="Arial"/>
          <w:szCs w:val="20"/>
        </w:rPr>
        <w:t xml:space="preserve"> = 0x2 or 0x3, this parameter contains the </w:t>
      </w:r>
      <w:r>
        <w:rPr>
          <w:rStyle w:val="spelle"/>
          <w:rFonts w:cs="Arial"/>
          <w:szCs w:val="20"/>
        </w:rPr>
        <w:t>decoder_path_id</w:t>
      </w:r>
      <w:r>
        <w:rPr>
          <w:rFonts w:cs="Arial"/>
          <w:szCs w:val="20"/>
        </w:rPr>
        <w:t>.</w:t>
      </w:r>
    </w:p>
    <w:p w:rsidR="00E52032" w:rsidRDefault="008F51EC">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7 up to Byte 4095: </w:t>
      </w:r>
      <w:r>
        <w:rPr>
          <w:rStyle w:val="spelle"/>
          <w:rFonts w:cs="Arial"/>
          <w:b/>
          <w:szCs w:val="20"/>
        </w:rPr>
        <w:t>SSP_Packet</w:t>
      </w:r>
      <w:r>
        <w:rPr>
          <w:rFonts w:cs="Arial"/>
          <w:b/>
          <w:szCs w:val="20"/>
        </w:rPr>
        <w:t xml:space="preserve"> </w:t>
      </w:r>
      <w:r>
        <w:rPr>
          <w:rFonts w:cs="Arial"/>
          <w:b/>
          <w:i/>
          <w:szCs w:val="20"/>
        </w:rPr>
        <w:t>(</w:t>
      </w:r>
      <w:r>
        <w:rPr>
          <w:rFonts w:cs="Arial"/>
          <w:b/>
          <w:bCs/>
          <w:i/>
          <w:snapToGrid w:val="0"/>
          <w:szCs w:val="20"/>
          <w:lang w:val="en-GB"/>
        </w:rPr>
        <w:t>Coding Table II Only)</w:t>
      </w:r>
    </w:p>
    <w:p w:rsidR="00E52032" w:rsidRDefault="008F51EC">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 0 or 1 or 2, this parameter is NULL (0x00)</w:t>
      </w:r>
    </w:p>
    <w:p w:rsidR="00E52032" w:rsidRDefault="00E52032">
      <w:pPr>
        <w:tabs>
          <w:tab w:val="left" w:pos="709"/>
          <w:tab w:val="left" w:pos="1276"/>
          <w:tab w:val="left" w:pos="1843"/>
          <w:tab w:val="left" w:pos="2419"/>
        </w:tabs>
        <w:ind w:left="1276"/>
        <w:rPr>
          <w:rFonts w:cs="Arial"/>
          <w:szCs w:val="20"/>
        </w:rPr>
      </w:pPr>
    </w:p>
    <w:p w:rsidR="00E52032" w:rsidRDefault="008F51EC">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 0x3, this parameter contains the SSP response packet.</w:t>
      </w:r>
    </w:p>
    <w:p w:rsidR="00E52032" w:rsidRDefault="00E52032">
      <w:pPr>
        <w:tabs>
          <w:tab w:val="left" w:pos="709"/>
          <w:tab w:val="left" w:pos="1276"/>
          <w:tab w:val="left" w:pos="1843"/>
          <w:tab w:val="left" w:pos="2419"/>
        </w:tabs>
        <w:ind w:left="1276"/>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lang w:val="en-GB"/>
        </w:rPr>
      </w:pPr>
      <w:r>
        <w:rPr>
          <w:rFonts w:cs="Arial"/>
          <w:b/>
          <w:i/>
          <w:szCs w:val="20"/>
        </w:rPr>
        <w:t>Note:</w:t>
      </w:r>
      <w:r>
        <w:rPr>
          <w:rFonts w:cs="Arial"/>
          <w:i/>
          <w:szCs w:val="20"/>
        </w:rPr>
        <w:t xml:space="preserve">  SSP packet definitions are defined in the SSP specifications</w:t>
      </w:r>
    </w:p>
    <w:p w:rsidR="00E52032" w:rsidRDefault="00E52032">
      <w:pPr>
        <w:ind w:left="2160"/>
        <w:rPr>
          <w:lang w:val="en-GB"/>
        </w:rPr>
      </w:pPr>
    </w:p>
    <w:p w:rsidR="00C02773" w:rsidRDefault="008F51EC" w:rsidP="00113E44">
      <w:pPr>
        <w:pStyle w:val="Heading4"/>
      </w:pPr>
      <w:r w:rsidRPr="00B9479B">
        <w:t>TP-LOG-TPL-REQ-023162/A-SID-61-SSP_Rq (TcSE ROIN-147239-3)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4096 (Coding Table II Only) bytes</w:t>
      </w:r>
    </w:p>
    <w:p w:rsidR="00E52032" w:rsidRDefault="008F51EC">
      <w:pPr>
        <w:tabs>
          <w:tab w:val="left" w:pos="709"/>
          <w:tab w:val="left" w:pos="1276"/>
          <w:tab w:val="left" w:pos="1843"/>
          <w:tab w:val="left" w:pos="2419"/>
        </w:tabs>
        <w:spacing w:before="120" w:after="60"/>
        <w:ind w:left="709"/>
        <w:rPr>
          <w:rFonts w:cs="Arial"/>
          <w:b/>
          <w:snapToGrid w:val="0"/>
          <w:szCs w:val="20"/>
          <w:lang w:val="fr-FR"/>
        </w:rPr>
      </w:pPr>
      <w:r>
        <w:rPr>
          <w:rFonts w:cs="Arial"/>
          <w:b/>
          <w:snapToGrid w:val="0"/>
          <w:szCs w:val="20"/>
          <w:lang w:val="fr-FR"/>
        </w:rPr>
        <w:t xml:space="preserve">Byte 0: Signal </w:t>
      </w:r>
      <w:proofErr w:type="gramStart"/>
      <w:r>
        <w:rPr>
          <w:rFonts w:cs="Arial"/>
          <w:b/>
          <w:snapToGrid w:val="0"/>
          <w:szCs w:val="20"/>
          <w:lang w:val="fr-FR"/>
        </w:rPr>
        <w:t>identifier</w:t>
      </w:r>
      <w:proofErr w:type="gramEnd"/>
    </w:p>
    <w:p w:rsidR="00E52032" w:rsidRDefault="008F51EC">
      <w:pPr>
        <w:tabs>
          <w:tab w:val="left" w:pos="709"/>
          <w:tab w:val="left" w:pos="1276"/>
          <w:tab w:val="left" w:pos="1843"/>
          <w:tab w:val="left" w:pos="2419"/>
        </w:tabs>
        <w:ind w:left="1276"/>
        <w:rPr>
          <w:rFonts w:cs="Arial"/>
          <w:szCs w:val="20"/>
          <w:lang w:val="fr-FR"/>
        </w:rPr>
      </w:pPr>
      <w:r>
        <w:rPr>
          <w:rFonts w:cs="Arial"/>
          <w:snapToGrid w:val="0"/>
          <w:szCs w:val="20"/>
          <w:lang w:val="fr-FR"/>
        </w:rPr>
        <w:t xml:space="preserve">0x61: </w:t>
      </w:r>
      <w:r>
        <w:rPr>
          <w:rStyle w:val="spelle"/>
          <w:rFonts w:cs="Arial"/>
          <w:szCs w:val="20"/>
          <w:lang w:val="fr-FR"/>
        </w:rPr>
        <w:t>SSP_Rq</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0x71: Data_Service1</w:t>
      </w:r>
      <w:r>
        <w:rPr>
          <w:rFonts w:cs="Arial"/>
          <w:snapToGrid w:val="0"/>
          <w:szCs w:val="20"/>
        </w:rPr>
        <w:tab/>
        <w:t>–</w:t>
      </w:r>
      <w:r>
        <w:rPr>
          <w:rFonts w:cs="Arial"/>
          <w:snapToGrid w:val="0"/>
          <w:szCs w:val="20"/>
        </w:rPr>
        <w:tab/>
        <w:t>SSP Data Service</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Style w:val="msoins0"/>
        </w:rPr>
      </w:pPr>
      <w:r>
        <w:rPr>
          <w:rStyle w:val="msoins0"/>
          <w:rFonts w:cs="Arial"/>
          <w:snapToGrid w:val="0"/>
          <w:szCs w:val="20"/>
        </w:rPr>
        <w:t>0x00: Invalid/Inactive</w:t>
      </w:r>
    </w:p>
    <w:p w:rsidR="00E52032" w:rsidRDefault="008F51EC">
      <w:pPr>
        <w:tabs>
          <w:tab w:val="left" w:pos="709"/>
          <w:tab w:val="left" w:pos="1276"/>
          <w:tab w:val="left" w:pos="1843"/>
          <w:tab w:val="left" w:pos="2419"/>
        </w:tabs>
        <w:spacing w:before="120" w:after="60"/>
        <w:ind w:left="709"/>
        <w:rPr>
          <w:b/>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RqCode</w:t>
      </w:r>
    </w:p>
    <w:p w:rsidR="00E52032" w:rsidRDefault="008F51EC">
      <w:pPr>
        <w:tabs>
          <w:tab w:val="left" w:pos="1843"/>
        </w:tabs>
        <w:ind w:left="1843" w:hanging="1843"/>
        <w:rPr>
          <w:rFonts w:cs="Arial"/>
          <w:bCs/>
          <w:snapToGrid w:val="0"/>
          <w:szCs w:val="20"/>
        </w:rPr>
      </w:pPr>
      <w:r>
        <w:rPr>
          <w:rFonts w:cs="Arial"/>
          <w:bCs/>
          <w:snapToGrid w:val="0"/>
          <w:szCs w:val="20"/>
        </w:rPr>
        <w:tab/>
        <w:t>0x0 - Invalid</w:t>
      </w:r>
    </w:p>
    <w:p w:rsidR="00E52032" w:rsidRDefault="008F51EC">
      <w:pPr>
        <w:tabs>
          <w:tab w:val="left" w:pos="1843"/>
        </w:tabs>
        <w:ind w:left="1843" w:hanging="1843"/>
        <w:rPr>
          <w:rFonts w:cs="Arial"/>
          <w:bCs/>
          <w:snapToGrid w:val="0"/>
          <w:szCs w:val="20"/>
        </w:rPr>
      </w:pPr>
      <w:r>
        <w:rPr>
          <w:rFonts w:cs="Arial"/>
          <w:bCs/>
          <w:snapToGrid w:val="0"/>
          <w:szCs w:val="20"/>
        </w:rPr>
        <w:tab/>
        <w:t xml:space="preserve">0x1 - </w:t>
      </w:r>
      <w:r>
        <w:rPr>
          <w:rFonts w:cs="Arial"/>
          <w:szCs w:val="20"/>
        </w:rPr>
        <w:t>Query Data Channel Status</w:t>
      </w:r>
    </w:p>
    <w:p w:rsidR="00E52032" w:rsidRDefault="008F51EC">
      <w:pPr>
        <w:tabs>
          <w:tab w:val="left" w:pos="1843"/>
        </w:tabs>
        <w:ind w:left="1843" w:hanging="1843"/>
        <w:rPr>
          <w:rFonts w:cs="Arial"/>
          <w:bCs/>
          <w:snapToGrid w:val="0"/>
          <w:szCs w:val="20"/>
        </w:rPr>
      </w:pPr>
      <w:r>
        <w:rPr>
          <w:rFonts w:cs="Arial"/>
          <w:bCs/>
          <w:snapToGrid w:val="0"/>
          <w:szCs w:val="20"/>
        </w:rPr>
        <w:tab/>
        <w:t xml:space="preserve">0x2 - </w:t>
      </w:r>
      <w:r>
        <w:rPr>
          <w:rFonts w:cs="Arial"/>
          <w:szCs w:val="20"/>
        </w:rPr>
        <w:t xml:space="preserve">Query </w:t>
      </w:r>
      <w:r>
        <w:rPr>
          <w:rStyle w:val="spelle"/>
          <w:rFonts w:cs="Arial"/>
          <w:szCs w:val="20"/>
        </w:rPr>
        <w:t>decoder_path_id</w:t>
      </w:r>
    </w:p>
    <w:p w:rsidR="00E52032" w:rsidRDefault="008F51EC">
      <w:pPr>
        <w:tabs>
          <w:tab w:val="left" w:pos="1843"/>
        </w:tabs>
        <w:ind w:left="1843" w:hanging="1843"/>
        <w:rPr>
          <w:rFonts w:cs="Arial"/>
          <w:bCs/>
          <w:snapToGrid w:val="0"/>
          <w:szCs w:val="20"/>
        </w:rPr>
      </w:pPr>
      <w:r>
        <w:rPr>
          <w:rFonts w:cs="Arial"/>
          <w:bCs/>
          <w:snapToGrid w:val="0"/>
          <w:szCs w:val="20"/>
        </w:rPr>
        <w:lastRenderedPageBreak/>
        <w:tab/>
        <w:t xml:space="preserve">0x3 - </w:t>
      </w:r>
      <w:r>
        <w:rPr>
          <w:rFonts w:cs="Arial"/>
          <w:szCs w:val="20"/>
        </w:rPr>
        <w:t xml:space="preserve">SSP </w:t>
      </w:r>
      <w:r>
        <w:rPr>
          <w:rStyle w:val="spelle"/>
          <w:rFonts w:cs="Arial"/>
          <w:szCs w:val="20"/>
        </w:rPr>
        <w:t>Req</w:t>
      </w:r>
      <w:r>
        <w:rPr>
          <w:rFonts w:cs="Arial"/>
          <w:szCs w:val="20"/>
        </w:rPr>
        <w:t xml:space="preserve"> Packet</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0x4</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4095: </w:t>
      </w:r>
      <w:r>
        <w:rPr>
          <w:rStyle w:val="spelle"/>
          <w:rFonts w:cs="Arial"/>
          <w:b/>
          <w:szCs w:val="20"/>
        </w:rPr>
        <w:t>SSP_Packet</w:t>
      </w:r>
      <w:r>
        <w:rPr>
          <w:rFonts w:cs="Arial"/>
          <w:b/>
          <w:szCs w:val="20"/>
        </w:rPr>
        <w:t xml:space="preserve"> </w:t>
      </w:r>
      <w:r>
        <w:rPr>
          <w:rFonts w:cs="Arial"/>
          <w:b/>
          <w:i/>
          <w:szCs w:val="20"/>
        </w:rPr>
        <w:t>(</w:t>
      </w:r>
      <w:r>
        <w:rPr>
          <w:rFonts w:cs="Arial"/>
          <w:b/>
          <w:bCs/>
          <w:i/>
          <w:snapToGrid w:val="0"/>
          <w:szCs w:val="20"/>
          <w:lang w:val="en-GB"/>
        </w:rPr>
        <w:t>Coding Table II Only)</w:t>
      </w:r>
    </w:p>
    <w:p w:rsidR="00E52032" w:rsidRDefault="008F51EC">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&lt; 3 this parameter is NULL (0x00)</w:t>
      </w:r>
    </w:p>
    <w:p w:rsidR="00E52032" w:rsidRDefault="00E52032">
      <w:pPr>
        <w:tabs>
          <w:tab w:val="left" w:pos="709"/>
          <w:tab w:val="left" w:pos="1276"/>
          <w:tab w:val="left" w:pos="1843"/>
          <w:tab w:val="left" w:pos="2419"/>
        </w:tabs>
        <w:ind w:left="1276"/>
        <w:rPr>
          <w:rFonts w:cs="Arial"/>
          <w:szCs w:val="20"/>
        </w:rPr>
      </w:pPr>
    </w:p>
    <w:p w:rsidR="00E52032" w:rsidRDefault="008F51EC">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 0x3, this parameter contains the SSP command packet.</w:t>
      </w:r>
    </w:p>
    <w:p w:rsidR="00E52032" w:rsidRDefault="00E52032">
      <w:pPr>
        <w:tabs>
          <w:tab w:val="left" w:pos="709"/>
          <w:tab w:val="left" w:pos="1276"/>
          <w:tab w:val="left" w:pos="1843"/>
          <w:tab w:val="left" w:pos="2419"/>
        </w:tabs>
        <w:ind w:left="1276"/>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lang w:val="en-GB"/>
        </w:rPr>
      </w:pPr>
      <w:r>
        <w:rPr>
          <w:rFonts w:cs="Arial"/>
          <w:b/>
          <w:i/>
          <w:szCs w:val="20"/>
        </w:rPr>
        <w:t>Note:</w:t>
      </w:r>
      <w:r>
        <w:rPr>
          <w:rFonts w:cs="Arial"/>
          <w:i/>
          <w:szCs w:val="20"/>
        </w:rPr>
        <w:t xml:space="preserve">  SSP packet definitions are defined in the SSP specifications</w:t>
      </w:r>
    </w:p>
    <w:p w:rsidR="00E52032" w:rsidRDefault="00E52032">
      <w:pPr>
        <w:ind w:left="2160"/>
        <w:rPr>
          <w:lang w:val="en-GB"/>
        </w:rPr>
      </w:pPr>
    </w:p>
    <w:p w:rsidR="00C02773" w:rsidRDefault="008F51EC" w:rsidP="00113E44">
      <w:pPr>
        <w:pStyle w:val="Heading4"/>
      </w:pPr>
      <w:r w:rsidRPr="00B9479B">
        <w:t>TP-LOG-TPL-REQ-023163/A-SID-80-ChannelInfo_Rq (TcSE ROIN-167434-2)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516 (</w:t>
      </w:r>
      <w:r>
        <w:rPr>
          <w:rFonts w:cs="Arial"/>
          <w:bCs/>
          <w:snapToGrid w:val="0"/>
          <w:szCs w:val="20"/>
          <w:lang w:val="en-GB"/>
        </w:rPr>
        <w:t>Coding Table I</w:t>
      </w:r>
      <w:r>
        <w:rPr>
          <w:rFonts w:cs="Arial"/>
          <w:snapToGrid w:val="0"/>
          <w:szCs w:val="20"/>
          <w:lang w:val="en-GB"/>
        </w:rPr>
        <w:t>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0x80: </w:t>
      </w:r>
      <w:r>
        <w:rPr>
          <w:rStyle w:val="spelle"/>
          <w:rFonts w:cs="Arial"/>
          <w:szCs w:val="20"/>
        </w:rPr>
        <w:t>ChannelInfo_Rq</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0x00: INVALID/INACTIVE</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0-5: reserved</w:t>
      </w:r>
    </w:p>
    <w:p w:rsidR="00E52032" w:rsidRDefault="008F51EC">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6-7: Coding</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OpCode</w:t>
      </w:r>
    </w:p>
    <w:p w:rsidR="00E52032" w:rsidRDefault="008F51EC">
      <w:pPr>
        <w:tabs>
          <w:tab w:val="left" w:pos="709"/>
          <w:tab w:val="left" w:pos="1276"/>
          <w:tab w:val="left" w:pos="1843"/>
          <w:tab w:val="left" w:pos="2419"/>
        </w:tabs>
        <w:spacing w:after="60"/>
        <w:ind w:left="1276"/>
        <w:rPr>
          <w:rFonts w:cs="Arial"/>
          <w:i/>
          <w:szCs w:val="20"/>
        </w:rPr>
      </w:pPr>
      <w:r>
        <w:rPr>
          <w:rFonts w:cs="Arial"/>
          <w:i/>
          <w:szCs w:val="20"/>
        </w:rPr>
        <w:t>Bit 0-7</w:t>
      </w:r>
      <w:proofErr w:type="gramStart"/>
      <w:r>
        <w:rPr>
          <w:rFonts w:cs="Arial"/>
          <w:i/>
          <w:szCs w:val="20"/>
        </w:rPr>
        <w:t>:OpCode</w:t>
      </w:r>
      <w:proofErr w:type="gramEnd"/>
    </w:p>
    <w:p w:rsidR="00E52032" w:rsidRDefault="008F51EC">
      <w:pPr>
        <w:tabs>
          <w:tab w:val="left" w:pos="1843"/>
        </w:tabs>
        <w:ind w:left="1843" w:hanging="1843"/>
        <w:rPr>
          <w:rFonts w:cs="Arial"/>
          <w:bCs/>
          <w:snapToGrid w:val="0"/>
          <w:szCs w:val="20"/>
        </w:rPr>
      </w:pPr>
      <w:r>
        <w:rPr>
          <w:rFonts w:cs="Arial"/>
          <w:bCs/>
          <w:snapToGrid w:val="0"/>
          <w:szCs w:val="20"/>
        </w:rPr>
        <w:tab/>
        <w:t>0x0:  Reserved</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Read</w:t>
      </w:r>
    </w:p>
    <w:p w:rsidR="00E52032" w:rsidRDefault="008F51EC">
      <w:pPr>
        <w:tabs>
          <w:tab w:val="left" w:pos="1843"/>
        </w:tabs>
        <w:ind w:left="1843" w:hanging="1843"/>
        <w:rPr>
          <w:rFonts w:cs="Arial"/>
          <w:bCs/>
          <w:snapToGrid w:val="0"/>
          <w:szCs w:val="20"/>
          <w:lang w:val="nb-NO"/>
        </w:rPr>
      </w:pPr>
      <w:r>
        <w:rPr>
          <w:rFonts w:cs="Arial"/>
          <w:bCs/>
          <w:snapToGrid w:val="0"/>
          <w:szCs w:val="20"/>
        </w:rPr>
        <w:tab/>
      </w:r>
      <w:r>
        <w:rPr>
          <w:rFonts w:cs="Arial"/>
          <w:bCs/>
          <w:snapToGrid w:val="0"/>
          <w:szCs w:val="20"/>
          <w:lang w:val="nb-NO"/>
        </w:rPr>
        <w:t>0x2:  Lock</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0x3:  Unlock</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0x4:  Skip</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0x5:  Clear Skip</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0x6:  Skip List</w:t>
      </w:r>
    </w:p>
    <w:p w:rsidR="00E52032" w:rsidRDefault="008F51EC">
      <w:pPr>
        <w:tabs>
          <w:tab w:val="left" w:pos="1843"/>
        </w:tabs>
        <w:ind w:left="1843" w:hanging="1843"/>
        <w:rPr>
          <w:rFonts w:cs="Arial"/>
          <w:bCs/>
          <w:snapToGrid w:val="0"/>
          <w:szCs w:val="20"/>
          <w:lang w:val="nb-NO"/>
        </w:rPr>
      </w:pPr>
      <w:r>
        <w:rPr>
          <w:rFonts w:cs="Arial"/>
          <w:bCs/>
          <w:snapToGrid w:val="0"/>
          <w:szCs w:val="20"/>
          <w:lang w:val="nb-NO"/>
        </w:rPr>
        <w:tab/>
        <w:t>0x7:  PID Request</w:t>
      </w:r>
    </w:p>
    <w:p w:rsidR="00E52032" w:rsidRDefault="008F51EC">
      <w:pPr>
        <w:tabs>
          <w:tab w:val="left" w:pos="1843"/>
        </w:tabs>
        <w:ind w:left="1843" w:hanging="1843"/>
        <w:rPr>
          <w:rFonts w:cs="Arial"/>
          <w:bCs/>
          <w:snapToGrid w:val="0"/>
          <w:szCs w:val="20"/>
        </w:rPr>
      </w:pPr>
      <w:r>
        <w:rPr>
          <w:rFonts w:cs="Arial"/>
          <w:bCs/>
          <w:snapToGrid w:val="0"/>
          <w:szCs w:val="20"/>
          <w:lang w:val="nb-NO"/>
        </w:rPr>
        <w:tab/>
      </w:r>
      <w:r>
        <w:rPr>
          <w:rFonts w:cs="Arial"/>
          <w:bCs/>
          <w:snapToGrid w:val="0"/>
          <w:szCs w:val="20"/>
        </w:rPr>
        <w:t>...</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Style w:val="spelle"/>
        </w:rPr>
      </w:pPr>
      <w:r>
        <w:rPr>
          <w:rFonts w:cs="Arial"/>
          <w:b/>
          <w:snapToGrid w:val="0"/>
          <w:szCs w:val="20"/>
        </w:rPr>
        <w:t xml:space="preserve">Byte 5: </w:t>
      </w:r>
      <w:r>
        <w:rPr>
          <w:rStyle w:val="spelle"/>
          <w:rFonts w:cs="Arial"/>
          <w:b/>
          <w:snapToGrid w:val="0"/>
          <w:szCs w:val="20"/>
        </w:rPr>
        <w:t>Category</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0x00:  All</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0x01:  Category1</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0x02:  Category2</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0x03:  Category3</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0xF9:  Category249</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0xFA:  Sirius 1</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0xFB:  Sirius 2</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0xFC:  Sirius 3</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0xFD:  Reserved</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0xFE:  Reserved</w:t>
      </w:r>
    </w:p>
    <w:p w:rsidR="00E52032" w:rsidRDefault="008F51EC">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0xFF:  Invalid</w:t>
      </w:r>
    </w:p>
    <w:p w:rsidR="00E52032" w:rsidRDefault="00E52032">
      <w:pPr>
        <w:tabs>
          <w:tab w:val="left" w:pos="709"/>
          <w:tab w:val="left" w:pos="1843"/>
          <w:tab w:val="left" w:pos="1900"/>
          <w:tab w:val="left" w:pos="2419"/>
        </w:tabs>
        <w:ind w:left="706"/>
        <w:rPr>
          <w:rStyle w:val="spelle"/>
          <w:rFonts w:cs="Arial"/>
          <w:snapToGrid w:val="0"/>
          <w:szCs w:val="20"/>
        </w:rPr>
      </w:pP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E52032">
        <w:tc>
          <w:tcPr>
            <w:tcW w:w="8768" w:type="dxa"/>
            <w:tcBorders>
              <w:top w:val="single" w:sz="4" w:space="0" w:color="auto"/>
              <w:left w:val="single" w:sz="4" w:space="0" w:color="auto"/>
              <w:bottom w:val="single" w:sz="4" w:space="0" w:color="auto"/>
              <w:right w:val="single" w:sz="4" w:space="0" w:color="auto"/>
            </w:tcBorders>
            <w:hideMark/>
          </w:tcPr>
          <w:p w:rsidR="00E52032" w:rsidRDefault="008F51EC">
            <w:pPr>
              <w:tabs>
                <w:tab w:val="left" w:pos="492"/>
                <w:tab w:val="left" w:pos="1843"/>
                <w:tab w:val="left" w:pos="1900"/>
                <w:tab w:val="left" w:pos="2419"/>
              </w:tabs>
              <w:ind w:left="-8"/>
              <w:rPr>
                <w:rFonts w:cs="Arial"/>
                <w:i/>
                <w:snapToGrid w:val="0"/>
                <w:szCs w:val="20"/>
              </w:rPr>
            </w:pPr>
            <w:r>
              <w:rPr>
                <w:rFonts w:cs="Arial"/>
                <w:b/>
                <w:i/>
                <w:snapToGrid w:val="0"/>
                <w:szCs w:val="20"/>
              </w:rPr>
              <w:t>Note</w:t>
            </w:r>
            <w:r>
              <w:rPr>
                <w:rFonts w:cs="Arial"/>
                <w:i/>
                <w:snapToGrid w:val="0"/>
                <w:szCs w:val="20"/>
              </w:rPr>
              <w:t xml:space="preserve">:  If </w:t>
            </w:r>
            <w:r>
              <w:rPr>
                <w:rStyle w:val="spelle"/>
                <w:rFonts w:cs="Arial"/>
                <w:i/>
                <w:snapToGrid w:val="0"/>
                <w:szCs w:val="20"/>
              </w:rPr>
              <w:t>Opcode</w:t>
            </w:r>
            <w:r>
              <w:rPr>
                <w:rFonts w:cs="Arial"/>
                <w:i/>
                <w:snapToGrid w:val="0"/>
                <w:szCs w:val="20"/>
              </w:rPr>
              <w:t xml:space="preserve"> = Lock/Unlock/Skip/Skip Clear/Skip List, then Category = FF</w:t>
            </w:r>
          </w:p>
          <w:p w:rsidR="00E52032" w:rsidRDefault="008F51EC">
            <w:pPr>
              <w:tabs>
                <w:tab w:val="left" w:pos="592"/>
                <w:tab w:val="left" w:pos="1843"/>
                <w:tab w:val="left" w:pos="1900"/>
                <w:tab w:val="left" w:pos="2419"/>
              </w:tabs>
              <w:ind w:left="-8"/>
              <w:rPr>
                <w:rFonts w:cs="Arial"/>
                <w:i/>
                <w:snapToGrid w:val="0"/>
                <w:szCs w:val="20"/>
              </w:rPr>
            </w:pPr>
            <w:r>
              <w:rPr>
                <w:rFonts w:cs="Arial"/>
                <w:i/>
                <w:snapToGrid w:val="0"/>
                <w:szCs w:val="20"/>
              </w:rPr>
              <w:tab/>
              <w:t xml:space="preserve">If </w:t>
            </w:r>
            <w:r>
              <w:rPr>
                <w:rStyle w:val="spelle"/>
                <w:rFonts w:cs="Arial"/>
                <w:i/>
                <w:snapToGrid w:val="0"/>
                <w:szCs w:val="20"/>
              </w:rPr>
              <w:t>Opcode</w:t>
            </w:r>
            <w:r>
              <w:rPr>
                <w:rFonts w:cs="Arial"/>
                <w:i/>
                <w:snapToGrid w:val="0"/>
                <w:szCs w:val="20"/>
              </w:rPr>
              <w:t xml:space="preserve"> = PID Request, then Category = All</w:t>
            </w:r>
          </w:p>
        </w:tc>
      </w:tr>
    </w:tbl>
    <w:p w:rsidR="00E52032" w:rsidRDefault="00E52032">
      <w:pPr>
        <w:tabs>
          <w:tab w:val="left" w:pos="709"/>
          <w:tab w:val="left" w:pos="1843"/>
          <w:tab w:val="left" w:pos="1900"/>
          <w:tab w:val="left" w:pos="2419"/>
        </w:tabs>
        <w:ind w:left="706"/>
        <w:rPr>
          <w:rFonts w:cs="Arial"/>
          <w:snapToGrid w:val="0"/>
          <w:szCs w:val="20"/>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E52032" w:rsidRDefault="008F51EC">
      <w:pPr>
        <w:tabs>
          <w:tab w:val="left" w:pos="709"/>
          <w:tab w:val="left" w:pos="1276"/>
          <w:tab w:val="left" w:pos="1843"/>
          <w:tab w:val="left" w:pos="2419"/>
        </w:tabs>
        <w:ind w:left="1843"/>
        <w:rPr>
          <w:rFonts w:cs="Arial"/>
          <w:szCs w:val="20"/>
          <w:lang w:val="nb-NO"/>
        </w:rPr>
      </w:pPr>
      <w:r>
        <w:rPr>
          <w:rFonts w:cs="Arial"/>
          <w:szCs w:val="20"/>
          <w:lang w:val="nb-NO"/>
        </w:rPr>
        <w:t>0x00: Invalid</w:t>
      </w:r>
    </w:p>
    <w:p w:rsidR="00E52032" w:rsidRDefault="008F51EC">
      <w:pPr>
        <w:tabs>
          <w:tab w:val="left" w:pos="709"/>
          <w:tab w:val="left" w:pos="1276"/>
          <w:tab w:val="left" w:pos="1843"/>
          <w:tab w:val="left" w:pos="2419"/>
        </w:tabs>
        <w:ind w:left="1843"/>
        <w:rPr>
          <w:rFonts w:cs="Arial"/>
          <w:szCs w:val="20"/>
          <w:lang w:val="nb-NO"/>
        </w:rPr>
      </w:pPr>
      <w:r>
        <w:rPr>
          <w:rFonts w:cs="Arial"/>
          <w:szCs w:val="20"/>
          <w:lang w:val="nb-NO"/>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E52032">
      <w:pPr>
        <w:tabs>
          <w:tab w:val="left" w:pos="709"/>
          <w:tab w:val="left" w:pos="1276"/>
          <w:tab w:val="left" w:pos="1843"/>
          <w:tab w:val="left" w:pos="2419"/>
        </w:tabs>
        <w:ind w:left="1843"/>
        <w:rPr>
          <w:rFonts w:cs="Arial"/>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E52032">
        <w:tc>
          <w:tcPr>
            <w:tcW w:w="8028"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i/>
                <w:szCs w:val="20"/>
              </w:rPr>
            </w:pPr>
            <w:r>
              <w:rPr>
                <w:rFonts w:cs="Arial"/>
                <w:b/>
                <w:i/>
                <w:szCs w:val="20"/>
              </w:rPr>
              <w:t>Note</w:t>
            </w:r>
            <w:r>
              <w:rPr>
                <w:rFonts w:cs="Arial"/>
                <w:i/>
                <w:szCs w:val="20"/>
              </w:rPr>
              <w:t xml:space="preserve">: If </w:t>
            </w:r>
            <w:r>
              <w:rPr>
                <w:rStyle w:val="spelle"/>
                <w:rFonts w:cs="Arial"/>
                <w:i/>
                <w:szCs w:val="20"/>
              </w:rPr>
              <w:t>Opcode</w:t>
            </w:r>
            <w:r>
              <w:rPr>
                <w:rFonts w:cs="Arial"/>
                <w:i/>
                <w:szCs w:val="20"/>
              </w:rPr>
              <w:t xml:space="preserve"> = LOCK/UNLOCK/SKIP/SKIP CLEAR/SKIP LIST/PID REQUEST, Then </w:t>
            </w:r>
            <w:r>
              <w:rPr>
                <w:rStyle w:val="spelle"/>
                <w:rFonts w:cs="Arial"/>
                <w:i/>
                <w:szCs w:val="20"/>
              </w:rPr>
              <w:t>StartIndex</w:t>
            </w:r>
            <w:r>
              <w:rPr>
                <w:rFonts w:cs="Arial"/>
                <w:i/>
                <w:szCs w:val="20"/>
              </w:rPr>
              <w:t xml:space="preserve"> = 00</w:t>
            </w:r>
          </w:p>
        </w:tc>
      </w:tr>
    </w:tbl>
    <w:p w:rsidR="00E52032" w:rsidRDefault="00E52032">
      <w:pPr>
        <w:tabs>
          <w:tab w:val="left" w:pos="709"/>
          <w:tab w:val="left" w:pos="1276"/>
          <w:tab w:val="left" w:pos="1843"/>
          <w:tab w:val="left" w:pos="2419"/>
        </w:tabs>
        <w:ind w:left="720"/>
        <w:rPr>
          <w:rFonts w:cs="Arial"/>
          <w:szCs w:val="20"/>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NumberOfItems</w:t>
      </w:r>
    </w:p>
    <w:p w:rsidR="00E52032" w:rsidRDefault="008F51EC">
      <w:pPr>
        <w:tabs>
          <w:tab w:val="left" w:pos="709"/>
          <w:tab w:val="left" w:pos="1276"/>
          <w:tab w:val="left" w:pos="1843"/>
          <w:tab w:val="left" w:pos="2419"/>
        </w:tabs>
        <w:ind w:left="1843"/>
        <w:rPr>
          <w:rFonts w:cs="Arial"/>
          <w:szCs w:val="20"/>
        </w:rPr>
      </w:pPr>
      <w:r>
        <w:rPr>
          <w:rFonts w:cs="Arial"/>
          <w:szCs w:val="20"/>
        </w:rPr>
        <w:t>0x00: Invalid</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tabs>
          <w:tab w:val="left" w:pos="709"/>
          <w:tab w:val="left" w:pos="1276"/>
          <w:tab w:val="left" w:pos="1843"/>
          <w:tab w:val="left" w:pos="2419"/>
        </w:tabs>
        <w:rPr>
          <w:rFonts w:cs="Arial"/>
          <w:szCs w:val="20"/>
        </w:rPr>
      </w:pPr>
      <w:r>
        <w:rPr>
          <w:rFonts w:cs="Arial"/>
          <w:szCs w:val="20"/>
        </w:rPr>
        <w:tab/>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E52032">
        <w:tc>
          <w:tcPr>
            <w:tcW w:w="8768" w:type="dxa"/>
            <w:tcBorders>
              <w:top w:val="single" w:sz="4" w:space="0" w:color="auto"/>
              <w:left w:val="single" w:sz="4" w:space="0" w:color="auto"/>
              <w:bottom w:val="single" w:sz="4" w:space="0" w:color="auto"/>
              <w:right w:val="single" w:sz="4" w:space="0" w:color="auto"/>
            </w:tcBorders>
            <w:hideMark/>
          </w:tcPr>
          <w:p w:rsidR="00E52032" w:rsidRDefault="008F51EC">
            <w:pPr>
              <w:tabs>
                <w:tab w:val="left" w:pos="709"/>
                <w:tab w:val="left" w:pos="1276"/>
                <w:tab w:val="left" w:pos="1843"/>
                <w:tab w:val="left" w:pos="2419"/>
              </w:tabs>
              <w:rPr>
                <w:rFonts w:cs="Arial"/>
                <w:i/>
                <w:szCs w:val="20"/>
              </w:rPr>
            </w:pPr>
            <w:r>
              <w:rPr>
                <w:rFonts w:cs="Arial"/>
                <w:b/>
                <w:i/>
                <w:szCs w:val="20"/>
              </w:rPr>
              <w:t>Note</w:t>
            </w:r>
            <w:r>
              <w:rPr>
                <w:rFonts w:cs="Arial"/>
                <w:i/>
                <w:szCs w:val="20"/>
              </w:rPr>
              <w:t xml:space="preserve">: If </w:t>
            </w:r>
            <w:r>
              <w:rPr>
                <w:rStyle w:val="spelle"/>
                <w:rFonts w:cs="Arial"/>
                <w:i/>
                <w:szCs w:val="20"/>
              </w:rPr>
              <w:t>NumberOfItems</w:t>
            </w:r>
            <w:r>
              <w:rPr>
                <w:rFonts w:cs="Arial"/>
                <w:i/>
                <w:szCs w:val="20"/>
              </w:rPr>
              <w:t xml:space="preserve"> exceeds amount of items available, the maximum number of items available will be returned</w:t>
            </w:r>
          </w:p>
        </w:tc>
      </w:tr>
    </w:tbl>
    <w:p w:rsidR="00E52032" w:rsidRDefault="00E52032">
      <w:pPr>
        <w:tabs>
          <w:tab w:val="left" w:pos="709"/>
          <w:tab w:val="left" w:pos="1276"/>
          <w:tab w:val="left" w:pos="1843"/>
          <w:tab w:val="left" w:pos="2419"/>
        </w:tabs>
        <w:rPr>
          <w:rFonts w:cs="Arial"/>
          <w:szCs w:val="20"/>
        </w:rPr>
      </w:pPr>
    </w:p>
    <w:p w:rsidR="00E52032" w:rsidRDefault="008F51EC">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8 up to 515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II)</w:t>
      </w:r>
      <w:r>
        <w:rPr>
          <w:rFonts w:cs="Arial"/>
          <w:b/>
          <w:szCs w:val="20"/>
          <w:lang w:val="en-GB"/>
        </w:rPr>
        <w:t xml:space="preserve">: </w:t>
      </w:r>
      <w:r>
        <w:rPr>
          <w:rStyle w:val="spelle"/>
          <w:rFonts w:cs="Arial"/>
          <w:b/>
          <w:szCs w:val="20"/>
          <w:lang w:val="en-GB"/>
        </w:rPr>
        <w:t>Alert Data</w:t>
      </w:r>
    </w:p>
    <w:p w:rsidR="00E52032" w:rsidRDefault="008F51EC">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Channel Number</w:t>
      </w:r>
      <w:r>
        <w:rPr>
          <w:rFonts w:cs="Arial"/>
          <w:i/>
          <w:szCs w:val="20"/>
          <w:lang w:val="en-GB"/>
        </w:rPr>
        <w:t xml:space="preserve">, Lock Status, </w:t>
      </w:r>
      <w:r>
        <w:rPr>
          <w:rStyle w:val="spelle"/>
          <w:rFonts w:cs="Arial"/>
          <w:i/>
          <w:szCs w:val="20"/>
          <w:lang w:val="en-GB"/>
        </w:rPr>
        <w:t>Skip Status</w:t>
      </w:r>
      <w:r>
        <w:rPr>
          <w:rFonts w:cs="Arial"/>
          <w:i/>
          <w:szCs w:val="20"/>
          <w:lang w:val="en-GB"/>
        </w:rPr>
        <w:t>)</w:t>
      </w:r>
    </w:p>
    <w:p w:rsidR="00E52032" w:rsidRDefault="00E52032">
      <w:pPr>
        <w:ind w:left="1843"/>
        <w:rPr>
          <w:rFonts w:cs="Arial"/>
          <w:i/>
          <w:szCs w:val="20"/>
          <w:lang w:val="en-GB"/>
        </w:rPr>
      </w:pPr>
    </w:p>
    <w:p w:rsidR="00E52032" w:rsidRDefault="008F51EC">
      <w:pPr>
        <w:ind w:left="1530"/>
        <w:rPr>
          <w:rFonts w:cs="Arial"/>
          <w:i/>
          <w:szCs w:val="20"/>
          <w:lang w:val="en-GB"/>
        </w:rPr>
      </w:pPr>
      <w:r>
        <w:rPr>
          <w:rFonts w:cs="Arial"/>
          <w:i/>
          <w:szCs w:val="20"/>
          <w:lang w:val="en-GB"/>
        </w:rPr>
        <w:t>Record definition (up to 254 (Coding Table III) bytes):</w:t>
      </w:r>
    </w:p>
    <w:p w:rsidR="00E52032" w:rsidRDefault="00E52032">
      <w:pPr>
        <w:ind w:left="1530"/>
        <w:rPr>
          <w:rFonts w:cs="Arial"/>
          <w:i/>
          <w:szCs w:val="20"/>
          <w:lang w:val="en-GB"/>
        </w:rPr>
      </w:pPr>
    </w:p>
    <w:p w:rsidR="00E52032" w:rsidRDefault="008F51EC">
      <w:pPr>
        <w:ind w:left="1843"/>
        <w:rPr>
          <w:rFonts w:cs="Arial"/>
          <w:i/>
          <w:szCs w:val="20"/>
          <w:lang w:val="en-GB"/>
        </w:rPr>
      </w:pPr>
      <w:r>
        <w:rPr>
          <w:rFonts w:cs="Arial"/>
          <w:i/>
          <w:szCs w:val="20"/>
          <w:lang w:val="en-GB"/>
        </w:rPr>
        <w:t xml:space="preserve">Byte 0:  </w:t>
      </w:r>
      <w:r>
        <w:rPr>
          <w:rStyle w:val="spelle"/>
          <w:rFonts w:cs="Arial"/>
          <w:i/>
          <w:szCs w:val="20"/>
          <w:lang w:val="en-GB"/>
        </w:rPr>
        <w:t>Channel Number</w:t>
      </w:r>
    </w:p>
    <w:p w:rsidR="00E52032" w:rsidRDefault="008F51EC">
      <w:pPr>
        <w:ind w:left="2160"/>
        <w:rPr>
          <w:rFonts w:cs="Arial"/>
          <w:szCs w:val="20"/>
          <w:lang w:val="en-GB"/>
        </w:rPr>
      </w:pPr>
      <w:r>
        <w:rPr>
          <w:rFonts w:cs="Arial"/>
          <w:szCs w:val="20"/>
          <w:lang w:val="en-GB"/>
        </w:rPr>
        <w:t>0x00</w:t>
      </w:r>
      <w:proofErr w:type="gramStart"/>
      <w:r>
        <w:rPr>
          <w:rFonts w:cs="Arial"/>
          <w:szCs w:val="20"/>
          <w:lang w:val="en-GB"/>
        </w:rPr>
        <w:t>..</w:t>
      </w:r>
      <w:proofErr w:type="gramEnd"/>
      <w:r>
        <w:rPr>
          <w:rFonts w:cs="Arial"/>
          <w:szCs w:val="20"/>
          <w:lang w:val="en-GB"/>
        </w:rPr>
        <w:t>0xFF</w:t>
      </w:r>
    </w:p>
    <w:p w:rsidR="00E52032" w:rsidRDefault="00E52032">
      <w:pPr>
        <w:ind w:left="1843"/>
        <w:rPr>
          <w:rFonts w:cs="Arial"/>
          <w:i/>
          <w:szCs w:val="20"/>
          <w:lang w:val="en-GB"/>
        </w:rPr>
      </w:pPr>
    </w:p>
    <w:p w:rsidR="00E52032" w:rsidRDefault="008F51EC">
      <w:pPr>
        <w:ind w:left="1843"/>
        <w:rPr>
          <w:rFonts w:cs="Arial"/>
          <w:i/>
          <w:szCs w:val="20"/>
          <w:lang w:val="en-GB"/>
        </w:rPr>
      </w:pPr>
      <w:r>
        <w:rPr>
          <w:rFonts w:cs="Arial"/>
          <w:i/>
          <w:szCs w:val="20"/>
          <w:lang w:val="en-GB"/>
        </w:rPr>
        <w:t>Byte 1/Bit 0-3: Lock Status</w:t>
      </w:r>
    </w:p>
    <w:p w:rsidR="00E52032" w:rsidRDefault="008F51EC">
      <w:pPr>
        <w:ind w:left="1843" w:firstLine="317"/>
        <w:rPr>
          <w:rFonts w:cs="Arial"/>
          <w:i/>
          <w:szCs w:val="20"/>
          <w:lang w:val="en-GB"/>
        </w:rPr>
      </w:pPr>
      <w:r>
        <w:rPr>
          <w:rFonts w:cs="Arial"/>
          <w:i/>
          <w:szCs w:val="20"/>
          <w:lang w:val="en-GB"/>
        </w:rPr>
        <w:t>0x00: Invalid</w:t>
      </w:r>
    </w:p>
    <w:p w:rsidR="00E52032" w:rsidRDefault="008F51EC">
      <w:pPr>
        <w:ind w:left="1843" w:firstLine="317"/>
        <w:rPr>
          <w:rFonts w:cs="Arial"/>
          <w:i/>
          <w:szCs w:val="20"/>
          <w:lang w:val="en-GB"/>
        </w:rPr>
      </w:pPr>
      <w:r>
        <w:rPr>
          <w:rFonts w:cs="Arial"/>
          <w:i/>
          <w:szCs w:val="20"/>
          <w:lang w:val="en-GB"/>
        </w:rPr>
        <w:t>0x01: Locked</w:t>
      </w:r>
    </w:p>
    <w:p w:rsidR="00E52032" w:rsidRDefault="008F51EC">
      <w:pPr>
        <w:ind w:left="1843" w:firstLine="317"/>
        <w:rPr>
          <w:rFonts w:cs="Arial"/>
          <w:i/>
          <w:szCs w:val="20"/>
          <w:lang w:val="en-GB"/>
        </w:rPr>
      </w:pPr>
      <w:r>
        <w:rPr>
          <w:rFonts w:cs="Arial"/>
          <w:i/>
          <w:szCs w:val="20"/>
          <w:lang w:val="en-GB"/>
        </w:rPr>
        <w:t>0x02: Unlocked</w:t>
      </w:r>
    </w:p>
    <w:p w:rsidR="00E52032" w:rsidRDefault="00E52032">
      <w:pPr>
        <w:ind w:left="1843" w:firstLine="317"/>
        <w:rPr>
          <w:rFonts w:cs="Arial"/>
          <w:i/>
          <w:szCs w:val="20"/>
          <w:lang w:val="en-GB"/>
        </w:rPr>
      </w:pPr>
    </w:p>
    <w:p w:rsidR="00E52032" w:rsidRDefault="008F51EC">
      <w:pPr>
        <w:tabs>
          <w:tab w:val="left" w:pos="1900"/>
        </w:tabs>
        <w:rPr>
          <w:rFonts w:cs="Arial"/>
          <w:szCs w:val="20"/>
          <w:lang w:val="en-GB"/>
        </w:rPr>
      </w:pPr>
      <w:r>
        <w:rPr>
          <w:rFonts w:cs="Arial"/>
          <w:szCs w:val="20"/>
          <w:lang w:val="en-GB"/>
        </w:rPr>
        <w:tab/>
        <w:t>Byte 1/Bits 4-7: Skip Status</w:t>
      </w:r>
    </w:p>
    <w:p w:rsidR="00E52032" w:rsidRDefault="008F51EC">
      <w:pPr>
        <w:tabs>
          <w:tab w:val="left" w:pos="1900"/>
        </w:tabs>
        <w:rPr>
          <w:rFonts w:cs="Arial"/>
          <w:szCs w:val="20"/>
          <w:lang w:val="en-GB"/>
        </w:rPr>
      </w:pPr>
      <w:r>
        <w:rPr>
          <w:rFonts w:cs="Arial"/>
          <w:szCs w:val="20"/>
          <w:lang w:val="en-GB"/>
        </w:rPr>
        <w:tab/>
      </w:r>
      <w:r>
        <w:rPr>
          <w:rFonts w:cs="Arial"/>
          <w:szCs w:val="20"/>
          <w:lang w:val="en-GB"/>
        </w:rPr>
        <w:tab/>
        <w:t>0x00: Invalid</w:t>
      </w:r>
    </w:p>
    <w:p w:rsidR="00E52032" w:rsidRDefault="008F51EC">
      <w:pPr>
        <w:tabs>
          <w:tab w:val="left" w:pos="1900"/>
        </w:tabs>
        <w:rPr>
          <w:rFonts w:cs="Arial"/>
          <w:szCs w:val="20"/>
          <w:lang w:val="en-GB"/>
        </w:rPr>
      </w:pPr>
      <w:r>
        <w:rPr>
          <w:rFonts w:cs="Arial"/>
          <w:szCs w:val="20"/>
          <w:lang w:val="en-GB"/>
        </w:rPr>
        <w:tab/>
      </w:r>
      <w:r>
        <w:rPr>
          <w:rFonts w:cs="Arial"/>
          <w:szCs w:val="20"/>
          <w:lang w:val="en-GB"/>
        </w:rPr>
        <w:tab/>
        <w:t>0x01: Skipped</w:t>
      </w:r>
    </w:p>
    <w:p w:rsidR="00E52032" w:rsidRDefault="008F51EC">
      <w:pPr>
        <w:tabs>
          <w:tab w:val="left" w:pos="1900"/>
        </w:tabs>
        <w:rPr>
          <w:rFonts w:cs="Arial"/>
          <w:szCs w:val="20"/>
          <w:lang w:val="en-GB"/>
        </w:rPr>
      </w:pPr>
      <w:r>
        <w:rPr>
          <w:rFonts w:cs="Arial"/>
          <w:szCs w:val="20"/>
          <w:lang w:val="en-GB"/>
        </w:rPr>
        <w:tab/>
      </w:r>
      <w:r>
        <w:rPr>
          <w:rFonts w:cs="Arial"/>
          <w:szCs w:val="20"/>
          <w:lang w:val="en-GB"/>
        </w:rPr>
        <w:tab/>
        <w:t>0x02: Cleared Skip</w:t>
      </w:r>
    </w:p>
    <w:p w:rsidR="00E52032" w:rsidRDefault="00E52032">
      <w:pPr>
        <w:tabs>
          <w:tab w:val="left" w:pos="1900"/>
        </w:tabs>
        <w:rPr>
          <w:rFonts w:cs="Arial"/>
          <w:szCs w:val="20"/>
          <w:lang w:val="en-GB"/>
        </w:rPr>
      </w:pPr>
    </w:p>
    <w:tbl>
      <w:tblPr>
        <w:tblW w:w="0" w:type="auto"/>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8"/>
      </w:tblGrid>
      <w:tr w:rsidR="00E52032">
        <w:tc>
          <w:tcPr>
            <w:tcW w:w="8668"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szCs w:val="20"/>
              </w:rPr>
              <w:t>Notes:</w:t>
            </w: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READ, </w:t>
            </w:r>
          </w:p>
          <w:p w:rsidR="00E52032" w:rsidRDefault="008F51EC">
            <w:pPr>
              <w:rPr>
                <w:rFonts w:cs="Arial"/>
                <w:szCs w:val="20"/>
              </w:rPr>
            </w:pPr>
            <w:r>
              <w:rPr>
                <w:rFonts w:cs="Arial"/>
                <w:szCs w:val="20"/>
              </w:rPr>
              <w:t>Then Channel Number = 0x00, Lock Status = 0x00, Skip Status = 0x00</w:t>
            </w:r>
          </w:p>
          <w:p w:rsidR="00E52032" w:rsidRDefault="00E52032">
            <w:pPr>
              <w:rPr>
                <w:rFonts w:cs="Arial"/>
                <w:szCs w:val="20"/>
              </w:rPr>
            </w:pP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LOCK, </w:t>
            </w:r>
          </w:p>
          <w:p w:rsidR="00E52032" w:rsidRDefault="008F51EC">
            <w:pPr>
              <w:rPr>
                <w:rFonts w:cs="Arial"/>
                <w:szCs w:val="20"/>
              </w:rPr>
            </w:pPr>
            <w:r>
              <w:rPr>
                <w:rFonts w:cs="Arial"/>
                <w:szCs w:val="20"/>
              </w:rPr>
              <w:t>Then Channel Number = Channel Number, Lock Status = 0x01, Skip Status = 0x00</w:t>
            </w:r>
          </w:p>
          <w:p w:rsidR="00E52032" w:rsidRDefault="00E52032">
            <w:pPr>
              <w:rPr>
                <w:rFonts w:cs="Arial"/>
                <w:szCs w:val="20"/>
              </w:rPr>
            </w:pP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UNLOCK, </w:t>
            </w:r>
          </w:p>
          <w:p w:rsidR="00E52032" w:rsidRDefault="008F51EC">
            <w:pPr>
              <w:rPr>
                <w:rFonts w:cs="Arial"/>
                <w:szCs w:val="20"/>
              </w:rPr>
            </w:pPr>
            <w:r>
              <w:rPr>
                <w:rFonts w:cs="Arial"/>
                <w:szCs w:val="20"/>
              </w:rPr>
              <w:t>Then Channel Number = Channel Number, Lock Status = 0x02, Skip Status = 0x00</w:t>
            </w:r>
          </w:p>
          <w:p w:rsidR="00E52032" w:rsidRDefault="00E52032">
            <w:pPr>
              <w:rPr>
                <w:rFonts w:cs="Arial"/>
                <w:szCs w:val="20"/>
              </w:rPr>
            </w:pP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SKIP, </w:t>
            </w:r>
          </w:p>
          <w:p w:rsidR="00E52032" w:rsidRDefault="008F51EC">
            <w:pPr>
              <w:rPr>
                <w:rFonts w:cs="Arial"/>
                <w:szCs w:val="20"/>
              </w:rPr>
            </w:pPr>
            <w:r>
              <w:rPr>
                <w:rFonts w:cs="Arial"/>
                <w:szCs w:val="20"/>
              </w:rPr>
              <w:t>Then Channel Number = Channel Number, Lock Status = 0x00, Skip Status = 0x01</w:t>
            </w:r>
          </w:p>
          <w:p w:rsidR="00E52032" w:rsidRDefault="00E52032">
            <w:pPr>
              <w:rPr>
                <w:rFonts w:cs="Arial"/>
                <w:szCs w:val="20"/>
              </w:rPr>
            </w:pP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SKIP CLEAR, </w:t>
            </w:r>
          </w:p>
          <w:p w:rsidR="00E52032" w:rsidRDefault="008F51EC">
            <w:pPr>
              <w:rPr>
                <w:rFonts w:cs="Arial"/>
                <w:szCs w:val="20"/>
              </w:rPr>
            </w:pPr>
            <w:r>
              <w:rPr>
                <w:rFonts w:cs="Arial"/>
                <w:szCs w:val="20"/>
              </w:rPr>
              <w:t>Then Channel Number = Channel Number, Lock Status = 0x00, Skip Status = 0x02</w:t>
            </w:r>
          </w:p>
          <w:p w:rsidR="00E52032" w:rsidRDefault="00E52032">
            <w:pPr>
              <w:rPr>
                <w:rFonts w:cs="Arial"/>
                <w:szCs w:val="20"/>
              </w:rPr>
            </w:pP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SKIP LIST, </w:t>
            </w:r>
          </w:p>
          <w:p w:rsidR="00E52032" w:rsidRDefault="008F51EC">
            <w:pPr>
              <w:rPr>
                <w:rFonts w:cs="Arial"/>
                <w:szCs w:val="20"/>
              </w:rPr>
            </w:pPr>
            <w:r>
              <w:rPr>
                <w:rFonts w:cs="Arial"/>
                <w:szCs w:val="20"/>
              </w:rPr>
              <w:t>Then Channel Number = 0x00, Lock Status = 0x00, Skip Status = 0x00</w:t>
            </w:r>
          </w:p>
          <w:p w:rsidR="00E52032" w:rsidRDefault="00E52032">
            <w:pPr>
              <w:widowControl w:val="0"/>
              <w:adjustRightInd w:val="0"/>
              <w:rPr>
                <w:rFonts w:cs="Arial"/>
                <w:szCs w:val="20"/>
              </w:rPr>
            </w:pPr>
          </w:p>
          <w:p w:rsidR="00E52032" w:rsidRDefault="008F51EC">
            <w:pPr>
              <w:widowControl w:val="0"/>
              <w:adjustRightInd w:val="0"/>
              <w:rPr>
                <w:rFonts w:cs="Arial"/>
                <w:szCs w:val="20"/>
              </w:rPr>
            </w:pPr>
            <w:r>
              <w:rPr>
                <w:rFonts w:cs="Arial"/>
                <w:szCs w:val="20"/>
              </w:rPr>
              <w:t xml:space="preserve">If </w:t>
            </w:r>
            <w:r>
              <w:rPr>
                <w:rStyle w:val="spelle"/>
                <w:rFonts w:cs="Arial"/>
                <w:szCs w:val="20"/>
              </w:rPr>
              <w:t>Opcode</w:t>
            </w:r>
            <w:r>
              <w:rPr>
                <w:rFonts w:cs="Arial"/>
                <w:szCs w:val="20"/>
              </w:rPr>
              <w:t xml:space="preserve"> = PID REQUEST, </w:t>
            </w:r>
          </w:p>
          <w:p w:rsidR="00E52032" w:rsidRDefault="008F51EC">
            <w:pPr>
              <w:tabs>
                <w:tab w:val="left" w:pos="1900"/>
              </w:tabs>
              <w:rPr>
                <w:rFonts w:cs="Arial"/>
                <w:szCs w:val="20"/>
              </w:rPr>
            </w:pPr>
            <w:r>
              <w:rPr>
                <w:rFonts w:cs="Arial"/>
                <w:szCs w:val="20"/>
              </w:rPr>
              <w:t>Then Channel Number = 0x00, Lock Status = 0x00, Skip Status = 0x00</w:t>
            </w:r>
          </w:p>
        </w:tc>
      </w:tr>
    </w:tbl>
    <w:p w:rsidR="00E52032" w:rsidRDefault="00E52032">
      <w:pPr>
        <w:rPr>
          <w:lang w:val="en-GB"/>
        </w:rPr>
      </w:pPr>
    </w:p>
    <w:p w:rsidR="00C02773" w:rsidRDefault="008F51EC" w:rsidP="00113E44">
      <w:pPr>
        <w:pStyle w:val="Heading4"/>
      </w:pPr>
      <w:r w:rsidRPr="00B9479B">
        <w:t>TP-LOG-TPL-REQ-023164/A-SID-69-SDARS_ChannelInfo_Rsp (TcSE ROIN-147031-3)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3369 (Coding Table 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0x69: </w:t>
      </w:r>
      <w:r>
        <w:rPr>
          <w:rStyle w:val="spelle"/>
          <w:rFonts w:cs="Arial"/>
          <w:szCs w:val="20"/>
        </w:rPr>
        <w:t>SDARS_ChannelInfo_Rsp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RspCode</w:t>
      </w:r>
    </w:p>
    <w:p w:rsidR="00E52032" w:rsidRDefault="008F51EC">
      <w:pPr>
        <w:tabs>
          <w:tab w:val="left" w:pos="709"/>
          <w:tab w:val="left" w:pos="1276"/>
          <w:tab w:val="left" w:pos="1843"/>
          <w:tab w:val="left" w:pos="2419"/>
        </w:tabs>
        <w:spacing w:after="60"/>
        <w:ind w:left="1276"/>
        <w:rPr>
          <w:rFonts w:cs="Arial"/>
          <w:i/>
          <w:szCs w:val="20"/>
        </w:rPr>
      </w:pPr>
      <w:r>
        <w:rPr>
          <w:rFonts w:cs="Arial"/>
          <w:i/>
          <w:szCs w:val="20"/>
        </w:rPr>
        <w:t>Bit 0-7</w:t>
      </w:r>
      <w:proofErr w:type="gramStart"/>
      <w:r>
        <w:rPr>
          <w:rFonts w:cs="Arial"/>
          <w:i/>
          <w:szCs w:val="20"/>
        </w:rPr>
        <w:t>:RspCode</w:t>
      </w:r>
      <w:proofErr w:type="gramEnd"/>
    </w:p>
    <w:p w:rsidR="00E52032" w:rsidRDefault="008F51EC">
      <w:pPr>
        <w:tabs>
          <w:tab w:val="left" w:pos="1843"/>
        </w:tabs>
        <w:ind w:left="1843" w:hanging="1843"/>
        <w:rPr>
          <w:rFonts w:cs="Arial"/>
          <w:bCs/>
          <w:snapToGrid w:val="0"/>
          <w:szCs w:val="20"/>
        </w:rPr>
      </w:pPr>
      <w:r>
        <w:rPr>
          <w:rFonts w:cs="Arial"/>
          <w:bCs/>
          <w:snapToGrid w:val="0"/>
          <w:szCs w:val="20"/>
        </w:rPr>
        <w:tab/>
        <w:t>0x0:  Reserved</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List Info</w:t>
      </w:r>
    </w:p>
    <w:p w:rsidR="00E52032" w:rsidRDefault="008F51EC">
      <w:pPr>
        <w:tabs>
          <w:tab w:val="left" w:pos="1843"/>
        </w:tabs>
        <w:ind w:left="1843" w:hanging="1843"/>
        <w:rPr>
          <w:rFonts w:cs="Arial"/>
          <w:bCs/>
          <w:snapToGrid w:val="0"/>
          <w:szCs w:val="20"/>
        </w:rPr>
      </w:pPr>
      <w:r>
        <w:rPr>
          <w:rFonts w:cs="Arial"/>
          <w:bCs/>
          <w:snapToGrid w:val="0"/>
          <w:szCs w:val="20"/>
        </w:rPr>
        <w:tab/>
        <w:t>0x2:  Locked</w:t>
      </w:r>
    </w:p>
    <w:p w:rsidR="00E52032" w:rsidRDefault="008F51EC">
      <w:pPr>
        <w:tabs>
          <w:tab w:val="left" w:pos="1843"/>
        </w:tabs>
        <w:ind w:left="1843" w:hanging="1843"/>
        <w:rPr>
          <w:rFonts w:cs="Arial"/>
          <w:bCs/>
          <w:snapToGrid w:val="0"/>
          <w:szCs w:val="20"/>
        </w:rPr>
      </w:pPr>
      <w:r>
        <w:rPr>
          <w:rFonts w:cs="Arial"/>
          <w:bCs/>
          <w:snapToGrid w:val="0"/>
          <w:szCs w:val="20"/>
        </w:rPr>
        <w:tab/>
        <w:t>0x3:  Unlocked</w:t>
      </w:r>
    </w:p>
    <w:p w:rsidR="00E52032" w:rsidRDefault="008F51EC">
      <w:pPr>
        <w:tabs>
          <w:tab w:val="left" w:pos="1843"/>
        </w:tabs>
        <w:ind w:left="1843" w:hanging="1843"/>
        <w:rPr>
          <w:rFonts w:cs="Arial"/>
          <w:bCs/>
          <w:snapToGrid w:val="0"/>
          <w:szCs w:val="20"/>
        </w:rPr>
      </w:pPr>
      <w:r>
        <w:rPr>
          <w:rFonts w:cs="Arial"/>
          <w:bCs/>
          <w:snapToGrid w:val="0"/>
          <w:szCs w:val="20"/>
        </w:rPr>
        <w:tab/>
        <w:t>0x4:  Skipped</w:t>
      </w:r>
    </w:p>
    <w:p w:rsidR="00E52032" w:rsidRDefault="008F51EC">
      <w:pPr>
        <w:tabs>
          <w:tab w:val="left" w:pos="1843"/>
        </w:tabs>
        <w:ind w:left="1843" w:hanging="1843"/>
        <w:rPr>
          <w:rFonts w:cs="Arial"/>
          <w:bCs/>
          <w:snapToGrid w:val="0"/>
          <w:szCs w:val="20"/>
        </w:rPr>
      </w:pPr>
      <w:r>
        <w:rPr>
          <w:rFonts w:cs="Arial"/>
          <w:bCs/>
          <w:snapToGrid w:val="0"/>
          <w:szCs w:val="20"/>
        </w:rPr>
        <w:tab/>
        <w:t>0x5:  Skip Cleared</w:t>
      </w:r>
    </w:p>
    <w:p w:rsidR="00E52032" w:rsidRDefault="008F51EC">
      <w:pPr>
        <w:tabs>
          <w:tab w:val="left" w:pos="1843"/>
        </w:tabs>
        <w:ind w:left="1843" w:hanging="1843"/>
        <w:rPr>
          <w:rFonts w:cs="Arial"/>
          <w:bCs/>
          <w:snapToGrid w:val="0"/>
          <w:szCs w:val="20"/>
        </w:rPr>
      </w:pPr>
      <w:r>
        <w:rPr>
          <w:rFonts w:cs="Arial"/>
          <w:bCs/>
          <w:snapToGrid w:val="0"/>
          <w:szCs w:val="20"/>
        </w:rPr>
        <w:tab/>
        <w:t>0x6:  Skip List</w:t>
      </w:r>
    </w:p>
    <w:p w:rsidR="00E52032" w:rsidRDefault="008F51EC">
      <w:pPr>
        <w:tabs>
          <w:tab w:val="left" w:pos="1843"/>
        </w:tabs>
        <w:ind w:left="1843" w:hanging="1843"/>
        <w:rPr>
          <w:rFonts w:cs="Arial"/>
          <w:bCs/>
          <w:snapToGrid w:val="0"/>
          <w:szCs w:val="20"/>
        </w:rPr>
      </w:pPr>
      <w:r>
        <w:rPr>
          <w:rFonts w:cs="Arial"/>
          <w:bCs/>
          <w:snapToGrid w:val="0"/>
          <w:szCs w:val="20"/>
        </w:rPr>
        <w:tab/>
        <w:t>0x7:  PID Request</w:t>
      </w:r>
    </w:p>
    <w:p w:rsidR="00E52032" w:rsidRDefault="008F51EC">
      <w:pPr>
        <w:tabs>
          <w:tab w:val="left" w:pos="1843"/>
        </w:tabs>
        <w:ind w:left="1843" w:hanging="1843"/>
        <w:rPr>
          <w:rFonts w:cs="Arial"/>
          <w:bCs/>
          <w:snapToGrid w:val="0"/>
          <w:szCs w:val="20"/>
        </w:rPr>
      </w:pPr>
      <w:r>
        <w:rPr>
          <w:rFonts w:cs="Arial"/>
          <w:bCs/>
          <w:snapToGrid w:val="0"/>
          <w:szCs w:val="20"/>
        </w:rPr>
        <w:tab/>
        <w:t>...</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Category</w:t>
      </w:r>
    </w:p>
    <w:p w:rsidR="00E52032" w:rsidRDefault="008F51EC">
      <w:pPr>
        <w:tabs>
          <w:tab w:val="left" w:pos="709"/>
          <w:tab w:val="left" w:pos="1276"/>
          <w:tab w:val="left" w:pos="1843"/>
          <w:tab w:val="left" w:pos="2419"/>
        </w:tabs>
        <w:ind w:left="1843"/>
        <w:rPr>
          <w:rFonts w:cs="Arial"/>
          <w:szCs w:val="20"/>
        </w:rPr>
      </w:pPr>
      <w:r>
        <w:rPr>
          <w:rFonts w:cs="Arial"/>
          <w:szCs w:val="20"/>
        </w:rPr>
        <w:t>0x00: All</w:t>
      </w:r>
    </w:p>
    <w:p w:rsidR="00E52032" w:rsidRDefault="008F51EC">
      <w:pPr>
        <w:tabs>
          <w:tab w:val="left" w:pos="709"/>
          <w:tab w:val="left" w:pos="1276"/>
          <w:tab w:val="left" w:pos="1843"/>
          <w:tab w:val="left" w:pos="2419"/>
        </w:tabs>
        <w:ind w:left="1843"/>
        <w:rPr>
          <w:rFonts w:cs="Arial"/>
          <w:szCs w:val="20"/>
        </w:rPr>
      </w:pPr>
      <w:r>
        <w:rPr>
          <w:rFonts w:cs="Arial"/>
          <w:szCs w:val="20"/>
        </w:rPr>
        <w:t>0x01:  Category 1</w:t>
      </w:r>
    </w:p>
    <w:p w:rsidR="00E52032" w:rsidRDefault="008F51EC">
      <w:pPr>
        <w:tabs>
          <w:tab w:val="left" w:pos="709"/>
          <w:tab w:val="left" w:pos="1276"/>
          <w:tab w:val="left" w:pos="1843"/>
          <w:tab w:val="left" w:pos="2419"/>
        </w:tabs>
        <w:ind w:left="1843"/>
        <w:rPr>
          <w:rFonts w:cs="Arial"/>
          <w:szCs w:val="20"/>
        </w:rPr>
      </w:pPr>
      <w:r>
        <w:rPr>
          <w:rFonts w:cs="Arial"/>
          <w:szCs w:val="20"/>
        </w:rPr>
        <w:t>0x02:  Category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0xF9:  Category 249</w:t>
      </w:r>
    </w:p>
    <w:p w:rsidR="00E52032" w:rsidRDefault="008F51EC">
      <w:pPr>
        <w:tabs>
          <w:tab w:val="left" w:pos="709"/>
          <w:tab w:val="left" w:pos="1276"/>
          <w:tab w:val="left" w:pos="1843"/>
          <w:tab w:val="left" w:pos="2419"/>
        </w:tabs>
        <w:ind w:left="1843"/>
        <w:rPr>
          <w:rFonts w:cs="Arial"/>
          <w:szCs w:val="20"/>
        </w:rPr>
      </w:pPr>
      <w:r>
        <w:rPr>
          <w:rFonts w:cs="Arial"/>
          <w:szCs w:val="20"/>
        </w:rPr>
        <w:t>0xFA:  Sirius 1</w:t>
      </w:r>
    </w:p>
    <w:p w:rsidR="00E52032" w:rsidRDefault="008F51EC">
      <w:pPr>
        <w:tabs>
          <w:tab w:val="left" w:pos="709"/>
          <w:tab w:val="left" w:pos="1276"/>
          <w:tab w:val="left" w:pos="1843"/>
          <w:tab w:val="left" w:pos="2419"/>
        </w:tabs>
        <w:ind w:left="1843"/>
        <w:rPr>
          <w:rFonts w:cs="Arial"/>
          <w:szCs w:val="20"/>
        </w:rPr>
      </w:pPr>
      <w:r>
        <w:rPr>
          <w:rFonts w:cs="Arial"/>
          <w:szCs w:val="20"/>
        </w:rPr>
        <w:t>0xFB:  Sirius 2</w:t>
      </w:r>
    </w:p>
    <w:p w:rsidR="00E52032" w:rsidRDefault="008F51EC">
      <w:pPr>
        <w:tabs>
          <w:tab w:val="left" w:pos="709"/>
          <w:tab w:val="left" w:pos="1276"/>
          <w:tab w:val="left" w:pos="1843"/>
          <w:tab w:val="left" w:pos="2419"/>
        </w:tabs>
        <w:ind w:left="1843"/>
        <w:rPr>
          <w:rFonts w:cs="Arial"/>
          <w:szCs w:val="20"/>
        </w:rPr>
      </w:pPr>
      <w:r>
        <w:rPr>
          <w:rFonts w:cs="Arial"/>
          <w:szCs w:val="20"/>
        </w:rPr>
        <w:t>0xFC:  Sirius 3</w:t>
      </w:r>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0xFD…0xFF:  Reserved</w:t>
      </w:r>
    </w:p>
    <w:p w:rsidR="00E52032" w:rsidRDefault="008F51EC">
      <w:pPr>
        <w:pBdr>
          <w:top w:val="single" w:sz="4" w:space="1" w:color="auto"/>
          <w:left w:val="single" w:sz="4" w:space="4" w:color="auto"/>
          <w:bottom w:val="single" w:sz="4" w:space="1" w:color="auto"/>
          <w:right w:val="single" w:sz="4" w:space="4" w:color="auto"/>
        </w:pBdr>
        <w:ind w:left="540"/>
        <w:rPr>
          <w:rFonts w:cs="Arial"/>
          <w:i/>
          <w:szCs w:val="20"/>
          <w:lang w:val="en-GB"/>
        </w:rPr>
      </w:pPr>
      <w:r>
        <w:rPr>
          <w:rFonts w:cs="Arial"/>
          <w:b/>
          <w:i/>
          <w:szCs w:val="20"/>
          <w:lang w:val="en-GB"/>
        </w:rPr>
        <w:t>Note</w:t>
      </w:r>
      <w:r>
        <w:rPr>
          <w:rFonts w:cs="Arial"/>
          <w:i/>
          <w:szCs w:val="20"/>
          <w:lang w:val="en-GB"/>
        </w:rPr>
        <w:t xml:space="preserve">:  </w:t>
      </w:r>
    </w:p>
    <w:p w:rsidR="00E52032" w:rsidRDefault="008F51EC">
      <w:pPr>
        <w:pBdr>
          <w:top w:val="single" w:sz="4" w:space="1" w:color="auto"/>
          <w:left w:val="single" w:sz="4" w:space="4" w:color="auto"/>
          <w:bottom w:val="single" w:sz="4" w:space="1" w:color="auto"/>
          <w:right w:val="single" w:sz="4" w:space="4" w:color="auto"/>
        </w:pBdr>
        <w:ind w:left="540" w:firstLine="180"/>
        <w:rPr>
          <w:rFonts w:cs="Arial"/>
          <w:i/>
          <w:szCs w:val="20"/>
        </w:rPr>
      </w:pPr>
      <w:r>
        <w:rPr>
          <w:rFonts w:cs="Arial"/>
          <w:i/>
          <w:szCs w:val="20"/>
        </w:rPr>
        <w:t xml:space="preserve">If </w:t>
      </w:r>
      <w:r>
        <w:rPr>
          <w:rStyle w:val="spelle"/>
          <w:rFonts w:cs="Arial"/>
          <w:i/>
          <w:szCs w:val="20"/>
        </w:rPr>
        <w:t>RspCode</w:t>
      </w:r>
      <w:r>
        <w:rPr>
          <w:rFonts w:cs="Arial"/>
          <w:i/>
          <w:szCs w:val="20"/>
        </w:rPr>
        <w:t xml:space="preserve"> = Locked/Unlocked/Skipped/Skip Cleared/Skip List, Then Category = FF</w:t>
      </w:r>
    </w:p>
    <w:p w:rsidR="00E52032" w:rsidRDefault="00E52032">
      <w:pPr>
        <w:pBdr>
          <w:top w:val="single" w:sz="4" w:space="1" w:color="auto"/>
          <w:left w:val="single" w:sz="4" w:space="4" w:color="auto"/>
          <w:bottom w:val="single" w:sz="4" w:space="1" w:color="auto"/>
          <w:right w:val="single" w:sz="4" w:space="4" w:color="auto"/>
        </w:pBdr>
        <w:ind w:left="540"/>
        <w:rPr>
          <w:rFonts w:cs="Arial"/>
          <w:i/>
          <w:szCs w:val="20"/>
        </w:rPr>
      </w:pPr>
    </w:p>
    <w:p w:rsidR="00E52032" w:rsidRDefault="008F51EC">
      <w:pPr>
        <w:pBdr>
          <w:top w:val="single" w:sz="4" w:space="1" w:color="auto"/>
          <w:left w:val="single" w:sz="4" w:space="4" w:color="auto"/>
          <w:bottom w:val="single" w:sz="4" w:space="1" w:color="auto"/>
          <w:right w:val="single" w:sz="4" w:space="4" w:color="auto"/>
        </w:pBdr>
        <w:ind w:left="540" w:firstLine="180"/>
        <w:rPr>
          <w:rFonts w:cs="Arial"/>
          <w:i/>
          <w:szCs w:val="20"/>
        </w:rPr>
      </w:pPr>
      <w:r>
        <w:rPr>
          <w:rFonts w:cs="Arial"/>
          <w:i/>
          <w:szCs w:val="20"/>
        </w:rPr>
        <w:t xml:space="preserve">If </w:t>
      </w:r>
      <w:r>
        <w:rPr>
          <w:rStyle w:val="spelle"/>
          <w:rFonts w:cs="Arial"/>
          <w:i/>
          <w:szCs w:val="20"/>
        </w:rPr>
        <w:t>RspCode</w:t>
      </w:r>
      <w:r>
        <w:rPr>
          <w:rFonts w:cs="Arial"/>
          <w:i/>
          <w:szCs w:val="20"/>
        </w:rPr>
        <w:t xml:space="preserve"> = PID REQUEST, then Category = All</w:t>
      </w:r>
    </w:p>
    <w:p w:rsidR="00E52032" w:rsidRDefault="00E52032">
      <w:pPr>
        <w:tabs>
          <w:tab w:val="left" w:pos="1843"/>
        </w:tabs>
        <w:ind w:left="1843" w:hanging="1843"/>
        <w:rPr>
          <w:rFonts w:cs="Arial"/>
          <w:bCs/>
          <w:snapToGrid w:val="0"/>
          <w:szCs w:val="20"/>
          <w:lang w:val="en-GB"/>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 xml:space="preserve">Byte 6: </w:t>
      </w:r>
      <w:r>
        <w:rPr>
          <w:rStyle w:val="spelle"/>
          <w:rFonts w:cs="Arial"/>
          <w:b/>
          <w:snapToGrid w:val="0"/>
          <w:szCs w:val="20"/>
        </w:rPr>
        <w:t>NumberOfItems</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rPr>
      </w:pPr>
      <w:r>
        <w:rPr>
          <w:rFonts w:cs="Arial"/>
          <w:b/>
          <w:i/>
          <w:szCs w:val="20"/>
          <w:lang w:val="en-GB"/>
        </w:rPr>
        <w:t>Note:</w:t>
      </w:r>
      <w:r>
        <w:rPr>
          <w:rFonts w:cs="Arial"/>
          <w:i/>
          <w:szCs w:val="20"/>
          <w:lang w:val="en-GB"/>
        </w:rPr>
        <w:t xml:space="preserve">  </w:t>
      </w:r>
      <w:r>
        <w:rPr>
          <w:rFonts w:cs="Arial"/>
          <w:i/>
          <w:szCs w:val="20"/>
        </w:rPr>
        <w:t xml:space="preserve">If </w:t>
      </w:r>
      <w:r>
        <w:rPr>
          <w:rStyle w:val="spelle"/>
          <w:rFonts w:cs="Arial"/>
          <w:i/>
          <w:szCs w:val="20"/>
        </w:rPr>
        <w:t>RspCode</w:t>
      </w:r>
      <w:r>
        <w:rPr>
          <w:rFonts w:cs="Arial"/>
          <w:i/>
          <w:szCs w:val="20"/>
        </w:rPr>
        <w:t xml:space="preserve"> = List Info, Then the max number of items returned is limited to 18.</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rPr>
      </w:pPr>
      <w:r>
        <w:rPr>
          <w:rFonts w:cs="Arial"/>
          <w:b/>
          <w:i/>
          <w:szCs w:val="20"/>
        </w:rPr>
        <w:t xml:space="preserve">Note: </w:t>
      </w:r>
      <w:r>
        <w:rPr>
          <w:rFonts w:cs="Arial"/>
          <w:i/>
          <w:szCs w:val="20"/>
        </w:rPr>
        <w:t xml:space="preserve">If </w:t>
      </w:r>
      <w:r>
        <w:rPr>
          <w:rStyle w:val="spelle"/>
          <w:rFonts w:cs="Arial"/>
          <w:i/>
          <w:szCs w:val="20"/>
        </w:rPr>
        <w:t>NumberOfItems</w:t>
      </w:r>
      <w:r>
        <w:rPr>
          <w:rFonts w:cs="Arial"/>
          <w:i/>
          <w:szCs w:val="20"/>
        </w:rPr>
        <w:t xml:space="preserve"> exceeds amount of items available, the maximum number of items available will be returned.</w:t>
      </w:r>
    </w:p>
    <w:p w:rsidR="00E52032" w:rsidRDefault="00E52032">
      <w:pPr>
        <w:tabs>
          <w:tab w:val="left" w:pos="709"/>
          <w:tab w:val="left" w:pos="1276"/>
          <w:tab w:val="left" w:pos="1843"/>
          <w:tab w:val="left" w:pos="2419"/>
        </w:tabs>
        <w:spacing w:before="120" w:after="60"/>
        <w:ind w:left="709"/>
        <w:rPr>
          <w:rFonts w:cs="Arial"/>
          <w:b/>
          <w:snapToGrid w:val="0"/>
          <w:szCs w:val="20"/>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StartIndex</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1</w:t>
      </w:r>
    </w:p>
    <w:p w:rsidR="00E52032" w:rsidRDefault="008F51EC">
      <w:pPr>
        <w:tabs>
          <w:tab w:val="left" w:pos="709"/>
          <w:tab w:val="left" w:pos="1276"/>
          <w:tab w:val="left" w:pos="1843"/>
          <w:tab w:val="left" w:pos="2419"/>
        </w:tabs>
        <w:ind w:left="1843"/>
        <w:rPr>
          <w:rFonts w:cs="Arial"/>
          <w:szCs w:val="20"/>
        </w:rPr>
      </w:pPr>
      <w:r>
        <w:rPr>
          <w:rFonts w:cs="Arial"/>
          <w:szCs w:val="20"/>
        </w:rPr>
        <w:t>0x02: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8: </w:t>
      </w:r>
      <w:r>
        <w:rPr>
          <w:rStyle w:val="spelle"/>
          <w:rFonts w:cs="Arial"/>
          <w:b/>
          <w:snapToGrid w:val="0"/>
          <w:szCs w:val="20"/>
        </w:rPr>
        <w:t>ItemsInCategory</w:t>
      </w:r>
    </w:p>
    <w:p w:rsidR="00E52032" w:rsidRDefault="008F51EC">
      <w:pPr>
        <w:tabs>
          <w:tab w:val="left" w:pos="709"/>
          <w:tab w:val="left" w:pos="1276"/>
          <w:tab w:val="left" w:pos="1843"/>
          <w:tab w:val="left" w:pos="2419"/>
        </w:tabs>
        <w:ind w:left="1843"/>
        <w:rPr>
          <w:rFonts w:cs="Arial"/>
          <w:szCs w:val="20"/>
        </w:rPr>
      </w:pPr>
      <w:r>
        <w:rPr>
          <w:rFonts w:cs="Arial"/>
          <w:szCs w:val="20"/>
        </w:rPr>
        <w:t>0x00: Reserved</w:t>
      </w:r>
    </w:p>
    <w:p w:rsidR="00E52032" w:rsidRDefault="008F51EC">
      <w:pPr>
        <w:tabs>
          <w:tab w:val="left" w:pos="709"/>
          <w:tab w:val="left" w:pos="1276"/>
          <w:tab w:val="left" w:pos="1843"/>
          <w:tab w:val="left" w:pos="2419"/>
        </w:tabs>
        <w:ind w:left="1843"/>
        <w:rPr>
          <w:rFonts w:cs="Arial"/>
          <w:szCs w:val="20"/>
        </w:rPr>
      </w:pPr>
      <w:r>
        <w:rPr>
          <w:rFonts w:cs="Arial"/>
          <w:szCs w:val="20"/>
        </w:rPr>
        <w:t>0x01: Items Available 1</w:t>
      </w:r>
    </w:p>
    <w:p w:rsidR="00E52032" w:rsidRDefault="008F51EC">
      <w:pPr>
        <w:tabs>
          <w:tab w:val="left" w:pos="709"/>
          <w:tab w:val="left" w:pos="1276"/>
          <w:tab w:val="left" w:pos="1843"/>
          <w:tab w:val="left" w:pos="2419"/>
        </w:tabs>
        <w:ind w:left="1843"/>
        <w:rPr>
          <w:rFonts w:cs="Arial"/>
          <w:szCs w:val="20"/>
        </w:rPr>
      </w:pPr>
      <w:r>
        <w:rPr>
          <w:rFonts w:cs="Arial"/>
          <w:szCs w:val="20"/>
        </w:rPr>
        <w:t>0x02:  Items Available 2</w:t>
      </w:r>
    </w:p>
    <w:p w:rsidR="00E52032" w:rsidRDefault="008F51EC">
      <w:pPr>
        <w:tabs>
          <w:tab w:val="left" w:pos="709"/>
          <w:tab w:val="left" w:pos="1276"/>
          <w:tab w:val="left" w:pos="1843"/>
          <w:tab w:val="left" w:pos="2419"/>
        </w:tabs>
        <w:ind w:left="1843"/>
        <w:rPr>
          <w:rFonts w:cs="Arial"/>
          <w:szCs w:val="20"/>
        </w:rPr>
      </w:pPr>
      <w:r>
        <w:rPr>
          <w:rFonts w:cs="Arial"/>
          <w:szCs w:val="20"/>
        </w:rPr>
        <w:t>....</w:t>
      </w:r>
    </w:p>
    <w:p w:rsidR="00E52032" w:rsidRDefault="008F51EC">
      <w:pPr>
        <w:tabs>
          <w:tab w:val="left" w:pos="709"/>
          <w:tab w:val="left" w:pos="1276"/>
          <w:tab w:val="left" w:pos="1843"/>
          <w:tab w:val="left" w:pos="2419"/>
        </w:tabs>
        <w:ind w:left="1843"/>
        <w:rPr>
          <w:rFonts w:cs="Arial"/>
          <w:szCs w:val="20"/>
        </w:rPr>
      </w:pPr>
      <w:r>
        <w:rPr>
          <w:rFonts w:cs="Arial"/>
          <w:szCs w:val="20"/>
        </w:rPr>
        <w:t>0xFE:  Items Available 254</w:t>
      </w:r>
    </w:p>
    <w:p w:rsidR="00E52032" w:rsidRDefault="008F51EC">
      <w:pPr>
        <w:tabs>
          <w:tab w:val="left" w:pos="709"/>
          <w:tab w:val="left" w:pos="1276"/>
          <w:tab w:val="left" w:pos="1843"/>
          <w:tab w:val="left" w:pos="2419"/>
        </w:tabs>
        <w:ind w:left="1843"/>
        <w:rPr>
          <w:rFonts w:cs="Arial"/>
          <w:szCs w:val="20"/>
        </w:rPr>
      </w:pPr>
      <w:r>
        <w:rPr>
          <w:rFonts w:cs="Arial"/>
          <w:szCs w:val="20"/>
        </w:rPr>
        <w:t>0xFF: No Entry</w:t>
      </w:r>
    </w:p>
    <w:p w:rsidR="00E52032" w:rsidRDefault="008F51EC">
      <w:pPr>
        <w:pBdr>
          <w:top w:val="single" w:sz="4" w:space="1" w:color="auto"/>
          <w:left w:val="single" w:sz="4" w:space="4" w:color="auto"/>
          <w:bottom w:val="single" w:sz="4" w:space="1" w:color="auto"/>
          <w:right w:val="single" w:sz="4" w:space="4" w:color="auto"/>
        </w:pBdr>
        <w:ind w:left="720"/>
        <w:rPr>
          <w:rFonts w:cs="Arial"/>
          <w:i/>
          <w:szCs w:val="20"/>
          <w:lang w:val="en-GB"/>
        </w:rPr>
      </w:pPr>
      <w:r>
        <w:rPr>
          <w:rFonts w:cs="Arial"/>
          <w:b/>
          <w:i/>
          <w:szCs w:val="20"/>
          <w:lang w:val="en-GB"/>
        </w:rPr>
        <w:t>Note</w:t>
      </w:r>
      <w:r>
        <w:rPr>
          <w:rFonts w:cs="Arial"/>
          <w:i/>
          <w:szCs w:val="20"/>
          <w:lang w:val="en-GB"/>
        </w:rPr>
        <w:t xml:space="preserve">:  </w:t>
      </w:r>
      <w:r>
        <w:rPr>
          <w:rFonts w:cs="Arial"/>
          <w:i/>
          <w:szCs w:val="20"/>
        </w:rPr>
        <w:t xml:space="preserve">If </w:t>
      </w:r>
      <w:r>
        <w:rPr>
          <w:rStyle w:val="spelle"/>
          <w:rFonts w:cs="Arial"/>
          <w:i/>
          <w:szCs w:val="20"/>
        </w:rPr>
        <w:t>RspCode</w:t>
      </w:r>
      <w:r>
        <w:rPr>
          <w:rFonts w:cs="Arial"/>
          <w:i/>
          <w:szCs w:val="20"/>
        </w:rPr>
        <w:t xml:space="preserve"> = Locked/Unlocked/Skipped/Skip Cleared/Skip List, Then </w:t>
      </w:r>
      <w:r>
        <w:rPr>
          <w:rStyle w:val="spelle"/>
          <w:rFonts w:cs="Arial"/>
          <w:i/>
          <w:szCs w:val="20"/>
        </w:rPr>
        <w:t>ItemsInCategory</w:t>
      </w:r>
      <w:r>
        <w:rPr>
          <w:rFonts w:cs="Arial"/>
          <w:i/>
          <w:szCs w:val="20"/>
        </w:rPr>
        <w:t xml:space="preserve"> = FF</w:t>
      </w:r>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spacing w:before="120" w:after="60"/>
        <w:ind w:left="709"/>
        <w:rPr>
          <w:rStyle w:val="spelle"/>
          <w:b/>
        </w:rPr>
      </w:pPr>
      <w:r>
        <w:rPr>
          <w:rFonts w:cs="Arial"/>
          <w:b/>
          <w:szCs w:val="20"/>
          <w:lang w:val="en-GB"/>
        </w:rPr>
        <w:t xml:space="preserve">Byte 9 up to 3368 </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pPr>
      <w:r>
        <w:rPr>
          <w:rFonts w:cs="Arial"/>
          <w:b/>
          <w:i/>
          <w:szCs w:val="20"/>
          <w:lang w:val="en-GB"/>
        </w:rPr>
        <w:t>Note</w:t>
      </w:r>
      <w:r>
        <w:rPr>
          <w:rFonts w:cs="Arial"/>
          <w:i/>
          <w:szCs w:val="20"/>
          <w:lang w:val="en-GB"/>
        </w:rPr>
        <w:t xml:space="preserve">:  </w:t>
      </w:r>
      <w:r>
        <w:rPr>
          <w:rFonts w:cs="Arial"/>
          <w:i/>
          <w:szCs w:val="20"/>
        </w:rPr>
        <w:t xml:space="preserve">If </w:t>
      </w:r>
      <w:r>
        <w:rPr>
          <w:rStyle w:val="spelle"/>
          <w:rFonts w:cs="Arial"/>
          <w:i/>
          <w:szCs w:val="20"/>
        </w:rPr>
        <w:t>RspCode</w:t>
      </w:r>
      <w:r>
        <w:rPr>
          <w:rFonts w:cs="Arial"/>
          <w:i/>
          <w:szCs w:val="20"/>
        </w:rPr>
        <w:t xml:space="preserve"> = List Info, Then the max number of items returned is limited to 18.</w:t>
      </w:r>
    </w:p>
    <w:p w:rsidR="00E52032" w:rsidRDefault="008F51EC">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ItemIndex</w:t>
      </w:r>
      <w:r>
        <w:rPr>
          <w:rFonts w:cs="Arial"/>
          <w:i/>
          <w:szCs w:val="20"/>
          <w:lang w:val="en-GB"/>
        </w:rPr>
        <w:t>, Channel Number, Lock Status, Skip Status, PID, Short Channel Name, Long Channel Name, Song Artist, Song Title)</w:t>
      </w:r>
    </w:p>
    <w:p w:rsidR="00E52032" w:rsidRDefault="00E52032">
      <w:pPr>
        <w:ind w:left="1843"/>
        <w:rPr>
          <w:rFonts w:cs="Arial"/>
          <w:i/>
          <w:szCs w:val="20"/>
          <w:lang w:val="en-GB"/>
        </w:rPr>
      </w:pPr>
    </w:p>
    <w:p w:rsidR="00E52032" w:rsidRDefault="008F51EC">
      <w:pPr>
        <w:ind w:left="1530"/>
        <w:rPr>
          <w:rFonts w:cs="Arial"/>
          <w:i/>
          <w:szCs w:val="20"/>
          <w:lang w:val="en-GB"/>
        </w:rPr>
      </w:pPr>
      <w:r>
        <w:rPr>
          <w:rFonts w:cs="Arial"/>
          <w:i/>
          <w:szCs w:val="20"/>
          <w:lang w:val="en-GB"/>
        </w:rPr>
        <w:t>Record definition (up to 115 (Coding Table II) bytes):</w:t>
      </w:r>
    </w:p>
    <w:p w:rsidR="00E52032" w:rsidRDefault="008F51EC">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E52032" w:rsidRDefault="008F51EC">
      <w:pPr>
        <w:ind w:left="2160"/>
        <w:rPr>
          <w:rFonts w:cs="Arial"/>
          <w:szCs w:val="20"/>
          <w:lang w:val="en-GB"/>
        </w:rPr>
      </w:pPr>
      <w:r>
        <w:rPr>
          <w:rFonts w:cs="Arial"/>
          <w:szCs w:val="20"/>
          <w:lang w:val="en-GB"/>
        </w:rPr>
        <w:t>0x00</w:t>
      </w:r>
      <w:proofErr w:type="gramStart"/>
      <w:r>
        <w:rPr>
          <w:rFonts w:cs="Arial"/>
          <w:szCs w:val="20"/>
          <w:lang w:val="en-GB"/>
        </w:rPr>
        <w:t>..</w:t>
      </w:r>
      <w:proofErr w:type="gramEnd"/>
      <w:r>
        <w:rPr>
          <w:rFonts w:cs="Arial"/>
          <w:szCs w:val="20"/>
          <w:lang w:val="en-GB"/>
        </w:rPr>
        <w:t>0xFF</w:t>
      </w:r>
    </w:p>
    <w:p w:rsidR="00E52032" w:rsidRDefault="00E52032">
      <w:pPr>
        <w:ind w:left="2160"/>
        <w:rPr>
          <w:rFonts w:cs="Arial"/>
          <w:szCs w:val="20"/>
          <w:lang w:val="en-GB"/>
        </w:rPr>
      </w:pPr>
    </w:p>
    <w:p w:rsidR="00E52032" w:rsidRDefault="008F51EC">
      <w:pPr>
        <w:ind w:left="1530"/>
        <w:rPr>
          <w:rFonts w:cs="Arial"/>
          <w:i/>
          <w:szCs w:val="20"/>
          <w:lang w:val="en-GB"/>
        </w:rPr>
      </w:pPr>
      <w:r>
        <w:rPr>
          <w:rFonts w:cs="Arial"/>
          <w:i/>
          <w:szCs w:val="20"/>
          <w:lang w:val="en-GB"/>
        </w:rPr>
        <w:t>Byte 1:  Channel Number:</w:t>
      </w:r>
    </w:p>
    <w:p w:rsidR="00E52032" w:rsidRDefault="008F51EC">
      <w:pPr>
        <w:ind w:left="1530" w:firstLine="630"/>
        <w:rPr>
          <w:rFonts w:cs="Arial"/>
          <w:szCs w:val="20"/>
          <w:lang w:val="sv-SE"/>
        </w:rPr>
      </w:pPr>
      <w:r>
        <w:rPr>
          <w:rFonts w:cs="Arial"/>
          <w:szCs w:val="20"/>
          <w:lang w:val="sv-SE"/>
        </w:rPr>
        <w:t>0x00 ....0xFF</w:t>
      </w:r>
    </w:p>
    <w:p w:rsidR="00E52032" w:rsidRDefault="00E52032">
      <w:pPr>
        <w:ind w:left="1530"/>
        <w:rPr>
          <w:rFonts w:cs="Arial"/>
          <w:i/>
          <w:szCs w:val="20"/>
          <w:lang w:val="sv-SE"/>
        </w:rPr>
      </w:pPr>
    </w:p>
    <w:p w:rsidR="00E52032" w:rsidRDefault="008F51EC">
      <w:pPr>
        <w:ind w:left="1530"/>
        <w:rPr>
          <w:rFonts w:cs="Arial"/>
          <w:i/>
          <w:szCs w:val="20"/>
          <w:lang w:val="sv-SE"/>
        </w:rPr>
      </w:pPr>
      <w:r>
        <w:rPr>
          <w:rFonts w:cs="Arial"/>
          <w:i/>
          <w:szCs w:val="20"/>
          <w:lang w:val="sv-SE"/>
        </w:rPr>
        <w:t>Byte 2/Bits 0-3:   Lock Status:</w:t>
      </w:r>
    </w:p>
    <w:p w:rsidR="00E52032" w:rsidRDefault="008F51EC">
      <w:pPr>
        <w:ind w:left="1530"/>
        <w:rPr>
          <w:rFonts w:cs="Arial"/>
          <w:szCs w:val="20"/>
          <w:lang w:val="en-GB"/>
        </w:rPr>
      </w:pPr>
      <w:r>
        <w:rPr>
          <w:rFonts w:cs="Arial"/>
          <w:i/>
          <w:szCs w:val="20"/>
          <w:lang w:val="sv-SE"/>
        </w:rPr>
        <w:t xml:space="preserve">   </w:t>
      </w:r>
      <w:r>
        <w:rPr>
          <w:rFonts w:cs="Arial"/>
          <w:szCs w:val="20"/>
          <w:lang w:val="en-GB"/>
        </w:rPr>
        <w:t>0x00: Invalid</w:t>
      </w:r>
    </w:p>
    <w:p w:rsidR="00E52032" w:rsidRDefault="008F51EC">
      <w:pPr>
        <w:ind w:left="1530"/>
        <w:rPr>
          <w:rFonts w:cs="Arial"/>
          <w:szCs w:val="20"/>
          <w:lang w:val="en-GB"/>
        </w:rPr>
      </w:pPr>
      <w:r>
        <w:rPr>
          <w:rFonts w:cs="Arial"/>
          <w:szCs w:val="20"/>
          <w:lang w:val="en-GB"/>
        </w:rPr>
        <w:t xml:space="preserve">   0x01: Locked</w:t>
      </w:r>
    </w:p>
    <w:p w:rsidR="00E52032" w:rsidRDefault="008F51EC">
      <w:pPr>
        <w:ind w:left="1530"/>
        <w:rPr>
          <w:rFonts w:cs="Arial"/>
          <w:szCs w:val="20"/>
          <w:lang w:val="en-GB"/>
        </w:rPr>
      </w:pPr>
      <w:r>
        <w:rPr>
          <w:rFonts w:cs="Arial"/>
          <w:szCs w:val="20"/>
          <w:lang w:val="en-GB"/>
        </w:rPr>
        <w:t xml:space="preserve">   0x02: Unlocked</w:t>
      </w:r>
    </w:p>
    <w:p w:rsidR="00E52032" w:rsidRDefault="00E52032">
      <w:pPr>
        <w:ind w:left="1530"/>
        <w:rPr>
          <w:rFonts w:cs="Arial"/>
          <w:i/>
          <w:szCs w:val="20"/>
          <w:lang w:val="en-GB"/>
        </w:rPr>
      </w:pPr>
    </w:p>
    <w:p w:rsidR="00E52032" w:rsidRDefault="008F51EC">
      <w:pPr>
        <w:ind w:left="1530"/>
        <w:rPr>
          <w:rFonts w:cs="Arial"/>
          <w:i/>
          <w:szCs w:val="20"/>
          <w:lang w:val="nb-NO"/>
        </w:rPr>
      </w:pPr>
      <w:r>
        <w:rPr>
          <w:rFonts w:cs="Arial"/>
          <w:i/>
          <w:szCs w:val="20"/>
          <w:lang w:val="nb-NO"/>
        </w:rPr>
        <w:t>Byte 2/Bits 4-7:   Skip Status:</w:t>
      </w:r>
    </w:p>
    <w:p w:rsidR="00E52032" w:rsidRDefault="008F51EC">
      <w:pPr>
        <w:ind w:left="1530"/>
        <w:rPr>
          <w:rFonts w:cs="Arial"/>
          <w:szCs w:val="20"/>
          <w:lang w:val="nb-NO"/>
        </w:rPr>
      </w:pPr>
      <w:r>
        <w:rPr>
          <w:rFonts w:cs="Arial"/>
          <w:szCs w:val="20"/>
          <w:lang w:val="nb-NO"/>
        </w:rPr>
        <w:t xml:space="preserve">   0x00: Invalid</w:t>
      </w:r>
    </w:p>
    <w:p w:rsidR="00E52032" w:rsidRDefault="008F51EC">
      <w:pPr>
        <w:ind w:left="1530"/>
        <w:rPr>
          <w:rFonts w:cs="Arial"/>
          <w:szCs w:val="20"/>
          <w:lang w:val="nb-NO"/>
        </w:rPr>
      </w:pPr>
      <w:r>
        <w:rPr>
          <w:rFonts w:cs="Arial"/>
          <w:szCs w:val="20"/>
          <w:lang w:val="nb-NO"/>
        </w:rPr>
        <w:t xml:space="preserve">   0x01: Skipped</w:t>
      </w:r>
    </w:p>
    <w:p w:rsidR="00E52032" w:rsidRDefault="008F51EC">
      <w:pPr>
        <w:ind w:left="1530"/>
        <w:rPr>
          <w:rFonts w:cs="Arial"/>
          <w:szCs w:val="20"/>
          <w:lang w:val="en-GB"/>
        </w:rPr>
      </w:pPr>
      <w:r>
        <w:rPr>
          <w:rFonts w:cs="Arial"/>
          <w:szCs w:val="20"/>
          <w:lang w:val="nb-NO"/>
        </w:rPr>
        <w:t xml:space="preserve">   </w:t>
      </w:r>
      <w:r>
        <w:rPr>
          <w:rFonts w:cs="Arial"/>
          <w:szCs w:val="20"/>
          <w:lang w:val="en-GB"/>
        </w:rPr>
        <w:t>0x02: Cleared skip</w:t>
      </w:r>
    </w:p>
    <w:p w:rsidR="00E52032" w:rsidRDefault="00E52032">
      <w:pPr>
        <w:ind w:left="1530"/>
        <w:rPr>
          <w:rFonts w:cs="Arial"/>
          <w:i/>
          <w:szCs w:val="20"/>
          <w:lang w:val="en-GB"/>
        </w:rPr>
      </w:pPr>
    </w:p>
    <w:p w:rsidR="00E52032" w:rsidRDefault="008F51EC">
      <w:pPr>
        <w:ind w:left="1530"/>
        <w:rPr>
          <w:rFonts w:cs="Arial"/>
          <w:i/>
          <w:szCs w:val="20"/>
          <w:lang w:val="en-GB"/>
        </w:rPr>
      </w:pPr>
      <w:r>
        <w:rPr>
          <w:rFonts w:cs="Arial"/>
          <w:i/>
          <w:szCs w:val="20"/>
          <w:lang w:val="en-GB"/>
        </w:rPr>
        <w:t>Byte 3 to Byte 10:  PID</w:t>
      </w:r>
    </w:p>
    <w:p w:rsidR="00E52032" w:rsidRDefault="008F51EC">
      <w:pPr>
        <w:ind w:left="1530" w:firstLine="630"/>
        <w:rPr>
          <w:rFonts w:cs="Arial"/>
          <w:szCs w:val="20"/>
          <w:lang w:val="en-GB"/>
        </w:rPr>
      </w:pPr>
      <w:r>
        <w:rPr>
          <w:rFonts w:cs="Arial"/>
          <w:szCs w:val="20"/>
          <w:lang w:val="en-GB"/>
        </w:rPr>
        <w:t>Fixed 8 bytes</w:t>
      </w:r>
    </w:p>
    <w:p w:rsidR="00E52032" w:rsidRDefault="008F51EC">
      <w:pPr>
        <w:ind w:left="1530" w:firstLine="630"/>
        <w:rPr>
          <w:rFonts w:cs="Arial"/>
          <w:szCs w:val="20"/>
          <w:lang w:val="en-GB"/>
        </w:rPr>
      </w:pPr>
      <w:r>
        <w:rPr>
          <w:rFonts w:cs="Arial"/>
          <w:szCs w:val="20"/>
          <w:lang w:val="en-GB"/>
        </w:rPr>
        <w:t>8 Characters</w:t>
      </w:r>
    </w:p>
    <w:p w:rsidR="00E52032" w:rsidRDefault="00E52032">
      <w:pPr>
        <w:ind w:left="1530"/>
        <w:rPr>
          <w:rFonts w:cs="Arial"/>
          <w:i/>
          <w:szCs w:val="20"/>
          <w:lang w:val="en-GB"/>
        </w:rPr>
      </w:pPr>
    </w:p>
    <w:p w:rsidR="00E52032" w:rsidRDefault="008F51EC">
      <w:pPr>
        <w:ind w:left="1530"/>
        <w:rPr>
          <w:rFonts w:cs="Arial"/>
          <w:i/>
          <w:szCs w:val="20"/>
          <w:lang w:val="en-GB"/>
        </w:rPr>
      </w:pPr>
      <w:r>
        <w:rPr>
          <w:rFonts w:cs="Arial"/>
          <w:i/>
          <w:szCs w:val="20"/>
          <w:lang w:val="en-GB"/>
        </w:rPr>
        <w:t>Byte 11 up to 114 (Coding Table II)</w:t>
      </w:r>
    </w:p>
    <w:p w:rsidR="00E52032" w:rsidRDefault="00E52032">
      <w:pPr>
        <w:ind w:left="1530"/>
        <w:rPr>
          <w:rFonts w:cs="Arial"/>
          <w:i/>
          <w:szCs w:val="20"/>
          <w:lang w:val="en-GB"/>
        </w:rPr>
      </w:pPr>
    </w:p>
    <w:p w:rsidR="00E52032" w:rsidRDefault="008F51EC">
      <w:pPr>
        <w:ind w:left="1530" w:firstLine="313"/>
        <w:rPr>
          <w:rFonts w:cs="Arial"/>
          <w:i/>
          <w:szCs w:val="20"/>
          <w:lang w:val="en-GB"/>
        </w:rPr>
      </w:pPr>
      <w:r>
        <w:rPr>
          <w:rFonts w:cs="Arial"/>
          <w:i/>
          <w:szCs w:val="20"/>
          <w:lang w:val="en-GB"/>
        </w:rPr>
        <w:t xml:space="preserve">Short Channel Name </w:t>
      </w:r>
    </w:p>
    <w:p w:rsidR="00E52032" w:rsidRDefault="008F51EC">
      <w:pPr>
        <w:ind w:left="1843" w:firstLine="317"/>
        <w:rPr>
          <w:rFonts w:cs="Arial"/>
          <w:szCs w:val="20"/>
          <w:lang w:val="en-GB"/>
        </w:rPr>
      </w:pPr>
      <w:r>
        <w:rPr>
          <w:rFonts w:cs="Arial"/>
          <w:szCs w:val="20"/>
          <w:lang w:val="en-GB"/>
        </w:rPr>
        <w:t xml:space="preserve">Max. 8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1843"/>
        <w:rPr>
          <w:rFonts w:cs="Arial"/>
          <w:szCs w:val="20"/>
          <w:lang w:val="en-GB"/>
        </w:rPr>
      </w:pPr>
    </w:p>
    <w:p w:rsidR="00E52032" w:rsidRDefault="008F51EC">
      <w:pPr>
        <w:ind w:left="1530" w:firstLine="313"/>
        <w:rPr>
          <w:rFonts w:cs="Arial"/>
          <w:i/>
          <w:szCs w:val="20"/>
          <w:lang w:val="en-GB"/>
        </w:rPr>
      </w:pPr>
      <w:r>
        <w:rPr>
          <w:rFonts w:cs="Arial"/>
          <w:i/>
          <w:szCs w:val="20"/>
          <w:lang w:val="en-GB"/>
        </w:rPr>
        <w:t xml:space="preserve">Long Channel Name </w:t>
      </w:r>
    </w:p>
    <w:p w:rsidR="00E52032" w:rsidRDefault="008F51EC">
      <w:pPr>
        <w:ind w:left="1843" w:firstLine="317"/>
        <w:rPr>
          <w:rFonts w:cs="Arial"/>
          <w:szCs w:val="20"/>
          <w:lang w:val="en-GB"/>
        </w:rPr>
      </w:pPr>
      <w:r>
        <w:rPr>
          <w:rFonts w:cs="Arial"/>
          <w:szCs w:val="20"/>
          <w:lang w:val="en-GB"/>
        </w:rPr>
        <w:t xml:space="preserve">Max. 20 characters plus 1 End </w:t>
      </w:r>
      <w:proofErr w:type="gramStart"/>
      <w:r>
        <w:rPr>
          <w:rFonts w:cs="Arial"/>
          <w:szCs w:val="20"/>
          <w:lang w:val="en-GB"/>
        </w:rPr>
        <w:t>Of</w:t>
      </w:r>
      <w:proofErr w:type="gramEnd"/>
      <w:r>
        <w:rPr>
          <w:rFonts w:cs="Arial"/>
          <w:szCs w:val="20"/>
          <w:lang w:val="en-GB"/>
        </w:rPr>
        <w:t xml:space="preserve"> String</w:t>
      </w:r>
    </w:p>
    <w:p w:rsidR="00E52032" w:rsidRDefault="008F51EC">
      <w:pPr>
        <w:pBdr>
          <w:top w:val="single" w:sz="4" w:space="1" w:color="auto"/>
          <w:left w:val="single" w:sz="4" w:space="4" w:color="auto"/>
          <w:bottom w:val="single" w:sz="4" w:space="1" w:color="auto"/>
          <w:right w:val="single" w:sz="4" w:space="4" w:color="auto"/>
        </w:pBdr>
        <w:ind w:left="450"/>
        <w:rPr>
          <w:rFonts w:cs="Arial"/>
          <w:i/>
          <w:szCs w:val="20"/>
          <w:lang w:val="en-GB"/>
        </w:rPr>
      </w:pPr>
      <w:r>
        <w:rPr>
          <w:rFonts w:cs="Arial"/>
          <w:b/>
          <w:i/>
          <w:szCs w:val="20"/>
          <w:lang w:val="en-GB"/>
        </w:rPr>
        <w:t>Note:</w:t>
      </w:r>
      <w:r>
        <w:rPr>
          <w:rFonts w:cs="Arial"/>
          <w:i/>
          <w:szCs w:val="20"/>
          <w:lang w:val="en-GB"/>
        </w:rPr>
        <w:t xml:space="preserve">  Both Long and Short channel names will be sent. The HMI will decide which to display.</w:t>
      </w:r>
    </w:p>
    <w:p w:rsidR="00E52032" w:rsidRDefault="00E52032">
      <w:pPr>
        <w:ind w:left="1530"/>
        <w:rPr>
          <w:rFonts w:cs="Arial"/>
          <w:i/>
          <w:szCs w:val="20"/>
          <w:lang w:val="en-GB"/>
        </w:rPr>
      </w:pPr>
    </w:p>
    <w:p w:rsidR="00E52032" w:rsidRDefault="008F51EC">
      <w:pPr>
        <w:ind w:left="1530" w:firstLine="313"/>
        <w:rPr>
          <w:rFonts w:cs="Arial"/>
          <w:i/>
          <w:szCs w:val="20"/>
          <w:lang w:val="en-GB"/>
        </w:rPr>
      </w:pPr>
      <w:r>
        <w:rPr>
          <w:rFonts w:cs="Arial"/>
          <w:i/>
          <w:szCs w:val="20"/>
          <w:lang w:val="en-GB"/>
        </w:rPr>
        <w:t>Song Artist:</w:t>
      </w:r>
    </w:p>
    <w:p w:rsidR="00E52032" w:rsidRDefault="008F51EC">
      <w:pPr>
        <w:ind w:left="1843" w:firstLine="317"/>
        <w:rPr>
          <w:rFonts w:cs="Arial"/>
          <w:szCs w:val="20"/>
          <w:lang w:val="en-GB"/>
        </w:rPr>
      </w:pPr>
      <w:r>
        <w:rPr>
          <w:rFonts w:cs="Arial"/>
          <w:szCs w:val="20"/>
          <w:lang w:val="en-GB"/>
        </w:rPr>
        <w:t xml:space="preserve">Max. 36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1530"/>
        <w:rPr>
          <w:rFonts w:cs="Arial"/>
          <w:i/>
          <w:szCs w:val="20"/>
          <w:lang w:val="en-GB"/>
        </w:rPr>
      </w:pPr>
    </w:p>
    <w:p w:rsidR="00E52032" w:rsidRDefault="008F51EC">
      <w:pPr>
        <w:ind w:left="1530" w:firstLine="313"/>
        <w:rPr>
          <w:rFonts w:cs="Arial"/>
          <w:i/>
          <w:szCs w:val="20"/>
          <w:lang w:val="en-GB"/>
        </w:rPr>
      </w:pPr>
      <w:r>
        <w:rPr>
          <w:rFonts w:cs="Arial"/>
          <w:i/>
          <w:szCs w:val="20"/>
          <w:lang w:val="en-GB"/>
        </w:rPr>
        <w:t>Song Title:</w:t>
      </w:r>
    </w:p>
    <w:p w:rsidR="00E52032" w:rsidRDefault="008F51EC">
      <w:pPr>
        <w:ind w:left="1843" w:firstLine="317"/>
        <w:rPr>
          <w:rFonts w:cs="Arial"/>
          <w:szCs w:val="20"/>
          <w:lang w:val="en-GB"/>
        </w:rPr>
      </w:pPr>
      <w:r>
        <w:rPr>
          <w:rFonts w:cs="Arial"/>
          <w:szCs w:val="20"/>
          <w:lang w:val="en-GB"/>
        </w:rPr>
        <w:t xml:space="preserve">Max. 36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1530"/>
        <w:rPr>
          <w:rFonts w:cs="Arial"/>
          <w:i/>
          <w:szCs w:val="20"/>
          <w:lang w:val="en-GB"/>
        </w:rPr>
      </w:pPr>
    </w:p>
    <w:p w:rsidR="00E52032" w:rsidRDefault="008F51EC">
      <w:pPr>
        <w:pBdr>
          <w:top w:val="single" w:sz="4" w:space="1" w:color="auto"/>
          <w:left w:val="single" w:sz="4" w:space="1" w:color="auto"/>
          <w:bottom w:val="single" w:sz="4" w:space="1" w:color="auto"/>
          <w:right w:val="single" w:sz="4" w:space="1" w:color="auto"/>
        </w:pBdr>
        <w:ind w:left="450"/>
        <w:rPr>
          <w:rFonts w:cs="Arial"/>
          <w:b/>
          <w:i/>
          <w:szCs w:val="20"/>
          <w:lang w:val="en-GB"/>
        </w:rPr>
      </w:pPr>
      <w:r>
        <w:rPr>
          <w:rFonts w:cs="Arial"/>
          <w:b/>
          <w:i/>
          <w:szCs w:val="20"/>
          <w:lang w:val="en-GB"/>
        </w:rPr>
        <w:t>Notes:</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List Info, Then </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Chan. Name</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Song Artist</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Song Title</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Lock Status</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Skip Status</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PID</w:t>
      </w:r>
    </w:p>
    <w:p w:rsidR="00E52032" w:rsidRDefault="00E52032">
      <w:pPr>
        <w:pBdr>
          <w:top w:val="single" w:sz="4" w:space="1" w:color="auto"/>
          <w:left w:val="single" w:sz="4" w:space="1" w:color="auto"/>
          <w:bottom w:val="single" w:sz="4" w:space="1" w:color="auto"/>
          <w:right w:val="single" w:sz="4" w:space="1" w:color="auto"/>
        </w:pBdr>
        <w:ind w:left="450"/>
        <w:rPr>
          <w:rFonts w:cs="Arial"/>
          <w:i/>
          <w:szCs w:val="20"/>
          <w:lang w:val="en-GB"/>
        </w:rPr>
      </w:pP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Locked, Then</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0x01</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E52032" w:rsidRDefault="00E52032">
      <w:pPr>
        <w:pBdr>
          <w:top w:val="single" w:sz="4" w:space="1" w:color="auto"/>
          <w:left w:val="single" w:sz="4" w:space="1" w:color="auto"/>
          <w:bottom w:val="single" w:sz="4" w:space="1" w:color="auto"/>
          <w:right w:val="single" w:sz="4" w:space="1" w:color="auto"/>
        </w:pBdr>
        <w:ind w:left="450"/>
        <w:rPr>
          <w:rFonts w:cs="Arial"/>
          <w:i/>
          <w:szCs w:val="20"/>
          <w:lang w:val="en-GB"/>
        </w:rPr>
      </w:pP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Unlocked, Then</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0x02</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E52032" w:rsidRDefault="00E52032">
      <w:pPr>
        <w:pBdr>
          <w:top w:val="single" w:sz="4" w:space="1" w:color="auto"/>
          <w:left w:val="single" w:sz="4" w:space="1" w:color="auto"/>
          <w:bottom w:val="single" w:sz="4" w:space="1" w:color="auto"/>
          <w:right w:val="single" w:sz="4" w:space="1" w:color="auto"/>
        </w:pBdr>
        <w:ind w:left="450"/>
        <w:rPr>
          <w:rFonts w:cs="Arial"/>
          <w:i/>
          <w:szCs w:val="20"/>
          <w:lang w:val="en-GB"/>
        </w:rPr>
      </w:pP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Skipped, Then</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0x01</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E52032" w:rsidRDefault="00E52032">
      <w:pPr>
        <w:pBdr>
          <w:top w:val="single" w:sz="4" w:space="1" w:color="auto"/>
          <w:left w:val="single" w:sz="4" w:space="1" w:color="auto"/>
          <w:bottom w:val="single" w:sz="4" w:space="1" w:color="auto"/>
          <w:right w:val="single" w:sz="4" w:space="1" w:color="auto"/>
        </w:pBdr>
        <w:ind w:left="450"/>
        <w:rPr>
          <w:rFonts w:cs="Arial"/>
          <w:i/>
          <w:szCs w:val="20"/>
          <w:lang w:val="en-GB"/>
        </w:rPr>
      </w:pP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Skip Cleared, Then</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0x02</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lastRenderedPageBreak/>
        <w:t>PID = 0x00</w:t>
      </w:r>
    </w:p>
    <w:p w:rsidR="00E52032" w:rsidRDefault="00E52032">
      <w:pPr>
        <w:pBdr>
          <w:top w:val="single" w:sz="4" w:space="1" w:color="auto"/>
          <w:left w:val="single" w:sz="4" w:space="1" w:color="auto"/>
          <w:bottom w:val="single" w:sz="4" w:space="1" w:color="auto"/>
          <w:right w:val="single" w:sz="4" w:space="1" w:color="auto"/>
        </w:pBdr>
        <w:ind w:left="450"/>
        <w:rPr>
          <w:rFonts w:cs="Arial"/>
          <w:i/>
          <w:szCs w:val="20"/>
          <w:lang w:val="en-GB"/>
        </w:rPr>
      </w:pP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Skip List, Then</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Skip Status = Skip Status</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PID = 0x00</w:t>
      </w:r>
    </w:p>
    <w:p w:rsidR="00E52032" w:rsidRDefault="00E52032">
      <w:pPr>
        <w:pBdr>
          <w:top w:val="single" w:sz="4" w:space="1" w:color="auto"/>
          <w:left w:val="single" w:sz="4" w:space="1" w:color="auto"/>
          <w:bottom w:val="single" w:sz="4" w:space="1" w:color="auto"/>
          <w:right w:val="single" w:sz="4" w:space="1" w:color="auto"/>
        </w:pBdr>
        <w:ind w:left="450"/>
        <w:rPr>
          <w:rFonts w:cs="Arial"/>
          <w:i/>
          <w:szCs w:val="20"/>
          <w:lang w:val="nb-NO"/>
        </w:rPr>
      </w:pP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 xml:space="preserve">If </w:t>
      </w:r>
      <w:r>
        <w:rPr>
          <w:rStyle w:val="spelle"/>
          <w:rFonts w:cs="Arial"/>
          <w:i/>
          <w:szCs w:val="20"/>
        </w:rPr>
        <w:t>Opcode</w:t>
      </w:r>
      <w:r>
        <w:rPr>
          <w:rFonts w:cs="Arial"/>
          <w:i/>
          <w:szCs w:val="20"/>
        </w:rPr>
        <w:t xml:space="preserve"> = PID REQUEST, Then </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Channel Number = Chan. Num.</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Channel Name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Song Artist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Song Title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Lock Status = Lock Status</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Skip Status = Skip Status</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PID = PID</w:t>
      </w:r>
    </w:p>
    <w:p w:rsidR="00C02773" w:rsidRDefault="008F51EC" w:rsidP="00113E44">
      <w:pPr>
        <w:pStyle w:val="Heading4"/>
      </w:pPr>
      <w:r w:rsidRPr="00B9479B">
        <w:t>TP-LOG-TPL-REQ-023165/A-SID-70-AHU_Bezel_Diag_Data (TcSE ROIN-147284-2)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73 (Coding Table II Only) bytes</w:t>
      </w:r>
    </w:p>
    <w:p w:rsidR="00E52032" w:rsidRDefault="008F51EC">
      <w:pPr>
        <w:tabs>
          <w:tab w:val="left" w:pos="709"/>
          <w:tab w:val="left" w:pos="1276"/>
          <w:tab w:val="left" w:pos="1843"/>
          <w:tab w:val="left" w:pos="2419"/>
        </w:tabs>
        <w:spacing w:before="120" w:after="60"/>
        <w:ind w:left="709"/>
        <w:rPr>
          <w:rFonts w:cs="Arial"/>
          <w:b/>
          <w:snapToGrid w:val="0"/>
          <w:szCs w:val="20"/>
          <w:lang w:val="pt-BR"/>
        </w:rPr>
      </w:pPr>
      <w:r>
        <w:rPr>
          <w:rFonts w:cs="Arial"/>
          <w:b/>
          <w:snapToGrid w:val="0"/>
          <w:szCs w:val="20"/>
          <w:lang w:val="pt-BR"/>
        </w:rPr>
        <w:t>Byte 0: Signal identifier</w:t>
      </w:r>
    </w:p>
    <w:p w:rsidR="00E52032" w:rsidRDefault="008F51EC">
      <w:pPr>
        <w:tabs>
          <w:tab w:val="left" w:pos="709"/>
          <w:tab w:val="left" w:pos="1276"/>
          <w:tab w:val="left" w:pos="1843"/>
          <w:tab w:val="left" w:pos="2419"/>
        </w:tabs>
        <w:ind w:left="1276"/>
        <w:rPr>
          <w:rFonts w:cs="Arial"/>
          <w:szCs w:val="20"/>
          <w:lang w:val="pt-BR"/>
        </w:rPr>
      </w:pPr>
      <w:r>
        <w:rPr>
          <w:rFonts w:cs="Arial"/>
          <w:snapToGrid w:val="0"/>
          <w:szCs w:val="20"/>
          <w:lang w:val="pt-BR"/>
        </w:rPr>
        <w:t xml:space="preserve">0x70: </w:t>
      </w:r>
      <w:r>
        <w:rPr>
          <w:rStyle w:val="spelle"/>
          <w:rFonts w:cs="Arial"/>
          <w:szCs w:val="20"/>
          <w:lang w:val="pt-BR"/>
        </w:rPr>
        <w:t>AHU_Bezel_Diag_Data</w:t>
      </w:r>
    </w:p>
    <w:p w:rsidR="00E52032" w:rsidRDefault="008F51EC">
      <w:pPr>
        <w:tabs>
          <w:tab w:val="left" w:pos="709"/>
          <w:tab w:val="left" w:pos="1276"/>
          <w:tab w:val="left" w:pos="1843"/>
          <w:tab w:val="left" w:pos="2419"/>
        </w:tabs>
        <w:spacing w:before="120" w:after="60"/>
        <w:ind w:left="709"/>
        <w:rPr>
          <w:rFonts w:cs="Arial"/>
          <w:b/>
          <w:snapToGrid w:val="0"/>
          <w:szCs w:val="20"/>
          <w:lang w:val="pt-BR"/>
        </w:rPr>
      </w:pPr>
      <w:r>
        <w:rPr>
          <w:rFonts w:cs="Arial"/>
          <w:b/>
          <w:snapToGrid w:val="0"/>
          <w:szCs w:val="20"/>
          <w:lang w:val="pt-BR"/>
        </w:rPr>
        <w:t>Byte 1: Utilization</w:t>
      </w:r>
    </w:p>
    <w:p w:rsidR="00E52032" w:rsidRDefault="008F51EC">
      <w:pPr>
        <w:tabs>
          <w:tab w:val="left" w:pos="3544"/>
        </w:tabs>
        <w:ind w:left="1276"/>
        <w:rPr>
          <w:rFonts w:cs="Arial"/>
          <w:snapToGrid w:val="0"/>
          <w:szCs w:val="20"/>
        </w:rPr>
      </w:pPr>
      <w:r>
        <w:rPr>
          <w:rFonts w:cs="Arial"/>
          <w:snapToGrid w:val="0"/>
          <w:szCs w:val="20"/>
        </w:rPr>
        <w:t>0x72: Data_Service2</w:t>
      </w:r>
      <w:r>
        <w:rPr>
          <w:rFonts w:cs="Arial"/>
          <w:snapToGrid w:val="0"/>
          <w:szCs w:val="20"/>
        </w:rPr>
        <w:tab/>
        <w:t>–</w:t>
      </w:r>
      <w:r>
        <w:rPr>
          <w:rFonts w:cs="Arial"/>
          <w:snapToGrid w:val="0"/>
          <w:szCs w:val="20"/>
        </w:rPr>
        <w:tab/>
        <w:t>Component Diagnostic Data</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Style w:val="spelle"/>
          <w:b/>
        </w:rPr>
      </w:pPr>
      <w:r>
        <w:rPr>
          <w:rFonts w:cs="Arial"/>
          <w:b/>
          <w:snapToGrid w:val="0"/>
          <w:szCs w:val="20"/>
        </w:rPr>
        <w:t xml:space="preserve">Byte 4: </w:t>
      </w:r>
      <w:r>
        <w:rPr>
          <w:rStyle w:val="spelle"/>
          <w:rFonts w:cs="Arial"/>
          <w:b/>
          <w:snapToGrid w:val="0"/>
          <w:szCs w:val="20"/>
        </w:rPr>
        <w:t>Bezel_Diag_Operation</w:t>
      </w:r>
    </w:p>
    <w:p w:rsidR="00E52032" w:rsidRDefault="008F51EC">
      <w:pPr>
        <w:tabs>
          <w:tab w:val="left" w:pos="1843"/>
        </w:tabs>
        <w:ind w:left="1843" w:hanging="1843"/>
        <w:rPr>
          <w:bCs/>
        </w:rPr>
      </w:pPr>
      <w:r>
        <w:rPr>
          <w:rFonts w:cs="Arial"/>
          <w:bCs/>
          <w:snapToGrid w:val="0"/>
          <w:szCs w:val="20"/>
        </w:rPr>
        <w:tab/>
        <w:t>0x0 Inactive</w:t>
      </w:r>
    </w:p>
    <w:p w:rsidR="00E52032" w:rsidRDefault="008F51EC">
      <w:pPr>
        <w:tabs>
          <w:tab w:val="left" w:pos="1843"/>
        </w:tabs>
        <w:ind w:left="3686" w:hanging="1843"/>
        <w:rPr>
          <w:rFonts w:cs="Arial"/>
          <w:bCs/>
          <w:snapToGrid w:val="0"/>
          <w:szCs w:val="20"/>
        </w:rPr>
      </w:pPr>
      <w:r>
        <w:rPr>
          <w:rFonts w:cs="Arial"/>
          <w:bCs/>
          <w:snapToGrid w:val="0"/>
          <w:szCs w:val="20"/>
        </w:rPr>
        <w:t>0x1 Get All Background Request</w:t>
      </w:r>
    </w:p>
    <w:p w:rsidR="00E52032" w:rsidRDefault="008F51EC">
      <w:pPr>
        <w:tabs>
          <w:tab w:val="left" w:pos="1843"/>
        </w:tabs>
        <w:ind w:left="3686" w:hanging="1843"/>
        <w:rPr>
          <w:rFonts w:cs="Arial"/>
          <w:bCs/>
          <w:snapToGrid w:val="0"/>
          <w:szCs w:val="20"/>
        </w:rPr>
      </w:pPr>
      <w:r>
        <w:rPr>
          <w:rFonts w:cs="Arial"/>
          <w:bCs/>
          <w:snapToGrid w:val="0"/>
          <w:szCs w:val="20"/>
        </w:rPr>
        <w:t xml:space="preserve">0x2 Software Part Number </w:t>
      </w:r>
    </w:p>
    <w:p w:rsidR="00E52032" w:rsidRDefault="008F51EC">
      <w:pPr>
        <w:tabs>
          <w:tab w:val="left" w:pos="1843"/>
        </w:tabs>
        <w:ind w:left="3686" w:hanging="1843"/>
        <w:rPr>
          <w:rFonts w:cs="Arial"/>
          <w:bCs/>
          <w:snapToGrid w:val="0"/>
          <w:szCs w:val="20"/>
        </w:rPr>
      </w:pPr>
      <w:r>
        <w:rPr>
          <w:rFonts w:cs="Arial"/>
          <w:bCs/>
          <w:snapToGrid w:val="0"/>
          <w:szCs w:val="20"/>
        </w:rPr>
        <w:t>0x3 Hardware Part Number</w:t>
      </w:r>
    </w:p>
    <w:p w:rsidR="00E52032" w:rsidRDefault="008F51EC">
      <w:pPr>
        <w:tabs>
          <w:tab w:val="left" w:pos="1843"/>
        </w:tabs>
        <w:ind w:left="3686" w:hanging="1843"/>
        <w:rPr>
          <w:rFonts w:cs="Arial"/>
          <w:bCs/>
          <w:snapToGrid w:val="0"/>
          <w:szCs w:val="20"/>
        </w:rPr>
      </w:pPr>
      <w:r>
        <w:rPr>
          <w:rFonts w:cs="Arial"/>
          <w:bCs/>
          <w:snapToGrid w:val="0"/>
          <w:szCs w:val="20"/>
        </w:rPr>
        <w:t>0x4 Calibration Part Number</w:t>
      </w:r>
    </w:p>
    <w:p w:rsidR="00E52032" w:rsidRDefault="008F51EC">
      <w:pPr>
        <w:tabs>
          <w:tab w:val="left" w:pos="1843"/>
        </w:tabs>
        <w:ind w:left="3686" w:hanging="1843"/>
        <w:rPr>
          <w:rFonts w:cs="Arial"/>
          <w:bCs/>
          <w:snapToGrid w:val="0"/>
          <w:szCs w:val="20"/>
        </w:rPr>
      </w:pPr>
      <w:r>
        <w:rPr>
          <w:rFonts w:cs="Arial"/>
          <w:bCs/>
          <w:snapToGrid w:val="0"/>
          <w:szCs w:val="20"/>
        </w:rPr>
        <w:t>0x5 Speaker Walk-Around</w:t>
      </w:r>
    </w:p>
    <w:p w:rsidR="00E52032" w:rsidRDefault="008F51EC">
      <w:pPr>
        <w:tabs>
          <w:tab w:val="left" w:pos="1843"/>
        </w:tabs>
        <w:ind w:left="3686" w:hanging="1843"/>
        <w:rPr>
          <w:rFonts w:cs="Arial"/>
          <w:bCs/>
          <w:snapToGrid w:val="0"/>
          <w:szCs w:val="20"/>
        </w:rPr>
      </w:pPr>
      <w:r>
        <w:rPr>
          <w:rFonts w:cs="Arial"/>
          <w:bCs/>
          <w:snapToGrid w:val="0"/>
          <w:szCs w:val="20"/>
        </w:rPr>
        <w:t>0x6 SDARS ESN Number</w:t>
      </w:r>
    </w:p>
    <w:p w:rsidR="00E52032" w:rsidRDefault="008F51EC">
      <w:pPr>
        <w:tabs>
          <w:tab w:val="left" w:pos="1843"/>
        </w:tabs>
        <w:ind w:left="3686" w:hanging="1843"/>
        <w:rPr>
          <w:rFonts w:cs="Arial"/>
          <w:bCs/>
          <w:snapToGrid w:val="0"/>
          <w:szCs w:val="20"/>
        </w:rPr>
      </w:pPr>
      <w:proofErr w:type="gramStart"/>
      <w:r>
        <w:rPr>
          <w:rFonts w:cs="Arial"/>
          <w:bCs/>
          <w:snapToGrid w:val="0"/>
          <w:szCs w:val="20"/>
        </w:rPr>
        <w:t>0x7 Signal Strength</w:t>
      </w:r>
      <w:proofErr w:type="gramEnd"/>
    </w:p>
    <w:p w:rsidR="00E52032" w:rsidRDefault="008F51EC">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72: </w:t>
      </w:r>
      <w:r>
        <w:rPr>
          <w:rFonts w:cs="Arial"/>
          <w:b/>
          <w:szCs w:val="20"/>
        </w:rPr>
        <w:t>Bezel Diagnostic Data</w:t>
      </w:r>
      <w:r>
        <w:rPr>
          <w:rStyle w:val="spelle"/>
          <w:rFonts w:cs="Arial"/>
          <w:b/>
          <w:szCs w:val="20"/>
        </w:rPr>
        <w:t xml:space="preserve"> </w:t>
      </w:r>
      <w:r>
        <w:rPr>
          <w:rFonts w:cs="Arial"/>
          <w:b/>
          <w:i/>
          <w:szCs w:val="20"/>
        </w:rPr>
        <w:t>(</w:t>
      </w:r>
      <w:r>
        <w:rPr>
          <w:rFonts w:cs="Arial"/>
          <w:b/>
          <w:bCs/>
          <w:i/>
          <w:snapToGrid w:val="0"/>
          <w:szCs w:val="20"/>
          <w:lang w:val="en-GB"/>
        </w:rPr>
        <w:t>Coding Table II Only)</w:t>
      </w:r>
    </w:p>
    <w:p w:rsidR="00E52032" w:rsidRDefault="008F51EC">
      <w:pPr>
        <w:tabs>
          <w:tab w:val="left" w:pos="709"/>
          <w:tab w:val="left" w:pos="1276"/>
          <w:tab w:val="left" w:pos="1843"/>
          <w:tab w:val="left" w:pos="2419"/>
        </w:tabs>
        <w:ind w:left="1276"/>
        <w:rPr>
          <w:rFonts w:cs="Arial"/>
          <w:szCs w:val="20"/>
        </w:rPr>
      </w:pPr>
      <w:r>
        <w:rPr>
          <w:rFonts w:cs="Arial"/>
          <w:szCs w:val="20"/>
        </w:rPr>
        <w:t>Max 16 characters + 1 EOS for any Bezel Diagnostic Operation</w:t>
      </w:r>
    </w:p>
    <w:p w:rsidR="00E52032" w:rsidRDefault="00E52032">
      <w:pPr>
        <w:tabs>
          <w:tab w:val="left" w:pos="709"/>
          <w:tab w:val="left" w:pos="1276"/>
          <w:tab w:val="left" w:pos="1843"/>
          <w:tab w:val="left" w:pos="2419"/>
        </w:tabs>
        <w:ind w:left="1276"/>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b/>
          <w:i/>
          <w:szCs w:val="20"/>
        </w:rPr>
        <w:t>Note:</w:t>
      </w:r>
      <w:r>
        <w:rPr>
          <w:rFonts w:cs="Arial"/>
          <w:i/>
          <w:szCs w:val="20"/>
        </w:rPr>
        <w:t xml:space="preserve">  When </w:t>
      </w:r>
      <w:r>
        <w:rPr>
          <w:rStyle w:val="spelle"/>
          <w:rFonts w:cs="Arial"/>
          <w:i/>
          <w:szCs w:val="20"/>
        </w:rPr>
        <w:t>Bezel_Diag_Operation</w:t>
      </w:r>
      <w:r>
        <w:rPr>
          <w:rFonts w:cs="Arial"/>
          <w:i/>
          <w:szCs w:val="20"/>
        </w:rPr>
        <w:t xml:space="preserve"> = 0x2 then the data will be for the Software Part Number  </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0x3 then the data will be for the Hardware Part Number</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0x4 then the data will be for the Calibration Part Number</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0x5 then the data will be for the Speaker Walk-Around test</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0x6 then the data will be for the SDARS ESN Number</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0x7 then the data will be for the radio signal strength test</w:t>
      </w:r>
    </w:p>
    <w:p w:rsidR="00E52032" w:rsidRDefault="00E52032">
      <w:pPr>
        <w:ind w:left="2160"/>
        <w:rPr>
          <w:lang w:val="en-GB"/>
        </w:rPr>
      </w:pPr>
    </w:p>
    <w:p w:rsidR="00E52032" w:rsidRDefault="008F51EC">
      <w:pPr>
        <w:ind w:left="1260"/>
        <w:rPr>
          <w:rFonts w:cs="Arial"/>
          <w:szCs w:val="20"/>
          <w:lang w:val="en-GB"/>
        </w:rPr>
      </w:pPr>
      <w:r>
        <w:rPr>
          <w:rFonts w:cs="Arial"/>
          <w:b/>
          <w:szCs w:val="20"/>
          <w:lang w:val="en-GB"/>
        </w:rPr>
        <w:t>Note:</w:t>
      </w:r>
      <w:r>
        <w:rPr>
          <w:rFonts w:cs="Arial"/>
          <w:szCs w:val="20"/>
          <w:lang w:val="en-GB"/>
        </w:rPr>
        <w:t xml:space="preserve">  If </w:t>
      </w:r>
      <w:r>
        <w:rPr>
          <w:rStyle w:val="spelle"/>
          <w:rFonts w:cs="Arial"/>
          <w:szCs w:val="20"/>
          <w:lang w:val="en-GB"/>
        </w:rPr>
        <w:t>Bezel_Diag_Operation</w:t>
      </w:r>
      <w:r>
        <w:rPr>
          <w:rFonts w:cs="Arial"/>
          <w:szCs w:val="20"/>
          <w:lang w:val="en-GB"/>
        </w:rPr>
        <w:t xml:space="preserve"> = 0x1 Get All Background Request then the following diagnostic operation data will be sent in this order:</w:t>
      </w:r>
    </w:p>
    <w:p w:rsidR="00E52032" w:rsidRDefault="008F51EC">
      <w:pPr>
        <w:ind w:left="1260"/>
        <w:rPr>
          <w:rFonts w:cs="Arial"/>
          <w:i/>
          <w:szCs w:val="20"/>
          <w:lang w:val="en-GB"/>
        </w:rPr>
      </w:pPr>
      <w:r>
        <w:rPr>
          <w:rFonts w:cs="Arial"/>
          <w:i/>
          <w:szCs w:val="20"/>
          <w:lang w:val="en-GB"/>
        </w:rPr>
        <w:t>Software Part Number</w:t>
      </w:r>
    </w:p>
    <w:p w:rsidR="00E52032" w:rsidRDefault="008F51EC">
      <w:pPr>
        <w:ind w:left="1260" w:firstLine="720"/>
        <w:rPr>
          <w:rFonts w:cs="Arial"/>
          <w:szCs w:val="20"/>
        </w:rPr>
      </w:pPr>
      <w:r>
        <w:rPr>
          <w:rFonts w:cs="Arial"/>
          <w:szCs w:val="20"/>
        </w:rPr>
        <w:t>Max 16 characters + 1 EOS</w:t>
      </w:r>
    </w:p>
    <w:p w:rsidR="00E52032" w:rsidRDefault="00E52032">
      <w:pPr>
        <w:ind w:left="1260" w:firstLine="720"/>
        <w:rPr>
          <w:rFonts w:cs="Arial"/>
          <w:szCs w:val="20"/>
          <w:lang w:val="en-GB"/>
        </w:rPr>
      </w:pPr>
    </w:p>
    <w:p w:rsidR="00E52032" w:rsidRDefault="008F51EC">
      <w:pPr>
        <w:ind w:left="1260"/>
        <w:rPr>
          <w:rFonts w:cs="Arial"/>
          <w:i/>
          <w:szCs w:val="20"/>
          <w:lang w:val="en-GB"/>
        </w:rPr>
      </w:pPr>
      <w:r>
        <w:rPr>
          <w:rFonts w:cs="Arial"/>
          <w:i/>
          <w:szCs w:val="20"/>
          <w:lang w:val="en-GB"/>
        </w:rPr>
        <w:t xml:space="preserve">Hardware Part Number </w:t>
      </w:r>
    </w:p>
    <w:p w:rsidR="00E52032" w:rsidRDefault="008F51EC">
      <w:pPr>
        <w:ind w:left="1260" w:firstLine="720"/>
        <w:rPr>
          <w:rFonts w:cs="Arial"/>
          <w:szCs w:val="20"/>
        </w:rPr>
      </w:pPr>
      <w:r>
        <w:rPr>
          <w:rFonts w:cs="Arial"/>
          <w:szCs w:val="20"/>
        </w:rPr>
        <w:t>Max 16 characters + 1 EOS</w:t>
      </w:r>
    </w:p>
    <w:p w:rsidR="00E52032" w:rsidRDefault="00E52032">
      <w:pPr>
        <w:ind w:left="1260" w:firstLine="720"/>
        <w:rPr>
          <w:rFonts w:cs="Arial"/>
          <w:szCs w:val="20"/>
          <w:lang w:val="en-GB"/>
        </w:rPr>
      </w:pPr>
    </w:p>
    <w:p w:rsidR="00E52032" w:rsidRDefault="008F51EC">
      <w:pPr>
        <w:ind w:left="1260"/>
        <w:rPr>
          <w:rFonts w:cs="Arial"/>
          <w:i/>
          <w:szCs w:val="20"/>
          <w:lang w:val="en-GB"/>
        </w:rPr>
      </w:pPr>
      <w:r>
        <w:rPr>
          <w:rFonts w:cs="Arial"/>
          <w:i/>
          <w:szCs w:val="20"/>
          <w:lang w:val="en-GB"/>
        </w:rPr>
        <w:t xml:space="preserve">Calibration Part Number </w:t>
      </w:r>
    </w:p>
    <w:p w:rsidR="00E52032" w:rsidRDefault="008F51EC">
      <w:pPr>
        <w:ind w:left="1260" w:firstLine="720"/>
        <w:rPr>
          <w:rFonts w:cs="Arial"/>
          <w:szCs w:val="20"/>
        </w:rPr>
      </w:pPr>
      <w:r>
        <w:rPr>
          <w:rFonts w:cs="Arial"/>
          <w:szCs w:val="20"/>
        </w:rPr>
        <w:t>Max 16 characters + 1 EOS</w:t>
      </w:r>
    </w:p>
    <w:p w:rsidR="00E52032" w:rsidRDefault="00E52032">
      <w:pPr>
        <w:ind w:left="1260" w:firstLine="720"/>
        <w:rPr>
          <w:rFonts w:cs="Arial"/>
          <w:szCs w:val="20"/>
          <w:lang w:val="en-GB"/>
        </w:rPr>
      </w:pPr>
    </w:p>
    <w:p w:rsidR="00E52032" w:rsidRDefault="008F51EC">
      <w:pPr>
        <w:ind w:left="1260"/>
        <w:rPr>
          <w:rFonts w:cs="Arial"/>
          <w:i/>
          <w:szCs w:val="20"/>
          <w:lang w:val="en-GB"/>
        </w:rPr>
      </w:pPr>
      <w:r>
        <w:rPr>
          <w:rFonts w:cs="Arial"/>
          <w:i/>
          <w:szCs w:val="20"/>
          <w:lang w:val="en-GB"/>
        </w:rPr>
        <w:t xml:space="preserve">SDARS ESN Number </w:t>
      </w:r>
    </w:p>
    <w:p w:rsidR="00E52032" w:rsidRDefault="008F51EC">
      <w:pPr>
        <w:ind w:left="1260" w:firstLine="720"/>
        <w:rPr>
          <w:rFonts w:cs="Arial"/>
          <w:szCs w:val="20"/>
          <w:lang w:val="en-GB"/>
        </w:rPr>
      </w:pPr>
      <w:r>
        <w:rPr>
          <w:rFonts w:cs="Arial"/>
          <w:szCs w:val="20"/>
        </w:rPr>
        <w:t>Max 16 characters + 1 EOS</w:t>
      </w:r>
    </w:p>
    <w:p w:rsidR="00C02773" w:rsidRDefault="008F51EC" w:rsidP="00113E44">
      <w:pPr>
        <w:pStyle w:val="Heading4"/>
      </w:pPr>
      <w:r w:rsidRPr="00B9479B">
        <w:t>TP-LOG-TPL-REQ-023166/A-SID-71-EFP_Bezel_Diag_Data (TcSE ROIN-147292-2)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 (Coding Table II Only)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0x71: </w:t>
      </w:r>
      <w:r>
        <w:rPr>
          <w:rStyle w:val="spelle"/>
          <w:rFonts w:cs="Arial"/>
          <w:szCs w:val="20"/>
        </w:rPr>
        <w:t>EFP_Bezel_Diag_Data</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E52032" w:rsidRDefault="008F51EC">
      <w:pPr>
        <w:tabs>
          <w:tab w:val="left" w:pos="3544"/>
        </w:tabs>
        <w:ind w:left="1276"/>
        <w:rPr>
          <w:rFonts w:cs="Arial"/>
          <w:snapToGrid w:val="0"/>
          <w:szCs w:val="20"/>
        </w:rPr>
      </w:pPr>
      <w:r>
        <w:rPr>
          <w:rFonts w:cs="Arial"/>
          <w:snapToGrid w:val="0"/>
          <w:szCs w:val="20"/>
        </w:rPr>
        <w:t>0x72: Data_Service2</w:t>
      </w:r>
      <w:r>
        <w:rPr>
          <w:rFonts w:cs="Arial"/>
          <w:snapToGrid w:val="0"/>
          <w:szCs w:val="20"/>
        </w:rPr>
        <w:tab/>
        <w:t>–</w:t>
      </w:r>
      <w:r>
        <w:rPr>
          <w:rFonts w:cs="Arial"/>
          <w:snapToGrid w:val="0"/>
          <w:szCs w:val="20"/>
        </w:rPr>
        <w:tab/>
        <w:t>Component Diagnostic Data</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Style w:val="spelle"/>
          <w:b/>
        </w:rPr>
      </w:pPr>
      <w:r>
        <w:rPr>
          <w:rFonts w:cs="Arial"/>
          <w:b/>
          <w:snapToGrid w:val="0"/>
          <w:szCs w:val="20"/>
        </w:rPr>
        <w:t xml:space="preserve">Byte 4: </w:t>
      </w:r>
      <w:r>
        <w:rPr>
          <w:rStyle w:val="spelle"/>
          <w:rFonts w:cs="Arial"/>
          <w:b/>
          <w:snapToGrid w:val="0"/>
          <w:szCs w:val="20"/>
        </w:rPr>
        <w:t>Bezel_Diag_Operation</w:t>
      </w:r>
    </w:p>
    <w:p w:rsidR="00E52032" w:rsidRDefault="008F51EC">
      <w:pPr>
        <w:tabs>
          <w:tab w:val="left" w:pos="1843"/>
        </w:tabs>
        <w:ind w:left="1843" w:hanging="1843"/>
        <w:rPr>
          <w:bCs/>
        </w:rPr>
      </w:pPr>
      <w:r>
        <w:rPr>
          <w:rFonts w:cs="Arial"/>
          <w:bCs/>
          <w:snapToGrid w:val="0"/>
          <w:szCs w:val="20"/>
        </w:rPr>
        <w:tab/>
        <w:t>0x0 Inactive</w:t>
      </w:r>
    </w:p>
    <w:p w:rsidR="00E52032" w:rsidRDefault="008F51EC">
      <w:pPr>
        <w:tabs>
          <w:tab w:val="left" w:pos="1843"/>
        </w:tabs>
        <w:ind w:left="3686" w:hanging="1843"/>
        <w:rPr>
          <w:rFonts w:cs="Arial"/>
          <w:bCs/>
          <w:snapToGrid w:val="0"/>
          <w:szCs w:val="20"/>
        </w:rPr>
      </w:pPr>
      <w:r>
        <w:rPr>
          <w:rFonts w:cs="Arial"/>
          <w:bCs/>
          <w:snapToGrid w:val="0"/>
          <w:szCs w:val="20"/>
        </w:rPr>
        <w:t>0x1 Get All Background Request</w:t>
      </w:r>
    </w:p>
    <w:p w:rsidR="00E52032" w:rsidRDefault="008F51EC">
      <w:pPr>
        <w:tabs>
          <w:tab w:val="left" w:pos="1843"/>
        </w:tabs>
        <w:ind w:left="3686" w:hanging="1843"/>
        <w:rPr>
          <w:rFonts w:cs="Arial"/>
          <w:bCs/>
          <w:snapToGrid w:val="0"/>
          <w:szCs w:val="20"/>
        </w:rPr>
      </w:pPr>
      <w:r>
        <w:rPr>
          <w:rFonts w:cs="Arial"/>
          <w:bCs/>
          <w:snapToGrid w:val="0"/>
          <w:szCs w:val="20"/>
        </w:rPr>
        <w:t xml:space="preserve">0x2 Software Part Number </w:t>
      </w:r>
    </w:p>
    <w:p w:rsidR="00E52032" w:rsidRDefault="008F51EC">
      <w:pPr>
        <w:tabs>
          <w:tab w:val="left" w:pos="1843"/>
        </w:tabs>
        <w:ind w:left="3686" w:hanging="1843"/>
        <w:rPr>
          <w:rFonts w:cs="Arial"/>
          <w:bCs/>
          <w:snapToGrid w:val="0"/>
          <w:szCs w:val="20"/>
        </w:rPr>
      </w:pPr>
      <w:r>
        <w:rPr>
          <w:rFonts w:cs="Arial"/>
          <w:bCs/>
          <w:snapToGrid w:val="0"/>
          <w:szCs w:val="20"/>
        </w:rPr>
        <w:t>0x3 Hardware Part Number</w:t>
      </w:r>
    </w:p>
    <w:p w:rsidR="00E52032" w:rsidRDefault="008F51EC">
      <w:pPr>
        <w:tabs>
          <w:tab w:val="left" w:pos="1843"/>
        </w:tabs>
        <w:ind w:left="3686" w:hanging="1843"/>
        <w:rPr>
          <w:rFonts w:cs="Arial"/>
          <w:bCs/>
          <w:snapToGrid w:val="0"/>
          <w:szCs w:val="20"/>
        </w:rPr>
      </w:pPr>
      <w:r>
        <w:rPr>
          <w:rFonts w:cs="Arial"/>
          <w:bCs/>
          <w:snapToGrid w:val="0"/>
          <w:szCs w:val="20"/>
        </w:rPr>
        <w:t>0x4 Calibration Part Number</w:t>
      </w:r>
    </w:p>
    <w:p w:rsidR="00E52032" w:rsidRDefault="008F51EC">
      <w:pPr>
        <w:tabs>
          <w:tab w:val="left" w:pos="1843"/>
        </w:tabs>
        <w:ind w:left="3686" w:hanging="1843"/>
        <w:rPr>
          <w:rFonts w:cs="Arial"/>
          <w:bCs/>
          <w:snapToGrid w:val="0"/>
          <w:szCs w:val="20"/>
          <w:lang w:val="en-GB"/>
        </w:rPr>
      </w:pPr>
      <w:r>
        <w:rPr>
          <w:rFonts w:cs="Arial"/>
          <w:bCs/>
          <w:snapToGrid w:val="0"/>
          <w:szCs w:val="20"/>
        </w:rPr>
        <w:t>0x5</w:t>
      </w:r>
      <w:proofErr w:type="gramStart"/>
      <w:r>
        <w:rPr>
          <w:rFonts w:cs="Arial"/>
          <w:bCs/>
          <w:snapToGrid w:val="0"/>
          <w:szCs w:val="20"/>
          <w:lang w:val="en-GB"/>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55: </w:t>
      </w:r>
      <w:r>
        <w:rPr>
          <w:rFonts w:cs="Arial"/>
          <w:b/>
          <w:szCs w:val="20"/>
        </w:rPr>
        <w:t>Bezel Diagnostic Data</w:t>
      </w:r>
      <w:r>
        <w:rPr>
          <w:rStyle w:val="spelle"/>
          <w:rFonts w:cs="Arial"/>
          <w:b/>
          <w:szCs w:val="20"/>
        </w:rPr>
        <w:t xml:space="preserve"> </w:t>
      </w:r>
      <w:r>
        <w:rPr>
          <w:rFonts w:cs="Arial"/>
          <w:b/>
          <w:i/>
          <w:szCs w:val="20"/>
        </w:rPr>
        <w:t>(</w:t>
      </w:r>
      <w:r>
        <w:rPr>
          <w:rFonts w:cs="Arial"/>
          <w:b/>
          <w:bCs/>
          <w:i/>
          <w:snapToGrid w:val="0"/>
          <w:szCs w:val="20"/>
          <w:lang w:val="en-GB"/>
        </w:rPr>
        <w:t>Coding Table II Only)</w:t>
      </w:r>
    </w:p>
    <w:p w:rsidR="00E52032" w:rsidRDefault="008F51EC">
      <w:pPr>
        <w:tabs>
          <w:tab w:val="left" w:pos="709"/>
          <w:tab w:val="left" w:pos="1276"/>
          <w:tab w:val="left" w:pos="1843"/>
          <w:tab w:val="left" w:pos="2419"/>
        </w:tabs>
        <w:ind w:left="1276"/>
        <w:rPr>
          <w:rFonts w:cs="Arial"/>
          <w:szCs w:val="20"/>
        </w:rPr>
      </w:pPr>
      <w:r>
        <w:rPr>
          <w:rFonts w:cs="Arial"/>
          <w:szCs w:val="20"/>
        </w:rPr>
        <w:t>Max 16 characters + 1 EOS for any Bezel Diagnostic Operation</w:t>
      </w:r>
    </w:p>
    <w:p w:rsidR="00E52032" w:rsidRDefault="00E52032">
      <w:pPr>
        <w:tabs>
          <w:tab w:val="left" w:pos="709"/>
          <w:tab w:val="left" w:pos="1276"/>
          <w:tab w:val="left" w:pos="1843"/>
          <w:tab w:val="left" w:pos="2419"/>
        </w:tabs>
        <w:ind w:left="1276"/>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b/>
          <w:i/>
          <w:szCs w:val="20"/>
        </w:rPr>
        <w:t>Note:</w:t>
      </w:r>
      <w:r>
        <w:rPr>
          <w:rFonts w:cs="Arial"/>
          <w:i/>
          <w:szCs w:val="20"/>
        </w:rPr>
        <w:t xml:space="preserve">  When </w:t>
      </w:r>
      <w:r>
        <w:rPr>
          <w:rStyle w:val="spelle"/>
          <w:rFonts w:cs="Arial"/>
          <w:i/>
          <w:szCs w:val="20"/>
        </w:rPr>
        <w:t>Bezel_Diag_Operation</w:t>
      </w:r>
      <w:r>
        <w:rPr>
          <w:rFonts w:cs="Arial"/>
          <w:i/>
          <w:szCs w:val="20"/>
        </w:rPr>
        <w:t xml:space="preserve"> = 0x2 then the data will be for the Software Part Number  </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0x3 then the data will be for the Hardware Part Number</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0x4 then the data will be for the Calibration Part Number</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E52032">
      <w:pPr>
        <w:ind w:left="2160"/>
        <w:rPr>
          <w:lang w:val="en-GB"/>
        </w:rPr>
      </w:pPr>
    </w:p>
    <w:p w:rsidR="00E52032" w:rsidRDefault="008F51EC">
      <w:pPr>
        <w:ind w:left="1260"/>
        <w:rPr>
          <w:rFonts w:cs="Arial"/>
          <w:szCs w:val="20"/>
          <w:lang w:val="en-GB"/>
        </w:rPr>
      </w:pPr>
      <w:r>
        <w:rPr>
          <w:rFonts w:cs="Arial"/>
          <w:b/>
          <w:szCs w:val="20"/>
          <w:lang w:val="en-GB"/>
        </w:rPr>
        <w:t>Note:</w:t>
      </w:r>
      <w:r>
        <w:rPr>
          <w:rFonts w:cs="Arial"/>
          <w:szCs w:val="20"/>
          <w:lang w:val="en-GB"/>
        </w:rPr>
        <w:t xml:space="preserve">  If </w:t>
      </w:r>
      <w:r>
        <w:rPr>
          <w:rStyle w:val="spelle"/>
          <w:rFonts w:cs="Arial"/>
          <w:szCs w:val="20"/>
          <w:lang w:val="en-GB"/>
        </w:rPr>
        <w:t>Bezel_Diag_Operation</w:t>
      </w:r>
      <w:r>
        <w:rPr>
          <w:rFonts w:cs="Arial"/>
          <w:szCs w:val="20"/>
          <w:lang w:val="en-GB"/>
        </w:rPr>
        <w:t xml:space="preserve"> = 0x1 Get All Background Request then the following diagnostic operation data will be sent in this order:</w:t>
      </w:r>
    </w:p>
    <w:p w:rsidR="00E52032" w:rsidRDefault="00E52032">
      <w:pPr>
        <w:ind w:left="1260"/>
        <w:rPr>
          <w:rFonts w:cs="Arial"/>
          <w:i/>
          <w:szCs w:val="20"/>
          <w:lang w:val="en-GB"/>
        </w:rPr>
      </w:pPr>
    </w:p>
    <w:p w:rsidR="00E52032" w:rsidRDefault="008F51EC">
      <w:pPr>
        <w:ind w:left="1260"/>
        <w:rPr>
          <w:rFonts w:cs="Arial"/>
          <w:i/>
          <w:szCs w:val="20"/>
          <w:lang w:val="en-GB"/>
        </w:rPr>
      </w:pPr>
      <w:r>
        <w:rPr>
          <w:rFonts w:cs="Arial"/>
          <w:i/>
          <w:szCs w:val="20"/>
          <w:lang w:val="en-GB"/>
        </w:rPr>
        <w:t>Software Part Number</w:t>
      </w:r>
    </w:p>
    <w:p w:rsidR="00E52032" w:rsidRDefault="008F51EC">
      <w:pPr>
        <w:ind w:left="1260" w:firstLine="720"/>
        <w:rPr>
          <w:rFonts w:cs="Arial"/>
          <w:szCs w:val="20"/>
        </w:rPr>
      </w:pPr>
      <w:r>
        <w:rPr>
          <w:rFonts w:cs="Arial"/>
          <w:szCs w:val="20"/>
        </w:rPr>
        <w:t>Max 16 characters + 1 EOS</w:t>
      </w:r>
    </w:p>
    <w:p w:rsidR="00E52032" w:rsidRDefault="00E52032">
      <w:pPr>
        <w:ind w:left="1260" w:firstLine="720"/>
        <w:rPr>
          <w:rFonts w:cs="Arial"/>
          <w:szCs w:val="20"/>
          <w:lang w:val="en-GB"/>
        </w:rPr>
      </w:pPr>
    </w:p>
    <w:p w:rsidR="00E52032" w:rsidRDefault="008F51EC">
      <w:pPr>
        <w:ind w:left="1260"/>
        <w:rPr>
          <w:rFonts w:cs="Arial"/>
          <w:i/>
          <w:szCs w:val="20"/>
          <w:lang w:val="en-GB"/>
        </w:rPr>
      </w:pPr>
      <w:r>
        <w:rPr>
          <w:rFonts w:cs="Arial"/>
          <w:i/>
          <w:szCs w:val="20"/>
          <w:lang w:val="en-GB"/>
        </w:rPr>
        <w:t xml:space="preserve">Hardware Part Number </w:t>
      </w:r>
    </w:p>
    <w:p w:rsidR="00E52032" w:rsidRDefault="008F51EC">
      <w:pPr>
        <w:ind w:left="1260" w:firstLine="720"/>
        <w:rPr>
          <w:rFonts w:cs="Arial"/>
          <w:szCs w:val="20"/>
        </w:rPr>
      </w:pPr>
      <w:r>
        <w:rPr>
          <w:rFonts w:cs="Arial"/>
          <w:szCs w:val="20"/>
        </w:rPr>
        <w:t>Max 16 characters + 1 EOS</w:t>
      </w:r>
    </w:p>
    <w:p w:rsidR="00E52032" w:rsidRDefault="00E52032">
      <w:pPr>
        <w:ind w:left="1260" w:firstLine="720"/>
        <w:rPr>
          <w:rFonts w:cs="Arial"/>
          <w:szCs w:val="20"/>
          <w:lang w:val="en-GB"/>
        </w:rPr>
      </w:pPr>
    </w:p>
    <w:p w:rsidR="00E52032" w:rsidRDefault="008F51EC">
      <w:pPr>
        <w:ind w:left="1260"/>
        <w:rPr>
          <w:rFonts w:cs="Arial"/>
          <w:i/>
          <w:szCs w:val="20"/>
          <w:lang w:val="en-GB"/>
        </w:rPr>
      </w:pPr>
      <w:r>
        <w:rPr>
          <w:rFonts w:cs="Arial"/>
          <w:i/>
          <w:szCs w:val="20"/>
          <w:lang w:val="en-GB"/>
        </w:rPr>
        <w:t xml:space="preserve">Calibration Part Number </w:t>
      </w:r>
    </w:p>
    <w:p w:rsidR="00E52032" w:rsidRDefault="008F51EC">
      <w:pPr>
        <w:ind w:left="1260" w:firstLine="720"/>
        <w:rPr>
          <w:rFonts w:cs="Arial"/>
          <w:szCs w:val="20"/>
        </w:rPr>
      </w:pPr>
      <w:r>
        <w:rPr>
          <w:rFonts w:cs="Arial"/>
          <w:szCs w:val="20"/>
        </w:rPr>
        <w:t>Max 16 characters + 1 EOS</w:t>
      </w:r>
    </w:p>
    <w:p w:rsidR="00E52032" w:rsidRDefault="00E52032">
      <w:pPr>
        <w:rPr>
          <w:rFonts w:cs="Arial"/>
          <w:szCs w:val="20"/>
          <w:lang w:val="en-GB"/>
        </w:rPr>
      </w:pPr>
    </w:p>
    <w:p w:rsidR="00C02773" w:rsidRDefault="008F51EC" w:rsidP="00113E44">
      <w:pPr>
        <w:pStyle w:val="Heading4"/>
      </w:pPr>
      <w:r w:rsidRPr="00B9479B">
        <w:t>TP-LOG-TPL-REQ-015147/A-SID-72-DSP_Bezel_Diag_Data (TcSE ROIN-147293-2)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 (Coding Table II Only) bytes</w:t>
      </w:r>
    </w:p>
    <w:p w:rsidR="00E52032" w:rsidRDefault="008F51EC">
      <w:pPr>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0: Signal identifier</w:t>
      </w:r>
    </w:p>
    <w:p w:rsidR="00E52032" w:rsidRDefault="008F51EC">
      <w:pPr>
        <w:tabs>
          <w:tab w:val="left" w:pos="709"/>
          <w:tab w:val="left" w:pos="1276"/>
          <w:tab w:val="left" w:pos="1843"/>
          <w:tab w:val="left" w:pos="2419"/>
        </w:tabs>
        <w:ind w:left="1276"/>
        <w:rPr>
          <w:rFonts w:cs="Arial"/>
          <w:szCs w:val="20"/>
          <w:lang w:val="nb-NO"/>
        </w:rPr>
      </w:pPr>
      <w:r>
        <w:rPr>
          <w:rFonts w:cs="Arial"/>
          <w:snapToGrid w:val="0"/>
          <w:szCs w:val="20"/>
          <w:lang w:val="nb-NO"/>
        </w:rPr>
        <w:t xml:space="preserve">0x72: </w:t>
      </w:r>
      <w:r>
        <w:rPr>
          <w:rStyle w:val="spelle"/>
          <w:rFonts w:cs="Arial"/>
          <w:szCs w:val="20"/>
          <w:lang w:val="nb-NO"/>
        </w:rPr>
        <w:t>DSPAMP_Bezel_Diag_Data</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E52032" w:rsidRDefault="008F51EC">
      <w:pPr>
        <w:tabs>
          <w:tab w:val="left" w:pos="3544"/>
        </w:tabs>
        <w:ind w:left="1276"/>
        <w:rPr>
          <w:rFonts w:cs="Arial"/>
          <w:snapToGrid w:val="0"/>
          <w:szCs w:val="20"/>
        </w:rPr>
      </w:pPr>
      <w:r>
        <w:rPr>
          <w:rFonts w:cs="Arial"/>
          <w:snapToGrid w:val="0"/>
          <w:szCs w:val="20"/>
        </w:rPr>
        <w:t>0x72: Data_Service2</w:t>
      </w:r>
      <w:r>
        <w:rPr>
          <w:rFonts w:cs="Arial"/>
          <w:snapToGrid w:val="0"/>
          <w:szCs w:val="20"/>
        </w:rPr>
        <w:tab/>
        <w:t>–</w:t>
      </w:r>
      <w:r>
        <w:rPr>
          <w:rFonts w:cs="Arial"/>
          <w:snapToGrid w:val="0"/>
          <w:szCs w:val="20"/>
        </w:rPr>
        <w:tab/>
        <w:t>Component Diagnostic Data</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Style w:val="spelle"/>
          <w:b/>
        </w:rPr>
      </w:pPr>
      <w:r>
        <w:rPr>
          <w:rFonts w:cs="Arial"/>
          <w:b/>
          <w:snapToGrid w:val="0"/>
          <w:szCs w:val="20"/>
        </w:rPr>
        <w:t xml:space="preserve">Byte 4: </w:t>
      </w:r>
      <w:r>
        <w:rPr>
          <w:rStyle w:val="spelle"/>
          <w:rFonts w:cs="Arial"/>
          <w:b/>
          <w:snapToGrid w:val="0"/>
          <w:szCs w:val="20"/>
        </w:rPr>
        <w:t>Bezel_Diag_Operation</w:t>
      </w:r>
    </w:p>
    <w:p w:rsidR="00E52032" w:rsidRDefault="008F51EC">
      <w:pPr>
        <w:tabs>
          <w:tab w:val="left" w:pos="1843"/>
        </w:tabs>
        <w:ind w:left="1843" w:hanging="1843"/>
        <w:rPr>
          <w:bCs/>
        </w:rPr>
      </w:pPr>
      <w:r>
        <w:rPr>
          <w:rFonts w:cs="Arial"/>
          <w:bCs/>
          <w:snapToGrid w:val="0"/>
          <w:szCs w:val="20"/>
        </w:rPr>
        <w:tab/>
        <w:t>0x0 Inactive</w:t>
      </w:r>
    </w:p>
    <w:p w:rsidR="00E52032" w:rsidRDefault="008F51EC">
      <w:pPr>
        <w:tabs>
          <w:tab w:val="left" w:pos="1843"/>
        </w:tabs>
        <w:ind w:left="3686" w:hanging="1843"/>
        <w:rPr>
          <w:rFonts w:cs="Arial"/>
          <w:bCs/>
          <w:snapToGrid w:val="0"/>
          <w:szCs w:val="20"/>
        </w:rPr>
      </w:pPr>
      <w:r>
        <w:rPr>
          <w:rFonts w:cs="Arial"/>
          <w:bCs/>
          <w:snapToGrid w:val="0"/>
          <w:szCs w:val="20"/>
        </w:rPr>
        <w:t>0x1 Get All Background Request</w:t>
      </w:r>
    </w:p>
    <w:p w:rsidR="00E52032" w:rsidRDefault="008F51EC">
      <w:pPr>
        <w:tabs>
          <w:tab w:val="left" w:pos="1843"/>
        </w:tabs>
        <w:ind w:left="3686" w:hanging="1843"/>
        <w:rPr>
          <w:rFonts w:cs="Arial"/>
          <w:bCs/>
          <w:snapToGrid w:val="0"/>
          <w:szCs w:val="20"/>
        </w:rPr>
      </w:pPr>
      <w:r>
        <w:rPr>
          <w:rFonts w:cs="Arial"/>
          <w:bCs/>
          <w:snapToGrid w:val="0"/>
          <w:szCs w:val="20"/>
        </w:rPr>
        <w:t xml:space="preserve">0x2 Software Part Number </w:t>
      </w:r>
    </w:p>
    <w:p w:rsidR="00E52032" w:rsidRDefault="008F51EC">
      <w:pPr>
        <w:tabs>
          <w:tab w:val="left" w:pos="1843"/>
        </w:tabs>
        <w:ind w:left="3686" w:hanging="1843"/>
        <w:rPr>
          <w:rFonts w:cs="Arial"/>
          <w:bCs/>
          <w:snapToGrid w:val="0"/>
          <w:szCs w:val="20"/>
        </w:rPr>
      </w:pPr>
      <w:r>
        <w:rPr>
          <w:rFonts w:cs="Arial"/>
          <w:bCs/>
          <w:snapToGrid w:val="0"/>
          <w:szCs w:val="20"/>
        </w:rPr>
        <w:t>0x3 Hardware Part Number</w:t>
      </w:r>
    </w:p>
    <w:p w:rsidR="00E52032" w:rsidRDefault="008F51EC">
      <w:pPr>
        <w:tabs>
          <w:tab w:val="left" w:pos="1843"/>
        </w:tabs>
        <w:ind w:left="3686" w:hanging="1843"/>
        <w:rPr>
          <w:rFonts w:cs="Arial"/>
          <w:bCs/>
          <w:snapToGrid w:val="0"/>
          <w:szCs w:val="20"/>
        </w:rPr>
      </w:pPr>
      <w:r>
        <w:rPr>
          <w:rFonts w:cs="Arial"/>
          <w:bCs/>
          <w:snapToGrid w:val="0"/>
          <w:szCs w:val="20"/>
        </w:rPr>
        <w:t>0x4 Calibration Part Number</w:t>
      </w:r>
    </w:p>
    <w:p w:rsidR="00E52032" w:rsidRDefault="008F51EC">
      <w:pPr>
        <w:tabs>
          <w:tab w:val="left" w:pos="1843"/>
        </w:tabs>
        <w:ind w:left="3686" w:hanging="1843"/>
        <w:rPr>
          <w:rFonts w:cs="Arial"/>
          <w:bCs/>
          <w:snapToGrid w:val="0"/>
          <w:szCs w:val="20"/>
        </w:rPr>
      </w:pPr>
      <w:r>
        <w:rPr>
          <w:rFonts w:cs="Arial"/>
          <w:bCs/>
          <w:snapToGrid w:val="0"/>
          <w:szCs w:val="20"/>
        </w:rPr>
        <w:t>0x5 Speaker Walk-Around</w:t>
      </w:r>
    </w:p>
    <w:p w:rsidR="00E52032" w:rsidRDefault="008F51EC">
      <w:pPr>
        <w:tabs>
          <w:tab w:val="left" w:pos="1843"/>
        </w:tabs>
        <w:ind w:left="3686" w:hanging="1843"/>
        <w:rPr>
          <w:rFonts w:cs="Arial"/>
          <w:bCs/>
          <w:snapToGrid w:val="0"/>
          <w:szCs w:val="20"/>
          <w:lang w:val="en-GB"/>
        </w:rPr>
      </w:pPr>
      <w:r>
        <w:rPr>
          <w:rFonts w:cs="Arial"/>
          <w:bCs/>
          <w:snapToGrid w:val="0"/>
          <w:szCs w:val="20"/>
        </w:rPr>
        <w:t>0x6</w:t>
      </w:r>
      <w:proofErr w:type="gramStart"/>
      <w:r>
        <w:rPr>
          <w:rFonts w:cs="Arial"/>
          <w:bCs/>
          <w:snapToGrid w:val="0"/>
          <w:szCs w:val="20"/>
        </w:rPr>
        <w:t>..</w:t>
      </w:r>
      <w:proofErr w:type="gramEnd"/>
      <w:r>
        <w:rPr>
          <w:rFonts w:cs="Arial"/>
          <w:bCs/>
          <w:snapToGrid w:val="0"/>
          <w:szCs w:val="20"/>
          <w:lang w:val="en-GB"/>
        </w:rPr>
        <w:t>0xFF:  Reserved</w:t>
      </w:r>
    </w:p>
    <w:p w:rsidR="00E52032" w:rsidRDefault="008F51EC">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55: </w:t>
      </w:r>
      <w:r>
        <w:rPr>
          <w:rFonts w:cs="Arial"/>
          <w:b/>
          <w:szCs w:val="20"/>
        </w:rPr>
        <w:t>Bezel Diagnostic Data</w:t>
      </w:r>
      <w:r>
        <w:rPr>
          <w:rStyle w:val="spelle"/>
          <w:rFonts w:cs="Arial"/>
          <w:b/>
          <w:szCs w:val="20"/>
        </w:rPr>
        <w:t xml:space="preserve"> </w:t>
      </w:r>
      <w:r>
        <w:rPr>
          <w:rFonts w:cs="Arial"/>
          <w:b/>
          <w:i/>
          <w:szCs w:val="20"/>
        </w:rPr>
        <w:t>(</w:t>
      </w:r>
      <w:r>
        <w:rPr>
          <w:rFonts w:cs="Arial"/>
          <w:b/>
          <w:bCs/>
          <w:i/>
          <w:snapToGrid w:val="0"/>
          <w:szCs w:val="20"/>
          <w:lang w:val="en-GB"/>
        </w:rPr>
        <w:t>Coding Table II Only)</w:t>
      </w:r>
    </w:p>
    <w:p w:rsidR="00E52032" w:rsidRDefault="008F51EC">
      <w:pPr>
        <w:tabs>
          <w:tab w:val="left" w:pos="709"/>
          <w:tab w:val="left" w:pos="1276"/>
          <w:tab w:val="left" w:pos="1843"/>
          <w:tab w:val="left" w:pos="2419"/>
        </w:tabs>
        <w:ind w:left="1276"/>
        <w:rPr>
          <w:rFonts w:cs="Arial"/>
          <w:szCs w:val="20"/>
        </w:rPr>
      </w:pPr>
      <w:r>
        <w:rPr>
          <w:rFonts w:cs="Arial"/>
          <w:szCs w:val="20"/>
        </w:rPr>
        <w:t>Max 16 characters + 1 EOS for any Bezel Diagnostic Operation</w:t>
      </w:r>
    </w:p>
    <w:p w:rsidR="00E52032" w:rsidRDefault="00E52032">
      <w:pPr>
        <w:tabs>
          <w:tab w:val="left" w:pos="709"/>
          <w:tab w:val="left" w:pos="1276"/>
          <w:tab w:val="left" w:pos="1843"/>
          <w:tab w:val="left" w:pos="2419"/>
        </w:tabs>
        <w:ind w:left="1276"/>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b/>
          <w:i/>
          <w:szCs w:val="20"/>
        </w:rPr>
        <w:t>Note:</w:t>
      </w:r>
      <w:r>
        <w:rPr>
          <w:rFonts w:cs="Arial"/>
          <w:i/>
          <w:szCs w:val="20"/>
        </w:rPr>
        <w:t xml:space="preserve">  When </w:t>
      </w:r>
      <w:r>
        <w:rPr>
          <w:rStyle w:val="spelle"/>
          <w:rFonts w:cs="Arial"/>
          <w:i/>
          <w:szCs w:val="20"/>
        </w:rPr>
        <w:t>Bezel_Diag_Operation</w:t>
      </w:r>
      <w:r>
        <w:rPr>
          <w:rFonts w:cs="Arial"/>
          <w:i/>
          <w:szCs w:val="20"/>
        </w:rPr>
        <w:t xml:space="preserve"> = 0x2 then the data will be for the Software Part Number  </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lastRenderedPageBreak/>
        <w:t xml:space="preserve">When </w:t>
      </w:r>
      <w:r>
        <w:rPr>
          <w:rStyle w:val="spelle"/>
          <w:rFonts w:cs="Arial"/>
          <w:i/>
          <w:szCs w:val="20"/>
        </w:rPr>
        <w:t>Bezel_Diag_Operation</w:t>
      </w:r>
      <w:r>
        <w:rPr>
          <w:rFonts w:cs="Arial"/>
          <w:i/>
          <w:szCs w:val="20"/>
        </w:rPr>
        <w:t xml:space="preserve"> = 0x3 then the data will be for the Hardware Part Number</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0x4 then the data will be for the Calibration Part Number</w:t>
      </w:r>
    </w:p>
    <w:p w:rsidR="00E52032" w:rsidRDefault="00E52032">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0x5 then the data will be for the Speaker Walk-Around test</w:t>
      </w:r>
    </w:p>
    <w:p w:rsidR="00E52032" w:rsidRDefault="00E52032">
      <w:pPr>
        <w:ind w:left="2160"/>
        <w:rPr>
          <w:lang w:val="en-GB"/>
        </w:rPr>
      </w:pPr>
    </w:p>
    <w:p w:rsidR="00E52032" w:rsidRDefault="008F51EC">
      <w:pPr>
        <w:ind w:left="1260"/>
        <w:rPr>
          <w:rFonts w:cs="Arial"/>
          <w:szCs w:val="20"/>
          <w:lang w:val="en-GB"/>
        </w:rPr>
      </w:pPr>
      <w:r>
        <w:rPr>
          <w:rFonts w:cs="Arial"/>
          <w:b/>
          <w:szCs w:val="20"/>
          <w:lang w:val="en-GB"/>
        </w:rPr>
        <w:t>Note:</w:t>
      </w:r>
      <w:r>
        <w:rPr>
          <w:rFonts w:cs="Arial"/>
          <w:szCs w:val="20"/>
          <w:lang w:val="en-GB"/>
        </w:rPr>
        <w:t xml:space="preserve">  If </w:t>
      </w:r>
      <w:r>
        <w:rPr>
          <w:rStyle w:val="spelle"/>
          <w:rFonts w:cs="Arial"/>
          <w:szCs w:val="20"/>
          <w:lang w:val="en-GB"/>
        </w:rPr>
        <w:t>Bezel_Diag_Operation</w:t>
      </w:r>
      <w:r>
        <w:rPr>
          <w:rFonts w:cs="Arial"/>
          <w:szCs w:val="20"/>
          <w:lang w:val="en-GB"/>
        </w:rPr>
        <w:t xml:space="preserve"> = 0x1 Get All Background Request then the following diagnostic operation data will be sent in this order:</w:t>
      </w:r>
    </w:p>
    <w:p w:rsidR="00E52032" w:rsidRDefault="008F51EC">
      <w:pPr>
        <w:ind w:left="1260"/>
        <w:rPr>
          <w:rFonts w:cs="Arial"/>
          <w:i/>
          <w:szCs w:val="20"/>
          <w:lang w:val="en-GB"/>
        </w:rPr>
      </w:pPr>
      <w:r>
        <w:rPr>
          <w:rFonts w:cs="Arial"/>
          <w:i/>
          <w:szCs w:val="20"/>
          <w:lang w:val="en-GB"/>
        </w:rPr>
        <w:t>Software Part Number</w:t>
      </w:r>
    </w:p>
    <w:p w:rsidR="00E52032" w:rsidRDefault="008F51EC">
      <w:pPr>
        <w:ind w:left="1260" w:firstLine="720"/>
        <w:rPr>
          <w:rFonts w:cs="Arial"/>
          <w:szCs w:val="20"/>
        </w:rPr>
      </w:pPr>
      <w:r>
        <w:rPr>
          <w:rFonts w:cs="Arial"/>
          <w:szCs w:val="20"/>
        </w:rPr>
        <w:t>Max 16 characters + 1 EOS</w:t>
      </w:r>
    </w:p>
    <w:p w:rsidR="00E52032" w:rsidRDefault="00E52032">
      <w:pPr>
        <w:ind w:left="1260" w:firstLine="720"/>
        <w:rPr>
          <w:rFonts w:cs="Arial"/>
          <w:szCs w:val="20"/>
          <w:lang w:val="en-GB"/>
        </w:rPr>
      </w:pPr>
    </w:p>
    <w:p w:rsidR="00E52032" w:rsidRDefault="008F51EC">
      <w:pPr>
        <w:ind w:left="1260"/>
        <w:rPr>
          <w:rFonts w:cs="Arial"/>
          <w:i/>
          <w:szCs w:val="20"/>
          <w:lang w:val="en-GB"/>
        </w:rPr>
      </w:pPr>
      <w:r>
        <w:rPr>
          <w:rFonts w:cs="Arial"/>
          <w:i/>
          <w:szCs w:val="20"/>
          <w:lang w:val="en-GB"/>
        </w:rPr>
        <w:t xml:space="preserve">Hardware Part Number </w:t>
      </w:r>
    </w:p>
    <w:p w:rsidR="00E52032" w:rsidRDefault="008F51EC">
      <w:pPr>
        <w:ind w:left="1260" w:firstLine="720"/>
        <w:rPr>
          <w:rFonts w:cs="Arial"/>
          <w:szCs w:val="20"/>
        </w:rPr>
      </w:pPr>
      <w:r>
        <w:rPr>
          <w:rFonts w:cs="Arial"/>
          <w:szCs w:val="20"/>
        </w:rPr>
        <w:t>Max 16 characters + 1 EOS</w:t>
      </w:r>
    </w:p>
    <w:p w:rsidR="00E52032" w:rsidRDefault="00E52032">
      <w:pPr>
        <w:ind w:left="1260" w:firstLine="720"/>
        <w:rPr>
          <w:rFonts w:cs="Arial"/>
          <w:szCs w:val="20"/>
          <w:lang w:val="en-GB"/>
        </w:rPr>
      </w:pPr>
    </w:p>
    <w:p w:rsidR="00E52032" w:rsidRDefault="008F51EC">
      <w:pPr>
        <w:ind w:left="1260"/>
        <w:rPr>
          <w:rFonts w:cs="Arial"/>
          <w:i/>
          <w:szCs w:val="20"/>
          <w:lang w:val="en-GB"/>
        </w:rPr>
      </w:pPr>
      <w:r>
        <w:rPr>
          <w:rFonts w:cs="Arial"/>
          <w:i/>
          <w:szCs w:val="20"/>
          <w:lang w:val="en-GB"/>
        </w:rPr>
        <w:t xml:space="preserve">Calibration Part Number </w:t>
      </w:r>
    </w:p>
    <w:p w:rsidR="00E52032" w:rsidRDefault="008F51EC">
      <w:pPr>
        <w:ind w:left="1260" w:firstLine="720"/>
        <w:rPr>
          <w:rFonts w:cs="Arial"/>
          <w:szCs w:val="20"/>
          <w:lang w:val="en-GB"/>
        </w:rPr>
      </w:pPr>
      <w:r>
        <w:rPr>
          <w:rFonts w:cs="Arial"/>
          <w:szCs w:val="20"/>
        </w:rPr>
        <w:t>Max 16 characters + 1 EOS</w:t>
      </w:r>
    </w:p>
    <w:p w:rsidR="00C02773" w:rsidRDefault="008F51EC" w:rsidP="00113E44">
      <w:pPr>
        <w:pStyle w:val="Heading4"/>
      </w:pPr>
      <w:r w:rsidRPr="00B9479B">
        <w:t>TP-LOG-TPL-REQ-023167/A-SID-73-SDARS_ESN_St (TcSE ROIN-159079-2)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28/16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0x73: </w:t>
      </w:r>
      <w:r>
        <w:rPr>
          <w:rStyle w:val="spelle"/>
          <w:rFonts w:cs="Arial"/>
          <w:snapToGrid w:val="0"/>
          <w:szCs w:val="20"/>
          <w:lang w:val="en-GB"/>
        </w:rPr>
        <w:t>SDARS_ESN_St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27/15 (Coding Table I / Coding Table II): </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ESN</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Fixed 12 bytes</w:t>
      </w:r>
    </w:p>
    <w:p w:rsidR="00E52032" w:rsidRDefault="00E52032">
      <w:pPr>
        <w:rPr>
          <w:rFonts w:cs="Arial"/>
          <w:szCs w:val="20"/>
          <w:lang w:val="en-GB"/>
        </w:rPr>
      </w:pPr>
    </w:p>
    <w:p w:rsidR="00C02773" w:rsidRDefault="008F51EC" w:rsidP="00113E44">
      <w:pPr>
        <w:pStyle w:val="Heading4"/>
      </w:pPr>
      <w:r w:rsidRPr="00B9479B">
        <w:t>TP-LOG-TPL-REQ-023168/A-SID-74-TMCData_St (TcSE ROIN-159081-4)</w:t>
      </w:r>
    </w:p>
    <w:p w:rsidR="00E52032" w:rsidRDefault="008F51EC">
      <w:pPr>
        <w:tabs>
          <w:tab w:val="left" w:pos="709"/>
          <w:tab w:val="left" w:pos="1276"/>
          <w:tab w:val="left" w:pos="1843"/>
          <w:tab w:val="left" w:pos="2419"/>
        </w:tabs>
        <w:rPr>
          <w:rFonts w:cs="Arial"/>
          <w:snapToGrid w:val="0"/>
          <w:szCs w:val="20"/>
        </w:rPr>
      </w:pPr>
      <w:r>
        <w:rPr>
          <w:rFonts w:cs="Arial"/>
          <w:snapToGrid w:val="0"/>
          <w:szCs w:val="20"/>
        </w:rPr>
        <w:t>Data size: up to 26 byte</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napToGrid w:val="0"/>
          <w:szCs w:val="20"/>
        </w:rPr>
      </w:pPr>
      <w:r>
        <w:rPr>
          <w:rFonts w:cs="Arial"/>
          <w:snapToGrid w:val="0"/>
          <w:szCs w:val="20"/>
        </w:rPr>
        <w:t>0x74: TMCData_St</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E52032" w:rsidRDefault="008F51EC">
      <w:pPr>
        <w:keepLines/>
        <w:tabs>
          <w:tab w:val="left" w:pos="3544"/>
        </w:tabs>
        <w:ind w:left="1276"/>
        <w:rPr>
          <w:rFonts w:cs="Arial"/>
          <w:snapToGrid w:val="0"/>
          <w:szCs w:val="20"/>
        </w:rPr>
      </w:pPr>
      <w:r>
        <w:rPr>
          <w:rFonts w:cs="Arial"/>
          <w:snapToGrid w:val="0"/>
          <w:szCs w:val="20"/>
        </w:rPr>
        <w:t>0x73: Data_Service3</w:t>
      </w:r>
      <w:r>
        <w:rPr>
          <w:rFonts w:cs="Arial"/>
          <w:snapToGrid w:val="0"/>
          <w:szCs w:val="20"/>
        </w:rPr>
        <w:tab/>
        <w:t>–</w:t>
      </w:r>
      <w:r>
        <w:rPr>
          <w:rFonts w:cs="Arial"/>
          <w:snapToGrid w:val="0"/>
          <w:szCs w:val="20"/>
        </w:rPr>
        <w:tab/>
        <w:t>TMC Data</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lastRenderedPageBreak/>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3: Character Coding</w:t>
      </w:r>
    </w:p>
    <w:p w:rsidR="00E52032" w:rsidRDefault="008F51EC">
      <w:pPr>
        <w:autoSpaceDE w:val="0"/>
        <w:autoSpaceDN w:val="0"/>
        <w:adjustRightInd w:val="0"/>
        <w:ind w:left="1260"/>
        <w:rPr>
          <w:rFonts w:cs="Arial"/>
          <w:iCs/>
          <w:szCs w:val="20"/>
        </w:rPr>
      </w:pPr>
      <w:r>
        <w:rPr>
          <w:rFonts w:cs="Arial"/>
          <w:iCs/>
          <w:szCs w:val="20"/>
        </w:rPr>
        <w:t>Bit 0-5: Reserved</w:t>
      </w:r>
    </w:p>
    <w:p w:rsidR="00E52032" w:rsidRDefault="008F51EC">
      <w:pPr>
        <w:autoSpaceDE w:val="0"/>
        <w:autoSpaceDN w:val="0"/>
        <w:adjustRightInd w:val="0"/>
        <w:ind w:left="1260"/>
        <w:rPr>
          <w:rFonts w:cs="Arial"/>
          <w:iCs/>
          <w:szCs w:val="20"/>
        </w:rPr>
      </w:pPr>
      <w:r>
        <w:rPr>
          <w:rFonts w:cs="Arial"/>
          <w:iCs/>
          <w:szCs w:val="20"/>
        </w:rPr>
        <w:t>Bit 6-7: Coding</w:t>
      </w:r>
    </w:p>
    <w:p w:rsidR="00E52032" w:rsidRDefault="008F51EC">
      <w:pPr>
        <w:autoSpaceDE w:val="0"/>
        <w:autoSpaceDN w:val="0"/>
        <w:adjustRightInd w:val="0"/>
        <w:ind w:left="1890"/>
        <w:rPr>
          <w:rFonts w:cs="Arial"/>
          <w:szCs w:val="20"/>
        </w:rPr>
      </w:pPr>
      <w:r>
        <w:rPr>
          <w:rFonts w:cs="Arial"/>
          <w:szCs w:val="20"/>
        </w:rPr>
        <w:t xml:space="preserve"> 0x0: Coding Table I</w:t>
      </w:r>
    </w:p>
    <w:p w:rsidR="00E52032" w:rsidRDefault="008F51EC">
      <w:pPr>
        <w:autoSpaceDE w:val="0"/>
        <w:autoSpaceDN w:val="0"/>
        <w:adjustRightInd w:val="0"/>
        <w:ind w:left="1890"/>
        <w:rPr>
          <w:rFonts w:cs="Arial"/>
          <w:szCs w:val="20"/>
          <w:lang w:val="sv-SE"/>
        </w:rPr>
      </w:pPr>
      <w:r>
        <w:rPr>
          <w:rFonts w:cs="Arial"/>
          <w:szCs w:val="20"/>
        </w:rPr>
        <w:t xml:space="preserve"> </w:t>
      </w:r>
      <w:r>
        <w:rPr>
          <w:rFonts w:cs="Arial"/>
          <w:szCs w:val="20"/>
          <w:lang w:val="sv-SE"/>
        </w:rPr>
        <w:t>0x0000-0xFFFF UNICODE UTF-16 (2 byte per char)</w:t>
      </w:r>
    </w:p>
    <w:p w:rsidR="00E52032" w:rsidRDefault="008F51EC">
      <w:pPr>
        <w:autoSpaceDE w:val="0"/>
        <w:autoSpaceDN w:val="0"/>
        <w:adjustRightInd w:val="0"/>
        <w:ind w:left="1890"/>
        <w:rPr>
          <w:rFonts w:cs="Arial"/>
          <w:szCs w:val="20"/>
        </w:rPr>
      </w:pPr>
      <w:r>
        <w:rPr>
          <w:rFonts w:cs="Arial"/>
          <w:szCs w:val="20"/>
          <w:lang w:val="sv-SE"/>
        </w:rPr>
        <w:t xml:space="preserve"> </w:t>
      </w: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 xml:space="preserve"> 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NbrOfGroups</w:t>
      </w:r>
    </w:p>
    <w:p w:rsidR="00E52032" w:rsidRDefault="008F51EC">
      <w:pPr>
        <w:autoSpaceDE w:val="0"/>
        <w:autoSpaceDN w:val="0"/>
        <w:adjustRightInd w:val="0"/>
        <w:ind w:left="1260"/>
        <w:rPr>
          <w:rFonts w:cs="Arial"/>
          <w:iCs/>
          <w:szCs w:val="20"/>
        </w:rPr>
      </w:pPr>
      <w:r>
        <w:rPr>
          <w:rFonts w:cs="Arial"/>
          <w:iCs/>
          <w:szCs w:val="20"/>
        </w:rPr>
        <w:t>Bit 0-4: Reserved</w:t>
      </w:r>
    </w:p>
    <w:p w:rsidR="00E52032" w:rsidRDefault="008F51EC">
      <w:pPr>
        <w:autoSpaceDE w:val="0"/>
        <w:autoSpaceDN w:val="0"/>
        <w:adjustRightInd w:val="0"/>
        <w:ind w:left="1260"/>
        <w:rPr>
          <w:rFonts w:cs="Arial"/>
          <w:iCs/>
          <w:szCs w:val="20"/>
        </w:rPr>
      </w:pPr>
      <w:r>
        <w:rPr>
          <w:rFonts w:cs="Arial"/>
          <w:iCs/>
          <w:szCs w:val="20"/>
        </w:rPr>
        <w:t>Bit 5-7: NbrOfGroups</w:t>
      </w:r>
    </w:p>
    <w:p w:rsidR="00E52032" w:rsidRDefault="008F51EC">
      <w:pPr>
        <w:autoSpaceDE w:val="0"/>
        <w:autoSpaceDN w:val="0"/>
        <w:adjustRightInd w:val="0"/>
        <w:ind w:left="1260" w:firstLine="540"/>
        <w:rPr>
          <w:rFonts w:cs="Arial"/>
          <w:iCs/>
          <w:szCs w:val="20"/>
        </w:rPr>
      </w:pPr>
      <w:r>
        <w:rPr>
          <w:rFonts w:cs="Arial"/>
          <w:iCs/>
          <w:szCs w:val="20"/>
        </w:rPr>
        <w:t>0x0: not used</w:t>
      </w:r>
    </w:p>
    <w:p w:rsidR="00E52032" w:rsidRDefault="008F51EC">
      <w:pPr>
        <w:autoSpaceDE w:val="0"/>
        <w:autoSpaceDN w:val="0"/>
        <w:adjustRightInd w:val="0"/>
        <w:ind w:left="1260" w:firstLine="540"/>
        <w:rPr>
          <w:rFonts w:cs="Arial"/>
          <w:iCs/>
          <w:szCs w:val="20"/>
        </w:rPr>
      </w:pPr>
      <w:r>
        <w:rPr>
          <w:rFonts w:cs="Arial"/>
          <w:iCs/>
          <w:szCs w:val="20"/>
        </w:rPr>
        <w:t>0x1 – 0x5: NbrOfGroups</w:t>
      </w:r>
    </w:p>
    <w:p w:rsidR="00E52032" w:rsidRDefault="008F51EC">
      <w:pPr>
        <w:autoSpaceDE w:val="0"/>
        <w:autoSpaceDN w:val="0"/>
        <w:adjustRightInd w:val="0"/>
        <w:ind w:left="1260" w:firstLine="540"/>
        <w:rPr>
          <w:rFonts w:cs="Arial"/>
          <w:iCs/>
          <w:szCs w:val="20"/>
        </w:rPr>
      </w:pPr>
      <w:r>
        <w:rPr>
          <w:rFonts w:cs="Arial"/>
          <w:iCs/>
          <w:szCs w:val="20"/>
        </w:rPr>
        <w:t>0x6 – 0x7: Reserved</w:t>
      </w:r>
    </w:p>
    <w:p w:rsidR="00E52032" w:rsidRDefault="00E52032">
      <w:pPr>
        <w:autoSpaceDE w:val="0"/>
        <w:autoSpaceDN w:val="0"/>
        <w:adjustRightInd w:val="0"/>
        <w:ind w:left="1260" w:firstLine="540"/>
        <w:rPr>
          <w:rFonts w:cs="Arial"/>
          <w:iCs/>
          <w:szCs w:val="20"/>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5: Dynamization Information</w:t>
      </w:r>
    </w:p>
    <w:p w:rsidR="00E52032" w:rsidRDefault="008F51EC">
      <w:pPr>
        <w:autoSpaceDE w:val="0"/>
        <w:autoSpaceDN w:val="0"/>
        <w:adjustRightInd w:val="0"/>
        <w:ind w:left="1260"/>
        <w:rPr>
          <w:rFonts w:cs="Arial"/>
          <w:iCs/>
          <w:szCs w:val="20"/>
          <w:lang w:val="fr-FR"/>
        </w:rPr>
      </w:pPr>
      <w:r>
        <w:rPr>
          <w:rFonts w:cs="Arial"/>
          <w:iCs/>
          <w:szCs w:val="20"/>
          <w:lang w:val="fr-FR"/>
        </w:rPr>
        <w:t>Bit 0-2: Duration Persistence</w:t>
      </w:r>
    </w:p>
    <w:p w:rsidR="00E52032" w:rsidRDefault="008F51EC">
      <w:pPr>
        <w:autoSpaceDE w:val="0"/>
        <w:autoSpaceDN w:val="0"/>
        <w:adjustRightInd w:val="0"/>
        <w:ind w:left="1260" w:firstLine="540"/>
        <w:rPr>
          <w:rFonts w:cs="Arial"/>
          <w:iCs/>
          <w:szCs w:val="20"/>
          <w:lang w:val="fr-FR"/>
        </w:rPr>
      </w:pPr>
      <w:r>
        <w:rPr>
          <w:rFonts w:cs="Arial"/>
          <w:iCs/>
          <w:szCs w:val="20"/>
          <w:lang w:val="fr-FR"/>
        </w:rPr>
        <w:t>0x0 – 0x7: Numeric Duration Code</w:t>
      </w:r>
    </w:p>
    <w:p w:rsidR="00E52032" w:rsidRDefault="008F51EC">
      <w:pPr>
        <w:autoSpaceDE w:val="0"/>
        <w:autoSpaceDN w:val="0"/>
        <w:adjustRightInd w:val="0"/>
        <w:ind w:left="1260"/>
        <w:rPr>
          <w:rFonts w:cs="Arial"/>
          <w:iCs/>
          <w:szCs w:val="20"/>
        </w:rPr>
      </w:pPr>
      <w:r>
        <w:rPr>
          <w:rFonts w:cs="Arial"/>
          <w:iCs/>
          <w:szCs w:val="20"/>
        </w:rPr>
        <w:t>Bit 3: Diversion Advice</w:t>
      </w:r>
    </w:p>
    <w:p w:rsidR="00E52032" w:rsidRDefault="008F51EC">
      <w:pPr>
        <w:autoSpaceDE w:val="0"/>
        <w:autoSpaceDN w:val="0"/>
        <w:adjustRightInd w:val="0"/>
        <w:ind w:left="1260" w:firstLine="540"/>
        <w:rPr>
          <w:rFonts w:cs="Arial"/>
          <w:iCs/>
          <w:szCs w:val="20"/>
        </w:rPr>
      </w:pPr>
      <w:r>
        <w:rPr>
          <w:rFonts w:cs="Arial"/>
          <w:iCs/>
          <w:szCs w:val="20"/>
        </w:rPr>
        <w:t>0x0: no diversion recommended</w:t>
      </w:r>
    </w:p>
    <w:p w:rsidR="00E52032" w:rsidRDefault="008F51EC">
      <w:pPr>
        <w:autoSpaceDE w:val="0"/>
        <w:autoSpaceDN w:val="0"/>
        <w:adjustRightInd w:val="0"/>
        <w:ind w:left="1260" w:firstLine="540"/>
        <w:rPr>
          <w:rFonts w:cs="Arial"/>
          <w:iCs/>
          <w:szCs w:val="20"/>
        </w:rPr>
      </w:pPr>
      <w:r>
        <w:rPr>
          <w:rFonts w:cs="Arial"/>
          <w:iCs/>
          <w:szCs w:val="20"/>
        </w:rPr>
        <w:t>0x1: diversion recommended</w:t>
      </w:r>
    </w:p>
    <w:p w:rsidR="00E52032" w:rsidRDefault="008F51EC">
      <w:pPr>
        <w:autoSpaceDE w:val="0"/>
        <w:autoSpaceDN w:val="0"/>
        <w:adjustRightInd w:val="0"/>
        <w:ind w:left="1260"/>
        <w:rPr>
          <w:rFonts w:cs="Arial"/>
          <w:iCs/>
          <w:szCs w:val="20"/>
        </w:rPr>
      </w:pPr>
      <w:r>
        <w:rPr>
          <w:rFonts w:cs="Arial"/>
          <w:iCs/>
          <w:szCs w:val="20"/>
        </w:rPr>
        <w:t>Bit 4: Direction</w:t>
      </w:r>
    </w:p>
    <w:p w:rsidR="00E52032" w:rsidRDefault="008F51EC">
      <w:pPr>
        <w:autoSpaceDE w:val="0"/>
        <w:autoSpaceDN w:val="0"/>
        <w:adjustRightInd w:val="0"/>
        <w:ind w:left="1260" w:firstLine="540"/>
        <w:rPr>
          <w:rFonts w:cs="Arial"/>
          <w:iCs/>
          <w:szCs w:val="20"/>
        </w:rPr>
      </w:pPr>
      <w:r>
        <w:rPr>
          <w:rFonts w:cs="Arial"/>
          <w:iCs/>
          <w:szCs w:val="20"/>
        </w:rPr>
        <w:t>0x0: positive</w:t>
      </w:r>
    </w:p>
    <w:p w:rsidR="00E52032" w:rsidRDefault="008F51EC">
      <w:pPr>
        <w:autoSpaceDE w:val="0"/>
        <w:autoSpaceDN w:val="0"/>
        <w:adjustRightInd w:val="0"/>
        <w:ind w:left="1260" w:firstLine="540"/>
        <w:rPr>
          <w:rFonts w:cs="Arial"/>
          <w:iCs/>
          <w:szCs w:val="20"/>
        </w:rPr>
      </w:pPr>
      <w:r>
        <w:rPr>
          <w:rFonts w:cs="Arial"/>
          <w:iCs/>
          <w:szCs w:val="20"/>
        </w:rPr>
        <w:t>0x1: negative</w:t>
      </w:r>
    </w:p>
    <w:p w:rsidR="00E52032" w:rsidRDefault="008F51EC">
      <w:pPr>
        <w:autoSpaceDE w:val="0"/>
        <w:autoSpaceDN w:val="0"/>
        <w:adjustRightInd w:val="0"/>
        <w:ind w:left="1260"/>
        <w:rPr>
          <w:rFonts w:cs="Arial"/>
          <w:iCs/>
          <w:szCs w:val="20"/>
        </w:rPr>
      </w:pPr>
      <w:r>
        <w:rPr>
          <w:rFonts w:cs="Arial"/>
          <w:iCs/>
          <w:szCs w:val="20"/>
        </w:rPr>
        <w:t>Bit 5-7: Extent</w:t>
      </w:r>
    </w:p>
    <w:p w:rsidR="00E52032" w:rsidRDefault="008F51EC">
      <w:pPr>
        <w:autoSpaceDE w:val="0"/>
        <w:autoSpaceDN w:val="0"/>
        <w:adjustRightInd w:val="0"/>
        <w:ind w:left="1260" w:firstLine="540"/>
        <w:rPr>
          <w:rFonts w:cs="Arial"/>
          <w:iCs/>
          <w:szCs w:val="20"/>
        </w:rPr>
      </w:pPr>
      <w:r>
        <w:rPr>
          <w:rFonts w:cs="Arial"/>
          <w:iCs/>
          <w:szCs w:val="20"/>
        </w:rPr>
        <w:t>0x0 – 0x7: Numeric Extent Code</w:t>
      </w:r>
    </w:p>
    <w:p w:rsidR="00E52032" w:rsidRDefault="00E52032">
      <w:pPr>
        <w:autoSpaceDE w:val="0"/>
        <w:autoSpaceDN w:val="0"/>
        <w:adjustRightInd w:val="0"/>
        <w:ind w:left="1260" w:firstLine="540"/>
        <w:rPr>
          <w:rFonts w:cs="Arial"/>
          <w:iCs/>
          <w:szCs w:val="20"/>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6-7: Event</w:t>
      </w:r>
    </w:p>
    <w:p w:rsidR="00E52032" w:rsidRDefault="008F51EC">
      <w:pPr>
        <w:autoSpaceDE w:val="0"/>
        <w:autoSpaceDN w:val="0"/>
        <w:adjustRightInd w:val="0"/>
        <w:ind w:left="1260"/>
        <w:rPr>
          <w:rFonts w:cs="Arial"/>
          <w:iCs/>
          <w:szCs w:val="20"/>
        </w:rPr>
      </w:pPr>
      <w:r>
        <w:rPr>
          <w:rFonts w:cs="Arial"/>
          <w:iCs/>
          <w:szCs w:val="20"/>
        </w:rPr>
        <w:t>Bit 0-4: Reserved</w:t>
      </w:r>
    </w:p>
    <w:p w:rsidR="00E52032" w:rsidRDefault="008F51EC">
      <w:pPr>
        <w:autoSpaceDE w:val="0"/>
        <w:autoSpaceDN w:val="0"/>
        <w:adjustRightInd w:val="0"/>
        <w:ind w:left="1260"/>
        <w:rPr>
          <w:rFonts w:cs="Arial"/>
          <w:iCs/>
          <w:szCs w:val="20"/>
        </w:rPr>
      </w:pPr>
      <w:r>
        <w:rPr>
          <w:rFonts w:cs="Arial"/>
          <w:iCs/>
          <w:szCs w:val="20"/>
        </w:rPr>
        <w:t>Bit 5-15: Event Code</w:t>
      </w:r>
    </w:p>
    <w:p w:rsidR="00E52032" w:rsidRDefault="008F51EC">
      <w:pPr>
        <w:autoSpaceDE w:val="0"/>
        <w:autoSpaceDN w:val="0"/>
        <w:adjustRightInd w:val="0"/>
        <w:ind w:left="1260" w:firstLine="540"/>
        <w:rPr>
          <w:rFonts w:cs="Arial"/>
          <w:iCs/>
          <w:szCs w:val="20"/>
        </w:rPr>
      </w:pPr>
      <w:r>
        <w:rPr>
          <w:rFonts w:cs="Arial"/>
          <w:iCs/>
          <w:szCs w:val="20"/>
        </w:rPr>
        <w:t>0x000 – 0x7FF: Numeric Event Code</w:t>
      </w:r>
    </w:p>
    <w:p w:rsidR="00E52032" w:rsidRDefault="00E52032">
      <w:pPr>
        <w:autoSpaceDE w:val="0"/>
        <w:autoSpaceDN w:val="0"/>
        <w:adjustRightInd w:val="0"/>
        <w:ind w:left="1260"/>
        <w:rPr>
          <w:rFonts w:cs="Arial"/>
          <w:iCs/>
          <w:szCs w:val="20"/>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8-9: Location</w:t>
      </w:r>
    </w:p>
    <w:p w:rsidR="00E52032" w:rsidRDefault="008F51EC">
      <w:pPr>
        <w:autoSpaceDE w:val="0"/>
        <w:autoSpaceDN w:val="0"/>
        <w:adjustRightInd w:val="0"/>
        <w:ind w:left="1260"/>
        <w:rPr>
          <w:rFonts w:cs="Arial"/>
          <w:iCs/>
          <w:szCs w:val="20"/>
        </w:rPr>
      </w:pPr>
      <w:r>
        <w:rPr>
          <w:rFonts w:cs="Arial"/>
          <w:iCs/>
          <w:szCs w:val="20"/>
        </w:rPr>
        <w:t>0x0000 – 0xFFFF: Numeric Location Code</w:t>
      </w:r>
    </w:p>
    <w:p w:rsidR="00E52032" w:rsidRDefault="00E52032">
      <w:pPr>
        <w:autoSpaceDE w:val="0"/>
        <w:autoSpaceDN w:val="0"/>
        <w:adjustRightInd w:val="0"/>
        <w:ind w:left="720"/>
        <w:rPr>
          <w:rFonts w:cs="Arial"/>
          <w:iCs/>
          <w:szCs w:val="20"/>
        </w:rPr>
      </w:pPr>
    </w:p>
    <w:p w:rsidR="00E52032" w:rsidRDefault="008F51EC">
      <w:pPr>
        <w:autoSpaceDE w:val="0"/>
        <w:autoSpaceDN w:val="0"/>
        <w:adjustRightInd w:val="0"/>
        <w:ind w:left="720"/>
        <w:rPr>
          <w:rFonts w:cs="Arial"/>
          <w:b/>
          <w:snapToGrid w:val="0"/>
          <w:szCs w:val="20"/>
        </w:rPr>
      </w:pPr>
      <w:r>
        <w:rPr>
          <w:rFonts w:cs="Arial"/>
          <w:b/>
          <w:snapToGrid w:val="0"/>
          <w:szCs w:val="20"/>
        </w:rPr>
        <w:t>Byte 10 up to 25: OptMsgContent</w:t>
      </w:r>
    </w:p>
    <w:p w:rsidR="00E52032" w:rsidRDefault="008F51EC">
      <w:pPr>
        <w:keepLines/>
        <w:tabs>
          <w:tab w:val="left" w:pos="709"/>
          <w:tab w:val="left" w:pos="1276"/>
          <w:tab w:val="left" w:pos="1843"/>
          <w:tab w:val="left" w:pos="2419"/>
        </w:tabs>
        <w:ind w:left="709"/>
        <w:rPr>
          <w:rFonts w:cs="Arial"/>
          <w:szCs w:val="20"/>
        </w:rPr>
      </w:pPr>
      <w:r>
        <w:rPr>
          <w:rFonts w:cs="Arial"/>
          <w:szCs w:val="20"/>
        </w:rPr>
        <w:t>Array (2</w:t>
      </w:r>
      <w:proofErr w:type="gramStart"/>
      <w:r>
        <w:rPr>
          <w:rFonts w:cs="Arial"/>
          <w:szCs w:val="20"/>
        </w:rPr>
        <w:t>..</w:t>
      </w:r>
      <w:proofErr w:type="gramEnd"/>
      <w:r>
        <w:rPr>
          <w:rFonts w:cs="Arial"/>
          <w:szCs w:val="20"/>
        </w:rPr>
        <w:t xml:space="preserve"> NbrOfGroups) of Record (Y-FreeFormat, Z-FreeFormat)</w:t>
      </w:r>
    </w:p>
    <w:p w:rsidR="00E52032" w:rsidRDefault="008F51EC">
      <w:pPr>
        <w:keepLines/>
        <w:tabs>
          <w:tab w:val="left" w:pos="709"/>
          <w:tab w:val="left" w:pos="1276"/>
          <w:tab w:val="left" w:pos="1843"/>
          <w:tab w:val="left" w:pos="2419"/>
        </w:tabs>
        <w:ind w:left="709"/>
        <w:rPr>
          <w:rFonts w:cs="Arial"/>
          <w:szCs w:val="20"/>
        </w:rPr>
      </w:pPr>
      <w:r>
        <w:rPr>
          <w:rFonts w:cs="Arial"/>
          <w:szCs w:val="20"/>
        </w:rPr>
        <w:t>Record definition (4 byte)</w:t>
      </w:r>
    </w:p>
    <w:p w:rsidR="00E52032" w:rsidRDefault="008F51EC">
      <w:pPr>
        <w:keepLines/>
        <w:tabs>
          <w:tab w:val="left" w:pos="709"/>
          <w:tab w:val="left" w:pos="1276"/>
          <w:tab w:val="left" w:pos="1843"/>
          <w:tab w:val="left" w:pos="2419"/>
        </w:tabs>
        <w:ind w:left="709" w:firstLine="551"/>
        <w:rPr>
          <w:rFonts w:cs="Arial"/>
          <w:szCs w:val="20"/>
        </w:rPr>
      </w:pPr>
      <w:r>
        <w:rPr>
          <w:rFonts w:cs="Arial"/>
          <w:szCs w:val="20"/>
        </w:rPr>
        <w:t>Byte 0-1: Y-FreeFormat:</w:t>
      </w:r>
    </w:p>
    <w:p w:rsidR="00E52032" w:rsidRDefault="008F51EC">
      <w:pPr>
        <w:keepLines/>
        <w:tabs>
          <w:tab w:val="left" w:pos="1260"/>
          <w:tab w:val="left" w:pos="1843"/>
          <w:tab w:val="left" w:pos="2419"/>
        </w:tabs>
        <w:ind w:left="1260" w:firstLine="720"/>
        <w:rPr>
          <w:rFonts w:cs="Arial"/>
          <w:szCs w:val="20"/>
        </w:rPr>
      </w:pPr>
      <w:r>
        <w:rPr>
          <w:rFonts w:cs="Arial"/>
          <w:szCs w:val="20"/>
        </w:rPr>
        <w:t>Bit 0-3: Reserved</w:t>
      </w:r>
    </w:p>
    <w:p w:rsidR="00E52032" w:rsidRDefault="008F51EC">
      <w:pPr>
        <w:keepLines/>
        <w:tabs>
          <w:tab w:val="left" w:pos="1260"/>
          <w:tab w:val="left" w:pos="1843"/>
          <w:tab w:val="left" w:pos="2419"/>
        </w:tabs>
        <w:ind w:left="1260" w:firstLine="720"/>
        <w:rPr>
          <w:rFonts w:cs="Arial"/>
          <w:szCs w:val="20"/>
        </w:rPr>
      </w:pPr>
      <w:r>
        <w:rPr>
          <w:rFonts w:cs="Arial"/>
          <w:szCs w:val="20"/>
        </w:rPr>
        <w:t>Bit 4-15: Y11 up to Y0 Free Format</w:t>
      </w:r>
    </w:p>
    <w:p w:rsidR="00E52032" w:rsidRDefault="00E52032">
      <w:pPr>
        <w:keepLines/>
        <w:tabs>
          <w:tab w:val="left" w:pos="709"/>
          <w:tab w:val="left" w:pos="1276"/>
          <w:tab w:val="left" w:pos="1843"/>
          <w:tab w:val="left" w:pos="2419"/>
        </w:tabs>
        <w:ind w:left="709" w:firstLine="551"/>
        <w:rPr>
          <w:rFonts w:cs="Arial"/>
          <w:szCs w:val="20"/>
        </w:rPr>
      </w:pPr>
    </w:p>
    <w:p w:rsidR="00E52032" w:rsidRDefault="008F51EC">
      <w:pPr>
        <w:keepLines/>
        <w:tabs>
          <w:tab w:val="left" w:pos="709"/>
          <w:tab w:val="left" w:pos="1276"/>
          <w:tab w:val="left" w:pos="1843"/>
          <w:tab w:val="left" w:pos="2419"/>
        </w:tabs>
        <w:ind w:left="709" w:firstLine="551"/>
        <w:rPr>
          <w:rFonts w:cs="Arial"/>
          <w:szCs w:val="20"/>
        </w:rPr>
      </w:pPr>
      <w:r>
        <w:rPr>
          <w:rFonts w:cs="Arial"/>
          <w:szCs w:val="20"/>
        </w:rPr>
        <w:t>Byte 2-3: Z-FreeFormat:</w:t>
      </w:r>
    </w:p>
    <w:p w:rsidR="00E52032" w:rsidRDefault="008F51EC">
      <w:pPr>
        <w:keepLines/>
        <w:tabs>
          <w:tab w:val="left" w:pos="1276"/>
          <w:tab w:val="left" w:pos="1843"/>
          <w:tab w:val="left" w:pos="2419"/>
        </w:tabs>
        <w:ind w:left="1980"/>
        <w:rPr>
          <w:rFonts w:cs="Arial"/>
          <w:szCs w:val="20"/>
        </w:rPr>
      </w:pPr>
      <w:r>
        <w:rPr>
          <w:rFonts w:cs="Arial"/>
          <w:szCs w:val="20"/>
        </w:rPr>
        <w:t>Bit 0-15: Z15 up to Z0 Free Format</w:t>
      </w:r>
    </w:p>
    <w:p w:rsidR="00E52032" w:rsidRDefault="00E52032">
      <w:pPr>
        <w:keepLines/>
        <w:tabs>
          <w:tab w:val="left" w:pos="709"/>
          <w:tab w:val="left" w:pos="1276"/>
          <w:tab w:val="left" w:pos="1843"/>
          <w:tab w:val="left" w:pos="2419"/>
        </w:tabs>
        <w:ind w:left="709" w:firstLine="551"/>
        <w:rPr>
          <w:rFonts w:cs="Arial"/>
          <w:szCs w:val="20"/>
        </w:rPr>
      </w:pPr>
    </w:p>
    <w:p w:rsidR="00E52032" w:rsidRDefault="00E52032">
      <w:pPr>
        <w:keepLines/>
        <w:tabs>
          <w:tab w:val="left" w:pos="709"/>
          <w:tab w:val="left" w:pos="1276"/>
          <w:tab w:val="left" w:pos="1843"/>
          <w:tab w:val="left" w:pos="2419"/>
        </w:tabs>
        <w:ind w:left="709" w:firstLine="551"/>
        <w:rPr>
          <w:rFonts w:cs="Arial"/>
          <w:szCs w:val="20"/>
        </w:rPr>
      </w:pPr>
    </w:p>
    <w:p w:rsidR="00E52032" w:rsidRDefault="008F51EC">
      <w:pPr>
        <w:keepLines/>
        <w:pBdr>
          <w:top w:val="single" w:sz="4" w:space="1" w:color="auto"/>
          <w:left w:val="single" w:sz="4" w:space="4" w:color="auto"/>
          <w:bottom w:val="single" w:sz="4" w:space="1" w:color="auto"/>
          <w:right w:val="single" w:sz="4" w:space="4" w:color="auto"/>
        </w:pBdr>
        <w:tabs>
          <w:tab w:val="left" w:pos="1260"/>
          <w:tab w:val="left" w:pos="1843"/>
          <w:tab w:val="left" w:pos="2419"/>
        </w:tabs>
        <w:ind w:left="1260"/>
        <w:rPr>
          <w:rFonts w:cs="Arial"/>
          <w:szCs w:val="20"/>
        </w:rPr>
      </w:pPr>
      <w:r>
        <w:rPr>
          <w:rFonts w:cs="Arial"/>
          <w:szCs w:val="20"/>
        </w:rPr>
        <w:t>Free Format:</w:t>
      </w:r>
    </w:p>
    <w:p w:rsidR="00E52032" w:rsidRDefault="008F51EC">
      <w:pPr>
        <w:keepLines/>
        <w:pBdr>
          <w:top w:val="single" w:sz="4" w:space="1" w:color="auto"/>
          <w:left w:val="single" w:sz="4" w:space="4" w:color="auto"/>
          <w:bottom w:val="single" w:sz="4" w:space="1" w:color="auto"/>
          <w:right w:val="single" w:sz="4" w:space="4" w:color="auto"/>
        </w:pBdr>
        <w:tabs>
          <w:tab w:val="left" w:pos="1260"/>
          <w:tab w:val="left" w:pos="1843"/>
          <w:tab w:val="left" w:pos="2419"/>
        </w:tabs>
        <w:ind w:left="1260"/>
        <w:rPr>
          <w:rFonts w:cs="Arial"/>
          <w:szCs w:val="20"/>
        </w:rPr>
      </w:pPr>
      <w:r>
        <w:rPr>
          <w:rFonts w:cs="Arial"/>
          <w:szCs w:val="20"/>
        </w:rPr>
        <w:t>The Free Format used within the OptMsgContent Array must be filled with data as described in the ISO-14819-1 TMC specification.</w:t>
      </w:r>
    </w:p>
    <w:p w:rsidR="00C02773" w:rsidRDefault="008F51EC" w:rsidP="00113E44">
      <w:pPr>
        <w:pStyle w:val="Heading4"/>
      </w:pPr>
      <w:r w:rsidRPr="00B9479B">
        <w:t>TP-LOG-TPL-REQ-023169/B-SID-76-LBP1_ItemInfo_Rsp (TcSE ROIN-159709-6)</w:t>
      </w:r>
    </w:p>
    <w:p w:rsidR="00C02773" w:rsidRDefault="008F51EC">
      <w:pPr>
        <w:tabs>
          <w:tab w:val="left" w:pos="709"/>
          <w:tab w:val="left" w:pos="1276"/>
          <w:tab w:val="left" w:pos="1843"/>
          <w:tab w:val="left" w:pos="2419"/>
        </w:tabs>
        <w:rPr>
          <w:rFonts w:cs="Arial"/>
          <w:snapToGrid w:val="0"/>
          <w:lang w:val="en-GB"/>
        </w:rPr>
      </w:pPr>
      <w:r>
        <w:rPr>
          <w:rFonts w:cs="Arial"/>
          <w:snapToGrid w:val="0"/>
          <w:lang w:val="en-GB"/>
        </w:rPr>
        <w:t>Data size: up to Variable (</w:t>
      </w:r>
      <w:r>
        <w:rPr>
          <w:rFonts w:cs="Arial"/>
          <w:bCs/>
          <w:snapToGrid w:val="0"/>
          <w:lang w:val="en-GB"/>
        </w:rPr>
        <w:t>Coding Table I</w:t>
      </w:r>
      <w:r>
        <w:rPr>
          <w:rFonts w:cs="Arial"/>
          <w:snapToGrid w:val="0"/>
          <w:lang w:val="en-GB"/>
        </w:rPr>
        <w:t>/Coding Table II) bytes</w:t>
      </w:r>
    </w:p>
    <w:p w:rsidR="00C02773" w:rsidRDefault="008F51EC">
      <w:pPr>
        <w:tabs>
          <w:tab w:val="left" w:pos="709"/>
          <w:tab w:val="left" w:pos="1276"/>
          <w:tab w:val="left" w:pos="1843"/>
          <w:tab w:val="left" w:pos="2419"/>
        </w:tabs>
        <w:spacing w:before="120" w:after="60"/>
        <w:ind w:left="709"/>
        <w:rPr>
          <w:rFonts w:cs="Arial"/>
          <w:b/>
          <w:snapToGrid w:val="0"/>
          <w:lang w:val="fr-FR"/>
        </w:rPr>
      </w:pPr>
      <w:r>
        <w:rPr>
          <w:rFonts w:cs="Arial"/>
          <w:b/>
          <w:snapToGrid w:val="0"/>
          <w:lang w:val="fr-FR"/>
        </w:rPr>
        <w:t xml:space="preserve">Byte 0: Signal </w:t>
      </w:r>
      <w:proofErr w:type="gramStart"/>
      <w:r>
        <w:rPr>
          <w:rFonts w:cs="Arial"/>
          <w:b/>
          <w:snapToGrid w:val="0"/>
          <w:lang w:val="fr-FR"/>
        </w:rPr>
        <w:t>identifier</w:t>
      </w:r>
      <w:proofErr w:type="gramEnd"/>
    </w:p>
    <w:p w:rsidR="00C02773" w:rsidRDefault="008F51EC">
      <w:pPr>
        <w:tabs>
          <w:tab w:val="left" w:pos="709"/>
          <w:tab w:val="left" w:pos="1276"/>
          <w:tab w:val="left" w:pos="1843"/>
          <w:tab w:val="left" w:pos="2419"/>
        </w:tabs>
        <w:ind w:left="1276"/>
        <w:rPr>
          <w:rFonts w:cs="Arial"/>
          <w:lang w:val="fr-FR"/>
        </w:rPr>
      </w:pPr>
      <w:r>
        <w:rPr>
          <w:rFonts w:cs="Arial"/>
          <w:snapToGrid w:val="0"/>
          <w:lang w:val="fr-FR"/>
        </w:rPr>
        <w:lastRenderedPageBreak/>
        <w:t xml:space="preserve">0x76: </w:t>
      </w:r>
      <w:r>
        <w:rPr>
          <w:rFonts w:cs="Arial"/>
          <w:lang w:val="fr-FR"/>
        </w:rPr>
        <w:t>LBP1_ItemInfo_Rsp</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C02773" w:rsidRPr="000D0C02" w:rsidRDefault="008F51EC" w:rsidP="00C02773">
      <w:pPr>
        <w:tabs>
          <w:tab w:val="left" w:pos="3544"/>
        </w:tabs>
        <w:ind w:firstLine="1276"/>
        <w:rPr>
          <w:rFonts w:cs="Arial"/>
          <w:snapToGrid w:val="0"/>
        </w:rPr>
      </w:pPr>
      <w:r w:rsidRPr="000D0C02">
        <w:rPr>
          <w:rFonts w:cs="Arial"/>
          <w:snapToGrid w:val="0"/>
          <w:lang w:val="nb-NO"/>
        </w:rPr>
        <w:t xml:space="preserve">0x01 </w:t>
      </w:r>
      <w:r w:rsidRPr="000D0C02">
        <w:rPr>
          <w:rFonts w:cs="Arial"/>
          <w:snapToGrid w:val="0"/>
        </w:rPr>
        <w:t>Radio_Service1</w:t>
      </w:r>
      <w:r w:rsidRPr="000D0C02">
        <w:rPr>
          <w:rFonts w:cs="Arial"/>
          <w:snapToGrid w:val="0"/>
        </w:rPr>
        <w:tab/>
      </w:r>
      <w:r>
        <w:rPr>
          <w:rFonts w:cs="Arial"/>
          <w:snapToGrid w:val="0"/>
        </w:rPr>
        <w:tab/>
      </w:r>
      <w:r>
        <w:rPr>
          <w:rFonts w:cs="Arial"/>
          <w:snapToGrid w:val="0"/>
        </w:rPr>
        <w:tab/>
        <w:t>–</w:t>
      </w:r>
      <w:r w:rsidRPr="000D0C02">
        <w:rPr>
          <w:rFonts w:cs="Arial"/>
          <w:snapToGrid w:val="0"/>
        </w:rPr>
        <w:tab/>
        <w:t>AmFm Radio General (AM, FM, AST)</w:t>
      </w:r>
    </w:p>
    <w:p w:rsidR="00C02773" w:rsidRPr="000D0C02" w:rsidRDefault="008F51EC" w:rsidP="00C02773">
      <w:pPr>
        <w:tabs>
          <w:tab w:val="left" w:pos="3544"/>
        </w:tabs>
        <w:ind w:left="1276"/>
        <w:rPr>
          <w:rFonts w:cs="Arial"/>
          <w:snapToGrid w:val="0"/>
        </w:rPr>
      </w:pPr>
      <w:r w:rsidRPr="000D0C02">
        <w:rPr>
          <w:rFonts w:cs="Arial"/>
          <w:snapToGrid w:val="0"/>
        </w:rPr>
        <w:t>0x02 Radio_Service2</w:t>
      </w:r>
      <w:r w:rsidRPr="000D0C02">
        <w:rPr>
          <w:rFonts w:cs="Arial"/>
          <w:snapToGrid w:val="0"/>
        </w:rPr>
        <w:tab/>
      </w:r>
      <w:r>
        <w:rPr>
          <w:rFonts w:cs="Arial"/>
          <w:snapToGrid w:val="0"/>
        </w:rPr>
        <w:tab/>
      </w:r>
      <w:r>
        <w:rPr>
          <w:rFonts w:cs="Arial"/>
          <w:snapToGrid w:val="0"/>
        </w:rPr>
        <w:tab/>
        <w:t>–</w:t>
      </w:r>
      <w:r w:rsidRPr="000D0C02">
        <w:rPr>
          <w:rFonts w:cs="Arial"/>
          <w:snapToGrid w:val="0"/>
        </w:rPr>
        <w:tab/>
        <w:t>SDARS</w:t>
      </w:r>
    </w:p>
    <w:p w:rsidR="00C02773" w:rsidRDefault="008F51EC" w:rsidP="00C02773">
      <w:pPr>
        <w:tabs>
          <w:tab w:val="left" w:pos="3544"/>
        </w:tabs>
        <w:ind w:left="1276"/>
        <w:rPr>
          <w:rFonts w:cs="Arial"/>
          <w:snapToGrid w:val="0"/>
        </w:rPr>
      </w:pPr>
      <w:r w:rsidRPr="000D0C02">
        <w:rPr>
          <w:rFonts w:cs="Arial"/>
          <w:snapToGrid w:val="0"/>
        </w:rPr>
        <w:t>0x03 Radio_Service3</w:t>
      </w:r>
      <w:r w:rsidRPr="000D0C02">
        <w:rPr>
          <w:rFonts w:cs="Arial"/>
          <w:snapToGrid w:val="0"/>
        </w:rPr>
        <w:tab/>
      </w:r>
      <w:r>
        <w:rPr>
          <w:rFonts w:cs="Arial"/>
          <w:snapToGrid w:val="0"/>
        </w:rPr>
        <w:tab/>
      </w:r>
      <w:r>
        <w:rPr>
          <w:rFonts w:cs="Arial"/>
          <w:snapToGrid w:val="0"/>
        </w:rPr>
        <w:tab/>
        <w:t>–</w:t>
      </w:r>
      <w:r w:rsidRPr="000D0C02">
        <w:rPr>
          <w:rFonts w:cs="Arial"/>
          <w:snapToGrid w:val="0"/>
        </w:rPr>
        <w:tab/>
        <w:t>DAB</w:t>
      </w:r>
      <w:r>
        <w:rPr>
          <w:rFonts w:cs="Arial"/>
          <w:snapToGrid w:val="0"/>
        </w:rPr>
        <w:br/>
      </w:r>
    </w:p>
    <w:p w:rsidR="00C02773" w:rsidRPr="000D0C02" w:rsidRDefault="008F51EC" w:rsidP="00C02773">
      <w:pPr>
        <w:tabs>
          <w:tab w:val="left" w:pos="3544"/>
        </w:tabs>
        <w:ind w:left="1276"/>
        <w:rPr>
          <w:rFonts w:cs="Arial"/>
          <w:snapToGrid w:val="0"/>
        </w:rPr>
      </w:pPr>
      <w:r w:rsidRPr="000D0C02">
        <w:rPr>
          <w:rFonts w:cs="Arial"/>
          <w:snapToGrid w:val="0"/>
        </w:rPr>
        <w:t>0x11 MP_Media1</w:t>
      </w:r>
      <w:r w:rsidRPr="000D0C02">
        <w:rPr>
          <w:rFonts w:cs="Arial"/>
          <w:snapToGrid w:val="0"/>
        </w:rPr>
        <w:tab/>
      </w:r>
      <w:r>
        <w:rPr>
          <w:rFonts w:cs="Arial"/>
          <w:snapToGrid w:val="0"/>
        </w:rPr>
        <w:tab/>
      </w:r>
      <w:r>
        <w:rPr>
          <w:rFonts w:cs="Arial"/>
          <w:snapToGrid w:val="0"/>
        </w:rPr>
        <w:tab/>
        <w:t>–</w:t>
      </w:r>
      <w:r w:rsidRPr="000D0C02">
        <w:rPr>
          <w:rFonts w:cs="Arial"/>
          <w:snapToGrid w:val="0"/>
        </w:rPr>
        <w:tab/>
        <w:t>CD</w:t>
      </w:r>
    </w:p>
    <w:p w:rsidR="00C02773" w:rsidRPr="000D0C02" w:rsidRDefault="008F51EC" w:rsidP="00C02773">
      <w:pPr>
        <w:tabs>
          <w:tab w:val="left" w:pos="3544"/>
        </w:tabs>
        <w:ind w:left="1276"/>
        <w:rPr>
          <w:rFonts w:cs="Arial"/>
          <w:snapToGrid w:val="0"/>
        </w:rPr>
      </w:pPr>
      <w:r w:rsidRPr="000D0C02">
        <w:rPr>
          <w:rFonts w:cs="Arial"/>
          <w:snapToGrid w:val="0"/>
        </w:rPr>
        <w:t>0x12 MP_Media2</w:t>
      </w:r>
      <w:r w:rsidRPr="000D0C02">
        <w:rPr>
          <w:rFonts w:cs="Arial"/>
          <w:snapToGrid w:val="0"/>
        </w:rPr>
        <w:tab/>
      </w:r>
      <w:r>
        <w:rPr>
          <w:rFonts w:cs="Arial"/>
          <w:snapToGrid w:val="0"/>
        </w:rPr>
        <w:tab/>
      </w:r>
      <w:r>
        <w:rPr>
          <w:rFonts w:cs="Arial"/>
          <w:snapToGrid w:val="0"/>
        </w:rPr>
        <w:tab/>
        <w:t>–</w:t>
      </w:r>
      <w:r w:rsidRPr="000D0C02">
        <w:rPr>
          <w:rFonts w:cs="Arial"/>
          <w:snapToGrid w:val="0"/>
        </w:rPr>
        <w:tab/>
        <w:t>BT Audio Streaming</w:t>
      </w:r>
    </w:p>
    <w:p w:rsidR="00C02773" w:rsidRPr="000D0C02" w:rsidRDefault="008F51EC" w:rsidP="00C02773">
      <w:pPr>
        <w:tabs>
          <w:tab w:val="left" w:pos="3544"/>
        </w:tabs>
        <w:ind w:left="1276"/>
        <w:rPr>
          <w:rFonts w:cs="Arial"/>
          <w:snapToGrid w:val="0"/>
        </w:rPr>
      </w:pPr>
      <w:r w:rsidRPr="000D0C02">
        <w:rPr>
          <w:rFonts w:cs="Arial"/>
          <w:snapToGrid w:val="0"/>
        </w:rPr>
        <w:t>0x13 MP_Media3</w:t>
      </w:r>
      <w:r w:rsidRPr="000D0C02">
        <w:rPr>
          <w:rFonts w:cs="Arial"/>
          <w:snapToGrid w:val="0"/>
        </w:rPr>
        <w:tab/>
      </w:r>
      <w:r>
        <w:rPr>
          <w:rFonts w:cs="Arial"/>
          <w:snapToGrid w:val="0"/>
        </w:rPr>
        <w:tab/>
      </w:r>
      <w:r>
        <w:rPr>
          <w:rFonts w:cs="Arial"/>
          <w:snapToGrid w:val="0"/>
        </w:rPr>
        <w:tab/>
        <w:t>–</w:t>
      </w:r>
      <w:r w:rsidRPr="000D0C02">
        <w:rPr>
          <w:rFonts w:cs="Arial"/>
          <w:snapToGrid w:val="0"/>
        </w:rPr>
        <w:tab/>
        <w:t>USB</w:t>
      </w:r>
    </w:p>
    <w:p w:rsidR="00C02773" w:rsidRPr="000D0C02" w:rsidRDefault="008F51EC" w:rsidP="00C02773">
      <w:pPr>
        <w:tabs>
          <w:tab w:val="left" w:pos="3544"/>
        </w:tabs>
        <w:ind w:left="1276"/>
        <w:rPr>
          <w:rFonts w:cs="Arial"/>
          <w:snapToGrid w:val="0"/>
        </w:rPr>
      </w:pPr>
      <w:r w:rsidRPr="000D0C02">
        <w:rPr>
          <w:rFonts w:cs="Arial"/>
          <w:snapToGrid w:val="0"/>
        </w:rPr>
        <w:t>0x14 MP_Media4</w:t>
      </w:r>
      <w:r w:rsidRPr="000D0C02">
        <w:rPr>
          <w:rFonts w:cs="Arial"/>
          <w:snapToGrid w:val="0"/>
        </w:rPr>
        <w:tab/>
      </w:r>
      <w:r>
        <w:rPr>
          <w:rFonts w:cs="Arial"/>
          <w:snapToGrid w:val="0"/>
        </w:rPr>
        <w:tab/>
      </w:r>
      <w:r>
        <w:rPr>
          <w:rFonts w:cs="Arial"/>
          <w:snapToGrid w:val="0"/>
        </w:rPr>
        <w:tab/>
        <w:t>–</w:t>
      </w:r>
      <w:r w:rsidRPr="000D0C02">
        <w:rPr>
          <w:rFonts w:cs="Arial"/>
          <w:snapToGrid w:val="0"/>
        </w:rPr>
        <w:tab/>
        <w:t>iPod</w:t>
      </w:r>
    </w:p>
    <w:p w:rsidR="00C02773" w:rsidRDefault="008F51EC" w:rsidP="00C02773">
      <w:pPr>
        <w:tabs>
          <w:tab w:val="left" w:pos="3544"/>
        </w:tabs>
        <w:ind w:left="1276"/>
        <w:rPr>
          <w:rFonts w:cs="Arial"/>
          <w:snapToGrid w:val="0"/>
        </w:rPr>
      </w:pPr>
      <w:r w:rsidRPr="000D0C02">
        <w:rPr>
          <w:rFonts w:cs="Arial"/>
          <w:snapToGrid w:val="0"/>
        </w:rPr>
        <w:t>0x17 MP_Media7</w:t>
      </w:r>
      <w:r w:rsidRPr="000D0C02">
        <w:rPr>
          <w:rFonts w:cs="Arial"/>
          <w:snapToGrid w:val="0"/>
        </w:rPr>
        <w:tab/>
      </w:r>
      <w:r>
        <w:rPr>
          <w:rFonts w:cs="Arial"/>
          <w:snapToGrid w:val="0"/>
        </w:rPr>
        <w:tab/>
      </w:r>
      <w:r>
        <w:rPr>
          <w:rFonts w:cs="Arial"/>
          <w:snapToGrid w:val="0"/>
        </w:rPr>
        <w:tab/>
        <w:t>–</w:t>
      </w:r>
      <w:r w:rsidRPr="000D0C02">
        <w:rPr>
          <w:rFonts w:cs="Arial"/>
          <w:snapToGrid w:val="0"/>
        </w:rPr>
        <w:tab/>
        <w:t>Generic Metadata</w:t>
      </w:r>
      <w:r>
        <w:rPr>
          <w:rFonts w:cs="Arial"/>
          <w:snapToGrid w:val="0"/>
        </w:rPr>
        <w:br/>
      </w:r>
    </w:p>
    <w:p w:rsidR="00C02773" w:rsidRDefault="008F51EC" w:rsidP="00C02773">
      <w:pPr>
        <w:tabs>
          <w:tab w:val="left" w:pos="3544"/>
        </w:tabs>
        <w:ind w:left="1276"/>
        <w:rPr>
          <w:rFonts w:cs="Arial"/>
          <w:snapToGrid w:val="0"/>
        </w:rPr>
      </w:pPr>
      <w:r w:rsidRPr="000D0C02">
        <w:rPr>
          <w:rFonts w:cs="Arial"/>
          <w:snapToGrid w:val="0"/>
        </w:rPr>
        <w:t>0x22 Nav_Service2</w:t>
      </w:r>
      <w:r>
        <w:rPr>
          <w:rFonts w:cs="Arial"/>
          <w:snapToGrid w:val="0"/>
        </w:rPr>
        <w:tab/>
      </w:r>
      <w:r>
        <w:rPr>
          <w:rFonts w:cs="Arial"/>
          <w:snapToGrid w:val="0"/>
        </w:rPr>
        <w:tab/>
      </w:r>
      <w:r w:rsidRPr="000D0C02">
        <w:rPr>
          <w:rFonts w:cs="Arial"/>
          <w:snapToGrid w:val="0"/>
        </w:rPr>
        <w:tab/>
      </w:r>
      <w:r>
        <w:rPr>
          <w:rFonts w:cs="Arial"/>
          <w:snapToGrid w:val="0"/>
        </w:rPr>
        <w:t>–</w:t>
      </w:r>
      <w:r w:rsidRPr="000D0C02">
        <w:rPr>
          <w:rFonts w:cs="Arial"/>
          <w:snapToGrid w:val="0"/>
        </w:rPr>
        <w:tab/>
        <w:t>Navigation</w:t>
      </w:r>
      <w:r>
        <w:rPr>
          <w:rFonts w:cs="Arial"/>
          <w:snapToGrid w:val="0"/>
        </w:rPr>
        <w:br/>
      </w:r>
    </w:p>
    <w:p w:rsidR="00C02773" w:rsidRDefault="008F51EC" w:rsidP="00C02773">
      <w:pPr>
        <w:tabs>
          <w:tab w:val="left" w:pos="3544"/>
        </w:tabs>
        <w:ind w:left="1276"/>
        <w:rPr>
          <w:rFonts w:cs="Arial"/>
          <w:snapToGrid w:val="0"/>
        </w:rPr>
      </w:pPr>
      <w:r w:rsidRPr="000D0C02">
        <w:rPr>
          <w:rFonts w:cs="Arial"/>
          <w:snapToGrid w:val="0"/>
        </w:rPr>
        <w:t>0x31 MobileCom_Service1</w:t>
      </w:r>
      <w:r>
        <w:rPr>
          <w:rFonts w:cs="Arial"/>
          <w:snapToGrid w:val="0"/>
        </w:rPr>
        <w:tab/>
        <w:t>–</w:t>
      </w:r>
      <w:r w:rsidRPr="000D0C02">
        <w:rPr>
          <w:rFonts w:cs="Arial"/>
          <w:snapToGrid w:val="0"/>
        </w:rPr>
        <w:tab/>
        <w:t>Mobile Phone</w:t>
      </w:r>
      <w:r>
        <w:rPr>
          <w:rFonts w:cs="Arial"/>
          <w:snapToGrid w:val="0"/>
        </w:rPr>
        <w:br/>
      </w:r>
    </w:p>
    <w:p w:rsidR="00C02773" w:rsidRDefault="008F51EC" w:rsidP="00C02773">
      <w:pPr>
        <w:tabs>
          <w:tab w:val="left" w:pos="3544"/>
        </w:tabs>
        <w:ind w:left="1276"/>
        <w:rPr>
          <w:rFonts w:cs="Arial"/>
          <w:snapToGrid w:val="0"/>
        </w:rPr>
      </w:pPr>
      <w:r>
        <w:rPr>
          <w:rFonts w:cs="Arial"/>
          <w:snapToGrid w:val="0"/>
        </w:rPr>
        <w:t>0x74: DataService4</w:t>
      </w:r>
      <w:r>
        <w:rPr>
          <w:rFonts w:cs="Arial"/>
          <w:snapToGrid w:val="0"/>
        </w:rPr>
        <w:tab/>
      </w:r>
      <w:r>
        <w:rPr>
          <w:rFonts w:cs="Arial"/>
          <w:snapToGrid w:val="0"/>
        </w:rPr>
        <w:tab/>
      </w:r>
      <w:r>
        <w:rPr>
          <w:rFonts w:cs="Arial"/>
          <w:snapToGrid w:val="0"/>
        </w:rPr>
        <w:tab/>
        <w:t>–</w:t>
      </w:r>
      <w:r>
        <w:rPr>
          <w:rFonts w:cs="Arial"/>
          <w:snapToGrid w:val="0"/>
        </w:rPr>
        <w:tab/>
        <w:t>List Browser Data</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C02773" w:rsidRDefault="008F51EC">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C02773" w:rsidRDefault="008F51EC">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C02773" w:rsidRDefault="008F51EC">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C02773" w:rsidRDefault="008F51EC">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C02773" w:rsidRDefault="008F51EC">
      <w:pPr>
        <w:autoSpaceDE w:val="0"/>
        <w:autoSpaceDN w:val="0"/>
        <w:adjustRightInd w:val="0"/>
        <w:ind w:left="1260"/>
        <w:rPr>
          <w:rFonts w:cs="Arial"/>
          <w:i/>
          <w:iCs/>
        </w:rPr>
      </w:pPr>
      <w:r>
        <w:rPr>
          <w:rFonts w:cs="Arial"/>
          <w:i/>
          <w:iCs/>
        </w:rPr>
        <w:t>Bit 0-5: Reserved</w:t>
      </w:r>
    </w:p>
    <w:p w:rsidR="00C02773" w:rsidRDefault="00C02773">
      <w:pPr>
        <w:autoSpaceDE w:val="0"/>
        <w:autoSpaceDN w:val="0"/>
        <w:adjustRightInd w:val="0"/>
        <w:ind w:left="1260"/>
        <w:rPr>
          <w:rFonts w:cs="Arial"/>
          <w:i/>
          <w:iCs/>
        </w:rPr>
      </w:pPr>
    </w:p>
    <w:p w:rsidR="00C02773" w:rsidRDefault="008F51EC">
      <w:pPr>
        <w:autoSpaceDE w:val="0"/>
        <w:autoSpaceDN w:val="0"/>
        <w:adjustRightInd w:val="0"/>
        <w:ind w:left="1260"/>
        <w:rPr>
          <w:rFonts w:cs="Arial"/>
          <w:i/>
          <w:iCs/>
        </w:rPr>
      </w:pPr>
      <w:r>
        <w:rPr>
          <w:rFonts w:cs="Arial"/>
          <w:i/>
          <w:iCs/>
        </w:rPr>
        <w:t>Bit 6-7: Coding</w:t>
      </w:r>
    </w:p>
    <w:p w:rsidR="00C02773" w:rsidRDefault="008F51EC">
      <w:pPr>
        <w:autoSpaceDE w:val="0"/>
        <w:autoSpaceDN w:val="0"/>
        <w:adjustRightInd w:val="0"/>
        <w:ind w:left="1890"/>
        <w:rPr>
          <w:rFonts w:cs="Arial"/>
        </w:rPr>
      </w:pPr>
      <w:r>
        <w:rPr>
          <w:rFonts w:cs="Arial"/>
        </w:rPr>
        <w:t>0x0: Coding Table I</w:t>
      </w:r>
    </w:p>
    <w:p w:rsidR="00C02773" w:rsidRDefault="008F51EC">
      <w:pPr>
        <w:autoSpaceDE w:val="0"/>
        <w:autoSpaceDN w:val="0"/>
        <w:adjustRightInd w:val="0"/>
        <w:ind w:left="1890"/>
        <w:rPr>
          <w:rFonts w:cs="Arial"/>
        </w:rPr>
      </w:pPr>
      <w:r>
        <w:rPr>
          <w:rFonts w:cs="Arial"/>
        </w:rPr>
        <w:t>0x0000-0xFFFF UNICODE UTF-16 (2 byte per char)</w:t>
      </w:r>
    </w:p>
    <w:p w:rsidR="00C02773" w:rsidRDefault="008F51EC">
      <w:pPr>
        <w:autoSpaceDE w:val="0"/>
        <w:autoSpaceDN w:val="0"/>
        <w:adjustRightInd w:val="0"/>
        <w:ind w:left="1890"/>
        <w:rPr>
          <w:rFonts w:cs="Arial"/>
        </w:rPr>
      </w:pPr>
      <w:r>
        <w:rPr>
          <w:rFonts w:cs="Arial"/>
        </w:rPr>
        <w:t>0x1: Coding Table II</w:t>
      </w:r>
    </w:p>
    <w:p w:rsidR="00C02773" w:rsidRDefault="008F51EC">
      <w:pPr>
        <w:autoSpaceDE w:val="0"/>
        <w:autoSpaceDN w:val="0"/>
        <w:adjustRightInd w:val="0"/>
        <w:ind w:left="1890"/>
        <w:rPr>
          <w:rFonts w:cs="Arial"/>
        </w:rPr>
      </w:pPr>
      <w:r>
        <w:rPr>
          <w:rFonts w:cs="Arial"/>
        </w:rPr>
        <w:t>0x00-0xFF Latin-9 (1 byte per char)</w:t>
      </w:r>
    </w:p>
    <w:p w:rsidR="00C02773" w:rsidRDefault="008F51EC">
      <w:pPr>
        <w:ind w:left="720"/>
        <w:rPr>
          <w:rFonts w:cs="Arial"/>
          <w:b/>
        </w:rPr>
      </w:pPr>
      <w:r>
        <w:rPr>
          <w:rFonts w:cs="Arial"/>
          <w:b/>
          <w:snapToGrid w:val="0"/>
        </w:rPr>
        <w:t xml:space="preserve">Byte 4: </w:t>
      </w:r>
      <w:r>
        <w:rPr>
          <w:rFonts w:cs="Arial"/>
          <w:b/>
        </w:rPr>
        <w:t>OpCodeRsp:</w:t>
      </w:r>
    </w:p>
    <w:p w:rsidR="00C02773" w:rsidRDefault="008F51EC">
      <w:pPr>
        <w:tabs>
          <w:tab w:val="left" w:pos="1843"/>
        </w:tabs>
        <w:spacing w:after="60"/>
        <w:ind w:left="1260"/>
        <w:rPr>
          <w:i/>
          <w:snapToGrid w:val="0"/>
        </w:rPr>
      </w:pPr>
      <w:r>
        <w:rPr>
          <w:rFonts w:cs="Arial"/>
          <w:i/>
          <w:snapToGrid w:val="0"/>
        </w:rPr>
        <w:t>Bit 0-5: reserved</w:t>
      </w:r>
    </w:p>
    <w:p w:rsidR="00C02773" w:rsidRDefault="008F51EC">
      <w:pPr>
        <w:tabs>
          <w:tab w:val="left" w:pos="709"/>
          <w:tab w:val="left" w:pos="1276"/>
          <w:tab w:val="left" w:pos="1843"/>
          <w:tab w:val="left" w:pos="2419"/>
        </w:tabs>
        <w:spacing w:after="60"/>
        <w:ind w:left="1276"/>
        <w:rPr>
          <w:rFonts w:cs="Arial"/>
          <w:lang w:val="en-GB"/>
        </w:rPr>
      </w:pPr>
      <w:r>
        <w:rPr>
          <w:rFonts w:cs="Arial"/>
          <w:i/>
          <w:lang w:val="en-GB"/>
        </w:rPr>
        <w:t>Bit 6 - 7: OpCodeRsp</w:t>
      </w:r>
    </w:p>
    <w:p w:rsidR="00C02773" w:rsidRDefault="008F51EC">
      <w:pPr>
        <w:ind w:left="1800"/>
        <w:rPr>
          <w:rFonts w:cs="Arial"/>
        </w:rPr>
      </w:pPr>
      <w:r>
        <w:rPr>
          <w:rFonts w:cs="Arial"/>
        </w:rPr>
        <w:t>0x0: Inactive</w:t>
      </w:r>
    </w:p>
    <w:p w:rsidR="00C02773" w:rsidRDefault="008F51EC">
      <w:pPr>
        <w:ind w:left="1800"/>
        <w:rPr>
          <w:rFonts w:cs="Arial"/>
        </w:rPr>
      </w:pPr>
      <w:r>
        <w:rPr>
          <w:rFonts w:cs="Arial"/>
        </w:rPr>
        <w:t>0x1: GetItemInfoRsp</w:t>
      </w:r>
    </w:p>
    <w:p w:rsidR="00C02773" w:rsidRDefault="008F51EC">
      <w:pPr>
        <w:ind w:left="1800"/>
      </w:pPr>
      <w:r>
        <w:rPr>
          <w:rFonts w:cs="Arial"/>
        </w:rPr>
        <w:t>0x2: SetItemInfoRsp</w:t>
      </w:r>
    </w:p>
    <w:p w:rsidR="00C02773" w:rsidRDefault="008F51EC">
      <w:pPr>
        <w:ind w:left="1800"/>
        <w:rPr>
          <w:rFonts w:cs="Arial"/>
        </w:rPr>
      </w:pPr>
      <w:r>
        <w:rPr>
          <w:rFonts w:cs="Arial"/>
        </w:rPr>
        <w:t>0x3: Reserved</w:t>
      </w:r>
    </w:p>
    <w:p w:rsidR="00C02773" w:rsidRDefault="008F51EC">
      <w:pPr>
        <w:ind w:left="720"/>
      </w:pPr>
      <w:r>
        <w:rPr>
          <w:rFonts w:cs="Arial"/>
          <w:b/>
          <w:snapToGrid w:val="0"/>
        </w:rPr>
        <w:t xml:space="preserve">Byte 5: </w:t>
      </w:r>
      <w:proofErr w:type="gramStart"/>
      <w:r>
        <w:rPr>
          <w:rFonts w:cs="Arial"/>
          <w:b/>
          <w:i/>
          <w:iCs/>
        </w:rPr>
        <w:t>RspListServ :</w:t>
      </w:r>
      <w:proofErr w:type="gramEnd"/>
      <w:r>
        <w:rPr>
          <w:rFonts w:cs="Arial"/>
        </w:rPr>
        <w:t xml:space="preserve"> </w:t>
      </w:r>
    </w:p>
    <w:p w:rsidR="00C02773" w:rsidRDefault="008F51EC">
      <w:pPr>
        <w:ind w:left="1800"/>
        <w:rPr>
          <w:rFonts w:cs="Arial"/>
        </w:rPr>
      </w:pPr>
      <w:r>
        <w:rPr>
          <w:rFonts w:cs="Arial"/>
        </w:rPr>
        <w:t>0x00: Inactive</w:t>
      </w:r>
    </w:p>
    <w:p w:rsidR="00C02773" w:rsidRDefault="008F51EC">
      <w:pPr>
        <w:ind w:left="1800"/>
        <w:rPr>
          <w:rFonts w:cs="Arial"/>
        </w:rPr>
      </w:pPr>
      <w:r>
        <w:rPr>
          <w:rFonts w:cs="Arial"/>
        </w:rPr>
        <w:t>0x01: ServerID_1</w:t>
      </w:r>
    </w:p>
    <w:p w:rsidR="00C02773" w:rsidRDefault="008F51EC">
      <w:pPr>
        <w:ind w:left="1800"/>
        <w:rPr>
          <w:rFonts w:cs="Arial"/>
        </w:rPr>
      </w:pPr>
      <w:r>
        <w:rPr>
          <w:rFonts w:cs="Arial"/>
        </w:rPr>
        <w:t>...</w:t>
      </w:r>
    </w:p>
    <w:p w:rsidR="00C02773" w:rsidRDefault="008F51EC">
      <w:pPr>
        <w:ind w:left="1800"/>
        <w:rPr>
          <w:rFonts w:cs="Arial"/>
        </w:rPr>
      </w:pPr>
      <w:r>
        <w:rPr>
          <w:rFonts w:cs="Arial"/>
        </w:rPr>
        <w:t>0xFF: Reserved</w:t>
      </w:r>
    </w:p>
    <w:p w:rsidR="00C02773" w:rsidRDefault="008F51EC">
      <w:pPr>
        <w:tabs>
          <w:tab w:val="left" w:pos="709"/>
          <w:tab w:val="left" w:pos="1276"/>
          <w:tab w:val="left" w:pos="1843"/>
          <w:tab w:val="left" w:pos="2419"/>
        </w:tabs>
        <w:spacing w:before="120" w:after="60"/>
        <w:ind w:left="709"/>
        <w:rPr>
          <w:rFonts w:cs="Arial"/>
          <w:b/>
          <w:snapToGrid w:val="0"/>
          <w:lang w:val="sv-SE"/>
        </w:rPr>
      </w:pPr>
      <w:r>
        <w:rPr>
          <w:rFonts w:cs="Arial"/>
          <w:b/>
          <w:snapToGrid w:val="0"/>
          <w:lang w:val="sv-SE"/>
        </w:rPr>
        <w:t>Byte 6-7: ActiveListID</w:t>
      </w:r>
    </w:p>
    <w:p w:rsidR="00C02773" w:rsidRDefault="008F51EC">
      <w:pPr>
        <w:tabs>
          <w:tab w:val="left" w:pos="709"/>
          <w:tab w:val="left" w:pos="1276"/>
          <w:tab w:val="left" w:pos="1843"/>
          <w:tab w:val="left" w:pos="2419"/>
        </w:tabs>
        <w:ind w:left="1843"/>
        <w:rPr>
          <w:rFonts w:cs="Arial"/>
          <w:lang w:val="sv-SE"/>
        </w:rPr>
      </w:pPr>
      <w:r>
        <w:rPr>
          <w:rFonts w:cs="Arial"/>
          <w:lang w:val="sv-SE"/>
        </w:rPr>
        <w:t>0x0000: Root</w:t>
      </w:r>
    </w:p>
    <w:p w:rsidR="00C02773" w:rsidRDefault="008F51EC">
      <w:pPr>
        <w:tabs>
          <w:tab w:val="left" w:pos="709"/>
          <w:tab w:val="left" w:pos="1276"/>
          <w:tab w:val="left" w:pos="1843"/>
          <w:tab w:val="left" w:pos="2419"/>
        </w:tabs>
        <w:ind w:left="1843"/>
        <w:rPr>
          <w:rFonts w:cs="Arial"/>
          <w:lang w:val="sv-SE"/>
        </w:rPr>
      </w:pPr>
      <w:r>
        <w:rPr>
          <w:rFonts w:cs="Arial"/>
          <w:lang w:val="sv-SE"/>
        </w:rPr>
        <w:t>0x0001: ListID_1</w:t>
      </w:r>
    </w:p>
    <w:p w:rsidR="00C02773" w:rsidRDefault="008F51EC">
      <w:pPr>
        <w:tabs>
          <w:tab w:val="left" w:pos="709"/>
          <w:tab w:val="left" w:pos="1276"/>
          <w:tab w:val="left" w:pos="1843"/>
          <w:tab w:val="left" w:pos="2419"/>
        </w:tabs>
        <w:ind w:left="1843"/>
        <w:rPr>
          <w:rFonts w:cs="Arial"/>
          <w:lang w:val="sv-SE"/>
        </w:rPr>
      </w:pPr>
      <w:r>
        <w:rPr>
          <w:rFonts w:cs="Arial"/>
          <w:lang w:val="sv-SE"/>
        </w:rPr>
        <w:t>0x0002: ListID_2</w:t>
      </w:r>
    </w:p>
    <w:p w:rsidR="00C02773" w:rsidRDefault="008F51EC">
      <w:pPr>
        <w:tabs>
          <w:tab w:val="left" w:pos="709"/>
          <w:tab w:val="left" w:pos="1276"/>
          <w:tab w:val="left" w:pos="1843"/>
          <w:tab w:val="left" w:pos="2419"/>
        </w:tabs>
        <w:ind w:left="1843"/>
        <w:rPr>
          <w:rFonts w:cs="Arial"/>
          <w:lang w:val="sv-SE"/>
        </w:rPr>
      </w:pPr>
      <w:r>
        <w:rPr>
          <w:rFonts w:cs="Arial"/>
          <w:lang w:val="sv-SE"/>
        </w:rPr>
        <w:t>....</w:t>
      </w:r>
    </w:p>
    <w:p w:rsidR="00C02773" w:rsidRDefault="008F51EC">
      <w:pPr>
        <w:tabs>
          <w:tab w:val="left" w:pos="709"/>
          <w:tab w:val="left" w:pos="1276"/>
          <w:tab w:val="left" w:pos="1843"/>
          <w:tab w:val="left" w:pos="2419"/>
        </w:tabs>
        <w:ind w:left="1843"/>
        <w:rPr>
          <w:rFonts w:cs="Arial"/>
          <w:lang w:val="sv-SE"/>
        </w:rPr>
      </w:pPr>
      <w:r>
        <w:rPr>
          <w:rFonts w:cs="Arial"/>
          <w:lang w:val="sv-SE"/>
        </w:rPr>
        <w:t xml:space="preserve">0xFFFE: </w:t>
      </w:r>
    </w:p>
    <w:p w:rsidR="00C02773" w:rsidRDefault="008F51EC">
      <w:pPr>
        <w:tabs>
          <w:tab w:val="left" w:pos="709"/>
          <w:tab w:val="left" w:pos="1276"/>
          <w:tab w:val="left" w:pos="1843"/>
          <w:tab w:val="left" w:pos="2419"/>
        </w:tabs>
        <w:ind w:left="1843"/>
        <w:rPr>
          <w:rFonts w:cs="Arial"/>
        </w:rPr>
      </w:pPr>
      <w:r>
        <w:rPr>
          <w:rFonts w:cs="Arial"/>
        </w:rPr>
        <w:t>0xFFFF: Reserved</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8-9: ParentListID</w:t>
      </w:r>
    </w:p>
    <w:p w:rsidR="00C02773" w:rsidRDefault="008F51EC">
      <w:pPr>
        <w:tabs>
          <w:tab w:val="left" w:pos="709"/>
          <w:tab w:val="left" w:pos="1276"/>
          <w:tab w:val="left" w:pos="1843"/>
          <w:tab w:val="left" w:pos="2419"/>
        </w:tabs>
        <w:ind w:left="1843"/>
        <w:rPr>
          <w:rFonts w:cs="Arial"/>
        </w:rPr>
      </w:pPr>
      <w:r>
        <w:rPr>
          <w:rFonts w:cs="Arial"/>
        </w:rPr>
        <w:t>0x0000: Root</w:t>
      </w:r>
    </w:p>
    <w:p w:rsidR="00C02773" w:rsidRDefault="008F51EC">
      <w:pPr>
        <w:tabs>
          <w:tab w:val="left" w:pos="709"/>
          <w:tab w:val="left" w:pos="1276"/>
          <w:tab w:val="left" w:pos="1843"/>
          <w:tab w:val="left" w:pos="2419"/>
        </w:tabs>
        <w:ind w:left="1843"/>
        <w:rPr>
          <w:rFonts w:cs="Arial"/>
          <w:lang w:val="sv-SE"/>
        </w:rPr>
      </w:pPr>
      <w:r>
        <w:rPr>
          <w:rFonts w:cs="Arial"/>
          <w:lang w:val="sv-SE"/>
        </w:rPr>
        <w:t>0x0001: ListID_1</w:t>
      </w:r>
    </w:p>
    <w:p w:rsidR="00C02773" w:rsidRDefault="008F51EC">
      <w:pPr>
        <w:tabs>
          <w:tab w:val="left" w:pos="709"/>
          <w:tab w:val="left" w:pos="1276"/>
          <w:tab w:val="left" w:pos="1843"/>
          <w:tab w:val="left" w:pos="2419"/>
        </w:tabs>
        <w:ind w:left="1843"/>
        <w:rPr>
          <w:rFonts w:cs="Arial"/>
          <w:lang w:val="sv-SE"/>
        </w:rPr>
      </w:pPr>
      <w:r>
        <w:rPr>
          <w:rFonts w:cs="Arial"/>
          <w:lang w:val="sv-SE"/>
        </w:rPr>
        <w:t>0x0002: ListID_2</w:t>
      </w:r>
    </w:p>
    <w:p w:rsidR="00C02773" w:rsidRDefault="008F51EC">
      <w:pPr>
        <w:tabs>
          <w:tab w:val="left" w:pos="709"/>
          <w:tab w:val="left" w:pos="1276"/>
          <w:tab w:val="left" w:pos="1843"/>
          <w:tab w:val="left" w:pos="2419"/>
        </w:tabs>
        <w:ind w:left="1843"/>
        <w:rPr>
          <w:rFonts w:cs="Arial"/>
          <w:lang w:val="sv-SE"/>
        </w:rPr>
      </w:pPr>
      <w:r>
        <w:rPr>
          <w:rFonts w:cs="Arial"/>
          <w:lang w:val="sv-SE"/>
        </w:rPr>
        <w:t>....</w:t>
      </w:r>
    </w:p>
    <w:p w:rsidR="00C02773" w:rsidRDefault="008F51EC">
      <w:pPr>
        <w:tabs>
          <w:tab w:val="left" w:pos="709"/>
          <w:tab w:val="left" w:pos="1276"/>
          <w:tab w:val="left" w:pos="1843"/>
          <w:tab w:val="left" w:pos="2419"/>
        </w:tabs>
        <w:ind w:left="1843"/>
        <w:rPr>
          <w:rFonts w:cs="Arial"/>
          <w:lang w:val="sv-SE"/>
        </w:rPr>
      </w:pPr>
      <w:r>
        <w:rPr>
          <w:rFonts w:cs="Arial"/>
          <w:lang w:val="sv-SE"/>
        </w:rPr>
        <w:lastRenderedPageBreak/>
        <w:t xml:space="preserve">0xFFFE: </w:t>
      </w:r>
    </w:p>
    <w:p w:rsidR="00C02773" w:rsidRDefault="008F51EC">
      <w:pPr>
        <w:tabs>
          <w:tab w:val="left" w:pos="709"/>
          <w:tab w:val="left" w:pos="1276"/>
          <w:tab w:val="left" w:pos="1843"/>
          <w:tab w:val="left" w:pos="2419"/>
        </w:tabs>
        <w:ind w:left="1843"/>
        <w:rPr>
          <w:rFonts w:cs="Arial"/>
        </w:rPr>
      </w:pPr>
      <w:r>
        <w:rPr>
          <w:rFonts w:cs="Arial"/>
        </w:rPr>
        <w:t>0xFFFF: Reserved</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10: NbrOfItemsRtn</w:t>
      </w:r>
    </w:p>
    <w:p w:rsidR="00C02773" w:rsidRDefault="008F51EC">
      <w:pPr>
        <w:tabs>
          <w:tab w:val="left" w:pos="709"/>
          <w:tab w:val="left" w:pos="1276"/>
          <w:tab w:val="left" w:pos="1843"/>
          <w:tab w:val="left" w:pos="2419"/>
        </w:tabs>
        <w:ind w:left="1843"/>
        <w:rPr>
          <w:rFonts w:cs="Arial"/>
        </w:rPr>
      </w:pPr>
      <w:r>
        <w:rPr>
          <w:rFonts w:cs="Arial"/>
        </w:rPr>
        <w:t>0x00: Reserved</w:t>
      </w:r>
    </w:p>
    <w:p w:rsidR="00C02773" w:rsidRDefault="008F51EC">
      <w:pPr>
        <w:tabs>
          <w:tab w:val="left" w:pos="709"/>
          <w:tab w:val="left" w:pos="1276"/>
          <w:tab w:val="left" w:pos="1843"/>
          <w:tab w:val="left" w:pos="2419"/>
        </w:tabs>
        <w:ind w:left="1843"/>
        <w:rPr>
          <w:rFonts w:cs="Arial"/>
        </w:rPr>
      </w:pPr>
      <w:r>
        <w:rPr>
          <w:rFonts w:cs="Arial"/>
        </w:rPr>
        <w:t>0x01:  1</w:t>
      </w:r>
    </w:p>
    <w:p w:rsidR="00C02773" w:rsidRDefault="008F51EC">
      <w:pPr>
        <w:tabs>
          <w:tab w:val="left" w:pos="709"/>
          <w:tab w:val="left" w:pos="1276"/>
          <w:tab w:val="left" w:pos="1843"/>
          <w:tab w:val="left" w:pos="2419"/>
        </w:tabs>
        <w:ind w:left="1843"/>
        <w:rPr>
          <w:rFonts w:cs="Arial"/>
        </w:rPr>
      </w:pPr>
      <w:r>
        <w:rPr>
          <w:rFonts w:cs="Arial"/>
        </w:rPr>
        <w:t>0x02:  2</w:t>
      </w:r>
    </w:p>
    <w:p w:rsidR="00C02773" w:rsidRDefault="008F51EC">
      <w:pPr>
        <w:tabs>
          <w:tab w:val="left" w:pos="709"/>
          <w:tab w:val="left" w:pos="1276"/>
          <w:tab w:val="left" w:pos="1843"/>
          <w:tab w:val="left" w:pos="2419"/>
        </w:tabs>
        <w:ind w:left="1843"/>
        <w:rPr>
          <w:rFonts w:cs="Arial"/>
        </w:rPr>
      </w:pPr>
      <w:r>
        <w:rPr>
          <w:rFonts w:cs="Arial"/>
        </w:rPr>
        <w:t>....</w:t>
      </w:r>
    </w:p>
    <w:p w:rsidR="00C02773" w:rsidRDefault="008F51EC">
      <w:pPr>
        <w:tabs>
          <w:tab w:val="left" w:pos="709"/>
          <w:tab w:val="left" w:pos="1276"/>
          <w:tab w:val="left" w:pos="1843"/>
          <w:tab w:val="left" w:pos="2419"/>
        </w:tabs>
        <w:ind w:left="1843"/>
        <w:rPr>
          <w:rFonts w:cs="Arial"/>
        </w:rPr>
      </w:pPr>
      <w:r>
        <w:rPr>
          <w:rFonts w:cs="Arial"/>
        </w:rPr>
        <w:t>0xFE:  254</w:t>
      </w:r>
    </w:p>
    <w:p w:rsidR="00C02773" w:rsidRDefault="008F51EC">
      <w:pPr>
        <w:tabs>
          <w:tab w:val="left" w:pos="709"/>
          <w:tab w:val="left" w:pos="1276"/>
          <w:tab w:val="left" w:pos="1843"/>
          <w:tab w:val="left" w:pos="2419"/>
        </w:tabs>
        <w:ind w:left="1843"/>
        <w:rPr>
          <w:rFonts w:cs="Arial"/>
        </w:rPr>
      </w:pPr>
      <w:r>
        <w:rPr>
          <w:rFonts w:cs="Arial"/>
        </w:rPr>
        <w:t>0xFF: Reserved</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11-12: NbrOfItemsInSelection</w:t>
      </w:r>
    </w:p>
    <w:p w:rsidR="00C02773" w:rsidRDefault="008F51EC">
      <w:pPr>
        <w:tabs>
          <w:tab w:val="left" w:pos="709"/>
          <w:tab w:val="left" w:pos="1276"/>
          <w:tab w:val="left" w:pos="1843"/>
          <w:tab w:val="left" w:pos="2419"/>
        </w:tabs>
        <w:ind w:left="1843"/>
        <w:rPr>
          <w:rFonts w:cs="Arial"/>
        </w:rPr>
      </w:pPr>
      <w:r>
        <w:rPr>
          <w:rFonts w:cs="Arial"/>
        </w:rPr>
        <w:t>0x0000: Reserved</w:t>
      </w:r>
    </w:p>
    <w:p w:rsidR="00C02773" w:rsidRDefault="008F51EC">
      <w:pPr>
        <w:tabs>
          <w:tab w:val="left" w:pos="709"/>
          <w:tab w:val="left" w:pos="1276"/>
          <w:tab w:val="left" w:pos="1843"/>
          <w:tab w:val="left" w:pos="2419"/>
        </w:tabs>
        <w:ind w:left="1843"/>
        <w:rPr>
          <w:rFonts w:cs="Arial"/>
        </w:rPr>
      </w:pPr>
      <w:r>
        <w:rPr>
          <w:rFonts w:cs="Arial"/>
        </w:rPr>
        <w:t xml:space="preserve">0x0001: </w:t>
      </w:r>
    </w:p>
    <w:p w:rsidR="00C02773" w:rsidRDefault="008F51EC">
      <w:pPr>
        <w:tabs>
          <w:tab w:val="left" w:pos="709"/>
          <w:tab w:val="left" w:pos="1276"/>
          <w:tab w:val="left" w:pos="1843"/>
          <w:tab w:val="left" w:pos="2419"/>
        </w:tabs>
        <w:ind w:left="1843"/>
        <w:rPr>
          <w:rFonts w:cs="Arial"/>
        </w:rPr>
      </w:pPr>
      <w:r>
        <w:rPr>
          <w:rFonts w:cs="Arial"/>
        </w:rPr>
        <w:t xml:space="preserve">0x0002: </w:t>
      </w:r>
    </w:p>
    <w:p w:rsidR="00C02773" w:rsidRDefault="008F51EC">
      <w:pPr>
        <w:tabs>
          <w:tab w:val="left" w:pos="709"/>
          <w:tab w:val="left" w:pos="1276"/>
          <w:tab w:val="left" w:pos="1843"/>
          <w:tab w:val="left" w:pos="2419"/>
        </w:tabs>
        <w:ind w:left="1843"/>
        <w:rPr>
          <w:rFonts w:cs="Arial"/>
        </w:rPr>
      </w:pPr>
      <w:r>
        <w:rPr>
          <w:rFonts w:cs="Arial"/>
        </w:rPr>
        <w:t>....</w:t>
      </w:r>
    </w:p>
    <w:p w:rsidR="00C02773" w:rsidRDefault="008F51EC">
      <w:pPr>
        <w:tabs>
          <w:tab w:val="left" w:pos="709"/>
          <w:tab w:val="left" w:pos="1276"/>
          <w:tab w:val="left" w:pos="1843"/>
          <w:tab w:val="left" w:pos="2419"/>
        </w:tabs>
        <w:ind w:left="1843"/>
        <w:rPr>
          <w:rFonts w:cs="Arial"/>
        </w:rPr>
      </w:pPr>
      <w:r>
        <w:rPr>
          <w:rFonts w:cs="Arial"/>
        </w:rPr>
        <w:t xml:space="preserve">0xFFFE: </w:t>
      </w:r>
    </w:p>
    <w:p w:rsidR="00C02773" w:rsidRDefault="008F51EC">
      <w:pPr>
        <w:tabs>
          <w:tab w:val="left" w:pos="709"/>
          <w:tab w:val="left" w:pos="1276"/>
          <w:tab w:val="left" w:pos="1843"/>
          <w:tab w:val="left" w:pos="2419"/>
        </w:tabs>
        <w:ind w:left="1843"/>
        <w:rPr>
          <w:rFonts w:cs="Arial"/>
        </w:rPr>
      </w:pPr>
      <w:r>
        <w:rPr>
          <w:rFonts w:cs="Arial"/>
        </w:rPr>
        <w:t xml:space="preserve">0xFFFF: </w:t>
      </w:r>
    </w:p>
    <w:p w:rsidR="00C02773" w:rsidRDefault="008F51EC">
      <w:pPr>
        <w:tabs>
          <w:tab w:val="left" w:pos="709"/>
          <w:tab w:val="left" w:pos="1276"/>
          <w:tab w:val="left" w:pos="1843"/>
          <w:tab w:val="left" w:pos="2419"/>
        </w:tabs>
        <w:spacing w:before="120" w:after="60"/>
        <w:ind w:left="709"/>
        <w:rPr>
          <w:b/>
        </w:rPr>
      </w:pPr>
      <w:r>
        <w:rPr>
          <w:rFonts w:cs="Arial"/>
          <w:b/>
          <w:lang w:val="en-GB"/>
        </w:rPr>
        <w:t xml:space="preserve">Byte 13 up to Variable </w:t>
      </w:r>
      <w:r>
        <w:rPr>
          <w:rFonts w:cs="Arial"/>
          <w:b/>
          <w:snapToGrid w:val="0"/>
          <w:lang w:val="en-GB"/>
        </w:rPr>
        <w:t>(</w:t>
      </w:r>
      <w:r>
        <w:rPr>
          <w:rFonts w:cs="Arial"/>
          <w:b/>
          <w:bCs/>
          <w:snapToGrid w:val="0"/>
          <w:lang w:val="en-GB"/>
        </w:rPr>
        <w:t>Coding Table I</w:t>
      </w:r>
      <w:r>
        <w:rPr>
          <w:rFonts w:cs="Arial"/>
          <w:b/>
          <w:snapToGrid w:val="0"/>
          <w:lang w:val="en-GB"/>
        </w:rPr>
        <w:t>/Coding Table II)</w:t>
      </w:r>
      <w:r>
        <w:rPr>
          <w:rFonts w:cs="Arial"/>
          <w:b/>
          <w:lang w:val="en-GB"/>
        </w:rPr>
        <w:t>: Channel Info</w:t>
      </w:r>
    </w:p>
    <w:p w:rsidR="00C02773" w:rsidRDefault="008F51EC">
      <w:pPr>
        <w:ind w:left="1260"/>
        <w:rPr>
          <w:rFonts w:cs="Arial"/>
          <w:i/>
          <w:lang w:val="en-GB"/>
        </w:rPr>
      </w:pPr>
      <w:proofErr w:type="gramStart"/>
      <w:r>
        <w:rPr>
          <w:rFonts w:cs="Arial"/>
          <w:i/>
          <w:lang w:val="en-GB"/>
        </w:rPr>
        <w:t>Array(</w:t>
      </w:r>
      <w:proofErr w:type="gramEnd"/>
      <w:r>
        <w:rPr>
          <w:rFonts w:cs="Arial"/>
          <w:i/>
          <w:lang w:val="en-GB"/>
        </w:rPr>
        <w:t>1..NumberOfItemsRtn) of record (ItemIndex, DataType, ObjectType, ObjectState, ActivationEvent, ItemDescriptor)</w:t>
      </w:r>
    </w:p>
    <w:p w:rsidR="00C02773" w:rsidRDefault="00C02773">
      <w:pPr>
        <w:ind w:left="1843"/>
        <w:rPr>
          <w:rFonts w:cs="Arial"/>
          <w:i/>
          <w:lang w:val="en-GB"/>
        </w:rPr>
      </w:pPr>
    </w:p>
    <w:p w:rsidR="00C02773" w:rsidRDefault="008F51EC">
      <w:pPr>
        <w:ind w:left="1530"/>
        <w:rPr>
          <w:rFonts w:cs="Arial"/>
          <w:i/>
          <w:lang w:val="en-GB"/>
        </w:rPr>
      </w:pPr>
      <w:r>
        <w:rPr>
          <w:rFonts w:cs="Arial"/>
          <w:i/>
          <w:lang w:val="en-GB"/>
        </w:rPr>
        <w:t>Record definition (up to Variable (Coding Table I/Coding Table II) bytes):</w:t>
      </w:r>
    </w:p>
    <w:p w:rsidR="00C02773" w:rsidRDefault="008F51EC">
      <w:pPr>
        <w:ind w:left="1530"/>
        <w:rPr>
          <w:rFonts w:cs="Arial"/>
          <w:i/>
          <w:lang w:val="en-GB"/>
        </w:rPr>
      </w:pPr>
      <w:r>
        <w:rPr>
          <w:rFonts w:cs="Arial"/>
          <w:i/>
          <w:lang w:val="en-GB"/>
        </w:rPr>
        <w:t>Byte 0-1:  ItemIndex</w:t>
      </w:r>
    </w:p>
    <w:p w:rsidR="00C02773" w:rsidRDefault="008F51EC">
      <w:pPr>
        <w:ind w:left="2160"/>
        <w:rPr>
          <w:rFonts w:cs="Arial"/>
          <w:lang w:val="en-GB"/>
        </w:rPr>
      </w:pPr>
      <w:r>
        <w:rPr>
          <w:rFonts w:cs="Arial"/>
          <w:lang w:val="en-GB"/>
        </w:rPr>
        <w:t>0x0000: List Label</w:t>
      </w:r>
    </w:p>
    <w:p w:rsidR="00C02773" w:rsidRDefault="008F51EC">
      <w:pPr>
        <w:ind w:left="2160"/>
        <w:rPr>
          <w:rFonts w:cs="Arial"/>
          <w:lang w:val="en-GB"/>
        </w:rPr>
      </w:pPr>
      <w:r>
        <w:rPr>
          <w:rFonts w:cs="Arial"/>
          <w:lang w:val="en-GB"/>
        </w:rPr>
        <w:t>0x0001</w:t>
      </w:r>
    </w:p>
    <w:p w:rsidR="00C02773" w:rsidRDefault="008F51EC">
      <w:pPr>
        <w:ind w:left="2160"/>
      </w:pPr>
      <w:r>
        <w:rPr>
          <w:rFonts w:cs="Arial"/>
          <w:lang w:val="en-GB"/>
        </w:rPr>
        <w:t>..</w:t>
      </w:r>
    </w:p>
    <w:p w:rsidR="00C02773" w:rsidRDefault="008F51EC">
      <w:pPr>
        <w:ind w:left="2160"/>
      </w:pPr>
      <w:r>
        <w:rPr>
          <w:rFonts w:cs="Arial"/>
          <w:lang w:val="en-GB"/>
        </w:rPr>
        <w:t>0xFFFF</w:t>
      </w:r>
    </w:p>
    <w:p w:rsidR="00C02773" w:rsidRDefault="00C02773">
      <w:pPr>
        <w:ind w:left="2160"/>
        <w:rPr>
          <w:rFonts w:cs="Arial"/>
          <w:lang w:val="en-GB"/>
        </w:rPr>
      </w:pPr>
    </w:p>
    <w:p w:rsidR="00C02773" w:rsidRDefault="008F51EC">
      <w:pPr>
        <w:ind w:left="1530"/>
        <w:rPr>
          <w:rFonts w:cs="Arial"/>
          <w:i/>
          <w:lang w:val="en-GB"/>
        </w:rPr>
      </w:pPr>
      <w:r>
        <w:rPr>
          <w:rFonts w:cs="Arial"/>
          <w:i/>
          <w:lang w:val="en-GB"/>
        </w:rPr>
        <w:t>Byte 2:  DataType</w:t>
      </w:r>
    </w:p>
    <w:p w:rsidR="00C02773" w:rsidRDefault="008F51EC">
      <w:pPr>
        <w:ind w:left="2160"/>
        <w:rPr>
          <w:rFonts w:cs="Arial"/>
          <w:lang w:val="en-GB"/>
        </w:rPr>
      </w:pPr>
      <w:r>
        <w:rPr>
          <w:rFonts w:cs="Arial"/>
          <w:lang w:val="en-GB"/>
        </w:rPr>
        <w:t>0x00</w:t>
      </w:r>
    </w:p>
    <w:p w:rsidR="00C02773" w:rsidRDefault="008F51EC">
      <w:pPr>
        <w:ind w:left="2160"/>
        <w:rPr>
          <w:rFonts w:cs="Arial"/>
          <w:lang w:val="en-GB"/>
        </w:rPr>
      </w:pPr>
      <w:r>
        <w:rPr>
          <w:rFonts w:cs="Arial"/>
          <w:lang w:val="en-GB"/>
        </w:rPr>
        <w:t>0x01</w:t>
      </w:r>
    </w:p>
    <w:p w:rsidR="00C02773" w:rsidRDefault="008F51EC">
      <w:pPr>
        <w:ind w:left="2160"/>
      </w:pPr>
      <w:r>
        <w:rPr>
          <w:rFonts w:cs="Arial"/>
          <w:lang w:val="en-GB"/>
        </w:rPr>
        <w:t>..</w:t>
      </w:r>
    </w:p>
    <w:p w:rsidR="00C02773" w:rsidRDefault="008F51EC">
      <w:pPr>
        <w:ind w:left="2160"/>
      </w:pPr>
      <w:r>
        <w:rPr>
          <w:rFonts w:cs="Arial"/>
          <w:lang w:val="en-GB"/>
        </w:rPr>
        <w:t>0xFF</w:t>
      </w:r>
    </w:p>
    <w:p w:rsidR="00C02773" w:rsidRDefault="00C02773">
      <w:pPr>
        <w:ind w:left="1530"/>
        <w:rPr>
          <w:rFonts w:cs="Arial"/>
          <w:i/>
          <w:lang w:val="en-GB"/>
        </w:rPr>
      </w:pPr>
    </w:p>
    <w:p w:rsidR="00C02773" w:rsidRDefault="008F51EC">
      <w:pPr>
        <w:ind w:left="1530"/>
        <w:rPr>
          <w:rFonts w:cs="Arial"/>
          <w:i/>
          <w:lang w:val="en-GB"/>
        </w:rPr>
      </w:pPr>
      <w:r>
        <w:rPr>
          <w:rFonts w:cs="Arial"/>
          <w:i/>
          <w:lang w:val="en-GB"/>
        </w:rPr>
        <w:t xml:space="preserve">Byte 3:  </w:t>
      </w:r>
    </w:p>
    <w:p w:rsidR="00C02773" w:rsidRDefault="008F51EC">
      <w:pPr>
        <w:ind w:left="2160"/>
      </w:pPr>
      <w:r>
        <w:rPr>
          <w:rFonts w:cs="Arial"/>
          <w:lang w:val="en-GB"/>
        </w:rPr>
        <w:t>Bit 0 - 1: Reserved</w:t>
      </w:r>
    </w:p>
    <w:p w:rsidR="00C02773" w:rsidRDefault="008F51EC">
      <w:pPr>
        <w:ind w:left="2160"/>
        <w:rPr>
          <w:rFonts w:cs="Arial"/>
          <w:lang w:val="en-GB"/>
        </w:rPr>
      </w:pPr>
      <w:r>
        <w:rPr>
          <w:rFonts w:cs="Arial"/>
          <w:lang w:val="en-GB"/>
        </w:rPr>
        <w:t xml:space="preserve">Bit 2 - 3: </w:t>
      </w:r>
      <w:r>
        <w:rPr>
          <w:rFonts w:cs="Arial"/>
          <w:i/>
          <w:lang w:val="en-GB"/>
        </w:rPr>
        <w:t>ObjectType</w:t>
      </w:r>
    </w:p>
    <w:p w:rsidR="00C02773" w:rsidRDefault="008F51EC">
      <w:pPr>
        <w:ind w:left="2160" w:firstLine="720"/>
        <w:rPr>
          <w:rFonts w:cs="Arial"/>
        </w:rPr>
      </w:pPr>
      <w:r>
        <w:rPr>
          <w:rFonts w:cs="Arial"/>
        </w:rPr>
        <w:t>0x0: List Label</w:t>
      </w:r>
    </w:p>
    <w:p w:rsidR="00C02773" w:rsidRDefault="008F51EC">
      <w:pPr>
        <w:ind w:left="2160" w:firstLine="720"/>
        <w:rPr>
          <w:rFonts w:cs="Arial"/>
        </w:rPr>
      </w:pPr>
      <w:r>
        <w:rPr>
          <w:rFonts w:cs="Arial"/>
        </w:rPr>
        <w:t xml:space="preserve">0x1: </w:t>
      </w:r>
      <w:ins w:id="113" w:author="Nicholas Colella" w:date="2009-12-08T09:28:00Z">
        <w:r>
          <w:rPr>
            <w:rFonts w:cs="Arial"/>
          </w:rPr>
          <w:t xml:space="preserve">Entry </w:t>
        </w:r>
      </w:ins>
      <w:del w:id="114" w:author="Nicholas Colella" w:date="2009-12-08T09:28:00Z">
        <w:r>
          <w:rPr>
            <w:rFonts w:cs="Arial"/>
          </w:rPr>
          <w:delText>List</w:delText>
        </w:r>
      </w:del>
    </w:p>
    <w:p w:rsidR="00C02773" w:rsidRDefault="008F51EC">
      <w:pPr>
        <w:ind w:left="2160" w:firstLine="720"/>
      </w:pPr>
      <w:r>
        <w:rPr>
          <w:rFonts w:cs="Arial"/>
        </w:rPr>
        <w:t xml:space="preserve">0x2: </w:t>
      </w:r>
      <w:ins w:id="115" w:author="Nicholas Colella" w:date="2009-12-08T09:28:00Z">
        <w:r>
          <w:rPr>
            <w:rFonts w:cs="Arial"/>
          </w:rPr>
          <w:t>List</w:t>
        </w:r>
      </w:ins>
      <w:del w:id="116" w:author="Nicholas Colella" w:date="2009-12-08T09:28:00Z">
        <w:r>
          <w:rPr>
            <w:rFonts w:cs="Arial"/>
          </w:rPr>
          <w:delText>Entry</w:delText>
        </w:r>
      </w:del>
    </w:p>
    <w:p w:rsidR="00C02773" w:rsidRDefault="008F51EC">
      <w:pPr>
        <w:ind w:left="2160"/>
        <w:rPr>
          <w:rFonts w:cs="Arial"/>
          <w:lang w:val="en-GB"/>
        </w:rPr>
      </w:pPr>
      <w:r>
        <w:rPr>
          <w:rFonts w:cs="Arial"/>
          <w:lang w:val="en-GB"/>
        </w:rPr>
        <w:t xml:space="preserve">Bit 4 - 5: </w:t>
      </w:r>
      <w:r>
        <w:rPr>
          <w:rFonts w:cs="Arial"/>
          <w:i/>
          <w:lang w:val="en-GB"/>
        </w:rPr>
        <w:t>ObjectState</w:t>
      </w:r>
    </w:p>
    <w:p w:rsidR="00C02773" w:rsidRDefault="008F51EC">
      <w:pPr>
        <w:ind w:left="2160" w:firstLine="720"/>
        <w:rPr>
          <w:rFonts w:cs="Arial"/>
        </w:rPr>
      </w:pPr>
      <w:r>
        <w:rPr>
          <w:rFonts w:cs="Arial"/>
        </w:rPr>
        <w:t>0x0: Inactive</w:t>
      </w:r>
    </w:p>
    <w:p w:rsidR="00C02773" w:rsidRDefault="008F51EC">
      <w:pPr>
        <w:ind w:left="2160" w:firstLine="720"/>
        <w:rPr>
          <w:rFonts w:cs="Arial"/>
        </w:rPr>
      </w:pPr>
      <w:r>
        <w:rPr>
          <w:rFonts w:cs="Arial"/>
        </w:rPr>
        <w:t>0x1: Active</w:t>
      </w:r>
    </w:p>
    <w:p w:rsidR="00C02773" w:rsidRDefault="008F51EC">
      <w:pPr>
        <w:ind w:left="2160"/>
      </w:pPr>
      <w:r>
        <w:rPr>
          <w:rFonts w:cs="Arial"/>
          <w:lang w:val="en-GB"/>
        </w:rPr>
        <w:t>Bit 6 - 7:</w:t>
      </w:r>
      <w:r>
        <w:rPr>
          <w:rFonts w:cs="Arial"/>
          <w:i/>
          <w:lang w:val="en-GB"/>
        </w:rPr>
        <w:t xml:space="preserve"> ActivationEvent</w:t>
      </w:r>
    </w:p>
    <w:p w:rsidR="00C02773" w:rsidRDefault="008F51EC">
      <w:pPr>
        <w:ind w:left="2160" w:firstLine="720"/>
        <w:rPr>
          <w:rFonts w:cs="Arial"/>
          <w:lang w:val="en-GB"/>
        </w:rPr>
      </w:pPr>
      <w:r>
        <w:rPr>
          <w:rFonts w:cs="Arial"/>
          <w:lang w:val="en-GB"/>
        </w:rPr>
        <w:t>0x0: Not Supported</w:t>
      </w:r>
    </w:p>
    <w:p w:rsidR="00C02773" w:rsidRDefault="008F51EC">
      <w:pPr>
        <w:ind w:left="2160" w:firstLine="720"/>
        <w:rPr>
          <w:rFonts w:cs="Arial"/>
          <w:lang w:val="en-GB"/>
        </w:rPr>
      </w:pPr>
      <w:r>
        <w:rPr>
          <w:rFonts w:cs="Arial"/>
          <w:lang w:val="en-GB"/>
        </w:rPr>
        <w:t>0x1: Supported</w:t>
      </w:r>
    </w:p>
    <w:p w:rsidR="00C02773" w:rsidRDefault="00C02773">
      <w:pPr>
        <w:ind w:left="2160"/>
      </w:pPr>
    </w:p>
    <w:p w:rsidR="00C02773" w:rsidRDefault="008F51EC">
      <w:pPr>
        <w:ind w:left="1530"/>
        <w:rPr>
          <w:rFonts w:cs="Arial"/>
          <w:i/>
          <w:lang w:val="en-GB"/>
        </w:rPr>
      </w:pPr>
      <w:r>
        <w:rPr>
          <w:rFonts w:cs="Arial"/>
          <w:i/>
          <w:lang w:val="en-GB"/>
        </w:rPr>
        <w:t>Byte 4 up to Byte Variable:  ItemDescriptor</w:t>
      </w:r>
    </w:p>
    <w:p w:rsidR="00C02773" w:rsidRPr="000D0C02" w:rsidRDefault="008F51EC" w:rsidP="00C02773">
      <w:pPr>
        <w:ind w:left="1843"/>
        <w:rPr>
          <w:rFonts w:cs="Arial"/>
          <w:lang w:val="en-GB"/>
        </w:rPr>
      </w:pPr>
      <w:r>
        <w:rPr>
          <w:rFonts w:cs="Arial"/>
          <w:lang w:val="en-GB"/>
        </w:rPr>
        <w:tab/>
        <w:t>{Descriptor Tag} – Refer to descriptor table and DataType.</w:t>
      </w:r>
    </w:p>
    <w:p w:rsidR="00C02773" w:rsidRDefault="008F51EC" w:rsidP="00113E44">
      <w:pPr>
        <w:pStyle w:val="Heading4"/>
      </w:pPr>
      <w:r w:rsidRPr="00B9479B">
        <w:lastRenderedPageBreak/>
        <w:t>TP-LOG-TPL-REQ-023170/A-SID-20-StreetName_St (TcSE ROIN-138045-3)</w:t>
      </w:r>
    </w:p>
    <w:p w:rsidR="00E52032" w:rsidRDefault="008F51EC">
      <w:pPr>
        <w:keepNext/>
        <w:keepLines/>
        <w:tabs>
          <w:tab w:val="left" w:pos="1276"/>
          <w:tab w:val="left" w:pos="1843"/>
          <w:tab w:val="left" w:pos="2419"/>
        </w:tabs>
        <w:rPr>
          <w:rFonts w:cs="Arial"/>
          <w:b/>
          <w:snapToGrid w:val="0"/>
          <w:szCs w:val="20"/>
        </w:rPr>
      </w:pPr>
      <w:r>
        <w:rPr>
          <w:rFonts w:cs="Arial"/>
          <w:snapToGrid w:val="0"/>
          <w:szCs w:val="20"/>
        </w:rPr>
        <w:t>Data size: up to 45/24 (Coding Table I / Coding Table II) byte</w:t>
      </w:r>
    </w:p>
    <w:p w:rsidR="00E52032" w:rsidRDefault="00E52032">
      <w:pPr>
        <w:keepNext/>
        <w:keepLines/>
        <w:ind w:left="700"/>
        <w:rPr>
          <w:rStyle w:val="spelle"/>
        </w:rPr>
      </w:pPr>
    </w:p>
    <w:p w:rsidR="00E52032" w:rsidRDefault="008F51EC">
      <w:pPr>
        <w:keepNext/>
        <w:keepLines/>
        <w:ind w:left="700"/>
      </w:pPr>
      <w:r>
        <w:rPr>
          <w:rStyle w:val="spelle"/>
          <w:rFonts w:cs="Arial"/>
          <w:b/>
          <w:snapToGrid w:val="0"/>
          <w:szCs w:val="20"/>
        </w:rPr>
        <w:t>Byte</w:t>
      </w:r>
      <w:r>
        <w:rPr>
          <w:rFonts w:cs="Arial"/>
          <w:b/>
          <w:snapToGrid w:val="0"/>
          <w:szCs w:val="20"/>
        </w:rPr>
        <w:t xml:space="preserve"> 0: Signal identifier</w:t>
      </w:r>
    </w:p>
    <w:p w:rsidR="00E52032" w:rsidRDefault="008F51EC">
      <w:pPr>
        <w:keepNext/>
        <w:keepLines/>
        <w:tabs>
          <w:tab w:val="left" w:pos="709"/>
          <w:tab w:val="left" w:pos="1276"/>
          <w:tab w:val="left" w:pos="1843"/>
          <w:tab w:val="left" w:pos="2419"/>
        </w:tabs>
        <w:ind w:left="1276"/>
        <w:rPr>
          <w:rStyle w:val="spelle"/>
          <w:lang w:val="en-GB"/>
        </w:rPr>
      </w:pPr>
      <w:r>
        <w:rPr>
          <w:rFonts w:cs="Arial"/>
          <w:snapToGrid w:val="0"/>
          <w:szCs w:val="20"/>
        </w:rPr>
        <w:t xml:space="preserve">0x20: </w:t>
      </w:r>
      <w:r>
        <w:rPr>
          <w:rStyle w:val="spelle"/>
          <w:rFonts w:cs="Arial"/>
          <w:snapToGrid w:val="0"/>
          <w:szCs w:val="20"/>
          <w:lang w:val="en-GB"/>
        </w:rPr>
        <w:t>StreetName_St</w:t>
      </w:r>
    </w:p>
    <w:p w:rsidR="00E52032" w:rsidRDefault="00E52032">
      <w:pPr>
        <w:keepNext/>
        <w:keepLines/>
        <w:tabs>
          <w:tab w:val="left" w:pos="709"/>
          <w:tab w:val="left" w:pos="1276"/>
          <w:tab w:val="left" w:pos="1843"/>
          <w:tab w:val="left" w:pos="2419"/>
        </w:tabs>
        <w:ind w:left="1276"/>
      </w:pPr>
    </w:p>
    <w:p w:rsidR="00E52032" w:rsidRDefault="008F51EC">
      <w:pPr>
        <w:keepNext/>
        <w:keepLines/>
        <w:ind w:left="700"/>
        <w:rPr>
          <w:rFonts w:cs="Arial"/>
          <w:b/>
          <w:snapToGrid w:val="0"/>
          <w:szCs w:val="20"/>
        </w:rPr>
      </w:pPr>
      <w:r>
        <w:rPr>
          <w:rStyle w:val="spelle"/>
          <w:rFonts w:cs="Arial"/>
          <w:b/>
          <w:snapToGrid w:val="0"/>
          <w:szCs w:val="20"/>
        </w:rPr>
        <w:t>Byte</w:t>
      </w:r>
      <w:r>
        <w:rPr>
          <w:rFonts w:cs="Arial"/>
          <w:b/>
          <w:snapToGrid w:val="0"/>
          <w:szCs w:val="20"/>
        </w:rPr>
        <w:t xml:space="preserve"> 1: </w:t>
      </w:r>
      <w:r>
        <w:rPr>
          <w:rStyle w:val="spelle"/>
          <w:rFonts w:cs="Arial"/>
          <w:b/>
          <w:snapToGrid w:val="0"/>
          <w:szCs w:val="20"/>
        </w:rPr>
        <w:t>Attribute</w:t>
      </w:r>
    </w:p>
    <w:p w:rsidR="00E52032" w:rsidRDefault="008F51EC">
      <w:pPr>
        <w:keepNext/>
        <w:keepLines/>
        <w:tabs>
          <w:tab w:val="left" w:pos="709"/>
          <w:tab w:val="left" w:pos="1276"/>
          <w:tab w:val="left" w:pos="1843"/>
          <w:tab w:val="left" w:pos="2419"/>
        </w:tabs>
        <w:ind w:left="1276"/>
        <w:rPr>
          <w:rStyle w:val="msoins0"/>
          <w:lang w:val="en-GB"/>
        </w:rPr>
      </w:pPr>
      <w:r>
        <w:rPr>
          <w:rStyle w:val="msoins0"/>
          <w:rFonts w:cs="Arial"/>
          <w:snapToGrid w:val="0"/>
          <w:szCs w:val="20"/>
          <w:lang w:val="en-GB"/>
        </w:rPr>
        <w:t>Bit 0-5: reserved</w:t>
      </w:r>
    </w:p>
    <w:p w:rsidR="00E52032" w:rsidRDefault="008F51EC">
      <w:pPr>
        <w:keepNext/>
        <w:keepLines/>
        <w:tabs>
          <w:tab w:val="left" w:pos="709"/>
          <w:tab w:val="left" w:pos="1276"/>
          <w:tab w:val="left" w:pos="1843"/>
          <w:tab w:val="left" w:pos="2419"/>
        </w:tabs>
        <w:spacing w:before="120" w:after="60"/>
        <w:ind w:left="1276"/>
        <w:rPr>
          <w:color w:val="000000"/>
        </w:rPr>
      </w:pPr>
      <w:r>
        <w:rPr>
          <w:rFonts w:cs="Arial"/>
          <w:i/>
          <w:snapToGrid w:val="0"/>
          <w:szCs w:val="20"/>
        </w:rPr>
        <w:t xml:space="preserve">Bit </w:t>
      </w:r>
      <w:r>
        <w:rPr>
          <w:rStyle w:val="msoins0"/>
          <w:rFonts w:cs="Arial"/>
          <w:i/>
          <w:snapToGrid w:val="0"/>
          <w:szCs w:val="20"/>
        </w:rPr>
        <w:t xml:space="preserve">6 </w:t>
      </w:r>
      <w:r>
        <w:rPr>
          <w:rFonts w:cs="Arial"/>
          <w:i/>
          <w:snapToGrid w:val="0"/>
          <w:szCs w:val="20"/>
        </w:rPr>
        <w:t>-</w:t>
      </w:r>
      <w:r>
        <w:rPr>
          <w:rStyle w:val="msoins0"/>
          <w:rFonts w:cs="Arial"/>
          <w:i/>
          <w:snapToGrid w:val="0"/>
          <w:szCs w:val="20"/>
        </w:rPr>
        <w:t xml:space="preserve"> 7</w:t>
      </w:r>
      <w:r>
        <w:rPr>
          <w:rFonts w:cs="Arial"/>
          <w:i/>
          <w:snapToGrid w:val="0"/>
          <w:szCs w:val="20"/>
        </w:rPr>
        <w:t>: Text alignment</w:t>
      </w:r>
    </w:p>
    <w:p w:rsidR="00E52032" w:rsidRDefault="008F51EC">
      <w:pPr>
        <w:keepNext/>
        <w:keepLines/>
        <w:tabs>
          <w:tab w:val="left" w:pos="2500"/>
          <w:tab w:val="left" w:pos="2600"/>
        </w:tabs>
        <w:ind w:left="1843"/>
        <w:rPr>
          <w:rFonts w:cs="Arial"/>
          <w:snapToGrid w:val="0"/>
          <w:color w:val="000000"/>
          <w:szCs w:val="20"/>
        </w:rPr>
      </w:pPr>
      <w:r>
        <w:rPr>
          <w:rFonts w:cs="Arial"/>
          <w:snapToGrid w:val="0"/>
          <w:color w:val="000000"/>
          <w:szCs w:val="20"/>
        </w:rPr>
        <w:t>0x0 –</w:t>
      </w:r>
      <w:r>
        <w:rPr>
          <w:rFonts w:cs="Arial"/>
          <w:snapToGrid w:val="0"/>
          <w:color w:val="000000"/>
          <w:szCs w:val="20"/>
        </w:rPr>
        <w:tab/>
        <w:t>centered</w:t>
      </w:r>
    </w:p>
    <w:p w:rsidR="00E52032" w:rsidRDefault="008F51EC">
      <w:pPr>
        <w:keepNext/>
        <w:keepLines/>
        <w:tabs>
          <w:tab w:val="left" w:pos="2500"/>
          <w:tab w:val="left" w:pos="2600"/>
        </w:tabs>
        <w:ind w:left="1843"/>
        <w:rPr>
          <w:rFonts w:cs="Arial"/>
          <w:snapToGrid w:val="0"/>
          <w:color w:val="000000"/>
          <w:szCs w:val="20"/>
        </w:rPr>
      </w:pPr>
      <w:r>
        <w:rPr>
          <w:rFonts w:cs="Arial"/>
          <w:snapToGrid w:val="0"/>
          <w:color w:val="000000"/>
          <w:szCs w:val="20"/>
        </w:rPr>
        <w:t>0x1 –</w:t>
      </w:r>
      <w:r>
        <w:rPr>
          <w:rFonts w:cs="Arial"/>
          <w:snapToGrid w:val="0"/>
          <w:color w:val="000000"/>
          <w:szCs w:val="20"/>
        </w:rPr>
        <w:tab/>
        <w:t>left aligned</w:t>
      </w:r>
    </w:p>
    <w:p w:rsidR="00E52032" w:rsidRDefault="008F51EC">
      <w:pPr>
        <w:tabs>
          <w:tab w:val="left" w:pos="709"/>
          <w:tab w:val="left" w:pos="1276"/>
          <w:tab w:val="left" w:pos="1843"/>
          <w:tab w:val="left" w:pos="2419"/>
          <w:tab w:val="left" w:pos="2500"/>
          <w:tab w:val="left" w:pos="2600"/>
        </w:tabs>
        <w:ind w:left="1843"/>
        <w:rPr>
          <w:rFonts w:cs="Arial"/>
          <w:snapToGrid w:val="0"/>
          <w:color w:val="000000"/>
          <w:szCs w:val="20"/>
        </w:rPr>
      </w:pPr>
      <w:r>
        <w:rPr>
          <w:rFonts w:cs="Arial"/>
          <w:snapToGrid w:val="0"/>
          <w:color w:val="000000"/>
          <w:szCs w:val="20"/>
        </w:rPr>
        <w:t>0x2 –</w:t>
      </w:r>
      <w:r>
        <w:rPr>
          <w:rFonts w:cs="Arial"/>
          <w:snapToGrid w:val="0"/>
          <w:color w:val="000000"/>
          <w:szCs w:val="20"/>
        </w:rPr>
        <w:tab/>
      </w:r>
      <w:r>
        <w:rPr>
          <w:rFonts w:cs="Arial"/>
          <w:snapToGrid w:val="0"/>
          <w:color w:val="000000"/>
          <w:szCs w:val="20"/>
        </w:rPr>
        <w:tab/>
        <w:t>right aligned</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i/>
        </w:rPr>
      </w:pPr>
      <w:r>
        <w:rPr>
          <w:rFonts w:cs="Arial"/>
          <w:i/>
          <w:snapToGrid w:val="0"/>
          <w:szCs w:val="20"/>
        </w:rPr>
        <w:t>NOTE:</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The text alignment bit can only be used for Gen2 systems</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keepNext/>
        <w:keepLines/>
        <w:tabs>
          <w:tab w:val="left" w:pos="709"/>
          <w:tab w:val="left" w:pos="1276"/>
          <w:tab w:val="left" w:pos="1843"/>
          <w:tab w:val="left" w:pos="2419"/>
        </w:tabs>
        <w:spacing w:before="120" w:after="60"/>
        <w:ind w:left="709"/>
        <w:rPr>
          <w:rFonts w:cs="Arial"/>
          <w:b/>
          <w:snapToGrid w:val="0"/>
          <w:color w:val="000000"/>
          <w:szCs w:val="20"/>
        </w:rPr>
      </w:pPr>
      <w:r>
        <w:rPr>
          <w:rFonts w:cs="Arial"/>
          <w:b/>
          <w:snapToGrid w:val="0"/>
          <w:color w:val="000000"/>
          <w:szCs w:val="20"/>
        </w:rPr>
        <w:t xml:space="preserve">Byte 3 up to 44/23 (Coding Table I / Coding Table II): </w:t>
      </w:r>
      <w:r>
        <w:rPr>
          <w:rStyle w:val="spelle"/>
          <w:rFonts w:cs="Arial"/>
          <w:b/>
          <w:snapToGrid w:val="0"/>
          <w:color w:val="000000"/>
          <w:szCs w:val="20"/>
        </w:rPr>
        <w:t>StreetName</w:t>
      </w:r>
    </w:p>
    <w:p w:rsidR="00E52032" w:rsidRDefault="008F51EC">
      <w:pPr>
        <w:keepNext/>
        <w:keepLines/>
        <w:tabs>
          <w:tab w:val="left" w:pos="709"/>
          <w:tab w:val="left" w:pos="1276"/>
          <w:tab w:val="left" w:pos="1843"/>
          <w:tab w:val="left" w:pos="2419"/>
        </w:tabs>
        <w:ind w:left="1276"/>
        <w:rPr>
          <w:rFonts w:cs="Arial"/>
          <w:color w:val="000000"/>
          <w:szCs w:val="20"/>
          <w:lang w:val="en-GB"/>
        </w:rPr>
      </w:pPr>
      <w:r>
        <w:rPr>
          <w:rFonts w:cs="Arial"/>
          <w:color w:val="000000"/>
          <w:szCs w:val="20"/>
          <w:lang w:val="en-GB"/>
        </w:rPr>
        <w:t>Max. 21 characters, 20 characters plus 1 end of string character</w:t>
      </w:r>
    </w:p>
    <w:p w:rsidR="00E52032" w:rsidRDefault="00E52032">
      <w:pPr>
        <w:rPr>
          <w:rFonts w:cs="Arial"/>
          <w:szCs w:val="20"/>
          <w:lang w:val="en-GB"/>
        </w:rPr>
      </w:pPr>
    </w:p>
    <w:p w:rsidR="00C02773" w:rsidRDefault="008F51EC" w:rsidP="00113E44">
      <w:pPr>
        <w:pStyle w:val="Heading4"/>
      </w:pPr>
      <w:r w:rsidRPr="00B9479B">
        <w:t>TP-LOG-TPL-REQ-023171/A-SID-0D-Initiate_BTCall_Rq (TcSE ROIN-138053-3)</w:t>
      </w:r>
    </w:p>
    <w:p w:rsidR="00E52032" w:rsidRDefault="008F51EC">
      <w:pPr>
        <w:tabs>
          <w:tab w:val="left" w:pos="709"/>
          <w:tab w:val="left" w:pos="1276"/>
          <w:tab w:val="left" w:pos="1843"/>
          <w:tab w:val="left" w:pos="2419"/>
        </w:tabs>
        <w:spacing w:before="60"/>
        <w:rPr>
          <w:rFonts w:cs="Arial"/>
          <w:snapToGrid w:val="0"/>
          <w:color w:val="000000"/>
          <w:szCs w:val="20"/>
        </w:rPr>
      </w:pPr>
      <w:r>
        <w:rPr>
          <w:rFonts w:cs="Arial"/>
          <w:snapToGrid w:val="0"/>
          <w:szCs w:val="20"/>
        </w:rPr>
        <w:t>Data size: up to 27 byte.</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napToGrid w:val="0"/>
          <w:color w:val="000000"/>
          <w:szCs w:val="20"/>
          <w:lang w:val="en-GB"/>
        </w:rPr>
      </w:pPr>
      <w:r>
        <w:rPr>
          <w:rFonts w:cs="Arial"/>
          <w:snapToGrid w:val="0"/>
          <w:szCs w:val="20"/>
          <w:lang w:val="en-GB"/>
        </w:rPr>
        <w:t xml:space="preserve">0x0D: </w:t>
      </w:r>
      <w:r>
        <w:rPr>
          <w:rStyle w:val="spelle"/>
          <w:rFonts w:cs="Arial"/>
          <w:snapToGrid w:val="0"/>
          <w:szCs w:val="20"/>
          <w:lang w:val="en-GB"/>
        </w:rPr>
        <w:t>InitiateBTCall_Rq</w:t>
      </w:r>
    </w:p>
    <w:p w:rsidR="00E52032" w:rsidRDefault="008F51EC">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1: Call Info</w:t>
      </w:r>
    </w:p>
    <w:p w:rsidR="00E52032" w:rsidRDefault="008F51EC">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rStyle w:val="msoins0"/>
          <w:i/>
          <w:lang w:val="en-GB"/>
        </w:rPr>
      </w:pPr>
      <w:r>
        <w:rPr>
          <w:rStyle w:val="msoins0"/>
          <w:rFonts w:cs="Arial"/>
          <w:i/>
          <w:szCs w:val="20"/>
          <w:lang w:val="en-GB"/>
        </w:rPr>
        <w:t>Bit 0-4: Reserved</w:t>
      </w:r>
    </w:p>
    <w:p w:rsidR="00E52032" w:rsidRDefault="008F51EC">
      <w:pPr>
        <w:tabs>
          <w:tab w:val="left" w:pos="709"/>
          <w:tab w:val="left" w:pos="1276"/>
          <w:tab w:val="left" w:pos="1843"/>
          <w:tab w:val="left" w:pos="2419"/>
        </w:tabs>
        <w:spacing w:before="60" w:after="60"/>
        <w:ind w:left="1276"/>
        <w:rPr>
          <w:snapToGrid w:val="0"/>
        </w:rPr>
      </w:pPr>
      <w:r>
        <w:rPr>
          <w:rFonts w:cs="Arial"/>
          <w:i/>
          <w:snapToGrid w:val="0"/>
          <w:szCs w:val="20"/>
        </w:rPr>
        <w:t xml:space="preserve">Bit </w:t>
      </w:r>
      <w:r>
        <w:rPr>
          <w:rStyle w:val="msoins0"/>
          <w:rFonts w:cs="Arial"/>
          <w:i/>
          <w:snapToGrid w:val="0"/>
          <w:szCs w:val="20"/>
        </w:rPr>
        <w:t xml:space="preserve">5 </w:t>
      </w:r>
      <w:r>
        <w:rPr>
          <w:rFonts w:cs="Arial"/>
          <w:i/>
          <w:snapToGrid w:val="0"/>
          <w:szCs w:val="20"/>
        </w:rPr>
        <w:t>-</w:t>
      </w:r>
      <w:r>
        <w:rPr>
          <w:rStyle w:val="msoins0"/>
          <w:rFonts w:cs="Arial"/>
          <w:i/>
          <w:snapToGrid w:val="0"/>
          <w:szCs w:val="20"/>
        </w:rPr>
        <w:t xml:space="preserve"> 7</w:t>
      </w:r>
      <w:r>
        <w:rPr>
          <w:rFonts w:cs="Arial"/>
          <w:i/>
          <w:snapToGrid w:val="0"/>
          <w:szCs w:val="20"/>
        </w:rPr>
        <w:t xml:space="preserve">: </w:t>
      </w:r>
      <w:r>
        <w:rPr>
          <w:rStyle w:val="spelle"/>
          <w:rFonts w:cs="Arial"/>
          <w:i/>
          <w:snapToGrid w:val="0"/>
          <w:szCs w:val="20"/>
        </w:rPr>
        <w:t>TypeOfCall</w:t>
      </w:r>
    </w:p>
    <w:p w:rsidR="00E52032" w:rsidRDefault="008F51EC">
      <w:pPr>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0x1 – Telephony Call</w:t>
      </w:r>
    </w:p>
    <w:p w:rsidR="00E52032" w:rsidRDefault="008F51EC">
      <w:pPr>
        <w:tabs>
          <w:tab w:val="left" w:pos="709"/>
          <w:tab w:val="left" w:pos="1276"/>
          <w:tab w:val="left" w:pos="1843"/>
          <w:tab w:val="left" w:pos="2419"/>
        </w:tabs>
        <w:spacing w:before="60"/>
        <w:ind w:left="1843"/>
        <w:rPr>
          <w:rFonts w:cs="Arial"/>
          <w:strike/>
          <w:snapToGrid w:val="0"/>
          <w:color w:val="000000"/>
          <w:szCs w:val="20"/>
        </w:rPr>
      </w:pPr>
      <w:r>
        <w:rPr>
          <w:rFonts w:cs="Arial"/>
          <w:snapToGrid w:val="0"/>
          <w:color w:val="000000"/>
          <w:szCs w:val="20"/>
        </w:rPr>
        <w:t>0x2 – Last Incoming Call</w:t>
      </w:r>
    </w:p>
    <w:p w:rsidR="00E52032" w:rsidRDefault="008F51EC">
      <w:pPr>
        <w:tabs>
          <w:tab w:val="left" w:pos="709"/>
          <w:tab w:val="left" w:pos="1276"/>
          <w:tab w:val="left" w:pos="1843"/>
          <w:tab w:val="left" w:pos="2419"/>
        </w:tabs>
        <w:spacing w:before="60"/>
        <w:ind w:left="1843"/>
        <w:rPr>
          <w:rFonts w:cs="Arial"/>
          <w:snapToGrid w:val="0"/>
          <w:color w:val="000000"/>
          <w:szCs w:val="20"/>
        </w:rPr>
      </w:pPr>
      <w:r>
        <w:rPr>
          <w:rFonts w:cs="Arial"/>
          <w:snapToGrid w:val="0"/>
          <w:color w:val="000000"/>
          <w:szCs w:val="20"/>
        </w:rPr>
        <w:t>0x3 – Last Outgoing Call</w:t>
      </w:r>
    </w:p>
    <w:p w:rsidR="00E52032" w:rsidRDefault="008F51EC">
      <w:pPr>
        <w:tabs>
          <w:tab w:val="left" w:pos="709"/>
          <w:tab w:val="left" w:pos="1276"/>
          <w:tab w:val="left" w:pos="1843"/>
          <w:tab w:val="left" w:pos="2419"/>
        </w:tabs>
        <w:spacing w:before="60"/>
        <w:ind w:left="1843"/>
        <w:rPr>
          <w:rStyle w:val="msoins0"/>
        </w:rPr>
      </w:pPr>
      <w:r>
        <w:rPr>
          <w:rFonts w:cs="Arial"/>
          <w:snapToGrid w:val="0"/>
          <w:color w:val="000000"/>
          <w:szCs w:val="20"/>
        </w:rPr>
        <w:t>0x4 – Last Missed Call</w:t>
      </w:r>
    </w:p>
    <w:p w:rsidR="00E52032" w:rsidRDefault="008F51EC">
      <w:pPr>
        <w:tabs>
          <w:tab w:val="left" w:pos="709"/>
          <w:tab w:val="left" w:pos="1276"/>
          <w:tab w:val="left" w:pos="1843"/>
          <w:tab w:val="left" w:pos="2419"/>
        </w:tabs>
        <w:spacing w:before="120" w:after="60"/>
        <w:ind w:left="720"/>
        <w:rPr>
          <w:rFonts w:cs="Arial"/>
          <w:snapToGrid w:val="0"/>
          <w:color w:val="000000"/>
          <w:szCs w:val="20"/>
        </w:rPr>
      </w:pPr>
      <w:r>
        <w:rPr>
          <w:rStyle w:val="msoins0"/>
          <w:rFonts w:cs="Arial"/>
          <w:snapToGrid w:val="0"/>
          <w:color w:val="000000"/>
          <w:szCs w:val="20"/>
        </w:rPr>
        <w:t xml:space="preserve">0x5 – </w:t>
      </w:r>
      <w:r>
        <w:rPr>
          <w:rStyle w:val="spelle"/>
          <w:rFonts w:cs="Arial"/>
          <w:snapToGrid w:val="0"/>
          <w:color w:val="000000"/>
          <w:szCs w:val="20"/>
        </w:rPr>
        <w:t>Redial</w:t>
      </w:r>
      <w:r>
        <w:rPr>
          <w:rStyle w:val="spelle"/>
          <w:rFonts w:cs="Arial"/>
          <w:b/>
          <w:snapToGrid w:val="0"/>
          <w:szCs w:val="20"/>
        </w:rPr>
        <w:t>Byte</w:t>
      </w:r>
      <w:r>
        <w:rPr>
          <w:rFonts w:cs="Arial"/>
          <w:b/>
          <w:snapToGrid w:val="0"/>
          <w:szCs w:val="20"/>
        </w:rPr>
        <w:t xml:space="preserve"> 2 up to 26: </w:t>
      </w:r>
      <w:r>
        <w:rPr>
          <w:rStyle w:val="spelle"/>
          <w:rFonts w:cs="Arial"/>
          <w:b/>
          <w:snapToGrid w:val="0"/>
          <w:szCs w:val="20"/>
        </w:rPr>
        <w:t>TelephoneNumber</w:t>
      </w:r>
      <w:r>
        <w:rPr>
          <w:rFonts w:cs="Arial"/>
          <w:b/>
          <w:snapToGrid w:val="0"/>
          <w:szCs w:val="20"/>
        </w:rPr>
        <w:t xml:space="preserve"> Coding Table II fixed</w:t>
      </w:r>
    </w:p>
    <w:p w:rsidR="00E52032" w:rsidRDefault="008F51EC">
      <w:pPr>
        <w:tabs>
          <w:tab w:val="left" w:pos="709"/>
          <w:tab w:val="left" w:pos="1276"/>
          <w:tab w:val="left" w:pos="1843"/>
          <w:tab w:val="left" w:pos="2419"/>
        </w:tabs>
        <w:ind w:left="709" w:firstLine="567"/>
        <w:rPr>
          <w:rFonts w:cs="Arial"/>
          <w:snapToGrid w:val="0"/>
          <w:color w:val="000000"/>
          <w:szCs w:val="20"/>
        </w:rPr>
      </w:pPr>
      <w:r>
        <w:rPr>
          <w:rFonts w:cs="Arial"/>
          <w:snapToGrid w:val="0"/>
          <w:color w:val="000000"/>
          <w:szCs w:val="20"/>
        </w:rPr>
        <w:t xml:space="preserve">Only sent if </w:t>
      </w:r>
      <w:r>
        <w:rPr>
          <w:rStyle w:val="spelle"/>
          <w:rFonts w:cs="Arial"/>
          <w:snapToGrid w:val="0"/>
          <w:color w:val="000000"/>
          <w:szCs w:val="20"/>
        </w:rPr>
        <w:t>TypeOfCall</w:t>
      </w:r>
      <w:r>
        <w:rPr>
          <w:rFonts w:cs="Arial"/>
          <w:snapToGrid w:val="0"/>
          <w:color w:val="000000"/>
          <w:szCs w:val="20"/>
        </w:rPr>
        <w:t xml:space="preserve"> = Telephony Call</w:t>
      </w:r>
    </w:p>
    <w:p w:rsidR="00E52032" w:rsidRDefault="008F51EC">
      <w:pPr>
        <w:tabs>
          <w:tab w:val="left" w:pos="709"/>
          <w:tab w:val="left" w:pos="1276"/>
          <w:tab w:val="left" w:pos="1843"/>
          <w:tab w:val="left" w:pos="2419"/>
        </w:tabs>
        <w:ind w:left="708" w:firstLine="567"/>
        <w:rPr>
          <w:rFonts w:cs="Arial"/>
          <w:szCs w:val="20"/>
        </w:rPr>
      </w:pPr>
      <w:r>
        <w:rPr>
          <w:rFonts w:cs="Arial"/>
          <w:szCs w:val="20"/>
        </w:rPr>
        <w:t xml:space="preserve">Max. </w:t>
      </w:r>
      <w:proofErr w:type="gramStart"/>
      <w:r>
        <w:rPr>
          <w:rFonts w:cs="Arial"/>
          <w:szCs w:val="20"/>
        </w:rPr>
        <w:t>25 characters, 24 characters plus 1 end of string.</w:t>
      </w:r>
      <w:proofErr w:type="gramEnd"/>
    </w:p>
    <w:p w:rsidR="00E52032" w:rsidRDefault="00E52032">
      <w:pPr>
        <w:rPr>
          <w:rFonts w:cs="Arial"/>
          <w:szCs w:val="20"/>
        </w:rPr>
      </w:pPr>
    </w:p>
    <w:p w:rsidR="00C02773" w:rsidRDefault="008F51EC" w:rsidP="00113E44">
      <w:pPr>
        <w:pStyle w:val="Heading4"/>
      </w:pPr>
      <w:r w:rsidRPr="00B9479B">
        <w:t>TP-LOG-TPL-REQ-023172/A-SID-78-CurrentStreetName_St (TcSE ROIN-160690-3)</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46/26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0x78: </w:t>
      </w:r>
      <w:r>
        <w:rPr>
          <w:rStyle w:val="spelle"/>
          <w:rFonts w:cs="Arial"/>
          <w:snapToGrid w:val="0"/>
          <w:szCs w:val="20"/>
          <w:lang w:val="en-GB"/>
        </w:rPr>
        <w:t>CurrentStreetName_St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Lines/>
        <w:tabs>
          <w:tab w:val="left" w:pos="3544"/>
        </w:tabs>
        <w:ind w:left="1276"/>
        <w:rPr>
          <w:rFonts w:cs="Arial"/>
          <w:snapToGrid w:val="0"/>
          <w:szCs w:val="20"/>
        </w:rPr>
      </w:pPr>
      <w:r>
        <w:rPr>
          <w:rFonts w:cs="Arial"/>
          <w:snapToGrid w:val="0"/>
          <w:szCs w:val="20"/>
        </w:rPr>
        <w:t>0x22: Nav_Service2</w:t>
      </w:r>
      <w:r>
        <w:rPr>
          <w:rFonts w:cs="Arial"/>
          <w:snapToGrid w:val="0"/>
          <w:szCs w:val="20"/>
        </w:rPr>
        <w:tab/>
        <w:t>–</w:t>
      </w:r>
      <w:r>
        <w:rPr>
          <w:rFonts w:cs="Arial"/>
          <w:snapToGrid w:val="0"/>
          <w:szCs w:val="20"/>
        </w:rPr>
        <w:tab/>
      </w:r>
      <w:r>
        <w:rPr>
          <w:rStyle w:val="spelle"/>
          <w:rFonts w:cs="Arial"/>
          <w:snapToGrid w:val="0"/>
          <w:szCs w:val="20"/>
        </w:rPr>
        <w:t>Navigation</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lastRenderedPageBreak/>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45/25 (Coding Table I / Coding Table II): </w:t>
      </w:r>
    </w:p>
    <w:p w:rsidR="00E52032" w:rsidRDefault="008F51EC">
      <w:pPr>
        <w:tabs>
          <w:tab w:val="left" w:pos="1800"/>
          <w:tab w:val="left" w:pos="1843"/>
          <w:tab w:val="left" w:pos="2419"/>
        </w:tabs>
        <w:spacing w:before="120" w:after="60"/>
        <w:ind w:left="1800"/>
        <w:rPr>
          <w:i/>
        </w:rPr>
      </w:pPr>
      <w:r>
        <w:rPr>
          <w:rFonts w:cs="Arial"/>
          <w:i/>
          <w:szCs w:val="20"/>
        </w:rPr>
        <w:t>Byte 1:</w:t>
      </w:r>
    </w:p>
    <w:p w:rsidR="00E52032" w:rsidRDefault="008F51EC">
      <w:pPr>
        <w:ind w:left="2160"/>
        <w:rPr>
          <w:rStyle w:val="msoins0"/>
          <w:rFonts w:cs="Arial"/>
          <w:szCs w:val="20"/>
        </w:rPr>
      </w:pPr>
      <w:r>
        <w:rPr>
          <w:rStyle w:val="msoins0"/>
          <w:rFonts w:cs="Arial"/>
          <w:i/>
          <w:szCs w:val="20"/>
        </w:rPr>
        <w:t>Bits 0-3: Reserved</w:t>
      </w:r>
    </w:p>
    <w:p w:rsidR="00E52032" w:rsidRDefault="008F51EC">
      <w:pPr>
        <w:tabs>
          <w:tab w:val="left" w:pos="1800"/>
          <w:tab w:val="left" w:pos="1843"/>
          <w:tab w:val="left" w:pos="2419"/>
        </w:tabs>
        <w:spacing w:before="120" w:after="60"/>
        <w:ind w:left="2160"/>
        <w:rPr>
          <w:b/>
          <w:snapToGrid w:val="0"/>
          <w:lang w:val="en-GB"/>
        </w:rPr>
      </w:pPr>
      <w:r>
        <w:rPr>
          <w:rFonts w:cs="Arial"/>
          <w:i/>
          <w:szCs w:val="20"/>
        </w:rPr>
        <w:t xml:space="preserve">Bits </w:t>
      </w:r>
      <w:r>
        <w:rPr>
          <w:rStyle w:val="msoins0"/>
          <w:rFonts w:cs="Arial"/>
          <w:i/>
          <w:szCs w:val="20"/>
        </w:rPr>
        <w:t xml:space="preserve">4 </w:t>
      </w:r>
      <w:r>
        <w:rPr>
          <w:rFonts w:cs="Arial"/>
          <w:i/>
          <w:szCs w:val="20"/>
        </w:rPr>
        <w:t>-</w:t>
      </w:r>
      <w:r>
        <w:rPr>
          <w:rStyle w:val="msoins0"/>
          <w:rFonts w:cs="Arial"/>
          <w:i/>
          <w:szCs w:val="20"/>
        </w:rPr>
        <w:t xml:space="preserve"> 7</w:t>
      </w:r>
      <w:r>
        <w:rPr>
          <w:rFonts w:cs="Arial"/>
          <w:i/>
          <w:szCs w:val="20"/>
        </w:rPr>
        <w:t xml:space="preserve">: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DataUpdate</w:t>
      </w:r>
      <w:r>
        <w:rPr>
          <w:rFonts w:cs="Arial"/>
          <w:szCs w:val="20"/>
        </w:rPr>
        <w:fldChar w:fldCharType="end"/>
      </w:r>
      <w:r>
        <w:rPr>
          <w:rFonts w:cs="Arial"/>
          <w:szCs w:val="20"/>
        </w:rPr>
        <w:t xml:space="preserve"> </w:t>
      </w:r>
    </w:p>
    <w:p w:rsidR="00E52032" w:rsidRDefault="008F51EC">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Inactive</w:t>
      </w:r>
    </w:p>
    <w:p w:rsidR="00E52032" w:rsidRDefault="008F51EC">
      <w:pPr>
        <w:ind w:left="2340"/>
        <w:rPr>
          <w:rFonts w:cs="Arial"/>
          <w:szCs w:val="20"/>
        </w:rPr>
      </w:pPr>
      <w:r>
        <w:rPr>
          <w:rFonts w:cs="Arial"/>
          <w:szCs w:val="20"/>
        </w:rPr>
        <w:t>0x1 Set Operation</w:t>
      </w:r>
    </w:p>
    <w:p w:rsidR="00E52032" w:rsidRDefault="008F51EC">
      <w:pPr>
        <w:ind w:left="2340"/>
        <w:rPr>
          <w:rFonts w:cs="Arial"/>
          <w:szCs w:val="20"/>
        </w:rPr>
      </w:pPr>
      <w:r>
        <w:rPr>
          <w:rFonts w:cs="Arial"/>
          <w:szCs w:val="20"/>
        </w:rPr>
        <w:t>0x2 Data refresh</w:t>
      </w:r>
      <w:r>
        <w:rPr>
          <w:rFonts w:cs="Arial"/>
          <w:szCs w:val="20"/>
        </w:rPr>
        <w:fldChar w:fldCharType="end"/>
      </w:r>
    </w:p>
    <w:p w:rsidR="00E52032" w:rsidRDefault="00E52032">
      <w:pPr>
        <w:ind w:left="2340"/>
        <w:rPr>
          <w:rFonts w:cs="Arial"/>
          <w:szCs w:val="20"/>
        </w:rPr>
      </w:pPr>
    </w:p>
    <w:p w:rsidR="00E52032" w:rsidRDefault="00E52032">
      <w:pPr>
        <w:ind w:left="2340"/>
      </w:pPr>
    </w:p>
    <w:p w:rsidR="00E52032" w:rsidRDefault="008F51EC">
      <w:pPr>
        <w:ind w:left="1800"/>
        <w:rPr>
          <w:rFonts w:cs="Arial"/>
          <w:szCs w:val="20"/>
        </w:rPr>
      </w:pPr>
      <w:r>
        <w:rPr>
          <w:rFonts w:cs="Arial"/>
          <w:i/>
          <w:szCs w:val="20"/>
        </w:rPr>
        <w:t xml:space="preserve">Byte 2: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SpeedLimit</w:t>
      </w:r>
      <w:r>
        <w:rPr>
          <w:rFonts w:cs="Arial"/>
          <w:szCs w:val="20"/>
        </w:rPr>
        <w:fldChar w:fldCharType="end"/>
      </w:r>
      <w:r>
        <w:rPr>
          <w:rFonts w:cs="Arial"/>
          <w:szCs w:val="20"/>
        </w:rPr>
        <w:t xml:space="preserve"> </w:t>
      </w:r>
    </w:p>
    <w:p w:rsidR="00E52032" w:rsidRDefault="008F51EC">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0x00 Invalid</w:t>
      </w:r>
    </w:p>
    <w:p w:rsidR="00E52032" w:rsidRDefault="008F51EC">
      <w:pPr>
        <w:ind w:left="2340"/>
        <w:rPr>
          <w:rFonts w:cs="Arial"/>
          <w:szCs w:val="20"/>
        </w:rPr>
      </w:pPr>
      <w:r>
        <w:rPr>
          <w:rFonts w:cs="Arial"/>
          <w:szCs w:val="20"/>
        </w:rPr>
        <w:t>0x01 1</w:t>
      </w:r>
    </w:p>
    <w:p w:rsidR="00E52032" w:rsidRDefault="008F51EC">
      <w:pPr>
        <w:ind w:left="2340"/>
        <w:rPr>
          <w:rFonts w:cs="Arial"/>
          <w:szCs w:val="20"/>
        </w:rPr>
      </w:pPr>
      <w:r>
        <w:rPr>
          <w:rFonts w:cs="Arial"/>
          <w:szCs w:val="20"/>
        </w:rPr>
        <w:t>...</w:t>
      </w:r>
    </w:p>
    <w:p w:rsidR="00E52032" w:rsidRDefault="008F51EC">
      <w:pPr>
        <w:ind w:left="2340"/>
        <w:rPr>
          <w:rFonts w:cs="Arial"/>
          <w:szCs w:val="20"/>
        </w:rPr>
      </w:pPr>
      <w:r>
        <w:rPr>
          <w:rFonts w:cs="Arial"/>
          <w:szCs w:val="20"/>
        </w:rPr>
        <w:t xml:space="preserve">0xFF </w:t>
      </w:r>
      <w:r>
        <w:rPr>
          <w:rFonts w:cs="Arial"/>
          <w:szCs w:val="20"/>
        </w:rPr>
        <w:fldChar w:fldCharType="end"/>
      </w:r>
      <w:r>
        <w:rPr>
          <w:rStyle w:val="msoins0"/>
          <w:rFonts w:cs="Arial"/>
          <w:szCs w:val="20"/>
        </w:rPr>
        <w:t>255</w:t>
      </w:r>
    </w:p>
    <w:p w:rsidR="00E52032" w:rsidRDefault="00E52032">
      <w:pPr>
        <w:ind w:left="2340"/>
        <w:rPr>
          <w:rFonts w:cs="Arial"/>
          <w:szCs w:val="20"/>
        </w:rPr>
      </w:pPr>
    </w:p>
    <w:p w:rsidR="00E52032" w:rsidRDefault="008F51EC">
      <w:pPr>
        <w:ind w:left="1800"/>
        <w:rPr>
          <w:rFonts w:cs="Arial"/>
          <w:szCs w:val="20"/>
        </w:rPr>
      </w:pPr>
      <w:r>
        <w:rPr>
          <w:rFonts w:cs="Arial"/>
          <w:szCs w:val="20"/>
        </w:rPr>
        <w:t xml:space="preserve">Byte 3: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CurentStreetName</w:t>
      </w:r>
      <w:r>
        <w:rPr>
          <w:rFonts w:cs="Arial"/>
          <w:szCs w:val="20"/>
        </w:rPr>
        <w:fldChar w:fldCharType="end"/>
      </w:r>
      <w:r>
        <w:rPr>
          <w:rFonts w:cs="Arial"/>
          <w:szCs w:val="20"/>
        </w:rPr>
        <w:t xml:space="preserve"> </w:t>
      </w:r>
    </w:p>
    <w:p w:rsidR="00E52032" w:rsidRDefault="008F51EC">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19 characters max</w:t>
      </w:r>
      <w:r>
        <w:rPr>
          <w:rFonts w:cs="Arial"/>
          <w:szCs w:val="20"/>
        </w:rPr>
        <w:fldChar w:fldCharType="end"/>
      </w:r>
      <w:r>
        <w:rPr>
          <w:rFonts w:cs="Arial"/>
          <w:szCs w:val="20"/>
        </w:rPr>
        <w:t xml:space="preserve"> plus 1 end of string character</w:t>
      </w:r>
    </w:p>
    <w:p w:rsidR="00E52032" w:rsidRDefault="00E52032">
      <w:pPr>
        <w:ind w:left="2340"/>
        <w:rPr>
          <w:lang w:val="en-GB"/>
        </w:rPr>
      </w:pPr>
    </w:p>
    <w:p w:rsidR="00C02773" w:rsidRDefault="008F51EC" w:rsidP="00113E44">
      <w:pPr>
        <w:pStyle w:val="Heading4"/>
      </w:pPr>
      <w:r w:rsidRPr="00B9479B">
        <w:t>TP-LOG-TPL-REQ-023173/B-SID-77-Destination_Info_St (TcSE ROIN-160691-3)</w:t>
      </w:r>
    </w:p>
    <w:p w:rsidR="00C02773" w:rsidRDefault="008F51EC">
      <w:pPr>
        <w:tabs>
          <w:tab w:val="left" w:pos="709"/>
          <w:tab w:val="left" w:pos="1276"/>
          <w:tab w:val="left" w:pos="1843"/>
          <w:tab w:val="left" w:pos="2419"/>
        </w:tabs>
        <w:rPr>
          <w:rFonts w:cs="Arial"/>
          <w:snapToGrid w:val="0"/>
          <w:lang w:val="en-GB"/>
        </w:rPr>
      </w:pPr>
      <w:r>
        <w:rPr>
          <w:rFonts w:cs="Arial"/>
          <w:snapToGrid w:val="0"/>
          <w:lang w:val="en-GB"/>
        </w:rPr>
        <w:t>Data size: up to 49/29 (Coding Table I / Coding Table II) bytes</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C02773" w:rsidRDefault="008F51EC">
      <w:pPr>
        <w:tabs>
          <w:tab w:val="left" w:pos="709"/>
          <w:tab w:val="left" w:pos="1276"/>
          <w:tab w:val="left" w:pos="1843"/>
          <w:tab w:val="left" w:pos="2419"/>
        </w:tabs>
        <w:ind w:left="1276"/>
        <w:rPr>
          <w:rFonts w:cs="Arial"/>
          <w:snapToGrid w:val="0"/>
          <w:lang w:val="en-GB"/>
        </w:rPr>
      </w:pPr>
      <w:r>
        <w:rPr>
          <w:rFonts w:cs="Arial"/>
          <w:snapToGrid w:val="0"/>
          <w:lang w:val="en-GB"/>
        </w:rPr>
        <w:t>0x77: Destination_Info_St</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C02773" w:rsidRDefault="008F51EC">
      <w:pPr>
        <w:keepLines/>
        <w:tabs>
          <w:tab w:val="left" w:pos="3544"/>
        </w:tabs>
        <w:ind w:left="1276"/>
        <w:rPr>
          <w:rFonts w:cs="Arial"/>
          <w:snapToGrid w:val="0"/>
        </w:rPr>
      </w:pPr>
      <w:r>
        <w:rPr>
          <w:rFonts w:cs="Arial"/>
          <w:snapToGrid w:val="0"/>
        </w:rPr>
        <w:t>0x22: Nav_Service2</w:t>
      </w:r>
      <w:r>
        <w:rPr>
          <w:rFonts w:cs="Arial"/>
          <w:snapToGrid w:val="0"/>
        </w:rPr>
        <w:tab/>
        <w:t>–</w:t>
      </w:r>
      <w:r>
        <w:rPr>
          <w:rFonts w:cs="Arial"/>
          <w:snapToGrid w:val="0"/>
        </w:rPr>
        <w:tab/>
        <w:t>Navigation</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C02773" w:rsidRDefault="008F51EC">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C02773" w:rsidRDefault="008F51EC">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C02773" w:rsidRDefault="008F51EC">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C02773" w:rsidRDefault="008F51EC">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C02773" w:rsidRDefault="008F51EC">
      <w:pPr>
        <w:autoSpaceDE w:val="0"/>
        <w:autoSpaceDN w:val="0"/>
        <w:adjustRightInd w:val="0"/>
        <w:ind w:left="1260"/>
        <w:rPr>
          <w:rFonts w:cs="Arial"/>
          <w:i/>
          <w:iCs/>
        </w:rPr>
      </w:pPr>
      <w:r>
        <w:rPr>
          <w:rFonts w:cs="Arial"/>
          <w:i/>
          <w:iCs/>
        </w:rPr>
        <w:t>Bit 0-5: Reserved</w:t>
      </w:r>
    </w:p>
    <w:p w:rsidR="00C02773" w:rsidRDefault="00C02773">
      <w:pPr>
        <w:autoSpaceDE w:val="0"/>
        <w:autoSpaceDN w:val="0"/>
        <w:adjustRightInd w:val="0"/>
        <w:ind w:left="1260"/>
        <w:rPr>
          <w:rFonts w:cs="Arial"/>
          <w:i/>
          <w:iCs/>
        </w:rPr>
      </w:pPr>
    </w:p>
    <w:p w:rsidR="00C02773" w:rsidRDefault="008F51EC">
      <w:pPr>
        <w:autoSpaceDE w:val="0"/>
        <w:autoSpaceDN w:val="0"/>
        <w:adjustRightInd w:val="0"/>
        <w:ind w:left="1260"/>
        <w:rPr>
          <w:rFonts w:cs="Arial"/>
          <w:i/>
          <w:iCs/>
        </w:rPr>
      </w:pPr>
      <w:r>
        <w:rPr>
          <w:rFonts w:cs="Arial"/>
          <w:i/>
          <w:iCs/>
        </w:rPr>
        <w:t>Bit 6-7: Coding</w:t>
      </w:r>
    </w:p>
    <w:p w:rsidR="00C02773" w:rsidRDefault="008F51EC">
      <w:pPr>
        <w:autoSpaceDE w:val="0"/>
        <w:autoSpaceDN w:val="0"/>
        <w:adjustRightInd w:val="0"/>
        <w:ind w:left="1890"/>
        <w:rPr>
          <w:rFonts w:cs="Arial"/>
        </w:rPr>
      </w:pPr>
      <w:r>
        <w:rPr>
          <w:rFonts w:cs="Arial"/>
        </w:rPr>
        <w:t>0x0: Coding Table I</w:t>
      </w:r>
    </w:p>
    <w:p w:rsidR="00C02773" w:rsidRDefault="008F51EC">
      <w:pPr>
        <w:autoSpaceDE w:val="0"/>
        <w:autoSpaceDN w:val="0"/>
        <w:adjustRightInd w:val="0"/>
        <w:ind w:left="1890"/>
        <w:rPr>
          <w:lang w:val="sv-SE"/>
        </w:rPr>
      </w:pPr>
      <w:r>
        <w:rPr>
          <w:rFonts w:cs="Arial"/>
          <w:lang w:val="sv-SE"/>
        </w:rPr>
        <w:t>0x0000-0xFFFF UNICODE UTF-16 (2 byte per char)</w:t>
      </w:r>
    </w:p>
    <w:p w:rsidR="00C02773" w:rsidRDefault="008F51EC">
      <w:pPr>
        <w:autoSpaceDE w:val="0"/>
        <w:autoSpaceDN w:val="0"/>
        <w:adjustRightInd w:val="0"/>
        <w:ind w:left="1890"/>
      </w:pPr>
      <w:r>
        <w:rPr>
          <w:rFonts w:cs="Arial"/>
        </w:rPr>
        <w:t>0x1: Coding Table II</w:t>
      </w:r>
    </w:p>
    <w:p w:rsidR="00C02773" w:rsidRDefault="008F51EC">
      <w:pPr>
        <w:autoSpaceDE w:val="0"/>
        <w:autoSpaceDN w:val="0"/>
        <w:adjustRightInd w:val="0"/>
        <w:ind w:left="1890"/>
        <w:rPr>
          <w:rFonts w:cs="Arial"/>
        </w:rPr>
      </w:pPr>
      <w:r>
        <w:rPr>
          <w:rFonts w:cs="Arial"/>
        </w:rPr>
        <w:t>0x00-0xFF Latin-9 (1 byte per char)</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 xml:space="preserve">Byte 4 up to 48/28 (Coding Table I / Coding Table II): </w:t>
      </w:r>
    </w:p>
    <w:p w:rsidR="00C02773" w:rsidRDefault="008F51EC">
      <w:pPr>
        <w:ind w:left="1800"/>
        <w:rPr>
          <w:i/>
        </w:rPr>
      </w:pPr>
      <w:r>
        <w:rPr>
          <w:rFonts w:cs="Arial"/>
          <w:i/>
        </w:rPr>
        <w:t>Byte 1:</w:t>
      </w:r>
    </w:p>
    <w:p w:rsidR="00C02773" w:rsidRDefault="008F51EC">
      <w:pPr>
        <w:ind w:left="2160"/>
      </w:pPr>
      <w:r>
        <w:rPr>
          <w:rFonts w:cs="Arial"/>
          <w:i/>
        </w:rPr>
        <w:lastRenderedPageBreak/>
        <w:t xml:space="preserve">Bits 0-3:  </w:t>
      </w:r>
      <w:r>
        <w:rPr>
          <w:rFonts w:cs="Arial"/>
        </w:rPr>
        <w:t>Reserved</w:t>
      </w:r>
    </w:p>
    <w:p w:rsidR="00C02773" w:rsidRDefault="008F51EC">
      <w:pPr>
        <w:ind w:left="2160"/>
        <w:rPr>
          <w:rFonts w:cs="Arial"/>
        </w:rPr>
      </w:pPr>
      <w:r>
        <w:rPr>
          <w:rFonts w:cs="Arial"/>
          <w:i/>
        </w:rPr>
        <w:t xml:space="preserve">Bits 4-7: </w:t>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DistUnits</w:t>
      </w:r>
      <w:r>
        <w:rPr>
          <w:rFonts w:cs="Arial"/>
        </w:rPr>
        <w:fldChar w:fldCharType="end"/>
      </w:r>
      <w:r>
        <w:rPr>
          <w:rFonts w:cs="Arial"/>
        </w:rPr>
        <w:t xml:space="preserve"> </w:t>
      </w:r>
    </w:p>
    <w:p w:rsidR="00C02773" w:rsidRDefault="008F51EC">
      <w:pPr>
        <w:ind w:left="252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Miles</w:t>
      </w:r>
    </w:p>
    <w:p w:rsidR="00C02773" w:rsidRDefault="008F51EC">
      <w:pPr>
        <w:ind w:left="2520"/>
        <w:rPr>
          <w:rFonts w:cs="Arial"/>
        </w:rPr>
      </w:pPr>
      <w:r>
        <w:rPr>
          <w:rFonts w:cs="Arial"/>
        </w:rPr>
        <w:t>0x1 Kilometres</w:t>
      </w:r>
      <w:r>
        <w:rPr>
          <w:rFonts w:cs="Arial"/>
        </w:rPr>
        <w:fldChar w:fldCharType="end"/>
      </w:r>
    </w:p>
    <w:p w:rsidR="00C02773" w:rsidRDefault="00C02773">
      <w:pPr>
        <w:ind w:left="2520"/>
        <w:rPr>
          <w:rFonts w:cs="Arial"/>
        </w:rPr>
      </w:pPr>
    </w:p>
    <w:p w:rsidR="00C02773" w:rsidRDefault="008F51EC">
      <w:pPr>
        <w:ind w:left="1800"/>
        <w:rPr>
          <w:rFonts w:cs="Arial"/>
        </w:rPr>
      </w:pPr>
      <w:r>
        <w:rPr>
          <w:rFonts w:cs="Arial"/>
          <w:i/>
        </w:rPr>
        <w:t xml:space="preserve">Bytes 2-3: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TotalDistTraveled</w:t>
      </w:r>
      <w:r>
        <w:rPr>
          <w:rFonts w:cs="Arial"/>
        </w:rPr>
        <w:fldChar w:fldCharType="end"/>
      </w:r>
      <w:r>
        <w:rPr>
          <w:rFonts w:cs="Arial"/>
        </w:rPr>
        <w:t xml:space="preserve"> </w:t>
      </w:r>
    </w:p>
    <w:p w:rsidR="00C02773" w:rsidRDefault="008F51EC">
      <w:pPr>
        <w:ind w:left="216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w:t>
      </w:r>
    </w:p>
    <w:p w:rsidR="00C02773" w:rsidRDefault="008F51EC">
      <w:pPr>
        <w:ind w:left="2160"/>
        <w:rPr>
          <w:lang w:val="sv-SE"/>
        </w:rPr>
      </w:pPr>
      <w:r>
        <w:rPr>
          <w:rFonts w:cs="Arial"/>
          <w:lang w:val="sv-SE"/>
        </w:rPr>
        <w:t>...</w:t>
      </w:r>
    </w:p>
    <w:p w:rsidR="00C02773" w:rsidRDefault="008F51EC">
      <w:pPr>
        <w:ind w:left="2160"/>
        <w:rPr>
          <w:rFonts w:cs="Arial"/>
        </w:rPr>
      </w:pPr>
      <w:r>
        <w:rPr>
          <w:rFonts w:cs="Arial"/>
          <w:lang w:val="sv-SE"/>
        </w:rPr>
        <w:t>0xFFFF</w:t>
      </w:r>
      <w:r>
        <w:rPr>
          <w:rFonts w:cs="Arial"/>
        </w:rPr>
        <w:fldChar w:fldCharType="end"/>
      </w:r>
    </w:p>
    <w:p w:rsidR="00C02773" w:rsidRDefault="00C02773">
      <w:pPr>
        <w:ind w:left="2160"/>
        <w:rPr>
          <w:rFonts w:cs="Arial"/>
          <w:lang w:val="sv-SE"/>
        </w:rPr>
      </w:pPr>
    </w:p>
    <w:p w:rsidR="00C02773" w:rsidRDefault="008F51EC">
      <w:pPr>
        <w:ind w:left="1800"/>
        <w:rPr>
          <w:rFonts w:cs="Arial"/>
          <w:lang w:val="sv-SE"/>
        </w:rPr>
      </w:pPr>
      <w:r>
        <w:rPr>
          <w:rFonts w:cs="Arial"/>
          <w:i/>
          <w:lang w:val="sv-SE"/>
        </w:rPr>
        <w:t xml:space="preserve">Bytes 4-5:  </w:t>
      </w:r>
      <w:r>
        <w:rPr>
          <w:rFonts w:cs="Arial"/>
        </w:rPr>
        <w:fldChar w:fldCharType="begin" w:fldLock="1"/>
      </w:r>
      <w:r>
        <w:rPr>
          <w:rFonts w:cs="Arial"/>
          <w:lang w:val="sv-SE"/>
        </w:rPr>
        <w:instrText xml:space="preserve">MERGEFIELD </w:instrText>
      </w:r>
      <w:r>
        <w:rPr>
          <w:rFonts w:cs="Arial"/>
          <w:i/>
          <w:iCs/>
          <w:lang w:val="sv-SE"/>
        </w:rPr>
        <w:instrText>MethParameter.Name</w:instrText>
      </w:r>
      <w:r>
        <w:rPr>
          <w:rFonts w:cs="Arial"/>
        </w:rPr>
        <w:fldChar w:fldCharType="separate"/>
      </w:r>
      <w:r>
        <w:rPr>
          <w:rFonts w:cs="Arial"/>
          <w:i/>
          <w:iCs/>
          <w:lang w:val="sv-SE"/>
        </w:rPr>
        <w:t>TotalTime</w:t>
      </w:r>
      <w:r>
        <w:rPr>
          <w:rFonts w:cs="Arial"/>
        </w:rPr>
        <w:fldChar w:fldCharType="end"/>
      </w:r>
      <w:r>
        <w:rPr>
          <w:rFonts w:cs="Arial"/>
          <w:lang w:val="sv-SE"/>
        </w:rPr>
        <w:t xml:space="preserve"> : units=minutes</w:t>
      </w:r>
    </w:p>
    <w:p w:rsidR="00C02773" w:rsidRDefault="008F51EC">
      <w:pPr>
        <w:tabs>
          <w:tab w:val="left" w:pos="3060"/>
        </w:tabs>
        <w:ind w:left="2160"/>
        <w:rPr>
          <w:rFonts w:cs="Arial"/>
          <w:lang w:val="sv-SE"/>
        </w:rPr>
      </w:pPr>
      <w:r>
        <w:rPr>
          <w:rFonts w:cs="Arial"/>
        </w:rPr>
        <w:fldChar w:fldCharType="begin" w:fldLock="1"/>
      </w:r>
      <w:r>
        <w:rPr>
          <w:rFonts w:cs="Arial"/>
          <w:lang w:val="sv-SE"/>
        </w:rPr>
        <w:instrText>MERGEFIELD MethParameter.Notes</w:instrText>
      </w:r>
      <w:r>
        <w:rPr>
          <w:rFonts w:cs="Arial"/>
        </w:rPr>
        <w:fldChar w:fldCharType="separate"/>
      </w:r>
      <w:r>
        <w:rPr>
          <w:rFonts w:cs="Arial"/>
          <w:lang w:val="sv-SE"/>
        </w:rPr>
        <w:t>0x0</w:t>
      </w:r>
      <w:r>
        <w:rPr>
          <w:rFonts w:cs="Arial"/>
          <w:lang w:val="sv-SE"/>
        </w:rPr>
        <w:tab/>
        <w:t>0 min</w:t>
      </w:r>
    </w:p>
    <w:p w:rsidR="00C02773" w:rsidRDefault="008F51EC">
      <w:pPr>
        <w:ind w:left="2160"/>
        <w:rPr>
          <w:rFonts w:cs="Arial"/>
          <w:lang w:val="sv-SE"/>
        </w:rPr>
      </w:pPr>
      <w:r>
        <w:rPr>
          <w:rFonts w:cs="Arial"/>
          <w:lang w:val="sv-SE"/>
        </w:rPr>
        <w:t>...</w:t>
      </w:r>
    </w:p>
    <w:p w:rsidR="00C02773" w:rsidRDefault="008F51EC">
      <w:pPr>
        <w:tabs>
          <w:tab w:val="left" w:pos="3060"/>
        </w:tabs>
        <w:ind w:left="2160"/>
        <w:rPr>
          <w:rFonts w:cs="Arial"/>
          <w:lang w:val="sv-SE"/>
        </w:rPr>
      </w:pPr>
      <w:r>
        <w:rPr>
          <w:rFonts w:cs="Arial"/>
          <w:lang w:val="sv-SE"/>
        </w:rPr>
        <w:t>0xFFFF</w:t>
      </w:r>
      <w:r>
        <w:rPr>
          <w:rFonts w:cs="Arial"/>
        </w:rPr>
        <w:fldChar w:fldCharType="end"/>
      </w:r>
      <w:r>
        <w:rPr>
          <w:rFonts w:cs="Arial"/>
          <w:lang w:val="sv-SE"/>
        </w:rPr>
        <w:tab/>
        <w:t>65535 min</w:t>
      </w:r>
    </w:p>
    <w:p w:rsidR="00C02773" w:rsidRDefault="00C02773">
      <w:pPr>
        <w:tabs>
          <w:tab w:val="left" w:pos="3060"/>
        </w:tabs>
        <w:ind w:left="2160"/>
        <w:rPr>
          <w:rFonts w:cs="Arial"/>
          <w:lang w:val="sv-SE"/>
        </w:rPr>
      </w:pPr>
    </w:p>
    <w:p w:rsidR="00C02773" w:rsidRDefault="008F51EC">
      <w:pPr>
        <w:ind w:left="1800"/>
        <w:rPr>
          <w:rFonts w:cs="Arial"/>
        </w:rPr>
      </w:pPr>
      <w:r>
        <w:rPr>
          <w:rFonts w:cs="Arial"/>
          <w:i/>
        </w:rPr>
        <w:t xml:space="preserve">Byte 6:  </w:t>
      </w:r>
      <w:r>
        <w:rPr>
          <w:rFonts w:cs="Arial"/>
          <w:i/>
        </w:rPr>
        <w:fldChar w:fldCharType="begin" w:fldLock="1"/>
      </w:r>
      <w:r>
        <w:rPr>
          <w:rFonts w:cs="Arial"/>
          <w:i/>
        </w:rPr>
        <w:instrText>MERGEFIELD MethParameter.Name</w:instrText>
      </w:r>
      <w:r>
        <w:rPr>
          <w:rFonts w:cs="Arial"/>
          <w:i/>
        </w:rPr>
        <w:fldChar w:fldCharType="separate"/>
      </w:r>
      <w:r>
        <w:rPr>
          <w:rFonts w:cs="Arial"/>
          <w:i/>
        </w:rPr>
        <w:t>Destination</w:t>
      </w:r>
      <w:r>
        <w:rPr>
          <w:rFonts w:cs="Arial"/>
          <w:i/>
        </w:rPr>
        <w:fldChar w:fldCharType="end"/>
      </w:r>
      <w:r>
        <w:rPr>
          <w:rFonts w:cs="Arial"/>
        </w:rPr>
        <w:t xml:space="preserve"> </w:t>
      </w:r>
    </w:p>
    <w:p w:rsidR="00C02773" w:rsidRDefault="008F51EC">
      <w:pPr>
        <w:ind w:left="216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19 Characters Max</w:t>
      </w:r>
      <w:r>
        <w:rPr>
          <w:rFonts w:cs="Arial"/>
        </w:rPr>
        <w:fldChar w:fldCharType="end"/>
      </w:r>
      <w:r>
        <w:rPr>
          <w:rFonts w:cs="Arial"/>
        </w:rPr>
        <w:t xml:space="preserve"> plus 1 end of string character.</w:t>
      </w:r>
    </w:p>
    <w:p w:rsidR="00C02773" w:rsidRDefault="008F51EC" w:rsidP="00113E44">
      <w:pPr>
        <w:pStyle w:val="Heading4"/>
      </w:pPr>
      <w:r w:rsidRPr="00B9479B">
        <w:t>TP-LOG-TPL-REQ-023174/A-SID-79-MediaInformation_St (TcSE ROIN-160692-2)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127/67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0x79: </w:t>
      </w:r>
      <w:r>
        <w:rPr>
          <w:rStyle w:val="spelle"/>
          <w:rFonts w:cs="Arial"/>
          <w:snapToGrid w:val="0"/>
          <w:szCs w:val="20"/>
          <w:lang w:val="en-GB"/>
        </w:rPr>
        <w:t>MediaInformation_St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Lines/>
        <w:tabs>
          <w:tab w:val="left" w:pos="3544"/>
        </w:tabs>
        <w:ind w:left="1276"/>
        <w:rPr>
          <w:rFonts w:cs="Arial"/>
          <w:snapToGrid w:val="0"/>
          <w:szCs w:val="20"/>
        </w:rPr>
      </w:pPr>
      <w:r>
        <w:rPr>
          <w:rFonts w:cs="Arial"/>
          <w:snapToGrid w:val="0"/>
          <w:szCs w:val="20"/>
        </w:rPr>
        <w:t>0x17: MP_Media7</w:t>
      </w:r>
      <w:r>
        <w:rPr>
          <w:rFonts w:cs="Arial"/>
          <w:snapToGrid w:val="0"/>
          <w:szCs w:val="20"/>
        </w:rPr>
        <w:tab/>
      </w:r>
      <w:r>
        <w:rPr>
          <w:rFonts w:cs="Arial"/>
          <w:snapToGrid w:val="0"/>
          <w:szCs w:val="20"/>
        </w:rPr>
        <w:tab/>
        <w:t>–</w:t>
      </w:r>
      <w:r>
        <w:rPr>
          <w:rFonts w:cs="Arial"/>
          <w:snapToGrid w:val="0"/>
          <w:szCs w:val="20"/>
        </w:rPr>
        <w:tab/>
      </w:r>
      <w:r>
        <w:rPr>
          <w:rStyle w:val="spelle"/>
          <w:rFonts w:cs="Arial"/>
          <w:snapToGrid w:val="0"/>
          <w:szCs w:val="20"/>
        </w:rPr>
        <w:t>Generic Metadata</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126/66 (Coding Table I / Coding Table II): </w:t>
      </w:r>
    </w:p>
    <w:p w:rsidR="00E52032" w:rsidRDefault="008F51EC">
      <w:pPr>
        <w:ind w:left="1800"/>
        <w:rPr>
          <w:i/>
        </w:rPr>
      </w:pPr>
      <w:r>
        <w:rPr>
          <w:rFonts w:cs="Arial"/>
          <w:i/>
          <w:szCs w:val="20"/>
        </w:rPr>
        <w:t>Byte 1:</w:t>
      </w:r>
    </w:p>
    <w:p w:rsidR="00E52032" w:rsidRDefault="008F51EC">
      <w:pPr>
        <w:ind w:left="2160"/>
        <w:rPr>
          <w:rStyle w:val="msoins0"/>
        </w:rPr>
      </w:pPr>
      <w:r>
        <w:rPr>
          <w:rStyle w:val="msoins0"/>
          <w:rFonts w:cs="Arial"/>
          <w:i/>
          <w:szCs w:val="20"/>
        </w:rPr>
        <w:t>Bits 0-2:  Reserved</w:t>
      </w:r>
    </w:p>
    <w:p w:rsidR="00E52032" w:rsidRDefault="00E52032">
      <w:pPr>
        <w:ind w:left="2160"/>
        <w:rPr>
          <w:rStyle w:val="msoins0"/>
          <w:rFonts w:cs="Arial"/>
          <w:i/>
          <w:szCs w:val="20"/>
        </w:rPr>
      </w:pPr>
    </w:p>
    <w:p w:rsidR="00E52032" w:rsidRDefault="008F51EC">
      <w:pPr>
        <w:ind w:left="2160"/>
      </w:pPr>
      <w:r>
        <w:rPr>
          <w:rFonts w:cs="Arial"/>
          <w:i/>
          <w:szCs w:val="20"/>
        </w:rPr>
        <w:t xml:space="preserve">Bits </w:t>
      </w:r>
      <w:r>
        <w:rPr>
          <w:rStyle w:val="msoins0"/>
          <w:rFonts w:cs="Arial"/>
          <w:i/>
          <w:szCs w:val="20"/>
        </w:rPr>
        <w:t xml:space="preserve">3 </w:t>
      </w:r>
      <w:r>
        <w:rPr>
          <w:rFonts w:cs="Arial"/>
          <w:i/>
          <w:szCs w:val="20"/>
        </w:rPr>
        <w:t>-</w:t>
      </w:r>
      <w:r>
        <w:rPr>
          <w:rStyle w:val="msoins0"/>
          <w:rFonts w:cs="Arial"/>
          <w:i/>
          <w:szCs w:val="20"/>
        </w:rPr>
        <w:t xml:space="preserve"> 5</w:t>
      </w:r>
      <w:r>
        <w:rPr>
          <w:rFonts w:cs="Arial"/>
          <w:i/>
          <w:szCs w:val="20"/>
        </w:rPr>
        <w:t xml:space="preserve">: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DataUpdate</w:t>
      </w:r>
      <w:r>
        <w:rPr>
          <w:rFonts w:cs="Arial"/>
          <w:i/>
          <w:szCs w:val="20"/>
        </w:rPr>
        <w:fldChar w:fldCharType="end"/>
      </w:r>
      <w:r>
        <w:rPr>
          <w:rFonts w:cs="Arial"/>
          <w:szCs w:val="20"/>
        </w:rPr>
        <w:t xml:space="preserve"> </w:t>
      </w:r>
    </w:p>
    <w:p w:rsidR="00E52032" w:rsidRDefault="008F51EC">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Inactive</w:t>
      </w:r>
    </w:p>
    <w:p w:rsidR="00E52032" w:rsidRDefault="008F51EC">
      <w:pPr>
        <w:ind w:left="2700"/>
        <w:rPr>
          <w:rFonts w:cs="Arial"/>
          <w:szCs w:val="20"/>
        </w:rPr>
      </w:pPr>
      <w:r>
        <w:rPr>
          <w:rFonts w:cs="Arial"/>
          <w:szCs w:val="20"/>
        </w:rPr>
        <w:t>0x1 Set Operation</w:t>
      </w:r>
    </w:p>
    <w:p w:rsidR="00E52032" w:rsidRDefault="008F51EC">
      <w:pPr>
        <w:ind w:left="2700"/>
        <w:rPr>
          <w:rFonts w:cs="Arial"/>
          <w:szCs w:val="20"/>
        </w:rPr>
      </w:pPr>
      <w:r>
        <w:rPr>
          <w:rFonts w:cs="Arial"/>
          <w:szCs w:val="20"/>
        </w:rPr>
        <w:t>0x2 Data refresh</w:t>
      </w:r>
      <w:r>
        <w:rPr>
          <w:rFonts w:cs="Arial"/>
          <w:szCs w:val="20"/>
        </w:rPr>
        <w:fldChar w:fldCharType="end"/>
      </w:r>
    </w:p>
    <w:p w:rsidR="00E52032" w:rsidRDefault="00E52032">
      <w:pPr>
        <w:ind w:left="1800"/>
        <w:rPr>
          <w:i/>
        </w:rPr>
      </w:pPr>
    </w:p>
    <w:p w:rsidR="00E52032" w:rsidRDefault="008F51EC">
      <w:pPr>
        <w:ind w:left="2160"/>
      </w:pPr>
      <w:r>
        <w:rPr>
          <w:rFonts w:cs="Arial"/>
          <w:i/>
          <w:szCs w:val="20"/>
        </w:rPr>
        <w:t xml:space="preserve">Bits </w:t>
      </w:r>
      <w:r>
        <w:rPr>
          <w:rStyle w:val="msoins0"/>
          <w:rFonts w:cs="Arial"/>
          <w:i/>
          <w:szCs w:val="20"/>
        </w:rPr>
        <w:t xml:space="preserve">6 </w:t>
      </w:r>
      <w:r>
        <w:rPr>
          <w:rFonts w:cs="Arial"/>
          <w:i/>
          <w:szCs w:val="20"/>
        </w:rPr>
        <w:t>-</w:t>
      </w:r>
      <w:r>
        <w:rPr>
          <w:rStyle w:val="msoins0"/>
          <w:rFonts w:cs="Arial"/>
          <w:i/>
          <w:szCs w:val="20"/>
        </w:rPr>
        <w:t xml:space="preserve"> 7</w:t>
      </w:r>
      <w:r>
        <w:rPr>
          <w:rFonts w:cs="Arial"/>
          <w:i/>
          <w:szCs w:val="20"/>
        </w:rPr>
        <w:t xml:space="preserve">: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NonMetadataSrc</w:t>
      </w:r>
      <w:r>
        <w:rPr>
          <w:rFonts w:cs="Arial"/>
          <w:i/>
          <w:szCs w:val="20"/>
        </w:rPr>
        <w:fldChar w:fldCharType="end"/>
      </w:r>
      <w:r>
        <w:rPr>
          <w:rFonts w:cs="Arial"/>
          <w:szCs w:val="20"/>
        </w:rPr>
        <w:t xml:space="preserve"> </w:t>
      </w:r>
    </w:p>
    <w:p w:rsidR="00E52032" w:rsidRDefault="008F51EC">
      <w:pPr>
        <w:tabs>
          <w:tab w:val="left" w:pos="2700"/>
        </w:tabs>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No</w:t>
      </w:r>
    </w:p>
    <w:p w:rsidR="00E52032" w:rsidRDefault="008F51EC">
      <w:pPr>
        <w:tabs>
          <w:tab w:val="left" w:pos="2700"/>
        </w:tabs>
        <w:ind w:left="2700"/>
        <w:rPr>
          <w:rFonts w:cs="Arial"/>
          <w:szCs w:val="20"/>
        </w:rPr>
      </w:pPr>
      <w:r>
        <w:rPr>
          <w:rFonts w:cs="Arial"/>
          <w:szCs w:val="20"/>
        </w:rPr>
        <w:t>0x1 Yes</w:t>
      </w:r>
      <w:r>
        <w:rPr>
          <w:rFonts w:cs="Arial"/>
          <w:szCs w:val="20"/>
        </w:rPr>
        <w:fldChar w:fldCharType="end"/>
      </w:r>
    </w:p>
    <w:p w:rsidR="00E52032" w:rsidRDefault="00E52032">
      <w:pPr>
        <w:ind w:left="2340"/>
        <w:rPr>
          <w:rFonts w:cs="Arial"/>
          <w:szCs w:val="20"/>
        </w:rPr>
      </w:pPr>
    </w:p>
    <w:p w:rsidR="00E52032" w:rsidRDefault="00E52032">
      <w:pPr>
        <w:ind w:left="1800"/>
        <w:rPr>
          <w:rFonts w:cs="Arial"/>
          <w:szCs w:val="20"/>
        </w:rPr>
      </w:pPr>
    </w:p>
    <w:p w:rsidR="00E52032" w:rsidRDefault="008F51EC">
      <w:pPr>
        <w:ind w:left="1800"/>
        <w:rPr>
          <w:rFonts w:cs="Arial"/>
          <w:szCs w:val="20"/>
          <w:lang w:val="pt-BR"/>
        </w:rPr>
      </w:pPr>
      <w:r>
        <w:rPr>
          <w:rFonts w:cs="Arial"/>
          <w:i/>
          <w:szCs w:val="20"/>
          <w:lang w:val="pt-BR"/>
        </w:rPr>
        <w:t xml:space="preserve">Byte 2:  </w:t>
      </w:r>
      <w:r>
        <w:rPr>
          <w:rFonts w:cs="Arial"/>
          <w:i/>
          <w:szCs w:val="20"/>
        </w:rPr>
        <w:fldChar w:fldCharType="begin" w:fldLock="1"/>
      </w:r>
      <w:r>
        <w:rPr>
          <w:rFonts w:cs="Arial"/>
          <w:i/>
          <w:szCs w:val="20"/>
          <w:lang w:val="pt-BR"/>
        </w:rPr>
        <w:instrText>MERGEFIELD MethParameter.Name</w:instrText>
      </w:r>
      <w:r>
        <w:rPr>
          <w:rFonts w:cs="Arial"/>
          <w:i/>
          <w:szCs w:val="20"/>
        </w:rPr>
        <w:fldChar w:fldCharType="separate"/>
      </w:r>
      <w:r>
        <w:rPr>
          <w:rFonts w:cs="Arial"/>
          <w:i/>
          <w:szCs w:val="20"/>
          <w:lang w:val="pt-BR"/>
        </w:rPr>
        <w:t>MetadataIcon_1</w:t>
      </w:r>
      <w:r>
        <w:rPr>
          <w:rFonts w:cs="Arial"/>
          <w:i/>
          <w:szCs w:val="20"/>
        </w:rPr>
        <w:fldChar w:fldCharType="end"/>
      </w:r>
      <w:r>
        <w:rPr>
          <w:rFonts w:cs="Arial"/>
          <w:szCs w:val="20"/>
          <w:lang w:val="pt-BR"/>
        </w:rPr>
        <w:t xml:space="preserve"> </w:t>
      </w:r>
    </w:p>
    <w:p w:rsidR="00E52032" w:rsidRDefault="008F51EC">
      <w:pPr>
        <w:ind w:left="2340"/>
        <w:rPr>
          <w:rFonts w:cs="Arial"/>
          <w:szCs w:val="20"/>
          <w:lang w:val="pt-BR"/>
        </w:rPr>
      </w:pPr>
      <w:r>
        <w:rPr>
          <w:rFonts w:cs="Arial"/>
          <w:szCs w:val="20"/>
          <w:lang w:val="pt-BR"/>
        </w:rPr>
        <w:t>0x00 Invalid</w:t>
      </w:r>
    </w:p>
    <w:p w:rsidR="00E52032" w:rsidRDefault="008F51EC">
      <w:pPr>
        <w:ind w:left="2340"/>
        <w:rPr>
          <w:rFonts w:cs="Arial"/>
          <w:szCs w:val="20"/>
        </w:rPr>
      </w:pPr>
      <w:r>
        <w:rPr>
          <w:rFonts w:cs="Arial"/>
          <w:szCs w:val="20"/>
          <w:lang w:val="pt-BR"/>
        </w:rPr>
        <w:t xml:space="preserve">0x01.. </w:t>
      </w:r>
      <w:r>
        <w:rPr>
          <w:rFonts w:cs="Arial"/>
          <w:szCs w:val="20"/>
        </w:rPr>
        <w:t xml:space="preserve">0x18 </w:t>
      </w:r>
      <w:r>
        <w:rPr>
          <w:rStyle w:val="spelle"/>
          <w:rFonts w:cs="Arial"/>
          <w:szCs w:val="20"/>
        </w:rPr>
        <w:t>IconID's</w:t>
      </w:r>
    </w:p>
    <w:p w:rsidR="00E52032" w:rsidRDefault="008F51EC">
      <w:pPr>
        <w:ind w:left="2340"/>
        <w:rPr>
          <w:rFonts w:cs="Arial"/>
          <w:szCs w:val="20"/>
        </w:rPr>
      </w:pPr>
      <w:r>
        <w:rPr>
          <w:rFonts w:cs="Arial"/>
          <w:szCs w:val="20"/>
        </w:rPr>
        <w:lastRenderedPageBreak/>
        <w:t>0x19 - 0xFF Reserved</w:t>
      </w:r>
    </w:p>
    <w:p w:rsidR="00E52032" w:rsidRDefault="00E52032">
      <w:pPr>
        <w:ind w:left="1800"/>
        <w:rPr>
          <w:rFonts w:cs="Arial"/>
          <w:szCs w:val="20"/>
        </w:rPr>
      </w:pPr>
    </w:p>
    <w:p w:rsidR="00E52032" w:rsidRDefault="008F51EC">
      <w:pPr>
        <w:ind w:left="1800"/>
        <w:rPr>
          <w:rFonts w:cs="Arial"/>
          <w:szCs w:val="20"/>
        </w:rPr>
      </w:pPr>
      <w:r>
        <w:rPr>
          <w:rFonts w:cs="Arial"/>
          <w:i/>
          <w:szCs w:val="20"/>
        </w:rPr>
        <w:t xml:space="preserve">Byte 3: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MetadataIcon_2</w:t>
      </w:r>
      <w:r>
        <w:rPr>
          <w:rFonts w:cs="Arial"/>
          <w:i/>
          <w:szCs w:val="20"/>
        </w:rPr>
        <w:fldChar w:fldCharType="end"/>
      </w:r>
      <w:r>
        <w:rPr>
          <w:rFonts w:cs="Arial"/>
          <w:szCs w:val="20"/>
        </w:rPr>
        <w:t xml:space="preserve"> </w:t>
      </w:r>
    </w:p>
    <w:p w:rsidR="00E52032" w:rsidRDefault="008F51EC">
      <w:pPr>
        <w:tabs>
          <w:tab w:val="left" w:pos="2340"/>
        </w:tabs>
        <w:ind w:left="2340"/>
        <w:rPr>
          <w:rFonts w:cs="Arial"/>
          <w:szCs w:val="20"/>
        </w:rPr>
      </w:pPr>
      <w:r>
        <w:rPr>
          <w:rFonts w:cs="Arial"/>
          <w:szCs w:val="20"/>
        </w:rPr>
        <w:t>0x00 Invalid</w:t>
      </w:r>
    </w:p>
    <w:p w:rsidR="00E52032" w:rsidRDefault="008F51EC">
      <w:pPr>
        <w:tabs>
          <w:tab w:val="left" w:pos="2340"/>
        </w:tabs>
        <w:ind w:left="2340"/>
        <w:rPr>
          <w:rFonts w:cs="Arial"/>
          <w:szCs w:val="20"/>
        </w:rPr>
      </w:pPr>
      <w:r>
        <w:rPr>
          <w:rFonts w:cs="Arial"/>
          <w:szCs w:val="20"/>
        </w:rPr>
        <w:t>0x01</w:t>
      </w:r>
      <w:proofErr w:type="gramStart"/>
      <w:r>
        <w:rPr>
          <w:rFonts w:cs="Arial"/>
          <w:szCs w:val="20"/>
        </w:rPr>
        <w:t>..</w:t>
      </w:r>
      <w:proofErr w:type="gramEnd"/>
      <w:r>
        <w:rPr>
          <w:rFonts w:cs="Arial"/>
          <w:szCs w:val="20"/>
        </w:rPr>
        <w:t xml:space="preserve"> 0x18 </w:t>
      </w:r>
      <w:r>
        <w:rPr>
          <w:rStyle w:val="spelle"/>
          <w:rFonts w:cs="Arial"/>
          <w:szCs w:val="20"/>
        </w:rPr>
        <w:t>IconID's</w:t>
      </w:r>
    </w:p>
    <w:p w:rsidR="00E52032" w:rsidRDefault="008F51EC">
      <w:pPr>
        <w:tabs>
          <w:tab w:val="left" w:pos="2340"/>
        </w:tabs>
        <w:ind w:left="2340"/>
        <w:rPr>
          <w:rFonts w:cs="Arial"/>
          <w:szCs w:val="20"/>
        </w:rPr>
      </w:pPr>
      <w:r>
        <w:rPr>
          <w:rFonts w:cs="Arial"/>
          <w:szCs w:val="20"/>
        </w:rPr>
        <w:t>0x19 - 0xFF Reserved</w:t>
      </w:r>
    </w:p>
    <w:p w:rsidR="00E52032" w:rsidRDefault="00E52032">
      <w:pPr>
        <w:ind w:left="1800"/>
        <w:rPr>
          <w:rFonts w:cs="Arial"/>
          <w:szCs w:val="20"/>
        </w:rPr>
      </w:pPr>
    </w:p>
    <w:p w:rsidR="00E52032" w:rsidRDefault="008F51EC">
      <w:pPr>
        <w:ind w:left="1800"/>
        <w:rPr>
          <w:i/>
        </w:rPr>
      </w:pPr>
      <w:r>
        <w:rPr>
          <w:rFonts w:cs="Arial"/>
          <w:i/>
          <w:szCs w:val="20"/>
        </w:rPr>
        <w:t xml:space="preserve">Byte 4:  </w:t>
      </w:r>
    </w:p>
    <w:p w:rsidR="00E52032" w:rsidRDefault="008F51EC">
      <w:pPr>
        <w:ind w:left="2160"/>
      </w:pP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Metatdata1</w:t>
      </w:r>
      <w:r>
        <w:rPr>
          <w:rFonts w:cs="Arial"/>
          <w:i/>
          <w:szCs w:val="20"/>
        </w:rPr>
        <w:fldChar w:fldCharType="end"/>
      </w:r>
      <w:r>
        <w:rPr>
          <w:rFonts w:cs="Arial"/>
          <w:szCs w:val="20"/>
        </w:rPr>
        <w:t xml:space="preserve"> </w:t>
      </w:r>
    </w:p>
    <w:p w:rsidR="00E52032" w:rsidRDefault="008F51EC">
      <w:pPr>
        <w:tabs>
          <w:tab w:val="left" w:pos="2340"/>
        </w:tabs>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Metadata1</w:t>
      </w:r>
      <w:r>
        <w:rPr>
          <w:rFonts w:cs="Arial"/>
          <w:szCs w:val="20"/>
        </w:rPr>
        <w:fldChar w:fldCharType="end"/>
      </w:r>
    </w:p>
    <w:p w:rsidR="00E52032" w:rsidRDefault="008F51EC">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rsidR="00E52032" w:rsidRDefault="00E52032">
      <w:pPr>
        <w:ind w:left="2160"/>
        <w:rPr>
          <w:rFonts w:cs="Arial"/>
          <w:szCs w:val="20"/>
        </w:rPr>
      </w:pPr>
    </w:p>
    <w:p w:rsidR="00E52032" w:rsidRDefault="008F51EC">
      <w:pPr>
        <w:ind w:left="2160"/>
        <w:rPr>
          <w:rFonts w:cs="Arial"/>
          <w:szCs w:val="20"/>
        </w:rPr>
      </w:pP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Metadata2</w:t>
      </w:r>
      <w:r>
        <w:rPr>
          <w:rFonts w:cs="Arial"/>
          <w:i/>
          <w:szCs w:val="20"/>
        </w:rPr>
        <w:fldChar w:fldCharType="end"/>
      </w:r>
      <w:r>
        <w:rPr>
          <w:rFonts w:cs="Arial"/>
          <w:szCs w:val="20"/>
        </w:rPr>
        <w:t xml:space="preserve"> </w:t>
      </w:r>
    </w:p>
    <w:p w:rsidR="00E52032" w:rsidRDefault="008F51EC">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Metadata2</w:t>
      </w:r>
      <w:r>
        <w:rPr>
          <w:rFonts w:cs="Arial"/>
          <w:szCs w:val="20"/>
        </w:rPr>
        <w:fldChar w:fldCharType="end"/>
      </w:r>
    </w:p>
    <w:p w:rsidR="00E52032" w:rsidRDefault="008F51EC">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rsidR="00E52032" w:rsidRDefault="00E52032">
      <w:pPr>
        <w:ind w:left="2160"/>
        <w:rPr>
          <w:rFonts w:cs="Arial"/>
          <w:szCs w:val="20"/>
        </w:rPr>
      </w:pPr>
    </w:p>
    <w:p w:rsidR="00E52032" w:rsidRDefault="008F51EC">
      <w:pPr>
        <w:ind w:left="2160"/>
        <w:rPr>
          <w:rFonts w:cs="Arial"/>
          <w:szCs w:val="20"/>
        </w:rPr>
      </w:pP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SourceInformation</w:t>
      </w:r>
      <w:r>
        <w:rPr>
          <w:rFonts w:cs="Arial"/>
          <w:i/>
          <w:szCs w:val="20"/>
        </w:rPr>
        <w:fldChar w:fldCharType="end"/>
      </w:r>
      <w:r>
        <w:rPr>
          <w:rFonts w:cs="Arial"/>
          <w:szCs w:val="20"/>
        </w:rPr>
        <w:t xml:space="preserve"> </w:t>
      </w:r>
    </w:p>
    <w:p w:rsidR="00E52032" w:rsidRDefault="008F51EC">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Style w:val="spelle"/>
          <w:rFonts w:cs="Arial"/>
          <w:szCs w:val="20"/>
        </w:rPr>
        <w:t>SourceInformation</w:t>
      </w:r>
      <w:r>
        <w:rPr>
          <w:rFonts w:cs="Arial"/>
          <w:szCs w:val="20"/>
        </w:rPr>
        <w:fldChar w:fldCharType="end"/>
      </w:r>
    </w:p>
    <w:p w:rsidR="00E52032" w:rsidRDefault="008F51EC">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rsidR="00C02773" w:rsidRDefault="008F51EC" w:rsidP="00113E44">
      <w:pPr>
        <w:pStyle w:val="Heading4"/>
      </w:pPr>
      <w:r w:rsidRPr="00B9479B">
        <w:t>TP-LOG-TPL-REQ-023175/A-SID-50-BTCallerIdentification_St (TcSE ROIN-160784-3)</w:t>
      </w:r>
    </w:p>
    <w:p w:rsidR="00E52032" w:rsidRDefault="008F51EC">
      <w:pPr>
        <w:tabs>
          <w:tab w:val="left" w:pos="709"/>
          <w:tab w:val="left" w:pos="1276"/>
          <w:tab w:val="left" w:pos="1843"/>
          <w:tab w:val="left" w:pos="2419"/>
        </w:tabs>
        <w:rPr>
          <w:rFonts w:cs="Arial"/>
          <w:szCs w:val="20"/>
        </w:rPr>
      </w:pPr>
      <w:r>
        <w:rPr>
          <w:rFonts w:cs="Arial"/>
          <w:szCs w:val="20"/>
        </w:rPr>
        <w:t xml:space="preserve">Data size: up to </w:t>
      </w:r>
      <w:r>
        <w:rPr>
          <w:rFonts w:cs="Arial"/>
          <w:snapToGrid w:val="0"/>
          <w:szCs w:val="20"/>
        </w:rPr>
        <w:t xml:space="preserve">66/48 (Coding Table I / Coding Table II) </w:t>
      </w:r>
      <w:r>
        <w:rPr>
          <w:rFonts w:cs="Arial"/>
          <w:szCs w:val="20"/>
        </w:rPr>
        <w:t>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napToGrid w:val="0"/>
          <w:color w:val="000000"/>
          <w:szCs w:val="20"/>
          <w:lang w:val="en-GB"/>
        </w:rPr>
      </w:pPr>
      <w:proofErr w:type="gramStart"/>
      <w:r>
        <w:rPr>
          <w:rFonts w:cs="Arial"/>
          <w:snapToGrid w:val="0"/>
          <w:szCs w:val="20"/>
          <w:lang w:val="en-GB"/>
        </w:rPr>
        <w:t>0x50 :</w:t>
      </w:r>
      <w:proofErr w:type="gramEnd"/>
      <w:r>
        <w:rPr>
          <w:rFonts w:cs="Arial"/>
          <w:snapToGrid w:val="0"/>
          <w:szCs w:val="20"/>
          <w:lang w:val="en-GB"/>
        </w:rPr>
        <w:t xml:space="preserve"> </w:t>
      </w:r>
      <w:r>
        <w:rPr>
          <w:rStyle w:val="spelle"/>
          <w:rFonts w:cs="Arial"/>
          <w:szCs w:val="20"/>
          <w:lang w:val="en-GB"/>
        </w:rPr>
        <w:t>BTCallerIdentification</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2: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lang w:val="sv-SE"/>
        </w:rPr>
      </w:pPr>
      <w:r>
        <w:rPr>
          <w:rFonts w:cs="Arial"/>
          <w:szCs w:val="20"/>
          <w:lang w:val="sv-SE"/>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3: </w:t>
      </w:r>
      <w:r>
        <w:rPr>
          <w:rStyle w:val="spelle"/>
          <w:rFonts w:cs="Arial"/>
          <w:b/>
          <w:szCs w:val="20"/>
        </w:rPr>
        <w:t>BTDeviceIndex</w:t>
      </w:r>
    </w:p>
    <w:p w:rsidR="00E52032" w:rsidRDefault="008F51EC">
      <w:pPr>
        <w:spacing w:before="60"/>
        <w:ind w:left="1276"/>
        <w:rPr>
          <w:rStyle w:val="msoins0"/>
          <w:i/>
        </w:rPr>
      </w:pPr>
      <w:r>
        <w:rPr>
          <w:rStyle w:val="msoins0"/>
          <w:rFonts w:cs="Arial"/>
          <w:i/>
          <w:snapToGrid w:val="0"/>
          <w:szCs w:val="20"/>
        </w:rPr>
        <w:t>Bit 0-3: Reserved</w:t>
      </w:r>
    </w:p>
    <w:p w:rsidR="00E52032" w:rsidRDefault="008F51EC">
      <w:pPr>
        <w:spacing w:before="60"/>
        <w:ind w:left="1276"/>
      </w:pPr>
      <w:r>
        <w:rPr>
          <w:rFonts w:cs="Arial"/>
          <w:i/>
          <w:snapToGrid w:val="0"/>
          <w:szCs w:val="20"/>
        </w:rPr>
        <w:t xml:space="preserve">Bit </w:t>
      </w:r>
      <w:r>
        <w:rPr>
          <w:rStyle w:val="msoins0"/>
          <w:rFonts w:cs="Arial"/>
          <w:i/>
          <w:snapToGrid w:val="0"/>
          <w:szCs w:val="20"/>
        </w:rPr>
        <w:t xml:space="preserve">4 </w:t>
      </w:r>
      <w:r>
        <w:rPr>
          <w:rFonts w:cs="Arial"/>
          <w:i/>
          <w:snapToGrid w:val="0"/>
          <w:szCs w:val="20"/>
        </w:rPr>
        <w:t>-</w:t>
      </w:r>
      <w:r>
        <w:rPr>
          <w:rStyle w:val="msoins0"/>
          <w:rFonts w:cs="Arial"/>
          <w:i/>
          <w:snapToGrid w:val="0"/>
          <w:szCs w:val="20"/>
        </w:rPr>
        <w:t xml:space="preserve"> 7</w:t>
      </w:r>
      <w:r>
        <w:rPr>
          <w:rFonts w:cs="Arial"/>
          <w:i/>
          <w:snapToGrid w:val="0"/>
          <w:szCs w:val="20"/>
        </w:rPr>
        <w:t xml:space="preserve">: </w:t>
      </w:r>
      <w:r>
        <w:rPr>
          <w:rStyle w:val="spelle"/>
          <w:rFonts w:cs="Arial"/>
          <w:i/>
          <w:snapToGrid w:val="0"/>
          <w:szCs w:val="20"/>
        </w:rPr>
        <w:t>BTDevice_Index</w:t>
      </w:r>
    </w:p>
    <w:p w:rsidR="00E52032" w:rsidRDefault="008F51EC">
      <w:pPr>
        <w:tabs>
          <w:tab w:val="left" w:pos="709"/>
          <w:tab w:val="left" w:pos="1276"/>
          <w:tab w:val="left" w:pos="1843"/>
          <w:tab w:val="left" w:pos="2419"/>
        </w:tabs>
        <w:spacing w:before="60"/>
        <w:ind w:left="1843"/>
        <w:rPr>
          <w:rFonts w:cs="Arial"/>
          <w:snapToGrid w:val="0"/>
          <w:szCs w:val="20"/>
        </w:rPr>
      </w:pPr>
      <w:r>
        <w:rPr>
          <w:rFonts w:cs="Arial"/>
          <w:snapToGrid w:val="0"/>
          <w:szCs w:val="20"/>
        </w:rPr>
        <w:t>0x0 – Reserved</w:t>
      </w:r>
    </w:p>
    <w:p w:rsidR="00E52032" w:rsidRDefault="008F51EC">
      <w:pPr>
        <w:tabs>
          <w:tab w:val="left" w:pos="709"/>
          <w:tab w:val="left" w:pos="1276"/>
          <w:tab w:val="left" w:pos="1843"/>
          <w:tab w:val="left" w:pos="2419"/>
        </w:tabs>
        <w:spacing w:before="60"/>
        <w:ind w:left="1843"/>
        <w:rPr>
          <w:rFonts w:cs="Arial"/>
          <w:snapToGrid w:val="0"/>
          <w:szCs w:val="20"/>
        </w:rPr>
      </w:pPr>
      <w:r>
        <w:rPr>
          <w:rFonts w:cs="Arial"/>
          <w:snapToGrid w:val="0"/>
          <w:szCs w:val="20"/>
        </w:rPr>
        <w:t xml:space="preserve">0x1 </w:t>
      </w:r>
      <w:r>
        <w:rPr>
          <w:rFonts w:cs="Arial"/>
          <w:szCs w:val="20"/>
        </w:rPr>
        <w:t xml:space="preserve">– </w:t>
      </w:r>
      <w:r>
        <w:rPr>
          <w:rFonts w:cs="Arial"/>
          <w:snapToGrid w:val="0"/>
          <w:szCs w:val="20"/>
        </w:rPr>
        <w:t>BT device index 1</w:t>
      </w:r>
    </w:p>
    <w:p w:rsidR="00E52032" w:rsidRDefault="008F51EC">
      <w:pPr>
        <w:tabs>
          <w:tab w:val="left" w:pos="709"/>
          <w:tab w:val="left" w:pos="1276"/>
          <w:tab w:val="left" w:pos="1843"/>
          <w:tab w:val="left" w:pos="2419"/>
        </w:tabs>
        <w:spacing w:before="60"/>
        <w:ind w:left="1843"/>
        <w:rPr>
          <w:rFonts w:cs="Arial"/>
          <w:snapToGrid w:val="0"/>
          <w:szCs w:val="20"/>
        </w:rPr>
      </w:pPr>
      <w:r>
        <w:rPr>
          <w:rFonts w:cs="Arial"/>
          <w:snapToGrid w:val="0"/>
          <w:szCs w:val="20"/>
        </w:rPr>
        <w:t>...</w:t>
      </w:r>
    </w:p>
    <w:p w:rsidR="00E52032" w:rsidRDefault="008F51EC">
      <w:pPr>
        <w:tabs>
          <w:tab w:val="left" w:pos="709"/>
          <w:tab w:val="left" w:pos="1276"/>
          <w:tab w:val="left" w:pos="1843"/>
          <w:tab w:val="left" w:pos="2419"/>
        </w:tabs>
        <w:spacing w:before="60"/>
        <w:ind w:left="1843"/>
        <w:rPr>
          <w:rFonts w:cs="Arial"/>
          <w:snapToGrid w:val="0"/>
          <w:szCs w:val="20"/>
        </w:rPr>
      </w:pPr>
      <w:r>
        <w:rPr>
          <w:rFonts w:cs="Arial"/>
          <w:snapToGrid w:val="0"/>
          <w:szCs w:val="20"/>
        </w:rPr>
        <w:t xml:space="preserve">0xF </w:t>
      </w:r>
      <w:r>
        <w:rPr>
          <w:rFonts w:cs="Arial"/>
          <w:szCs w:val="20"/>
        </w:rPr>
        <w:t xml:space="preserve">– </w:t>
      </w:r>
      <w:r>
        <w:rPr>
          <w:rFonts w:cs="Arial"/>
          <w:snapToGrid w:val="0"/>
          <w:szCs w:val="20"/>
        </w:rPr>
        <w:t>BT device index 15</w:t>
      </w:r>
    </w:p>
    <w:p w:rsidR="00E52032" w:rsidRDefault="008F51EC">
      <w:pPr>
        <w:tabs>
          <w:tab w:val="left" w:pos="709"/>
          <w:tab w:val="left" w:pos="1276"/>
          <w:tab w:val="left" w:pos="1843"/>
          <w:tab w:val="left" w:pos="2419"/>
        </w:tabs>
        <w:spacing w:before="120" w:after="60"/>
        <w:ind w:left="709"/>
        <w:rPr>
          <w:b/>
        </w:rPr>
      </w:pPr>
      <w:r>
        <w:rPr>
          <w:rFonts w:cs="Arial"/>
          <w:b/>
          <w:snapToGrid w:val="0"/>
          <w:szCs w:val="20"/>
        </w:rPr>
        <w:t>Byte 4: Status</w:t>
      </w:r>
    </w:p>
    <w:p w:rsidR="00E52032" w:rsidRDefault="008F51EC">
      <w:pPr>
        <w:tabs>
          <w:tab w:val="left" w:pos="709"/>
          <w:tab w:val="left" w:pos="1276"/>
          <w:tab w:val="left" w:pos="1843"/>
          <w:tab w:val="left" w:pos="2419"/>
        </w:tabs>
        <w:ind w:left="1276"/>
        <w:rPr>
          <w:rStyle w:val="msoins0"/>
          <w:rFonts w:cs="Arial"/>
          <w:i/>
          <w:szCs w:val="20"/>
        </w:rPr>
      </w:pPr>
      <w:r>
        <w:rPr>
          <w:rStyle w:val="msoins0"/>
          <w:rFonts w:cs="Arial"/>
          <w:i/>
          <w:szCs w:val="20"/>
        </w:rPr>
        <w:t>Bit 0-1: Reserved</w:t>
      </w:r>
    </w:p>
    <w:p w:rsidR="00E52032" w:rsidRDefault="008F51EC">
      <w:pPr>
        <w:tabs>
          <w:tab w:val="left" w:pos="709"/>
          <w:tab w:val="left" w:pos="1276"/>
          <w:tab w:val="left" w:pos="1843"/>
          <w:tab w:val="left" w:pos="2419"/>
        </w:tabs>
        <w:spacing w:before="120"/>
        <w:ind w:left="1282"/>
        <w:rPr>
          <w:rStyle w:val="msoins0"/>
          <w:rFonts w:cs="Arial"/>
          <w:i/>
          <w:szCs w:val="20"/>
        </w:rPr>
      </w:pPr>
      <w:r>
        <w:rPr>
          <w:rStyle w:val="msoins0"/>
          <w:rFonts w:cs="Arial"/>
          <w:i/>
          <w:szCs w:val="20"/>
        </w:rPr>
        <w:t>Bit 2-4: Phone Type</w:t>
      </w:r>
    </w:p>
    <w:p w:rsidR="00E52032" w:rsidRDefault="008F51EC">
      <w:pPr>
        <w:ind w:left="1800"/>
        <w:rPr>
          <w:rStyle w:val="msoins0"/>
          <w:rFonts w:cs="Arial"/>
          <w:szCs w:val="20"/>
        </w:rPr>
      </w:pPr>
      <w:r>
        <w:rPr>
          <w:rStyle w:val="msoins0"/>
          <w:rFonts w:cs="Arial"/>
          <w:szCs w:val="20"/>
        </w:rPr>
        <w:t>0x0 - No category</w:t>
      </w:r>
    </w:p>
    <w:p w:rsidR="00E52032" w:rsidRDefault="008F51EC">
      <w:pPr>
        <w:ind w:left="1800"/>
        <w:rPr>
          <w:rStyle w:val="msoins0"/>
          <w:rFonts w:cs="Arial"/>
          <w:szCs w:val="20"/>
        </w:rPr>
      </w:pPr>
      <w:r>
        <w:rPr>
          <w:rStyle w:val="msoins0"/>
          <w:rFonts w:cs="Arial"/>
          <w:szCs w:val="20"/>
        </w:rPr>
        <w:t>0x1 - Home</w:t>
      </w:r>
    </w:p>
    <w:p w:rsidR="00E52032" w:rsidRDefault="008F51EC">
      <w:pPr>
        <w:ind w:left="1800"/>
        <w:rPr>
          <w:rStyle w:val="msoins0"/>
          <w:rFonts w:cs="Arial"/>
          <w:szCs w:val="20"/>
        </w:rPr>
      </w:pPr>
      <w:r>
        <w:rPr>
          <w:rStyle w:val="msoins0"/>
          <w:rFonts w:cs="Arial"/>
          <w:szCs w:val="20"/>
        </w:rPr>
        <w:t>0x2 - Office</w:t>
      </w:r>
    </w:p>
    <w:p w:rsidR="00E52032" w:rsidRDefault="008F51EC">
      <w:pPr>
        <w:ind w:left="1800"/>
        <w:rPr>
          <w:rStyle w:val="msoins0"/>
          <w:rFonts w:cs="Arial"/>
          <w:szCs w:val="20"/>
        </w:rPr>
      </w:pPr>
      <w:r>
        <w:rPr>
          <w:rStyle w:val="msoins0"/>
          <w:rFonts w:cs="Arial"/>
          <w:szCs w:val="20"/>
        </w:rPr>
        <w:t>0x3 - Mobile</w:t>
      </w:r>
    </w:p>
    <w:p w:rsidR="00E52032" w:rsidRDefault="008F51EC">
      <w:pPr>
        <w:ind w:left="1800"/>
        <w:rPr>
          <w:rStyle w:val="msoins0"/>
          <w:rFonts w:cs="Arial"/>
          <w:szCs w:val="20"/>
        </w:rPr>
      </w:pPr>
      <w:r>
        <w:rPr>
          <w:rStyle w:val="msoins0"/>
          <w:rFonts w:cs="Arial"/>
          <w:szCs w:val="20"/>
        </w:rPr>
        <w:t>0x4 - Other</w:t>
      </w:r>
    </w:p>
    <w:p w:rsidR="00E52032" w:rsidRDefault="008F51EC">
      <w:pPr>
        <w:ind w:left="1800"/>
        <w:rPr>
          <w:ins w:id="117" w:author="afisher1" w:date="2009-04-23T09:19:00Z"/>
          <w:rStyle w:val="msoins1"/>
        </w:rPr>
      </w:pPr>
      <w:r>
        <w:rPr>
          <w:rStyle w:val="msoins0"/>
          <w:rFonts w:cs="Arial"/>
          <w:szCs w:val="20"/>
        </w:rPr>
        <w:t>0x5 – Unknown</w:t>
      </w:r>
    </w:p>
    <w:p w:rsidR="00E52032" w:rsidRDefault="008F51EC">
      <w:pPr>
        <w:numPr>
          <w:ins w:id="118" w:author="afisher1" w:date="2009-04-23T09:19:00Z"/>
        </w:numPr>
        <w:ind w:left="1800"/>
        <w:rPr>
          <w:rStyle w:val="msoins0"/>
        </w:rPr>
      </w:pPr>
      <w:ins w:id="119" w:author="afisher1" w:date="2009-04-23T09:19:00Z">
        <w:r>
          <w:rPr>
            <w:rStyle w:val="msoins1"/>
            <w:rFonts w:cs="Arial"/>
            <w:szCs w:val="20"/>
          </w:rPr>
          <w:lastRenderedPageBreak/>
          <w:t>0x6 - Fax</w:t>
        </w:r>
      </w:ins>
    </w:p>
    <w:p w:rsidR="00E52032" w:rsidRDefault="00E52032">
      <w:pPr>
        <w:ind w:left="1800"/>
        <w:rPr>
          <w:rStyle w:val="msoins0"/>
          <w:rFonts w:cs="Arial"/>
          <w:szCs w:val="20"/>
        </w:rPr>
      </w:pPr>
    </w:p>
    <w:p w:rsidR="00E52032" w:rsidRDefault="008F51EC">
      <w:pPr>
        <w:tabs>
          <w:tab w:val="left" w:pos="709"/>
          <w:tab w:val="left" w:pos="1276"/>
          <w:tab w:val="left" w:pos="1843"/>
          <w:tab w:val="left" w:pos="2419"/>
        </w:tabs>
        <w:spacing w:before="120"/>
        <w:ind w:left="1282"/>
        <w:rPr>
          <w:snapToGrid w:val="0"/>
        </w:rPr>
      </w:pPr>
      <w:r>
        <w:rPr>
          <w:rFonts w:cs="Arial"/>
          <w:i/>
          <w:snapToGrid w:val="0"/>
          <w:szCs w:val="20"/>
        </w:rPr>
        <w:t xml:space="preserve">Bit </w:t>
      </w:r>
      <w:r>
        <w:rPr>
          <w:rStyle w:val="msoins0"/>
          <w:rFonts w:cs="Arial"/>
          <w:i/>
          <w:snapToGrid w:val="0"/>
          <w:szCs w:val="20"/>
        </w:rPr>
        <w:t>5</w:t>
      </w:r>
      <w:r>
        <w:rPr>
          <w:rFonts w:cs="Arial"/>
          <w:i/>
          <w:snapToGrid w:val="0"/>
          <w:szCs w:val="20"/>
        </w:rPr>
        <w:t>-</w:t>
      </w:r>
      <w:r>
        <w:rPr>
          <w:rStyle w:val="msoins0"/>
          <w:rFonts w:cs="Arial"/>
          <w:i/>
          <w:snapToGrid w:val="0"/>
          <w:szCs w:val="20"/>
        </w:rPr>
        <w:t>7</w:t>
      </w:r>
      <w:r>
        <w:rPr>
          <w:rFonts w:cs="Arial"/>
          <w:i/>
          <w:snapToGrid w:val="0"/>
          <w:szCs w:val="20"/>
        </w:rPr>
        <w:t>: Validity</w:t>
      </w:r>
    </w:p>
    <w:p w:rsidR="00E52032" w:rsidRDefault="008F51EC">
      <w:pPr>
        <w:tabs>
          <w:tab w:val="left" w:pos="709"/>
          <w:tab w:val="left" w:pos="1276"/>
          <w:tab w:val="left" w:pos="1843"/>
          <w:tab w:val="left" w:pos="2419"/>
        </w:tabs>
        <w:ind w:left="1843"/>
        <w:rPr>
          <w:rFonts w:cs="Arial"/>
          <w:szCs w:val="20"/>
          <w:lang w:val="en-GB"/>
        </w:rPr>
      </w:pPr>
      <w:r>
        <w:rPr>
          <w:rFonts w:cs="Arial"/>
          <w:szCs w:val="20"/>
        </w:rPr>
        <w:t>0x0 – CLID Incoming call available</w:t>
      </w:r>
    </w:p>
    <w:p w:rsidR="00E52032" w:rsidRDefault="008F51EC">
      <w:pPr>
        <w:tabs>
          <w:tab w:val="left" w:pos="709"/>
          <w:tab w:val="left" w:pos="1276"/>
          <w:tab w:val="left" w:pos="1843"/>
          <w:tab w:val="left" w:pos="2419"/>
        </w:tabs>
        <w:ind w:left="1843"/>
        <w:rPr>
          <w:rFonts w:cs="Arial"/>
          <w:szCs w:val="20"/>
        </w:rPr>
      </w:pPr>
      <w:r>
        <w:rPr>
          <w:rFonts w:cs="Arial"/>
          <w:szCs w:val="20"/>
        </w:rPr>
        <w:t>0x1 – CLID Second incoming call available</w:t>
      </w:r>
    </w:p>
    <w:p w:rsidR="00E52032" w:rsidRDefault="008F51EC">
      <w:pPr>
        <w:tabs>
          <w:tab w:val="left" w:pos="709"/>
          <w:tab w:val="left" w:pos="1276"/>
          <w:tab w:val="left" w:pos="1843"/>
          <w:tab w:val="left" w:pos="2419"/>
        </w:tabs>
        <w:ind w:left="1843"/>
        <w:rPr>
          <w:rStyle w:val="msoins0"/>
        </w:rPr>
      </w:pPr>
      <w:r>
        <w:rPr>
          <w:rFonts w:cs="Arial"/>
          <w:szCs w:val="20"/>
        </w:rPr>
        <w:t>0x2 – CLID Outgoing call</w:t>
      </w:r>
    </w:p>
    <w:p w:rsidR="00E52032" w:rsidRDefault="008F51EC">
      <w:pPr>
        <w:tabs>
          <w:tab w:val="left" w:pos="709"/>
          <w:tab w:val="left" w:pos="1276"/>
          <w:tab w:val="left" w:pos="1843"/>
          <w:tab w:val="left" w:pos="2419"/>
        </w:tabs>
        <w:ind w:left="1843"/>
        <w:rPr>
          <w:rStyle w:val="msoins0"/>
          <w:rFonts w:cs="Arial"/>
          <w:szCs w:val="20"/>
        </w:rPr>
      </w:pPr>
      <w:r>
        <w:rPr>
          <w:rStyle w:val="msoins0"/>
          <w:rFonts w:cs="Arial"/>
          <w:szCs w:val="20"/>
        </w:rPr>
        <w:t>0x3 - CLID Incoming SMS Available</w:t>
      </w:r>
    </w:p>
    <w:p w:rsidR="00E52032" w:rsidRDefault="008F51EC">
      <w:pPr>
        <w:tabs>
          <w:tab w:val="left" w:pos="709"/>
          <w:tab w:val="left" w:pos="1276"/>
          <w:tab w:val="left" w:pos="1843"/>
          <w:tab w:val="left" w:pos="2419"/>
        </w:tabs>
        <w:ind w:left="1843"/>
        <w:rPr>
          <w:rStyle w:val="msoins0"/>
          <w:rFonts w:cs="Arial"/>
          <w:szCs w:val="20"/>
        </w:rPr>
      </w:pPr>
      <w:r>
        <w:rPr>
          <w:rStyle w:val="msoins0"/>
          <w:rFonts w:cs="Arial"/>
          <w:szCs w:val="20"/>
        </w:rPr>
        <w:t>0x4 - CLID Incoming Not available</w:t>
      </w:r>
    </w:p>
    <w:p w:rsidR="00E52032" w:rsidRDefault="008F51EC">
      <w:pPr>
        <w:tabs>
          <w:tab w:val="left" w:pos="709"/>
          <w:tab w:val="left" w:pos="1276"/>
          <w:tab w:val="left" w:pos="1843"/>
          <w:tab w:val="left" w:pos="2419"/>
        </w:tabs>
        <w:ind w:left="1843"/>
      </w:pPr>
      <w:r>
        <w:rPr>
          <w:rStyle w:val="msoins0"/>
          <w:rFonts w:cs="Arial"/>
          <w:szCs w:val="20"/>
        </w:rPr>
        <w:t>0x5 - CLID Incoming SMS Not available</w:t>
      </w:r>
    </w:p>
    <w:p w:rsidR="00E52032" w:rsidRDefault="008F51EC">
      <w:pPr>
        <w:tabs>
          <w:tab w:val="left" w:pos="709"/>
          <w:tab w:val="left" w:pos="1276"/>
          <w:tab w:val="left" w:pos="1843"/>
          <w:tab w:val="left" w:pos="2419"/>
        </w:tabs>
        <w:spacing w:before="120" w:after="60"/>
        <w:ind w:left="709"/>
        <w:rPr>
          <w:b/>
          <w:snapToGrid w:val="0"/>
        </w:rPr>
      </w:pPr>
      <w:r>
        <w:rPr>
          <w:rFonts w:cs="Arial"/>
          <w:b/>
          <w:snapToGrid w:val="0"/>
          <w:szCs w:val="20"/>
        </w:rPr>
        <w:t xml:space="preserve">Byte 5 up to 65/47 (Coding Table I / Coding Table II): </w:t>
      </w:r>
    </w:p>
    <w:p w:rsidR="00E52032" w:rsidRDefault="008F51EC">
      <w:pPr>
        <w:tabs>
          <w:tab w:val="left" w:pos="709"/>
          <w:tab w:val="left" w:pos="1276"/>
          <w:tab w:val="left" w:pos="1843"/>
          <w:tab w:val="left" w:pos="2419"/>
        </w:tabs>
        <w:spacing w:before="120" w:after="60"/>
        <w:ind w:left="709" w:firstLine="567"/>
        <w:rPr>
          <w:rFonts w:cs="Arial"/>
          <w:b/>
          <w:snapToGrid w:val="0"/>
          <w:szCs w:val="20"/>
        </w:rPr>
      </w:pPr>
      <w:r>
        <w:rPr>
          <w:rStyle w:val="spelle"/>
          <w:rFonts w:cs="Arial"/>
          <w:b/>
          <w:snapToGrid w:val="0"/>
          <w:szCs w:val="20"/>
        </w:rPr>
        <w:t>CallID</w:t>
      </w:r>
      <w:r>
        <w:rPr>
          <w:rFonts w:cs="Arial"/>
          <w:b/>
          <w:snapToGrid w:val="0"/>
          <w:szCs w:val="20"/>
        </w:rPr>
        <w:t xml:space="preserve"> number Coding Table II fixed</w:t>
      </w:r>
    </w:p>
    <w:p w:rsidR="00E52032" w:rsidRDefault="008F51EC">
      <w:pPr>
        <w:ind w:left="1843"/>
        <w:rPr>
          <w:rFonts w:cs="Arial"/>
          <w:szCs w:val="20"/>
        </w:rPr>
      </w:pPr>
      <w:r>
        <w:rPr>
          <w:rFonts w:cs="Arial"/>
          <w:szCs w:val="20"/>
        </w:rPr>
        <w:t xml:space="preserve">Max. </w:t>
      </w:r>
      <w:proofErr w:type="gramStart"/>
      <w:r>
        <w:rPr>
          <w:rFonts w:cs="Arial"/>
          <w:szCs w:val="20"/>
        </w:rPr>
        <w:t>25 characters, 24 characters plus 1 end of string character.</w:t>
      </w:r>
      <w:proofErr w:type="gramEnd"/>
    </w:p>
    <w:p w:rsidR="00E52032" w:rsidRDefault="008F51EC">
      <w:pPr>
        <w:tabs>
          <w:tab w:val="left" w:pos="709"/>
          <w:tab w:val="left" w:pos="1276"/>
          <w:tab w:val="left" w:pos="1843"/>
          <w:tab w:val="left" w:pos="2419"/>
        </w:tabs>
        <w:spacing w:before="120" w:after="60"/>
        <w:ind w:left="568" w:firstLine="708"/>
        <w:rPr>
          <w:rFonts w:cs="Arial"/>
          <w:b/>
          <w:snapToGrid w:val="0"/>
          <w:szCs w:val="20"/>
        </w:rPr>
      </w:pPr>
      <w:r>
        <w:rPr>
          <w:rStyle w:val="spelle"/>
          <w:rFonts w:cs="Arial"/>
          <w:b/>
          <w:snapToGrid w:val="0"/>
          <w:szCs w:val="20"/>
        </w:rPr>
        <w:t>CallID</w:t>
      </w:r>
      <w:r>
        <w:rPr>
          <w:rFonts w:cs="Arial"/>
          <w:b/>
          <w:snapToGrid w:val="0"/>
          <w:szCs w:val="20"/>
        </w:rPr>
        <w:t xml:space="preserve"> Name</w:t>
      </w:r>
    </w:p>
    <w:p w:rsidR="00E52032" w:rsidRDefault="008F51EC">
      <w:pPr>
        <w:ind w:left="1843"/>
        <w:rPr>
          <w:rFonts w:cs="Arial"/>
          <w:szCs w:val="20"/>
        </w:rPr>
      </w:pPr>
      <w:r>
        <w:rPr>
          <w:rFonts w:cs="Arial"/>
          <w:szCs w:val="20"/>
        </w:rPr>
        <w:t xml:space="preserve">Max. </w:t>
      </w:r>
      <w:proofErr w:type="gramStart"/>
      <w:r>
        <w:rPr>
          <w:rFonts w:cs="Arial"/>
          <w:szCs w:val="20"/>
        </w:rPr>
        <w:t>18 characters, 17 characters plus 1 end of string character.</w:t>
      </w:r>
      <w:proofErr w:type="gramEnd"/>
    </w:p>
    <w:p w:rsidR="00E52032" w:rsidRDefault="00E52032">
      <w:pPr>
        <w:rPr>
          <w:rFonts w:cs="Arial"/>
          <w:szCs w:val="20"/>
        </w:rPr>
      </w:pPr>
    </w:p>
    <w:p w:rsidR="00C02773" w:rsidRDefault="008F51EC" w:rsidP="00113E44">
      <w:pPr>
        <w:pStyle w:val="Heading4"/>
      </w:pPr>
      <w:r w:rsidRPr="00B9479B">
        <w:t>TP-LOG-TPL-REQ-023176/A-SID-7A-TMCServiceProvider_St (TcSE ROIN-178778-3)</w:t>
      </w:r>
    </w:p>
    <w:p w:rsidR="00E52032" w:rsidRDefault="008F51EC">
      <w:pPr>
        <w:tabs>
          <w:tab w:val="left" w:pos="709"/>
          <w:tab w:val="left" w:pos="1276"/>
          <w:tab w:val="left" w:pos="1843"/>
          <w:tab w:val="left" w:pos="2419"/>
        </w:tabs>
        <w:rPr>
          <w:rFonts w:cs="Arial"/>
          <w:snapToGrid w:val="0"/>
          <w:szCs w:val="20"/>
        </w:rPr>
      </w:pPr>
      <w:r>
        <w:rPr>
          <w:rFonts w:cs="Arial"/>
          <w:snapToGrid w:val="0"/>
          <w:szCs w:val="20"/>
        </w:rPr>
        <w:t>Data size: 9 byte</w:t>
      </w:r>
    </w:p>
    <w:p w:rsidR="00E52032" w:rsidRDefault="00E52032">
      <w:pPr>
        <w:rPr>
          <w:rFonts w:cs="Arial"/>
          <w:szCs w:val="20"/>
          <w:lang w:val="en-GB"/>
        </w:rPr>
      </w:pP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zCs w:val="20"/>
        </w:rPr>
        <w:t>0x7A: TMCServiceProvider_St</w:t>
      </w: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1: Utilization</w:t>
      </w:r>
    </w:p>
    <w:p w:rsidR="00E52032" w:rsidRDefault="008F51EC">
      <w:pPr>
        <w:keepLines/>
        <w:tabs>
          <w:tab w:val="left" w:pos="3544"/>
        </w:tabs>
        <w:ind w:left="1276"/>
        <w:rPr>
          <w:rFonts w:cs="Arial"/>
          <w:szCs w:val="20"/>
        </w:rPr>
      </w:pPr>
      <w:r>
        <w:rPr>
          <w:rFonts w:cs="Arial"/>
          <w:szCs w:val="20"/>
        </w:rPr>
        <w:t>0x73: Data_Service3</w:t>
      </w:r>
      <w:r>
        <w:rPr>
          <w:rFonts w:cs="Arial"/>
          <w:szCs w:val="20"/>
        </w:rPr>
        <w:tab/>
        <w:t>–</w:t>
      </w:r>
      <w:r>
        <w:rPr>
          <w:rFonts w:cs="Arial"/>
          <w:szCs w:val="20"/>
        </w:rPr>
        <w:tab/>
        <w:t>TMC Data</w:t>
      </w: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2: Command Execution Status</w:t>
      </w:r>
    </w:p>
    <w:p w:rsidR="00E52032" w:rsidRDefault="008F51EC">
      <w:pPr>
        <w:tabs>
          <w:tab w:val="left" w:pos="3544"/>
        </w:tabs>
        <w:ind w:left="1276"/>
        <w:rPr>
          <w:rFonts w:cs="Arial"/>
          <w:szCs w:val="20"/>
        </w:rPr>
      </w:pPr>
      <w:r>
        <w:rPr>
          <w:rFonts w:cs="Arial"/>
          <w:szCs w:val="20"/>
        </w:rPr>
        <w:t>0x0y: Final Result</w:t>
      </w:r>
      <w:r>
        <w:rPr>
          <w:rFonts w:cs="Arial"/>
          <w:szCs w:val="20"/>
        </w:rPr>
        <w:tab/>
      </w:r>
      <w:r>
        <w:rPr>
          <w:rFonts w:cs="Arial"/>
          <w:szCs w:val="20"/>
        </w:rPr>
        <w:tab/>
        <w:t>–</w:t>
      </w:r>
      <w:r>
        <w:rPr>
          <w:rFonts w:cs="Arial"/>
          <w:szCs w:val="20"/>
        </w:rPr>
        <w:tab/>
        <w:t>Success</w:t>
      </w:r>
    </w:p>
    <w:p w:rsidR="00E52032" w:rsidRDefault="008F51EC">
      <w:pPr>
        <w:tabs>
          <w:tab w:val="left" w:pos="3544"/>
        </w:tabs>
        <w:ind w:left="1276"/>
        <w:rPr>
          <w:rFonts w:cs="Arial"/>
          <w:szCs w:val="20"/>
        </w:rPr>
      </w:pPr>
      <w:r>
        <w:rPr>
          <w:rFonts w:cs="Arial"/>
          <w:szCs w:val="20"/>
        </w:rPr>
        <w:t>0x1y: Final Result</w:t>
      </w:r>
      <w:r>
        <w:rPr>
          <w:rFonts w:cs="Arial"/>
          <w:szCs w:val="20"/>
        </w:rPr>
        <w:tab/>
      </w:r>
      <w:r>
        <w:rPr>
          <w:rFonts w:cs="Arial"/>
          <w:szCs w:val="20"/>
        </w:rPr>
        <w:tab/>
        <w:t>–</w:t>
      </w:r>
      <w:r>
        <w:rPr>
          <w:rFonts w:cs="Arial"/>
          <w:szCs w:val="20"/>
        </w:rPr>
        <w:tab/>
        <w:t>Fail</w:t>
      </w:r>
    </w:p>
    <w:p w:rsidR="00E52032" w:rsidRDefault="008F51EC">
      <w:pPr>
        <w:tabs>
          <w:tab w:val="left" w:pos="3544"/>
        </w:tabs>
        <w:ind w:left="1276"/>
        <w:rPr>
          <w:rFonts w:cs="Arial"/>
          <w:szCs w:val="20"/>
        </w:rPr>
      </w:pPr>
      <w:r>
        <w:rPr>
          <w:rFonts w:cs="Arial"/>
          <w:szCs w:val="20"/>
        </w:rPr>
        <w:t>0x2y: Final Result</w:t>
      </w:r>
      <w:r>
        <w:rPr>
          <w:rFonts w:cs="Arial"/>
          <w:szCs w:val="20"/>
        </w:rPr>
        <w:tab/>
      </w:r>
      <w:r>
        <w:rPr>
          <w:rFonts w:cs="Arial"/>
          <w:szCs w:val="20"/>
        </w:rPr>
        <w:tab/>
        <w:t>–</w:t>
      </w:r>
      <w:r>
        <w:rPr>
          <w:rFonts w:cs="Arial"/>
          <w:szCs w:val="20"/>
        </w:rPr>
        <w:tab/>
        <w:t>Information</w:t>
      </w:r>
    </w:p>
    <w:p w:rsidR="00E52032" w:rsidRDefault="008F51EC">
      <w:pPr>
        <w:tabs>
          <w:tab w:val="left" w:pos="3544"/>
        </w:tabs>
        <w:ind w:left="1276"/>
        <w:rPr>
          <w:rFonts w:cs="Arial"/>
          <w:szCs w:val="20"/>
        </w:rPr>
      </w:pPr>
      <w:r>
        <w:rPr>
          <w:rFonts w:cs="Arial"/>
          <w:szCs w:val="20"/>
        </w:rPr>
        <w:t>0x3y: Intermediate Result</w:t>
      </w:r>
      <w:r>
        <w:rPr>
          <w:rFonts w:cs="Arial"/>
          <w:szCs w:val="20"/>
        </w:rPr>
        <w:tab/>
      </w:r>
      <w:r>
        <w:rPr>
          <w:rFonts w:cs="Arial"/>
          <w:szCs w:val="20"/>
        </w:rPr>
        <w:tab/>
        <w:t>–</w:t>
      </w:r>
      <w:r>
        <w:rPr>
          <w:rFonts w:cs="Arial"/>
          <w:szCs w:val="20"/>
        </w:rPr>
        <w:tab/>
        <w:t>Wait</w:t>
      </w: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3: Character Coding</w:t>
      </w:r>
    </w:p>
    <w:p w:rsidR="00E52032" w:rsidRDefault="008F51EC">
      <w:pPr>
        <w:ind w:left="1260"/>
        <w:rPr>
          <w:rFonts w:cs="Arial"/>
          <w:szCs w:val="20"/>
        </w:rPr>
      </w:pPr>
      <w:r>
        <w:rPr>
          <w:rFonts w:cs="Arial"/>
          <w:szCs w:val="20"/>
        </w:rPr>
        <w:t>Bit 0-5: Reserved</w:t>
      </w:r>
    </w:p>
    <w:p w:rsidR="00E52032" w:rsidRDefault="00E52032">
      <w:pPr>
        <w:ind w:left="1260"/>
        <w:rPr>
          <w:rFonts w:cs="Arial"/>
          <w:szCs w:val="20"/>
        </w:rPr>
      </w:pPr>
    </w:p>
    <w:p w:rsidR="00E52032" w:rsidRDefault="008F51EC">
      <w:pPr>
        <w:autoSpaceDE w:val="0"/>
        <w:autoSpaceDN w:val="0"/>
        <w:adjustRightInd w:val="0"/>
        <w:ind w:left="1260"/>
        <w:rPr>
          <w:rFonts w:cs="Arial"/>
          <w:iCs/>
          <w:szCs w:val="20"/>
        </w:rPr>
      </w:pPr>
      <w:r>
        <w:rPr>
          <w:rFonts w:cs="Arial"/>
          <w:iCs/>
          <w:szCs w:val="20"/>
        </w:rPr>
        <w:t>Bit 6-7: Coding</w:t>
      </w:r>
    </w:p>
    <w:p w:rsidR="00E52032" w:rsidRDefault="008F51EC">
      <w:pPr>
        <w:autoSpaceDE w:val="0"/>
        <w:autoSpaceDN w:val="0"/>
        <w:adjustRightInd w:val="0"/>
        <w:ind w:left="1890"/>
        <w:rPr>
          <w:rFonts w:cs="Arial"/>
          <w:szCs w:val="20"/>
        </w:rPr>
      </w:pPr>
      <w:r>
        <w:rPr>
          <w:rFonts w:cs="Arial"/>
          <w:szCs w:val="20"/>
        </w:rPr>
        <w:t xml:space="preserve"> 0x0: Coding Table I</w:t>
      </w:r>
    </w:p>
    <w:p w:rsidR="00E52032" w:rsidRDefault="008F51EC">
      <w:pPr>
        <w:autoSpaceDE w:val="0"/>
        <w:autoSpaceDN w:val="0"/>
        <w:adjustRightInd w:val="0"/>
        <w:ind w:left="1890"/>
        <w:rPr>
          <w:rFonts w:cs="Arial"/>
          <w:szCs w:val="20"/>
        </w:rPr>
      </w:pPr>
      <w:r>
        <w:rPr>
          <w:rFonts w:cs="Arial"/>
          <w:szCs w:val="20"/>
        </w:rPr>
        <w:t xml:space="preserve"> 0x0000-0xFFFF UNICODE UTF-16 (2 byte per char)</w:t>
      </w:r>
    </w:p>
    <w:p w:rsidR="00E52032" w:rsidRDefault="008F51EC">
      <w:pPr>
        <w:autoSpaceDE w:val="0"/>
        <w:autoSpaceDN w:val="0"/>
        <w:adjustRightInd w:val="0"/>
        <w:ind w:left="1890"/>
        <w:rPr>
          <w:rFonts w:cs="Arial"/>
          <w:szCs w:val="20"/>
        </w:rPr>
      </w:pPr>
      <w:r>
        <w:rPr>
          <w:rFonts w:cs="Arial"/>
          <w:szCs w:val="20"/>
        </w:rPr>
        <w:t xml:space="preserve"> 0x1: Coding Table II</w:t>
      </w:r>
    </w:p>
    <w:p w:rsidR="00E52032" w:rsidRDefault="008F51EC">
      <w:pPr>
        <w:autoSpaceDE w:val="0"/>
        <w:autoSpaceDN w:val="0"/>
        <w:adjustRightInd w:val="0"/>
        <w:ind w:left="1890"/>
        <w:rPr>
          <w:rFonts w:cs="Arial"/>
          <w:szCs w:val="20"/>
        </w:rPr>
      </w:pPr>
      <w:r>
        <w:rPr>
          <w:rFonts w:cs="Arial"/>
          <w:szCs w:val="20"/>
        </w:rPr>
        <w:t xml:space="preserve"> 0x00-0xFF Latin-9 (1 byte per char)</w:t>
      </w: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4: Country Code</w:t>
      </w:r>
    </w:p>
    <w:p w:rsidR="00E52032" w:rsidRDefault="008F51EC">
      <w:pPr>
        <w:ind w:left="1260"/>
        <w:rPr>
          <w:rFonts w:cs="Arial"/>
          <w:szCs w:val="20"/>
        </w:rPr>
      </w:pPr>
      <w:r>
        <w:rPr>
          <w:rFonts w:cs="Arial"/>
          <w:szCs w:val="20"/>
        </w:rPr>
        <w:t>Bit 0-3: Reserved</w:t>
      </w:r>
    </w:p>
    <w:p w:rsidR="00E52032" w:rsidRDefault="008F51EC">
      <w:pPr>
        <w:ind w:left="1260"/>
        <w:rPr>
          <w:rFonts w:cs="Arial"/>
          <w:szCs w:val="20"/>
        </w:rPr>
      </w:pPr>
      <w:r>
        <w:rPr>
          <w:rFonts w:cs="Arial"/>
          <w:szCs w:val="20"/>
        </w:rPr>
        <w:t>Bit 4-7: CC</w:t>
      </w:r>
    </w:p>
    <w:p w:rsidR="00E52032" w:rsidRDefault="008F51EC">
      <w:pPr>
        <w:ind w:left="1260" w:firstLine="720"/>
        <w:rPr>
          <w:rFonts w:cs="Arial"/>
          <w:szCs w:val="20"/>
        </w:rPr>
      </w:pPr>
      <w:r>
        <w:rPr>
          <w:rFonts w:cs="Arial"/>
          <w:szCs w:val="20"/>
        </w:rPr>
        <w:t>0x00 – 0x0F: Country Code</w:t>
      </w:r>
    </w:p>
    <w:p w:rsidR="00E52032" w:rsidRDefault="00E52032">
      <w:pPr>
        <w:ind w:left="1260"/>
        <w:rPr>
          <w:rFonts w:cs="Arial"/>
          <w:szCs w:val="20"/>
        </w:rPr>
      </w:pP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5: Service Identifier</w:t>
      </w:r>
    </w:p>
    <w:p w:rsidR="00E52032" w:rsidRDefault="008F51EC">
      <w:pPr>
        <w:ind w:left="1260"/>
        <w:rPr>
          <w:rFonts w:cs="Arial"/>
          <w:szCs w:val="20"/>
        </w:rPr>
      </w:pPr>
      <w:r>
        <w:rPr>
          <w:rFonts w:cs="Arial"/>
          <w:szCs w:val="20"/>
        </w:rPr>
        <w:t>Bit 0-1: Reserved</w:t>
      </w:r>
    </w:p>
    <w:p w:rsidR="00E52032" w:rsidRDefault="008F51EC">
      <w:pPr>
        <w:ind w:left="1260"/>
        <w:rPr>
          <w:rFonts w:cs="Arial"/>
          <w:szCs w:val="20"/>
        </w:rPr>
      </w:pPr>
      <w:r>
        <w:rPr>
          <w:rFonts w:cs="Arial"/>
          <w:szCs w:val="20"/>
        </w:rPr>
        <w:t>Bit 2-7: SID</w:t>
      </w:r>
    </w:p>
    <w:p w:rsidR="00E52032" w:rsidRDefault="008F51EC">
      <w:pPr>
        <w:ind w:left="1260" w:firstLine="720"/>
        <w:rPr>
          <w:rFonts w:cs="Arial"/>
          <w:szCs w:val="20"/>
        </w:rPr>
      </w:pPr>
      <w:r>
        <w:rPr>
          <w:rFonts w:cs="Arial"/>
          <w:szCs w:val="20"/>
        </w:rPr>
        <w:t>0x00 – 0x3F: Service Identifier</w:t>
      </w:r>
    </w:p>
    <w:p w:rsidR="00E52032" w:rsidRDefault="00E52032">
      <w:pPr>
        <w:ind w:left="1260" w:firstLine="720"/>
        <w:rPr>
          <w:rFonts w:cs="Arial"/>
          <w:szCs w:val="20"/>
        </w:rPr>
      </w:pP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6: Location Table Number</w:t>
      </w:r>
    </w:p>
    <w:p w:rsidR="00E52032" w:rsidRDefault="008F51EC">
      <w:pPr>
        <w:ind w:left="1260"/>
        <w:rPr>
          <w:rFonts w:cs="Arial"/>
          <w:szCs w:val="20"/>
        </w:rPr>
      </w:pPr>
      <w:r>
        <w:rPr>
          <w:rFonts w:cs="Arial"/>
          <w:szCs w:val="20"/>
        </w:rPr>
        <w:t>Bit 0-1: Reserved</w:t>
      </w:r>
    </w:p>
    <w:p w:rsidR="00E52032" w:rsidRDefault="008F51EC">
      <w:pPr>
        <w:ind w:left="1260"/>
        <w:rPr>
          <w:rFonts w:cs="Arial"/>
          <w:szCs w:val="20"/>
        </w:rPr>
      </w:pPr>
      <w:r>
        <w:rPr>
          <w:rFonts w:cs="Arial"/>
          <w:szCs w:val="20"/>
        </w:rPr>
        <w:t>Bit 2-7: LTN</w:t>
      </w:r>
    </w:p>
    <w:p w:rsidR="00E52032" w:rsidRDefault="008F51EC">
      <w:pPr>
        <w:ind w:left="1260" w:firstLine="720"/>
        <w:rPr>
          <w:rFonts w:cs="Arial"/>
          <w:szCs w:val="20"/>
        </w:rPr>
      </w:pPr>
      <w:r>
        <w:rPr>
          <w:rFonts w:cs="Arial"/>
          <w:szCs w:val="20"/>
        </w:rPr>
        <w:t>0x00 – 0x3F: Location Table Number</w:t>
      </w:r>
    </w:p>
    <w:p w:rsidR="00E52032" w:rsidRDefault="00E52032">
      <w:pPr>
        <w:ind w:left="1260" w:firstLine="720"/>
        <w:rPr>
          <w:rFonts w:cs="Arial"/>
          <w:szCs w:val="20"/>
        </w:rPr>
      </w:pP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7: Encryption Information</w:t>
      </w:r>
    </w:p>
    <w:p w:rsidR="00E52032" w:rsidRDefault="008F51EC">
      <w:pPr>
        <w:ind w:left="1260"/>
        <w:rPr>
          <w:rFonts w:cs="Arial"/>
          <w:szCs w:val="20"/>
        </w:rPr>
      </w:pPr>
      <w:r>
        <w:rPr>
          <w:rFonts w:cs="Arial"/>
          <w:szCs w:val="20"/>
        </w:rPr>
        <w:t>Bit 0: Reserved</w:t>
      </w:r>
    </w:p>
    <w:p w:rsidR="00E52032" w:rsidRDefault="008F51EC">
      <w:pPr>
        <w:ind w:left="1260"/>
        <w:rPr>
          <w:rFonts w:cs="Arial"/>
          <w:szCs w:val="20"/>
        </w:rPr>
      </w:pPr>
      <w:r>
        <w:rPr>
          <w:rFonts w:cs="Arial"/>
          <w:szCs w:val="20"/>
        </w:rPr>
        <w:t>Bit 1-2: Test mode</w:t>
      </w:r>
    </w:p>
    <w:p w:rsidR="00E52032" w:rsidRDefault="008F51EC">
      <w:pPr>
        <w:ind w:left="1260" w:firstLine="720"/>
        <w:rPr>
          <w:rFonts w:cs="Arial"/>
          <w:szCs w:val="20"/>
        </w:rPr>
      </w:pPr>
      <w:r>
        <w:rPr>
          <w:rFonts w:cs="Arial"/>
          <w:szCs w:val="20"/>
        </w:rPr>
        <w:t>0x0: Location code not encrypted</w:t>
      </w:r>
    </w:p>
    <w:p w:rsidR="00E52032" w:rsidRDefault="008F51EC">
      <w:pPr>
        <w:ind w:left="1260" w:firstLine="720"/>
        <w:rPr>
          <w:rFonts w:cs="Arial"/>
          <w:szCs w:val="20"/>
        </w:rPr>
      </w:pPr>
      <w:r>
        <w:rPr>
          <w:rFonts w:cs="Arial"/>
          <w:szCs w:val="20"/>
        </w:rPr>
        <w:t>0x1: Location code encrypted</w:t>
      </w:r>
    </w:p>
    <w:p w:rsidR="00E52032" w:rsidRDefault="008F51EC">
      <w:pPr>
        <w:ind w:left="1260" w:firstLine="720"/>
        <w:rPr>
          <w:rFonts w:cs="Arial"/>
          <w:szCs w:val="20"/>
        </w:rPr>
      </w:pPr>
      <w:r>
        <w:rPr>
          <w:rFonts w:cs="Arial"/>
          <w:szCs w:val="20"/>
        </w:rPr>
        <w:t>0x2: Reserved</w:t>
      </w:r>
    </w:p>
    <w:p w:rsidR="00E52032" w:rsidRDefault="008F51EC">
      <w:pPr>
        <w:ind w:left="1260" w:firstLine="720"/>
        <w:rPr>
          <w:rFonts w:cs="Arial"/>
          <w:szCs w:val="20"/>
        </w:rPr>
      </w:pPr>
      <w:r>
        <w:rPr>
          <w:rFonts w:cs="Arial"/>
          <w:szCs w:val="20"/>
        </w:rPr>
        <w:t>0x3: Full encryption</w:t>
      </w:r>
    </w:p>
    <w:p w:rsidR="00E52032" w:rsidRDefault="008F51EC">
      <w:pPr>
        <w:ind w:left="1260"/>
        <w:rPr>
          <w:rFonts w:cs="Arial"/>
          <w:szCs w:val="20"/>
        </w:rPr>
      </w:pPr>
      <w:r>
        <w:rPr>
          <w:rFonts w:cs="Arial"/>
          <w:szCs w:val="20"/>
        </w:rPr>
        <w:t>Bit 3-7: ENCID</w:t>
      </w:r>
    </w:p>
    <w:p w:rsidR="00E52032" w:rsidRDefault="008F51EC">
      <w:pPr>
        <w:ind w:left="1260" w:firstLine="720"/>
        <w:rPr>
          <w:rFonts w:cs="Arial"/>
          <w:szCs w:val="20"/>
        </w:rPr>
      </w:pPr>
      <w:r>
        <w:rPr>
          <w:rFonts w:cs="Arial"/>
          <w:szCs w:val="20"/>
        </w:rPr>
        <w:t>0x00 – 0x1F: Encryption Identifier</w:t>
      </w:r>
    </w:p>
    <w:p w:rsidR="00E52032" w:rsidRDefault="00E52032">
      <w:pPr>
        <w:ind w:left="1260" w:firstLine="720"/>
        <w:rPr>
          <w:rFonts w:cs="Arial"/>
          <w:szCs w:val="20"/>
        </w:rPr>
      </w:pPr>
    </w:p>
    <w:p w:rsidR="00E52032" w:rsidRDefault="00E52032">
      <w:pPr>
        <w:ind w:left="1260" w:firstLine="720"/>
        <w:rPr>
          <w:rFonts w:cs="Arial"/>
          <w:szCs w:val="20"/>
        </w:rPr>
      </w:pP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8: Location Table Number (before encryption)</w:t>
      </w:r>
    </w:p>
    <w:p w:rsidR="00E52032" w:rsidRDefault="008F51EC">
      <w:pPr>
        <w:ind w:left="1260"/>
        <w:rPr>
          <w:rFonts w:cs="Arial"/>
          <w:szCs w:val="20"/>
        </w:rPr>
      </w:pPr>
      <w:r>
        <w:rPr>
          <w:rFonts w:cs="Arial"/>
          <w:szCs w:val="20"/>
        </w:rPr>
        <w:t>Bit 0-1: Reserved</w:t>
      </w:r>
    </w:p>
    <w:p w:rsidR="00E52032" w:rsidRDefault="008F51EC">
      <w:pPr>
        <w:ind w:left="1260"/>
        <w:rPr>
          <w:rFonts w:cs="Arial"/>
          <w:szCs w:val="20"/>
        </w:rPr>
      </w:pPr>
      <w:r>
        <w:rPr>
          <w:rFonts w:cs="Arial"/>
          <w:szCs w:val="20"/>
        </w:rPr>
        <w:t>Bit 2-7: LTNBE</w:t>
      </w:r>
    </w:p>
    <w:p w:rsidR="00E52032" w:rsidRDefault="008F51EC">
      <w:pPr>
        <w:ind w:left="1260" w:firstLine="720"/>
        <w:rPr>
          <w:rFonts w:cs="Arial"/>
          <w:szCs w:val="20"/>
        </w:rPr>
      </w:pPr>
      <w:r>
        <w:rPr>
          <w:rFonts w:cs="Arial"/>
          <w:szCs w:val="20"/>
        </w:rPr>
        <w:t>0x00 – 0x3F: Location Table Number before encryption</w:t>
      </w:r>
    </w:p>
    <w:p w:rsidR="00E52032" w:rsidRDefault="00E52032">
      <w:pPr>
        <w:ind w:left="1260"/>
        <w:rPr>
          <w:rFonts w:cs="Arial"/>
          <w:szCs w:val="20"/>
        </w:rPr>
      </w:pPr>
    </w:p>
    <w:p w:rsidR="00E52032" w:rsidRDefault="008F51EC">
      <w:pPr>
        <w:pBdr>
          <w:top w:val="single" w:sz="4" w:space="1" w:color="auto"/>
          <w:left w:val="single" w:sz="4" w:space="4" w:color="auto"/>
          <w:bottom w:val="single" w:sz="4" w:space="1" w:color="auto"/>
          <w:right w:val="single" w:sz="4" w:space="4" w:color="auto"/>
        </w:pBdr>
        <w:tabs>
          <w:tab w:val="left" w:pos="1260"/>
          <w:tab w:val="left" w:pos="1843"/>
          <w:tab w:val="left" w:pos="2419"/>
        </w:tabs>
        <w:spacing w:before="120" w:after="60"/>
        <w:ind w:left="1260"/>
        <w:rPr>
          <w:rFonts w:cs="Arial"/>
          <w:bCs/>
          <w:szCs w:val="20"/>
        </w:rPr>
      </w:pPr>
      <w:r>
        <w:rPr>
          <w:rFonts w:cs="Arial"/>
          <w:bCs/>
          <w:szCs w:val="20"/>
        </w:rPr>
        <w:t>Test mode</w:t>
      </w:r>
      <w:proofErr w:type="gramStart"/>
      <w:r>
        <w:rPr>
          <w:rFonts w:cs="Arial"/>
          <w:bCs/>
          <w:szCs w:val="20"/>
        </w:rPr>
        <w:t>:</w:t>
      </w:r>
      <w:proofErr w:type="gramEnd"/>
      <w:r>
        <w:rPr>
          <w:rFonts w:cs="Arial"/>
          <w:bCs/>
          <w:szCs w:val="20"/>
        </w:rPr>
        <w:br/>
        <w:t>If Test mode is set to "0x00: Location code not encrypted" the terminal shall ignore the ENCID and instead use encryption parameters with values 0,0,0.</w:t>
      </w:r>
    </w:p>
    <w:p w:rsidR="00E52032" w:rsidRDefault="008F51EC">
      <w:pPr>
        <w:pBdr>
          <w:top w:val="single" w:sz="4" w:space="1" w:color="auto"/>
          <w:left w:val="single" w:sz="4" w:space="4" w:color="auto"/>
          <w:bottom w:val="single" w:sz="4" w:space="1" w:color="auto"/>
          <w:right w:val="single" w:sz="4" w:space="4" w:color="auto"/>
        </w:pBdr>
        <w:tabs>
          <w:tab w:val="left" w:pos="1260"/>
          <w:tab w:val="left" w:pos="1843"/>
          <w:tab w:val="left" w:pos="2419"/>
        </w:tabs>
        <w:spacing w:before="120" w:after="60"/>
        <w:ind w:left="1260" w:firstLine="11"/>
        <w:rPr>
          <w:rFonts w:cs="Arial"/>
          <w:bCs/>
          <w:szCs w:val="20"/>
        </w:rPr>
      </w:pPr>
      <w:r>
        <w:rPr>
          <w:rFonts w:cs="Arial"/>
          <w:bCs/>
          <w:szCs w:val="20"/>
        </w:rPr>
        <w:t xml:space="preserve">If Test mode is set to "0x01: Location code encrypted" the terminal shall ignore ENCID and instead use encryption parameters pre-advised by the service provider </w:t>
      </w:r>
      <w:r>
        <w:rPr>
          <w:rFonts w:cs="Arial"/>
          <w:szCs w:val="20"/>
        </w:rPr>
        <w:t>(Which of course must be 'pre-stored' within the terminal).</w:t>
      </w:r>
    </w:p>
    <w:p w:rsidR="00E52032" w:rsidRDefault="00E52032">
      <w:pPr>
        <w:tabs>
          <w:tab w:val="left" w:pos="709"/>
          <w:tab w:val="left" w:pos="1276"/>
          <w:tab w:val="left" w:pos="1843"/>
          <w:tab w:val="left" w:pos="2419"/>
        </w:tabs>
        <w:spacing w:before="120" w:after="60"/>
        <w:ind w:left="720" w:firstLine="551"/>
        <w:rPr>
          <w:rFonts w:cs="Arial"/>
          <w:bCs/>
          <w:szCs w:val="20"/>
        </w:rPr>
      </w:pPr>
    </w:p>
    <w:p w:rsidR="00E52032" w:rsidRDefault="00E52032">
      <w:pPr>
        <w:rPr>
          <w:rFonts w:cs="Arial"/>
          <w:szCs w:val="20"/>
        </w:rPr>
      </w:pPr>
    </w:p>
    <w:p w:rsidR="00E52032" w:rsidRDefault="00E52032"/>
    <w:p w:rsidR="00C02773" w:rsidRDefault="008F51EC" w:rsidP="00113E44">
      <w:pPr>
        <w:pStyle w:val="Heading4"/>
      </w:pPr>
      <w:r w:rsidRPr="00B9479B">
        <w:t>TP-LOG-TPL-REQ-023177/A-SID-7B-TMCGetServiceProvider_Rq (TcSE ROIN-180163-4)</w:t>
      </w:r>
    </w:p>
    <w:p w:rsidR="00E52032" w:rsidRDefault="008F51EC">
      <w:pPr>
        <w:tabs>
          <w:tab w:val="left" w:pos="709"/>
          <w:tab w:val="left" w:pos="1276"/>
          <w:tab w:val="left" w:pos="1843"/>
          <w:tab w:val="left" w:pos="2419"/>
        </w:tabs>
        <w:rPr>
          <w:rFonts w:cs="Arial"/>
          <w:snapToGrid w:val="0"/>
          <w:szCs w:val="20"/>
        </w:rPr>
      </w:pPr>
      <w:r>
        <w:rPr>
          <w:rFonts w:cs="Arial"/>
          <w:snapToGrid w:val="0"/>
          <w:szCs w:val="20"/>
        </w:rPr>
        <w:t>Data size: 20 byte</w:t>
      </w:r>
    </w:p>
    <w:p w:rsidR="00E52032" w:rsidRDefault="00E52032">
      <w:pPr>
        <w:rPr>
          <w:rFonts w:cs="Arial"/>
          <w:szCs w:val="20"/>
          <w:lang w:val="en-GB"/>
        </w:rPr>
      </w:pP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zCs w:val="20"/>
        </w:rPr>
        <w:t>0x7B: TMCGetServiceProvider_Rq</w:t>
      </w: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1: Utilization</w:t>
      </w:r>
    </w:p>
    <w:p w:rsidR="00E52032" w:rsidRDefault="008F51EC">
      <w:pPr>
        <w:keepLines/>
        <w:tabs>
          <w:tab w:val="left" w:pos="3544"/>
        </w:tabs>
        <w:ind w:left="1276"/>
        <w:rPr>
          <w:rFonts w:cs="Arial"/>
          <w:szCs w:val="20"/>
        </w:rPr>
      </w:pPr>
      <w:r>
        <w:rPr>
          <w:rFonts w:cs="Arial"/>
          <w:szCs w:val="20"/>
        </w:rPr>
        <w:t>0x73: Data_Service3 – TMC Data</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2: Character Coding</w:t>
      </w:r>
    </w:p>
    <w:p w:rsidR="00E52032" w:rsidRDefault="008F51EC">
      <w:pPr>
        <w:autoSpaceDE w:val="0"/>
        <w:autoSpaceDN w:val="0"/>
        <w:adjustRightInd w:val="0"/>
        <w:ind w:left="1260"/>
        <w:rPr>
          <w:rFonts w:cs="Arial"/>
          <w:iCs/>
          <w:szCs w:val="20"/>
        </w:rPr>
      </w:pPr>
      <w:r>
        <w:rPr>
          <w:rFonts w:cs="Arial"/>
          <w:iCs/>
          <w:szCs w:val="20"/>
        </w:rPr>
        <w:t>Bit 0-5: Reserved</w:t>
      </w:r>
    </w:p>
    <w:p w:rsidR="00E52032" w:rsidRDefault="008F51EC">
      <w:pPr>
        <w:autoSpaceDE w:val="0"/>
        <w:autoSpaceDN w:val="0"/>
        <w:adjustRightInd w:val="0"/>
        <w:ind w:left="1260"/>
        <w:rPr>
          <w:rFonts w:cs="Arial"/>
          <w:iCs/>
          <w:szCs w:val="20"/>
        </w:rPr>
      </w:pPr>
      <w:r>
        <w:rPr>
          <w:rFonts w:cs="Arial"/>
          <w:iCs/>
          <w:szCs w:val="20"/>
        </w:rPr>
        <w:t>Bit 6-7: Coding</w:t>
      </w:r>
    </w:p>
    <w:p w:rsidR="00E52032" w:rsidRDefault="008F51EC">
      <w:pPr>
        <w:autoSpaceDE w:val="0"/>
        <w:autoSpaceDN w:val="0"/>
        <w:adjustRightInd w:val="0"/>
        <w:ind w:left="1890"/>
        <w:rPr>
          <w:rFonts w:cs="Arial"/>
          <w:szCs w:val="20"/>
        </w:rPr>
      </w:pPr>
      <w:r>
        <w:rPr>
          <w:rFonts w:cs="Arial"/>
          <w:szCs w:val="20"/>
        </w:rPr>
        <w:t xml:space="preserve"> 0x0: Coding Table I</w:t>
      </w:r>
    </w:p>
    <w:p w:rsidR="00E52032" w:rsidRDefault="008F51EC">
      <w:pPr>
        <w:autoSpaceDE w:val="0"/>
        <w:autoSpaceDN w:val="0"/>
        <w:adjustRightInd w:val="0"/>
        <w:ind w:left="1890"/>
        <w:rPr>
          <w:rFonts w:cs="Arial"/>
          <w:szCs w:val="20"/>
        </w:rPr>
      </w:pPr>
      <w:r>
        <w:rPr>
          <w:rFonts w:cs="Arial"/>
          <w:szCs w:val="20"/>
        </w:rPr>
        <w:t xml:space="preserve"> 0x0000-0xFFFF UNICODE UTF-16 (2 byte per char)</w:t>
      </w:r>
    </w:p>
    <w:p w:rsidR="00E52032" w:rsidRDefault="008F51EC">
      <w:pPr>
        <w:autoSpaceDE w:val="0"/>
        <w:autoSpaceDN w:val="0"/>
        <w:adjustRightInd w:val="0"/>
        <w:ind w:left="1890"/>
        <w:rPr>
          <w:rFonts w:cs="Arial"/>
          <w:szCs w:val="20"/>
        </w:rPr>
      </w:pPr>
      <w:r>
        <w:rPr>
          <w:rFonts w:cs="Arial"/>
          <w:szCs w:val="20"/>
        </w:rPr>
        <w:t xml:space="preserve"> 0x1: Coding Table II</w:t>
      </w:r>
    </w:p>
    <w:p w:rsidR="00E52032" w:rsidRDefault="008F51EC">
      <w:pPr>
        <w:autoSpaceDE w:val="0"/>
        <w:autoSpaceDN w:val="0"/>
        <w:adjustRightInd w:val="0"/>
        <w:ind w:left="1890"/>
        <w:rPr>
          <w:rFonts w:cs="Arial"/>
          <w:szCs w:val="20"/>
        </w:rPr>
      </w:pPr>
      <w:r>
        <w:rPr>
          <w:rFonts w:cs="Arial"/>
          <w:szCs w:val="20"/>
        </w:rPr>
        <w:t xml:space="preserve"> 0x00-0xFF Latin-9 (1 byte per char)</w:t>
      </w: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3: CC</w:t>
      </w:r>
    </w:p>
    <w:p w:rsidR="00E52032" w:rsidRDefault="008F51EC">
      <w:pPr>
        <w:spacing w:before="60"/>
        <w:ind w:left="1276" w:hanging="16"/>
        <w:rPr>
          <w:rStyle w:val="msoins0"/>
          <w:snapToGrid w:val="0"/>
        </w:rPr>
      </w:pPr>
      <w:r>
        <w:rPr>
          <w:rStyle w:val="msoins0"/>
          <w:rFonts w:cs="Arial"/>
          <w:snapToGrid w:val="0"/>
          <w:szCs w:val="20"/>
        </w:rPr>
        <w:t>Bit 0-3: Reserved</w:t>
      </w:r>
    </w:p>
    <w:p w:rsidR="00E52032" w:rsidRDefault="008F51EC">
      <w:pPr>
        <w:spacing w:before="60"/>
        <w:ind w:left="1276" w:hanging="16"/>
        <w:rPr>
          <w:iCs/>
        </w:rPr>
      </w:pPr>
      <w:r>
        <w:rPr>
          <w:rStyle w:val="msoins0"/>
          <w:rFonts w:cs="Arial"/>
          <w:snapToGrid w:val="0"/>
          <w:szCs w:val="20"/>
        </w:rPr>
        <w:t xml:space="preserve">Bit 4-7: </w:t>
      </w:r>
      <w:r>
        <w:rPr>
          <w:rFonts w:cs="Arial"/>
          <w:iCs/>
          <w:szCs w:val="20"/>
        </w:rPr>
        <w:t>CC</w:t>
      </w:r>
    </w:p>
    <w:p w:rsidR="00E52032" w:rsidRDefault="008F51EC">
      <w:pPr>
        <w:spacing w:before="60"/>
        <w:ind w:left="1800"/>
        <w:rPr>
          <w:rFonts w:cs="Arial"/>
          <w:iCs/>
          <w:szCs w:val="20"/>
        </w:rPr>
      </w:pPr>
      <w:r>
        <w:rPr>
          <w:rFonts w:cs="Arial"/>
          <w:iCs/>
          <w:szCs w:val="20"/>
        </w:rPr>
        <w:t xml:space="preserve">  0x00 – 0x0F: Country Code</w:t>
      </w:r>
    </w:p>
    <w:p w:rsidR="00E52032" w:rsidRDefault="008F51EC">
      <w:pPr>
        <w:ind w:left="1800"/>
        <w:rPr>
          <w:rFonts w:cs="Arial"/>
          <w:iCs/>
          <w:szCs w:val="20"/>
        </w:rPr>
      </w:pPr>
      <w:r>
        <w:rPr>
          <w:rFonts w:cs="Arial"/>
          <w:iCs/>
          <w:szCs w:val="20"/>
        </w:rPr>
        <w:tab/>
      </w: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4-11: Preferred Service Provider</w:t>
      </w:r>
    </w:p>
    <w:p w:rsidR="00E52032" w:rsidRDefault="008F51EC">
      <w:pPr>
        <w:ind w:firstLine="1260"/>
        <w:rPr>
          <w:rFonts w:cs="Arial"/>
          <w:iCs/>
          <w:szCs w:val="20"/>
        </w:rPr>
      </w:pPr>
      <w:r>
        <w:rPr>
          <w:rFonts w:cs="Arial"/>
          <w:iCs/>
          <w:szCs w:val="20"/>
        </w:rPr>
        <w:t>Byte 4:</w:t>
      </w:r>
    </w:p>
    <w:p w:rsidR="00E52032" w:rsidRDefault="008F51EC">
      <w:pPr>
        <w:ind w:firstLine="1800"/>
        <w:rPr>
          <w:rFonts w:cs="Arial"/>
          <w:iCs/>
          <w:szCs w:val="20"/>
        </w:rPr>
      </w:pPr>
      <w:r>
        <w:rPr>
          <w:rFonts w:cs="Arial"/>
          <w:iCs/>
          <w:szCs w:val="20"/>
        </w:rPr>
        <w:t>Bit 7:</w:t>
      </w:r>
    </w:p>
    <w:p w:rsidR="00E52032" w:rsidRDefault="008F51EC">
      <w:pPr>
        <w:ind w:firstLine="1980"/>
        <w:rPr>
          <w:rFonts w:cs="Arial"/>
          <w:iCs/>
          <w:szCs w:val="20"/>
        </w:rPr>
      </w:pPr>
      <w:r>
        <w:rPr>
          <w:rFonts w:cs="Arial"/>
          <w:iCs/>
          <w:szCs w:val="20"/>
        </w:rPr>
        <w:t>0x0 = SID 0x00 is not preferred</w:t>
      </w:r>
    </w:p>
    <w:p w:rsidR="00E52032" w:rsidRDefault="008F51EC">
      <w:pPr>
        <w:ind w:firstLine="1980"/>
        <w:rPr>
          <w:rFonts w:cs="Arial"/>
          <w:iCs/>
          <w:szCs w:val="20"/>
        </w:rPr>
      </w:pPr>
      <w:r>
        <w:rPr>
          <w:rFonts w:cs="Arial"/>
          <w:iCs/>
          <w:szCs w:val="20"/>
        </w:rPr>
        <w:lastRenderedPageBreak/>
        <w:t>0x1 = SID 0x00 is preferred</w:t>
      </w:r>
    </w:p>
    <w:p w:rsidR="00E52032" w:rsidRDefault="008F51EC">
      <w:pPr>
        <w:ind w:firstLine="1260"/>
        <w:rPr>
          <w:rFonts w:cs="Arial"/>
          <w:iCs/>
          <w:szCs w:val="20"/>
        </w:rPr>
      </w:pPr>
      <w:r>
        <w:rPr>
          <w:rFonts w:cs="Arial"/>
          <w:iCs/>
          <w:szCs w:val="20"/>
        </w:rPr>
        <w:t>Byte 4:</w:t>
      </w:r>
    </w:p>
    <w:p w:rsidR="00E52032" w:rsidRDefault="008F51EC">
      <w:pPr>
        <w:ind w:firstLine="1800"/>
        <w:rPr>
          <w:rFonts w:cs="Arial"/>
          <w:iCs/>
          <w:szCs w:val="20"/>
        </w:rPr>
      </w:pPr>
      <w:r>
        <w:rPr>
          <w:rFonts w:cs="Arial"/>
          <w:iCs/>
          <w:szCs w:val="20"/>
        </w:rPr>
        <w:t>Bit 6:</w:t>
      </w:r>
    </w:p>
    <w:p w:rsidR="00E52032" w:rsidRDefault="008F51EC">
      <w:pPr>
        <w:ind w:firstLine="1980"/>
        <w:rPr>
          <w:rFonts w:cs="Arial"/>
          <w:iCs/>
          <w:szCs w:val="20"/>
        </w:rPr>
      </w:pPr>
      <w:r>
        <w:rPr>
          <w:rFonts w:cs="Arial"/>
          <w:iCs/>
          <w:szCs w:val="20"/>
        </w:rPr>
        <w:t>0x0 = SID 0x01 is not preferred</w:t>
      </w:r>
    </w:p>
    <w:p w:rsidR="00E52032" w:rsidRDefault="008F51EC">
      <w:pPr>
        <w:ind w:firstLine="1980"/>
        <w:rPr>
          <w:rFonts w:cs="Arial"/>
          <w:iCs/>
          <w:szCs w:val="20"/>
        </w:rPr>
      </w:pPr>
      <w:r>
        <w:rPr>
          <w:rFonts w:cs="Arial"/>
          <w:iCs/>
          <w:szCs w:val="20"/>
        </w:rPr>
        <w:t>0x1 = SID 0x01 is preferred</w:t>
      </w:r>
    </w:p>
    <w:p w:rsidR="00E52032" w:rsidRDefault="008F51EC">
      <w:pPr>
        <w:ind w:firstLine="1260"/>
        <w:rPr>
          <w:rFonts w:cs="Arial"/>
          <w:iCs/>
          <w:szCs w:val="20"/>
        </w:rPr>
      </w:pPr>
      <w:r>
        <w:rPr>
          <w:rFonts w:cs="Arial"/>
          <w:iCs/>
          <w:szCs w:val="20"/>
        </w:rPr>
        <w:t>…</w:t>
      </w:r>
    </w:p>
    <w:p w:rsidR="00E52032" w:rsidRDefault="00E52032">
      <w:pPr>
        <w:ind w:firstLine="1260"/>
        <w:rPr>
          <w:rFonts w:cs="Arial"/>
          <w:iCs/>
          <w:szCs w:val="20"/>
        </w:rPr>
      </w:pPr>
    </w:p>
    <w:p w:rsidR="00E52032" w:rsidRDefault="008F51EC">
      <w:pPr>
        <w:ind w:firstLine="1260"/>
        <w:rPr>
          <w:rFonts w:cs="Arial"/>
          <w:iCs/>
          <w:szCs w:val="20"/>
        </w:rPr>
      </w:pPr>
      <w:r>
        <w:rPr>
          <w:rFonts w:cs="Arial"/>
          <w:iCs/>
          <w:szCs w:val="20"/>
        </w:rPr>
        <w:t>Byte 11:</w:t>
      </w:r>
    </w:p>
    <w:p w:rsidR="00E52032" w:rsidRDefault="008F51EC">
      <w:pPr>
        <w:ind w:firstLine="1800"/>
        <w:rPr>
          <w:rFonts w:cs="Arial"/>
          <w:iCs/>
          <w:szCs w:val="20"/>
        </w:rPr>
      </w:pPr>
      <w:r>
        <w:rPr>
          <w:rFonts w:cs="Arial"/>
          <w:iCs/>
          <w:szCs w:val="20"/>
        </w:rPr>
        <w:t>Bit 0:</w:t>
      </w:r>
    </w:p>
    <w:p w:rsidR="00E52032" w:rsidRDefault="008F51EC">
      <w:pPr>
        <w:ind w:firstLine="1980"/>
        <w:rPr>
          <w:rFonts w:cs="Arial"/>
          <w:iCs/>
          <w:szCs w:val="20"/>
        </w:rPr>
      </w:pPr>
      <w:r>
        <w:rPr>
          <w:rFonts w:cs="Arial"/>
          <w:iCs/>
          <w:szCs w:val="20"/>
        </w:rPr>
        <w:t>0x0 = SID 0x3F is not preferred</w:t>
      </w:r>
    </w:p>
    <w:p w:rsidR="00E52032" w:rsidRDefault="008F51EC">
      <w:pPr>
        <w:ind w:firstLine="1980"/>
        <w:rPr>
          <w:rFonts w:cs="Arial"/>
          <w:iCs/>
          <w:szCs w:val="20"/>
        </w:rPr>
      </w:pPr>
      <w:r>
        <w:rPr>
          <w:rFonts w:cs="Arial"/>
          <w:iCs/>
          <w:szCs w:val="20"/>
        </w:rPr>
        <w:t>0x1 = SID 0x3F is preferred</w:t>
      </w:r>
    </w:p>
    <w:p w:rsidR="00E52032" w:rsidRDefault="00E52032">
      <w:pPr>
        <w:tabs>
          <w:tab w:val="left" w:pos="709"/>
          <w:tab w:val="left" w:pos="1276"/>
          <w:tab w:val="left" w:pos="1843"/>
          <w:tab w:val="left" w:pos="2419"/>
        </w:tabs>
        <w:spacing w:before="120" w:after="60"/>
        <w:ind w:left="709"/>
        <w:rPr>
          <w:rFonts w:cs="Arial"/>
          <w:b/>
          <w:bCs/>
          <w:szCs w:val="20"/>
        </w:rPr>
      </w:pPr>
    </w:p>
    <w:p w:rsidR="00E52032" w:rsidRDefault="008F51EC">
      <w:pPr>
        <w:tabs>
          <w:tab w:val="left" w:pos="709"/>
          <w:tab w:val="left" w:pos="1276"/>
          <w:tab w:val="left" w:pos="1843"/>
          <w:tab w:val="left" w:pos="2419"/>
        </w:tabs>
        <w:spacing w:before="120" w:after="60"/>
        <w:ind w:left="709"/>
        <w:rPr>
          <w:rFonts w:cs="Arial"/>
          <w:b/>
          <w:bCs/>
          <w:szCs w:val="20"/>
        </w:rPr>
      </w:pPr>
      <w:r>
        <w:rPr>
          <w:rFonts w:cs="Arial"/>
          <w:b/>
          <w:bCs/>
          <w:szCs w:val="20"/>
        </w:rPr>
        <w:t>Byte 12-19: Supported Location Table Number</w:t>
      </w:r>
    </w:p>
    <w:p w:rsidR="00E52032" w:rsidRDefault="008F51EC">
      <w:pPr>
        <w:ind w:firstLine="1260"/>
        <w:rPr>
          <w:rFonts w:cs="Arial"/>
          <w:iCs/>
          <w:szCs w:val="20"/>
        </w:rPr>
      </w:pPr>
      <w:r>
        <w:rPr>
          <w:rFonts w:cs="Arial"/>
          <w:iCs/>
          <w:szCs w:val="20"/>
        </w:rPr>
        <w:t>Byte 12:</w:t>
      </w:r>
    </w:p>
    <w:p w:rsidR="00E52032" w:rsidRDefault="008F51EC">
      <w:pPr>
        <w:ind w:firstLine="1800"/>
        <w:rPr>
          <w:rFonts w:cs="Arial"/>
          <w:iCs/>
          <w:szCs w:val="20"/>
        </w:rPr>
      </w:pPr>
      <w:r>
        <w:rPr>
          <w:rFonts w:cs="Arial"/>
          <w:iCs/>
          <w:szCs w:val="20"/>
        </w:rPr>
        <w:t>Bit 7:</w:t>
      </w:r>
    </w:p>
    <w:p w:rsidR="00E52032" w:rsidRDefault="008F51EC">
      <w:pPr>
        <w:ind w:firstLine="1980"/>
        <w:rPr>
          <w:rFonts w:cs="Arial"/>
          <w:iCs/>
          <w:szCs w:val="20"/>
        </w:rPr>
      </w:pPr>
      <w:r>
        <w:rPr>
          <w:rFonts w:cs="Arial"/>
          <w:iCs/>
          <w:szCs w:val="20"/>
        </w:rPr>
        <w:t>0x0 = LTN 0x00 is not supported</w:t>
      </w:r>
    </w:p>
    <w:p w:rsidR="00E52032" w:rsidRDefault="008F51EC">
      <w:pPr>
        <w:ind w:firstLine="1980"/>
        <w:rPr>
          <w:rFonts w:cs="Arial"/>
          <w:iCs/>
          <w:szCs w:val="20"/>
        </w:rPr>
      </w:pPr>
      <w:r>
        <w:rPr>
          <w:rFonts w:cs="Arial"/>
          <w:iCs/>
          <w:szCs w:val="20"/>
        </w:rPr>
        <w:t>0x1 = LTN 0x00 is supported</w:t>
      </w:r>
    </w:p>
    <w:p w:rsidR="00E52032" w:rsidRDefault="008F51EC">
      <w:pPr>
        <w:ind w:firstLine="1260"/>
        <w:rPr>
          <w:rFonts w:cs="Arial"/>
          <w:iCs/>
          <w:szCs w:val="20"/>
        </w:rPr>
      </w:pPr>
      <w:r>
        <w:rPr>
          <w:rFonts w:cs="Arial"/>
          <w:iCs/>
          <w:szCs w:val="20"/>
        </w:rPr>
        <w:t>Byte 12:</w:t>
      </w:r>
    </w:p>
    <w:p w:rsidR="00E52032" w:rsidRDefault="008F51EC">
      <w:pPr>
        <w:ind w:firstLine="1800"/>
        <w:rPr>
          <w:rFonts w:cs="Arial"/>
          <w:iCs/>
          <w:szCs w:val="20"/>
        </w:rPr>
      </w:pPr>
      <w:r>
        <w:rPr>
          <w:rFonts w:cs="Arial"/>
          <w:iCs/>
          <w:szCs w:val="20"/>
        </w:rPr>
        <w:t>Bit 6:</w:t>
      </w:r>
    </w:p>
    <w:p w:rsidR="00E52032" w:rsidRDefault="008F51EC">
      <w:pPr>
        <w:ind w:firstLine="1980"/>
        <w:rPr>
          <w:rFonts w:cs="Arial"/>
          <w:iCs/>
          <w:szCs w:val="20"/>
        </w:rPr>
      </w:pPr>
      <w:r>
        <w:rPr>
          <w:rFonts w:cs="Arial"/>
          <w:iCs/>
          <w:szCs w:val="20"/>
        </w:rPr>
        <w:t>0x0 = LTN 0x01 is not supported</w:t>
      </w:r>
    </w:p>
    <w:p w:rsidR="00E52032" w:rsidRDefault="008F51EC">
      <w:pPr>
        <w:ind w:firstLine="1980"/>
        <w:rPr>
          <w:rFonts w:cs="Arial"/>
          <w:iCs/>
          <w:szCs w:val="20"/>
        </w:rPr>
      </w:pPr>
      <w:r>
        <w:rPr>
          <w:rFonts w:cs="Arial"/>
          <w:iCs/>
          <w:szCs w:val="20"/>
        </w:rPr>
        <w:t>0x1 = LTN 0x01 is supported</w:t>
      </w:r>
    </w:p>
    <w:p w:rsidR="00E52032" w:rsidRDefault="008F51EC">
      <w:pPr>
        <w:ind w:firstLine="1260"/>
        <w:rPr>
          <w:rFonts w:cs="Arial"/>
          <w:iCs/>
          <w:szCs w:val="20"/>
        </w:rPr>
      </w:pPr>
      <w:r>
        <w:rPr>
          <w:rFonts w:cs="Arial"/>
          <w:iCs/>
          <w:szCs w:val="20"/>
        </w:rPr>
        <w:t>…</w:t>
      </w:r>
    </w:p>
    <w:p w:rsidR="00E52032" w:rsidRDefault="00E52032">
      <w:pPr>
        <w:ind w:firstLine="1260"/>
        <w:rPr>
          <w:rFonts w:cs="Arial"/>
          <w:iCs/>
          <w:szCs w:val="20"/>
        </w:rPr>
      </w:pPr>
    </w:p>
    <w:p w:rsidR="00E52032" w:rsidRDefault="008F51EC">
      <w:pPr>
        <w:ind w:firstLine="1260"/>
        <w:rPr>
          <w:rFonts w:cs="Arial"/>
          <w:iCs/>
          <w:szCs w:val="20"/>
        </w:rPr>
      </w:pPr>
      <w:r>
        <w:rPr>
          <w:rFonts w:cs="Arial"/>
          <w:iCs/>
          <w:szCs w:val="20"/>
        </w:rPr>
        <w:t>Byte 19:</w:t>
      </w:r>
    </w:p>
    <w:p w:rsidR="00E52032" w:rsidRDefault="008F51EC">
      <w:pPr>
        <w:ind w:firstLine="1800"/>
        <w:rPr>
          <w:rFonts w:cs="Arial"/>
          <w:iCs/>
          <w:szCs w:val="20"/>
        </w:rPr>
      </w:pPr>
      <w:r>
        <w:rPr>
          <w:rFonts w:cs="Arial"/>
          <w:iCs/>
          <w:szCs w:val="20"/>
        </w:rPr>
        <w:t>Bit 0:</w:t>
      </w:r>
    </w:p>
    <w:p w:rsidR="00E52032" w:rsidRDefault="008F51EC">
      <w:pPr>
        <w:ind w:firstLine="1980"/>
        <w:rPr>
          <w:rFonts w:cs="Arial"/>
          <w:iCs/>
          <w:szCs w:val="20"/>
        </w:rPr>
      </w:pPr>
      <w:r>
        <w:rPr>
          <w:rFonts w:cs="Arial"/>
          <w:iCs/>
          <w:szCs w:val="20"/>
        </w:rPr>
        <w:t>0x0 = LTN 0x3F is not supported</w:t>
      </w:r>
    </w:p>
    <w:p w:rsidR="00E52032" w:rsidRDefault="008F51EC">
      <w:pPr>
        <w:ind w:firstLine="1980"/>
        <w:rPr>
          <w:rFonts w:cs="Arial"/>
          <w:iCs/>
          <w:szCs w:val="20"/>
        </w:rPr>
      </w:pPr>
      <w:r>
        <w:rPr>
          <w:rFonts w:cs="Arial"/>
          <w:iCs/>
          <w:szCs w:val="20"/>
        </w:rPr>
        <w:t>0x1 = LTN 0x3F is supported</w:t>
      </w:r>
    </w:p>
    <w:p w:rsidR="00C02773" w:rsidRDefault="008F51EC" w:rsidP="00113E44">
      <w:pPr>
        <w:pStyle w:val="Heading4"/>
      </w:pPr>
      <w:r w:rsidRPr="00B9479B">
        <w:t>TP-LOG-TPL-REQ-023178/A-SID-4F-Initiate_BTCall_Rsp (TcSE ROIN-162221-2)</w:t>
      </w:r>
    </w:p>
    <w:p w:rsidR="00E52032" w:rsidRDefault="008F51EC">
      <w:pPr>
        <w:rPr>
          <w:rFonts w:cs="Arial"/>
          <w:b/>
          <w:snapToGrid w:val="0"/>
          <w:szCs w:val="20"/>
        </w:rPr>
      </w:pPr>
      <w:r>
        <w:rPr>
          <w:rFonts w:cs="Arial"/>
          <w:snapToGrid w:val="0"/>
          <w:szCs w:val="20"/>
        </w:rPr>
        <w:t>Data size: 2 byte</w:t>
      </w:r>
    </w:p>
    <w:p w:rsidR="00E52032" w:rsidRDefault="008F51EC">
      <w:pPr>
        <w:keepNext/>
        <w:keepLines/>
        <w:spacing w:before="120" w:after="60"/>
        <w:ind w:left="709"/>
        <w:rPr>
          <w:rFonts w:cs="Arial"/>
          <w:b/>
          <w:snapToGrid w:val="0"/>
          <w:szCs w:val="20"/>
        </w:rPr>
      </w:pPr>
      <w:r>
        <w:rPr>
          <w:rFonts w:cs="Arial"/>
          <w:b/>
          <w:snapToGrid w:val="0"/>
          <w:szCs w:val="20"/>
        </w:rPr>
        <w:t>Byte 0: Signal identifier</w:t>
      </w:r>
    </w:p>
    <w:p w:rsidR="00E52032" w:rsidRDefault="008F51EC">
      <w:pPr>
        <w:ind w:left="1260"/>
        <w:rPr>
          <w:rFonts w:cs="Arial"/>
          <w:snapToGrid w:val="0"/>
          <w:color w:val="000000"/>
          <w:szCs w:val="20"/>
          <w:lang w:val="en-GB"/>
        </w:rPr>
      </w:pPr>
      <w:proofErr w:type="gramStart"/>
      <w:r>
        <w:rPr>
          <w:rFonts w:cs="Arial"/>
          <w:snapToGrid w:val="0"/>
          <w:szCs w:val="20"/>
          <w:lang w:val="en-GB"/>
        </w:rPr>
        <w:t>0x4F :</w:t>
      </w:r>
      <w:proofErr w:type="gramEnd"/>
      <w:r>
        <w:rPr>
          <w:rFonts w:cs="Arial"/>
          <w:snapToGrid w:val="0"/>
          <w:szCs w:val="20"/>
          <w:lang w:val="en-GB"/>
        </w:rPr>
        <w:t xml:space="preserve"> </w:t>
      </w:r>
      <w:r>
        <w:rPr>
          <w:rStyle w:val="spelle"/>
          <w:rFonts w:cs="Arial"/>
          <w:snapToGrid w:val="0"/>
          <w:szCs w:val="20"/>
          <w:lang w:val="en-GB"/>
        </w:rPr>
        <w:t>InitiateBTCall_Rsp</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spacing w:before="60"/>
        <w:ind w:left="1260"/>
        <w:rPr>
          <w:rFonts w:cs="Arial"/>
          <w:snapToGrid w:val="0"/>
          <w:color w:val="000000"/>
          <w:szCs w:val="20"/>
        </w:rPr>
      </w:pPr>
      <w:r>
        <w:rPr>
          <w:rFonts w:cs="Arial"/>
          <w:snapToGrid w:val="0"/>
          <w:color w:val="000000"/>
          <w:szCs w:val="20"/>
        </w:rPr>
        <w:t xml:space="preserve"> </w:t>
      </w:r>
    </w:p>
    <w:p w:rsidR="00E52032" w:rsidRDefault="008F51EC">
      <w:pPr>
        <w:pBdr>
          <w:top w:val="single" w:sz="4" w:space="1" w:color="auto"/>
          <w:left w:val="single" w:sz="4" w:space="4" w:color="auto"/>
          <w:bottom w:val="single" w:sz="4" w:space="1" w:color="auto"/>
          <w:right w:val="single" w:sz="4" w:space="4" w:color="auto"/>
        </w:pBdr>
        <w:spacing w:before="60"/>
        <w:ind w:left="1260"/>
        <w:rPr>
          <w:rFonts w:cs="Arial"/>
          <w:snapToGrid w:val="0"/>
          <w:color w:val="000000"/>
          <w:szCs w:val="20"/>
        </w:rPr>
      </w:pPr>
      <w:r>
        <w:rPr>
          <w:rFonts w:cs="Arial"/>
          <w:snapToGrid w:val="0"/>
          <w:color w:val="000000"/>
          <w:szCs w:val="20"/>
        </w:rPr>
        <w:t>Special response codes:</w:t>
      </w:r>
    </w:p>
    <w:p w:rsidR="00E52032" w:rsidRDefault="008F51EC">
      <w:pPr>
        <w:pBdr>
          <w:top w:val="single" w:sz="4" w:space="1" w:color="auto"/>
          <w:left w:val="single" w:sz="4" w:space="4" w:color="auto"/>
          <w:bottom w:val="single" w:sz="4" w:space="1" w:color="auto"/>
          <w:right w:val="single" w:sz="4" w:space="4" w:color="auto"/>
        </w:pBdr>
        <w:spacing w:before="60"/>
        <w:ind w:left="1260"/>
        <w:rPr>
          <w:rFonts w:cs="Arial"/>
          <w:snapToGrid w:val="0"/>
          <w:color w:val="000000"/>
          <w:szCs w:val="20"/>
        </w:rPr>
      </w:pPr>
      <w:r>
        <w:rPr>
          <w:rFonts w:cs="Arial"/>
          <w:snapToGrid w:val="0"/>
          <w:color w:val="000000"/>
          <w:szCs w:val="20"/>
        </w:rPr>
        <w:t xml:space="preserve">No Service </w:t>
      </w:r>
      <w:r>
        <w:rPr>
          <w:rFonts w:cs="Arial"/>
          <w:snapToGrid w:val="0"/>
          <w:color w:val="000000"/>
          <w:szCs w:val="20"/>
        </w:rPr>
        <w:tab/>
        <w:t>-&gt; CES 0x24 Final Result – Requested command not supported</w:t>
      </w:r>
    </w:p>
    <w:p w:rsidR="00E52032" w:rsidRDefault="008F51EC">
      <w:pPr>
        <w:pBdr>
          <w:top w:val="single" w:sz="4" w:space="1" w:color="auto"/>
          <w:left w:val="single" w:sz="4" w:space="4" w:color="auto"/>
          <w:bottom w:val="single" w:sz="4" w:space="1" w:color="auto"/>
          <w:right w:val="single" w:sz="4" w:space="4" w:color="auto"/>
        </w:pBdr>
        <w:spacing w:before="60"/>
        <w:ind w:left="1260"/>
        <w:rPr>
          <w:rFonts w:cs="Arial"/>
          <w:snapToGrid w:val="0"/>
          <w:color w:val="000000"/>
          <w:szCs w:val="20"/>
        </w:rPr>
      </w:pPr>
      <w:r>
        <w:rPr>
          <w:rFonts w:cs="Arial"/>
          <w:snapToGrid w:val="0"/>
          <w:color w:val="000000"/>
          <w:szCs w:val="20"/>
        </w:rPr>
        <w:t>Network Error</w:t>
      </w:r>
      <w:r>
        <w:rPr>
          <w:rFonts w:cs="Arial"/>
          <w:snapToGrid w:val="0"/>
          <w:color w:val="000000"/>
          <w:szCs w:val="20"/>
        </w:rPr>
        <w:tab/>
        <w:t>-&gt; CES 0x26 Final Result – Connected Device not present</w:t>
      </w:r>
    </w:p>
    <w:p w:rsidR="00E52032" w:rsidRDefault="008F51EC">
      <w:pPr>
        <w:pBdr>
          <w:top w:val="single" w:sz="4" w:space="1" w:color="auto"/>
          <w:left w:val="single" w:sz="4" w:space="4" w:color="auto"/>
          <w:bottom w:val="single" w:sz="4" w:space="1" w:color="auto"/>
          <w:right w:val="single" w:sz="4" w:space="4" w:color="auto"/>
        </w:pBdr>
        <w:spacing w:before="60"/>
        <w:ind w:left="1260"/>
        <w:rPr>
          <w:rFonts w:cs="Arial"/>
          <w:snapToGrid w:val="0"/>
          <w:color w:val="000000"/>
          <w:szCs w:val="20"/>
        </w:rPr>
      </w:pPr>
      <w:r>
        <w:rPr>
          <w:rFonts w:cs="Arial"/>
          <w:snapToGrid w:val="0"/>
          <w:color w:val="000000"/>
          <w:szCs w:val="20"/>
        </w:rPr>
        <w:t>Number invalid</w:t>
      </w:r>
      <w:r>
        <w:rPr>
          <w:rFonts w:cs="Arial"/>
          <w:snapToGrid w:val="0"/>
          <w:color w:val="000000"/>
          <w:szCs w:val="20"/>
        </w:rPr>
        <w:tab/>
        <w:t>-&gt; CES 0x27 Final Result – Feature not supported</w:t>
      </w:r>
    </w:p>
    <w:p w:rsidR="00E52032" w:rsidRDefault="008F51EC">
      <w:pPr>
        <w:pBdr>
          <w:top w:val="single" w:sz="4" w:space="1" w:color="auto"/>
          <w:left w:val="single" w:sz="4" w:space="4" w:color="auto"/>
          <w:bottom w:val="single" w:sz="4" w:space="1" w:color="auto"/>
          <w:right w:val="single" w:sz="4" w:space="4" w:color="auto"/>
        </w:pBdr>
        <w:spacing w:before="60"/>
        <w:ind w:left="1260"/>
        <w:rPr>
          <w:rFonts w:cs="Arial"/>
          <w:snapToGrid w:val="0"/>
          <w:color w:val="000000"/>
          <w:szCs w:val="20"/>
        </w:rPr>
      </w:pPr>
      <w:r>
        <w:rPr>
          <w:rFonts w:cs="Arial"/>
          <w:snapToGrid w:val="0"/>
          <w:color w:val="000000"/>
          <w:szCs w:val="20"/>
        </w:rPr>
        <w:t>Number busy</w:t>
      </w:r>
      <w:r>
        <w:rPr>
          <w:rFonts w:cs="Arial"/>
          <w:snapToGrid w:val="0"/>
          <w:color w:val="000000"/>
          <w:szCs w:val="20"/>
        </w:rPr>
        <w:tab/>
        <w:t>-&gt; CES 0x28 Final Result – List full</w:t>
      </w:r>
    </w:p>
    <w:p w:rsidR="00E52032" w:rsidRDefault="00E52032">
      <w:pPr>
        <w:rPr>
          <w:rFonts w:cs="Arial"/>
          <w:szCs w:val="20"/>
        </w:rPr>
      </w:pPr>
    </w:p>
    <w:p w:rsidR="00C02773" w:rsidRDefault="008F51EC" w:rsidP="00113E44">
      <w:pPr>
        <w:pStyle w:val="Heading4"/>
      </w:pPr>
      <w:r w:rsidRPr="00B9479B">
        <w:t>TP-LOG-TPL-REQ-023179/A-SID-7C-MyKeyReportCardOutput_Rsp (TcSE ROIN-201379-1)</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ab/>
        <w:t>Data size: up to 43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0x7C: </w:t>
      </w:r>
      <w:r>
        <w:rPr>
          <w:rStyle w:val="spelle"/>
          <w:rFonts w:cs="Arial"/>
          <w:szCs w:val="20"/>
        </w:rPr>
        <w:t>MyKeyReportCardOutput_Rsp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0x75: Data_Service5</w:t>
      </w:r>
      <w:r>
        <w:rPr>
          <w:rFonts w:cs="Arial"/>
          <w:snapToGrid w:val="0"/>
          <w:szCs w:val="20"/>
        </w:rPr>
        <w:tab/>
        <w:t>-</w:t>
      </w:r>
      <w:r>
        <w:rPr>
          <w:rFonts w:cs="Arial"/>
          <w:snapToGrid w:val="0"/>
          <w:szCs w:val="20"/>
        </w:rPr>
        <w:tab/>
        <w:t>DataReport</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rsidR="00E52032" w:rsidRDefault="008F51EC">
      <w:pPr>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3: Character Coding</w:t>
      </w:r>
    </w:p>
    <w:p w:rsidR="00E52032" w:rsidRDefault="008F51EC">
      <w:pPr>
        <w:adjustRightInd w:val="0"/>
        <w:ind w:left="1260"/>
        <w:rPr>
          <w:rFonts w:cs="Arial"/>
          <w:iCs/>
          <w:szCs w:val="20"/>
        </w:rPr>
      </w:pPr>
      <w:r>
        <w:rPr>
          <w:rFonts w:cs="Arial"/>
          <w:iCs/>
          <w:szCs w:val="20"/>
        </w:rPr>
        <w:t>Bit 0-5: Reserved</w:t>
      </w:r>
    </w:p>
    <w:p w:rsidR="00E52032" w:rsidRDefault="008F51EC">
      <w:pPr>
        <w:adjustRightInd w:val="0"/>
        <w:ind w:left="1260"/>
        <w:rPr>
          <w:rFonts w:cs="Arial"/>
          <w:iCs/>
          <w:szCs w:val="20"/>
        </w:rPr>
      </w:pPr>
      <w:r>
        <w:rPr>
          <w:rFonts w:cs="Arial"/>
          <w:iCs/>
          <w:szCs w:val="20"/>
        </w:rPr>
        <w:t>Bit 6-7: Coding</w:t>
      </w:r>
    </w:p>
    <w:p w:rsidR="00E52032" w:rsidRDefault="008F51EC">
      <w:pPr>
        <w:adjustRightInd w:val="0"/>
        <w:ind w:left="1890"/>
        <w:rPr>
          <w:rFonts w:cs="Arial"/>
          <w:szCs w:val="20"/>
        </w:rPr>
      </w:pPr>
      <w:r>
        <w:rPr>
          <w:rFonts w:cs="Arial"/>
          <w:szCs w:val="20"/>
        </w:rPr>
        <w:t xml:space="preserve"> 0x0: Coding Table I</w:t>
      </w:r>
    </w:p>
    <w:p w:rsidR="00E52032" w:rsidRDefault="008F51EC">
      <w:pPr>
        <w:adjustRightInd w:val="0"/>
        <w:ind w:left="1890"/>
        <w:rPr>
          <w:rFonts w:cs="Arial"/>
          <w:szCs w:val="20"/>
        </w:rPr>
      </w:pPr>
      <w:r>
        <w:rPr>
          <w:rFonts w:cs="Arial"/>
          <w:szCs w:val="20"/>
        </w:rPr>
        <w:t xml:space="preserve"> 0x0000-0xFFFF UNICODE UTF-16 (2 byte per char)</w:t>
      </w:r>
    </w:p>
    <w:p w:rsidR="00E52032" w:rsidRDefault="008F51EC">
      <w:pPr>
        <w:adjustRightInd w:val="0"/>
        <w:ind w:left="1890"/>
        <w:rPr>
          <w:rFonts w:cs="Arial"/>
          <w:szCs w:val="20"/>
        </w:rPr>
      </w:pPr>
      <w:r>
        <w:rPr>
          <w:rFonts w:cs="Arial"/>
          <w:szCs w:val="20"/>
        </w:rPr>
        <w:t xml:space="preserve"> 0x1: Coding Table II</w:t>
      </w:r>
    </w:p>
    <w:p w:rsidR="00E52032" w:rsidRDefault="008F51EC">
      <w:pPr>
        <w:adjustRightInd w:val="0"/>
        <w:ind w:left="1890"/>
        <w:rPr>
          <w:rFonts w:cs="Arial"/>
          <w:szCs w:val="20"/>
        </w:rPr>
      </w:pPr>
      <w:r>
        <w:rPr>
          <w:rFonts w:cs="Arial"/>
          <w:szCs w:val="20"/>
        </w:rPr>
        <w:t xml:space="preserve"> 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ReportInfo</w:t>
      </w:r>
    </w:p>
    <w:p w:rsidR="00E52032" w:rsidRDefault="008F51EC">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0-3: reserved</w:t>
      </w:r>
    </w:p>
    <w:p w:rsidR="00E52032" w:rsidRDefault="008F51EC">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4-7: ReportRequested</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0x0 – Inactive</w:t>
      </w:r>
      <w:r>
        <w:rPr>
          <w:rFonts w:cs="Arial"/>
          <w:bCs/>
          <w:snapToGrid w:val="0"/>
          <w:szCs w:val="20"/>
          <w:lang w:val="en-GB"/>
        </w:rPr>
        <w:br/>
        <w:t>0x1 – January</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0x2 – February</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0x3 – March</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0x4 – April</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0x5 – May</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0x6 – June</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0x7 – July</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0x8 – August</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0x9 – September</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0xA – October</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0xB – November</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0xC – December</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0xD – Day</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 xml:space="preserve">0xE </w:t>
      </w:r>
      <w:proofErr w:type="gramStart"/>
      <w:r>
        <w:rPr>
          <w:rFonts w:cs="Arial"/>
          <w:bCs/>
          <w:snapToGrid w:val="0"/>
          <w:szCs w:val="20"/>
          <w:lang w:val="en-GB"/>
        </w:rPr>
        <w:t>–  NotUsed</w:t>
      </w:r>
      <w:proofErr w:type="gramEnd"/>
      <w:r>
        <w:rPr>
          <w:rFonts w:cs="Arial"/>
          <w:bCs/>
          <w:snapToGrid w:val="0"/>
          <w:szCs w:val="20"/>
          <w:lang w:val="en-GB"/>
        </w:rPr>
        <w:t xml:space="preserve">  </w:t>
      </w:r>
    </w:p>
    <w:p w:rsidR="00E52032" w:rsidRDefault="008F51EC">
      <w:pPr>
        <w:tabs>
          <w:tab w:val="left" w:pos="1843"/>
        </w:tabs>
        <w:spacing w:after="60"/>
        <w:ind w:left="1843" w:hanging="1843"/>
        <w:rPr>
          <w:rFonts w:cs="Arial"/>
          <w:bCs/>
          <w:snapToGrid w:val="0"/>
          <w:szCs w:val="20"/>
          <w:lang w:val="en-GB"/>
        </w:rPr>
      </w:pPr>
      <w:r>
        <w:rPr>
          <w:rFonts w:cs="Arial"/>
          <w:bCs/>
          <w:snapToGrid w:val="0"/>
          <w:szCs w:val="20"/>
          <w:lang w:val="en-GB"/>
        </w:rPr>
        <w:tab/>
        <w:t>0xF – NotUsed</w:t>
      </w:r>
    </w:p>
    <w:p w:rsidR="00E52032" w:rsidRDefault="00E52032">
      <w:pPr>
        <w:tabs>
          <w:tab w:val="left" w:pos="1843"/>
        </w:tabs>
        <w:spacing w:after="60"/>
        <w:ind w:left="1843" w:hanging="1843"/>
        <w:rPr>
          <w:rFonts w:cs="Arial"/>
          <w:bCs/>
          <w:snapToGrid w:val="0"/>
          <w:szCs w:val="20"/>
          <w:lang w:val="en-GB"/>
        </w:rPr>
      </w:pPr>
    </w:p>
    <w:p w:rsidR="00E52032" w:rsidRDefault="008F51EC">
      <w:pPr>
        <w:tabs>
          <w:tab w:val="left" w:pos="709"/>
          <w:tab w:val="left" w:pos="1276"/>
          <w:tab w:val="left" w:pos="1843"/>
          <w:tab w:val="left" w:pos="2419"/>
        </w:tabs>
        <w:spacing w:before="120" w:after="60"/>
        <w:ind w:left="709"/>
        <w:rPr>
          <w:rStyle w:val="spelle"/>
          <w:b/>
        </w:rPr>
      </w:pPr>
      <w:r>
        <w:rPr>
          <w:rFonts w:cs="Arial"/>
          <w:b/>
          <w:snapToGrid w:val="0"/>
          <w:szCs w:val="20"/>
        </w:rPr>
        <w:t xml:space="preserve">Byte 5: </w:t>
      </w:r>
      <w:r>
        <w:rPr>
          <w:rStyle w:val="spelle"/>
          <w:rFonts w:cs="Arial"/>
          <w:b/>
          <w:snapToGrid w:val="0"/>
          <w:szCs w:val="20"/>
        </w:rPr>
        <w:t xml:space="preserve"> MaximumSpeed</w:t>
      </w:r>
    </w:p>
    <w:p w:rsidR="00E52032" w:rsidRDefault="008F51EC">
      <w:pPr>
        <w:tabs>
          <w:tab w:val="left" w:pos="709"/>
          <w:tab w:val="left" w:pos="1276"/>
          <w:tab w:val="left" w:pos="1843"/>
          <w:tab w:val="left" w:pos="2419"/>
        </w:tabs>
        <w:spacing w:before="120" w:after="60"/>
        <w:ind w:left="709"/>
        <w:rPr>
          <w:rStyle w:val="spelle"/>
          <w:rFonts w:cs="Arial"/>
          <w:snapToGrid w:val="0"/>
          <w:szCs w:val="20"/>
        </w:rPr>
      </w:pPr>
      <w:r>
        <w:rPr>
          <w:rStyle w:val="spelle"/>
          <w:rFonts w:cs="Arial"/>
          <w:b/>
          <w:snapToGrid w:val="0"/>
          <w:szCs w:val="20"/>
        </w:rPr>
        <w:tab/>
      </w:r>
      <w:r>
        <w:rPr>
          <w:rStyle w:val="spelle"/>
          <w:rFonts w:cs="Arial"/>
          <w:b/>
          <w:snapToGrid w:val="0"/>
          <w:szCs w:val="20"/>
        </w:rPr>
        <w:tab/>
      </w:r>
      <w:r>
        <w:rPr>
          <w:rStyle w:val="spelle"/>
          <w:rFonts w:cs="Arial"/>
          <w:snapToGrid w:val="0"/>
          <w:szCs w:val="20"/>
        </w:rPr>
        <w:t>0x00 – 0xFF (0- 255)</w:t>
      </w:r>
    </w:p>
    <w:p w:rsidR="00E52032" w:rsidRDefault="008F51EC">
      <w:pPr>
        <w:tabs>
          <w:tab w:val="left" w:pos="709"/>
          <w:tab w:val="left" w:pos="1276"/>
          <w:tab w:val="left" w:pos="1843"/>
          <w:tab w:val="left" w:pos="2419"/>
        </w:tabs>
        <w:spacing w:before="120" w:after="60"/>
        <w:ind w:left="709"/>
      </w:pPr>
      <w:r>
        <w:rPr>
          <w:rStyle w:val="spelle"/>
          <w:rFonts w:cs="Arial"/>
          <w:snapToGrid w:val="0"/>
          <w:szCs w:val="20"/>
        </w:rPr>
        <w:tab/>
      </w:r>
      <w:r>
        <w:rPr>
          <w:rStyle w:val="spelle"/>
          <w:rFonts w:cs="Arial"/>
          <w:snapToGrid w:val="0"/>
          <w:szCs w:val="20"/>
        </w:rPr>
        <w:tab/>
      </w:r>
    </w:p>
    <w:p w:rsidR="00E52032" w:rsidRDefault="008F51EC">
      <w:pPr>
        <w:tabs>
          <w:tab w:val="left" w:pos="709"/>
          <w:tab w:val="left" w:pos="1276"/>
          <w:tab w:val="left" w:pos="1843"/>
          <w:tab w:val="left" w:pos="2419"/>
        </w:tabs>
        <w:spacing w:before="120" w:after="60"/>
        <w:ind w:left="709"/>
        <w:rPr>
          <w:rStyle w:val="spelle"/>
          <w:b/>
        </w:rPr>
      </w:pPr>
      <w:r>
        <w:rPr>
          <w:rFonts w:cs="Arial"/>
          <w:b/>
          <w:snapToGrid w:val="0"/>
          <w:szCs w:val="20"/>
        </w:rPr>
        <w:t xml:space="preserve">Bytes 6-7: </w:t>
      </w:r>
      <w:r>
        <w:rPr>
          <w:rStyle w:val="spelle"/>
          <w:rFonts w:cs="Arial"/>
          <w:b/>
          <w:snapToGrid w:val="0"/>
          <w:szCs w:val="20"/>
        </w:rPr>
        <w:t xml:space="preserve"> FuelEconomy</w:t>
      </w:r>
    </w:p>
    <w:p w:rsidR="00E52032" w:rsidRDefault="008F51EC">
      <w:pPr>
        <w:tabs>
          <w:tab w:val="left" w:pos="709"/>
          <w:tab w:val="left" w:pos="1276"/>
          <w:tab w:val="left" w:pos="1843"/>
          <w:tab w:val="left" w:pos="2419"/>
        </w:tabs>
        <w:spacing w:before="120" w:after="60"/>
        <w:ind w:left="709"/>
        <w:rPr>
          <w:rStyle w:val="spelle"/>
          <w:rFonts w:cs="Arial"/>
          <w:snapToGrid w:val="0"/>
          <w:szCs w:val="20"/>
        </w:rPr>
      </w:pPr>
      <w:r>
        <w:rPr>
          <w:rStyle w:val="spelle"/>
          <w:rFonts w:cs="Arial"/>
          <w:b/>
          <w:snapToGrid w:val="0"/>
          <w:szCs w:val="20"/>
        </w:rPr>
        <w:tab/>
      </w:r>
      <w:r>
        <w:rPr>
          <w:rStyle w:val="spelle"/>
          <w:rFonts w:cs="Arial"/>
          <w:b/>
          <w:snapToGrid w:val="0"/>
          <w:szCs w:val="20"/>
        </w:rPr>
        <w:tab/>
      </w:r>
      <w:r>
        <w:rPr>
          <w:rStyle w:val="spelle"/>
          <w:rFonts w:cs="Arial"/>
          <w:snapToGrid w:val="0"/>
          <w:szCs w:val="20"/>
        </w:rPr>
        <w:t>0x0000 – 0x03E7 (0-999)</w:t>
      </w:r>
    </w:p>
    <w:p w:rsidR="00E52032" w:rsidRDefault="008F51EC">
      <w:pPr>
        <w:tabs>
          <w:tab w:val="left" w:pos="709"/>
          <w:tab w:val="left" w:pos="1276"/>
          <w:tab w:val="left" w:pos="1843"/>
          <w:tab w:val="left" w:pos="2419"/>
        </w:tabs>
        <w:spacing w:before="120" w:after="60"/>
        <w:ind w:left="709"/>
        <w:rPr>
          <w:rStyle w:val="spelle"/>
          <w:rFonts w:cs="Arial"/>
          <w:snapToGrid w:val="0"/>
          <w:szCs w:val="20"/>
        </w:rPr>
      </w:pPr>
      <w:r>
        <w:rPr>
          <w:rStyle w:val="spelle"/>
          <w:rFonts w:cs="Arial"/>
          <w:snapToGrid w:val="0"/>
          <w:szCs w:val="20"/>
        </w:rPr>
        <w:tab/>
      </w:r>
      <w:r>
        <w:rPr>
          <w:rStyle w:val="spelle"/>
          <w:rFonts w:cs="Arial"/>
          <w:snapToGrid w:val="0"/>
          <w:szCs w:val="20"/>
        </w:rPr>
        <w:tab/>
      </w:r>
    </w:p>
    <w:p w:rsidR="00E52032" w:rsidRDefault="00E52032">
      <w:pPr>
        <w:tabs>
          <w:tab w:val="left" w:pos="709"/>
          <w:tab w:val="left" w:pos="1276"/>
          <w:tab w:val="left" w:pos="1843"/>
          <w:tab w:val="left" w:pos="2419"/>
        </w:tabs>
        <w:spacing w:before="120" w:after="60"/>
        <w:ind w:left="709"/>
      </w:pP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szCs w:val="20"/>
        </w:rPr>
      </w:pPr>
      <w:r>
        <w:rPr>
          <w:rFonts w:cs="Arial"/>
          <w:snapToGrid w:val="0"/>
          <w:szCs w:val="20"/>
        </w:rPr>
        <w:t xml:space="preserve">Note:  </w:t>
      </w:r>
      <w:r>
        <w:rPr>
          <w:rFonts w:cs="Arial"/>
          <w:szCs w:val="20"/>
        </w:rPr>
        <w:t>Resolution of this signal is 0.1.</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szCs w:val="20"/>
        </w:rPr>
      </w:pPr>
      <w:proofErr w:type="gramStart"/>
      <w:r>
        <w:rPr>
          <w:rFonts w:cs="Arial"/>
          <w:szCs w:val="20"/>
        </w:rPr>
        <w:t>Examples :</w:t>
      </w:r>
      <w:proofErr w:type="gramEnd"/>
      <w:r>
        <w:rPr>
          <w:rFonts w:cs="Arial"/>
          <w:szCs w:val="20"/>
        </w:rPr>
        <w:t xml:space="preserve"> 0x000E = 1.4, 0x00FF = 25.5</w:t>
      </w:r>
    </w:p>
    <w:p w:rsidR="00E52032" w:rsidRDefault="00E52032">
      <w:pPr>
        <w:tabs>
          <w:tab w:val="left" w:pos="709"/>
          <w:tab w:val="left" w:pos="1276"/>
          <w:tab w:val="left" w:pos="1843"/>
          <w:tab w:val="left" w:pos="2419"/>
        </w:tabs>
        <w:spacing w:before="120" w:after="60"/>
        <w:rPr>
          <w:rFonts w:cs="Arial"/>
          <w:szCs w:val="20"/>
        </w:rPr>
      </w:pPr>
    </w:p>
    <w:p w:rsidR="00E52032" w:rsidRDefault="008F51EC">
      <w:pPr>
        <w:tabs>
          <w:tab w:val="left" w:pos="709"/>
          <w:tab w:val="left" w:pos="1276"/>
          <w:tab w:val="left" w:pos="1843"/>
          <w:tab w:val="left" w:pos="2419"/>
        </w:tabs>
        <w:spacing w:before="120" w:after="60"/>
        <w:rPr>
          <w:rFonts w:cs="Arial"/>
          <w:b/>
          <w:szCs w:val="20"/>
        </w:rPr>
      </w:pPr>
      <w:r>
        <w:rPr>
          <w:rFonts w:cs="Arial"/>
          <w:szCs w:val="20"/>
        </w:rPr>
        <w:tab/>
      </w:r>
      <w:r>
        <w:rPr>
          <w:rFonts w:cs="Arial"/>
          <w:b/>
          <w:szCs w:val="20"/>
        </w:rPr>
        <w:t>Byte 8-9:  DriveTime</w:t>
      </w:r>
    </w:p>
    <w:p w:rsidR="00E52032" w:rsidRDefault="008F51EC">
      <w:pPr>
        <w:tabs>
          <w:tab w:val="left" w:pos="709"/>
          <w:tab w:val="left" w:pos="1276"/>
          <w:tab w:val="left" w:pos="1843"/>
          <w:tab w:val="left" w:pos="2419"/>
        </w:tabs>
        <w:spacing w:before="120" w:after="60"/>
        <w:rPr>
          <w:rFonts w:cs="Arial"/>
          <w:szCs w:val="20"/>
        </w:rPr>
      </w:pPr>
      <w:r>
        <w:rPr>
          <w:rFonts w:cs="Arial"/>
          <w:b/>
          <w:szCs w:val="20"/>
        </w:rPr>
        <w:tab/>
      </w:r>
      <w:r>
        <w:rPr>
          <w:rFonts w:cs="Arial"/>
          <w:b/>
          <w:szCs w:val="20"/>
        </w:rPr>
        <w:tab/>
      </w:r>
      <w:r>
        <w:rPr>
          <w:rFonts w:cs="Arial"/>
          <w:b/>
          <w:szCs w:val="20"/>
        </w:rPr>
        <w:tab/>
      </w:r>
      <w:r>
        <w:rPr>
          <w:rFonts w:cs="Arial"/>
          <w:szCs w:val="20"/>
        </w:rPr>
        <w:t>0x0000 – 0xAE60 (0-44640 minutes)</w:t>
      </w:r>
    </w:p>
    <w:p w:rsidR="00E52032" w:rsidRDefault="008F51EC">
      <w:pPr>
        <w:tabs>
          <w:tab w:val="left" w:pos="709"/>
          <w:tab w:val="left" w:pos="1276"/>
          <w:tab w:val="left" w:pos="1843"/>
          <w:tab w:val="left" w:pos="2419"/>
        </w:tabs>
        <w:spacing w:before="120" w:after="60"/>
        <w:rPr>
          <w:rFonts w:cs="Arial"/>
          <w:szCs w:val="20"/>
        </w:rPr>
      </w:pPr>
      <w:r>
        <w:rPr>
          <w:rFonts w:cs="Arial"/>
          <w:szCs w:val="20"/>
        </w:rPr>
        <w:tab/>
      </w:r>
      <w:r>
        <w:rPr>
          <w:rFonts w:cs="Arial"/>
          <w:szCs w:val="20"/>
        </w:rPr>
        <w:tab/>
      </w:r>
      <w:r>
        <w:rPr>
          <w:rFonts w:cs="Arial"/>
          <w:szCs w:val="20"/>
        </w:rPr>
        <w:tab/>
      </w:r>
    </w:p>
    <w:p w:rsidR="00E52032" w:rsidRDefault="00E52032">
      <w:pPr>
        <w:tabs>
          <w:tab w:val="left" w:pos="709"/>
          <w:tab w:val="left" w:pos="1276"/>
          <w:tab w:val="left" w:pos="1843"/>
          <w:tab w:val="left" w:pos="2419"/>
        </w:tabs>
        <w:spacing w:before="120" w:after="60"/>
        <w:ind w:left="709"/>
        <w:rPr>
          <w:rFonts w:cs="Arial"/>
          <w:b/>
          <w:snapToGrid w:val="0"/>
          <w:szCs w:val="20"/>
        </w:rPr>
      </w:pPr>
    </w:p>
    <w:p w:rsidR="00E52032" w:rsidRDefault="008F51EC">
      <w:pPr>
        <w:tabs>
          <w:tab w:val="left" w:pos="709"/>
          <w:tab w:val="left" w:pos="1276"/>
          <w:tab w:val="left" w:pos="1843"/>
          <w:tab w:val="left" w:pos="2419"/>
        </w:tabs>
        <w:spacing w:before="120" w:after="60"/>
        <w:ind w:left="709"/>
        <w:rPr>
          <w:rStyle w:val="spelle"/>
        </w:rPr>
      </w:pPr>
      <w:r>
        <w:rPr>
          <w:rFonts w:cs="Arial"/>
          <w:b/>
          <w:snapToGrid w:val="0"/>
          <w:szCs w:val="20"/>
        </w:rPr>
        <w:t xml:space="preserve">Byte 10 up to 23: </w:t>
      </w:r>
      <w:r>
        <w:rPr>
          <w:rStyle w:val="spelle"/>
          <w:rFonts w:cs="Arial"/>
          <w:b/>
          <w:snapToGrid w:val="0"/>
          <w:szCs w:val="20"/>
        </w:rPr>
        <w:t xml:space="preserve"> BuckledPercentage</w:t>
      </w:r>
    </w:p>
    <w:p w:rsidR="00E52032" w:rsidRDefault="008F51EC">
      <w:pPr>
        <w:tabs>
          <w:tab w:val="left" w:pos="709"/>
          <w:tab w:val="left" w:pos="1276"/>
          <w:tab w:val="left" w:pos="1843"/>
          <w:tab w:val="left" w:pos="2419"/>
        </w:tabs>
        <w:spacing w:before="120" w:after="60"/>
        <w:ind w:left="709"/>
      </w:pPr>
      <w:proofErr w:type="gramStart"/>
      <w:r>
        <w:rPr>
          <w:rFonts w:cs="Arial"/>
          <w:szCs w:val="20"/>
        </w:rPr>
        <w:t>Array(</w:t>
      </w:r>
      <w:proofErr w:type="gramEnd"/>
      <w:r>
        <w:t>1 - 7) of record  (MonitoredSeat, BuckledPercentage)</w:t>
      </w:r>
    </w:p>
    <w:p w:rsidR="00E52032" w:rsidRDefault="008F51EC">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rsidR="00E52032" w:rsidRDefault="00E52032">
      <w:pPr>
        <w:ind w:left="1843"/>
        <w:rPr>
          <w:rStyle w:val="spelle"/>
          <w:i/>
        </w:rPr>
      </w:pPr>
    </w:p>
    <w:p w:rsidR="00E52032" w:rsidRDefault="008F51EC">
      <w:pPr>
        <w:ind w:left="900" w:hanging="180"/>
      </w:pPr>
      <w:r>
        <w:rPr>
          <w:rStyle w:val="msoins0"/>
          <w:rFonts w:cs="Arial"/>
          <w:i/>
          <w:szCs w:val="20"/>
        </w:rPr>
        <w:t xml:space="preserve">Byte </w:t>
      </w:r>
      <w:proofErr w:type="gramStart"/>
      <w:r>
        <w:rPr>
          <w:rFonts w:cs="Arial"/>
          <w:i/>
          <w:szCs w:val="20"/>
        </w:rPr>
        <w:t>0 :</w:t>
      </w:r>
      <w:proofErr w:type="gramEnd"/>
      <w:r>
        <w:rPr>
          <w:rStyle w:val="msoins0"/>
          <w:rFonts w:cs="Arial"/>
          <w:i/>
          <w:szCs w:val="20"/>
        </w:rPr>
        <w:t xml:space="preserve"> </w:t>
      </w:r>
      <w:r>
        <w:rPr>
          <w:rStyle w:val="spelle"/>
          <w:rFonts w:cs="Arial"/>
          <w:i/>
          <w:szCs w:val="20"/>
        </w:rPr>
        <w:t>MonitoredSeat</w:t>
      </w:r>
    </w:p>
    <w:p w:rsidR="00E52032" w:rsidRDefault="008F51EC">
      <w:pPr>
        <w:ind w:left="2405" w:hanging="1145"/>
        <w:rPr>
          <w:rFonts w:cs="Arial"/>
          <w:szCs w:val="20"/>
        </w:rPr>
      </w:pPr>
      <w:r>
        <w:rPr>
          <w:rFonts w:cs="Arial"/>
          <w:szCs w:val="20"/>
        </w:rPr>
        <w:t>0x00 – DriverSeat</w:t>
      </w:r>
    </w:p>
    <w:p w:rsidR="00E52032" w:rsidRDefault="008F51EC">
      <w:pPr>
        <w:ind w:left="2405" w:hanging="1145"/>
        <w:rPr>
          <w:rFonts w:cs="Arial"/>
          <w:szCs w:val="20"/>
        </w:rPr>
      </w:pPr>
      <w:r>
        <w:rPr>
          <w:rFonts w:cs="Arial"/>
          <w:szCs w:val="20"/>
        </w:rPr>
        <w:t>0x01 – PassengerSeat</w:t>
      </w:r>
    </w:p>
    <w:p w:rsidR="00E52032" w:rsidRDefault="008F51EC">
      <w:pPr>
        <w:ind w:left="2405" w:hanging="1145"/>
        <w:rPr>
          <w:rFonts w:cs="Arial"/>
          <w:szCs w:val="20"/>
        </w:rPr>
      </w:pPr>
      <w:r>
        <w:rPr>
          <w:rFonts w:cs="Arial"/>
          <w:szCs w:val="20"/>
        </w:rPr>
        <w:t>0x02 – 0x06 reserved</w:t>
      </w:r>
    </w:p>
    <w:p w:rsidR="00E52032" w:rsidRDefault="00E52032">
      <w:pPr>
        <w:ind w:left="900" w:hanging="180"/>
        <w:rPr>
          <w:rStyle w:val="msoins0"/>
          <w:i/>
        </w:rPr>
      </w:pPr>
    </w:p>
    <w:p w:rsidR="00E52032" w:rsidRDefault="008F51EC">
      <w:pPr>
        <w:ind w:left="900" w:hanging="180"/>
      </w:pPr>
      <w:r>
        <w:rPr>
          <w:rStyle w:val="msoins0"/>
          <w:rFonts w:cs="Arial"/>
          <w:i/>
          <w:szCs w:val="20"/>
        </w:rPr>
        <w:t xml:space="preserve">Byte </w:t>
      </w:r>
      <w:proofErr w:type="gramStart"/>
      <w:r>
        <w:rPr>
          <w:rStyle w:val="msoins0"/>
          <w:rFonts w:cs="Arial"/>
          <w:i/>
          <w:szCs w:val="20"/>
        </w:rPr>
        <w:t>1</w:t>
      </w:r>
      <w:r>
        <w:rPr>
          <w:rFonts w:cs="Arial"/>
          <w:i/>
          <w:szCs w:val="20"/>
        </w:rPr>
        <w:t xml:space="preserve"> :</w:t>
      </w:r>
      <w:proofErr w:type="gramEnd"/>
      <w:r>
        <w:rPr>
          <w:rStyle w:val="msoins0"/>
          <w:rFonts w:cs="Arial"/>
          <w:i/>
          <w:szCs w:val="20"/>
        </w:rPr>
        <w:t xml:space="preserve"> </w:t>
      </w:r>
      <w:r>
        <w:rPr>
          <w:rStyle w:val="spelle"/>
          <w:rFonts w:cs="Arial"/>
          <w:i/>
          <w:szCs w:val="20"/>
        </w:rPr>
        <w:t>Buckledpercentage</w:t>
      </w:r>
    </w:p>
    <w:p w:rsidR="00E52032" w:rsidRDefault="008F51EC">
      <w:pPr>
        <w:ind w:left="2405" w:hanging="1145"/>
        <w:rPr>
          <w:rFonts w:cs="Arial"/>
          <w:szCs w:val="20"/>
        </w:rPr>
      </w:pPr>
      <w:r>
        <w:rPr>
          <w:rFonts w:cs="Arial"/>
          <w:szCs w:val="20"/>
        </w:rPr>
        <w:t>0x00 – 0x64: Percentage</w:t>
      </w:r>
    </w:p>
    <w:p w:rsidR="00E52032" w:rsidRDefault="00E52032">
      <w:pPr>
        <w:tabs>
          <w:tab w:val="left" w:pos="709"/>
          <w:tab w:val="left" w:pos="1276"/>
          <w:tab w:val="left" w:pos="1843"/>
          <w:tab w:val="left" w:pos="2419"/>
        </w:tabs>
        <w:spacing w:before="120" w:after="60"/>
        <w:ind w:left="709"/>
        <w:rPr>
          <w:rStyle w:val="spelle"/>
          <w:b/>
        </w:rPr>
      </w:pPr>
    </w:p>
    <w:p w:rsidR="00E52032" w:rsidRDefault="008F51EC">
      <w:pPr>
        <w:tabs>
          <w:tab w:val="left" w:pos="709"/>
          <w:tab w:val="left" w:pos="1276"/>
          <w:tab w:val="left" w:pos="1843"/>
          <w:tab w:val="left" w:pos="2419"/>
        </w:tabs>
        <w:spacing w:before="120" w:after="60"/>
        <w:ind w:left="709"/>
        <w:rPr>
          <w:rStyle w:val="spelle"/>
          <w:rFonts w:cs="Arial"/>
          <w:b/>
          <w:snapToGrid w:val="0"/>
          <w:szCs w:val="20"/>
        </w:rPr>
      </w:pPr>
      <w:r>
        <w:rPr>
          <w:rFonts w:cs="Arial"/>
          <w:b/>
          <w:snapToGrid w:val="0"/>
          <w:szCs w:val="20"/>
        </w:rPr>
        <w:t xml:space="preserve">Byte 24 up to 27: </w:t>
      </w:r>
      <w:r>
        <w:rPr>
          <w:rStyle w:val="spelle"/>
          <w:rFonts w:cs="Arial"/>
          <w:b/>
          <w:snapToGrid w:val="0"/>
          <w:szCs w:val="20"/>
        </w:rPr>
        <w:t xml:space="preserve"> SyncUsage</w:t>
      </w:r>
    </w:p>
    <w:p w:rsidR="00E52032" w:rsidRDefault="008F51EC">
      <w:pPr>
        <w:tabs>
          <w:tab w:val="left" w:pos="709"/>
          <w:tab w:val="left" w:pos="1276"/>
          <w:tab w:val="left" w:pos="1843"/>
          <w:tab w:val="left" w:pos="2419"/>
        </w:tabs>
        <w:spacing w:before="120" w:after="60"/>
        <w:ind w:left="709"/>
      </w:pPr>
      <w:proofErr w:type="gramStart"/>
      <w:r>
        <w:rPr>
          <w:rFonts w:cs="Arial"/>
          <w:szCs w:val="20"/>
        </w:rPr>
        <w:t>Array(</w:t>
      </w:r>
      <w:proofErr w:type="gramEnd"/>
      <w:r>
        <w:t>1 - 2) of record  (SyncFeature, UsagePercentage)</w:t>
      </w:r>
    </w:p>
    <w:p w:rsidR="00E52032" w:rsidRDefault="008F51EC">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rsidR="00E52032" w:rsidRDefault="00E52032">
      <w:pPr>
        <w:ind w:left="1843"/>
        <w:rPr>
          <w:rStyle w:val="spelle"/>
          <w:i/>
        </w:rPr>
      </w:pPr>
    </w:p>
    <w:p w:rsidR="00E52032" w:rsidRDefault="008F51EC">
      <w:pPr>
        <w:ind w:left="900" w:hanging="180"/>
      </w:pPr>
      <w:r>
        <w:rPr>
          <w:rStyle w:val="msoins0"/>
          <w:rFonts w:cs="Arial"/>
          <w:i/>
          <w:szCs w:val="20"/>
        </w:rPr>
        <w:t xml:space="preserve">Byte </w:t>
      </w:r>
      <w:proofErr w:type="gramStart"/>
      <w:r>
        <w:rPr>
          <w:rFonts w:cs="Arial"/>
          <w:i/>
          <w:szCs w:val="20"/>
        </w:rPr>
        <w:t>0 :</w:t>
      </w:r>
      <w:proofErr w:type="gramEnd"/>
      <w:r>
        <w:rPr>
          <w:rStyle w:val="msoins0"/>
          <w:rFonts w:cs="Arial"/>
          <w:i/>
          <w:szCs w:val="20"/>
        </w:rPr>
        <w:t xml:space="preserve"> </w:t>
      </w:r>
      <w:r>
        <w:rPr>
          <w:i/>
        </w:rPr>
        <w:t>SyncFeature</w:t>
      </w:r>
    </w:p>
    <w:p w:rsidR="00E52032" w:rsidRDefault="008F51EC">
      <w:pPr>
        <w:ind w:left="2405" w:hanging="1145"/>
        <w:rPr>
          <w:rFonts w:cs="Arial"/>
          <w:szCs w:val="20"/>
        </w:rPr>
      </w:pPr>
      <w:r>
        <w:rPr>
          <w:rFonts w:cs="Arial"/>
          <w:szCs w:val="20"/>
        </w:rPr>
        <w:t>0x00 – PhoneConnectedNotActive</w:t>
      </w:r>
    </w:p>
    <w:p w:rsidR="00E52032" w:rsidRDefault="008F51EC">
      <w:pPr>
        <w:ind w:left="2405" w:hanging="1145"/>
        <w:rPr>
          <w:rFonts w:cs="Arial"/>
          <w:szCs w:val="20"/>
        </w:rPr>
      </w:pPr>
      <w:r>
        <w:rPr>
          <w:rFonts w:cs="Arial"/>
          <w:szCs w:val="20"/>
        </w:rPr>
        <w:t>0x01 – PhoneConnectedActive</w:t>
      </w:r>
    </w:p>
    <w:p w:rsidR="00E52032" w:rsidRDefault="00E52032">
      <w:pPr>
        <w:ind w:left="900" w:hanging="180"/>
        <w:rPr>
          <w:rStyle w:val="msoins0"/>
          <w:i/>
        </w:rPr>
      </w:pPr>
    </w:p>
    <w:p w:rsidR="00E52032" w:rsidRDefault="008F51EC">
      <w:pPr>
        <w:ind w:left="900" w:hanging="180"/>
      </w:pPr>
      <w:r>
        <w:rPr>
          <w:rStyle w:val="msoins0"/>
          <w:rFonts w:cs="Arial"/>
          <w:i/>
          <w:szCs w:val="20"/>
        </w:rPr>
        <w:t xml:space="preserve">Byte </w:t>
      </w:r>
      <w:proofErr w:type="gramStart"/>
      <w:r>
        <w:rPr>
          <w:rStyle w:val="msoins0"/>
          <w:rFonts w:cs="Arial"/>
          <w:i/>
          <w:szCs w:val="20"/>
        </w:rPr>
        <w:t>1</w:t>
      </w:r>
      <w:r>
        <w:rPr>
          <w:rFonts w:cs="Arial"/>
          <w:i/>
          <w:szCs w:val="20"/>
        </w:rPr>
        <w:t xml:space="preserve"> :</w:t>
      </w:r>
      <w:proofErr w:type="gramEnd"/>
      <w:r>
        <w:rPr>
          <w:rStyle w:val="msoins0"/>
          <w:rFonts w:cs="Arial"/>
          <w:i/>
          <w:szCs w:val="20"/>
        </w:rPr>
        <w:t xml:space="preserve"> </w:t>
      </w:r>
      <w:r>
        <w:rPr>
          <w:i/>
        </w:rPr>
        <w:t>UsagePercentage</w:t>
      </w:r>
    </w:p>
    <w:p w:rsidR="00E52032" w:rsidRDefault="008F51EC">
      <w:pPr>
        <w:ind w:left="2405" w:hanging="1145"/>
        <w:rPr>
          <w:rFonts w:cs="Arial"/>
          <w:szCs w:val="20"/>
        </w:rPr>
      </w:pPr>
      <w:r>
        <w:rPr>
          <w:rFonts w:cs="Arial"/>
          <w:szCs w:val="20"/>
        </w:rPr>
        <w:t>0x00 – 0x64: Percentage</w:t>
      </w:r>
    </w:p>
    <w:p w:rsidR="00E52032" w:rsidRDefault="00E52032">
      <w:pPr>
        <w:tabs>
          <w:tab w:val="left" w:pos="709"/>
          <w:tab w:val="left" w:pos="1276"/>
          <w:tab w:val="left" w:pos="1843"/>
          <w:tab w:val="left" w:pos="2419"/>
        </w:tabs>
        <w:spacing w:before="120" w:after="60"/>
        <w:ind w:left="709"/>
        <w:rPr>
          <w:rFonts w:cs="Arial"/>
          <w:b/>
          <w:snapToGrid w:val="0"/>
          <w:szCs w:val="20"/>
        </w:rPr>
      </w:pPr>
    </w:p>
    <w:p w:rsidR="00E52032" w:rsidRDefault="008F51EC">
      <w:pPr>
        <w:tabs>
          <w:tab w:val="left" w:pos="709"/>
          <w:tab w:val="left" w:pos="1276"/>
          <w:tab w:val="left" w:pos="1843"/>
          <w:tab w:val="left" w:pos="2419"/>
        </w:tabs>
        <w:spacing w:before="120" w:after="60"/>
        <w:ind w:left="709"/>
        <w:rPr>
          <w:rStyle w:val="spelle"/>
        </w:rPr>
      </w:pPr>
      <w:r>
        <w:rPr>
          <w:rFonts w:cs="Arial"/>
          <w:b/>
          <w:snapToGrid w:val="0"/>
          <w:szCs w:val="20"/>
        </w:rPr>
        <w:t xml:space="preserve">Byte 28: </w:t>
      </w:r>
      <w:r>
        <w:rPr>
          <w:rStyle w:val="spelle"/>
          <w:rFonts w:cs="Arial"/>
          <w:b/>
          <w:snapToGrid w:val="0"/>
          <w:szCs w:val="20"/>
        </w:rPr>
        <w:t xml:space="preserve"> NbrOfSpeedIntervals</w:t>
      </w:r>
    </w:p>
    <w:p w:rsidR="00E52032" w:rsidRDefault="008F51EC">
      <w:pPr>
        <w:tabs>
          <w:tab w:val="left" w:pos="709"/>
          <w:tab w:val="left" w:pos="1276"/>
          <w:tab w:val="left" w:pos="1843"/>
          <w:tab w:val="left" w:pos="2419"/>
        </w:tabs>
        <w:spacing w:before="120" w:after="60"/>
        <w:ind w:left="709"/>
        <w:rPr>
          <w:rStyle w:val="spelle"/>
          <w:rFonts w:cs="Arial"/>
          <w:snapToGrid w:val="0"/>
          <w:szCs w:val="20"/>
        </w:rPr>
      </w:pPr>
      <w:r>
        <w:rPr>
          <w:rStyle w:val="spelle"/>
          <w:rFonts w:cs="Arial"/>
          <w:snapToGrid w:val="0"/>
          <w:szCs w:val="20"/>
        </w:rPr>
        <w:tab/>
        <w:t xml:space="preserve">Value: 1 up to 7 </w:t>
      </w:r>
    </w:p>
    <w:p w:rsidR="00E52032" w:rsidRDefault="008F51EC">
      <w:pPr>
        <w:tabs>
          <w:tab w:val="left" w:pos="709"/>
          <w:tab w:val="left" w:pos="1276"/>
          <w:tab w:val="left" w:pos="1843"/>
          <w:tab w:val="left" w:pos="2419"/>
        </w:tabs>
        <w:spacing w:before="120" w:after="60"/>
        <w:ind w:left="709"/>
        <w:rPr>
          <w:rStyle w:val="spelle"/>
          <w:rFonts w:cs="Arial"/>
          <w:b/>
          <w:snapToGrid w:val="0"/>
          <w:szCs w:val="20"/>
        </w:rPr>
      </w:pPr>
      <w:r>
        <w:rPr>
          <w:rFonts w:cs="Arial"/>
          <w:b/>
          <w:snapToGrid w:val="0"/>
          <w:szCs w:val="20"/>
        </w:rPr>
        <w:t xml:space="preserve">Byte 29 up to 42: </w:t>
      </w:r>
      <w:r>
        <w:rPr>
          <w:rStyle w:val="spelle"/>
          <w:rFonts w:cs="Arial"/>
          <w:b/>
          <w:snapToGrid w:val="0"/>
          <w:szCs w:val="20"/>
        </w:rPr>
        <w:t xml:space="preserve"> SpeedInterval</w:t>
      </w:r>
    </w:p>
    <w:p w:rsidR="00E52032" w:rsidRDefault="008F51EC">
      <w:pPr>
        <w:tabs>
          <w:tab w:val="left" w:pos="709"/>
          <w:tab w:val="left" w:pos="1276"/>
          <w:tab w:val="left" w:pos="1843"/>
          <w:tab w:val="left" w:pos="2419"/>
        </w:tabs>
        <w:spacing w:before="120" w:after="60"/>
        <w:ind w:left="709"/>
      </w:pPr>
      <w:proofErr w:type="gramStart"/>
      <w:r>
        <w:rPr>
          <w:rFonts w:cs="Arial"/>
          <w:szCs w:val="20"/>
        </w:rPr>
        <w:t>Array(</w:t>
      </w:r>
      <w:proofErr w:type="gramEnd"/>
      <w:r>
        <w:t>1 – NbrOfSpeedIntervals) of record  (SpeedInterval, SpeedIntervalPercentage)</w:t>
      </w:r>
    </w:p>
    <w:p w:rsidR="00E52032" w:rsidRDefault="008F51EC">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rsidR="00E52032" w:rsidRDefault="00E52032">
      <w:pPr>
        <w:ind w:left="1843"/>
        <w:rPr>
          <w:rStyle w:val="spelle"/>
          <w:i/>
        </w:rPr>
      </w:pPr>
    </w:p>
    <w:p w:rsidR="00E52032" w:rsidRDefault="008F51EC">
      <w:pPr>
        <w:ind w:left="900" w:hanging="180"/>
      </w:pPr>
      <w:r>
        <w:rPr>
          <w:rStyle w:val="msoins0"/>
          <w:rFonts w:cs="Arial"/>
          <w:i/>
          <w:szCs w:val="20"/>
        </w:rPr>
        <w:t xml:space="preserve">Byte </w:t>
      </w:r>
      <w:proofErr w:type="gramStart"/>
      <w:r>
        <w:rPr>
          <w:rFonts w:cs="Arial"/>
          <w:i/>
          <w:szCs w:val="20"/>
        </w:rPr>
        <w:t>0 :</w:t>
      </w:r>
      <w:proofErr w:type="gramEnd"/>
      <w:r>
        <w:rPr>
          <w:rStyle w:val="msoins0"/>
          <w:rFonts w:cs="Arial"/>
          <w:i/>
          <w:szCs w:val="20"/>
        </w:rPr>
        <w:t xml:space="preserve"> </w:t>
      </w:r>
      <w:r>
        <w:rPr>
          <w:i/>
        </w:rPr>
        <w:t>SpeedInterval</w:t>
      </w:r>
    </w:p>
    <w:p w:rsidR="00E52032" w:rsidRDefault="008F51EC">
      <w:pPr>
        <w:ind w:left="2405" w:hanging="1145"/>
        <w:rPr>
          <w:rFonts w:cs="Arial"/>
          <w:szCs w:val="20"/>
        </w:rPr>
      </w:pPr>
      <w:r>
        <w:rPr>
          <w:rFonts w:cs="Arial"/>
          <w:szCs w:val="20"/>
        </w:rPr>
        <w:t xml:space="preserve">Value: 0x00 – 0xFF </w:t>
      </w:r>
    </w:p>
    <w:p w:rsidR="00E52032" w:rsidRDefault="00E52032">
      <w:pPr>
        <w:ind w:left="900" w:hanging="180"/>
        <w:rPr>
          <w:rStyle w:val="msoins0"/>
          <w:i/>
        </w:rPr>
      </w:pPr>
    </w:p>
    <w:p w:rsidR="00E52032" w:rsidRDefault="008F51EC">
      <w:pPr>
        <w:ind w:left="900" w:hanging="180"/>
      </w:pPr>
      <w:r>
        <w:rPr>
          <w:rStyle w:val="msoins0"/>
          <w:rFonts w:cs="Arial"/>
          <w:i/>
          <w:szCs w:val="20"/>
        </w:rPr>
        <w:t xml:space="preserve">Byte </w:t>
      </w:r>
      <w:proofErr w:type="gramStart"/>
      <w:r>
        <w:rPr>
          <w:rStyle w:val="msoins0"/>
          <w:rFonts w:cs="Arial"/>
          <w:i/>
          <w:szCs w:val="20"/>
        </w:rPr>
        <w:t>1</w:t>
      </w:r>
      <w:r>
        <w:rPr>
          <w:rFonts w:cs="Arial"/>
          <w:i/>
          <w:szCs w:val="20"/>
        </w:rPr>
        <w:t xml:space="preserve"> :</w:t>
      </w:r>
      <w:proofErr w:type="gramEnd"/>
      <w:r>
        <w:rPr>
          <w:rStyle w:val="msoins0"/>
          <w:rFonts w:cs="Arial"/>
          <w:i/>
          <w:szCs w:val="20"/>
        </w:rPr>
        <w:t xml:space="preserve"> </w:t>
      </w:r>
      <w:r>
        <w:rPr>
          <w:i/>
        </w:rPr>
        <w:t>SpeedIntervalPercentage</w:t>
      </w:r>
    </w:p>
    <w:p w:rsidR="00E52032" w:rsidRDefault="008F51EC">
      <w:pPr>
        <w:ind w:left="2405" w:hanging="1145"/>
        <w:rPr>
          <w:rFonts w:cs="Arial"/>
          <w:szCs w:val="20"/>
        </w:rPr>
      </w:pPr>
      <w:r>
        <w:t>0x00 – 0x64: Percentage</w:t>
      </w:r>
    </w:p>
    <w:p w:rsidR="00C02773" w:rsidRDefault="008F51EC" w:rsidP="00113E44">
      <w:pPr>
        <w:pStyle w:val="Heading4"/>
      </w:pPr>
      <w:r w:rsidRPr="00B9479B">
        <w:t>TP-LOG-TPL-REQ-023180/A-SID-81-CabinComfortPreferenceList_Rsp (TcSE ROIN-223467-1)</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447/237 (</w:t>
      </w:r>
      <w:r>
        <w:rPr>
          <w:rFonts w:cs="Arial"/>
          <w:bCs/>
          <w:snapToGrid w:val="0"/>
          <w:szCs w:val="20"/>
          <w:lang w:val="en-GB"/>
        </w:rPr>
        <w:t>Coding Table I</w:t>
      </w:r>
      <w:r>
        <w:rPr>
          <w:rFonts w:cs="Arial"/>
          <w:snapToGrid w:val="0"/>
          <w:szCs w:val="20"/>
          <w:lang w:val="en-GB"/>
        </w:rPr>
        <w:t>/Coding Table 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Style w:val="spelle"/>
        </w:rPr>
      </w:pPr>
      <w:r>
        <w:rPr>
          <w:rFonts w:cs="Arial"/>
          <w:snapToGrid w:val="0"/>
          <w:szCs w:val="20"/>
        </w:rPr>
        <w:t xml:space="preserve">0x81: </w:t>
      </w:r>
      <w:r>
        <w:rPr>
          <w:rStyle w:val="spelle"/>
          <w:rFonts w:cs="Arial"/>
          <w:szCs w:val="20"/>
        </w:rPr>
        <w:t>CabinComfortPreferenceList_Rsp</w:t>
      </w:r>
    </w:p>
    <w:p w:rsidR="00E52032" w:rsidRDefault="008F51EC">
      <w:pPr>
        <w:tabs>
          <w:tab w:val="left" w:pos="709"/>
          <w:tab w:val="left" w:pos="1276"/>
          <w:tab w:val="left" w:pos="1843"/>
          <w:tab w:val="left" w:pos="2419"/>
        </w:tabs>
        <w:spacing w:before="120" w:after="60"/>
        <w:ind w:left="709"/>
        <w:rPr>
          <w:b/>
          <w:snapToGrid w:val="0"/>
          <w:lang w:val="en-GB"/>
        </w:rPr>
      </w:pPr>
      <w:r>
        <w:rPr>
          <w:rFonts w:cs="Arial"/>
          <w:b/>
          <w:snapToGrid w:val="0"/>
          <w:szCs w:val="20"/>
          <w:lang w:val="en-GB"/>
        </w:rPr>
        <w:t>Byte 1: Utilization</w:t>
      </w:r>
    </w:p>
    <w:p w:rsidR="00E52032" w:rsidRDefault="008F51EC">
      <w:pPr>
        <w:tabs>
          <w:tab w:val="left" w:pos="3544"/>
          <w:tab w:val="left" w:pos="5000"/>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5000"/>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5000"/>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5000"/>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5000"/>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lastRenderedPageBreak/>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NumberOfItems</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E52032" w:rsidRDefault="008F51EC">
      <w:pPr>
        <w:tabs>
          <w:tab w:val="left" w:pos="709"/>
          <w:tab w:val="left" w:pos="1276"/>
          <w:tab w:val="left" w:pos="1843"/>
          <w:tab w:val="left" w:pos="2600"/>
        </w:tabs>
        <w:ind w:left="1843"/>
        <w:rPr>
          <w:rFonts w:cs="Arial"/>
          <w:szCs w:val="20"/>
        </w:rPr>
      </w:pPr>
      <w:r>
        <w:rPr>
          <w:rFonts w:cs="Arial"/>
          <w:szCs w:val="20"/>
        </w:rPr>
        <w:t>....</w:t>
      </w:r>
    </w:p>
    <w:p w:rsidR="00E52032" w:rsidRDefault="008F51EC">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E52032" w:rsidRDefault="008F51EC">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E52032" w:rsidRDefault="00E52032">
      <w:pPr>
        <w:tabs>
          <w:tab w:val="left" w:pos="709"/>
          <w:tab w:val="left" w:pos="1276"/>
          <w:tab w:val="left" w:pos="1843"/>
          <w:tab w:val="left" w:pos="2419"/>
        </w:tabs>
        <w:ind w:left="1843"/>
        <w:rPr>
          <w:rFonts w:cs="Arial"/>
          <w:szCs w:val="20"/>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b/>
          <w:i/>
          <w:szCs w:val="20"/>
          <w:lang w:val="en-GB"/>
        </w:rPr>
        <w:t>Note</w:t>
      </w:r>
      <w:r>
        <w:rPr>
          <w:rFonts w:cs="Arial"/>
          <w:i/>
          <w:szCs w:val="20"/>
          <w:lang w:val="en-GB"/>
        </w:rPr>
        <w:t>:  The maximum number of cabin comfort preferences that can be returned is limited to 10.</w:t>
      </w:r>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StartIndex</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E52032" w:rsidRDefault="008F51EC">
      <w:pPr>
        <w:tabs>
          <w:tab w:val="left" w:pos="709"/>
          <w:tab w:val="left" w:pos="1276"/>
          <w:tab w:val="left" w:pos="1843"/>
          <w:tab w:val="left" w:pos="2600"/>
        </w:tabs>
        <w:ind w:left="1843"/>
        <w:rPr>
          <w:rFonts w:cs="Arial"/>
          <w:szCs w:val="20"/>
        </w:rPr>
      </w:pPr>
      <w:r>
        <w:rPr>
          <w:rFonts w:cs="Arial"/>
          <w:szCs w:val="20"/>
        </w:rPr>
        <w:t>....</w:t>
      </w:r>
    </w:p>
    <w:p w:rsidR="00E52032" w:rsidRDefault="008F51EC">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E52032" w:rsidRDefault="008F51EC">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ItemsInList</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t>0x01:</w:t>
      </w:r>
      <w:r>
        <w:rPr>
          <w:rFonts w:cs="Arial"/>
          <w:szCs w:val="20"/>
        </w:rPr>
        <w:tab/>
        <w:t>Items Available 1</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Items Available 2</w:t>
      </w:r>
    </w:p>
    <w:p w:rsidR="00E52032" w:rsidRDefault="008F51EC">
      <w:pPr>
        <w:tabs>
          <w:tab w:val="left" w:pos="709"/>
          <w:tab w:val="left" w:pos="1276"/>
          <w:tab w:val="left" w:pos="1843"/>
          <w:tab w:val="left" w:pos="2600"/>
        </w:tabs>
        <w:ind w:left="1843"/>
        <w:rPr>
          <w:rFonts w:cs="Arial"/>
          <w:szCs w:val="20"/>
        </w:rPr>
      </w:pPr>
      <w:r>
        <w:rPr>
          <w:rFonts w:cs="Arial"/>
          <w:szCs w:val="20"/>
        </w:rPr>
        <w:t>....</w:t>
      </w:r>
    </w:p>
    <w:p w:rsidR="00E52032" w:rsidRDefault="008F51EC">
      <w:pPr>
        <w:tabs>
          <w:tab w:val="left" w:pos="709"/>
          <w:tab w:val="left" w:pos="1276"/>
          <w:tab w:val="left" w:pos="1843"/>
          <w:tab w:val="left" w:pos="2600"/>
        </w:tabs>
        <w:ind w:left="1843"/>
        <w:rPr>
          <w:rFonts w:cs="Arial"/>
          <w:szCs w:val="20"/>
        </w:rPr>
      </w:pPr>
      <w:r>
        <w:rPr>
          <w:rFonts w:cs="Arial"/>
          <w:szCs w:val="20"/>
        </w:rPr>
        <w:t>0xFE:</w:t>
      </w:r>
      <w:r>
        <w:rPr>
          <w:rFonts w:cs="Arial"/>
          <w:szCs w:val="20"/>
        </w:rPr>
        <w:tab/>
        <w:t>Items Available 254</w:t>
      </w:r>
    </w:p>
    <w:p w:rsidR="00E52032" w:rsidRDefault="008F51EC">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446/236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List Info</w:t>
      </w:r>
    </w:p>
    <w:p w:rsidR="00E52032" w:rsidRDefault="008F51EC">
      <w:pPr>
        <w:ind w:left="1260"/>
        <w:rPr>
          <w:i/>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CabinComfortPrefIDNumber</w:t>
      </w:r>
      <w:r>
        <w:rPr>
          <w:rFonts w:cs="Arial"/>
          <w:i/>
          <w:szCs w:val="20"/>
          <w:lang w:val="en-GB"/>
        </w:rPr>
        <w:t xml:space="preserve">, </w:t>
      </w:r>
      <w:r>
        <w:rPr>
          <w:rStyle w:val="spelle"/>
          <w:rFonts w:cs="Arial"/>
          <w:i/>
          <w:szCs w:val="20"/>
          <w:lang w:val="en-GB"/>
        </w:rPr>
        <w:t>CabinComfortPreference</w:t>
      </w:r>
      <w:r>
        <w:rPr>
          <w:rFonts w:cs="Arial"/>
          <w:i/>
          <w:szCs w:val="20"/>
          <w:lang w:val="en-GB"/>
        </w:rPr>
        <w:t>Name)</w:t>
      </w:r>
    </w:p>
    <w:p w:rsidR="00E52032" w:rsidRDefault="00E52032">
      <w:pPr>
        <w:ind w:left="1843"/>
        <w:rPr>
          <w:rFonts w:cs="Arial"/>
          <w:i/>
          <w:szCs w:val="20"/>
        </w:rPr>
      </w:pPr>
    </w:p>
    <w:p w:rsidR="00E52032" w:rsidRDefault="008F51EC">
      <w:pPr>
        <w:ind w:left="1530"/>
        <w:rPr>
          <w:rFonts w:cs="Arial"/>
          <w:i/>
          <w:szCs w:val="20"/>
          <w:lang w:val="en-GB"/>
        </w:rPr>
      </w:pPr>
      <w:r>
        <w:rPr>
          <w:rFonts w:cs="Arial"/>
          <w:i/>
          <w:szCs w:val="20"/>
          <w:lang w:val="en-GB"/>
        </w:rPr>
        <w:t>Record definition (up to 440/230 (Coding Table I/Coding Table II) bytes):</w:t>
      </w:r>
    </w:p>
    <w:p w:rsidR="00E52032" w:rsidRDefault="008F51EC">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E52032" w:rsidRDefault="008F51EC">
      <w:pPr>
        <w:tabs>
          <w:tab w:val="left" w:pos="2900"/>
        </w:tabs>
        <w:ind w:left="2160"/>
        <w:rPr>
          <w:rFonts w:cs="Arial"/>
          <w:szCs w:val="20"/>
          <w:lang w:val="en-GB"/>
        </w:rPr>
      </w:pPr>
      <w:r>
        <w:rPr>
          <w:rFonts w:cs="Arial"/>
          <w:szCs w:val="20"/>
          <w:lang w:val="en-GB"/>
        </w:rPr>
        <w:t>0x00:</w:t>
      </w:r>
      <w:r>
        <w:rPr>
          <w:rFonts w:cs="Arial"/>
          <w:szCs w:val="20"/>
          <w:lang w:val="en-GB"/>
        </w:rPr>
        <w:tab/>
        <w:t>Reserved</w:t>
      </w:r>
    </w:p>
    <w:p w:rsidR="00E52032" w:rsidRDefault="008F51EC">
      <w:pPr>
        <w:tabs>
          <w:tab w:val="left" w:pos="2900"/>
        </w:tabs>
        <w:ind w:left="2160"/>
        <w:rPr>
          <w:rFonts w:cs="Arial"/>
          <w:szCs w:val="20"/>
          <w:lang w:val="en-GB"/>
        </w:rPr>
      </w:pPr>
      <w:r>
        <w:rPr>
          <w:rFonts w:cs="Arial"/>
          <w:szCs w:val="20"/>
          <w:lang w:val="en-GB"/>
        </w:rPr>
        <w:t>0x01:</w:t>
      </w:r>
      <w:r>
        <w:rPr>
          <w:rFonts w:cs="Arial"/>
          <w:szCs w:val="20"/>
          <w:lang w:val="en-GB"/>
        </w:rPr>
        <w:tab/>
        <w:t>Index1</w:t>
      </w:r>
    </w:p>
    <w:p w:rsidR="00E52032" w:rsidRDefault="008F51EC">
      <w:pPr>
        <w:tabs>
          <w:tab w:val="left" w:pos="2900"/>
        </w:tabs>
        <w:ind w:left="2160"/>
      </w:pPr>
      <w:r>
        <w:rPr>
          <w:rFonts w:cs="Arial"/>
          <w:szCs w:val="20"/>
          <w:lang w:val="en-GB"/>
        </w:rPr>
        <w:t>...</w:t>
      </w:r>
    </w:p>
    <w:p w:rsidR="00E52032" w:rsidRDefault="008F51EC">
      <w:pPr>
        <w:tabs>
          <w:tab w:val="left" w:pos="2900"/>
        </w:tabs>
        <w:ind w:left="2160"/>
      </w:pPr>
      <w:r>
        <w:rPr>
          <w:rFonts w:cs="Arial"/>
          <w:szCs w:val="20"/>
          <w:lang w:val="en-GB"/>
        </w:rPr>
        <w:t>0xFF:</w:t>
      </w:r>
      <w:r>
        <w:rPr>
          <w:rFonts w:cs="Arial"/>
          <w:szCs w:val="20"/>
          <w:lang w:val="en-GB"/>
        </w:rPr>
        <w:tab/>
        <w:t>Index255</w:t>
      </w:r>
    </w:p>
    <w:p w:rsidR="00E52032" w:rsidRDefault="00E52032">
      <w:pPr>
        <w:ind w:left="2160"/>
        <w:rPr>
          <w:rFonts w:cs="Arial"/>
          <w:szCs w:val="20"/>
          <w:lang w:val="en-GB"/>
        </w:rPr>
      </w:pPr>
    </w:p>
    <w:p w:rsidR="00E52032" w:rsidRDefault="008F51EC">
      <w:pPr>
        <w:ind w:left="1530"/>
        <w:rPr>
          <w:rFonts w:cs="Arial"/>
          <w:i/>
          <w:szCs w:val="20"/>
          <w:lang w:val="en-GB"/>
        </w:rPr>
      </w:pPr>
      <w:r>
        <w:rPr>
          <w:rFonts w:cs="Arial"/>
          <w:i/>
          <w:szCs w:val="20"/>
          <w:lang w:val="en-GB"/>
        </w:rPr>
        <w:t xml:space="preserve">Byte 1:  </w:t>
      </w:r>
      <w:r>
        <w:rPr>
          <w:rStyle w:val="spelle"/>
          <w:rFonts w:cs="Arial"/>
          <w:i/>
          <w:szCs w:val="20"/>
          <w:lang w:val="en-GB"/>
        </w:rPr>
        <w:t>CabinComfortPrefIDNumber</w:t>
      </w:r>
      <w:r>
        <w:rPr>
          <w:rFonts w:cs="Arial"/>
          <w:i/>
          <w:szCs w:val="20"/>
          <w:lang w:val="en-GB"/>
        </w:rPr>
        <w:t>:</w:t>
      </w:r>
    </w:p>
    <w:p w:rsidR="00E52032" w:rsidRDefault="008F51EC">
      <w:pPr>
        <w:tabs>
          <w:tab w:val="left" w:pos="2900"/>
        </w:tabs>
        <w:ind w:left="1530" w:firstLine="630"/>
        <w:rPr>
          <w:rFonts w:cs="Arial"/>
          <w:szCs w:val="20"/>
        </w:rPr>
      </w:pPr>
      <w:r>
        <w:rPr>
          <w:rFonts w:cs="Arial"/>
          <w:szCs w:val="20"/>
        </w:rPr>
        <w:t>0x00:</w:t>
      </w:r>
      <w:r>
        <w:rPr>
          <w:rFonts w:cs="Arial"/>
          <w:szCs w:val="20"/>
        </w:rPr>
        <w:tab/>
        <w:t>Null</w:t>
      </w:r>
    </w:p>
    <w:p w:rsidR="00E52032" w:rsidRDefault="008F51EC">
      <w:pPr>
        <w:tabs>
          <w:tab w:val="left" w:pos="2900"/>
        </w:tabs>
        <w:ind w:left="1530" w:firstLine="630"/>
        <w:rPr>
          <w:rFonts w:cs="Arial"/>
          <w:szCs w:val="20"/>
        </w:rPr>
      </w:pPr>
      <w:r>
        <w:rPr>
          <w:rFonts w:cs="Arial"/>
          <w:szCs w:val="20"/>
        </w:rPr>
        <w:t>0x01:</w:t>
      </w:r>
      <w:r>
        <w:rPr>
          <w:rFonts w:cs="Arial"/>
          <w:szCs w:val="20"/>
        </w:rPr>
        <w:tab/>
        <w:t>Cabin Comfort ID1</w:t>
      </w:r>
    </w:p>
    <w:p w:rsidR="00E52032" w:rsidRDefault="008F51EC">
      <w:pPr>
        <w:tabs>
          <w:tab w:val="left" w:pos="2900"/>
        </w:tabs>
        <w:ind w:left="1530" w:firstLine="630"/>
        <w:rPr>
          <w:rFonts w:cs="Arial"/>
          <w:szCs w:val="20"/>
        </w:rPr>
      </w:pPr>
      <w:r>
        <w:rPr>
          <w:rFonts w:cs="Arial"/>
          <w:szCs w:val="20"/>
        </w:rPr>
        <w:t>0x02:</w:t>
      </w:r>
      <w:r>
        <w:rPr>
          <w:rFonts w:cs="Arial"/>
          <w:szCs w:val="20"/>
        </w:rPr>
        <w:tab/>
        <w:t>Cabin Comfort ID2</w:t>
      </w:r>
    </w:p>
    <w:p w:rsidR="00E52032" w:rsidRDefault="008F51EC">
      <w:pPr>
        <w:tabs>
          <w:tab w:val="left" w:pos="2900"/>
        </w:tabs>
        <w:ind w:left="1530" w:firstLine="630"/>
        <w:rPr>
          <w:rFonts w:cs="Arial"/>
          <w:szCs w:val="20"/>
        </w:rPr>
      </w:pPr>
      <w:r>
        <w:rPr>
          <w:rFonts w:cs="Arial"/>
          <w:szCs w:val="20"/>
        </w:rPr>
        <w:t>…</w:t>
      </w:r>
    </w:p>
    <w:p w:rsidR="00E52032" w:rsidRDefault="008F51EC">
      <w:pPr>
        <w:tabs>
          <w:tab w:val="left" w:pos="2900"/>
        </w:tabs>
        <w:ind w:left="1530" w:firstLine="630"/>
        <w:rPr>
          <w:rFonts w:cs="Arial"/>
          <w:szCs w:val="20"/>
        </w:rPr>
      </w:pPr>
      <w:r>
        <w:rPr>
          <w:rFonts w:cs="Arial"/>
          <w:szCs w:val="20"/>
        </w:rPr>
        <w:t>0x0A:</w:t>
      </w:r>
      <w:r>
        <w:rPr>
          <w:rFonts w:cs="Arial"/>
          <w:szCs w:val="20"/>
        </w:rPr>
        <w:tab/>
        <w:t>Cabin Comfort ID10</w:t>
      </w:r>
    </w:p>
    <w:p w:rsidR="00E52032" w:rsidRDefault="008F51EC">
      <w:pPr>
        <w:tabs>
          <w:tab w:val="left" w:pos="2900"/>
        </w:tabs>
        <w:ind w:left="1530" w:firstLine="630"/>
        <w:rPr>
          <w:rFonts w:cs="Arial"/>
          <w:szCs w:val="20"/>
        </w:rPr>
      </w:pPr>
      <w:r>
        <w:rPr>
          <w:rFonts w:cs="Arial"/>
          <w:szCs w:val="20"/>
        </w:rPr>
        <w:t>0x0B:</w:t>
      </w:r>
      <w:r>
        <w:rPr>
          <w:rFonts w:cs="Arial"/>
          <w:szCs w:val="20"/>
        </w:rPr>
        <w:tab/>
        <w:t>Reserved</w:t>
      </w:r>
    </w:p>
    <w:p w:rsidR="00E52032" w:rsidRDefault="008F51EC">
      <w:pPr>
        <w:tabs>
          <w:tab w:val="left" w:pos="2900"/>
        </w:tabs>
        <w:ind w:left="1530" w:firstLine="630"/>
        <w:rPr>
          <w:rFonts w:cs="Arial"/>
          <w:szCs w:val="20"/>
        </w:rPr>
      </w:pPr>
      <w:r>
        <w:rPr>
          <w:rFonts w:cs="Arial"/>
          <w:szCs w:val="20"/>
        </w:rPr>
        <w:t>...</w:t>
      </w:r>
    </w:p>
    <w:p w:rsidR="00E52032" w:rsidRDefault="008F51EC">
      <w:pPr>
        <w:tabs>
          <w:tab w:val="left" w:pos="2900"/>
        </w:tabs>
        <w:ind w:left="1530" w:firstLine="630"/>
        <w:rPr>
          <w:rFonts w:cs="Arial"/>
          <w:szCs w:val="20"/>
        </w:rPr>
      </w:pPr>
      <w:r>
        <w:rPr>
          <w:rFonts w:cs="Arial"/>
          <w:szCs w:val="20"/>
        </w:rPr>
        <w:t>0xFF:</w:t>
      </w:r>
      <w:r>
        <w:rPr>
          <w:rFonts w:cs="Arial"/>
          <w:szCs w:val="20"/>
        </w:rPr>
        <w:tab/>
        <w:t>Reserved</w:t>
      </w:r>
    </w:p>
    <w:p w:rsidR="00E52032" w:rsidRDefault="00E52032">
      <w:pPr>
        <w:ind w:left="1530"/>
        <w:rPr>
          <w:rFonts w:cs="Arial"/>
          <w:i/>
          <w:szCs w:val="20"/>
          <w:lang w:val="en-GB"/>
        </w:rPr>
      </w:pPr>
    </w:p>
    <w:p w:rsidR="00E52032" w:rsidRDefault="008F51EC">
      <w:pPr>
        <w:ind w:left="1530"/>
        <w:rPr>
          <w:rFonts w:cs="Arial"/>
          <w:i/>
          <w:szCs w:val="20"/>
          <w:lang w:val="en-GB"/>
        </w:rPr>
      </w:pPr>
      <w:r>
        <w:rPr>
          <w:rFonts w:cs="Arial"/>
          <w:i/>
          <w:szCs w:val="20"/>
          <w:lang w:val="en-GB"/>
        </w:rPr>
        <w:t xml:space="preserve">Byte 2 up to Byte 43/22 (Coding Table I/Coding Table II)  </w:t>
      </w:r>
    </w:p>
    <w:p w:rsidR="00E52032" w:rsidRDefault="00E52032">
      <w:pPr>
        <w:ind w:left="1530" w:firstLine="313"/>
        <w:rPr>
          <w:rFonts w:cs="Arial"/>
          <w:i/>
          <w:szCs w:val="20"/>
          <w:lang w:val="en-GB"/>
        </w:rPr>
      </w:pPr>
    </w:p>
    <w:p w:rsidR="00E52032" w:rsidRDefault="008F51EC">
      <w:pPr>
        <w:ind w:left="1530" w:firstLine="313"/>
        <w:rPr>
          <w:rFonts w:cs="Arial"/>
          <w:i/>
          <w:szCs w:val="20"/>
          <w:lang w:val="en-GB"/>
        </w:rPr>
      </w:pPr>
      <w:r>
        <w:rPr>
          <w:rFonts w:cs="Arial"/>
          <w:i/>
          <w:szCs w:val="20"/>
          <w:lang w:val="en-GB"/>
        </w:rPr>
        <w:t xml:space="preserve">CabinComfortPreferenceName </w:t>
      </w:r>
    </w:p>
    <w:p w:rsidR="00E52032" w:rsidRDefault="008F51EC">
      <w:pPr>
        <w:ind w:left="1843" w:firstLine="317"/>
        <w:rPr>
          <w:rFonts w:cs="Arial"/>
          <w:szCs w:val="20"/>
          <w:lang w:val="en-GB"/>
        </w:rPr>
      </w:pPr>
      <w:r>
        <w:rPr>
          <w:rFonts w:cs="Arial"/>
          <w:szCs w:val="20"/>
          <w:lang w:val="en-GB"/>
        </w:rPr>
        <w:lastRenderedPageBreak/>
        <w:t xml:space="preserve">Max. 20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rPr>
          <w:rFonts w:eastAsia="MS Mincho" w:cs="Arial"/>
          <w:szCs w:val="20"/>
          <w:lang w:val="en-GB"/>
        </w:rPr>
      </w:pPr>
    </w:p>
    <w:p w:rsidR="00C02773" w:rsidRDefault="008F51EC" w:rsidP="00113E44">
      <w:pPr>
        <w:pStyle w:val="Heading4"/>
      </w:pPr>
      <w:r w:rsidRPr="00B9479B">
        <w:t>TP-LOG-TPL-REQ-023181/B-SID-82-ChargeProfileList_Rq (TcSE ROIN-223468-1)</w:t>
      </w:r>
    </w:p>
    <w:p w:rsidR="00C02773" w:rsidRDefault="008F51EC">
      <w:pPr>
        <w:tabs>
          <w:tab w:val="left" w:pos="709"/>
          <w:tab w:val="left" w:pos="1276"/>
          <w:tab w:val="left" w:pos="1843"/>
          <w:tab w:val="left" w:pos="2419"/>
        </w:tabs>
        <w:rPr>
          <w:rFonts w:cs="Arial"/>
          <w:snapToGrid w:val="0"/>
          <w:lang w:val="en-GB"/>
        </w:rPr>
      </w:pPr>
      <w:r>
        <w:rPr>
          <w:rFonts w:cs="Arial"/>
          <w:snapToGrid w:val="0"/>
          <w:lang w:val="en-GB"/>
        </w:rPr>
        <w:t>Data size: up to 37 (</w:t>
      </w:r>
      <w:r>
        <w:rPr>
          <w:rFonts w:cs="Arial"/>
          <w:bCs/>
          <w:snapToGrid w:val="0"/>
          <w:lang w:val="en-GB"/>
        </w:rPr>
        <w:t>Coding Table I</w:t>
      </w:r>
      <w:r>
        <w:rPr>
          <w:rFonts w:cs="Arial"/>
          <w:snapToGrid w:val="0"/>
          <w:lang w:val="en-GB"/>
        </w:rPr>
        <w:t>II) bytes</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C02773" w:rsidRDefault="008F51EC">
      <w:pPr>
        <w:tabs>
          <w:tab w:val="left" w:pos="709"/>
          <w:tab w:val="left" w:pos="1276"/>
          <w:tab w:val="left" w:pos="1843"/>
          <w:tab w:val="left" w:pos="2419"/>
        </w:tabs>
        <w:ind w:left="1276"/>
      </w:pPr>
      <w:r>
        <w:rPr>
          <w:rFonts w:cs="Arial"/>
          <w:snapToGrid w:val="0"/>
        </w:rPr>
        <w:t xml:space="preserve">0x82: </w:t>
      </w:r>
      <w:r>
        <w:rPr>
          <w:rFonts w:cs="Arial"/>
        </w:rPr>
        <w:t>ChargeProfileList_Rq</w:t>
      </w:r>
    </w:p>
    <w:p w:rsidR="00C02773" w:rsidRDefault="008F51EC">
      <w:pPr>
        <w:tabs>
          <w:tab w:val="left" w:pos="709"/>
          <w:tab w:val="left" w:pos="1276"/>
          <w:tab w:val="left" w:pos="1843"/>
          <w:tab w:val="left" w:pos="2419"/>
        </w:tabs>
        <w:spacing w:before="120" w:after="60"/>
        <w:ind w:left="709"/>
        <w:rPr>
          <w:b/>
          <w:snapToGrid w:val="0"/>
          <w:lang w:val="en-GB"/>
        </w:rPr>
      </w:pPr>
      <w:r>
        <w:rPr>
          <w:rFonts w:cs="Arial"/>
          <w:b/>
          <w:snapToGrid w:val="0"/>
          <w:lang w:val="en-GB"/>
        </w:rPr>
        <w:t>Byte 1: Utilization</w:t>
      </w:r>
    </w:p>
    <w:p w:rsidR="00C02773" w:rsidRDefault="008F51EC">
      <w:pPr>
        <w:tabs>
          <w:tab w:val="left" w:pos="3544"/>
        </w:tabs>
        <w:ind w:left="1276"/>
        <w:rPr>
          <w:rFonts w:cs="Arial"/>
          <w:snapToGrid w:val="0"/>
        </w:rPr>
      </w:pPr>
      <w:r>
        <w:rPr>
          <w:rFonts w:cs="Arial"/>
          <w:snapToGrid w:val="0"/>
        </w:rPr>
        <w:t>0x81: Charge_Programming_Sevice1</w:t>
      </w:r>
      <w:r>
        <w:rPr>
          <w:rFonts w:cs="Arial"/>
          <w:snapToGrid w:val="0"/>
        </w:rPr>
        <w:tab/>
        <w:t>–</w:t>
      </w:r>
      <w:r>
        <w:rPr>
          <w:rFonts w:cs="Arial"/>
          <w:snapToGrid w:val="0"/>
        </w:rPr>
        <w:tab/>
        <w:t>Charge Programming</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C02773" w:rsidRDefault="008F51EC">
      <w:pPr>
        <w:tabs>
          <w:tab w:val="left" w:pos="3544"/>
        </w:tabs>
        <w:ind w:left="1276"/>
        <w:rPr>
          <w:rFonts w:cs="Arial"/>
          <w:snapToGrid w:val="0"/>
        </w:rPr>
      </w:pPr>
      <w:r>
        <w:rPr>
          <w:rFonts w:cs="Arial"/>
          <w:snapToGrid w:val="0"/>
        </w:rPr>
        <w:t>0x00: INVALID/INACTIVE</w:t>
      </w:r>
      <w:r>
        <w:rPr>
          <w:rFonts w:cs="Arial"/>
          <w:snapToGrid w:val="0"/>
        </w:rPr>
        <w:tab/>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C02773" w:rsidRDefault="008F51EC">
      <w:pPr>
        <w:autoSpaceDE w:val="0"/>
        <w:autoSpaceDN w:val="0"/>
        <w:adjustRightInd w:val="0"/>
        <w:ind w:left="1260"/>
        <w:rPr>
          <w:rFonts w:cs="Arial"/>
          <w:i/>
          <w:iCs/>
        </w:rPr>
      </w:pPr>
      <w:r>
        <w:rPr>
          <w:rFonts w:cs="Arial"/>
          <w:i/>
          <w:iCs/>
        </w:rPr>
        <w:t>Bit 0-5: Reserved</w:t>
      </w:r>
    </w:p>
    <w:p w:rsidR="00C02773" w:rsidRDefault="00C02773">
      <w:pPr>
        <w:autoSpaceDE w:val="0"/>
        <w:autoSpaceDN w:val="0"/>
        <w:adjustRightInd w:val="0"/>
        <w:ind w:left="1260"/>
        <w:rPr>
          <w:rFonts w:cs="Arial"/>
          <w:i/>
          <w:iCs/>
        </w:rPr>
      </w:pPr>
    </w:p>
    <w:p w:rsidR="00C02773" w:rsidRDefault="008F51EC">
      <w:pPr>
        <w:autoSpaceDE w:val="0"/>
        <w:autoSpaceDN w:val="0"/>
        <w:adjustRightInd w:val="0"/>
        <w:ind w:left="1260"/>
        <w:rPr>
          <w:rFonts w:cs="Arial"/>
          <w:i/>
          <w:iCs/>
        </w:rPr>
      </w:pPr>
      <w:r>
        <w:rPr>
          <w:rFonts w:cs="Arial"/>
          <w:i/>
          <w:iCs/>
        </w:rPr>
        <w:t>Bit 6-7: Coding</w:t>
      </w:r>
    </w:p>
    <w:p w:rsidR="00C02773" w:rsidRDefault="008F51EC">
      <w:pPr>
        <w:autoSpaceDE w:val="0"/>
        <w:autoSpaceDN w:val="0"/>
        <w:adjustRightInd w:val="0"/>
        <w:ind w:left="1890"/>
        <w:rPr>
          <w:rFonts w:cs="Arial"/>
        </w:rPr>
      </w:pPr>
      <w:r>
        <w:rPr>
          <w:rFonts w:cs="Arial"/>
        </w:rPr>
        <w:t>0x2: Coding Table III</w:t>
      </w:r>
    </w:p>
    <w:p w:rsidR="00C02773" w:rsidRDefault="008F51EC">
      <w:pPr>
        <w:autoSpaceDE w:val="0"/>
        <w:autoSpaceDN w:val="0"/>
        <w:adjustRightInd w:val="0"/>
        <w:ind w:left="1890"/>
        <w:rPr>
          <w:rFonts w:cs="Arial"/>
        </w:rPr>
      </w:pPr>
      <w:r>
        <w:rPr>
          <w:rFonts w:cs="Arial"/>
        </w:rPr>
        <w:t>0x00-0xFF Hexadecimal Notation</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4: OpCode</w:t>
      </w:r>
    </w:p>
    <w:p w:rsidR="00C02773" w:rsidRDefault="008F51EC">
      <w:pPr>
        <w:tabs>
          <w:tab w:val="left" w:pos="709"/>
          <w:tab w:val="left" w:pos="1276"/>
          <w:tab w:val="left" w:pos="1843"/>
          <w:tab w:val="left" w:pos="2600"/>
        </w:tabs>
        <w:ind w:left="1843"/>
        <w:rPr>
          <w:rFonts w:cs="Arial"/>
        </w:rPr>
      </w:pPr>
      <w:r>
        <w:rPr>
          <w:rFonts w:cs="Arial"/>
        </w:rPr>
        <w:t>0x00:</w:t>
      </w:r>
      <w:r>
        <w:rPr>
          <w:rFonts w:cs="Arial"/>
        </w:rPr>
        <w:tab/>
        <w:t>Reserved</w:t>
      </w:r>
    </w:p>
    <w:p w:rsidR="00C02773" w:rsidRDefault="008F51EC">
      <w:pPr>
        <w:tabs>
          <w:tab w:val="left" w:pos="709"/>
          <w:tab w:val="left" w:pos="1276"/>
          <w:tab w:val="left" w:pos="1843"/>
          <w:tab w:val="left" w:pos="2600"/>
        </w:tabs>
        <w:ind w:left="1843"/>
        <w:rPr>
          <w:rFonts w:cs="Arial"/>
        </w:rPr>
      </w:pPr>
      <w:r>
        <w:rPr>
          <w:rFonts w:cs="Arial"/>
        </w:rPr>
        <w:t>0x01:</w:t>
      </w:r>
      <w:r>
        <w:rPr>
          <w:rFonts w:cs="Arial"/>
        </w:rPr>
        <w:tab/>
        <w:t>Read</w:t>
      </w:r>
    </w:p>
    <w:p w:rsidR="00C02773" w:rsidRDefault="008F51EC">
      <w:pPr>
        <w:tabs>
          <w:tab w:val="left" w:pos="709"/>
          <w:tab w:val="left" w:pos="1276"/>
          <w:tab w:val="left" w:pos="1843"/>
          <w:tab w:val="left" w:pos="2600"/>
        </w:tabs>
        <w:ind w:left="1843"/>
        <w:rPr>
          <w:rFonts w:cs="Arial"/>
        </w:rPr>
      </w:pPr>
      <w:r>
        <w:rPr>
          <w:rFonts w:cs="Arial"/>
        </w:rPr>
        <w:t>0x02:</w:t>
      </w:r>
      <w:r>
        <w:rPr>
          <w:rFonts w:cs="Arial"/>
        </w:rPr>
        <w:tab/>
        <w:t>Modify</w:t>
      </w:r>
    </w:p>
    <w:p w:rsidR="00C02773" w:rsidRDefault="008F51EC">
      <w:pPr>
        <w:tabs>
          <w:tab w:val="left" w:pos="709"/>
          <w:tab w:val="left" w:pos="1276"/>
          <w:tab w:val="left" w:pos="1843"/>
          <w:tab w:val="left" w:pos="2600"/>
        </w:tabs>
        <w:ind w:left="1843"/>
        <w:rPr>
          <w:rFonts w:cs="Arial"/>
        </w:rPr>
      </w:pPr>
      <w:r>
        <w:rPr>
          <w:rFonts w:cs="Arial"/>
        </w:rPr>
        <w:t>0x03:</w:t>
      </w:r>
      <w:r>
        <w:rPr>
          <w:rFonts w:cs="Arial"/>
        </w:rPr>
        <w:tab/>
        <w:t>Reserved</w:t>
      </w:r>
    </w:p>
    <w:p w:rsidR="00C02773" w:rsidRDefault="008F51EC">
      <w:pPr>
        <w:tabs>
          <w:tab w:val="left" w:pos="709"/>
          <w:tab w:val="left" w:pos="1276"/>
          <w:tab w:val="left" w:pos="1843"/>
          <w:tab w:val="left" w:pos="2600"/>
        </w:tabs>
        <w:ind w:left="1843"/>
        <w:rPr>
          <w:rFonts w:cs="Arial"/>
        </w:rPr>
      </w:pPr>
      <w:r>
        <w:rPr>
          <w:rFonts w:cs="Arial"/>
        </w:rPr>
        <w:t>…</w:t>
      </w:r>
    </w:p>
    <w:p w:rsidR="00C02773" w:rsidRDefault="008F51EC">
      <w:pPr>
        <w:tabs>
          <w:tab w:val="left" w:pos="709"/>
          <w:tab w:val="left" w:pos="1276"/>
          <w:tab w:val="left" w:pos="1843"/>
          <w:tab w:val="left" w:pos="2600"/>
        </w:tabs>
        <w:ind w:left="1843"/>
        <w:rPr>
          <w:rFonts w:cs="Arial"/>
        </w:rPr>
      </w:pPr>
      <w:r>
        <w:rPr>
          <w:rFonts w:cs="Arial"/>
        </w:rPr>
        <w:t>0xFE:</w:t>
      </w:r>
      <w:r>
        <w:rPr>
          <w:rFonts w:cs="Arial"/>
        </w:rPr>
        <w:tab/>
        <w:t>Reserved</w:t>
      </w:r>
    </w:p>
    <w:p w:rsidR="00C02773" w:rsidRDefault="008F51EC">
      <w:pPr>
        <w:tabs>
          <w:tab w:val="left" w:pos="709"/>
          <w:tab w:val="left" w:pos="1276"/>
          <w:tab w:val="left" w:pos="1843"/>
          <w:tab w:val="left" w:pos="2600"/>
        </w:tabs>
        <w:ind w:left="1843"/>
        <w:rPr>
          <w:rFonts w:cs="Arial"/>
        </w:rPr>
      </w:pPr>
      <w:r>
        <w:rPr>
          <w:rFonts w:cs="Arial"/>
        </w:rPr>
        <w:t>0xFF:</w:t>
      </w:r>
      <w:r>
        <w:rPr>
          <w:rFonts w:cs="Arial"/>
        </w:rPr>
        <w:tab/>
        <w:t>No Entry</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5: NumberOfItems</w:t>
      </w:r>
    </w:p>
    <w:p w:rsidR="00C02773" w:rsidRDefault="008F51EC">
      <w:pPr>
        <w:tabs>
          <w:tab w:val="left" w:pos="709"/>
          <w:tab w:val="left" w:pos="1276"/>
          <w:tab w:val="left" w:pos="1843"/>
          <w:tab w:val="left" w:pos="2600"/>
        </w:tabs>
        <w:ind w:left="1843"/>
        <w:rPr>
          <w:rFonts w:cs="Arial"/>
        </w:rPr>
      </w:pPr>
      <w:r>
        <w:rPr>
          <w:rFonts w:cs="Arial"/>
        </w:rPr>
        <w:t>0x00:</w:t>
      </w:r>
      <w:r>
        <w:rPr>
          <w:rFonts w:cs="Arial"/>
        </w:rPr>
        <w:tab/>
        <w:t>Reserved</w:t>
      </w:r>
    </w:p>
    <w:p w:rsidR="00C02773" w:rsidRDefault="008F51EC">
      <w:pPr>
        <w:tabs>
          <w:tab w:val="left" w:pos="709"/>
          <w:tab w:val="left" w:pos="1276"/>
          <w:tab w:val="left" w:pos="1843"/>
          <w:tab w:val="left" w:pos="2600"/>
        </w:tabs>
        <w:ind w:left="1843"/>
        <w:rPr>
          <w:rFonts w:cs="Arial"/>
        </w:rPr>
      </w:pPr>
      <w:r>
        <w:rPr>
          <w:rFonts w:cs="Arial"/>
        </w:rPr>
        <w:t>0x01:</w:t>
      </w:r>
      <w:r>
        <w:rPr>
          <w:rFonts w:cs="Arial"/>
        </w:rPr>
        <w:tab/>
        <w:t>1</w:t>
      </w:r>
    </w:p>
    <w:p w:rsidR="00C02773" w:rsidRDefault="008F51EC">
      <w:pPr>
        <w:tabs>
          <w:tab w:val="left" w:pos="709"/>
          <w:tab w:val="left" w:pos="1276"/>
          <w:tab w:val="left" w:pos="1843"/>
          <w:tab w:val="left" w:pos="2600"/>
        </w:tabs>
        <w:ind w:left="1843"/>
        <w:rPr>
          <w:rFonts w:cs="Arial"/>
        </w:rPr>
      </w:pPr>
      <w:r>
        <w:rPr>
          <w:rFonts w:cs="Arial"/>
        </w:rPr>
        <w:t>0x02:</w:t>
      </w:r>
      <w:r>
        <w:rPr>
          <w:rFonts w:cs="Arial"/>
        </w:rPr>
        <w:tab/>
        <w:t>2</w:t>
      </w:r>
    </w:p>
    <w:p w:rsidR="00C02773" w:rsidRDefault="008F51EC">
      <w:pPr>
        <w:tabs>
          <w:tab w:val="left" w:pos="709"/>
          <w:tab w:val="left" w:pos="1276"/>
          <w:tab w:val="left" w:pos="1843"/>
          <w:tab w:val="left" w:pos="2600"/>
        </w:tabs>
        <w:ind w:left="1843"/>
        <w:rPr>
          <w:rFonts w:cs="Arial"/>
        </w:rPr>
      </w:pPr>
      <w:r>
        <w:rPr>
          <w:rFonts w:cs="Arial"/>
        </w:rPr>
        <w:t>....</w:t>
      </w:r>
    </w:p>
    <w:p w:rsidR="00C02773" w:rsidRDefault="008F51EC">
      <w:pPr>
        <w:tabs>
          <w:tab w:val="left" w:pos="709"/>
          <w:tab w:val="left" w:pos="1276"/>
          <w:tab w:val="left" w:pos="1843"/>
          <w:tab w:val="left" w:pos="2600"/>
        </w:tabs>
        <w:ind w:left="1843"/>
        <w:rPr>
          <w:rFonts w:cs="Arial"/>
        </w:rPr>
      </w:pPr>
      <w:r>
        <w:rPr>
          <w:rFonts w:cs="Arial"/>
        </w:rPr>
        <w:t>0xFE:</w:t>
      </w:r>
      <w:r>
        <w:rPr>
          <w:rFonts w:cs="Arial"/>
        </w:rPr>
        <w:tab/>
        <w:t>254</w:t>
      </w:r>
    </w:p>
    <w:p w:rsidR="00C02773" w:rsidRDefault="008F51EC">
      <w:pPr>
        <w:tabs>
          <w:tab w:val="left" w:pos="709"/>
          <w:tab w:val="left" w:pos="1276"/>
          <w:tab w:val="left" w:pos="1843"/>
          <w:tab w:val="left" w:pos="2600"/>
        </w:tabs>
        <w:ind w:left="1843"/>
        <w:rPr>
          <w:rFonts w:cs="Arial"/>
        </w:rPr>
      </w:pPr>
      <w:r>
        <w:rPr>
          <w:rFonts w:cs="Arial"/>
        </w:rPr>
        <w:t>0xFF:</w:t>
      </w:r>
      <w:r>
        <w:rPr>
          <w:rFonts w:cs="Arial"/>
        </w:rPr>
        <w:tab/>
        <w:t>No Entry</w:t>
      </w:r>
    </w:p>
    <w:p w:rsidR="00C02773" w:rsidRDefault="00C02773">
      <w:pPr>
        <w:tabs>
          <w:tab w:val="left" w:pos="709"/>
          <w:tab w:val="left" w:pos="1276"/>
          <w:tab w:val="left" w:pos="1843"/>
          <w:tab w:val="left" w:pos="2419"/>
        </w:tabs>
        <w:ind w:left="1843"/>
        <w:rPr>
          <w:rFonts w:cs="Arial"/>
        </w:rPr>
      </w:pPr>
    </w:p>
    <w:p w:rsidR="00C02773" w:rsidRPr="00676D8D" w:rsidRDefault="008F51EC" w:rsidP="00C02773">
      <w:pPr>
        <w:pBdr>
          <w:top w:val="single" w:sz="4" w:space="1" w:color="auto"/>
          <w:left w:val="single" w:sz="4" w:space="4" w:color="auto"/>
          <w:bottom w:val="single" w:sz="4" w:space="1" w:color="auto"/>
          <w:right w:val="single" w:sz="4" w:space="4" w:color="auto"/>
        </w:pBdr>
        <w:ind w:left="900"/>
        <w:rPr>
          <w:ins w:id="120" w:author="Stephens, Walter (W.L.)" w:date="2015-10-07T12:27:00Z"/>
          <w:rFonts w:cs="Arial"/>
          <w:i/>
          <w:lang w:val="en-GB"/>
        </w:rPr>
      </w:pPr>
      <w:r>
        <w:rPr>
          <w:rFonts w:cs="Arial"/>
          <w:b/>
          <w:i/>
          <w:lang w:val="en-GB"/>
        </w:rPr>
        <w:t>Note</w:t>
      </w:r>
      <w:r>
        <w:rPr>
          <w:rFonts w:cs="Arial"/>
          <w:i/>
          <w:lang w:val="en-GB"/>
        </w:rPr>
        <w:t>:</w:t>
      </w:r>
      <w:r>
        <w:rPr>
          <w:rFonts w:cs="Arial"/>
          <w:i/>
          <w:lang w:val="en-GB"/>
        </w:rPr>
        <w:tab/>
        <w:t>The Maximum number of charge locations that can be returned is limited to 10.</w:t>
      </w:r>
      <w:ins w:id="121" w:author="Stephens, Walter (W.L.)" w:date="2015-10-07T12:27:00Z">
        <w:r w:rsidRPr="00676D8D">
          <w:rPr>
            <w:rFonts w:cs="Arial"/>
            <w:i/>
            <w:lang w:val="en-GB"/>
          </w:rPr>
          <w:t xml:space="preserve"> </w:t>
        </w:r>
      </w:ins>
    </w:p>
    <w:p w:rsidR="00C02773" w:rsidRPr="00676D8D" w:rsidRDefault="00C02773" w:rsidP="00C02773">
      <w:pPr>
        <w:pBdr>
          <w:top w:val="single" w:sz="4" w:space="1" w:color="auto"/>
          <w:left w:val="single" w:sz="4" w:space="4" w:color="auto"/>
          <w:bottom w:val="single" w:sz="4" w:space="1" w:color="auto"/>
          <w:right w:val="single" w:sz="4" w:space="4" w:color="auto"/>
        </w:pBdr>
        <w:ind w:left="900"/>
        <w:rPr>
          <w:ins w:id="122" w:author="Stephens, Walter (W.L.)" w:date="2015-10-07T12:27:00Z"/>
          <w:rFonts w:cs="Arial"/>
          <w:i/>
          <w:lang w:val="en-GB"/>
        </w:rPr>
      </w:pPr>
    </w:p>
    <w:p w:rsidR="00C02773" w:rsidRPr="00676D8D" w:rsidRDefault="008F51EC" w:rsidP="00C02773">
      <w:pPr>
        <w:pBdr>
          <w:top w:val="single" w:sz="4" w:space="1" w:color="auto"/>
          <w:left w:val="single" w:sz="4" w:space="4" w:color="auto"/>
          <w:bottom w:val="single" w:sz="4" w:space="1" w:color="auto"/>
          <w:right w:val="single" w:sz="4" w:space="4" w:color="auto"/>
        </w:pBdr>
        <w:ind w:left="900"/>
        <w:rPr>
          <w:rFonts w:cs="Arial"/>
          <w:i/>
          <w:sz w:val="18"/>
          <w:lang w:val="en-GB"/>
        </w:rPr>
      </w:pPr>
      <w:ins w:id="123" w:author="Stephens, Walter (W.L.)" w:date="2015-10-07T12:27:00Z">
        <w:r w:rsidRPr="00676D8D">
          <w:rPr>
            <w:rFonts w:cs="Arial"/>
            <w:i/>
            <w:lang w:val="en-GB"/>
          </w:rPr>
          <w:tab/>
          <w:t>If RspCode = MODIFY, then NumberOfItems = 0x01</w:t>
        </w:r>
      </w:ins>
    </w:p>
    <w:p w:rsidR="00C02773" w:rsidRDefault="00C02773">
      <w:pPr>
        <w:tabs>
          <w:tab w:val="left" w:pos="709"/>
          <w:tab w:val="left" w:pos="1276"/>
          <w:tab w:val="left" w:pos="1843"/>
          <w:tab w:val="left" w:pos="2419"/>
        </w:tabs>
        <w:ind w:left="1843"/>
        <w:rPr>
          <w:rFonts w:cs="Arial"/>
          <w:lang w:val="en-GB"/>
        </w:rPr>
      </w:pP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6: StartIndex</w:t>
      </w:r>
    </w:p>
    <w:p w:rsidR="00C02773" w:rsidRDefault="008F51EC">
      <w:pPr>
        <w:tabs>
          <w:tab w:val="left" w:pos="709"/>
          <w:tab w:val="left" w:pos="1276"/>
          <w:tab w:val="left" w:pos="1843"/>
          <w:tab w:val="left" w:pos="2600"/>
        </w:tabs>
        <w:ind w:left="1843"/>
        <w:rPr>
          <w:rFonts w:cs="Arial"/>
        </w:rPr>
      </w:pPr>
      <w:r>
        <w:rPr>
          <w:rFonts w:cs="Arial"/>
        </w:rPr>
        <w:t>0x00:</w:t>
      </w:r>
      <w:r>
        <w:rPr>
          <w:rFonts w:cs="Arial"/>
        </w:rPr>
        <w:tab/>
        <w:t>Reserved</w:t>
      </w:r>
    </w:p>
    <w:p w:rsidR="00C02773" w:rsidRDefault="008F51EC">
      <w:pPr>
        <w:tabs>
          <w:tab w:val="left" w:pos="709"/>
          <w:tab w:val="left" w:pos="1276"/>
          <w:tab w:val="left" w:pos="1843"/>
          <w:tab w:val="left" w:pos="2600"/>
        </w:tabs>
        <w:ind w:left="1843"/>
        <w:rPr>
          <w:rFonts w:cs="Arial"/>
        </w:rPr>
      </w:pPr>
      <w:r>
        <w:rPr>
          <w:rFonts w:cs="Arial"/>
        </w:rPr>
        <w:t>0x01:</w:t>
      </w:r>
      <w:r>
        <w:rPr>
          <w:rFonts w:cs="Arial"/>
        </w:rPr>
        <w:tab/>
        <w:t>1</w:t>
      </w:r>
    </w:p>
    <w:p w:rsidR="00C02773" w:rsidRDefault="008F51EC">
      <w:pPr>
        <w:tabs>
          <w:tab w:val="left" w:pos="709"/>
          <w:tab w:val="left" w:pos="1276"/>
          <w:tab w:val="left" w:pos="1843"/>
          <w:tab w:val="left" w:pos="2600"/>
        </w:tabs>
        <w:ind w:left="1843"/>
        <w:rPr>
          <w:rFonts w:cs="Arial"/>
        </w:rPr>
      </w:pPr>
      <w:r>
        <w:rPr>
          <w:rFonts w:cs="Arial"/>
        </w:rPr>
        <w:t>0x02:</w:t>
      </w:r>
      <w:r>
        <w:rPr>
          <w:rFonts w:cs="Arial"/>
        </w:rPr>
        <w:tab/>
        <w:t>2</w:t>
      </w:r>
    </w:p>
    <w:p w:rsidR="00C02773" w:rsidRDefault="008F51EC">
      <w:pPr>
        <w:tabs>
          <w:tab w:val="left" w:pos="709"/>
          <w:tab w:val="left" w:pos="1276"/>
          <w:tab w:val="left" w:pos="1843"/>
          <w:tab w:val="left" w:pos="2600"/>
        </w:tabs>
        <w:ind w:left="1843"/>
        <w:rPr>
          <w:rFonts w:cs="Arial"/>
        </w:rPr>
      </w:pPr>
      <w:r>
        <w:rPr>
          <w:rFonts w:cs="Arial"/>
        </w:rPr>
        <w:t>....</w:t>
      </w:r>
    </w:p>
    <w:p w:rsidR="00C02773" w:rsidRDefault="008F51EC">
      <w:pPr>
        <w:tabs>
          <w:tab w:val="left" w:pos="709"/>
          <w:tab w:val="left" w:pos="1276"/>
          <w:tab w:val="left" w:pos="1843"/>
          <w:tab w:val="left" w:pos="2600"/>
        </w:tabs>
        <w:ind w:left="1843"/>
        <w:rPr>
          <w:rFonts w:cs="Arial"/>
        </w:rPr>
      </w:pPr>
      <w:r>
        <w:rPr>
          <w:rFonts w:cs="Arial"/>
        </w:rPr>
        <w:t>0xFE:</w:t>
      </w:r>
      <w:r>
        <w:rPr>
          <w:rFonts w:cs="Arial"/>
        </w:rPr>
        <w:tab/>
        <w:t>254</w:t>
      </w:r>
    </w:p>
    <w:p w:rsidR="00C02773" w:rsidRDefault="008F51EC">
      <w:pPr>
        <w:tabs>
          <w:tab w:val="left" w:pos="709"/>
          <w:tab w:val="left" w:pos="1276"/>
          <w:tab w:val="left" w:pos="1843"/>
          <w:tab w:val="left" w:pos="2600"/>
        </w:tabs>
        <w:ind w:left="1843"/>
        <w:rPr>
          <w:rFonts w:cs="Arial"/>
        </w:rPr>
      </w:pPr>
      <w:r>
        <w:rPr>
          <w:rFonts w:cs="Arial"/>
        </w:rPr>
        <w:t>0xFF:</w:t>
      </w:r>
      <w:r>
        <w:rPr>
          <w:rFonts w:cs="Arial"/>
        </w:rPr>
        <w:tab/>
        <w:t>No Entry</w:t>
      </w:r>
    </w:p>
    <w:p w:rsidR="00C02773" w:rsidRPr="00676D8D" w:rsidRDefault="008F51EC" w:rsidP="00C02773">
      <w:pPr>
        <w:tabs>
          <w:tab w:val="left" w:pos="709"/>
          <w:tab w:val="left" w:pos="1276"/>
          <w:tab w:val="left" w:pos="1843"/>
          <w:tab w:val="left" w:pos="2600"/>
        </w:tabs>
        <w:rPr>
          <w:ins w:id="124" w:author="Stephens, Walter (W.L.)" w:date="2015-10-07T12:36:00Z"/>
          <w:rStyle w:val="msoins0"/>
          <w:rFonts w:cs="Arial"/>
        </w:rPr>
      </w:pPr>
      <w:ins w:id="125" w:author="Stephens, Walter (W.L.)" w:date="2015-10-07T12:36:00Z">
        <w:r w:rsidRPr="00676D8D">
          <w:rPr>
            <w:rStyle w:val="msoins0"/>
            <w:rFonts w:cs="Arial"/>
          </w:rPr>
          <w:tab/>
        </w:r>
      </w:ins>
    </w:p>
    <w:p w:rsidR="00C02773" w:rsidRPr="00676D8D" w:rsidRDefault="008F51EC" w:rsidP="00C02773">
      <w:pPr>
        <w:pBdr>
          <w:top w:val="single" w:sz="4" w:space="1" w:color="auto"/>
          <w:left w:val="single" w:sz="4" w:space="4" w:color="auto"/>
          <w:bottom w:val="single" w:sz="4" w:space="1" w:color="auto"/>
          <w:right w:val="single" w:sz="4" w:space="4" w:color="auto"/>
        </w:pBdr>
        <w:ind w:left="900"/>
        <w:rPr>
          <w:ins w:id="126" w:author="Stephens, Walter (W.L.)" w:date="2015-10-07T12:36:00Z"/>
          <w:rStyle w:val="msoins0"/>
          <w:rFonts w:cs="Arial"/>
          <w:i/>
          <w:lang w:val="en-GB"/>
        </w:rPr>
      </w:pPr>
      <w:ins w:id="127" w:author="Stephens, Walter (W.L.)" w:date="2015-10-07T12:36:00Z">
        <w:r w:rsidRPr="00676D8D">
          <w:rPr>
            <w:rStyle w:val="msoins0"/>
            <w:rFonts w:cs="Arial"/>
            <w:b/>
            <w:i/>
            <w:lang w:val="en-GB"/>
          </w:rPr>
          <w:t>Note</w:t>
        </w:r>
        <w:r w:rsidRPr="00676D8D">
          <w:rPr>
            <w:rStyle w:val="msoins0"/>
            <w:rFonts w:cs="Arial"/>
            <w:i/>
            <w:lang w:val="en-GB"/>
          </w:rPr>
          <w:t>:  If RspCode = MODIFY, then StartIndex = 0x01</w:t>
        </w:r>
      </w:ins>
    </w:p>
    <w:p w:rsidR="00C02773" w:rsidRPr="00676D8D" w:rsidRDefault="00C02773" w:rsidP="00C02773">
      <w:pPr>
        <w:tabs>
          <w:tab w:val="left" w:pos="709"/>
          <w:tab w:val="left" w:pos="1276"/>
          <w:tab w:val="left" w:pos="1843"/>
          <w:tab w:val="left" w:pos="2419"/>
        </w:tabs>
        <w:ind w:left="709"/>
        <w:rPr>
          <w:ins w:id="128" w:author="Stephens, Walter (W.L.)" w:date="2015-10-07T12:37:00Z"/>
          <w:rFonts w:cs="Arial"/>
          <w:b/>
          <w:sz w:val="18"/>
          <w:lang w:val="en-GB"/>
        </w:rPr>
      </w:pPr>
    </w:p>
    <w:p w:rsidR="00C02773" w:rsidRDefault="008F51EC">
      <w:pPr>
        <w:tabs>
          <w:tab w:val="left" w:pos="709"/>
          <w:tab w:val="left" w:pos="1276"/>
          <w:tab w:val="left" w:pos="1843"/>
          <w:tab w:val="left" w:pos="2419"/>
        </w:tabs>
        <w:spacing w:before="120" w:after="60"/>
        <w:ind w:left="709"/>
        <w:rPr>
          <w:b/>
        </w:rPr>
      </w:pPr>
      <w:r>
        <w:rPr>
          <w:rFonts w:cs="Arial"/>
          <w:b/>
          <w:lang w:val="en-GB"/>
        </w:rPr>
        <w:t xml:space="preserve">Byte 7 up to 36 </w:t>
      </w:r>
      <w:r>
        <w:rPr>
          <w:rFonts w:cs="Arial"/>
          <w:b/>
          <w:snapToGrid w:val="0"/>
          <w:lang w:val="en-GB"/>
        </w:rPr>
        <w:t>(</w:t>
      </w:r>
      <w:r>
        <w:rPr>
          <w:rFonts w:cs="Arial"/>
          <w:b/>
          <w:bCs/>
          <w:snapToGrid w:val="0"/>
          <w:lang w:val="en-GB"/>
        </w:rPr>
        <w:t>Coding Table I</w:t>
      </w:r>
      <w:r>
        <w:rPr>
          <w:rFonts w:cs="Arial"/>
          <w:b/>
          <w:snapToGrid w:val="0"/>
          <w:lang w:val="en-GB"/>
        </w:rPr>
        <w:t>II)</w:t>
      </w:r>
      <w:r>
        <w:rPr>
          <w:rFonts w:cs="Arial"/>
          <w:b/>
          <w:lang w:val="en-GB"/>
        </w:rPr>
        <w:t>: List Info</w:t>
      </w:r>
    </w:p>
    <w:p w:rsidR="00C02773" w:rsidRDefault="008F51EC">
      <w:pPr>
        <w:ind w:left="1260"/>
        <w:rPr>
          <w:i/>
          <w:lang w:val="en-GB"/>
        </w:rPr>
      </w:pPr>
      <w:proofErr w:type="gramStart"/>
      <w:r>
        <w:rPr>
          <w:rFonts w:cs="Arial"/>
          <w:i/>
          <w:lang w:val="en-GB"/>
        </w:rPr>
        <w:t>Array(</w:t>
      </w:r>
      <w:proofErr w:type="gramEnd"/>
      <w:r>
        <w:rPr>
          <w:rFonts w:cs="Arial"/>
          <w:i/>
          <w:lang w:val="en-GB"/>
        </w:rPr>
        <w:t>1..NumberOfItems) of record (ItemIndex, ChargeLocationIDNumber, ChargeLocationName)</w:t>
      </w:r>
    </w:p>
    <w:p w:rsidR="00C02773" w:rsidRDefault="00C02773">
      <w:pPr>
        <w:ind w:left="1843"/>
        <w:rPr>
          <w:rFonts w:cs="Arial"/>
          <w:i/>
        </w:rPr>
      </w:pPr>
    </w:p>
    <w:p w:rsidR="00C02773" w:rsidRDefault="008F51EC">
      <w:pPr>
        <w:ind w:left="1530"/>
        <w:rPr>
          <w:rFonts w:cs="Arial"/>
          <w:i/>
          <w:lang w:val="en-GB"/>
        </w:rPr>
      </w:pPr>
      <w:r>
        <w:rPr>
          <w:rFonts w:cs="Arial"/>
          <w:i/>
          <w:lang w:val="en-GB"/>
        </w:rPr>
        <w:t>Record definition (up to 30 (Coding Table I/Coding Table II) bytes):</w:t>
      </w:r>
    </w:p>
    <w:p w:rsidR="00C02773" w:rsidRDefault="008F51EC">
      <w:pPr>
        <w:ind w:left="1530"/>
        <w:rPr>
          <w:rFonts w:cs="Arial"/>
          <w:i/>
          <w:lang w:val="en-GB"/>
        </w:rPr>
      </w:pPr>
      <w:r>
        <w:rPr>
          <w:rFonts w:cs="Arial"/>
          <w:i/>
          <w:lang w:val="en-GB"/>
        </w:rPr>
        <w:t>Byte 0:  ItemIndex</w:t>
      </w:r>
    </w:p>
    <w:p w:rsidR="00C02773" w:rsidRDefault="008F51EC">
      <w:pPr>
        <w:tabs>
          <w:tab w:val="left" w:pos="2900"/>
        </w:tabs>
        <w:ind w:left="2160"/>
        <w:rPr>
          <w:rFonts w:cs="Arial"/>
          <w:lang w:val="en-GB"/>
        </w:rPr>
      </w:pPr>
      <w:r>
        <w:rPr>
          <w:rFonts w:cs="Arial"/>
          <w:lang w:val="en-GB"/>
        </w:rPr>
        <w:lastRenderedPageBreak/>
        <w:t>0x00:</w:t>
      </w:r>
      <w:r>
        <w:rPr>
          <w:rFonts w:cs="Arial"/>
          <w:lang w:val="en-GB"/>
        </w:rPr>
        <w:tab/>
        <w:t>Reserved</w:t>
      </w:r>
    </w:p>
    <w:p w:rsidR="00C02773" w:rsidRDefault="008F51EC">
      <w:pPr>
        <w:tabs>
          <w:tab w:val="left" w:pos="2900"/>
        </w:tabs>
        <w:ind w:left="2160"/>
        <w:rPr>
          <w:rFonts w:cs="Arial"/>
          <w:lang w:val="en-GB"/>
        </w:rPr>
      </w:pPr>
      <w:r>
        <w:rPr>
          <w:rFonts w:cs="Arial"/>
          <w:lang w:val="en-GB"/>
        </w:rPr>
        <w:t>0x01:</w:t>
      </w:r>
      <w:r>
        <w:rPr>
          <w:rFonts w:cs="Arial"/>
          <w:lang w:val="en-GB"/>
        </w:rPr>
        <w:tab/>
        <w:t>Index1</w:t>
      </w:r>
    </w:p>
    <w:p w:rsidR="00C02773" w:rsidRDefault="008F51EC">
      <w:pPr>
        <w:tabs>
          <w:tab w:val="left" w:pos="2900"/>
        </w:tabs>
        <w:ind w:left="2160"/>
      </w:pPr>
      <w:r>
        <w:rPr>
          <w:rFonts w:cs="Arial"/>
          <w:lang w:val="en-GB"/>
        </w:rPr>
        <w:t>...</w:t>
      </w:r>
    </w:p>
    <w:p w:rsidR="00C02773" w:rsidRDefault="008F51EC">
      <w:pPr>
        <w:tabs>
          <w:tab w:val="left" w:pos="2900"/>
        </w:tabs>
        <w:ind w:left="2160"/>
      </w:pPr>
      <w:r>
        <w:rPr>
          <w:rFonts w:cs="Arial"/>
          <w:lang w:val="en-GB"/>
        </w:rPr>
        <w:t>0xFF:</w:t>
      </w:r>
      <w:r>
        <w:rPr>
          <w:rFonts w:cs="Arial"/>
          <w:lang w:val="en-GB"/>
        </w:rPr>
        <w:tab/>
        <w:t>Index255</w:t>
      </w:r>
    </w:p>
    <w:p w:rsidR="00C02773" w:rsidRDefault="00C02773">
      <w:pPr>
        <w:ind w:left="2160"/>
        <w:rPr>
          <w:rFonts w:cs="Arial"/>
          <w:lang w:val="en-GB"/>
        </w:rPr>
      </w:pPr>
    </w:p>
    <w:p w:rsidR="00C02773" w:rsidRDefault="008F51EC">
      <w:pPr>
        <w:ind w:left="1530"/>
        <w:rPr>
          <w:rFonts w:cs="Arial"/>
          <w:i/>
          <w:lang w:val="en-GB"/>
        </w:rPr>
      </w:pPr>
      <w:r>
        <w:rPr>
          <w:rFonts w:cs="Arial"/>
          <w:i/>
          <w:lang w:val="en-GB"/>
        </w:rPr>
        <w:t>Byte 1:  ChargeProfileIDNumber:</w:t>
      </w:r>
    </w:p>
    <w:p w:rsidR="00C02773" w:rsidRDefault="008F51EC">
      <w:pPr>
        <w:tabs>
          <w:tab w:val="left" w:pos="2900"/>
        </w:tabs>
        <w:ind w:left="1530" w:firstLine="630"/>
        <w:rPr>
          <w:rFonts w:cs="Arial"/>
        </w:rPr>
      </w:pPr>
      <w:r>
        <w:rPr>
          <w:rFonts w:cs="Arial"/>
        </w:rPr>
        <w:t>0x00:</w:t>
      </w:r>
      <w:r>
        <w:rPr>
          <w:rFonts w:cs="Arial"/>
        </w:rPr>
        <w:tab/>
        <w:t>Unknown/Any Location</w:t>
      </w:r>
    </w:p>
    <w:p w:rsidR="00C02773" w:rsidRDefault="008F51EC">
      <w:pPr>
        <w:tabs>
          <w:tab w:val="left" w:pos="2900"/>
        </w:tabs>
        <w:ind w:left="1530" w:firstLine="630"/>
        <w:rPr>
          <w:rFonts w:cs="Arial"/>
        </w:rPr>
      </w:pPr>
      <w:r>
        <w:rPr>
          <w:rFonts w:cs="Arial"/>
        </w:rPr>
        <w:t>0x01:</w:t>
      </w:r>
      <w:r>
        <w:rPr>
          <w:rFonts w:cs="Arial"/>
        </w:rPr>
        <w:tab/>
        <w:t>Location 1</w:t>
      </w:r>
    </w:p>
    <w:p w:rsidR="00C02773" w:rsidRDefault="008F51EC">
      <w:pPr>
        <w:tabs>
          <w:tab w:val="left" w:pos="2900"/>
        </w:tabs>
        <w:ind w:left="1530" w:firstLine="630"/>
        <w:rPr>
          <w:rFonts w:cs="Arial"/>
        </w:rPr>
      </w:pPr>
      <w:r>
        <w:rPr>
          <w:rFonts w:cs="Arial"/>
        </w:rPr>
        <w:t>0x02:</w:t>
      </w:r>
      <w:r>
        <w:rPr>
          <w:rFonts w:cs="Arial"/>
        </w:rPr>
        <w:tab/>
        <w:t>Location 2</w:t>
      </w:r>
    </w:p>
    <w:p w:rsidR="00C02773" w:rsidRDefault="008F51EC">
      <w:pPr>
        <w:tabs>
          <w:tab w:val="left" w:pos="2900"/>
        </w:tabs>
        <w:ind w:left="1530" w:firstLine="630"/>
        <w:rPr>
          <w:rFonts w:cs="Arial"/>
        </w:rPr>
      </w:pPr>
      <w:r>
        <w:rPr>
          <w:rFonts w:cs="Arial"/>
        </w:rPr>
        <w:t>…</w:t>
      </w:r>
    </w:p>
    <w:p w:rsidR="00C02773" w:rsidRDefault="008F51EC">
      <w:pPr>
        <w:tabs>
          <w:tab w:val="left" w:pos="2900"/>
        </w:tabs>
        <w:ind w:left="1530" w:firstLine="630"/>
        <w:rPr>
          <w:rFonts w:cs="Arial"/>
        </w:rPr>
      </w:pPr>
      <w:r>
        <w:rPr>
          <w:rFonts w:cs="Arial"/>
        </w:rPr>
        <w:t>0x09:</w:t>
      </w:r>
      <w:r>
        <w:rPr>
          <w:rFonts w:cs="Arial"/>
        </w:rPr>
        <w:tab/>
        <w:t>Location 9</w:t>
      </w:r>
    </w:p>
    <w:p w:rsidR="00C02773" w:rsidRDefault="008F51EC">
      <w:pPr>
        <w:tabs>
          <w:tab w:val="left" w:pos="2900"/>
        </w:tabs>
        <w:ind w:left="1530" w:firstLine="630"/>
        <w:rPr>
          <w:rFonts w:cs="Arial"/>
        </w:rPr>
      </w:pPr>
      <w:r>
        <w:rPr>
          <w:rFonts w:cs="Arial"/>
        </w:rPr>
        <w:t>0x0A:</w:t>
      </w:r>
      <w:r>
        <w:rPr>
          <w:rFonts w:cs="Arial"/>
        </w:rPr>
        <w:tab/>
        <w:t>Reserved</w:t>
      </w:r>
    </w:p>
    <w:p w:rsidR="00C02773" w:rsidRDefault="008F51EC">
      <w:pPr>
        <w:tabs>
          <w:tab w:val="left" w:pos="2900"/>
        </w:tabs>
        <w:ind w:left="1530" w:firstLine="630"/>
        <w:rPr>
          <w:rFonts w:cs="Arial"/>
        </w:rPr>
      </w:pPr>
      <w:r>
        <w:rPr>
          <w:rFonts w:cs="Arial"/>
        </w:rPr>
        <w:t>...</w:t>
      </w:r>
    </w:p>
    <w:p w:rsidR="00C02773" w:rsidRDefault="008F51EC">
      <w:pPr>
        <w:tabs>
          <w:tab w:val="left" w:pos="2900"/>
        </w:tabs>
        <w:ind w:left="1530" w:firstLine="630"/>
        <w:rPr>
          <w:rFonts w:cs="Arial"/>
        </w:rPr>
      </w:pPr>
      <w:r>
        <w:rPr>
          <w:rFonts w:cs="Arial"/>
        </w:rPr>
        <w:t>0xFF:</w:t>
      </w:r>
      <w:r>
        <w:rPr>
          <w:rFonts w:cs="Arial"/>
        </w:rPr>
        <w:tab/>
        <w:t>Reserved</w:t>
      </w:r>
    </w:p>
    <w:p w:rsidR="00C02773" w:rsidRDefault="00C02773">
      <w:pPr>
        <w:ind w:left="1530" w:firstLine="630"/>
        <w:rPr>
          <w:rFonts w:cs="Arial"/>
        </w:rPr>
      </w:pPr>
    </w:p>
    <w:p w:rsidR="00C02773" w:rsidRDefault="008F51EC">
      <w:pPr>
        <w:ind w:left="1500"/>
        <w:rPr>
          <w:rFonts w:cs="Arial"/>
          <w:i/>
        </w:rPr>
      </w:pPr>
      <w:r>
        <w:rPr>
          <w:rFonts w:cs="Arial"/>
          <w:i/>
        </w:rPr>
        <w:t>Byte 2:  ChargeProfileChargePreference</w:t>
      </w:r>
    </w:p>
    <w:p w:rsidR="00C02773" w:rsidRDefault="008F51EC">
      <w:pPr>
        <w:tabs>
          <w:tab w:val="left" w:pos="2900"/>
          <w:tab w:val="left" w:pos="3600"/>
        </w:tabs>
        <w:ind w:left="1500" w:firstLine="700"/>
        <w:rPr>
          <w:rFonts w:cs="Arial"/>
        </w:rPr>
      </w:pPr>
      <w:r>
        <w:rPr>
          <w:rFonts w:cs="Arial"/>
        </w:rPr>
        <w:t>0x00:</w:t>
      </w:r>
      <w:r>
        <w:rPr>
          <w:rFonts w:cs="Arial"/>
        </w:rPr>
        <w:tab/>
        <w:t>Null</w:t>
      </w:r>
    </w:p>
    <w:p w:rsidR="00C02773" w:rsidRDefault="008F51EC">
      <w:pPr>
        <w:tabs>
          <w:tab w:val="left" w:pos="2900"/>
          <w:tab w:val="left" w:pos="3600"/>
        </w:tabs>
        <w:ind w:left="1500" w:firstLine="700"/>
        <w:rPr>
          <w:rFonts w:cs="Arial"/>
        </w:rPr>
      </w:pPr>
      <w:r>
        <w:rPr>
          <w:rFonts w:cs="Arial"/>
        </w:rPr>
        <w:t>0x01:</w:t>
      </w:r>
      <w:r>
        <w:rPr>
          <w:rFonts w:cs="Arial"/>
        </w:rPr>
        <w:tab/>
        <w:t>ChargeNow</w:t>
      </w:r>
    </w:p>
    <w:p w:rsidR="00C02773" w:rsidRDefault="008F51EC">
      <w:pPr>
        <w:tabs>
          <w:tab w:val="left" w:pos="2900"/>
          <w:tab w:val="left" w:pos="3600"/>
        </w:tabs>
        <w:ind w:left="1500" w:firstLine="700"/>
        <w:rPr>
          <w:rFonts w:cs="Arial"/>
        </w:rPr>
      </w:pPr>
      <w:r>
        <w:rPr>
          <w:rFonts w:cs="Arial"/>
        </w:rPr>
        <w:t>0x02:</w:t>
      </w:r>
      <w:r>
        <w:rPr>
          <w:rFonts w:cs="Arial"/>
        </w:rPr>
        <w:tab/>
        <w:t>ValueCharge</w:t>
      </w:r>
    </w:p>
    <w:p w:rsidR="00C02773" w:rsidRDefault="008F51EC">
      <w:pPr>
        <w:tabs>
          <w:tab w:val="left" w:pos="2900"/>
        </w:tabs>
        <w:ind w:left="1500" w:firstLine="700"/>
        <w:rPr>
          <w:rFonts w:cs="Arial"/>
        </w:rPr>
      </w:pPr>
      <w:r>
        <w:rPr>
          <w:rFonts w:cs="Arial"/>
        </w:rPr>
        <w:t>0x03:</w:t>
      </w:r>
      <w:r>
        <w:rPr>
          <w:rFonts w:cs="Arial"/>
        </w:rPr>
        <w:tab/>
        <w:t>Reserved</w:t>
      </w:r>
    </w:p>
    <w:p w:rsidR="00C02773" w:rsidRDefault="008F51EC">
      <w:pPr>
        <w:tabs>
          <w:tab w:val="left" w:pos="2900"/>
        </w:tabs>
        <w:ind w:left="1500" w:firstLine="700"/>
        <w:rPr>
          <w:rFonts w:cs="Arial"/>
        </w:rPr>
      </w:pPr>
      <w:r>
        <w:rPr>
          <w:rFonts w:cs="Arial"/>
        </w:rPr>
        <w:t>…</w:t>
      </w:r>
    </w:p>
    <w:p w:rsidR="00C02773" w:rsidRDefault="008F51EC">
      <w:pPr>
        <w:tabs>
          <w:tab w:val="left" w:pos="2900"/>
        </w:tabs>
        <w:ind w:left="1500" w:firstLine="700"/>
        <w:rPr>
          <w:rFonts w:cs="Arial"/>
        </w:rPr>
      </w:pPr>
      <w:r>
        <w:rPr>
          <w:rFonts w:cs="Arial"/>
        </w:rPr>
        <w:t>0xFF:</w:t>
      </w:r>
      <w:r>
        <w:rPr>
          <w:rFonts w:cs="Arial"/>
        </w:rPr>
        <w:tab/>
        <w:t>Reserved</w:t>
      </w:r>
    </w:p>
    <w:p w:rsidR="00C02773" w:rsidRDefault="00C02773">
      <w:pPr>
        <w:ind w:firstLine="700"/>
        <w:rPr>
          <w:rFonts w:cs="Arial"/>
          <w:color w:val="FF0000"/>
        </w:rPr>
      </w:pPr>
    </w:p>
    <w:tbl>
      <w:tblPr>
        <w:tblW w:w="0" w:type="auto"/>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8"/>
      </w:tblGrid>
      <w:tr w:rsidR="00C02773">
        <w:tc>
          <w:tcPr>
            <w:tcW w:w="7948" w:type="dxa"/>
            <w:tcBorders>
              <w:top w:val="single" w:sz="4" w:space="0" w:color="auto"/>
              <w:left w:val="single" w:sz="4" w:space="0" w:color="auto"/>
              <w:bottom w:val="single" w:sz="4" w:space="0" w:color="auto"/>
              <w:right w:val="single" w:sz="4" w:space="0" w:color="auto"/>
            </w:tcBorders>
          </w:tcPr>
          <w:p w:rsidR="00C02773" w:rsidRDefault="008F51EC">
            <w:pPr>
              <w:rPr>
                <w:rFonts w:cs="Arial"/>
              </w:rPr>
            </w:pPr>
            <w:r>
              <w:rPr>
                <w:rFonts w:cs="Arial"/>
                <w:b/>
              </w:rPr>
              <w:t>Notes</w:t>
            </w:r>
            <w:r>
              <w:rPr>
                <w:rFonts w:cs="Arial"/>
              </w:rPr>
              <w:t>:</w:t>
            </w:r>
          </w:p>
          <w:p w:rsidR="00C02773" w:rsidRDefault="008F51EC">
            <w:pPr>
              <w:rPr>
                <w:rFonts w:cs="Arial"/>
              </w:rPr>
            </w:pPr>
            <w:r>
              <w:rPr>
                <w:rFonts w:cs="Arial"/>
              </w:rPr>
              <w:t xml:space="preserve">If OpCode = READ, Then </w:t>
            </w:r>
          </w:p>
          <w:p w:rsidR="00C02773" w:rsidRDefault="008F51EC">
            <w:pPr>
              <w:rPr>
                <w:rFonts w:cs="Arial"/>
              </w:rPr>
            </w:pPr>
            <w:r>
              <w:rPr>
                <w:rFonts w:cs="Arial"/>
              </w:rPr>
              <w:t>Byte 7 = 0x00</w:t>
            </w:r>
          </w:p>
          <w:p w:rsidR="00C02773" w:rsidRDefault="00C02773">
            <w:pPr>
              <w:rPr>
                <w:rFonts w:cs="Arial"/>
              </w:rPr>
            </w:pPr>
          </w:p>
          <w:p w:rsidR="00C02773" w:rsidRDefault="008F51EC">
            <w:pPr>
              <w:rPr>
                <w:rFonts w:cs="Arial"/>
              </w:rPr>
            </w:pPr>
            <w:r>
              <w:rPr>
                <w:rFonts w:cs="Arial"/>
              </w:rPr>
              <w:t xml:space="preserve">If OpCode = MODIFY, Then </w:t>
            </w:r>
          </w:p>
          <w:p w:rsidR="00C02773" w:rsidRDefault="008F51EC">
            <w:pPr>
              <w:rPr>
                <w:rFonts w:cs="Arial"/>
              </w:rPr>
            </w:pPr>
            <w:r>
              <w:rPr>
                <w:rFonts w:cs="Arial"/>
              </w:rPr>
              <w:t>ItemIndex = ItemIndex</w:t>
            </w:r>
          </w:p>
          <w:p w:rsidR="00C02773" w:rsidRDefault="008F51EC">
            <w:pPr>
              <w:rPr>
                <w:rFonts w:cs="Arial"/>
              </w:rPr>
            </w:pPr>
            <w:r>
              <w:rPr>
                <w:rFonts w:cs="Arial"/>
              </w:rPr>
              <w:t>ChargeProfileIDNumber = ChargeProfileIDNumber</w:t>
            </w:r>
          </w:p>
          <w:p w:rsidR="00C02773" w:rsidRDefault="008F51EC">
            <w:pPr>
              <w:rPr>
                <w:rFonts w:cs="Arial"/>
              </w:rPr>
            </w:pPr>
            <w:r>
              <w:rPr>
                <w:rFonts w:cs="Arial"/>
              </w:rPr>
              <w:t>ChargeProfileChargePreference = ChargeProfileChargePreference</w:t>
            </w:r>
          </w:p>
        </w:tc>
      </w:tr>
    </w:tbl>
    <w:p w:rsidR="00C02773" w:rsidRDefault="00C02773">
      <w:pPr>
        <w:rPr>
          <w:rFonts w:eastAsia="MS Mincho" w:cs="Arial"/>
        </w:rPr>
      </w:pPr>
    </w:p>
    <w:p w:rsidR="00C02773" w:rsidRDefault="008F51EC" w:rsidP="00113E44">
      <w:pPr>
        <w:pStyle w:val="Heading4"/>
      </w:pPr>
      <w:r w:rsidRPr="00B9479B">
        <w:t>TP-LOG-TPL-REQ-023182/A-SID-83-ChargeProfileList_Rsp (TcSE ROIN-223469-2)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458/248 (</w:t>
      </w:r>
      <w:r>
        <w:rPr>
          <w:rFonts w:cs="Arial"/>
          <w:bCs/>
          <w:snapToGrid w:val="0"/>
          <w:szCs w:val="20"/>
          <w:lang w:val="en-GB"/>
        </w:rPr>
        <w:t>Coding Table I</w:t>
      </w:r>
      <w:r>
        <w:rPr>
          <w:rFonts w:cs="Arial"/>
          <w:snapToGrid w:val="0"/>
          <w:szCs w:val="20"/>
          <w:lang w:val="en-GB"/>
        </w:rPr>
        <w:t>/Coding Table 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Style w:val="spelle"/>
        </w:rPr>
      </w:pPr>
      <w:r>
        <w:rPr>
          <w:rFonts w:cs="Arial"/>
          <w:snapToGrid w:val="0"/>
          <w:szCs w:val="20"/>
        </w:rPr>
        <w:t xml:space="preserve">0x83: </w:t>
      </w:r>
      <w:r>
        <w:rPr>
          <w:rStyle w:val="spelle"/>
          <w:rFonts w:cs="Arial"/>
          <w:szCs w:val="20"/>
        </w:rPr>
        <w:t>ChargeProfileList_Rsp</w:t>
      </w:r>
    </w:p>
    <w:p w:rsidR="00E52032" w:rsidRDefault="008F51EC">
      <w:pPr>
        <w:tabs>
          <w:tab w:val="left" w:pos="709"/>
          <w:tab w:val="left" w:pos="1276"/>
          <w:tab w:val="left" w:pos="1843"/>
          <w:tab w:val="left" w:pos="2419"/>
        </w:tabs>
        <w:spacing w:before="120" w:after="60"/>
        <w:ind w:left="709"/>
        <w:rPr>
          <w:b/>
          <w:snapToGrid w:val="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 xml:space="preserve">0x00-0xFF Latin-9 (1 byte per char) </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RspCode</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lastRenderedPageBreak/>
        <w:t>0x01:</w:t>
      </w:r>
      <w:r>
        <w:rPr>
          <w:rFonts w:cs="Arial"/>
          <w:szCs w:val="20"/>
        </w:rPr>
        <w:tab/>
        <w:t>List Info</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Modified</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0x03:</w:t>
      </w:r>
      <w:r>
        <w:rPr>
          <w:rFonts w:cs="Arial"/>
          <w:szCs w:val="20"/>
        </w:rPr>
        <w:tab/>
        <w:t>Reserved</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0xFE:</w:t>
      </w:r>
      <w:r>
        <w:rPr>
          <w:rFonts w:cs="Arial"/>
          <w:szCs w:val="20"/>
        </w:rPr>
        <w:tab/>
        <w:t>Reserved</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0xFF:</w:t>
      </w:r>
      <w:r>
        <w:rPr>
          <w:rFonts w:cs="Arial"/>
          <w:szCs w:val="20"/>
        </w:rPr>
        <w:tab/>
        <w:t>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NumberOfItems</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E52032" w:rsidRDefault="008F51EC">
      <w:pPr>
        <w:tabs>
          <w:tab w:val="left" w:pos="709"/>
          <w:tab w:val="left" w:pos="1276"/>
          <w:tab w:val="left" w:pos="1843"/>
          <w:tab w:val="left" w:pos="2600"/>
        </w:tabs>
        <w:ind w:left="1843"/>
        <w:rPr>
          <w:rFonts w:cs="Arial"/>
          <w:szCs w:val="20"/>
        </w:rPr>
      </w:pPr>
      <w:r>
        <w:rPr>
          <w:rFonts w:cs="Arial"/>
          <w:szCs w:val="20"/>
        </w:rPr>
        <w:t>....</w:t>
      </w:r>
    </w:p>
    <w:p w:rsidR="00E52032" w:rsidRDefault="008F51EC">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E52032" w:rsidRDefault="008F51EC">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E52032" w:rsidRDefault="00E52032">
      <w:pPr>
        <w:tabs>
          <w:tab w:val="left" w:pos="709"/>
          <w:tab w:val="left" w:pos="1276"/>
          <w:tab w:val="left" w:pos="1843"/>
          <w:tab w:val="left" w:pos="2419"/>
        </w:tabs>
        <w:ind w:left="1843"/>
        <w:rPr>
          <w:rFonts w:cs="Arial"/>
          <w:szCs w:val="20"/>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b/>
          <w:i/>
          <w:szCs w:val="20"/>
          <w:lang w:val="en-GB"/>
        </w:rPr>
        <w:t>Note</w:t>
      </w:r>
      <w:r>
        <w:rPr>
          <w:rFonts w:cs="Arial"/>
          <w:i/>
          <w:szCs w:val="20"/>
          <w:lang w:val="en-GB"/>
        </w:rPr>
        <w:t>:</w:t>
      </w:r>
      <w:r>
        <w:rPr>
          <w:rFonts w:cs="Arial"/>
          <w:i/>
          <w:szCs w:val="20"/>
          <w:lang w:val="en-GB"/>
        </w:rPr>
        <w:tab/>
        <w:t>The Maximum number of charge locations that can be returned is limited to 10</w:t>
      </w:r>
    </w:p>
    <w:p w:rsidR="00E52032" w:rsidRDefault="00E52032">
      <w:pPr>
        <w:pBdr>
          <w:top w:val="single" w:sz="4" w:space="1" w:color="auto"/>
          <w:left w:val="single" w:sz="4" w:space="4" w:color="auto"/>
          <w:bottom w:val="single" w:sz="4" w:space="1" w:color="auto"/>
          <w:right w:val="single" w:sz="4" w:space="4" w:color="auto"/>
        </w:pBdr>
        <w:ind w:left="900"/>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ind w:left="900"/>
        <w:rPr>
          <w:rFonts w:cs="Arial"/>
          <w:i/>
          <w:szCs w:val="20"/>
          <w:lang w:val="en-GB"/>
        </w:rPr>
      </w:pPr>
      <w:r>
        <w:rPr>
          <w:rFonts w:cs="Arial"/>
          <w:i/>
          <w:szCs w:val="20"/>
          <w:lang w:val="en-GB"/>
        </w:rPr>
        <w:tab/>
        <w:t>If RspCode = Modified, then NumberOfItems = 0xFF</w:t>
      </w:r>
    </w:p>
    <w:p w:rsidR="00E52032" w:rsidRDefault="00E52032">
      <w:pPr>
        <w:tabs>
          <w:tab w:val="left" w:pos="709"/>
          <w:tab w:val="left" w:pos="1276"/>
          <w:tab w:val="left" w:pos="1843"/>
          <w:tab w:val="left" w:pos="2419"/>
        </w:tabs>
        <w:ind w:left="1843"/>
        <w:rPr>
          <w:rFonts w:cs="Arial"/>
          <w:szCs w:val="20"/>
          <w:lang w:val="en-GB"/>
        </w:rPr>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E52032" w:rsidRDefault="008F51EC">
      <w:pPr>
        <w:tabs>
          <w:tab w:val="left" w:pos="709"/>
          <w:tab w:val="left" w:pos="1276"/>
          <w:tab w:val="left" w:pos="1843"/>
          <w:tab w:val="left" w:pos="2600"/>
        </w:tabs>
        <w:ind w:left="1843"/>
        <w:rPr>
          <w:rFonts w:cs="Arial"/>
          <w:szCs w:val="20"/>
        </w:rPr>
      </w:pPr>
      <w:r>
        <w:rPr>
          <w:rFonts w:cs="Arial"/>
          <w:szCs w:val="20"/>
        </w:rPr>
        <w:t>....</w:t>
      </w:r>
    </w:p>
    <w:p w:rsidR="00E52032" w:rsidRDefault="008F51EC">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E52032" w:rsidRDefault="008F51EC">
      <w:pPr>
        <w:tabs>
          <w:tab w:val="left" w:pos="709"/>
          <w:tab w:val="left" w:pos="1276"/>
          <w:tab w:val="left" w:pos="1843"/>
          <w:tab w:val="left" w:pos="2600"/>
        </w:tabs>
        <w:ind w:left="1843"/>
        <w:rPr>
          <w:ins w:id="129" w:author="sorris1" w:date="2011-06-30T09:42:00Z"/>
          <w:rStyle w:val="msoins0"/>
        </w:rPr>
      </w:pPr>
      <w:r>
        <w:rPr>
          <w:rFonts w:cs="Arial"/>
          <w:szCs w:val="20"/>
        </w:rPr>
        <w:t>0xFF:</w:t>
      </w:r>
      <w:r>
        <w:rPr>
          <w:rFonts w:cs="Arial"/>
          <w:szCs w:val="20"/>
        </w:rPr>
        <w:tab/>
        <w:t>No Entry</w:t>
      </w:r>
    </w:p>
    <w:p w:rsidR="00E52032" w:rsidRDefault="008F51EC">
      <w:pPr>
        <w:numPr>
          <w:ins w:id="130" w:author="sorris1" w:date="2011-06-30T09:42:00Z"/>
        </w:numPr>
        <w:tabs>
          <w:tab w:val="left" w:pos="709"/>
          <w:tab w:val="left" w:pos="1276"/>
          <w:tab w:val="left" w:pos="1843"/>
          <w:tab w:val="left" w:pos="2600"/>
        </w:tabs>
        <w:rPr>
          <w:ins w:id="131" w:author="sorris1" w:date="2011-06-30T09:42:00Z"/>
          <w:rStyle w:val="msoins0"/>
          <w:rFonts w:cs="Arial"/>
          <w:szCs w:val="20"/>
        </w:rPr>
      </w:pPr>
      <w:ins w:id="132" w:author="sorris1" w:date="2011-06-30T09:42:00Z">
        <w:r>
          <w:rPr>
            <w:rStyle w:val="msoins0"/>
            <w:rFonts w:cs="Arial"/>
            <w:szCs w:val="20"/>
          </w:rPr>
          <w:tab/>
        </w:r>
      </w:ins>
    </w:p>
    <w:p w:rsidR="00E52032" w:rsidRDefault="008F51EC">
      <w:pPr>
        <w:numPr>
          <w:ins w:id="133" w:author="sorris1" w:date="2011-06-30T09:42:00Z"/>
        </w:numPr>
        <w:pBdr>
          <w:top w:val="single" w:sz="4" w:space="1" w:color="auto"/>
          <w:left w:val="single" w:sz="4" w:space="4" w:color="auto"/>
          <w:bottom w:val="single" w:sz="4" w:space="1" w:color="auto"/>
          <w:right w:val="single" w:sz="4" w:space="4" w:color="auto"/>
        </w:pBdr>
        <w:ind w:left="900"/>
        <w:rPr>
          <w:ins w:id="134" w:author="sorris1" w:date="2011-06-30T09:42:00Z"/>
          <w:rStyle w:val="msoins0"/>
          <w:rFonts w:cs="Arial"/>
          <w:i/>
          <w:szCs w:val="20"/>
          <w:lang w:val="en-GB"/>
        </w:rPr>
      </w:pPr>
      <w:ins w:id="135" w:author="sorris1" w:date="2011-06-30T09:42:00Z">
        <w:r>
          <w:rPr>
            <w:rStyle w:val="msoins0"/>
            <w:rFonts w:cs="Arial"/>
            <w:b/>
            <w:i/>
            <w:szCs w:val="20"/>
            <w:lang w:val="en-GB"/>
          </w:rPr>
          <w:t>Note</w:t>
        </w:r>
        <w:r>
          <w:rPr>
            <w:rStyle w:val="msoins0"/>
            <w:rFonts w:cs="Arial"/>
            <w:i/>
            <w:szCs w:val="20"/>
            <w:lang w:val="en-GB"/>
          </w:rPr>
          <w:t>:</w:t>
        </w:r>
        <w:r>
          <w:rPr>
            <w:rStyle w:val="msoins0"/>
            <w:rFonts w:cs="Arial"/>
            <w:i/>
            <w:szCs w:val="20"/>
            <w:lang w:val="en-GB"/>
          </w:rPr>
          <w:tab/>
          <w:t xml:space="preserve">If RspCode = Modified, then </w:t>
        </w:r>
      </w:ins>
      <w:ins w:id="136" w:author="sorris1" w:date="2011-06-30T09:43:00Z">
        <w:r>
          <w:rPr>
            <w:rStyle w:val="msoins0"/>
            <w:rFonts w:cs="Arial"/>
            <w:i/>
            <w:szCs w:val="20"/>
            <w:lang w:val="en-GB"/>
          </w:rPr>
          <w:t>StartIndex</w:t>
        </w:r>
      </w:ins>
      <w:ins w:id="137" w:author="sorris1" w:date="2011-06-30T09:42:00Z">
        <w:r>
          <w:rPr>
            <w:rStyle w:val="msoins0"/>
            <w:rFonts w:cs="Arial"/>
            <w:i/>
            <w:szCs w:val="20"/>
            <w:lang w:val="en-GB"/>
          </w:rPr>
          <w:t xml:space="preserve"> = 0xFF</w:t>
        </w:r>
      </w:ins>
    </w:p>
    <w:p w:rsidR="00E52032" w:rsidRDefault="00E52032">
      <w:pPr>
        <w:numPr>
          <w:ins w:id="138" w:author="sorris1" w:date="2011-06-30T09:42:00Z"/>
        </w:numPr>
        <w:tabs>
          <w:tab w:val="left" w:pos="709"/>
          <w:tab w:val="left" w:pos="1276"/>
          <w:tab w:val="left" w:pos="1843"/>
          <w:tab w:val="left" w:pos="2600"/>
        </w:tabs>
      </w:pP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ItemsInList</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t>0x01:</w:t>
      </w:r>
      <w:r>
        <w:rPr>
          <w:rFonts w:cs="Arial"/>
          <w:szCs w:val="20"/>
        </w:rPr>
        <w:tab/>
        <w:t>Items Available 1</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Items Available 2</w:t>
      </w:r>
    </w:p>
    <w:p w:rsidR="00E52032" w:rsidRDefault="008F51EC">
      <w:pPr>
        <w:tabs>
          <w:tab w:val="left" w:pos="709"/>
          <w:tab w:val="left" w:pos="1276"/>
          <w:tab w:val="left" w:pos="1843"/>
          <w:tab w:val="left" w:pos="2600"/>
        </w:tabs>
        <w:ind w:left="1843"/>
        <w:rPr>
          <w:rFonts w:cs="Arial"/>
          <w:szCs w:val="20"/>
        </w:rPr>
      </w:pPr>
      <w:r>
        <w:rPr>
          <w:rFonts w:cs="Arial"/>
          <w:szCs w:val="20"/>
        </w:rPr>
        <w:t>....</w:t>
      </w:r>
    </w:p>
    <w:p w:rsidR="00E52032" w:rsidRDefault="008F51EC">
      <w:pPr>
        <w:tabs>
          <w:tab w:val="left" w:pos="709"/>
          <w:tab w:val="left" w:pos="1276"/>
          <w:tab w:val="left" w:pos="1843"/>
          <w:tab w:val="left" w:pos="2600"/>
        </w:tabs>
        <w:ind w:left="1843"/>
        <w:rPr>
          <w:rFonts w:cs="Arial"/>
          <w:szCs w:val="20"/>
        </w:rPr>
      </w:pPr>
      <w:r>
        <w:rPr>
          <w:rFonts w:cs="Arial"/>
          <w:szCs w:val="20"/>
        </w:rPr>
        <w:t>0xFE:</w:t>
      </w:r>
      <w:r>
        <w:rPr>
          <w:rFonts w:cs="Arial"/>
          <w:szCs w:val="20"/>
        </w:rPr>
        <w:tab/>
        <w:t>Items Available 254</w:t>
      </w:r>
    </w:p>
    <w:p w:rsidR="00E52032" w:rsidRDefault="008F51EC">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E52032" w:rsidRDefault="00E52032">
      <w:pPr>
        <w:numPr>
          <w:ins w:id="139" w:author="sorris1" w:date="2011-06-30T09:43:00Z"/>
        </w:numPr>
        <w:tabs>
          <w:tab w:val="left" w:pos="709"/>
          <w:tab w:val="left" w:pos="1276"/>
          <w:tab w:val="left" w:pos="1843"/>
          <w:tab w:val="left" w:pos="2419"/>
        </w:tabs>
        <w:rPr>
          <w:ins w:id="140" w:author="sorris1" w:date="2011-06-30T09:43:00Z"/>
          <w:rStyle w:val="msoins0"/>
          <w:lang w:val="en-GB"/>
        </w:rPr>
      </w:pPr>
    </w:p>
    <w:p w:rsidR="00E52032" w:rsidRDefault="008F51EC">
      <w:pPr>
        <w:numPr>
          <w:ins w:id="141" w:author="sorris1" w:date="2011-06-30T09:43:00Z"/>
        </w:numPr>
        <w:pBdr>
          <w:top w:val="single" w:sz="4" w:space="1" w:color="auto"/>
          <w:left w:val="single" w:sz="4" w:space="4" w:color="auto"/>
          <w:bottom w:val="single" w:sz="4" w:space="1" w:color="auto"/>
          <w:right w:val="single" w:sz="4" w:space="4" w:color="auto"/>
        </w:pBdr>
        <w:ind w:left="900"/>
        <w:rPr>
          <w:ins w:id="142" w:author="sorris1" w:date="2011-06-30T09:43:00Z"/>
          <w:rStyle w:val="msoins0"/>
          <w:rFonts w:cs="Arial"/>
          <w:i/>
          <w:szCs w:val="20"/>
          <w:lang w:val="en-GB"/>
        </w:rPr>
      </w:pPr>
      <w:ins w:id="143" w:author="sorris1" w:date="2011-06-30T09:43:00Z">
        <w:r>
          <w:rPr>
            <w:rStyle w:val="msoins0"/>
            <w:rFonts w:cs="Arial"/>
            <w:b/>
            <w:i/>
            <w:szCs w:val="20"/>
            <w:lang w:val="en-GB"/>
          </w:rPr>
          <w:t>Note</w:t>
        </w:r>
        <w:r>
          <w:rPr>
            <w:rStyle w:val="msoins0"/>
            <w:rFonts w:cs="Arial"/>
            <w:i/>
            <w:szCs w:val="20"/>
            <w:lang w:val="en-GB"/>
          </w:rPr>
          <w:t>:</w:t>
        </w:r>
        <w:r>
          <w:rPr>
            <w:rStyle w:val="msoins0"/>
            <w:rFonts w:cs="Arial"/>
            <w:i/>
            <w:szCs w:val="20"/>
            <w:lang w:val="en-GB"/>
          </w:rPr>
          <w:tab/>
          <w:t>If RspCode = Modified, then itemsInList = 0xFF</w:t>
        </w:r>
      </w:ins>
    </w:p>
    <w:p w:rsidR="00E52032" w:rsidRDefault="00E52032">
      <w:pPr>
        <w:tabs>
          <w:tab w:val="left" w:pos="709"/>
          <w:tab w:val="left" w:pos="1276"/>
          <w:tab w:val="left" w:pos="1843"/>
          <w:tab w:val="left" w:pos="2419"/>
        </w:tabs>
      </w:pPr>
    </w:p>
    <w:p w:rsidR="00E52032" w:rsidRDefault="008F51EC">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457/247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List Info</w:t>
      </w:r>
    </w:p>
    <w:p w:rsidR="00E52032" w:rsidRDefault="008F51EC">
      <w:pPr>
        <w:ind w:left="1260"/>
        <w:rPr>
          <w:i/>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ChargeLocationIDNumber</w:t>
      </w:r>
      <w:r>
        <w:rPr>
          <w:rFonts w:cs="Arial"/>
          <w:i/>
          <w:szCs w:val="20"/>
          <w:lang w:val="en-GB"/>
        </w:rPr>
        <w:t xml:space="preserve">, </w:t>
      </w:r>
      <w:r>
        <w:rPr>
          <w:rStyle w:val="spelle"/>
          <w:rFonts w:cs="Arial"/>
          <w:i/>
          <w:szCs w:val="20"/>
          <w:lang w:val="en-GB"/>
        </w:rPr>
        <w:t>ChargeLocation</w:t>
      </w:r>
      <w:r>
        <w:rPr>
          <w:rFonts w:cs="Arial"/>
          <w:i/>
          <w:szCs w:val="20"/>
          <w:lang w:val="en-GB"/>
        </w:rPr>
        <w:t>Name)</w:t>
      </w:r>
    </w:p>
    <w:p w:rsidR="00E52032" w:rsidRDefault="00E52032">
      <w:pPr>
        <w:ind w:left="1843"/>
        <w:rPr>
          <w:rFonts w:cs="Arial"/>
          <w:i/>
          <w:szCs w:val="20"/>
        </w:rPr>
      </w:pPr>
    </w:p>
    <w:p w:rsidR="00E52032" w:rsidRDefault="008F51EC">
      <w:pPr>
        <w:ind w:left="1530"/>
        <w:rPr>
          <w:rFonts w:cs="Arial"/>
          <w:i/>
          <w:szCs w:val="20"/>
          <w:lang w:val="en-GB"/>
        </w:rPr>
      </w:pPr>
      <w:r>
        <w:rPr>
          <w:rFonts w:cs="Arial"/>
          <w:i/>
          <w:szCs w:val="20"/>
          <w:lang w:val="en-GB"/>
        </w:rPr>
        <w:t>Record definition (up to 450/240 (Coding Table I/Coding Table II) bytes):</w:t>
      </w:r>
    </w:p>
    <w:p w:rsidR="00E52032" w:rsidRDefault="008F51EC">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E52032" w:rsidRDefault="008F51EC">
      <w:pPr>
        <w:ind w:left="2160"/>
        <w:rPr>
          <w:rFonts w:cs="Arial"/>
          <w:szCs w:val="20"/>
          <w:lang w:val="en-GB"/>
        </w:rPr>
      </w:pPr>
      <w:r>
        <w:rPr>
          <w:rFonts w:cs="Arial"/>
          <w:szCs w:val="20"/>
          <w:lang w:val="en-GB"/>
        </w:rPr>
        <w:t>0x00:</w:t>
      </w:r>
      <w:r>
        <w:rPr>
          <w:rFonts w:cs="Arial"/>
          <w:szCs w:val="20"/>
          <w:lang w:val="en-GB"/>
        </w:rPr>
        <w:tab/>
        <w:t>Reserved</w:t>
      </w:r>
    </w:p>
    <w:p w:rsidR="00E52032" w:rsidRDefault="008F51EC">
      <w:pPr>
        <w:ind w:left="2160"/>
        <w:rPr>
          <w:rFonts w:cs="Arial"/>
          <w:szCs w:val="20"/>
          <w:lang w:val="en-GB"/>
        </w:rPr>
      </w:pPr>
      <w:r>
        <w:rPr>
          <w:rFonts w:cs="Arial"/>
          <w:szCs w:val="20"/>
          <w:lang w:val="en-GB"/>
        </w:rPr>
        <w:t>0x01:</w:t>
      </w:r>
      <w:r>
        <w:rPr>
          <w:rFonts w:cs="Arial"/>
          <w:szCs w:val="20"/>
          <w:lang w:val="en-GB"/>
        </w:rPr>
        <w:tab/>
        <w:t>Index1</w:t>
      </w:r>
    </w:p>
    <w:p w:rsidR="00E52032" w:rsidRDefault="008F51EC">
      <w:pPr>
        <w:ind w:left="2160"/>
      </w:pPr>
      <w:r>
        <w:rPr>
          <w:rFonts w:cs="Arial"/>
          <w:szCs w:val="20"/>
          <w:lang w:val="en-GB"/>
        </w:rPr>
        <w:t>...</w:t>
      </w:r>
    </w:p>
    <w:p w:rsidR="00E52032" w:rsidRDefault="008F51EC">
      <w:pPr>
        <w:ind w:left="2160"/>
      </w:pPr>
      <w:r>
        <w:rPr>
          <w:rFonts w:cs="Arial"/>
          <w:szCs w:val="20"/>
          <w:lang w:val="en-GB"/>
        </w:rPr>
        <w:t>0xFF:</w:t>
      </w:r>
      <w:r>
        <w:rPr>
          <w:rFonts w:cs="Arial"/>
          <w:szCs w:val="20"/>
          <w:lang w:val="en-GB"/>
        </w:rPr>
        <w:tab/>
        <w:t>Index255</w:t>
      </w:r>
    </w:p>
    <w:p w:rsidR="00E52032" w:rsidRDefault="00E52032">
      <w:pPr>
        <w:ind w:left="2160"/>
        <w:rPr>
          <w:rFonts w:cs="Arial"/>
          <w:szCs w:val="20"/>
          <w:lang w:val="en-GB"/>
        </w:rPr>
      </w:pPr>
    </w:p>
    <w:p w:rsidR="00E52032" w:rsidRDefault="008F51EC">
      <w:pPr>
        <w:ind w:left="1530"/>
        <w:rPr>
          <w:rFonts w:cs="Arial"/>
          <w:i/>
          <w:szCs w:val="20"/>
          <w:lang w:val="en-GB"/>
        </w:rPr>
      </w:pPr>
      <w:r>
        <w:rPr>
          <w:rFonts w:cs="Arial"/>
          <w:i/>
          <w:szCs w:val="20"/>
          <w:lang w:val="en-GB"/>
        </w:rPr>
        <w:t xml:space="preserve">Byte 1:  </w:t>
      </w:r>
      <w:r>
        <w:rPr>
          <w:rStyle w:val="spelle"/>
          <w:rFonts w:cs="Arial"/>
          <w:i/>
          <w:szCs w:val="20"/>
          <w:lang w:val="en-GB"/>
        </w:rPr>
        <w:t>ChargeProfileIDNumber</w:t>
      </w:r>
      <w:r>
        <w:rPr>
          <w:rFonts w:cs="Arial"/>
          <w:i/>
          <w:szCs w:val="20"/>
          <w:lang w:val="en-GB"/>
        </w:rPr>
        <w:t>:</w:t>
      </w:r>
    </w:p>
    <w:p w:rsidR="00E52032" w:rsidRDefault="008F51EC">
      <w:pPr>
        <w:ind w:left="1530" w:firstLine="630"/>
        <w:rPr>
          <w:rFonts w:cs="Arial"/>
          <w:szCs w:val="20"/>
        </w:rPr>
      </w:pPr>
      <w:r>
        <w:rPr>
          <w:rFonts w:cs="Arial"/>
          <w:szCs w:val="20"/>
        </w:rPr>
        <w:t>0x00:</w:t>
      </w:r>
      <w:r>
        <w:rPr>
          <w:rFonts w:cs="Arial"/>
          <w:szCs w:val="20"/>
        </w:rPr>
        <w:tab/>
        <w:t>Unknown/Any Location</w:t>
      </w:r>
    </w:p>
    <w:p w:rsidR="00E52032" w:rsidRDefault="008F51EC">
      <w:pPr>
        <w:ind w:left="1530" w:firstLine="630"/>
        <w:rPr>
          <w:rFonts w:cs="Arial"/>
          <w:szCs w:val="20"/>
        </w:rPr>
      </w:pPr>
      <w:r>
        <w:rPr>
          <w:rFonts w:cs="Arial"/>
          <w:szCs w:val="20"/>
        </w:rPr>
        <w:t>0x01:</w:t>
      </w:r>
      <w:r>
        <w:rPr>
          <w:rFonts w:cs="Arial"/>
          <w:szCs w:val="20"/>
        </w:rPr>
        <w:tab/>
        <w:t>Location 1</w:t>
      </w:r>
    </w:p>
    <w:p w:rsidR="00E52032" w:rsidRDefault="008F51EC">
      <w:pPr>
        <w:ind w:left="1530" w:firstLine="630"/>
        <w:rPr>
          <w:rFonts w:cs="Arial"/>
          <w:szCs w:val="20"/>
        </w:rPr>
      </w:pPr>
      <w:r>
        <w:rPr>
          <w:rFonts w:cs="Arial"/>
          <w:szCs w:val="20"/>
        </w:rPr>
        <w:t>0x02:</w:t>
      </w:r>
      <w:r>
        <w:rPr>
          <w:rFonts w:cs="Arial"/>
          <w:szCs w:val="20"/>
        </w:rPr>
        <w:tab/>
        <w:t>Location 2</w:t>
      </w:r>
    </w:p>
    <w:p w:rsidR="00E52032" w:rsidRDefault="008F51EC">
      <w:pPr>
        <w:ind w:left="1530" w:firstLine="630"/>
        <w:rPr>
          <w:rFonts w:cs="Arial"/>
          <w:szCs w:val="20"/>
        </w:rPr>
      </w:pPr>
      <w:r>
        <w:rPr>
          <w:rFonts w:cs="Arial"/>
          <w:szCs w:val="20"/>
        </w:rPr>
        <w:t>…</w:t>
      </w:r>
    </w:p>
    <w:p w:rsidR="00E52032" w:rsidRDefault="008F51EC">
      <w:pPr>
        <w:ind w:left="1530" w:firstLine="630"/>
        <w:rPr>
          <w:rFonts w:cs="Arial"/>
          <w:szCs w:val="20"/>
        </w:rPr>
      </w:pPr>
      <w:r>
        <w:rPr>
          <w:rFonts w:cs="Arial"/>
          <w:szCs w:val="20"/>
        </w:rPr>
        <w:t>0x09:</w:t>
      </w:r>
      <w:r>
        <w:rPr>
          <w:rFonts w:cs="Arial"/>
          <w:szCs w:val="20"/>
        </w:rPr>
        <w:tab/>
        <w:t>Location 9</w:t>
      </w:r>
    </w:p>
    <w:p w:rsidR="00E52032" w:rsidRDefault="008F51EC">
      <w:pPr>
        <w:ind w:left="1530" w:firstLine="630"/>
        <w:rPr>
          <w:rFonts w:cs="Arial"/>
          <w:szCs w:val="20"/>
        </w:rPr>
      </w:pPr>
      <w:r>
        <w:rPr>
          <w:rFonts w:cs="Arial"/>
          <w:szCs w:val="20"/>
        </w:rPr>
        <w:t>0x0A:</w:t>
      </w:r>
      <w:r>
        <w:rPr>
          <w:rFonts w:cs="Arial"/>
          <w:szCs w:val="20"/>
        </w:rPr>
        <w:tab/>
        <w:t>Reserved</w:t>
      </w:r>
    </w:p>
    <w:p w:rsidR="00E52032" w:rsidRDefault="008F51EC">
      <w:pPr>
        <w:ind w:left="1530" w:firstLine="630"/>
        <w:rPr>
          <w:rFonts w:cs="Arial"/>
          <w:szCs w:val="20"/>
        </w:rPr>
      </w:pPr>
      <w:r>
        <w:rPr>
          <w:rFonts w:cs="Arial"/>
          <w:szCs w:val="20"/>
        </w:rPr>
        <w:lastRenderedPageBreak/>
        <w:t>...</w:t>
      </w:r>
    </w:p>
    <w:p w:rsidR="00E52032" w:rsidRDefault="008F51EC">
      <w:pPr>
        <w:ind w:left="1530" w:firstLine="630"/>
        <w:rPr>
          <w:rFonts w:cs="Arial"/>
          <w:szCs w:val="20"/>
        </w:rPr>
      </w:pPr>
      <w:r>
        <w:rPr>
          <w:rFonts w:cs="Arial"/>
          <w:szCs w:val="20"/>
        </w:rPr>
        <w:t>0xFF:</w:t>
      </w:r>
      <w:r>
        <w:rPr>
          <w:rFonts w:cs="Arial"/>
          <w:szCs w:val="20"/>
        </w:rPr>
        <w:tab/>
        <w:t>Reserved</w:t>
      </w:r>
    </w:p>
    <w:p w:rsidR="00E52032" w:rsidRDefault="00E52032">
      <w:pPr>
        <w:ind w:left="1530" w:firstLine="630"/>
        <w:rPr>
          <w:rFonts w:cs="Arial"/>
          <w:szCs w:val="20"/>
        </w:rPr>
      </w:pPr>
    </w:p>
    <w:p w:rsidR="00E52032" w:rsidRDefault="008F51EC">
      <w:pPr>
        <w:ind w:left="1500"/>
        <w:rPr>
          <w:rFonts w:cs="Arial"/>
          <w:i/>
          <w:szCs w:val="20"/>
        </w:rPr>
      </w:pPr>
      <w:r>
        <w:rPr>
          <w:rFonts w:cs="Arial"/>
          <w:i/>
          <w:szCs w:val="20"/>
        </w:rPr>
        <w:t>Byte 2:  ChargeProfileChargePreference</w:t>
      </w:r>
    </w:p>
    <w:p w:rsidR="00E52032" w:rsidRDefault="008F51EC">
      <w:pPr>
        <w:ind w:left="1500" w:firstLine="700"/>
        <w:rPr>
          <w:rFonts w:cs="Arial"/>
          <w:szCs w:val="20"/>
        </w:rPr>
      </w:pPr>
      <w:r>
        <w:rPr>
          <w:rFonts w:cs="Arial"/>
          <w:szCs w:val="20"/>
        </w:rPr>
        <w:t>0x00:</w:t>
      </w:r>
      <w:r>
        <w:rPr>
          <w:rFonts w:cs="Arial"/>
          <w:szCs w:val="20"/>
        </w:rPr>
        <w:tab/>
        <w:t>Null</w:t>
      </w:r>
    </w:p>
    <w:p w:rsidR="00E52032" w:rsidRDefault="008F51EC">
      <w:pPr>
        <w:ind w:left="1500" w:firstLine="700"/>
        <w:rPr>
          <w:rFonts w:cs="Arial"/>
          <w:szCs w:val="20"/>
        </w:rPr>
      </w:pPr>
      <w:r>
        <w:rPr>
          <w:rFonts w:cs="Arial"/>
          <w:szCs w:val="20"/>
        </w:rPr>
        <w:t>0x01:</w:t>
      </w:r>
      <w:r>
        <w:rPr>
          <w:rFonts w:cs="Arial"/>
          <w:szCs w:val="20"/>
        </w:rPr>
        <w:tab/>
        <w:t>ChargeNow</w:t>
      </w:r>
    </w:p>
    <w:p w:rsidR="00E52032" w:rsidRDefault="008F51EC">
      <w:pPr>
        <w:ind w:left="1500" w:firstLine="700"/>
        <w:rPr>
          <w:rFonts w:cs="Arial"/>
          <w:szCs w:val="20"/>
        </w:rPr>
      </w:pPr>
      <w:r>
        <w:rPr>
          <w:rFonts w:cs="Arial"/>
          <w:szCs w:val="20"/>
        </w:rPr>
        <w:t>0x02:</w:t>
      </w:r>
      <w:r>
        <w:rPr>
          <w:rFonts w:cs="Arial"/>
          <w:szCs w:val="20"/>
        </w:rPr>
        <w:tab/>
        <w:t>ValueCharge</w:t>
      </w:r>
    </w:p>
    <w:p w:rsidR="00E52032" w:rsidRDefault="008F51EC">
      <w:pPr>
        <w:ind w:left="1500" w:firstLine="700"/>
        <w:rPr>
          <w:rFonts w:cs="Arial"/>
          <w:szCs w:val="20"/>
        </w:rPr>
      </w:pPr>
      <w:r>
        <w:rPr>
          <w:rFonts w:cs="Arial"/>
          <w:szCs w:val="20"/>
        </w:rPr>
        <w:t>0x03:</w:t>
      </w:r>
      <w:r>
        <w:rPr>
          <w:rFonts w:cs="Arial"/>
          <w:szCs w:val="20"/>
        </w:rPr>
        <w:tab/>
        <w:t>Reserved</w:t>
      </w:r>
    </w:p>
    <w:p w:rsidR="00E52032" w:rsidRDefault="008F51EC">
      <w:pPr>
        <w:ind w:left="1500" w:firstLine="700"/>
        <w:rPr>
          <w:rFonts w:cs="Arial"/>
          <w:szCs w:val="20"/>
        </w:rPr>
      </w:pPr>
      <w:r>
        <w:rPr>
          <w:rFonts w:cs="Arial"/>
          <w:szCs w:val="20"/>
        </w:rPr>
        <w:t>…</w:t>
      </w:r>
    </w:p>
    <w:p w:rsidR="00E52032" w:rsidRDefault="008F51EC">
      <w:pPr>
        <w:ind w:left="1500" w:firstLine="700"/>
        <w:rPr>
          <w:rFonts w:cs="Arial"/>
          <w:szCs w:val="20"/>
        </w:rPr>
      </w:pPr>
      <w:r>
        <w:rPr>
          <w:rFonts w:cs="Arial"/>
          <w:szCs w:val="20"/>
        </w:rPr>
        <w:t>0xFF:</w:t>
      </w:r>
      <w:r>
        <w:rPr>
          <w:rFonts w:cs="Arial"/>
          <w:szCs w:val="20"/>
        </w:rPr>
        <w:tab/>
        <w:t>Reserved</w:t>
      </w:r>
    </w:p>
    <w:p w:rsidR="00E52032" w:rsidRDefault="00E52032">
      <w:pPr>
        <w:ind w:left="1530"/>
        <w:rPr>
          <w:rFonts w:cs="Arial"/>
          <w:i/>
          <w:szCs w:val="20"/>
          <w:lang w:val="en-GB"/>
        </w:rPr>
      </w:pPr>
    </w:p>
    <w:p w:rsidR="00E52032" w:rsidRDefault="008F51EC">
      <w:pPr>
        <w:ind w:left="1530"/>
        <w:rPr>
          <w:rFonts w:cs="Arial"/>
          <w:i/>
          <w:szCs w:val="20"/>
          <w:lang w:val="en-GB"/>
        </w:rPr>
      </w:pPr>
      <w:r>
        <w:rPr>
          <w:rFonts w:cs="Arial"/>
          <w:i/>
          <w:szCs w:val="20"/>
          <w:lang w:val="en-GB"/>
        </w:rPr>
        <w:t xml:space="preserve">Byte 3 up to Byte 44/23 (Coding Table I/Coding Table II)  </w:t>
      </w:r>
    </w:p>
    <w:p w:rsidR="00E52032" w:rsidRDefault="00E52032">
      <w:pPr>
        <w:ind w:left="1530" w:firstLine="313"/>
        <w:rPr>
          <w:rFonts w:cs="Arial"/>
          <w:i/>
          <w:szCs w:val="20"/>
          <w:lang w:val="en-GB"/>
        </w:rPr>
      </w:pPr>
    </w:p>
    <w:p w:rsidR="00E52032" w:rsidRDefault="008F51EC">
      <w:pPr>
        <w:ind w:left="1530" w:firstLine="313"/>
        <w:rPr>
          <w:rFonts w:cs="Arial"/>
          <w:i/>
          <w:szCs w:val="20"/>
          <w:lang w:val="en-GB"/>
        </w:rPr>
      </w:pPr>
      <w:r>
        <w:rPr>
          <w:rFonts w:cs="Arial"/>
          <w:i/>
          <w:szCs w:val="20"/>
          <w:lang w:val="en-GB"/>
        </w:rPr>
        <w:t xml:space="preserve">ChargeLocationName </w:t>
      </w:r>
    </w:p>
    <w:p w:rsidR="00E52032" w:rsidRDefault="008F51EC">
      <w:pPr>
        <w:ind w:left="1843" w:firstLine="317"/>
        <w:rPr>
          <w:rFonts w:cs="Arial"/>
          <w:szCs w:val="20"/>
          <w:lang w:val="en-GB"/>
        </w:rPr>
      </w:pPr>
      <w:r>
        <w:rPr>
          <w:rFonts w:cs="Arial"/>
          <w:szCs w:val="20"/>
          <w:lang w:val="en-GB"/>
        </w:rPr>
        <w:t xml:space="preserve">Max. 20 characters plus 1 End </w:t>
      </w:r>
      <w:proofErr w:type="gramStart"/>
      <w:r>
        <w:rPr>
          <w:rFonts w:cs="Arial"/>
          <w:szCs w:val="20"/>
          <w:lang w:val="en-GB"/>
        </w:rPr>
        <w:t>Of</w:t>
      </w:r>
      <w:proofErr w:type="gramEnd"/>
      <w:r>
        <w:rPr>
          <w:rFonts w:cs="Arial"/>
          <w:szCs w:val="20"/>
          <w:lang w:val="en-GB"/>
        </w:rPr>
        <w:t xml:space="preserve"> String</w:t>
      </w:r>
    </w:p>
    <w:p w:rsidR="00E52032" w:rsidRDefault="00E52032">
      <w:pPr>
        <w:ind w:left="1843" w:firstLine="317"/>
        <w:rPr>
          <w:rFonts w:cs="Arial"/>
          <w:szCs w:val="20"/>
          <w:lang w:val="en-GB"/>
        </w:rPr>
      </w:pPr>
    </w:p>
    <w:tbl>
      <w:tblPr>
        <w:tblW w:w="0" w:type="auto"/>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8"/>
      </w:tblGrid>
      <w:tr w:rsidR="00E52032">
        <w:tc>
          <w:tcPr>
            <w:tcW w:w="7948"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b/>
                <w:szCs w:val="20"/>
              </w:rPr>
              <w:t>Notes</w:t>
            </w:r>
            <w:r>
              <w:rPr>
                <w:rFonts w:cs="Arial"/>
                <w:szCs w:val="20"/>
              </w:rPr>
              <w:t>:</w:t>
            </w:r>
          </w:p>
          <w:p w:rsidR="00E52032" w:rsidRDefault="008F51EC">
            <w:pPr>
              <w:rPr>
                <w:rFonts w:cs="Arial"/>
                <w:szCs w:val="20"/>
              </w:rPr>
            </w:pPr>
            <w:r>
              <w:rPr>
                <w:rFonts w:cs="Arial"/>
                <w:szCs w:val="20"/>
              </w:rPr>
              <w:t xml:space="preserve">If </w:t>
            </w:r>
            <w:r>
              <w:rPr>
                <w:rStyle w:val="spelle"/>
                <w:rFonts w:cs="Arial"/>
                <w:szCs w:val="20"/>
              </w:rPr>
              <w:t>RspCode</w:t>
            </w:r>
            <w:r>
              <w:rPr>
                <w:rFonts w:cs="Arial"/>
                <w:szCs w:val="20"/>
              </w:rPr>
              <w:t xml:space="preserve"> = List Info, Then </w:t>
            </w:r>
          </w:p>
          <w:p w:rsidR="00E52032" w:rsidRDefault="008F51EC">
            <w:pPr>
              <w:rPr>
                <w:rFonts w:cs="Arial"/>
                <w:szCs w:val="20"/>
              </w:rPr>
            </w:pPr>
            <w:r>
              <w:rPr>
                <w:rFonts w:cs="Arial"/>
                <w:szCs w:val="20"/>
              </w:rPr>
              <w:t>ItemIndex = ItemIndex</w:t>
            </w:r>
          </w:p>
          <w:p w:rsidR="00E52032" w:rsidRDefault="008F51EC">
            <w:pPr>
              <w:rPr>
                <w:rFonts w:cs="Arial"/>
                <w:szCs w:val="20"/>
              </w:rPr>
            </w:pPr>
            <w:r>
              <w:rPr>
                <w:rFonts w:cs="Arial"/>
                <w:szCs w:val="20"/>
              </w:rPr>
              <w:t>ChargeProfileIDNumber = ChargeProfileIDNumber</w:t>
            </w:r>
          </w:p>
          <w:p w:rsidR="00E52032" w:rsidRDefault="008F51EC">
            <w:pPr>
              <w:rPr>
                <w:rFonts w:cs="Arial"/>
                <w:szCs w:val="20"/>
              </w:rPr>
            </w:pPr>
            <w:r>
              <w:rPr>
                <w:rFonts w:cs="Arial"/>
                <w:szCs w:val="20"/>
              </w:rPr>
              <w:t xml:space="preserve">ChargeProfileChargePreference = ChargeProfileChargePreference </w:t>
            </w:r>
          </w:p>
          <w:p w:rsidR="00E52032" w:rsidRDefault="00E52032">
            <w:pPr>
              <w:rPr>
                <w:rFonts w:cs="Arial"/>
                <w:szCs w:val="20"/>
              </w:rPr>
            </w:pPr>
          </w:p>
          <w:p w:rsidR="00E52032" w:rsidRDefault="008F51EC">
            <w:pPr>
              <w:rPr>
                <w:rFonts w:cs="Arial"/>
                <w:szCs w:val="20"/>
              </w:rPr>
            </w:pPr>
            <w:r>
              <w:rPr>
                <w:rFonts w:cs="Arial"/>
                <w:szCs w:val="20"/>
              </w:rPr>
              <w:t xml:space="preserve">If </w:t>
            </w:r>
            <w:r>
              <w:rPr>
                <w:rStyle w:val="spelle"/>
                <w:rFonts w:cs="Arial"/>
                <w:szCs w:val="20"/>
              </w:rPr>
              <w:t>RspCode</w:t>
            </w:r>
            <w:r>
              <w:rPr>
                <w:rFonts w:cs="Arial"/>
                <w:szCs w:val="20"/>
              </w:rPr>
              <w:t xml:space="preserve"> = Modified, Then </w:t>
            </w:r>
          </w:p>
          <w:p w:rsidR="00E52032" w:rsidRDefault="008F51EC">
            <w:pPr>
              <w:rPr>
                <w:rFonts w:cs="Arial"/>
                <w:szCs w:val="20"/>
              </w:rPr>
            </w:pPr>
            <w:r>
              <w:rPr>
                <w:rFonts w:cs="Arial"/>
                <w:szCs w:val="20"/>
              </w:rPr>
              <w:t>Byte 8 = 0x00</w:t>
            </w:r>
          </w:p>
        </w:tc>
      </w:tr>
    </w:tbl>
    <w:p w:rsidR="00E52032" w:rsidRDefault="00E52032">
      <w:pPr>
        <w:rPr>
          <w:rFonts w:eastAsia="MS Mincho" w:cs="Arial"/>
          <w:szCs w:val="20"/>
          <w:lang w:val="en-GB"/>
        </w:rPr>
      </w:pPr>
    </w:p>
    <w:p w:rsidR="00C02773" w:rsidRDefault="008F51EC" w:rsidP="00113E44">
      <w:pPr>
        <w:pStyle w:val="Heading4"/>
      </w:pPr>
      <w:r w:rsidRPr="00B9479B">
        <w:t>TP-LOG-TPL-REQ-023183/A-SID-84-ChargeSchedule_Rq (TcSE ROIN-223470-2)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 (</w:t>
      </w:r>
      <w:r>
        <w:rPr>
          <w:rFonts w:cs="Arial"/>
          <w:bCs/>
          <w:snapToGrid w:val="0"/>
          <w:szCs w:val="20"/>
          <w:lang w:val="en-GB"/>
        </w:rPr>
        <w:t>Coding Table I</w:t>
      </w:r>
      <w:r>
        <w:rPr>
          <w:rFonts w:cs="Arial"/>
          <w:snapToGrid w:val="0"/>
          <w:szCs w:val="20"/>
          <w:lang w:val="en-GB"/>
        </w:rPr>
        <w:t>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0x84: </w:t>
      </w:r>
      <w:r>
        <w:rPr>
          <w:rStyle w:val="spelle"/>
          <w:rFonts w:cs="Arial"/>
          <w:szCs w:val="20"/>
        </w:rPr>
        <w:t>ChargeSchedule_Rq</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0x00: INVALID/INACTIVE</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0-5: reserved</w:t>
      </w:r>
    </w:p>
    <w:p w:rsidR="00E52032" w:rsidRDefault="008F51EC">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6-7: Coding</w:t>
      </w:r>
    </w:p>
    <w:p w:rsidR="00E52032" w:rsidRDefault="008F51EC">
      <w:pPr>
        <w:tabs>
          <w:tab w:val="left" w:pos="1900"/>
        </w:tabs>
        <w:spacing w:after="60"/>
        <w:ind w:left="1800" w:hanging="1843"/>
        <w:rPr>
          <w:rFonts w:cs="Arial"/>
          <w:bCs/>
          <w:snapToGrid w:val="0"/>
          <w:szCs w:val="20"/>
          <w:lang w:val="en-GB"/>
        </w:rPr>
      </w:pPr>
      <w:r>
        <w:rPr>
          <w:rFonts w:cs="Arial"/>
          <w:bCs/>
          <w:snapToGrid w:val="0"/>
          <w:szCs w:val="20"/>
          <w:lang w:val="en-GB"/>
        </w:rPr>
        <w:tab/>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OpCode</w:t>
      </w:r>
    </w:p>
    <w:p w:rsidR="00E52032" w:rsidRDefault="008F51EC">
      <w:pPr>
        <w:tabs>
          <w:tab w:val="left" w:pos="709"/>
          <w:tab w:val="left" w:pos="1276"/>
          <w:tab w:val="left" w:pos="1900"/>
          <w:tab w:val="left" w:pos="2600"/>
        </w:tabs>
        <w:ind w:left="1800"/>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900"/>
          <w:tab w:val="left" w:pos="2600"/>
        </w:tabs>
        <w:ind w:left="1800"/>
        <w:rPr>
          <w:rFonts w:cs="Arial"/>
          <w:szCs w:val="20"/>
        </w:rPr>
      </w:pPr>
      <w:r>
        <w:rPr>
          <w:rFonts w:cs="Arial"/>
          <w:szCs w:val="20"/>
        </w:rPr>
        <w:t>0x01:</w:t>
      </w:r>
      <w:r>
        <w:rPr>
          <w:rFonts w:cs="Arial"/>
          <w:szCs w:val="20"/>
        </w:rPr>
        <w:tab/>
        <w:t>Read</w:t>
      </w:r>
    </w:p>
    <w:p w:rsidR="00E52032" w:rsidRDefault="008F51EC">
      <w:pPr>
        <w:tabs>
          <w:tab w:val="left" w:pos="709"/>
          <w:tab w:val="left" w:pos="1276"/>
          <w:tab w:val="left" w:pos="1900"/>
          <w:tab w:val="left" w:pos="2600"/>
        </w:tabs>
        <w:ind w:left="1800"/>
        <w:rPr>
          <w:rFonts w:cs="Arial"/>
          <w:szCs w:val="20"/>
        </w:rPr>
      </w:pPr>
      <w:r>
        <w:rPr>
          <w:rFonts w:cs="Arial"/>
          <w:szCs w:val="20"/>
        </w:rPr>
        <w:t>0x02:</w:t>
      </w:r>
      <w:r>
        <w:rPr>
          <w:rFonts w:cs="Arial"/>
          <w:szCs w:val="20"/>
        </w:rPr>
        <w:tab/>
        <w:t>Modify</w:t>
      </w:r>
    </w:p>
    <w:p w:rsidR="00E52032" w:rsidRDefault="008F51EC">
      <w:pPr>
        <w:tabs>
          <w:tab w:val="left" w:pos="709"/>
          <w:tab w:val="left" w:pos="1276"/>
          <w:tab w:val="left" w:pos="1900"/>
          <w:tab w:val="left" w:pos="2600"/>
          <w:tab w:val="left" w:pos="3300"/>
        </w:tabs>
        <w:ind w:left="1800"/>
        <w:rPr>
          <w:rFonts w:cs="Arial"/>
          <w:szCs w:val="20"/>
        </w:rPr>
      </w:pPr>
      <w:r>
        <w:rPr>
          <w:rFonts w:cs="Arial"/>
          <w:szCs w:val="20"/>
        </w:rPr>
        <w:t>0x03:</w:t>
      </w:r>
      <w:r>
        <w:rPr>
          <w:rFonts w:cs="Arial"/>
          <w:szCs w:val="20"/>
        </w:rPr>
        <w:tab/>
        <w:t>Reserved</w:t>
      </w:r>
    </w:p>
    <w:p w:rsidR="00E52032" w:rsidRDefault="008F51EC">
      <w:pPr>
        <w:tabs>
          <w:tab w:val="left" w:pos="709"/>
          <w:tab w:val="left" w:pos="1276"/>
          <w:tab w:val="left" w:pos="1900"/>
          <w:tab w:val="left" w:pos="2600"/>
          <w:tab w:val="left" w:pos="3300"/>
        </w:tabs>
        <w:ind w:left="1800"/>
        <w:rPr>
          <w:rFonts w:cs="Arial"/>
          <w:szCs w:val="20"/>
        </w:rPr>
      </w:pPr>
      <w:r>
        <w:rPr>
          <w:rFonts w:cs="Arial"/>
          <w:szCs w:val="20"/>
        </w:rPr>
        <w:t>…</w:t>
      </w:r>
    </w:p>
    <w:p w:rsidR="00E52032" w:rsidRDefault="008F51EC">
      <w:pPr>
        <w:tabs>
          <w:tab w:val="left" w:pos="709"/>
          <w:tab w:val="left" w:pos="1276"/>
          <w:tab w:val="left" w:pos="1900"/>
          <w:tab w:val="left" w:pos="2600"/>
          <w:tab w:val="left" w:pos="3300"/>
        </w:tabs>
        <w:ind w:left="1800"/>
        <w:rPr>
          <w:rFonts w:cs="Arial"/>
          <w:szCs w:val="20"/>
        </w:rPr>
      </w:pPr>
      <w:r>
        <w:rPr>
          <w:rFonts w:cs="Arial"/>
          <w:szCs w:val="20"/>
        </w:rPr>
        <w:t>0xFE:</w:t>
      </w:r>
      <w:r>
        <w:rPr>
          <w:rFonts w:cs="Arial"/>
          <w:szCs w:val="20"/>
        </w:rPr>
        <w:tab/>
        <w:t>Reserved</w:t>
      </w:r>
    </w:p>
    <w:p w:rsidR="00E52032" w:rsidRDefault="008F51EC">
      <w:pPr>
        <w:tabs>
          <w:tab w:val="left" w:pos="709"/>
          <w:tab w:val="left" w:pos="1276"/>
          <w:tab w:val="left" w:pos="1900"/>
          <w:tab w:val="left" w:pos="2600"/>
          <w:tab w:val="left" w:pos="3300"/>
        </w:tabs>
        <w:ind w:left="1800"/>
        <w:rPr>
          <w:rFonts w:cs="Arial"/>
          <w:szCs w:val="20"/>
        </w:rPr>
      </w:pPr>
      <w:r>
        <w:rPr>
          <w:rFonts w:cs="Arial"/>
          <w:szCs w:val="20"/>
        </w:rPr>
        <w:t>0xFF:</w:t>
      </w:r>
      <w:r>
        <w:rPr>
          <w:rFonts w:cs="Arial"/>
          <w:szCs w:val="20"/>
        </w:rPr>
        <w:tab/>
        <w:t>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ScheduleType</w:t>
      </w:r>
    </w:p>
    <w:p w:rsidR="00E52032" w:rsidRDefault="008F51EC">
      <w:pPr>
        <w:tabs>
          <w:tab w:val="left" w:pos="709"/>
          <w:tab w:val="left" w:pos="1276"/>
          <w:tab w:val="left" w:pos="2000"/>
          <w:tab w:val="left" w:pos="2600"/>
        </w:tabs>
        <w:ind w:left="1800"/>
        <w:rPr>
          <w:rFonts w:cs="Arial"/>
          <w:szCs w:val="20"/>
        </w:rPr>
      </w:pPr>
      <w:r>
        <w:rPr>
          <w:rFonts w:cs="Arial"/>
          <w:szCs w:val="20"/>
        </w:rPr>
        <w:t>0x00:</w:t>
      </w:r>
      <w:r>
        <w:rPr>
          <w:rFonts w:cs="Arial"/>
          <w:szCs w:val="20"/>
        </w:rPr>
        <w:tab/>
        <w:t>Weekly</w:t>
      </w:r>
    </w:p>
    <w:p w:rsidR="00E52032" w:rsidRDefault="008F51EC">
      <w:pPr>
        <w:tabs>
          <w:tab w:val="left" w:pos="709"/>
          <w:tab w:val="left" w:pos="1276"/>
          <w:tab w:val="left" w:pos="2000"/>
          <w:tab w:val="left" w:pos="2600"/>
        </w:tabs>
        <w:ind w:left="1800"/>
        <w:rPr>
          <w:rFonts w:cs="Arial"/>
          <w:szCs w:val="20"/>
        </w:rPr>
      </w:pPr>
      <w:r>
        <w:rPr>
          <w:rFonts w:cs="Arial"/>
          <w:szCs w:val="20"/>
        </w:rPr>
        <w:t xml:space="preserve">0x01: </w:t>
      </w:r>
      <w:r>
        <w:rPr>
          <w:rFonts w:cs="Arial"/>
          <w:szCs w:val="20"/>
        </w:rPr>
        <w:tab/>
        <w:t>Daily</w:t>
      </w:r>
    </w:p>
    <w:p w:rsidR="00E52032" w:rsidRDefault="008F51EC">
      <w:pPr>
        <w:tabs>
          <w:tab w:val="left" w:pos="709"/>
          <w:tab w:val="left" w:pos="1276"/>
          <w:tab w:val="left" w:pos="2000"/>
          <w:tab w:val="left" w:pos="2600"/>
        </w:tabs>
        <w:ind w:left="1800"/>
        <w:rPr>
          <w:rFonts w:cs="Arial"/>
          <w:szCs w:val="20"/>
        </w:rPr>
      </w:pPr>
      <w:r>
        <w:rPr>
          <w:rFonts w:cs="Arial"/>
          <w:szCs w:val="20"/>
        </w:rPr>
        <w:t>0x02:</w:t>
      </w:r>
      <w:r>
        <w:rPr>
          <w:rFonts w:cs="Arial"/>
          <w:szCs w:val="20"/>
        </w:rPr>
        <w:tab/>
        <w:t>Weekday/Weekend</w:t>
      </w:r>
    </w:p>
    <w:p w:rsidR="00E52032" w:rsidRDefault="008F51EC">
      <w:pPr>
        <w:tabs>
          <w:tab w:val="left" w:pos="2000"/>
          <w:tab w:val="left" w:pos="2600"/>
        </w:tabs>
        <w:ind w:left="1800" w:hanging="1843"/>
        <w:rPr>
          <w:rFonts w:cs="Arial"/>
          <w:bCs/>
          <w:snapToGrid w:val="0"/>
          <w:szCs w:val="20"/>
          <w:lang w:val="en-GB"/>
        </w:rPr>
      </w:pPr>
      <w:r>
        <w:rPr>
          <w:rFonts w:cs="Arial"/>
          <w:bCs/>
          <w:snapToGrid w:val="0"/>
          <w:szCs w:val="20"/>
        </w:rPr>
        <w:tab/>
      </w:r>
      <w:r>
        <w:rPr>
          <w:rFonts w:cs="Arial"/>
          <w:bCs/>
          <w:snapToGrid w:val="0"/>
          <w:szCs w:val="20"/>
          <w:lang w:val="en-GB"/>
        </w:rPr>
        <w:t>0x03:</w:t>
      </w:r>
      <w:r>
        <w:rPr>
          <w:rFonts w:cs="Arial"/>
          <w:bCs/>
          <w:snapToGrid w:val="0"/>
          <w:szCs w:val="20"/>
          <w:lang w:val="en-GB"/>
        </w:rPr>
        <w:tab/>
        <w:t>Reserved</w:t>
      </w:r>
    </w:p>
    <w:p w:rsidR="00E52032" w:rsidRDefault="008F51EC">
      <w:pPr>
        <w:tabs>
          <w:tab w:val="left" w:pos="2000"/>
          <w:tab w:val="left" w:pos="2600"/>
        </w:tabs>
        <w:ind w:left="3643" w:hanging="1843"/>
        <w:rPr>
          <w:rFonts w:cs="Arial"/>
          <w:bCs/>
          <w:snapToGrid w:val="0"/>
          <w:szCs w:val="20"/>
          <w:lang w:val="en-GB"/>
        </w:rPr>
      </w:pPr>
      <w:r>
        <w:rPr>
          <w:rFonts w:cs="Arial"/>
          <w:bCs/>
          <w:snapToGrid w:val="0"/>
          <w:szCs w:val="20"/>
          <w:lang w:val="en-GB"/>
        </w:rPr>
        <w:t>…</w:t>
      </w:r>
    </w:p>
    <w:p w:rsidR="00E52032" w:rsidRDefault="008F51EC">
      <w:pPr>
        <w:tabs>
          <w:tab w:val="left" w:pos="2000"/>
          <w:tab w:val="left" w:pos="2600"/>
        </w:tabs>
        <w:ind w:left="3643" w:hanging="1843"/>
        <w:rPr>
          <w:rFonts w:cs="Arial"/>
          <w:bCs/>
          <w:snapToGrid w:val="0"/>
          <w:szCs w:val="20"/>
          <w:lang w:val="en-GB"/>
        </w:rPr>
      </w:pPr>
      <w:r>
        <w:rPr>
          <w:rFonts w:cs="Arial"/>
          <w:bCs/>
          <w:snapToGrid w:val="0"/>
          <w:szCs w:val="20"/>
          <w:lang w:val="en-GB"/>
        </w:rPr>
        <w:lastRenderedPageBreak/>
        <w:t>0xFF:</w:t>
      </w:r>
      <w:r>
        <w:rPr>
          <w:rFonts w:cs="Arial"/>
          <w:bCs/>
          <w:snapToGrid w:val="0"/>
          <w:szCs w:val="20"/>
          <w:lang w:val="en-GB"/>
        </w:rPr>
        <w:tab/>
        <w:t>Reserved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NumberOfItems</w:t>
      </w:r>
    </w:p>
    <w:p w:rsidR="00E52032" w:rsidRDefault="008F51EC">
      <w:pPr>
        <w:tabs>
          <w:tab w:val="left" w:pos="709"/>
          <w:tab w:val="left" w:pos="1276"/>
          <w:tab w:val="left" w:pos="2000"/>
          <w:tab w:val="left" w:pos="2600"/>
        </w:tabs>
        <w:ind w:left="1800"/>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2000"/>
          <w:tab w:val="left" w:pos="2600"/>
        </w:tabs>
        <w:ind w:left="1800"/>
        <w:rPr>
          <w:rFonts w:cs="Arial"/>
          <w:szCs w:val="20"/>
        </w:rPr>
      </w:pPr>
      <w:r>
        <w:rPr>
          <w:rFonts w:cs="Arial"/>
          <w:szCs w:val="20"/>
        </w:rPr>
        <w:t>0x01:</w:t>
      </w:r>
      <w:r>
        <w:rPr>
          <w:rFonts w:cs="Arial"/>
          <w:szCs w:val="20"/>
        </w:rPr>
        <w:tab/>
        <w:t>1</w:t>
      </w:r>
    </w:p>
    <w:p w:rsidR="00E52032" w:rsidRDefault="008F51EC">
      <w:pPr>
        <w:tabs>
          <w:tab w:val="left" w:pos="709"/>
          <w:tab w:val="left" w:pos="1276"/>
          <w:tab w:val="left" w:pos="2000"/>
          <w:tab w:val="left" w:pos="2600"/>
        </w:tabs>
        <w:ind w:left="1800"/>
        <w:rPr>
          <w:rFonts w:cs="Arial"/>
          <w:szCs w:val="20"/>
        </w:rPr>
      </w:pPr>
      <w:r>
        <w:rPr>
          <w:rFonts w:cs="Arial"/>
          <w:szCs w:val="20"/>
        </w:rPr>
        <w:t>0x02:</w:t>
      </w:r>
      <w:r>
        <w:rPr>
          <w:rFonts w:cs="Arial"/>
          <w:szCs w:val="20"/>
        </w:rPr>
        <w:tab/>
        <w:t>2</w:t>
      </w:r>
    </w:p>
    <w:p w:rsidR="00E52032" w:rsidRDefault="008F51EC">
      <w:pPr>
        <w:tabs>
          <w:tab w:val="left" w:pos="709"/>
          <w:tab w:val="left" w:pos="1276"/>
          <w:tab w:val="left" w:pos="2000"/>
          <w:tab w:val="left" w:pos="2600"/>
        </w:tabs>
        <w:ind w:left="1800"/>
        <w:rPr>
          <w:rFonts w:cs="Arial"/>
          <w:szCs w:val="20"/>
        </w:rPr>
      </w:pPr>
      <w:r>
        <w:rPr>
          <w:rFonts w:cs="Arial"/>
          <w:szCs w:val="20"/>
        </w:rPr>
        <w:t>....</w:t>
      </w:r>
    </w:p>
    <w:p w:rsidR="00E52032" w:rsidRDefault="008F51EC">
      <w:pPr>
        <w:tabs>
          <w:tab w:val="left" w:pos="709"/>
          <w:tab w:val="left" w:pos="1276"/>
          <w:tab w:val="left" w:pos="2000"/>
          <w:tab w:val="left" w:pos="2600"/>
        </w:tabs>
        <w:ind w:left="1800"/>
        <w:rPr>
          <w:rFonts w:cs="Arial"/>
          <w:szCs w:val="20"/>
        </w:rPr>
      </w:pPr>
      <w:r>
        <w:rPr>
          <w:rFonts w:cs="Arial"/>
          <w:szCs w:val="20"/>
        </w:rPr>
        <w:t>0xFE:</w:t>
      </w:r>
      <w:r>
        <w:rPr>
          <w:rFonts w:cs="Arial"/>
          <w:szCs w:val="20"/>
        </w:rPr>
        <w:tab/>
        <w:t>254</w:t>
      </w:r>
    </w:p>
    <w:p w:rsidR="00E52032" w:rsidRDefault="008F51EC">
      <w:pPr>
        <w:tabs>
          <w:tab w:val="left" w:pos="709"/>
          <w:tab w:val="left" w:pos="1276"/>
          <w:tab w:val="left" w:pos="2000"/>
          <w:tab w:val="left" w:pos="2600"/>
        </w:tabs>
        <w:ind w:left="1800"/>
        <w:rPr>
          <w:rFonts w:cs="Arial"/>
          <w:szCs w:val="20"/>
        </w:rPr>
      </w:pPr>
      <w:r>
        <w:rPr>
          <w:rFonts w:cs="Arial"/>
          <w:szCs w:val="20"/>
        </w:rPr>
        <w:t>0xFF:</w:t>
      </w:r>
      <w:r>
        <w:rPr>
          <w:rFonts w:cs="Arial"/>
          <w:szCs w:val="20"/>
        </w:rPr>
        <w:tab/>
        <w:t>No Entry</w:t>
      </w:r>
    </w:p>
    <w:p w:rsidR="00E52032" w:rsidRDefault="008F51EC">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lang w:val="en-GB"/>
        </w:rPr>
      </w:pPr>
      <w:r>
        <w:rPr>
          <w:rFonts w:cs="Arial"/>
          <w:b/>
          <w:i/>
          <w:szCs w:val="20"/>
          <w:lang w:val="en-GB"/>
        </w:rPr>
        <w:t>Note:</w:t>
      </w:r>
      <w:r>
        <w:rPr>
          <w:rFonts w:cs="Arial"/>
          <w:i/>
          <w:szCs w:val="20"/>
          <w:lang w:val="en-GB"/>
        </w:rPr>
        <w:t xml:space="preserve">  The number of items requested is defined by the schedule type as follows:</w:t>
      </w:r>
    </w:p>
    <w:p w:rsidR="00E52032" w:rsidRDefault="008F51EC">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lang w:val="en-GB"/>
        </w:rPr>
      </w:pPr>
      <w:r>
        <w:rPr>
          <w:rFonts w:cs="Arial"/>
          <w:b/>
          <w:i/>
          <w:szCs w:val="20"/>
          <w:lang w:val="en-GB"/>
        </w:rPr>
        <w:tab/>
      </w:r>
      <w:r>
        <w:rPr>
          <w:rFonts w:cs="Arial"/>
          <w:i/>
          <w:szCs w:val="20"/>
          <w:lang w:val="en-GB"/>
        </w:rPr>
        <w:t>ScheduleType = Weekly, NumberOfItems = 7</w:t>
      </w:r>
    </w:p>
    <w:p w:rsidR="00E52032" w:rsidRDefault="008F51EC">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lang w:val="en-GB"/>
        </w:rPr>
      </w:pPr>
      <w:r>
        <w:rPr>
          <w:rFonts w:cs="Arial"/>
          <w:i/>
          <w:szCs w:val="20"/>
          <w:lang w:val="en-GB"/>
        </w:rPr>
        <w:tab/>
        <w:t>ScheduleType = Dailly, NumberOfItems = 1</w:t>
      </w:r>
    </w:p>
    <w:p w:rsidR="00E52032" w:rsidRDefault="008F51EC">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rPr>
      </w:pPr>
      <w:r>
        <w:rPr>
          <w:rFonts w:cs="Arial"/>
          <w:i/>
          <w:szCs w:val="20"/>
          <w:lang w:val="en-GB"/>
        </w:rPr>
        <w:tab/>
        <w:t>ScheduleType = Weekday/Weekend, NumberOfItems = 2</w:t>
      </w:r>
    </w:p>
    <w:p w:rsidR="00E52032" w:rsidRDefault="00E52032">
      <w:pPr>
        <w:tabs>
          <w:tab w:val="left" w:pos="709"/>
          <w:tab w:val="left" w:pos="1276"/>
          <w:tab w:val="left" w:pos="1843"/>
          <w:tab w:val="left" w:pos="2419"/>
        </w:tabs>
        <w:rPr>
          <w:rFonts w:cs="Arial"/>
          <w:szCs w:val="20"/>
        </w:rPr>
      </w:pPr>
    </w:p>
    <w:p w:rsidR="00E52032" w:rsidRDefault="008F51EC">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55 </w:t>
      </w:r>
      <w:r>
        <w:rPr>
          <w:rFonts w:cs="Arial"/>
          <w:b/>
          <w:snapToGrid w:val="0"/>
          <w:szCs w:val="20"/>
          <w:lang w:val="en-GB"/>
        </w:rPr>
        <w:t>(Coding Table III)</w:t>
      </w:r>
      <w:r>
        <w:rPr>
          <w:rFonts w:cs="Arial"/>
          <w:b/>
          <w:szCs w:val="20"/>
          <w:lang w:val="en-GB"/>
        </w:rPr>
        <w:t xml:space="preserve">: </w:t>
      </w:r>
      <w:r>
        <w:rPr>
          <w:rStyle w:val="spelle"/>
          <w:rFonts w:cs="Arial"/>
          <w:b/>
          <w:szCs w:val="20"/>
          <w:lang w:val="en-GB"/>
        </w:rPr>
        <w:t>Charge Schedule Info</w:t>
      </w:r>
    </w:p>
    <w:p w:rsidR="00E52032" w:rsidRDefault="008F51EC">
      <w:pPr>
        <w:ind w:left="1260"/>
        <w:rPr>
          <w:i/>
          <w:lang w:val="en-GB"/>
        </w:rPr>
      </w:pPr>
      <w:proofErr w:type="gramStart"/>
      <w:r>
        <w:rPr>
          <w:rFonts w:cs="Arial"/>
          <w:i/>
          <w:szCs w:val="20"/>
          <w:lang w:val="en-GB"/>
        </w:rPr>
        <w:t>Array(</w:t>
      </w:r>
      <w:proofErr w:type="gramEnd"/>
      <w:r>
        <w:rPr>
          <w:rFonts w:cs="Arial"/>
          <w:i/>
          <w:szCs w:val="20"/>
          <w:lang w:val="en-GB"/>
        </w:rPr>
        <w:t>1..NumberOfItems) of record (BinNumber, ReadyToGo1_TimeHr, ReadyToGo1_TimeMin, ReadyToGo1_CabinComfPrefID, ReadyToGo2_TimeHr, ReadyToGo2_TimeMin, ReadyToGo2_CabinComfPrefID)</w:t>
      </w:r>
    </w:p>
    <w:p w:rsidR="00E52032" w:rsidRDefault="00E52032">
      <w:pPr>
        <w:ind w:left="1843"/>
        <w:rPr>
          <w:rFonts w:cs="Arial"/>
          <w:i/>
          <w:szCs w:val="20"/>
          <w:lang w:val="en-GB"/>
        </w:rPr>
      </w:pPr>
    </w:p>
    <w:p w:rsidR="00E52032" w:rsidRDefault="008F51EC">
      <w:pPr>
        <w:ind w:left="1530"/>
        <w:rPr>
          <w:rFonts w:cs="Arial"/>
          <w:i/>
          <w:szCs w:val="20"/>
          <w:lang w:val="en-GB"/>
        </w:rPr>
      </w:pPr>
      <w:r>
        <w:rPr>
          <w:rFonts w:cs="Arial"/>
          <w:i/>
          <w:szCs w:val="20"/>
          <w:lang w:val="en-GB"/>
        </w:rPr>
        <w:t>Record definition (up to 49 (</w:t>
      </w:r>
      <w:r>
        <w:rPr>
          <w:rFonts w:cs="Arial"/>
          <w:snapToGrid w:val="0"/>
          <w:szCs w:val="20"/>
          <w:lang w:val="en-GB"/>
        </w:rPr>
        <w:t>Coding Table III</w:t>
      </w:r>
      <w:r>
        <w:rPr>
          <w:rFonts w:cs="Arial"/>
          <w:i/>
          <w:szCs w:val="20"/>
          <w:lang w:val="en-GB"/>
        </w:rPr>
        <w:t>) bytes):</w:t>
      </w:r>
    </w:p>
    <w:p w:rsidR="00E52032" w:rsidRDefault="008F51EC">
      <w:pPr>
        <w:tabs>
          <w:tab w:val="left" w:pos="2300"/>
        </w:tabs>
        <w:ind w:left="1530"/>
        <w:rPr>
          <w:rFonts w:cs="Arial"/>
          <w:i/>
          <w:szCs w:val="20"/>
          <w:lang w:val="de-DE"/>
        </w:rPr>
      </w:pPr>
      <w:r>
        <w:rPr>
          <w:rFonts w:cs="Arial"/>
          <w:i/>
          <w:szCs w:val="20"/>
          <w:lang w:val="de-DE"/>
        </w:rPr>
        <w:t>Byte 0:</w:t>
      </w:r>
      <w:r>
        <w:rPr>
          <w:rFonts w:cs="Arial"/>
          <w:i/>
          <w:szCs w:val="20"/>
          <w:lang w:val="de-DE"/>
        </w:rPr>
        <w:tab/>
        <w:t>BinNumber:</w:t>
      </w:r>
    </w:p>
    <w:p w:rsidR="00E52032" w:rsidRDefault="008F51EC">
      <w:pPr>
        <w:tabs>
          <w:tab w:val="left" w:pos="2600"/>
        </w:tabs>
        <w:ind w:left="1530" w:firstLine="270"/>
        <w:rPr>
          <w:rFonts w:cs="Arial"/>
          <w:szCs w:val="20"/>
          <w:lang w:val="de-DE"/>
        </w:rPr>
      </w:pPr>
      <w:r>
        <w:rPr>
          <w:rFonts w:cs="Arial"/>
          <w:szCs w:val="20"/>
          <w:lang w:val="de-DE"/>
        </w:rPr>
        <w:t>0x00:</w:t>
      </w:r>
      <w:r>
        <w:rPr>
          <w:rFonts w:cs="Arial"/>
          <w:szCs w:val="20"/>
          <w:lang w:val="de-DE"/>
        </w:rPr>
        <w:tab/>
        <w:t>Null</w:t>
      </w:r>
    </w:p>
    <w:p w:rsidR="00E52032" w:rsidRDefault="008F51EC">
      <w:pPr>
        <w:tabs>
          <w:tab w:val="left" w:pos="2600"/>
        </w:tabs>
        <w:ind w:left="1530" w:firstLine="270"/>
        <w:rPr>
          <w:rFonts w:cs="Arial"/>
          <w:szCs w:val="20"/>
          <w:lang w:val="de-DE"/>
        </w:rPr>
      </w:pPr>
      <w:r>
        <w:rPr>
          <w:rFonts w:cs="Arial"/>
          <w:szCs w:val="20"/>
          <w:lang w:val="de-DE"/>
        </w:rPr>
        <w:t>0x01:</w:t>
      </w:r>
      <w:r>
        <w:rPr>
          <w:rFonts w:cs="Arial"/>
          <w:szCs w:val="20"/>
          <w:lang w:val="de-DE"/>
        </w:rPr>
        <w:tab/>
        <w:t>Bin 1</w:t>
      </w:r>
    </w:p>
    <w:p w:rsidR="00E52032" w:rsidRDefault="008F51EC">
      <w:pPr>
        <w:tabs>
          <w:tab w:val="left" w:pos="2600"/>
        </w:tabs>
        <w:ind w:left="1530" w:firstLine="270"/>
        <w:rPr>
          <w:rFonts w:cs="Arial"/>
          <w:szCs w:val="20"/>
        </w:rPr>
      </w:pPr>
      <w:r>
        <w:rPr>
          <w:rFonts w:cs="Arial"/>
          <w:szCs w:val="20"/>
        </w:rPr>
        <w:t>0x02:</w:t>
      </w:r>
      <w:r>
        <w:rPr>
          <w:rFonts w:cs="Arial"/>
          <w:szCs w:val="20"/>
        </w:rPr>
        <w:tab/>
        <w:t>Bin 2</w:t>
      </w:r>
    </w:p>
    <w:p w:rsidR="00E52032" w:rsidRDefault="008F51EC">
      <w:pPr>
        <w:tabs>
          <w:tab w:val="left" w:pos="2600"/>
        </w:tabs>
        <w:ind w:left="1530" w:firstLine="270"/>
        <w:rPr>
          <w:rFonts w:cs="Arial"/>
          <w:szCs w:val="20"/>
        </w:rPr>
      </w:pPr>
      <w:r>
        <w:rPr>
          <w:rFonts w:cs="Arial"/>
          <w:szCs w:val="20"/>
        </w:rPr>
        <w:t>…</w:t>
      </w:r>
    </w:p>
    <w:p w:rsidR="00E52032" w:rsidRDefault="008F51EC">
      <w:pPr>
        <w:tabs>
          <w:tab w:val="left" w:pos="2600"/>
        </w:tabs>
        <w:ind w:left="1530" w:firstLine="270"/>
        <w:rPr>
          <w:rFonts w:cs="Arial"/>
          <w:szCs w:val="20"/>
        </w:rPr>
      </w:pPr>
      <w:r>
        <w:rPr>
          <w:rFonts w:cs="Arial"/>
          <w:szCs w:val="20"/>
        </w:rPr>
        <w:t>0x0A:</w:t>
      </w:r>
      <w:r>
        <w:rPr>
          <w:rFonts w:cs="Arial"/>
          <w:szCs w:val="20"/>
        </w:rPr>
        <w:tab/>
        <w:t>Bin 10</w:t>
      </w:r>
    </w:p>
    <w:p w:rsidR="00E52032" w:rsidRDefault="008F51EC">
      <w:pPr>
        <w:tabs>
          <w:tab w:val="left" w:pos="2300"/>
          <w:tab w:val="left" w:pos="2600"/>
        </w:tabs>
        <w:ind w:left="1530" w:firstLine="270"/>
        <w:rPr>
          <w:rFonts w:cs="Arial"/>
          <w:szCs w:val="20"/>
        </w:rPr>
      </w:pPr>
      <w:r>
        <w:rPr>
          <w:rFonts w:cs="Arial"/>
          <w:szCs w:val="20"/>
        </w:rPr>
        <w:t>0x0B:</w:t>
      </w:r>
      <w:r>
        <w:rPr>
          <w:rFonts w:cs="Arial"/>
          <w:szCs w:val="20"/>
        </w:rPr>
        <w:tab/>
        <w:t>Reserved</w:t>
      </w:r>
    </w:p>
    <w:p w:rsidR="00E52032" w:rsidRDefault="008F51EC">
      <w:pPr>
        <w:tabs>
          <w:tab w:val="left" w:pos="2300"/>
        </w:tabs>
        <w:ind w:left="1530" w:firstLine="270"/>
        <w:rPr>
          <w:rFonts w:cs="Arial"/>
          <w:szCs w:val="20"/>
        </w:rPr>
      </w:pPr>
      <w:r>
        <w:rPr>
          <w:rFonts w:cs="Arial"/>
          <w:szCs w:val="20"/>
        </w:rPr>
        <w:t>...</w:t>
      </w:r>
    </w:p>
    <w:p w:rsidR="00E52032" w:rsidRDefault="008F51EC">
      <w:pPr>
        <w:tabs>
          <w:tab w:val="left" w:pos="2300"/>
          <w:tab w:val="left" w:pos="2600"/>
        </w:tabs>
        <w:ind w:left="1530" w:firstLine="270"/>
        <w:rPr>
          <w:rFonts w:cs="Arial"/>
          <w:szCs w:val="20"/>
          <w:lang w:val="sv-SE"/>
        </w:rPr>
      </w:pPr>
      <w:r>
        <w:rPr>
          <w:rFonts w:cs="Arial"/>
          <w:szCs w:val="20"/>
        </w:rPr>
        <w:t>0xFF:</w:t>
      </w:r>
      <w:r>
        <w:rPr>
          <w:rFonts w:cs="Arial"/>
          <w:szCs w:val="20"/>
        </w:rPr>
        <w:tab/>
        <w:t>Reserved</w:t>
      </w:r>
    </w:p>
    <w:p w:rsidR="00E52032" w:rsidRDefault="00E52032">
      <w:pPr>
        <w:tabs>
          <w:tab w:val="left" w:pos="2300"/>
        </w:tabs>
        <w:ind w:left="1530"/>
        <w:rPr>
          <w:rFonts w:cs="Arial"/>
          <w:i/>
          <w:szCs w:val="20"/>
          <w:lang w:val="sv-SE"/>
        </w:rPr>
      </w:pPr>
    </w:p>
    <w:p w:rsidR="00E52032" w:rsidRDefault="008F51EC">
      <w:pPr>
        <w:tabs>
          <w:tab w:val="left" w:pos="2300"/>
        </w:tabs>
        <w:ind w:left="1530"/>
        <w:rPr>
          <w:rFonts w:cs="Arial"/>
          <w:i/>
          <w:szCs w:val="20"/>
          <w:lang w:val="nb-NO"/>
        </w:rPr>
      </w:pPr>
      <w:r>
        <w:rPr>
          <w:rFonts w:cs="Arial"/>
          <w:i/>
          <w:szCs w:val="20"/>
          <w:lang w:val="sv-SE"/>
        </w:rPr>
        <w:t>Byte 1</w:t>
      </w:r>
      <w:r>
        <w:rPr>
          <w:rFonts w:cs="Arial"/>
          <w:i/>
          <w:szCs w:val="20"/>
          <w:lang w:val="nb-NO"/>
        </w:rPr>
        <w:t>:</w:t>
      </w:r>
      <w:r>
        <w:rPr>
          <w:rFonts w:cs="Arial"/>
          <w:i/>
          <w:szCs w:val="20"/>
          <w:lang w:val="nb-NO"/>
        </w:rPr>
        <w:tab/>
      </w:r>
      <w:r>
        <w:rPr>
          <w:rFonts w:cs="Arial"/>
          <w:i/>
          <w:szCs w:val="20"/>
          <w:lang w:val="en-GB"/>
        </w:rPr>
        <w:t>ReadyToGo1_TimeHr</w:t>
      </w:r>
      <w:r>
        <w:rPr>
          <w:rFonts w:cs="Arial"/>
          <w:i/>
          <w:szCs w:val="20"/>
          <w:lang w:val="nb-NO"/>
        </w:rPr>
        <w:t xml:space="preserve">: </w:t>
      </w:r>
    </w:p>
    <w:p w:rsidR="00E52032" w:rsidRDefault="008F51EC">
      <w:pPr>
        <w:tabs>
          <w:tab w:val="left" w:pos="2600"/>
        </w:tabs>
        <w:ind w:left="1800"/>
        <w:rPr>
          <w:rFonts w:cs="Arial"/>
          <w:szCs w:val="20"/>
          <w:lang w:val="nb-NO"/>
        </w:rPr>
      </w:pPr>
      <w:r>
        <w:rPr>
          <w:rFonts w:cs="Arial"/>
          <w:szCs w:val="20"/>
          <w:lang w:val="nb-NO"/>
        </w:rPr>
        <w:t>0x00:</w:t>
      </w:r>
      <w:r>
        <w:rPr>
          <w:rFonts w:cs="Arial"/>
          <w:szCs w:val="20"/>
          <w:lang w:val="nb-NO"/>
        </w:rPr>
        <w:tab/>
      </w:r>
      <w:del w:id="144" w:author="sorris1" w:date="2012-04-12T07:08:00Z">
        <w:r>
          <w:rPr>
            <w:rFonts w:cs="Arial"/>
            <w:szCs w:val="20"/>
            <w:lang w:val="nb-NO"/>
          </w:rPr>
          <w:delText>Reserved</w:delText>
        </w:r>
      </w:del>
      <w:ins w:id="145" w:author="sorris1" w:date="2012-04-12T07:08:00Z">
        <w:r>
          <w:rPr>
            <w:rStyle w:val="msoins1"/>
            <w:rFonts w:cs="Arial"/>
            <w:szCs w:val="20"/>
            <w:lang w:val="nb-NO"/>
          </w:rPr>
          <w:t xml:space="preserve"> 0</w:t>
        </w:r>
      </w:ins>
    </w:p>
    <w:p w:rsidR="00E52032" w:rsidRDefault="008F51EC">
      <w:pPr>
        <w:tabs>
          <w:tab w:val="left" w:pos="2600"/>
        </w:tabs>
        <w:ind w:left="1800"/>
        <w:rPr>
          <w:rFonts w:cs="Arial"/>
          <w:szCs w:val="20"/>
          <w:lang w:val="nb-NO"/>
        </w:rPr>
      </w:pPr>
      <w:r>
        <w:rPr>
          <w:rFonts w:cs="Arial"/>
          <w:szCs w:val="20"/>
          <w:lang w:val="nb-NO"/>
        </w:rPr>
        <w:t>0x01:</w:t>
      </w:r>
      <w:r>
        <w:rPr>
          <w:rFonts w:cs="Arial"/>
          <w:szCs w:val="20"/>
          <w:lang w:val="nb-NO"/>
        </w:rPr>
        <w:tab/>
        <w:t>1</w:t>
      </w:r>
    </w:p>
    <w:p w:rsidR="00E52032" w:rsidRDefault="008F51EC">
      <w:pPr>
        <w:tabs>
          <w:tab w:val="left" w:pos="2600"/>
        </w:tabs>
        <w:ind w:left="1800"/>
        <w:rPr>
          <w:rFonts w:cs="Arial"/>
          <w:szCs w:val="20"/>
          <w:lang w:val="en-GB"/>
        </w:rPr>
      </w:pPr>
      <w:r>
        <w:rPr>
          <w:rFonts w:cs="Arial"/>
          <w:szCs w:val="20"/>
          <w:lang w:val="en-GB"/>
        </w:rPr>
        <w:t>0x02:</w:t>
      </w:r>
      <w:r>
        <w:rPr>
          <w:rFonts w:cs="Arial"/>
          <w:szCs w:val="20"/>
          <w:lang w:val="en-GB"/>
        </w:rPr>
        <w:tab/>
        <w:t>2</w:t>
      </w:r>
    </w:p>
    <w:p w:rsidR="00E52032" w:rsidRDefault="008F51EC">
      <w:pPr>
        <w:tabs>
          <w:tab w:val="left" w:pos="2600"/>
        </w:tabs>
        <w:ind w:left="1800"/>
        <w:rPr>
          <w:rFonts w:cs="Arial"/>
          <w:szCs w:val="20"/>
          <w:lang w:val="en-GB"/>
        </w:rPr>
      </w:pPr>
      <w:r>
        <w:rPr>
          <w:rFonts w:cs="Arial"/>
          <w:szCs w:val="20"/>
          <w:lang w:val="en-GB"/>
        </w:rPr>
        <w:t>…</w:t>
      </w:r>
    </w:p>
    <w:p w:rsidR="00E52032" w:rsidRDefault="008F51EC">
      <w:pPr>
        <w:tabs>
          <w:tab w:val="left" w:pos="2600"/>
        </w:tabs>
        <w:ind w:left="1800"/>
        <w:rPr>
          <w:rFonts w:cs="Arial"/>
          <w:szCs w:val="20"/>
          <w:lang w:val="en-GB"/>
        </w:rPr>
      </w:pPr>
      <w:r>
        <w:rPr>
          <w:rFonts w:cs="Arial"/>
          <w:szCs w:val="20"/>
          <w:lang w:val="en-GB"/>
        </w:rPr>
        <w:t>0x17:</w:t>
      </w:r>
      <w:r>
        <w:rPr>
          <w:rFonts w:cs="Arial"/>
          <w:szCs w:val="20"/>
          <w:lang w:val="en-GB"/>
        </w:rPr>
        <w:tab/>
      </w:r>
      <w:del w:id="146" w:author="sorris1" w:date="2012-04-12T07:10:00Z">
        <w:r>
          <w:rPr>
            <w:rFonts w:cs="Arial"/>
            <w:szCs w:val="20"/>
            <w:lang w:val="en-GB"/>
          </w:rPr>
          <w:delText>24</w:delText>
        </w:r>
      </w:del>
      <w:ins w:id="147" w:author="sorris1" w:date="2012-04-12T07:10:00Z">
        <w:r>
          <w:rPr>
            <w:rStyle w:val="msoins1"/>
            <w:rFonts w:cs="Arial"/>
            <w:szCs w:val="20"/>
            <w:lang w:val="en-GB"/>
          </w:rPr>
          <w:t xml:space="preserve"> 23</w:t>
        </w:r>
      </w:ins>
    </w:p>
    <w:p w:rsidR="00E52032" w:rsidRDefault="008F51EC">
      <w:pPr>
        <w:tabs>
          <w:tab w:val="left" w:pos="2600"/>
        </w:tabs>
        <w:ind w:left="1800"/>
        <w:rPr>
          <w:rFonts w:cs="Arial"/>
          <w:szCs w:val="20"/>
          <w:lang w:val="en-GB"/>
        </w:rPr>
      </w:pPr>
      <w:r>
        <w:rPr>
          <w:rFonts w:cs="Arial"/>
          <w:szCs w:val="20"/>
          <w:lang w:val="en-GB"/>
        </w:rPr>
        <w:t>0x18:</w:t>
      </w:r>
      <w:r>
        <w:rPr>
          <w:rFonts w:cs="Arial"/>
          <w:szCs w:val="20"/>
          <w:lang w:val="en-GB"/>
        </w:rPr>
        <w:tab/>
        <w:t>Reserved</w:t>
      </w:r>
    </w:p>
    <w:p w:rsidR="00E52032" w:rsidRDefault="008F51EC">
      <w:pPr>
        <w:tabs>
          <w:tab w:val="left" w:pos="2300"/>
          <w:tab w:val="left" w:pos="2600"/>
        </w:tabs>
        <w:ind w:left="1800"/>
        <w:rPr>
          <w:rFonts w:cs="Arial"/>
          <w:szCs w:val="20"/>
          <w:lang w:val="en-GB"/>
        </w:rPr>
      </w:pPr>
      <w:r>
        <w:rPr>
          <w:rFonts w:cs="Arial"/>
          <w:szCs w:val="20"/>
          <w:lang w:val="en-GB"/>
        </w:rPr>
        <w:t>…</w:t>
      </w:r>
    </w:p>
    <w:p w:rsidR="00E52032" w:rsidRDefault="008F51EC">
      <w:pPr>
        <w:tabs>
          <w:tab w:val="left" w:pos="2300"/>
          <w:tab w:val="left" w:pos="2600"/>
        </w:tabs>
        <w:ind w:left="18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300"/>
          <w:tab w:val="left" w:pos="2600"/>
        </w:tabs>
        <w:ind w:left="18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900"/>
        <w:rPr>
          <w:rFonts w:cs="Arial"/>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2</w:t>
      </w:r>
      <w:r>
        <w:rPr>
          <w:rFonts w:cs="Arial"/>
          <w:i/>
          <w:szCs w:val="20"/>
          <w:lang w:val="nb-NO"/>
        </w:rPr>
        <w:t>:</w:t>
      </w:r>
      <w:r>
        <w:rPr>
          <w:rFonts w:cs="Arial"/>
          <w:i/>
          <w:szCs w:val="20"/>
          <w:lang w:val="nb-NO"/>
        </w:rPr>
        <w:tab/>
      </w:r>
      <w:r>
        <w:rPr>
          <w:rFonts w:cs="Arial"/>
          <w:i/>
          <w:szCs w:val="20"/>
          <w:lang w:val="en-GB"/>
        </w:rPr>
        <w:t>ReadyToGo1_TimeMin</w:t>
      </w:r>
      <w:r>
        <w:rPr>
          <w:rFonts w:cs="Arial"/>
          <w:i/>
          <w:szCs w:val="20"/>
          <w:lang w:val="nb-NO"/>
        </w:rPr>
        <w:t>:</w:t>
      </w:r>
    </w:p>
    <w:p w:rsidR="00E52032" w:rsidRDefault="008F51EC">
      <w:pPr>
        <w:tabs>
          <w:tab w:val="left" w:pos="2300"/>
          <w:tab w:val="left" w:pos="2600"/>
        </w:tabs>
        <w:ind w:left="1800"/>
        <w:rPr>
          <w:rFonts w:cs="Arial"/>
          <w:szCs w:val="20"/>
          <w:lang w:val="nb-NO"/>
        </w:rPr>
      </w:pPr>
      <w:r>
        <w:rPr>
          <w:rFonts w:cs="Arial"/>
          <w:szCs w:val="20"/>
          <w:lang w:val="nb-NO"/>
        </w:rPr>
        <w:t>0x00:</w:t>
      </w:r>
      <w:r>
        <w:rPr>
          <w:rFonts w:cs="Arial"/>
          <w:szCs w:val="20"/>
          <w:lang w:val="nb-NO"/>
        </w:rPr>
        <w:tab/>
      </w:r>
      <w:r>
        <w:rPr>
          <w:rFonts w:cs="Arial"/>
          <w:szCs w:val="20"/>
          <w:lang w:val="nb-NO"/>
        </w:rPr>
        <w:tab/>
      </w:r>
      <w:del w:id="148" w:author="sorris1" w:date="2012-04-12T07:08:00Z">
        <w:r>
          <w:rPr>
            <w:rFonts w:cs="Arial"/>
            <w:szCs w:val="20"/>
            <w:lang w:val="nb-NO"/>
          </w:rPr>
          <w:delText>Reserved</w:delText>
        </w:r>
      </w:del>
      <w:ins w:id="149" w:author="sorris1" w:date="2012-04-12T07:08:00Z">
        <w:r>
          <w:rPr>
            <w:rStyle w:val="msoins1"/>
            <w:rFonts w:cs="Arial"/>
            <w:szCs w:val="20"/>
            <w:lang w:val="nb-NO"/>
          </w:rPr>
          <w:t xml:space="preserve"> 0</w:t>
        </w:r>
      </w:ins>
    </w:p>
    <w:p w:rsidR="00E52032" w:rsidRDefault="008F51EC">
      <w:pPr>
        <w:tabs>
          <w:tab w:val="left" w:pos="2300"/>
          <w:tab w:val="left" w:pos="2600"/>
        </w:tabs>
        <w:ind w:left="1800"/>
        <w:rPr>
          <w:rFonts w:cs="Arial"/>
          <w:szCs w:val="20"/>
          <w:lang w:val="nb-NO"/>
        </w:rPr>
      </w:pPr>
      <w:r>
        <w:rPr>
          <w:rFonts w:cs="Arial"/>
          <w:szCs w:val="20"/>
          <w:lang w:val="nb-NO"/>
        </w:rPr>
        <w:t>0x01:</w:t>
      </w:r>
      <w:r>
        <w:rPr>
          <w:rFonts w:cs="Arial"/>
          <w:szCs w:val="20"/>
          <w:lang w:val="nb-NO"/>
        </w:rPr>
        <w:tab/>
      </w:r>
      <w:r>
        <w:rPr>
          <w:rFonts w:cs="Arial"/>
          <w:szCs w:val="20"/>
          <w:lang w:val="nb-NO"/>
        </w:rPr>
        <w:tab/>
        <w:t>1</w:t>
      </w:r>
    </w:p>
    <w:p w:rsidR="00E52032" w:rsidRDefault="008F51EC">
      <w:pPr>
        <w:tabs>
          <w:tab w:val="left" w:pos="2300"/>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en-GB"/>
        </w:rPr>
        <w:tab/>
        <w:t>2</w:t>
      </w:r>
    </w:p>
    <w:p w:rsidR="00E52032" w:rsidRDefault="008F51EC">
      <w:pPr>
        <w:tabs>
          <w:tab w:val="left" w:pos="2300"/>
          <w:tab w:val="left" w:pos="2600"/>
        </w:tabs>
        <w:ind w:left="1800"/>
        <w:rPr>
          <w:rFonts w:cs="Arial"/>
          <w:szCs w:val="20"/>
          <w:lang w:val="en-GB"/>
        </w:rPr>
      </w:pPr>
      <w:r>
        <w:rPr>
          <w:rFonts w:cs="Arial"/>
          <w:szCs w:val="20"/>
          <w:lang w:val="en-GB"/>
        </w:rPr>
        <w:t>…</w:t>
      </w:r>
    </w:p>
    <w:p w:rsidR="00E52032" w:rsidRDefault="008F51EC">
      <w:pPr>
        <w:tabs>
          <w:tab w:val="left" w:pos="2300"/>
          <w:tab w:val="left" w:pos="2600"/>
        </w:tabs>
        <w:ind w:left="1800"/>
        <w:rPr>
          <w:rFonts w:cs="Arial"/>
          <w:szCs w:val="20"/>
          <w:lang w:val="en-GB"/>
        </w:rPr>
      </w:pPr>
      <w:r>
        <w:rPr>
          <w:rFonts w:cs="Arial"/>
          <w:szCs w:val="20"/>
          <w:lang w:val="en-GB"/>
        </w:rPr>
        <w:t>0x3B:</w:t>
      </w:r>
      <w:r>
        <w:rPr>
          <w:rFonts w:cs="Arial"/>
          <w:szCs w:val="20"/>
          <w:lang w:val="en-GB"/>
        </w:rPr>
        <w:tab/>
        <w:t>59</w:t>
      </w:r>
    </w:p>
    <w:p w:rsidR="00E52032" w:rsidRDefault="008F51EC">
      <w:pPr>
        <w:tabs>
          <w:tab w:val="left" w:pos="2300"/>
          <w:tab w:val="left" w:pos="2600"/>
        </w:tabs>
        <w:ind w:left="1800"/>
        <w:rPr>
          <w:rFonts w:cs="Arial"/>
          <w:szCs w:val="20"/>
          <w:lang w:val="en-GB"/>
        </w:rPr>
      </w:pPr>
      <w:r>
        <w:rPr>
          <w:rFonts w:cs="Arial"/>
          <w:szCs w:val="20"/>
          <w:lang w:val="en-GB"/>
        </w:rPr>
        <w:t>0x3C:</w:t>
      </w:r>
      <w:r>
        <w:rPr>
          <w:rFonts w:cs="Arial"/>
          <w:szCs w:val="20"/>
          <w:lang w:val="en-GB"/>
        </w:rPr>
        <w:tab/>
        <w:t>Reserved</w:t>
      </w:r>
    </w:p>
    <w:p w:rsidR="00E52032" w:rsidRDefault="008F51EC">
      <w:pPr>
        <w:tabs>
          <w:tab w:val="left" w:pos="2300"/>
          <w:tab w:val="left" w:pos="2600"/>
        </w:tabs>
        <w:ind w:left="1800"/>
        <w:rPr>
          <w:rFonts w:cs="Arial"/>
          <w:szCs w:val="20"/>
          <w:lang w:val="en-GB"/>
        </w:rPr>
      </w:pPr>
      <w:r>
        <w:rPr>
          <w:rFonts w:cs="Arial"/>
          <w:szCs w:val="20"/>
          <w:lang w:val="en-GB"/>
        </w:rPr>
        <w:t>…</w:t>
      </w:r>
    </w:p>
    <w:p w:rsidR="00E52032" w:rsidRDefault="008F51EC">
      <w:pPr>
        <w:tabs>
          <w:tab w:val="left" w:pos="2300"/>
          <w:tab w:val="left" w:pos="2600"/>
        </w:tabs>
        <w:ind w:left="18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300"/>
          <w:tab w:val="left" w:pos="2600"/>
        </w:tabs>
        <w:ind w:left="18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3</w:t>
      </w:r>
      <w:r>
        <w:rPr>
          <w:rFonts w:cs="Arial"/>
          <w:i/>
          <w:szCs w:val="20"/>
          <w:lang w:val="nb-NO"/>
        </w:rPr>
        <w:t>:</w:t>
      </w:r>
      <w:r>
        <w:rPr>
          <w:rFonts w:cs="Arial"/>
          <w:i/>
          <w:szCs w:val="20"/>
          <w:lang w:val="nb-NO"/>
        </w:rPr>
        <w:tab/>
      </w:r>
      <w:r>
        <w:rPr>
          <w:rFonts w:cs="Arial"/>
          <w:i/>
          <w:szCs w:val="20"/>
          <w:lang w:val="en-GB"/>
        </w:rPr>
        <w:t>ReadyToGo1_CabinComfPrefID</w:t>
      </w:r>
      <w:r>
        <w:rPr>
          <w:rFonts w:cs="Arial"/>
          <w:i/>
          <w:szCs w:val="20"/>
          <w:lang w:val="nb-NO"/>
        </w:rPr>
        <w:t xml:space="preserve">: </w:t>
      </w:r>
    </w:p>
    <w:p w:rsidR="00E52032" w:rsidRDefault="008F51EC">
      <w:pPr>
        <w:tabs>
          <w:tab w:val="left" w:pos="1700"/>
          <w:tab w:val="left" w:pos="2600"/>
        </w:tabs>
        <w:ind w:left="1800"/>
        <w:rPr>
          <w:rFonts w:cs="Arial"/>
          <w:szCs w:val="20"/>
          <w:lang w:val="nb-NO"/>
        </w:rPr>
      </w:pPr>
      <w:r>
        <w:rPr>
          <w:rFonts w:cs="Arial"/>
          <w:szCs w:val="20"/>
          <w:lang w:val="nb-NO"/>
        </w:rPr>
        <w:lastRenderedPageBreak/>
        <w:t>0x00:</w:t>
      </w:r>
      <w:r>
        <w:rPr>
          <w:rFonts w:cs="Arial"/>
          <w:szCs w:val="20"/>
          <w:lang w:val="nb-NO"/>
        </w:rPr>
        <w:tab/>
        <w:t>Reserved</w:t>
      </w:r>
    </w:p>
    <w:p w:rsidR="00E52032" w:rsidRDefault="008F51EC">
      <w:pPr>
        <w:tabs>
          <w:tab w:val="left" w:pos="1700"/>
          <w:tab w:val="left" w:pos="2600"/>
        </w:tabs>
        <w:ind w:left="1800"/>
        <w:rPr>
          <w:rFonts w:cs="Arial"/>
          <w:szCs w:val="20"/>
          <w:lang w:val="nb-NO"/>
        </w:rPr>
      </w:pPr>
      <w:r>
        <w:rPr>
          <w:rFonts w:cs="Arial"/>
          <w:szCs w:val="20"/>
          <w:lang w:val="nb-NO"/>
        </w:rPr>
        <w:t>0x01:</w:t>
      </w:r>
      <w:r>
        <w:rPr>
          <w:rFonts w:cs="Arial"/>
          <w:szCs w:val="20"/>
          <w:lang w:val="nb-NO"/>
        </w:rPr>
        <w:tab/>
        <w:t>Cabin Comfort ID1</w:t>
      </w:r>
    </w:p>
    <w:p w:rsidR="00E52032" w:rsidRDefault="008F51EC">
      <w:pPr>
        <w:tabs>
          <w:tab w:val="left" w:pos="1700"/>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rsidR="00E52032" w:rsidRDefault="008F51EC">
      <w:pPr>
        <w:tabs>
          <w:tab w:val="left" w:pos="1700"/>
          <w:tab w:val="left" w:pos="2600"/>
        </w:tabs>
        <w:ind w:left="1800"/>
        <w:rPr>
          <w:rFonts w:cs="Arial"/>
          <w:szCs w:val="20"/>
          <w:lang w:val="en-GB"/>
        </w:rPr>
      </w:pPr>
      <w:r>
        <w:rPr>
          <w:rFonts w:cs="Arial"/>
          <w:szCs w:val="20"/>
          <w:lang w:val="en-GB"/>
        </w:rPr>
        <w:t>…</w:t>
      </w:r>
    </w:p>
    <w:p w:rsidR="00E52032" w:rsidRDefault="008F51EC">
      <w:pPr>
        <w:tabs>
          <w:tab w:val="left" w:pos="1700"/>
          <w:tab w:val="left" w:pos="2600"/>
        </w:tabs>
        <w:ind w:left="18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E52032" w:rsidRDefault="008F51EC">
      <w:pPr>
        <w:tabs>
          <w:tab w:val="left" w:pos="1700"/>
          <w:tab w:val="left" w:pos="2600"/>
        </w:tabs>
        <w:ind w:left="1800"/>
        <w:rPr>
          <w:rFonts w:cs="Arial"/>
          <w:szCs w:val="20"/>
          <w:lang w:val="en-GB"/>
        </w:rPr>
      </w:pPr>
      <w:r>
        <w:rPr>
          <w:rFonts w:cs="Arial"/>
          <w:szCs w:val="20"/>
          <w:lang w:val="en-GB"/>
        </w:rPr>
        <w:t>0x0B:</w:t>
      </w:r>
      <w:r>
        <w:rPr>
          <w:rFonts w:cs="Arial"/>
          <w:szCs w:val="20"/>
          <w:lang w:val="en-GB"/>
        </w:rPr>
        <w:tab/>
        <w:t>Reserved</w:t>
      </w:r>
    </w:p>
    <w:p w:rsidR="00E52032" w:rsidRDefault="008F51EC">
      <w:pPr>
        <w:tabs>
          <w:tab w:val="left" w:pos="1700"/>
          <w:tab w:val="left" w:pos="2600"/>
        </w:tabs>
        <w:ind w:left="1800"/>
        <w:rPr>
          <w:rFonts w:cs="Arial"/>
          <w:szCs w:val="20"/>
          <w:lang w:val="en-GB"/>
        </w:rPr>
      </w:pPr>
      <w:r>
        <w:rPr>
          <w:rFonts w:cs="Arial"/>
          <w:szCs w:val="20"/>
          <w:lang w:val="en-GB"/>
        </w:rPr>
        <w:t>…</w:t>
      </w:r>
    </w:p>
    <w:p w:rsidR="00E52032" w:rsidRDefault="008F51EC">
      <w:pPr>
        <w:tabs>
          <w:tab w:val="left" w:pos="1700"/>
          <w:tab w:val="left" w:pos="2600"/>
        </w:tabs>
        <w:ind w:left="18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1700"/>
          <w:tab w:val="left" w:pos="2600"/>
        </w:tabs>
        <w:ind w:left="18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4</w:t>
      </w:r>
      <w:r>
        <w:rPr>
          <w:rFonts w:cs="Arial"/>
          <w:i/>
          <w:szCs w:val="20"/>
          <w:lang w:val="nb-NO"/>
        </w:rPr>
        <w:t>:</w:t>
      </w:r>
      <w:r>
        <w:rPr>
          <w:rFonts w:cs="Arial"/>
          <w:i/>
          <w:szCs w:val="20"/>
          <w:lang w:val="nb-NO"/>
        </w:rPr>
        <w:tab/>
      </w:r>
      <w:r>
        <w:rPr>
          <w:rFonts w:cs="Arial"/>
          <w:i/>
          <w:szCs w:val="20"/>
          <w:lang w:val="en-GB"/>
        </w:rPr>
        <w:t>ReadyToGo2_TimeHr</w:t>
      </w:r>
      <w:r>
        <w:rPr>
          <w:rFonts w:cs="Arial"/>
          <w:i/>
          <w:szCs w:val="20"/>
          <w:lang w:val="nb-NO"/>
        </w:rPr>
        <w:t xml:space="preserve">: </w:t>
      </w:r>
    </w:p>
    <w:p w:rsidR="00E52032" w:rsidRDefault="008F51EC">
      <w:pPr>
        <w:tabs>
          <w:tab w:val="left" w:pos="1800"/>
          <w:tab w:val="left" w:pos="2600"/>
        </w:tabs>
        <w:ind w:left="1800"/>
        <w:rPr>
          <w:rFonts w:cs="Arial"/>
          <w:szCs w:val="20"/>
          <w:lang w:val="nb-NO"/>
        </w:rPr>
      </w:pPr>
      <w:r>
        <w:rPr>
          <w:rFonts w:cs="Arial"/>
          <w:szCs w:val="20"/>
          <w:lang w:val="nb-NO"/>
        </w:rPr>
        <w:t>0x00:</w:t>
      </w:r>
      <w:r>
        <w:rPr>
          <w:rFonts w:cs="Arial"/>
          <w:szCs w:val="20"/>
          <w:lang w:val="nb-NO"/>
        </w:rPr>
        <w:tab/>
      </w:r>
      <w:del w:id="150" w:author="sorris1" w:date="2012-04-12T07:08:00Z">
        <w:r>
          <w:rPr>
            <w:rFonts w:cs="Arial"/>
            <w:szCs w:val="20"/>
            <w:lang w:val="nb-NO"/>
          </w:rPr>
          <w:delText>Reserved</w:delText>
        </w:r>
      </w:del>
      <w:ins w:id="151" w:author="sorris1" w:date="2012-04-12T07:08:00Z">
        <w:r>
          <w:rPr>
            <w:rStyle w:val="msoins1"/>
            <w:rFonts w:cs="Arial"/>
            <w:szCs w:val="20"/>
            <w:lang w:val="nb-NO"/>
          </w:rPr>
          <w:t xml:space="preserve"> 0</w:t>
        </w:r>
      </w:ins>
    </w:p>
    <w:p w:rsidR="00E52032" w:rsidRDefault="008F51EC">
      <w:pPr>
        <w:tabs>
          <w:tab w:val="left" w:pos="1800"/>
          <w:tab w:val="left" w:pos="2600"/>
        </w:tabs>
        <w:ind w:left="1800"/>
        <w:rPr>
          <w:rFonts w:cs="Arial"/>
          <w:szCs w:val="20"/>
          <w:lang w:val="nb-NO"/>
        </w:rPr>
      </w:pPr>
      <w:r>
        <w:rPr>
          <w:rFonts w:cs="Arial"/>
          <w:szCs w:val="20"/>
          <w:lang w:val="nb-NO"/>
        </w:rPr>
        <w:t>0x01:</w:t>
      </w:r>
      <w:r>
        <w:rPr>
          <w:rFonts w:cs="Arial"/>
          <w:szCs w:val="20"/>
          <w:lang w:val="nb-NO"/>
        </w:rPr>
        <w:tab/>
        <w:t>1</w:t>
      </w:r>
    </w:p>
    <w:p w:rsidR="00E52032" w:rsidRDefault="008F51EC">
      <w:pPr>
        <w:tabs>
          <w:tab w:val="left" w:pos="1800"/>
          <w:tab w:val="left" w:pos="2600"/>
        </w:tabs>
        <w:ind w:left="1800"/>
        <w:rPr>
          <w:rFonts w:cs="Arial"/>
          <w:szCs w:val="20"/>
          <w:lang w:val="en-GB"/>
        </w:rPr>
      </w:pPr>
      <w:r>
        <w:rPr>
          <w:rFonts w:cs="Arial"/>
          <w:szCs w:val="20"/>
          <w:lang w:val="en-GB"/>
        </w:rPr>
        <w:t>0x02:</w:t>
      </w:r>
      <w:r>
        <w:rPr>
          <w:rFonts w:cs="Arial"/>
          <w:szCs w:val="20"/>
          <w:lang w:val="en-GB"/>
        </w:rPr>
        <w:tab/>
        <w:t>2</w:t>
      </w:r>
    </w:p>
    <w:p w:rsidR="00E52032" w:rsidRDefault="008F51EC">
      <w:pPr>
        <w:tabs>
          <w:tab w:val="left" w:pos="1800"/>
          <w:tab w:val="left" w:pos="2600"/>
        </w:tabs>
        <w:ind w:left="1800"/>
        <w:rPr>
          <w:rFonts w:cs="Arial"/>
          <w:szCs w:val="20"/>
          <w:lang w:val="en-GB"/>
        </w:rPr>
      </w:pPr>
      <w:r>
        <w:rPr>
          <w:rFonts w:cs="Arial"/>
          <w:szCs w:val="20"/>
          <w:lang w:val="en-GB"/>
        </w:rPr>
        <w:t>…</w:t>
      </w:r>
    </w:p>
    <w:p w:rsidR="00E52032" w:rsidRDefault="008F51EC">
      <w:pPr>
        <w:tabs>
          <w:tab w:val="left" w:pos="1800"/>
          <w:tab w:val="left" w:pos="2600"/>
        </w:tabs>
        <w:ind w:left="1800"/>
        <w:rPr>
          <w:rFonts w:cs="Arial"/>
          <w:szCs w:val="20"/>
          <w:lang w:val="en-GB"/>
        </w:rPr>
      </w:pPr>
      <w:r>
        <w:rPr>
          <w:rFonts w:cs="Arial"/>
          <w:szCs w:val="20"/>
          <w:lang w:val="en-GB"/>
        </w:rPr>
        <w:t>0x17:</w:t>
      </w:r>
      <w:r>
        <w:rPr>
          <w:rFonts w:cs="Arial"/>
          <w:szCs w:val="20"/>
          <w:lang w:val="en-GB"/>
        </w:rPr>
        <w:tab/>
      </w:r>
      <w:del w:id="152" w:author="sorris1" w:date="2012-04-12T07:14:00Z">
        <w:r>
          <w:rPr>
            <w:rFonts w:cs="Arial"/>
            <w:szCs w:val="20"/>
            <w:lang w:val="en-GB"/>
          </w:rPr>
          <w:delText>24</w:delText>
        </w:r>
      </w:del>
      <w:ins w:id="153" w:author="sorris1" w:date="2012-04-12T07:14:00Z">
        <w:r>
          <w:rPr>
            <w:rStyle w:val="msoins1"/>
            <w:rFonts w:cs="Arial"/>
            <w:szCs w:val="20"/>
            <w:lang w:val="en-GB"/>
          </w:rPr>
          <w:t xml:space="preserve"> 23</w:t>
        </w:r>
      </w:ins>
    </w:p>
    <w:p w:rsidR="00E52032" w:rsidRDefault="008F51EC">
      <w:pPr>
        <w:tabs>
          <w:tab w:val="left" w:pos="1800"/>
          <w:tab w:val="left" w:pos="2600"/>
        </w:tabs>
        <w:ind w:left="1800"/>
        <w:rPr>
          <w:rFonts w:cs="Arial"/>
          <w:szCs w:val="20"/>
          <w:lang w:val="en-GB"/>
        </w:rPr>
      </w:pPr>
      <w:r>
        <w:rPr>
          <w:rFonts w:cs="Arial"/>
          <w:szCs w:val="20"/>
          <w:lang w:val="en-GB"/>
        </w:rPr>
        <w:t>0x18:</w:t>
      </w:r>
      <w:r>
        <w:rPr>
          <w:rFonts w:cs="Arial"/>
          <w:szCs w:val="20"/>
          <w:lang w:val="en-GB"/>
        </w:rPr>
        <w:tab/>
        <w:t>Reserved</w:t>
      </w:r>
    </w:p>
    <w:p w:rsidR="00E52032" w:rsidRDefault="008F51EC">
      <w:pPr>
        <w:tabs>
          <w:tab w:val="left" w:pos="1800"/>
          <w:tab w:val="left" w:pos="2600"/>
        </w:tabs>
        <w:ind w:left="1800"/>
        <w:rPr>
          <w:rFonts w:cs="Arial"/>
          <w:szCs w:val="20"/>
          <w:lang w:val="en-GB"/>
        </w:rPr>
      </w:pPr>
      <w:r>
        <w:rPr>
          <w:rFonts w:cs="Arial"/>
          <w:szCs w:val="20"/>
          <w:lang w:val="en-GB"/>
        </w:rPr>
        <w:t>…</w:t>
      </w:r>
    </w:p>
    <w:p w:rsidR="00E52032" w:rsidRDefault="008F51EC">
      <w:pPr>
        <w:tabs>
          <w:tab w:val="left" w:pos="1800"/>
          <w:tab w:val="left" w:pos="2600"/>
        </w:tabs>
        <w:ind w:left="18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1800"/>
          <w:tab w:val="left" w:pos="2600"/>
        </w:tabs>
        <w:ind w:left="18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900"/>
        <w:rPr>
          <w:rFonts w:cs="Arial"/>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5</w:t>
      </w:r>
      <w:r>
        <w:rPr>
          <w:rFonts w:cs="Arial"/>
          <w:i/>
          <w:szCs w:val="20"/>
          <w:lang w:val="nb-NO"/>
        </w:rPr>
        <w:t>:</w:t>
      </w:r>
      <w:r>
        <w:rPr>
          <w:rFonts w:cs="Arial"/>
          <w:i/>
          <w:szCs w:val="20"/>
          <w:lang w:val="nb-NO"/>
        </w:rPr>
        <w:tab/>
      </w:r>
      <w:r>
        <w:rPr>
          <w:rFonts w:cs="Arial"/>
          <w:i/>
          <w:szCs w:val="20"/>
          <w:lang w:val="en-GB"/>
        </w:rPr>
        <w:t>ReadyToGo2_TimeMin</w:t>
      </w:r>
      <w:r>
        <w:rPr>
          <w:rFonts w:cs="Arial"/>
          <w:i/>
          <w:szCs w:val="20"/>
          <w:lang w:val="nb-NO"/>
        </w:rPr>
        <w:t xml:space="preserve">: </w:t>
      </w:r>
    </w:p>
    <w:p w:rsidR="00E52032" w:rsidRDefault="008F51EC">
      <w:pPr>
        <w:tabs>
          <w:tab w:val="left" w:pos="2600"/>
        </w:tabs>
        <w:ind w:left="1800"/>
        <w:rPr>
          <w:rFonts w:cs="Arial"/>
          <w:szCs w:val="20"/>
          <w:lang w:val="nb-NO"/>
        </w:rPr>
      </w:pPr>
      <w:r>
        <w:rPr>
          <w:rFonts w:cs="Arial"/>
          <w:szCs w:val="20"/>
          <w:lang w:val="nb-NO"/>
        </w:rPr>
        <w:t>0x00:</w:t>
      </w:r>
      <w:r>
        <w:rPr>
          <w:rFonts w:cs="Arial"/>
          <w:szCs w:val="20"/>
          <w:lang w:val="nb-NO"/>
        </w:rPr>
        <w:tab/>
      </w:r>
      <w:del w:id="154" w:author="sorris1" w:date="2012-04-12T07:09:00Z">
        <w:r>
          <w:rPr>
            <w:rFonts w:cs="Arial"/>
            <w:szCs w:val="20"/>
            <w:lang w:val="nb-NO"/>
          </w:rPr>
          <w:delText>Reserved</w:delText>
        </w:r>
      </w:del>
      <w:ins w:id="155" w:author="sorris1" w:date="2012-04-12T07:09:00Z">
        <w:r>
          <w:rPr>
            <w:rStyle w:val="msoins1"/>
            <w:rFonts w:cs="Arial"/>
            <w:szCs w:val="20"/>
            <w:lang w:val="nb-NO"/>
          </w:rPr>
          <w:t xml:space="preserve"> 0</w:t>
        </w:r>
      </w:ins>
    </w:p>
    <w:p w:rsidR="00E52032" w:rsidRDefault="008F51EC">
      <w:pPr>
        <w:tabs>
          <w:tab w:val="left" w:pos="2600"/>
        </w:tabs>
        <w:ind w:left="1800"/>
        <w:rPr>
          <w:rFonts w:cs="Arial"/>
          <w:szCs w:val="20"/>
          <w:lang w:val="nb-NO"/>
        </w:rPr>
      </w:pPr>
      <w:r>
        <w:rPr>
          <w:rFonts w:cs="Arial"/>
          <w:szCs w:val="20"/>
          <w:lang w:val="nb-NO"/>
        </w:rPr>
        <w:t>0x01:</w:t>
      </w:r>
      <w:r>
        <w:rPr>
          <w:rFonts w:cs="Arial"/>
          <w:szCs w:val="20"/>
          <w:lang w:val="nb-NO"/>
        </w:rPr>
        <w:tab/>
        <w:t>1</w:t>
      </w:r>
    </w:p>
    <w:p w:rsidR="00E52032" w:rsidRDefault="008F51EC">
      <w:pPr>
        <w:tabs>
          <w:tab w:val="left" w:pos="2600"/>
        </w:tabs>
        <w:ind w:left="1800"/>
        <w:rPr>
          <w:rFonts w:cs="Arial"/>
          <w:szCs w:val="20"/>
          <w:lang w:val="en-GB"/>
        </w:rPr>
      </w:pPr>
      <w:r>
        <w:rPr>
          <w:rFonts w:cs="Arial"/>
          <w:szCs w:val="20"/>
          <w:lang w:val="en-GB"/>
        </w:rPr>
        <w:t>0x02:</w:t>
      </w:r>
      <w:r>
        <w:rPr>
          <w:rFonts w:cs="Arial"/>
          <w:szCs w:val="20"/>
          <w:lang w:val="en-GB"/>
        </w:rPr>
        <w:tab/>
        <w:t>2</w:t>
      </w:r>
    </w:p>
    <w:p w:rsidR="00E52032" w:rsidRDefault="008F51EC">
      <w:pPr>
        <w:tabs>
          <w:tab w:val="left" w:pos="2600"/>
        </w:tabs>
        <w:ind w:left="1800"/>
        <w:rPr>
          <w:rFonts w:cs="Arial"/>
          <w:szCs w:val="20"/>
          <w:lang w:val="en-GB"/>
        </w:rPr>
      </w:pPr>
      <w:r>
        <w:rPr>
          <w:rFonts w:cs="Arial"/>
          <w:szCs w:val="20"/>
          <w:lang w:val="en-GB"/>
        </w:rPr>
        <w:t>…</w:t>
      </w:r>
    </w:p>
    <w:p w:rsidR="00E52032" w:rsidRDefault="008F51EC">
      <w:pPr>
        <w:tabs>
          <w:tab w:val="left" w:pos="2600"/>
        </w:tabs>
        <w:ind w:left="1800"/>
        <w:rPr>
          <w:rFonts w:cs="Arial"/>
          <w:szCs w:val="20"/>
          <w:lang w:val="en-GB"/>
        </w:rPr>
      </w:pPr>
      <w:r>
        <w:rPr>
          <w:rFonts w:cs="Arial"/>
          <w:szCs w:val="20"/>
          <w:lang w:val="en-GB"/>
        </w:rPr>
        <w:t>0x3B:</w:t>
      </w:r>
      <w:r>
        <w:rPr>
          <w:rFonts w:cs="Arial"/>
          <w:szCs w:val="20"/>
          <w:lang w:val="en-GB"/>
        </w:rPr>
        <w:tab/>
        <w:t>59</w:t>
      </w:r>
    </w:p>
    <w:p w:rsidR="00E52032" w:rsidRDefault="008F51EC">
      <w:pPr>
        <w:tabs>
          <w:tab w:val="left" w:pos="2600"/>
        </w:tabs>
        <w:ind w:left="1800"/>
        <w:rPr>
          <w:rFonts w:cs="Arial"/>
          <w:szCs w:val="20"/>
          <w:lang w:val="en-GB"/>
        </w:rPr>
      </w:pPr>
      <w:r>
        <w:rPr>
          <w:rFonts w:cs="Arial"/>
          <w:szCs w:val="20"/>
          <w:lang w:val="en-GB"/>
        </w:rPr>
        <w:t>0x3C:</w:t>
      </w:r>
      <w:r>
        <w:rPr>
          <w:rFonts w:cs="Arial"/>
          <w:szCs w:val="20"/>
          <w:lang w:val="en-GB"/>
        </w:rPr>
        <w:tab/>
        <w:t>Reserved</w:t>
      </w:r>
    </w:p>
    <w:p w:rsidR="00E52032" w:rsidRDefault="008F51EC">
      <w:pPr>
        <w:tabs>
          <w:tab w:val="left" w:pos="2600"/>
        </w:tabs>
        <w:ind w:left="1800"/>
        <w:rPr>
          <w:rFonts w:cs="Arial"/>
          <w:szCs w:val="20"/>
          <w:lang w:val="en-GB"/>
        </w:rPr>
      </w:pPr>
      <w:r>
        <w:rPr>
          <w:rFonts w:cs="Arial"/>
          <w:szCs w:val="20"/>
          <w:lang w:val="en-GB"/>
        </w:rPr>
        <w:t>…</w:t>
      </w:r>
    </w:p>
    <w:p w:rsidR="00E52032" w:rsidRDefault="008F51EC">
      <w:pPr>
        <w:tabs>
          <w:tab w:val="left" w:pos="2600"/>
        </w:tabs>
        <w:ind w:left="18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8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6</w:t>
      </w:r>
      <w:r>
        <w:rPr>
          <w:rFonts w:cs="Arial"/>
          <w:i/>
          <w:szCs w:val="20"/>
          <w:lang w:val="nb-NO"/>
        </w:rPr>
        <w:t>:</w:t>
      </w:r>
      <w:r>
        <w:rPr>
          <w:rFonts w:cs="Arial"/>
          <w:i/>
          <w:szCs w:val="20"/>
          <w:lang w:val="nb-NO"/>
        </w:rPr>
        <w:tab/>
      </w:r>
      <w:r>
        <w:rPr>
          <w:rFonts w:cs="Arial"/>
          <w:i/>
          <w:szCs w:val="20"/>
          <w:lang w:val="en-GB"/>
        </w:rPr>
        <w:t>ReadyToGo2_CabinComfPrefID</w:t>
      </w:r>
      <w:r>
        <w:rPr>
          <w:rFonts w:cs="Arial"/>
          <w:i/>
          <w:szCs w:val="20"/>
          <w:lang w:val="nb-NO"/>
        </w:rPr>
        <w:t xml:space="preserve">: </w:t>
      </w:r>
    </w:p>
    <w:p w:rsidR="00E52032" w:rsidRDefault="008F51EC">
      <w:pPr>
        <w:tabs>
          <w:tab w:val="left" w:pos="2600"/>
        </w:tabs>
        <w:ind w:left="1800"/>
        <w:rPr>
          <w:rFonts w:cs="Arial"/>
          <w:szCs w:val="20"/>
          <w:lang w:val="nb-NO"/>
        </w:rPr>
      </w:pPr>
      <w:r>
        <w:rPr>
          <w:rFonts w:cs="Arial"/>
          <w:szCs w:val="20"/>
          <w:lang w:val="nb-NO"/>
        </w:rPr>
        <w:t>0x00:</w:t>
      </w:r>
      <w:r>
        <w:rPr>
          <w:rFonts w:cs="Arial"/>
          <w:szCs w:val="20"/>
          <w:lang w:val="nb-NO"/>
        </w:rPr>
        <w:tab/>
        <w:t>Reserved</w:t>
      </w:r>
    </w:p>
    <w:p w:rsidR="00E52032" w:rsidRDefault="008F51EC">
      <w:pPr>
        <w:tabs>
          <w:tab w:val="left" w:pos="2600"/>
        </w:tabs>
        <w:ind w:left="1800"/>
        <w:rPr>
          <w:rFonts w:cs="Arial"/>
          <w:szCs w:val="20"/>
          <w:lang w:val="nb-NO"/>
        </w:rPr>
      </w:pPr>
      <w:r>
        <w:rPr>
          <w:rFonts w:cs="Arial"/>
          <w:szCs w:val="20"/>
          <w:lang w:val="nb-NO"/>
        </w:rPr>
        <w:t>0x01:</w:t>
      </w:r>
      <w:r>
        <w:rPr>
          <w:rFonts w:cs="Arial"/>
          <w:szCs w:val="20"/>
          <w:lang w:val="nb-NO"/>
        </w:rPr>
        <w:tab/>
        <w:t>Cabin Comfort ID1</w:t>
      </w:r>
    </w:p>
    <w:p w:rsidR="00E52032" w:rsidRDefault="008F51EC">
      <w:pPr>
        <w:tabs>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rsidR="00E52032" w:rsidRDefault="008F51EC">
      <w:pPr>
        <w:tabs>
          <w:tab w:val="left" w:pos="2600"/>
        </w:tabs>
        <w:ind w:left="1800"/>
        <w:rPr>
          <w:rFonts w:cs="Arial"/>
          <w:szCs w:val="20"/>
          <w:lang w:val="en-GB"/>
        </w:rPr>
      </w:pPr>
      <w:r>
        <w:rPr>
          <w:rFonts w:cs="Arial"/>
          <w:szCs w:val="20"/>
          <w:lang w:val="en-GB"/>
        </w:rPr>
        <w:t>…</w:t>
      </w:r>
    </w:p>
    <w:p w:rsidR="00E52032" w:rsidRDefault="008F51EC">
      <w:pPr>
        <w:tabs>
          <w:tab w:val="left" w:pos="2600"/>
        </w:tabs>
        <w:ind w:left="18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E52032" w:rsidRDefault="008F51EC">
      <w:pPr>
        <w:tabs>
          <w:tab w:val="left" w:pos="2600"/>
        </w:tabs>
        <w:ind w:left="1800"/>
        <w:rPr>
          <w:rFonts w:cs="Arial"/>
          <w:szCs w:val="20"/>
          <w:lang w:val="en-GB"/>
        </w:rPr>
      </w:pPr>
      <w:r>
        <w:rPr>
          <w:rFonts w:cs="Arial"/>
          <w:szCs w:val="20"/>
          <w:lang w:val="en-GB"/>
        </w:rPr>
        <w:t>0x0B:</w:t>
      </w:r>
      <w:r>
        <w:rPr>
          <w:rFonts w:cs="Arial"/>
          <w:szCs w:val="20"/>
          <w:lang w:val="en-GB"/>
        </w:rPr>
        <w:tab/>
        <w:t>Reserved</w:t>
      </w:r>
    </w:p>
    <w:p w:rsidR="00E52032" w:rsidRDefault="008F51EC">
      <w:pPr>
        <w:tabs>
          <w:tab w:val="left" w:pos="2600"/>
        </w:tabs>
        <w:ind w:left="1800"/>
        <w:rPr>
          <w:rFonts w:cs="Arial"/>
          <w:szCs w:val="20"/>
          <w:lang w:val="en-GB"/>
        </w:rPr>
      </w:pPr>
      <w:r>
        <w:rPr>
          <w:rFonts w:cs="Arial"/>
          <w:szCs w:val="20"/>
          <w:lang w:val="en-GB"/>
        </w:rPr>
        <w:t>…</w:t>
      </w:r>
    </w:p>
    <w:p w:rsidR="00E52032" w:rsidRDefault="008F51EC">
      <w:pPr>
        <w:tabs>
          <w:tab w:val="left" w:pos="2600"/>
        </w:tabs>
        <w:ind w:left="18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8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900"/>
        <w:rPr>
          <w:rFonts w:cs="Arial"/>
          <w:szCs w:val="20"/>
          <w:lang w:val="en-GB"/>
        </w:rPr>
      </w:pPr>
    </w:p>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8"/>
      </w:tblGrid>
      <w:tr w:rsidR="00E52032">
        <w:tc>
          <w:tcPr>
            <w:tcW w:w="8348"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b/>
                <w:szCs w:val="20"/>
              </w:rPr>
              <w:t>Notes</w:t>
            </w:r>
            <w:r>
              <w:rPr>
                <w:rFonts w:cs="Arial"/>
                <w:szCs w:val="20"/>
              </w:rPr>
              <w:t>:</w:t>
            </w: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READ, Then </w:t>
            </w:r>
          </w:p>
          <w:p w:rsidR="00E52032" w:rsidRDefault="008F51EC">
            <w:pPr>
              <w:rPr>
                <w:rFonts w:cs="Arial"/>
                <w:szCs w:val="20"/>
              </w:rPr>
            </w:pPr>
            <w:r>
              <w:rPr>
                <w:rFonts w:cs="Arial"/>
                <w:szCs w:val="20"/>
              </w:rPr>
              <w:t>Byte 7 = 0x00</w:t>
            </w:r>
          </w:p>
          <w:p w:rsidR="00E52032" w:rsidRDefault="00E52032">
            <w:pPr>
              <w:rPr>
                <w:rFonts w:cs="Arial"/>
                <w:szCs w:val="20"/>
              </w:rPr>
            </w:pPr>
          </w:p>
          <w:p w:rsidR="00E52032" w:rsidRDefault="008F51EC">
            <w:pPr>
              <w:rPr>
                <w:rFonts w:cs="Arial"/>
                <w:szCs w:val="20"/>
              </w:rPr>
            </w:pPr>
            <w:r>
              <w:rPr>
                <w:rFonts w:cs="Arial"/>
                <w:szCs w:val="20"/>
              </w:rPr>
              <w:t xml:space="preserve">If </w:t>
            </w:r>
            <w:r>
              <w:rPr>
                <w:rStyle w:val="spelle"/>
                <w:rFonts w:cs="Arial"/>
                <w:szCs w:val="20"/>
              </w:rPr>
              <w:t>OpCode</w:t>
            </w:r>
            <w:r>
              <w:rPr>
                <w:rFonts w:cs="Arial"/>
                <w:szCs w:val="20"/>
              </w:rPr>
              <w:t xml:space="preserve"> = MODIFY, Then </w:t>
            </w:r>
          </w:p>
          <w:p w:rsidR="00E52032" w:rsidRDefault="008F51EC">
            <w:pPr>
              <w:rPr>
                <w:rFonts w:cs="Arial"/>
                <w:szCs w:val="20"/>
              </w:rPr>
            </w:pPr>
            <w:r>
              <w:rPr>
                <w:rFonts w:cs="Arial"/>
                <w:szCs w:val="20"/>
              </w:rPr>
              <w:t>ItemIndex = ItemIndex</w:t>
            </w:r>
          </w:p>
          <w:p w:rsidR="00E52032" w:rsidRDefault="008F51EC">
            <w:pPr>
              <w:rPr>
                <w:rFonts w:cs="Arial"/>
                <w:szCs w:val="20"/>
              </w:rPr>
            </w:pPr>
            <w:r>
              <w:rPr>
                <w:rFonts w:cs="Arial"/>
                <w:szCs w:val="20"/>
                <w:lang w:val="en-GB"/>
              </w:rPr>
              <w:t>BinNumber = BinNumber</w:t>
            </w:r>
          </w:p>
          <w:p w:rsidR="00E52032" w:rsidRDefault="008F51EC">
            <w:pPr>
              <w:rPr>
                <w:rFonts w:cs="Arial"/>
                <w:szCs w:val="20"/>
              </w:rPr>
            </w:pPr>
            <w:r>
              <w:rPr>
                <w:rFonts w:cs="Arial"/>
                <w:szCs w:val="20"/>
                <w:lang w:val="en-GB"/>
              </w:rPr>
              <w:t>ReadyToGo1_TimeHr</w:t>
            </w:r>
            <w:r>
              <w:rPr>
                <w:rFonts w:cs="Arial"/>
                <w:szCs w:val="20"/>
                <w:lang w:val="nb-NO"/>
              </w:rPr>
              <w:t xml:space="preserve"> = </w:t>
            </w:r>
            <w:r>
              <w:rPr>
                <w:rFonts w:cs="Arial"/>
                <w:szCs w:val="20"/>
                <w:lang w:val="en-GB"/>
              </w:rPr>
              <w:t>ReadyToGo1_TimeHr</w:t>
            </w:r>
          </w:p>
          <w:p w:rsidR="00E52032" w:rsidRDefault="008F51EC">
            <w:pPr>
              <w:rPr>
                <w:rFonts w:cs="Arial"/>
                <w:szCs w:val="20"/>
              </w:rPr>
            </w:pPr>
            <w:r>
              <w:rPr>
                <w:rFonts w:cs="Arial"/>
                <w:szCs w:val="20"/>
                <w:lang w:val="en-GB"/>
              </w:rPr>
              <w:t>ReadyToGo1_TimeMin</w:t>
            </w:r>
            <w:r>
              <w:rPr>
                <w:rFonts w:cs="Arial"/>
                <w:szCs w:val="20"/>
                <w:lang w:val="nb-NO"/>
              </w:rPr>
              <w:t xml:space="preserve"> = </w:t>
            </w:r>
            <w:r>
              <w:rPr>
                <w:rFonts w:cs="Arial"/>
                <w:szCs w:val="20"/>
                <w:lang w:val="en-GB"/>
              </w:rPr>
              <w:t>ReadyToGo1_TimeMin</w:t>
            </w:r>
          </w:p>
          <w:p w:rsidR="00E52032" w:rsidRDefault="008F51EC">
            <w:pPr>
              <w:rPr>
                <w:rFonts w:cs="Arial"/>
                <w:szCs w:val="20"/>
              </w:rPr>
            </w:pPr>
            <w:r>
              <w:rPr>
                <w:rFonts w:cs="Arial"/>
                <w:szCs w:val="20"/>
                <w:lang w:val="en-GB"/>
              </w:rPr>
              <w:t>ReadyToGo1_CabinComfPrefID</w:t>
            </w:r>
            <w:r>
              <w:rPr>
                <w:rFonts w:cs="Arial"/>
                <w:szCs w:val="20"/>
                <w:lang w:val="nb-NO"/>
              </w:rPr>
              <w:t xml:space="preserve"> = </w:t>
            </w:r>
            <w:r>
              <w:rPr>
                <w:rFonts w:cs="Arial"/>
                <w:szCs w:val="20"/>
                <w:lang w:val="en-GB"/>
              </w:rPr>
              <w:t>ReadyToGo1_CabinComfPrefID</w:t>
            </w:r>
          </w:p>
          <w:p w:rsidR="00E52032" w:rsidRDefault="008F51EC">
            <w:pPr>
              <w:rPr>
                <w:rFonts w:cs="Arial"/>
                <w:szCs w:val="20"/>
              </w:rPr>
            </w:pPr>
            <w:r>
              <w:rPr>
                <w:rFonts w:cs="Arial"/>
                <w:szCs w:val="20"/>
                <w:lang w:val="en-GB"/>
              </w:rPr>
              <w:t>ReadyToGo2_TimeHr</w:t>
            </w:r>
            <w:r>
              <w:rPr>
                <w:rFonts w:cs="Arial"/>
                <w:szCs w:val="20"/>
                <w:lang w:val="nb-NO"/>
              </w:rPr>
              <w:t xml:space="preserve"> = </w:t>
            </w:r>
            <w:r>
              <w:rPr>
                <w:rFonts w:cs="Arial"/>
                <w:szCs w:val="20"/>
                <w:lang w:val="en-GB"/>
              </w:rPr>
              <w:t>ReadyToGo2_TimeHr</w:t>
            </w:r>
          </w:p>
          <w:p w:rsidR="00E52032" w:rsidRDefault="008F51EC">
            <w:pPr>
              <w:rPr>
                <w:rFonts w:cs="Arial"/>
                <w:szCs w:val="20"/>
              </w:rPr>
            </w:pPr>
            <w:r>
              <w:rPr>
                <w:rFonts w:cs="Arial"/>
                <w:szCs w:val="20"/>
                <w:lang w:val="en-GB"/>
              </w:rPr>
              <w:t>ReadyToGo2_TimeMin</w:t>
            </w:r>
            <w:r>
              <w:rPr>
                <w:rFonts w:cs="Arial"/>
                <w:szCs w:val="20"/>
                <w:lang w:val="nb-NO"/>
              </w:rPr>
              <w:t xml:space="preserve"> = </w:t>
            </w:r>
            <w:r>
              <w:rPr>
                <w:rFonts w:cs="Arial"/>
                <w:szCs w:val="20"/>
                <w:lang w:val="en-GB"/>
              </w:rPr>
              <w:t>ReadyToGo2_TimeMin</w:t>
            </w:r>
          </w:p>
          <w:p w:rsidR="00E52032" w:rsidRDefault="008F51EC">
            <w:pPr>
              <w:tabs>
                <w:tab w:val="left" w:pos="2300"/>
              </w:tabs>
              <w:rPr>
                <w:rFonts w:cs="Arial"/>
                <w:i/>
                <w:szCs w:val="20"/>
                <w:lang w:val="nb-NO"/>
              </w:rPr>
            </w:pPr>
            <w:r>
              <w:rPr>
                <w:rFonts w:cs="Arial"/>
                <w:szCs w:val="20"/>
                <w:lang w:val="en-GB"/>
              </w:rPr>
              <w:t>ReadyToGo2_CabinComfPrefID</w:t>
            </w:r>
            <w:r>
              <w:rPr>
                <w:rFonts w:cs="Arial"/>
                <w:szCs w:val="20"/>
                <w:lang w:val="nb-NO"/>
              </w:rPr>
              <w:t xml:space="preserve"> = </w:t>
            </w:r>
            <w:r>
              <w:rPr>
                <w:rFonts w:cs="Arial"/>
                <w:szCs w:val="20"/>
                <w:lang w:val="en-GB"/>
              </w:rPr>
              <w:t>ReadyToGo2_CabinComfPrefID</w:t>
            </w:r>
          </w:p>
        </w:tc>
      </w:tr>
    </w:tbl>
    <w:p w:rsidR="00E52032" w:rsidRDefault="00E52032">
      <w:pPr>
        <w:rPr>
          <w:rFonts w:eastAsia="MS Mincho" w:cs="Arial"/>
          <w:szCs w:val="20"/>
        </w:rPr>
      </w:pPr>
    </w:p>
    <w:p w:rsidR="00C02773" w:rsidRDefault="008F51EC" w:rsidP="00113E44">
      <w:pPr>
        <w:pStyle w:val="Heading4"/>
      </w:pPr>
      <w:r w:rsidRPr="00B9479B">
        <w:t>TP-LOG-TPL-REQ-023184/A-SID-85-ChargeSchedule_Rsp (TcSE ROIN-223471-2)</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85 (Coding Table III)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zCs w:val="20"/>
        </w:rPr>
      </w:pPr>
      <w:r>
        <w:rPr>
          <w:rFonts w:cs="Arial"/>
          <w:snapToGrid w:val="0"/>
          <w:szCs w:val="20"/>
        </w:rPr>
        <w:t xml:space="preserve">0x85: </w:t>
      </w:r>
      <w:r>
        <w:rPr>
          <w:rStyle w:val="spelle"/>
          <w:rFonts w:cs="Arial"/>
          <w:szCs w:val="20"/>
        </w:rPr>
        <w:t>ChargeSchedule_Rsp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spacing w:after="60"/>
        <w:ind w:left="1900"/>
        <w:rPr>
          <w:rFonts w:cs="Arial"/>
          <w:bCs/>
          <w:snapToGrid w:val="0"/>
          <w:szCs w:val="20"/>
          <w:lang w:val="en-GB"/>
        </w:rPr>
      </w:pPr>
      <w:r>
        <w:rPr>
          <w:rFonts w:cs="Arial"/>
          <w:bCs/>
          <w:snapToGrid w:val="0"/>
          <w:szCs w:val="20"/>
          <w:lang w:val="en-GB"/>
        </w:rPr>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RspCode</w:t>
      </w:r>
    </w:p>
    <w:p w:rsidR="00E52032" w:rsidRDefault="008F51EC">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843"/>
          <w:tab w:val="left" w:pos="2600"/>
        </w:tabs>
        <w:ind w:left="1843"/>
        <w:rPr>
          <w:rFonts w:cs="Arial"/>
          <w:szCs w:val="20"/>
        </w:rPr>
      </w:pPr>
      <w:r>
        <w:rPr>
          <w:rFonts w:cs="Arial"/>
          <w:szCs w:val="20"/>
        </w:rPr>
        <w:t>0x01:</w:t>
      </w:r>
      <w:r>
        <w:rPr>
          <w:rFonts w:cs="Arial"/>
          <w:szCs w:val="20"/>
        </w:rPr>
        <w:tab/>
        <w:t>List Info</w:t>
      </w:r>
    </w:p>
    <w:p w:rsidR="00E52032" w:rsidRDefault="008F51EC">
      <w:pPr>
        <w:tabs>
          <w:tab w:val="left" w:pos="709"/>
          <w:tab w:val="left" w:pos="1276"/>
          <w:tab w:val="left" w:pos="1843"/>
          <w:tab w:val="left" w:pos="2600"/>
        </w:tabs>
        <w:ind w:left="1843"/>
        <w:rPr>
          <w:rFonts w:cs="Arial"/>
          <w:szCs w:val="20"/>
        </w:rPr>
      </w:pPr>
      <w:r>
        <w:rPr>
          <w:rFonts w:cs="Arial"/>
          <w:szCs w:val="20"/>
        </w:rPr>
        <w:t>0x02:</w:t>
      </w:r>
      <w:r>
        <w:rPr>
          <w:rFonts w:cs="Arial"/>
          <w:szCs w:val="20"/>
        </w:rPr>
        <w:tab/>
        <w:t>Modified</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0x03:</w:t>
      </w:r>
      <w:r>
        <w:rPr>
          <w:rFonts w:cs="Arial"/>
          <w:szCs w:val="20"/>
        </w:rPr>
        <w:tab/>
        <w:t>Reserved</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0xFE:</w:t>
      </w:r>
      <w:r>
        <w:rPr>
          <w:rFonts w:cs="Arial"/>
          <w:szCs w:val="20"/>
        </w:rPr>
        <w:tab/>
        <w:t>Reserved</w:t>
      </w:r>
    </w:p>
    <w:p w:rsidR="00E52032" w:rsidRDefault="008F51EC">
      <w:pPr>
        <w:tabs>
          <w:tab w:val="left" w:pos="709"/>
          <w:tab w:val="left" w:pos="1276"/>
          <w:tab w:val="left" w:pos="1843"/>
          <w:tab w:val="left" w:pos="2600"/>
          <w:tab w:val="left" w:pos="3300"/>
        </w:tabs>
        <w:ind w:left="1843"/>
        <w:rPr>
          <w:rFonts w:cs="Arial"/>
          <w:szCs w:val="20"/>
        </w:rPr>
      </w:pPr>
      <w:r>
        <w:rPr>
          <w:rFonts w:cs="Arial"/>
          <w:szCs w:val="20"/>
        </w:rPr>
        <w:t>0xFF:</w:t>
      </w:r>
      <w:r>
        <w:rPr>
          <w:rFonts w:cs="Arial"/>
          <w:szCs w:val="20"/>
        </w:rPr>
        <w:tab/>
        <w:t>No Entry</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ScheduleType</w:t>
      </w:r>
    </w:p>
    <w:p w:rsidR="00E52032" w:rsidRDefault="008F51EC">
      <w:pPr>
        <w:tabs>
          <w:tab w:val="left" w:pos="709"/>
          <w:tab w:val="left" w:pos="1276"/>
          <w:tab w:val="left" w:pos="1900"/>
          <w:tab w:val="left" w:pos="2600"/>
        </w:tabs>
        <w:ind w:left="1900"/>
        <w:rPr>
          <w:rFonts w:cs="Arial"/>
          <w:szCs w:val="20"/>
        </w:rPr>
      </w:pPr>
      <w:r>
        <w:rPr>
          <w:rFonts w:cs="Arial"/>
          <w:szCs w:val="20"/>
        </w:rPr>
        <w:t>0x00:</w:t>
      </w:r>
      <w:r>
        <w:rPr>
          <w:rFonts w:cs="Arial"/>
          <w:szCs w:val="20"/>
        </w:rPr>
        <w:tab/>
        <w:t>Weekly</w:t>
      </w:r>
    </w:p>
    <w:p w:rsidR="00E52032" w:rsidRDefault="008F51EC">
      <w:pPr>
        <w:tabs>
          <w:tab w:val="left" w:pos="709"/>
          <w:tab w:val="left" w:pos="1276"/>
          <w:tab w:val="left" w:pos="1900"/>
          <w:tab w:val="left" w:pos="2600"/>
        </w:tabs>
        <w:ind w:left="1900"/>
        <w:rPr>
          <w:rFonts w:cs="Arial"/>
          <w:szCs w:val="20"/>
        </w:rPr>
      </w:pPr>
      <w:r>
        <w:rPr>
          <w:rFonts w:cs="Arial"/>
          <w:szCs w:val="20"/>
        </w:rPr>
        <w:t>0x01:</w:t>
      </w:r>
      <w:r>
        <w:rPr>
          <w:rFonts w:cs="Arial"/>
          <w:szCs w:val="20"/>
        </w:rPr>
        <w:tab/>
        <w:t>Daily</w:t>
      </w:r>
    </w:p>
    <w:p w:rsidR="00E52032" w:rsidRDefault="008F51EC">
      <w:pPr>
        <w:tabs>
          <w:tab w:val="left" w:pos="709"/>
          <w:tab w:val="left" w:pos="1276"/>
          <w:tab w:val="left" w:pos="1900"/>
          <w:tab w:val="left" w:pos="2600"/>
        </w:tabs>
        <w:ind w:left="1900"/>
        <w:rPr>
          <w:rFonts w:cs="Arial"/>
          <w:szCs w:val="20"/>
        </w:rPr>
      </w:pPr>
      <w:r>
        <w:rPr>
          <w:rFonts w:cs="Arial"/>
          <w:szCs w:val="20"/>
        </w:rPr>
        <w:t>0x02:</w:t>
      </w:r>
      <w:r>
        <w:rPr>
          <w:rFonts w:cs="Arial"/>
          <w:szCs w:val="20"/>
        </w:rPr>
        <w:tab/>
        <w:t>Weekday/Weekend</w:t>
      </w:r>
    </w:p>
    <w:p w:rsidR="00E52032" w:rsidRDefault="008F51EC">
      <w:pPr>
        <w:tabs>
          <w:tab w:val="left" w:pos="1900"/>
          <w:tab w:val="left" w:pos="2600"/>
        </w:tabs>
        <w:ind w:left="1900" w:hanging="1843"/>
        <w:rPr>
          <w:rFonts w:cs="Arial"/>
          <w:bCs/>
          <w:snapToGrid w:val="0"/>
          <w:szCs w:val="20"/>
          <w:lang w:val="en-GB"/>
        </w:rPr>
      </w:pPr>
      <w:r>
        <w:rPr>
          <w:rFonts w:cs="Arial"/>
          <w:bCs/>
          <w:snapToGrid w:val="0"/>
          <w:szCs w:val="20"/>
        </w:rPr>
        <w:tab/>
      </w:r>
      <w:r>
        <w:rPr>
          <w:rFonts w:cs="Arial"/>
          <w:bCs/>
          <w:snapToGrid w:val="0"/>
          <w:szCs w:val="20"/>
          <w:lang w:val="en-GB"/>
        </w:rPr>
        <w:t>0x03:</w:t>
      </w:r>
      <w:r>
        <w:rPr>
          <w:rFonts w:cs="Arial"/>
          <w:bCs/>
          <w:snapToGrid w:val="0"/>
          <w:szCs w:val="20"/>
          <w:lang w:val="en-GB"/>
        </w:rPr>
        <w:tab/>
        <w:t>Reserved</w:t>
      </w:r>
    </w:p>
    <w:p w:rsidR="00E52032" w:rsidRDefault="008F51EC">
      <w:pPr>
        <w:tabs>
          <w:tab w:val="left" w:pos="1900"/>
          <w:tab w:val="left" w:pos="2600"/>
        </w:tabs>
        <w:ind w:left="3743" w:hanging="1843"/>
        <w:rPr>
          <w:rFonts w:cs="Arial"/>
          <w:bCs/>
          <w:snapToGrid w:val="0"/>
          <w:szCs w:val="20"/>
          <w:lang w:val="en-GB"/>
        </w:rPr>
      </w:pPr>
      <w:r>
        <w:rPr>
          <w:rFonts w:cs="Arial"/>
          <w:bCs/>
          <w:snapToGrid w:val="0"/>
          <w:szCs w:val="20"/>
          <w:lang w:val="en-GB"/>
        </w:rPr>
        <w:t>…</w:t>
      </w:r>
    </w:p>
    <w:p w:rsidR="00E52032" w:rsidRDefault="008F51EC">
      <w:pPr>
        <w:tabs>
          <w:tab w:val="left" w:pos="1900"/>
          <w:tab w:val="left" w:pos="2600"/>
        </w:tabs>
        <w:ind w:left="3743" w:hanging="1843"/>
        <w:rPr>
          <w:rFonts w:cs="Arial"/>
          <w:bCs/>
          <w:snapToGrid w:val="0"/>
          <w:szCs w:val="20"/>
          <w:lang w:val="en-GB"/>
        </w:rPr>
      </w:pPr>
      <w:r>
        <w:rPr>
          <w:rFonts w:cs="Arial"/>
          <w:bCs/>
          <w:snapToGrid w:val="0"/>
          <w:szCs w:val="20"/>
          <w:lang w:val="en-GB"/>
        </w:rPr>
        <w:t xml:space="preserve">0xFF: </w:t>
      </w:r>
      <w:r>
        <w:rPr>
          <w:rFonts w:cs="Arial"/>
          <w:bCs/>
          <w:snapToGrid w:val="0"/>
          <w:szCs w:val="20"/>
          <w:lang w:val="en-GB"/>
        </w:rPr>
        <w:tab/>
        <w:t>Reserved</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NumberOfItems</w:t>
      </w:r>
    </w:p>
    <w:p w:rsidR="00E52032" w:rsidRDefault="008F51EC">
      <w:pPr>
        <w:tabs>
          <w:tab w:val="left" w:pos="709"/>
          <w:tab w:val="left" w:pos="1276"/>
          <w:tab w:val="left" w:pos="1900"/>
          <w:tab w:val="left" w:pos="2600"/>
        </w:tabs>
        <w:ind w:left="1900"/>
        <w:rPr>
          <w:rFonts w:cs="Arial"/>
          <w:szCs w:val="20"/>
        </w:rPr>
      </w:pPr>
      <w:r>
        <w:rPr>
          <w:rFonts w:cs="Arial"/>
          <w:szCs w:val="20"/>
        </w:rPr>
        <w:t>0x00:</w:t>
      </w:r>
      <w:r>
        <w:rPr>
          <w:rFonts w:cs="Arial"/>
          <w:szCs w:val="20"/>
        </w:rPr>
        <w:tab/>
        <w:t>Reserved</w:t>
      </w:r>
    </w:p>
    <w:p w:rsidR="00E52032" w:rsidRDefault="008F51EC">
      <w:pPr>
        <w:tabs>
          <w:tab w:val="left" w:pos="709"/>
          <w:tab w:val="left" w:pos="1276"/>
          <w:tab w:val="left" w:pos="1900"/>
          <w:tab w:val="left" w:pos="2600"/>
        </w:tabs>
        <w:ind w:left="1900"/>
        <w:rPr>
          <w:rFonts w:cs="Arial"/>
          <w:szCs w:val="20"/>
        </w:rPr>
      </w:pPr>
      <w:r>
        <w:rPr>
          <w:rFonts w:cs="Arial"/>
          <w:szCs w:val="20"/>
        </w:rPr>
        <w:t>0x01:</w:t>
      </w:r>
      <w:r>
        <w:rPr>
          <w:rFonts w:cs="Arial"/>
          <w:szCs w:val="20"/>
        </w:rPr>
        <w:tab/>
        <w:t>1</w:t>
      </w:r>
    </w:p>
    <w:p w:rsidR="00E52032" w:rsidRDefault="008F51EC">
      <w:pPr>
        <w:tabs>
          <w:tab w:val="left" w:pos="709"/>
          <w:tab w:val="left" w:pos="1276"/>
          <w:tab w:val="left" w:pos="1900"/>
          <w:tab w:val="left" w:pos="2600"/>
        </w:tabs>
        <w:ind w:left="1900"/>
        <w:rPr>
          <w:rFonts w:cs="Arial"/>
          <w:szCs w:val="20"/>
        </w:rPr>
      </w:pPr>
      <w:r>
        <w:rPr>
          <w:rFonts w:cs="Arial"/>
          <w:szCs w:val="20"/>
        </w:rPr>
        <w:t>0x02:</w:t>
      </w:r>
      <w:r>
        <w:rPr>
          <w:rFonts w:cs="Arial"/>
          <w:szCs w:val="20"/>
        </w:rPr>
        <w:tab/>
        <w:t>2</w:t>
      </w:r>
    </w:p>
    <w:p w:rsidR="00E52032" w:rsidRDefault="008F51EC">
      <w:pPr>
        <w:tabs>
          <w:tab w:val="left" w:pos="709"/>
          <w:tab w:val="left" w:pos="1276"/>
          <w:tab w:val="left" w:pos="1900"/>
          <w:tab w:val="left" w:pos="2600"/>
        </w:tabs>
        <w:ind w:left="1900"/>
        <w:rPr>
          <w:rFonts w:cs="Arial"/>
          <w:szCs w:val="20"/>
        </w:rPr>
      </w:pPr>
      <w:r>
        <w:rPr>
          <w:rFonts w:cs="Arial"/>
          <w:szCs w:val="20"/>
        </w:rPr>
        <w:t>....</w:t>
      </w:r>
    </w:p>
    <w:p w:rsidR="00E52032" w:rsidRDefault="008F51EC">
      <w:pPr>
        <w:tabs>
          <w:tab w:val="left" w:pos="709"/>
          <w:tab w:val="left" w:pos="1276"/>
          <w:tab w:val="left" w:pos="1900"/>
          <w:tab w:val="left" w:pos="2600"/>
        </w:tabs>
        <w:ind w:left="1900"/>
        <w:rPr>
          <w:rFonts w:cs="Arial"/>
          <w:szCs w:val="20"/>
        </w:rPr>
      </w:pPr>
      <w:r>
        <w:rPr>
          <w:rFonts w:cs="Arial"/>
          <w:szCs w:val="20"/>
        </w:rPr>
        <w:t>0xFE:</w:t>
      </w:r>
      <w:r>
        <w:rPr>
          <w:rFonts w:cs="Arial"/>
          <w:szCs w:val="20"/>
        </w:rPr>
        <w:tab/>
        <w:t>254</w:t>
      </w:r>
    </w:p>
    <w:p w:rsidR="00E52032" w:rsidRDefault="008F51EC">
      <w:pPr>
        <w:tabs>
          <w:tab w:val="left" w:pos="709"/>
          <w:tab w:val="left" w:pos="1276"/>
          <w:tab w:val="left" w:pos="1900"/>
          <w:tab w:val="left" w:pos="2600"/>
        </w:tabs>
        <w:ind w:left="1900"/>
        <w:rPr>
          <w:rFonts w:cs="Arial"/>
          <w:szCs w:val="20"/>
        </w:rPr>
      </w:pPr>
      <w:r>
        <w:rPr>
          <w:rFonts w:cs="Arial"/>
          <w:szCs w:val="20"/>
        </w:rPr>
        <w:t>0xFF:</w:t>
      </w:r>
      <w:r>
        <w:rPr>
          <w:rFonts w:cs="Arial"/>
          <w:szCs w:val="20"/>
        </w:rPr>
        <w:tab/>
        <w:t>No Entry</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lang w:val="en-GB"/>
        </w:rPr>
      </w:pPr>
      <w:r>
        <w:rPr>
          <w:rFonts w:cs="Arial"/>
          <w:b/>
          <w:i/>
          <w:szCs w:val="20"/>
          <w:lang w:val="en-GB"/>
        </w:rPr>
        <w:t>Note:</w:t>
      </w:r>
      <w:r>
        <w:rPr>
          <w:rFonts w:cs="Arial"/>
          <w:i/>
          <w:szCs w:val="20"/>
          <w:lang w:val="en-GB"/>
        </w:rPr>
        <w:t xml:space="preserve">  The number of items returned is defined by the schedule type as follows:</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lang w:val="en-GB"/>
        </w:rPr>
      </w:pPr>
      <w:r>
        <w:rPr>
          <w:rFonts w:cs="Arial"/>
          <w:b/>
          <w:i/>
          <w:szCs w:val="20"/>
          <w:lang w:val="en-GB"/>
        </w:rPr>
        <w:tab/>
      </w:r>
      <w:r>
        <w:rPr>
          <w:rFonts w:cs="Arial"/>
          <w:i/>
          <w:szCs w:val="20"/>
          <w:lang w:val="en-GB"/>
        </w:rPr>
        <w:t>ScheduleType = Weekly, NumberOfItems = 7</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lang w:val="en-GB"/>
        </w:rPr>
      </w:pPr>
      <w:r>
        <w:rPr>
          <w:rFonts w:cs="Arial"/>
          <w:i/>
          <w:szCs w:val="20"/>
          <w:lang w:val="en-GB"/>
        </w:rPr>
        <w:tab/>
        <w:t>ScheduleType = Dailly, NumberOfItems = 1</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lang w:val="en-GB"/>
        </w:rPr>
      </w:pPr>
      <w:r>
        <w:rPr>
          <w:rFonts w:cs="Arial"/>
          <w:i/>
          <w:szCs w:val="20"/>
          <w:lang w:val="en-GB"/>
        </w:rPr>
        <w:tab/>
        <w:t>ScheduleType = Weekday/Weekend, NumberOfItems = 2</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rPr>
      </w:pPr>
      <w:r>
        <w:rPr>
          <w:rFonts w:cs="Arial"/>
          <w:i/>
          <w:szCs w:val="20"/>
          <w:lang w:val="en-GB"/>
        </w:rPr>
        <w:tab/>
        <w:t>If RspCode = Modified, then NumberOfItems = 0xFF</w:t>
      </w:r>
    </w:p>
    <w:p w:rsidR="00E52032" w:rsidRDefault="00E52032">
      <w:pPr>
        <w:tabs>
          <w:tab w:val="left" w:pos="709"/>
          <w:tab w:val="left" w:pos="1276"/>
          <w:tab w:val="left" w:pos="1843"/>
          <w:tab w:val="left" w:pos="2419"/>
        </w:tabs>
        <w:spacing w:before="120" w:after="60"/>
        <w:ind w:left="709"/>
        <w:rPr>
          <w:rFonts w:cs="Arial"/>
          <w:b/>
          <w:snapToGrid w:val="0"/>
          <w:szCs w:val="20"/>
        </w:rPr>
      </w:pPr>
    </w:p>
    <w:p w:rsidR="00E52032" w:rsidRDefault="008F51EC">
      <w:pPr>
        <w:tabs>
          <w:tab w:val="left" w:pos="709"/>
          <w:tab w:val="left" w:pos="1276"/>
          <w:tab w:val="left" w:pos="1843"/>
          <w:tab w:val="left" w:pos="2419"/>
        </w:tabs>
        <w:spacing w:before="120" w:after="60"/>
        <w:ind w:left="709"/>
        <w:rPr>
          <w:rFonts w:cs="Arial"/>
          <w:b/>
          <w:snapToGrid w:val="0"/>
          <w:szCs w:val="20"/>
          <w:lang w:val="de-DE"/>
        </w:rPr>
      </w:pPr>
      <w:r>
        <w:rPr>
          <w:rFonts w:cs="Arial"/>
          <w:b/>
          <w:snapToGrid w:val="0"/>
          <w:szCs w:val="20"/>
          <w:lang w:val="de-DE"/>
        </w:rPr>
        <w:t xml:space="preserve">Byte 7: </w:t>
      </w:r>
      <w:r>
        <w:rPr>
          <w:rStyle w:val="spelle"/>
          <w:rFonts w:cs="Arial"/>
          <w:b/>
          <w:snapToGrid w:val="0"/>
          <w:szCs w:val="20"/>
          <w:lang w:val="de-DE"/>
        </w:rPr>
        <w:t>ActiveBin</w:t>
      </w:r>
    </w:p>
    <w:p w:rsidR="00E52032" w:rsidRDefault="008F51EC">
      <w:pPr>
        <w:tabs>
          <w:tab w:val="left" w:pos="709"/>
          <w:tab w:val="left" w:pos="1276"/>
          <w:tab w:val="left" w:pos="1900"/>
          <w:tab w:val="left" w:pos="2600"/>
        </w:tabs>
        <w:ind w:left="1900"/>
        <w:rPr>
          <w:rFonts w:cs="Arial"/>
          <w:szCs w:val="20"/>
          <w:lang w:val="de-DE"/>
        </w:rPr>
      </w:pPr>
      <w:r>
        <w:rPr>
          <w:rFonts w:cs="Arial"/>
          <w:szCs w:val="20"/>
          <w:lang w:val="de-DE"/>
        </w:rPr>
        <w:t>0x00:</w:t>
      </w:r>
      <w:r>
        <w:rPr>
          <w:rFonts w:cs="Arial"/>
          <w:szCs w:val="20"/>
          <w:lang w:val="de-DE"/>
        </w:rPr>
        <w:tab/>
        <w:t>Null</w:t>
      </w:r>
    </w:p>
    <w:p w:rsidR="00E52032" w:rsidRDefault="008F51EC">
      <w:pPr>
        <w:tabs>
          <w:tab w:val="left" w:pos="709"/>
          <w:tab w:val="left" w:pos="1276"/>
          <w:tab w:val="left" w:pos="1900"/>
          <w:tab w:val="left" w:pos="2600"/>
        </w:tabs>
        <w:ind w:left="1900"/>
        <w:rPr>
          <w:rFonts w:cs="Arial"/>
          <w:szCs w:val="20"/>
          <w:lang w:val="de-DE"/>
        </w:rPr>
      </w:pPr>
      <w:r>
        <w:rPr>
          <w:rFonts w:cs="Arial"/>
          <w:szCs w:val="20"/>
          <w:lang w:val="de-DE"/>
        </w:rPr>
        <w:lastRenderedPageBreak/>
        <w:t>0x01:</w:t>
      </w:r>
      <w:r>
        <w:rPr>
          <w:rFonts w:cs="Arial"/>
          <w:szCs w:val="20"/>
          <w:lang w:val="de-DE"/>
        </w:rPr>
        <w:tab/>
        <w:t>Bin1</w:t>
      </w:r>
    </w:p>
    <w:p w:rsidR="00E52032" w:rsidRDefault="008F51EC">
      <w:pPr>
        <w:tabs>
          <w:tab w:val="left" w:pos="709"/>
          <w:tab w:val="left" w:pos="1276"/>
          <w:tab w:val="left" w:pos="1900"/>
          <w:tab w:val="left" w:pos="2600"/>
        </w:tabs>
        <w:ind w:left="1900"/>
        <w:rPr>
          <w:rFonts w:cs="Arial"/>
          <w:szCs w:val="20"/>
        </w:rPr>
      </w:pPr>
      <w:r>
        <w:rPr>
          <w:rFonts w:cs="Arial"/>
          <w:szCs w:val="20"/>
        </w:rPr>
        <w:t>0x02:</w:t>
      </w:r>
      <w:r>
        <w:rPr>
          <w:rFonts w:cs="Arial"/>
          <w:szCs w:val="20"/>
        </w:rPr>
        <w:tab/>
        <w:t>Bin2</w:t>
      </w:r>
    </w:p>
    <w:p w:rsidR="00E52032" w:rsidRDefault="008F51EC">
      <w:pPr>
        <w:tabs>
          <w:tab w:val="left" w:pos="709"/>
          <w:tab w:val="left" w:pos="1276"/>
          <w:tab w:val="left" w:pos="1900"/>
          <w:tab w:val="left" w:pos="2600"/>
        </w:tabs>
        <w:ind w:left="1900"/>
        <w:rPr>
          <w:rFonts w:cs="Arial"/>
          <w:szCs w:val="20"/>
        </w:rPr>
      </w:pPr>
      <w:r>
        <w:rPr>
          <w:rFonts w:cs="Arial"/>
          <w:szCs w:val="20"/>
        </w:rPr>
        <w:t>....</w:t>
      </w:r>
    </w:p>
    <w:p w:rsidR="00E52032" w:rsidRDefault="008F51EC">
      <w:pPr>
        <w:tabs>
          <w:tab w:val="left" w:pos="709"/>
          <w:tab w:val="left" w:pos="1276"/>
          <w:tab w:val="left" w:pos="1900"/>
          <w:tab w:val="left" w:pos="2600"/>
        </w:tabs>
        <w:ind w:left="1900"/>
        <w:rPr>
          <w:rFonts w:cs="Arial"/>
          <w:szCs w:val="20"/>
        </w:rPr>
      </w:pPr>
      <w:r>
        <w:rPr>
          <w:rFonts w:cs="Arial"/>
          <w:szCs w:val="20"/>
        </w:rPr>
        <w:t>0x0A:</w:t>
      </w:r>
      <w:r>
        <w:rPr>
          <w:rFonts w:cs="Arial"/>
          <w:szCs w:val="20"/>
        </w:rPr>
        <w:tab/>
        <w:t>Bin10</w:t>
      </w:r>
    </w:p>
    <w:p w:rsidR="00E52032" w:rsidRDefault="008F51EC">
      <w:pPr>
        <w:tabs>
          <w:tab w:val="left" w:pos="709"/>
          <w:tab w:val="left" w:pos="1276"/>
          <w:tab w:val="left" w:pos="1900"/>
          <w:tab w:val="left" w:pos="2600"/>
        </w:tabs>
        <w:ind w:left="1900"/>
        <w:rPr>
          <w:rFonts w:cs="Arial"/>
          <w:szCs w:val="20"/>
        </w:rPr>
      </w:pPr>
      <w:r>
        <w:rPr>
          <w:rFonts w:cs="Arial"/>
          <w:szCs w:val="20"/>
        </w:rPr>
        <w:t>0x0B:</w:t>
      </w:r>
      <w:r>
        <w:rPr>
          <w:rFonts w:cs="Arial"/>
          <w:szCs w:val="20"/>
        </w:rPr>
        <w:tab/>
        <w:t>Reserved</w:t>
      </w:r>
    </w:p>
    <w:p w:rsidR="00E52032" w:rsidRDefault="008F51EC">
      <w:pPr>
        <w:tabs>
          <w:tab w:val="left" w:pos="709"/>
          <w:tab w:val="left" w:pos="1276"/>
          <w:tab w:val="left" w:pos="1900"/>
          <w:tab w:val="left" w:pos="2600"/>
        </w:tabs>
        <w:ind w:left="1900"/>
        <w:rPr>
          <w:rFonts w:cs="Arial"/>
          <w:szCs w:val="20"/>
        </w:rPr>
      </w:pPr>
      <w:r>
        <w:rPr>
          <w:rFonts w:cs="Arial"/>
          <w:szCs w:val="20"/>
        </w:rPr>
        <w:t>…</w:t>
      </w:r>
    </w:p>
    <w:p w:rsidR="00E52032" w:rsidRDefault="008F51EC">
      <w:pPr>
        <w:tabs>
          <w:tab w:val="left" w:pos="709"/>
          <w:tab w:val="left" w:pos="1276"/>
          <w:tab w:val="left" w:pos="1900"/>
          <w:tab w:val="left" w:pos="2600"/>
        </w:tabs>
        <w:ind w:left="1900"/>
        <w:rPr>
          <w:rFonts w:cs="Arial"/>
          <w:szCs w:val="20"/>
        </w:rPr>
      </w:pPr>
      <w:r>
        <w:rPr>
          <w:rFonts w:cs="Arial"/>
          <w:szCs w:val="20"/>
        </w:rPr>
        <w:t>0xFF:</w:t>
      </w:r>
      <w:r>
        <w:rPr>
          <w:rFonts w:cs="Arial"/>
          <w:szCs w:val="20"/>
        </w:rPr>
        <w:tab/>
        <w:t>Reserved</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Pr>
          <w:rFonts w:cs="Arial"/>
          <w:i/>
          <w:szCs w:val="20"/>
        </w:rPr>
      </w:pPr>
      <w:r>
        <w:rPr>
          <w:rFonts w:cs="Arial"/>
          <w:b/>
          <w:i/>
          <w:szCs w:val="20"/>
          <w:lang w:val="en-GB"/>
        </w:rPr>
        <w:t>Note:</w:t>
      </w:r>
      <w:r>
        <w:rPr>
          <w:rFonts w:cs="Arial"/>
          <w:i/>
          <w:szCs w:val="20"/>
          <w:lang w:val="en-GB"/>
        </w:rPr>
        <w:t xml:space="preserve">  If ScheduleType = Daily or Weekday/Weekend, then ActiveBin = 0x00</w:t>
      </w:r>
    </w:p>
    <w:p w:rsidR="00E52032" w:rsidRDefault="00E52032">
      <w:pPr>
        <w:tabs>
          <w:tab w:val="left" w:pos="709"/>
          <w:tab w:val="left" w:pos="1276"/>
          <w:tab w:val="left" w:pos="1900"/>
          <w:tab w:val="left" w:pos="2600"/>
        </w:tabs>
        <w:rPr>
          <w:rFonts w:cs="Arial"/>
          <w:szCs w:val="20"/>
        </w:rPr>
      </w:pPr>
    </w:p>
    <w:p w:rsidR="00E52032" w:rsidRDefault="008F51EC">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84 </w:t>
      </w:r>
      <w:r>
        <w:rPr>
          <w:rFonts w:cs="Arial"/>
          <w:b/>
          <w:snapToGrid w:val="0"/>
          <w:szCs w:val="20"/>
          <w:lang w:val="en-GB"/>
        </w:rPr>
        <w:t>(Coding Table III)</w:t>
      </w:r>
      <w:r>
        <w:rPr>
          <w:rFonts w:cs="Arial"/>
          <w:b/>
          <w:szCs w:val="20"/>
          <w:lang w:val="en-GB"/>
        </w:rPr>
        <w:t xml:space="preserve">: </w:t>
      </w:r>
      <w:r>
        <w:rPr>
          <w:rStyle w:val="spelle"/>
          <w:rFonts w:cs="Arial"/>
          <w:b/>
          <w:szCs w:val="20"/>
          <w:lang w:val="en-GB"/>
        </w:rPr>
        <w:t>Charge Schedule Info</w:t>
      </w:r>
    </w:p>
    <w:p w:rsidR="00E52032" w:rsidRDefault="008F51EC">
      <w:pPr>
        <w:ind w:left="1260"/>
        <w:rPr>
          <w:i/>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ItemIndex</w:t>
      </w:r>
      <w:r>
        <w:rPr>
          <w:rFonts w:cs="Arial"/>
          <w:i/>
          <w:szCs w:val="20"/>
          <w:lang w:val="en-GB"/>
        </w:rPr>
        <w:t>, BinNumber, DateDay, DateMonth, DateYear, DayOfWeek, ReadyToGo1_TimeHr, ReadyToGo1_TimeMin, ReadyToGo1_CabinComfPrefID, ReadyToGo2_TimeHr, ReadyToGo2_TimeMin, ReadyToGo2_CabinComfPrefID)</w:t>
      </w:r>
    </w:p>
    <w:p w:rsidR="00E52032" w:rsidRDefault="00E52032">
      <w:pPr>
        <w:ind w:left="1843"/>
        <w:rPr>
          <w:rFonts w:cs="Arial"/>
          <w:i/>
          <w:szCs w:val="20"/>
          <w:lang w:val="en-GB"/>
        </w:rPr>
      </w:pPr>
    </w:p>
    <w:p w:rsidR="00E52032" w:rsidRDefault="008F51EC">
      <w:pPr>
        <w:ind w:left="1530"/>
        <w:rPr>
          <w:rFonts w:cs="Arial"/>
          <w:i/>
          <w:szCs w:val="20"/>
          <w:lang w:val="en-GB"/>
        </w:rPr>
      </w:pPr>
      <w:r>
        <w:rPr>
          <w:rFonts w:cs="Arial"/>
          <w:i/>
          <w:szCs w:val="20"/>
          <w:lang w:val="en-GB"/>
        </w:rPr>
        <w:t>Record definition (up to 77 (</w:t>
      </w:r>
      <w:r>
        <w:rPr>
          <w:rFonts w:cs="Arial"/>
          <w:snapToGrid w:val="0"/>
          <w:szCs w:val="20"/>
          <w:lang w:val="en-GB"/>
        </w:rPr>
        <w:t>Coding Table III</w:t>
      </w:r>
      <w:r>
        <w:rPr>
          <w:rFonts w:cs="Arial"/>
          <w:i/>
          <w:szCs w:val="20"/>
          <w:lang w:val="en-GB"/>
        </w:rPr>
        <w:t>) bytes):</w:t>
      </w:r>
    </w:p>
    <w:p w:rsidR="00E52032" w:rsidRDefault="008F51EC">
      <w:pPr>
        <w:tabs>
          <w:tab w:val="left" w:pos="2300"/>
        </w:tabs>
        <w:ind w:left="1530"/>
        <w:rPr>
          <w:rFonts w:cs="Arial"/>
          <w:i/>
          <w:szCs w:val="20"/>
          <w:lang w:val="de-DE"/>
        </w:rPr>
      </w:pPr>
      <w:r>
        <w:rPr>
          <w:rFonts w:cs="Arial"/>
          <w:i/>
          <w:szCs w:val="20"/>
          <w:lang w:val="de-DE"/>
        </w:rPr>
        <w:t>Byte 0:</w:t>
      </w:r>
      <w:r>
        <w:rPr>
          <w:rFonts w:cs="Arial"/>
          <w:i/>
          <w:szCs w:val="20"/>
          <w:lang w:val="de-DE"/>
        </w:rPr>
        <w:tab/>
        <w:t xml:space="preserve">BinNumber: </w:t>
      </w:r>
    </w:p>
    <w:p w:rsidR="00E52032" w:rsidRDefault="008F51EC">
      <w:pPr>
        <w:tabs>
          <w:tab w:val="left" w:pos="2600"/>
        </w:tabs>
        <w:ind w:left="1530" w:firstLine="370"/>
        <w:rPr>
          <w:rFonts w:cs="Arial"/>
          <w:szCs w:val="20"/>
          <w:lang w:val="de-DE"/>
        </w:rPr>
      </w:pPr>
      <w:r>
        <w:rPr>
          <w:rFonts w:cs="Arial"/>
          <w:szCs w:val="20"/>
          <w:lang w:val="de-DE"/>
        </w:rPr>
        <w:t>0x00:</w:t>
      </w:r>
      <w:r>
        <w:rPr>
          <w:rFonts w:cs="Arial"/>
          <w:szCs w:val="20"/>
          <w:lang w:val="de-DE"/>
        </w:rPr>
        <w:tab/>
        <w:t>Null</w:t>
      </w:r>
    </w:p>
    <w:p w:rsidR="00E52032" w:rsidRDefault="008F51EC">
      <w:pPr>
        <w:tabs>
          <w:tab w:val="left" w:pos="2600"/>
        </w:tabs>
        <w:ind w:left="1530" w:firstLine="370"/>
        <w:rPr>
          <w:rFonts w:cs="Arial"/>
          <w:szCs w:val="20"/>
          <w:lang w:val="de-DE"/>
        </w:rPr>
      </w:pPr>
      <w:r>
        <w:rPr>
          <w:rFonts w:cs="Arial"/>
          <w:szCs w:val="20"/>
          <w:lang w:val="de-DE"/>
        </w:rPr>
        <w:t>0x01:</w:t>
      </w:r>
      <w:r>
        <w:rPr>
          <w:rFonts w:cs="Arial"/>
          <w:szCs w:val="20"/>
          <w:lang w:val="de-DE"/>
        </w:rPr>
        <w:tab/>
        <w:t>Bin 1</w:t>
      </w:r>
    </w:p>
    <w:p w:rsidR="00E52032" w:rsidRDefault="008F51EC">
      <w:pPr>
        <w:tabs>
          <w:tab w:val="left" w:pos="2600"/>
        </w:tabs>
        <w:ind w:left="1530" w:firstLine="370"/>
        <w:rPr>
          <w:rFonts w:cs="Arial"/>
          <w:szCs w:val="20"/>
        </w:rPr>
      </w:pPr>
      <w:r>
        <w:rPr>
          <w:rFonts w:cs="Arial"/>
          <w:szCs w:val="20"/>
        </w:rPr>
        <w:t>0x02:</w:t>
      </w:r>
      <w:r>
        <w:rPr>
          <w:rFonts w:cs="Arial"/>
          <w:szCs w:val="20"/>
        </w:rPr>
        <w:tab/>
        <w:t>Bin 2</w:t>
      </w:r>
    </w:p>
    <w:p w:rsidR="00E52032" w:rsidRDefault="008F51EC">
      <w:pPr>
        <w:tabs>
          <w:tab w:val="left" w:pos="2600"/>
        </w:tabs>
        <w:ind w:left="1530" w:firstLine="370"/>
        <w:rPr>
          <w:rFonts w:cs="Arial"/>
          <w:szCs w:val="20"/>
        </w:rPr>
      </w:pPr>
      <w:r>
        <w:rPr>
          <w:rFonts w:cs="Arial"/>
          <w:szCs w:val="20"/>
        </w:rPr>
        <w:t>…</w:t>
      </w:r>
    </w:p>
    <w:p w:rsidR="00E52032" w:rsidRDefault="008F51EC">
      <w:pPr>
        <w:tabs>
          <w:tab w:val="left" w:pos="2600"/>
        </w:tabs>
        <w:ind w:left="1530" w:firstLine="370"/>
        <w:rPr>
          <w:rFonts w:cs="Arial"/>
          <w:szCs w:val="20"/>
        </w:rPr>
      </w:pPr>
      <w:r>
        <w:rPr>
          <w:rFonts w:cs="Arial"/>
          <w:szCs w:val="20"/>
        </w:rPr>
        <w:t>0x0A:</w:t>
      </w:r>
      <w:r>
        <w:rPr>
          <w:rFonts w:cs="Arial"/>
          <w:szCs w:val="20"/>
        </w:rPr>
        <w:tab/>
        <w:t>Bin 10</w:t>
      </w:r>
    </w:p>
    <w:p w:rsidR="00E52032" w:rsidRDefault="008F51EC">
      <w:pPr>
        <w:tabs>
          <w:tab w:val="left" w:pos="2300"/>
          <w:tab w:val="left" w:pos="2600"/>
        </w:tabs>
        <w:ind w:left="1530" w:firstLine="370"/>
        <w:rPr>
          <w:rFonts w:cs="Arial"/>
          <w:szCs w:val="20"/>
        </w:rPr>
      </w:pPr>
      <w:r>
        <w:rPr>
          <w:rFonts w:cs="Arial"/>
          <w:szCs w:val="20"/>
        </w:rPr>
        <w:t>0x0B:</w:t>
      </w:r>
      <w:r>
        <w:rPr>
          <w:rFonts w:cs="Arial"/>
          <w:szCs w:val="20"/>
        </w:rPr>
        <w:tab/>
        <w:t>Reserved</w:t>
      </w:r>
    </w:p>
    <w:p w:rsidR="00E52032" w:rsidRDefault="008F51EC">
      <w:pPr>
        <w:tabs>
          <w:tab w:val="left" w:pos="2300"/>
          <w:tab w:val="left" w:pos="2600"/>
        </w:tabs>
        <w:ind w:left="1530" w:firstLine="370"/>
        <w:rPr>
          <w:rFonts w:cs="Arial"/>
          <w:szCs w:val="20"/>
        </w:rPr>
      </w:pPr>
      <w:r>
        <w:rPr>
          <w:rFonts w:cs="Arial"/>
          <w:szCs w:val="20"/>
        </w:rPr>
        <w:t>...</w:t>
      </w:r>
    </w:p>
    <w:p w:rsidR="00E52032" w:rsidRDefault="008F51EC">
      <w:pPr>
        <w:tabs>
          <w:tab w:val="left" w:pos="2300"/>
          <w:tab w:val="left" w:pos="2600"/>
        </w:tabs>
        <w:ind w:left="1530" w:firstLine="370"/>
        <w:rPr>
          <w:rFonts w:cs="Arial"/>
          <w:szCs w:val="20"/>
          <w:lang w:val="sv-SE"/>
        </w:rPr>
      </w:pPr>
      <w:r>
        <w:rPr>
          <w:rFonts w:cs="Arial"/>
          <w:szCs w:val="20"/>
        </w:rPr>
        <w:t>0xFF:</w:t>
      </w:r>
      <w:r>
        <w:rPr>
          <w:rFonts w:cs="Arial"/>
          <w:szCs w:val="20"/>
        </w:rPr>
        <w:tab/>
        <w:t>Reserved</w:t>
      </w:r>
    </w:p>
    <w:p w:rsidR="00E52032" w:rsidRDefault="00E52032">
      <w:pPr>
        <w:tabs>
          <w:tab w:val="left" w:pos="2300"/>
        </w:tabs>
        <w:ind w:left="1530"/>
        <w:rPr>
          <w:rFonts w:cs="Arial"/>
          <w:i/>
          <w:szCs w:val="20"/>
          <w:lang w:val="sv-SE"/>
        </w:rPr>
      </w:pPr>
    </w:p>
    <w:p w:rsidR="00E52032" w:rsidRDefault="008F51EC">
      <w:pPr>
        <w:tabs>
          <w:tab w:val="left" w:pos="2300"/>
        </w:tabs>
        <w:ind w:left="1530"/>
        <w:rPr>
          <w:rFonts w:cs="Arial"/>
          <w:i/>
          <w:szCs w:val="20"/>
          <w:lang w:val="nb-NO"/>
        </w:rPr>
      </w:pPr>
      <w:r>
        <w:rPr>
          <w:rFonts w:cs="Arial"/>
          <w:i/>
          <w:szCs w:val="20"/>
          <w:lang w:val="sv-SE"/>
        </w:rPr>
        <w:t>Byte 1</w:t>
      </w:r>
      <w:r>
        <w:rPr>
          <w:rFonts w:cs="Arial"/>
          <w:i/>
          <w:szCs w:val="20"/>
          <w:lang w:val="nb-NO"/>
        </w:rPr>
        <w:t>:</w:t>
      </w:r>
      <w:r>
        <w:rPr>
          <w:rFonts w:cs="Arial"/>
          <w:i/>
          <w:szCs w:val="20"/>
          <w:lang w:val="nb-NO"/>
        </w:rPr>
        <w:tab/>
        <w:t>DateDay:</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t>Reserved</w:t>
      </w:r>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1</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0x1F:</w:t>
      </w:r>
      <w:r>
        <w:rPr>
          <w:rFonts w:cs="Arial"/>
          <w:szCs w:val="20"/>
          <w:lang w:val="en-GB"/>
        </w:rPr>
        <w:tab/>
        <w:t>31</w:t>
      </w:r>
    </w:p>
    <w:p w:rsidR="00E52032" w:rsidRDefault="008F51EC">
      <w:pPr>
        <w:tabs>
          <w:tab w:val="left" w:pos="2600"/>
        </w:tabs>
        <w:ind w:left="1900"/>
        <w:rPr>
          <w:rFonts w:cs="Arial"/>
          <w:szCs w:val="20"/>
          <w:lang w:val="en-GB"/>
        </w:rPr>
      </w:pPr>
      <w:r>
        <w:rPr>
          <w:rFonts w:cs="Arial"/>
          <w:szCs w:val="20"/>
          <w:lang w:val="en-GB"/>
        </w:rPr>
        <w:t>0x20:</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rPr>
          <w:rFonts w:cs="Arial"/>
          <w:i/>
          <w:szCs w:val="20"/>
          <w:lang w:val="sv-SE"/>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t>Note:</w:t>
      </w:r>
      <w:r>
        <w:rPr>
          <w:rFonts w:cs="Arial"/>
          <w:i/>
          <w:szCs w:val="20"/>
          <w:lang w:val="en-GB"/>
        </w:rPr>
        <w:t xml:space="preserve">  DateDay = FF when ScheduleType = Daily or Weekday/Weekend.</w:t>
      </w:r>
    </w:p>
    <w:p w:rsidR="00E52032" w:rsidRDefault="00E52032">
      <w:pPr>
        <w:tabs>
          <w:tab w:val="left" w:pos="2300"/>
        </w:tabs>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2</w:t>
      </w:r>
      <w:r>
        <w:rPr>
          <w:rFonts w:cs="Arial"/>
          <w:i/>
          <w:szCs w:val="20"/>
          <w:lang w:val="nb-NO"/>
        </w:rPr>
        <w:t>:</w:t>
      </w:r>
      <w:r>
        <w:rPr>
          <w:rFonts w:cs="Arial"/>
          <w:i/>
          <w:szCs w:val="20"/>
          <w:lang w:val="nb-NO"/>
        </w:rPr>
        <w:tab/>
        <w:t>DateMonth</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t>Reserved</w:t>
      </w:r>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January</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February</w:t>
      </w:r>
    </w:p>
    <w:p w:rsidR="00E52032" w:rsidRDefault="008F51EC">
      <w:pPr>
        <w:tabs>
          <w:tab w:val="left" w:pos="2600"/>
        </w:tabs>
        <w:ind w:left="1900"/>
        <w:rPr>
          <w:rFonts w:cs="Arial"/>
          <w:szCs w:val="20"/>
          <w:lang w:val="en-GB"/>
        </w:rPr>
      </w:pPr>
      <w:r>
        <w:rPr>
          <w:rFonts w:cs="Arial"/>
          <w:szCs w:val="20"/>
          <w:lang w:val="en-GB"/>
        </w:rPr>
        <w:t>0x03:</w:t>
      </w:r>
      <w:r>
        <w:rPr>
          <w:rFonts w:cs="Arial"/>
          <w:szCs w:val="20"/>
          <w:lang w:val="en-GB"/>
        </w:rPr>
        <w:tab/>
        <w:t>March</w:t>
      </w:r>
    </w:p>
    <w:p w:rsidR="00E52032" w:rsidRDefault="008F51EC">
      <w:pPr>
        <w:tabs>
          <w:tab w:val="left" w:pos="2600"/>
        </w:tabs>
        <w:ind w:left="1900"/>
        <w:rPr>
          <w:rFonts w:cs="Arial"/>
          <w:szCs w:val="20"/>
          <w:lang w:val="en-GB"/>
        </w:rPr>
      </w:pPr>
      <w:r>
        <w:rPr>
          <w:rFonts w:cs="Arial"/>
          <w:szCs w:val="20"/>
          <w:lang w:val="en-GB"/>
        </w:rPr>
        <w:t>0x04:</w:t>
      </w:r>
      <w:r>
        <w:rPr>
          <w:rFonts w:cs="Arial"/>
          <w:szCs w:val="20"/>
          <w:lang w:val="en-GB"/>
        </w:rPr>
        <w:tab/>
        <w:t>April</w:t>
      </w:r>
    </w:p>
    <w:p w:rsidR="00E52032" w:rsidRDefault="008F51EC">
      <w:pPr>
        <w:tabs>
          <w:tab w:val="left" w:pos="2600"/>
        </w:tabs>
        <w:ind w:left="1900"/>
        <w:rPr>
          <w:rFonts w:cs="Arial"/>
          <w:szCs w:val="20"/>
          <w:lang w:val="en-GB"/>
        </w:rPr>
      </w:pPr>
      <w:r>
        <w:rPr>
          <w:rFonts w:cs="Arial"/>
          <w:szCs w:val="20"/>
          <w:lang w:val="en-GB"/>
        </w:rPr>
        <w:t>0x05:</w:t>
      </w:r>
      <w:r>
        <w:rPr>
          <w:rFonts w:cs="Arial"/>
          <w:szCs w:val="20"/>
          <w:lang w:val="en-GB"/>
        </w:rPr>
        <w:tab/>
        <w:t>May</w:t>
      </w:r>
    </w:p>
    <w:p w:rsidR="00E52032" w:rsidRDefault="008F51EC">
      <w:pPr>
        <w:tabs>
          <w:tab w:val="left" w:pos="2600"/>
        </w:tabs>
        <w:ind w:left="1900"/>
        <w:rPr>
          <w:rFonts w:cs="Arial"/>
          <w:szCs w:val="20"/>
          <w:lang w:val="en-GB"/>
        </w:rPr>
      </w:pPr>
      <w:r>
        <w:rPr>
          <w:rFonts w:cs="Arial"/>
          <w:szCs w:val="20"/>
          <w:lang w:val="en-GB"/>
        </w:rPr>
        <w:t>0x06:</w:t>
      </w:r>
      <w:r>
        <w:rPr>
          <w:rFonts w:cs="Arial"/>
          <w:szCs w:val="20"/>
          <w:lang w:val="en-GB"/>
        </w:rPr>
        <w:tab/>
        <w:t>June</w:t>
      </w:r>
    </w:p>
    <w:p w:rsidR="00E52032" w:rsidRDefault="008F51EC">
      <w:pPr>
        <w:tabs>
          <w:tab w:val="left" w:pos="2600"/>
        </w:tabs>
        <w:ind w:left="1900"/>
        <w:rPr>
          <w:rFonts w:cs="Arial"/>
          <w:szCs w:val="20"/>
          <w:lang w:val="en-GB"/>
        </w:rPr>
      </w:pPr>
      <w:r>
        <w:rPr>
          <w:rFonts w:cs="Arial"/>
          <w:szCs w:val="20"/>
          <w:lang w:val="en-GB"/>
        </w:rPr>
        <w:t>0x07:</w:t>
      </w:r>
      <w:r>
        <w:rPr>
          <w:rFonts w:cs="Arial"/>
          <w:szCs w:val="20"/>
          <w:lang w:val="en-GB"/>
        </w:rPr>
        <w:tab/>
        <w:t>July</w:t>
      </w:r>
    </w:p>
    <w:p w:rsidR="00E52032" w:rsidRDefault="008F51EC">
      <w:pPr>
        <w:tabs>
          <w:tab w:val="left" w:pos="2600"/>
        </w:tabs>
        <w:ind w:left="1900"/>
        <w:rPr>
          <w:rFonts w:cs="Arial"/>
          <w:szCs w:val="20"/>
          <w:lang w:val="en-GB"/>
        </w:rPr>
      </w:pPr>
      <w:r>
        <w:rPr>
          <w:rFonts w:cs="Arial"/>
          <w:szCs w:val="20"/>
          <w:lang w:val="en-GB"/>
        </w:rPr>
        <w:t>0x08:</w:t>
      </w:r>
      <w:r>
        <w:rPr>
          <w:rFonts w:cs="Arial"/>
          <w:szCs w:val="20"/>
          <w:lang w:val="en-GB"/>
        </w:rPr>
        <w:tab/>
        <w:t>August</w:t>
      </w:r>
    </w:p>
    <w:p w:rsidR="00E52032" w:rsidRDefault="008F51EC">
      <w:pPr>
        <w:tabs>
          <w:tab w:val="left" w:pos="2600"/>
        </w:tabs>
        <w:ind w:left="1900"/>
        <w:rPr>
          <w:rFonts w:cs="Arial"/>
          <w:szCs w:val="20"/>
          <w:lang w:val="en-GB"/>
        </w:rPr>
      </w:pPr>
      <w:r>
        <w:rPr>
          <w:rFonts w:cs="Arial"/>
          <w:szCs w:val="20"/>
          <w:lang w:val="en-GB"/>
        </w:rPr>
        <w:t>0x09:</w:t>
      </w:r>
      <w:r>
        <w:rPr>
          <w:rFonts w:cs="Arial"/>
          <w:szCs w:val="20"/>
          <w:lang w:val="en-GB"/>
        </w:rPr>
        <w:tab/>
        <w:t>September</w:t>
      </w:r>
    </w:p>
    <w:p w:rsidR="00E52032" w:rsidRDefault="008F51EC">
      <w:pPr>
        <w:tabs>
          <w:tab w:val="left" w:pos="2600"/>
        </w:tabs>
        <w:ind w:left="1900"/>
        <w:rPr>
          <w:rFonts w:cs="Arial"/>
          <w:szCs w:val="20"/>
          <w:lang w:val="en-GB"/>
        </w:rPr>
      </w:pPr>
      <w:r>
        <w:rPr>
          <w:rFonts w:cs="Arial"/>
          <w:szCs w:val="20"/>
          <w:lang w:val="en-GB"/>
        </w:rPr>
        <w:t>0x0A:</w:t>
      </w:r>
      <w:r>
        <w:rPr>
          <w:rFonts w:cs="Arial"/>
          <w:szCs w:val="20"/>
          <w:lang w:val="en-GB"/>
        </w:rPr>
        <w:tab/>
        <w:t>October</w:t>
      </w:r>
    </w:p>
    <w:p w:rsidR="00E52032" w:rsidRDefault="008F51EC">
      <w:pPr>
        <w:tabs>
          <w:tab w:val="left" w:pos="2600"/>
        </w:tabs>
        <w:ind w:left="1900"/>
        <w:rPr>
          <w:rFonts w:cs="Arial"/>
          <w:szCs w:val="20"/>
          <w:lang w:val="en-GB"/>
        </w:rPr>
      </w:pPr>
      <w:r>
        <w:rPr>
          <w:rFonts w:cs="Arial"/>
          <w:szCs w:val="20"/>
          <w:lang w:val="en-GB"/>
        </w:rPr>
        <w:t>0x0B:</w:t>
      </w:r>
      <w:r>
        <w:rPr>
          <w:rFonts w:cs="Arial"/>
          <w:szCs w:val="20"/>
          <w:lang w:val="en-GB"/>
        </w:rPr>
        <w:tab/>
        <w:t>November</w:t>
      </w:r>
    </w:p>
    <w:p w:rsidR="00E52032" w:rsidRDefault="008F51EC">
      <w:pPr>
        <w:tabs>
          <w:tab w:val="left" w:pos="2600"/>
        </w:tabs>
        <w:ind w:left="1900"/>
        <w:rPr>
          <w:rFonts w:cs="Arial"/>
          <w:szCs w:val="20"/>
          <w:lang w:val="en-GB"/>
        </w:rPr>
      </w:pPr>
      <w:r>
        <w:rPr>
          <w:rFonts w:cs="Arial"/>
          <w:szCs w:val="20"/>
          <w:lang w:val="en-GB"/>
        </w:rPr>
        <w:t>0x0C:</w:t>
      </w:r>
      <w:r>
        <w:rPr>
          <w:rFonts w:cs="Arial"/>
          <w:szCs w:val="20"/>
          <w:lang w:val="en-GB"/>
        </w:rPr>
        <w:tab/>
        <w:t>December</w:t>
      </w:r>
    </w:p>
    <w:p w:rsidR="00E52032" w:rsidRDefault="008F51EC">
      <w:pPr>
        <w:tabs>
          <w:tab w:val="left" w:pos="2600"/>
        </w:tabs>
        <w:ind w:left="1900"/>
        <w:rPr>
          <w:rFonts w:cs="Arial"/>
          <w:szCs w:val="20"/>
          <w:lang w:val="en-GB"/>
        </w:rPr>
      </w:pPr>
      <w:r>
        <w:rPr>
          <w:rFonts w:cs="Arial"/>
          <w:szCs w:val="20"/>
          <w:lang w:val="en-GB"/>
        </w:rPr>
        <w:t>0x0D:</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lastRenderedPageBreak/>
        <w:t>Note:</w:t>
      </w:r>
      <w:r>
        <w:rPr>
          <w:rFonts w:cs="Arial"/>
          <w:i/>
          <w:szCs w:val="20"/>
          <w:lang w:val="en-GB"/>
        </w:rPr>
        <w:t xml:space="preserve">  DateMonth = FF when ScheduleType = Daily or Weekday/Weekend.</w:t>
      </w:r>
    </w:p>
    <w:p w:rsidR="00E52032" w:rsidRDefault="00E52032">
      <w:pPr>
        <w:tabs>
          <w:tab w:val="left" w:pos="2300"/>
        </w:tabs>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3</w:t>
      </w:r>
      <w:r>
        <w:rPr>
          <w:rFonts w:cs="Arial"/>
          <w:i/>
          <w:szCs w:val="20"/>
          <w:lang w:val="nb-NO"/>
        </w:rPr>
        <w:t>:</w:t>
      </w:r>
      <w:r>
        <w:rPr>
          <w:rFonts w:cs="Arial"/>
          <w:i/>
          <w:szCs w:val="20"/>
          <w:lang w:val="nb-NO"/>
        </w:rPr>
        <w:tab/>
        <w:t xml:space="preserve">DateYear: </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t>2010</w:t>
      </w:r>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2011</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2012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0x1E:</w:t>
      </w:r>
      <w:r>
        <w:rPr>
          <w:rFonts w:cs="Arial"/>
          <w:szCs w:val="20"/>
          <w:lang w:val="en-GB"/>
        </w:rPr>
        <w:tab/>
        <w:t>2040</w:t>
      </w:r>
    </w:p>
    <w:p w:rsidR="00E52032" w:rsidRDefault="008F51EC">
      <w:pPr>
        <w:tabs>
          <w:tab w:val="left" w:pos="2600"/>
        </w:tabs>
        <w:ind w:left="1900"/>
        <w:rPr>
          <w:rFonts w:cs="Arial"/>
          <w:szCs w:val="20"/>
          <w:lang w:val="en-GB"/>
        </w:rPr>
      </w:pPr>
      <w:r>
        <w:rPr>
          <w:rFonts w:cs="Arial"/>
          <w:szCs w:val="20"/>
          <w:lang w:val="en-GB"/>
        </w:rPr>
        <w:t>0x1F:</w:t>
      </w:r>
      <w:r>
        <w:rPr>
          <w:rFonts w:cs="Arial"/>
          <w:szCs w:val="20"/>
          <w:lang w:val="en-GB"/>
        </w:rPr>
        <w:tab/>
        <w:t>Invalid</w:t>
      </w:r>
    </w:p>
    <w:p w:rsidR="00E52032" w:rsidRDefault="008F51EC">
      <w:pPr>
        <w:tabs>
          <w:tab w:val="left" w:pos="2600"/>
        </w:tabs>
        <w:ind w:left="1900"/>
        <w:rPr>
          <w:rFonts w:cs="Arial"/>
          <w:szCs w:val="20"/>
          <w:lang w:val="en-GB"/>
        </w:rPr>
      </w:pPr>
      <w:r>
        <w:rPr>
          <w:rFonts w:cs="Arial"/>
          <w:szCs w:val="20"/>
          <w:lang w:val="en-GB"/>
        </w:rPr>
        <w:t>0x20:</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Reserved</w:t>
      </w:r>
    </w:p>
    <w:p w:rsidR="00E52032" w:rsidRDefault="00E52032">
      <w:pPr>
        <w:tabs>
          <w:tab w:val="left" w:pos="2300"/>
        </w:tabs>
        <w:ind w:left="1900"/>
        <w:rPr>
          <w:rFonts w:cs="Arial"/>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t>Note:</w:t>
      </w:r>
      <w:r>
        <w:rPr>
          <w:rFonts w:cs="Arial"/>
          <w:i/>
          <w:szCs w:val="20"/>
          <w:lang w:val="en-GB"/>
        </w:rPr>
        <w:t xml:space="preserve">  DateYear = FF when ScheduleType = Daily or Weekday/Weekend.</w:t>
      </w:r>
    </w:p>
    <w:p w:rsidR="00E52032" w:rsidRDefault="00E52032">
      <w:pPr>
        <w:tabs>
          <w:tab w:val="left" w:pos="2300"/>
        </w:tabs>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4</w:t>
      </w:r>
      <w:r>
        <w:rPr>
          <w:rFonts w:cs="Arial"/>
          <w:i/>
          <w:szCs w:val="20"/>
          <w:lang w:val="nb-NO"/>
        </w:rPr>
        <w:t>:</w:t>
      </w:r>
      <w:r>
        <w:rPr>
          <w:rFonts w:cs="Arial"/>
          <w:i/>
          <w:szCs w:val="20"/>
          <w:lang w:val="nb-NO"/>
        </w:rPr>
        <w:tab/>
        <w:t xml:space="preserve">DayOfWeek: </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t>Reserved</w:t>
      </w:r>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Sunday</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Monday</w:t>
      </w:r>
    </w:p>
    <w:p w:rsidR="00E52032" w:rsidRDefault="008F51EC">
      <w:pPr>
        <w:tabs>
          <w:tab w:val="left" w:pos="2600"/>
        </w:tabs>
        <w:ind w:left="1900"/>
        <w:rPr>
          <w:rFonts w:cs="Arial"/>
          <w:szCs w:val="20"/>
          <w:lang w:val="en-GB"/>
        </w:rPr>
      </w:pPr>
      <w:r>
        <w:rPr>
          <w:rFonts w:cs="Arial"/>
          <w:szCs w:val="20"/>
          <w:lang w:val="en-GB"/>
        </w:rPr>
        <w:t>0x03:</w:t>
      </w:r>
      <w:r>
        <w:rPr>
          <w:rFonts w:cs="Arial"/>
          <w:szCs w:val="20"/>
          <w:lang w:val="en-GB"/>
        </w:rPr>
        <w:tab/>
        <w:t>Tuesday</w:t>
      </w:r>
    </w:p>
    <w:p w:rsidR="00E52032" w:rsidRDefault="008F51EC">
      <w:pPr>
        <w:tabs>
          <w:tab w:val="left" w:pos="2600"/>
        </w:tabs>
        <w:ind w:left="1900"/>
        <w:rPr>
          <w:rFonts w:cs="Arial"/>
          <w:szCs w:val="20"/>
          <w:lang w:val="en-GB"/>
        </w:rPr>
      </w:pPr>
      <w:r>
        <w:rPr>
          <w:rFonts w:cs="Arial"/>
          <w:szCs w:val="20"/>
          <w:lang w:val="en-GB"/>
        </w:rPr>
        <w:t>0x04:</w:t>
      </w:r>
      <w:r>
        <w:rPr>
          <w:rFonts w:cs="Arial"/>
          <w:szCs w:val="20"/>
          <w:lang w:val="en-GB"/>
        </w:rPr>
        <w:tab/>
        <w:t>Wednesday</w:t>
      </w:r>
    </w:p>
    <w:p w:rsidR="00E52032" w:rsidRDefault="008F51EC">
      <w:pPr>
        <w:tabs>
          <w:tab w:val="left" w:pos="2600"/>
        </w:tabs>
        <w:ind w:left="1900"/>
        <w:rPr>
          <w:rFonts w:cs="Arial"/>
          <w:szCs w:val="20"/>
          <w:lang w:val="en-GB"/>
        </w:rPr>
      </w:pPr>
      <w:r>
        <w:rPr>
          <w:rFonts w:cs="Arial"/>
          <w:szCs w:val="20"/>
          <w:lang w:val="en-GB"/>
        </w:rPr>
        <w:t>0x05:</w:t>
      </w:r>
      <w:r>
        <w:rPr>
          <w:rFonts w:cs="Arial"/>
          <w:szCs w:val="20"/>
          <w:lang w:val="en-GB"/>
        </w:rPr>
        <w:tab/>
        <w:t>Thursday</w:t>
      </w:r>
    </w:p>
    <w:p w:rsidR="00E52032" w:rsidRDefault="008F51EC">
      <w:pPr>
        <w:tabs>
          <w:tab w:val="left" w:pos="2600"/>
        </w:tabs>
        <w:ind w:left="1900"/>
        <w:rPr>
          <w:rFonts w:cs="Arial"/>
          <w:szCs w:val="20"/>
          <w:lang w:val="en-GB"/>
        </w:rPr>
      </w:pPr>
      <w:r>
        <w:rPr>
          <w:rFonts w:cs="Arial"/>
          <w:szCs w:val="20"/>
          <w:lang w:val="en-GB"/>
        </w:rPr>
        <w:t>0x06:</w:t>
      </w:r>
      <w:r>
        <w:rPr>
          <w:rFonts w:cs="Arial"/>
          <w:szCs w:val="20"/>
          <w:lang w:val="en-GB"/>
        </w:rPr>
        <w:tab/>
        <w:t>Friday</w:t>
      </w:r>
    </w:p>
    <w:p w:rsidR="00E52032" w:rsidRDefault="008F51EC">
      <w:pPr>
        <w:tabs>
          <w:tab w:val="left" w:pos="2600"/>
        </w:tabs>
        <w:ind w:left="1900"/>
        <w:rPr>
          <w:rFonts w:cs="Arial"/>
          <w:szCs w:val="20"/>
          <w:lang w:val="en-GB"/>
        </w:rPr>
      </w:pPr>
      <w:r>
        <w:rPr>
          <w:rFonts w:cs="Arial"/>
          <w:szCs w:val="20"/>
          <w:lang w:val="en-GB"/>
        </w:rPr>
        <w:t>0x07:</w:t>
      </w:r>
      <w:r>
        <w:rPr>
          <w:rFonts w:cs="Arial"/>
          <w:szCs w:val="20"/>
          <w:lang w:val="en-GB"/>
        </w:rPr>
        <w:tab/>
        <w:t>Saturday</w:t>
      </w:r>
    </w:p>
    <w:p w:rsidR="00E52032" w:rsidRDefault="008F51EC">
      <w:pPr>
        <w:tabs>
          <w:tab w:val="left" w:pos="2600"/>
        </w:tabs>
        <w:ind w:left="1900"/>
        <w:rPr>
          <w:rFonts w:cs="Arial"/>
          <w:szCs w:val="20"/>
          <w:lang w:val="en-GB"/>
        </w:rPr>
      </w:pPr>
      <w:r>
        <w:rPr>
          <w:rFonts w:cs="Arial"/>
          <w:szCs w:val="20"/>
          <w:lang w:val="en-GB"/>
        </w:rPr>
        <w:t>0x08:</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rPr>
          <w:rFonts w:cs="Arial"/>
          <w:i/>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t>Note:</w:t>
      </w:r>
      <w:r>
        <w:rPr>
          <w:rFonts w:cs="Arial"/>
          <w:i/>
          <w:szCs w:val="20"/>
          <w:lang w:val="en-GB"/>
        </w:rPr>
        <w:t xml:space="preserve">  DayOfWeek = FF when ScheduleType = Daily or Weekday/Weekend.</w:t>
      </w:r>
    </w:p>
    <w:p w:rsidR="00E52032" w:rsidRDefault="00E52032">
      <w:pPr>
        <w:tabs>
          <w:tab w:val="left" w:pos="2300"/>
        </w:tabs>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5</w:t>
      </w:r>
      <w:r>
        <w:rPr>
          <w:rFonts w:cs="Arial"/>
          <w:i/>
          <w:szCs w:val="20"/>
          <w:lang w:val="nb-NO"/>
        </w:rPr>
        <w:t>:</w:t>
      </w:r>
      <w:r>
        <w:rPr>
          <w:rFonts w:cs="Arial"/>
          <w:i/>
          <w:szCs w:val="20"/>
          <w:lang w:val="nb-NO"/>
        </w:rPr>
        <w:tab/>
      </w:r>
      <w:r>
        <w:rPr>
          <w:rFonts w:cs="Arial"/>
          <w:i/>
          <w:szCs w:val="20"/>
          <w:lang w:val="en-GB"/>
        </w:rPr>
        <w:t>ReadyToGo1_TimeHr</w:t>
      </w:r>
      <w:r>
        <w:rPr>
          <w:rFonts w:cs="Arial"/>
          <w:i/>
          <w:szCs w:val="20"/>
          <w:lang w:val="nb-NO"/>
        </w:rPr>
        <w:t xml:space="preserve">: </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r>
      <w:del w:id="156" w:author="sorris1" w:date="2012-04-12T07:15:00Z">
        <w:r>
          <w:rPr>
            <w:rStyle w:val="msodel0"/>
            <w:rFonts w:cs="Arial"/>
            <w:szCs w:val="20"/>
            <w:lang w:val="nb-NO"/>
          </w:rPr>
          <w:delText>Reserved</w:delText>
        </w:r>
      </w:del>
      <w:ins w:id="157" w:author="sorris1" w:date="2012-04-12T07:15:00Z">
        <w:r>
          <w:rPr>
            <w:rStyle w:val="msoins0"/>
            <w:rFonts w:cs="Arial"/>
            <w:szCs w:val="20"/>
            <w:lang w:val="nb-NO"/>
          </w:rPr>
          <w:t xml:space="preserve"> 0</w:t>
        </w:r>
      </w:ins>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1</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0x17:</w:t>
      </w:r>
      <w:r>
        <w:rPr>
          <w:rFonts w:cs="Arial"/>
          <w:szCs w:val="20"/>
          <w:lang w:val="en-GB"/>
        </w:rPr>
        <w:tab/>
      </w:r>
      <w:del w:id="158" w:author="sorris1" w:date="2012-04-12T07:16:00Z">
        <w:r>
          <w:rPr>
            <w:rStyle w:val="msodel0"/>
            <w:rFonts w:cs="Arial"/>
            <w:szCs w:val="20"/>
            <w:lang w:val="en-GB"/>
          </w:rPr>
          <w:delText>24</w:delText>
        </w:r>
      </w:del>
      <w:ins w:id="159" w:author="sorris1" w:date="2012-04-12T07:16:00Z">
        <w:r>
          <w:rPr>
            <w:rStyle w:val="msoins0"/>
            <w:rFonts w:cs="Arial"/>
            <w:szCs w:val="20"/>
            <w:lang w:val="en-GB"/>
          </w:rPr>
          <w:t xml:space="preserve"> 23</w:t>
        </w:r>
      </w:ins>
    </w:p>
    <w:p w:rsidR="00E52032" w:rsidRDefault="008F51EC">
      <w:pPr>
        <w:tabs>
          <w:tab w:val="left" w:pos="2600"/>
        </w:tabs>
        <w:ind w:left="1900"/>
        <w:rPr>
          <w:rFonts w:cs="Arial"/>
          <w:szCs w:val="20"/>
          <w:lang w:val="en-GB"/>
        </w:rPr>
      </w:pPr>
      <w:r>
        <w:rPr>
          <w:rFonts w:cs="Arial"/>
          <w:szCs w:val="20"/>
          <w:lang w:val="en-GB"/>
        </w:rPr>
        <w:t>0x18:</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900"/>
        <w:rPr>
          <w:rFonts w:cs="Arial"/>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6</w:t>
      </w:r>
      <w:r>
        <w:rPr>
          <w:rFonts w:cs="Arial"/>
          <w:i/>
          <w:szCs w:val="20"/>
          <w:lang w:val="nb-NO"/>
        </w:rPr>
        <w:t>:</w:t>
      </w:r>
      <w:r>
        <w:rPr>
          <w:rFonts w:cs="Arial"/>
          <w:i/>
          <w:szCs w:val="20"/>
          <w:lang w:val="nb-NO"/>
        </w:rPr>
        <w:tab/>
      </w:r>
      <w:r>
        <w:rPr>
          <w:rFonts w:cs="Arial"/>
          <w:i/>
          <w:szCs w:val="20"/>
          <w:lang w:val="en-GB"/>
        </w:rPr>
        <w:t>ReadyToGo1_TimeMin</w:t>
      </w:r>
      <w:r>
        <w:rPr>
          <w:rFonts w:cs="Arial"/>
          <w:i/>
          <w:szCs w:val="20"/>
          <w:lang w:val="nb-NO"/>
        </w:rPr>
        <w:t>:</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r>
      <w:del w:id="160" w:author="sorris1" w:date="2012-04-12T07:16:00Z">
        <w:r>
          <w:rPr>
            <w:rStyle w:val="msodel0"/>
            <w:rFonts w:cs="Arial"/>
            <w:szCs w:val="20"/>
            <w:lang w:val="nb-NO"/>
          </w:rPr>
          <w:delText>Reserved</w:delText>
        </w:r>
      </w:del>
      <w:ins w:id="161" w:author="sorris1" w:date="2012-04-12T07:16:00Z">
        <w:r>
          <w:rPr>
            <w:rStyle w:val="msoins0"/>
            <w:rFonts w:cs="Arial"/>
            <w:szCs w:val="20"/>
            <w:lang w:val="nb-NO"/>
          </w:rPr>
          <w:t xml:space="preserve"> 0</w:t>
        </w:r>
      </w:ins>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1</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0x3B:</w:t>
      </w:r>
      <w:r>
        <w:rPr>
          <w:rFonts w:cs="Arial"/>
          <w:szCs w:val="20"/>
          <w:lang w:val="en-GB"/>
        </w:rPr>
        <w:tab/>
        <w:t>59</w:t>
      </w:r>
    </w:p>
    <w:p w:rsidR="00E52032" w:rsidRDefault="008F51EC">
      <w:pPr>
        <w:tabs>
          <w:tab w:val="left" w:pos="2600"/>
        </w:tabs>
        <w:ind w:left="1900"/>
        <w:rPr>
          <w:rFonts w:cs="Arial"/>
          <w:szCs w:val="20"/>
          <w:lang w:val="en-GB"/>
        </w:rPr>
      </w:pPr>
      <w:r>
        <w:rPr>
          <w:rFonts w:cs="Arial"/>
          <w:szCs w:val="20"/>
          <w:lang w:val="en-GB"/>
        </w:rPr>
        <w:t>0x3C:</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7</w:t>
      </w:r>
      <w:r>
        <w:rPr>
          <w:rFonts w:cs="Arial"/>
          <w:i/>
          <w:szCs w:val="20"/>
          <w:lang w:val="nb-NO"/>
        </w:rPr>
        <w:t>:</w:t>
      </w:r>
      <w:r>
        <w:rPr>
          <w:rFonts w:cs="Arial"/>
          <w:i/>
          <w:szCs w:val="20"/>
          <w:lang w:val="nb-NO"/>
        </w:rPr>
        <w:tab/>
      </w:r>
      <w:r>
        <w:rPr>
          <w:rFonts w:cs="Arial"/>
          <w:i/>
          <w:szCs w:val="20"/>
          <w:lang w:val="en-GB"/>
        </w:rPr>
        <w:t>ReadyToGo1_CabinComfPrefID</w:t>
      </w:r>
      <w:r>
        <w:rPr>
          <w:rFonts w:cs="Arial"/>
          <w:i/>
          <w:szCs w:val="20"/>
          <w:lang w:val="nb-NO"/>
        </w:rPr>
        <w:t xml:space="preserve">: </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t>Reserved</w:t>
      </w:r>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Cabin Comfort ID1</w:t>
      </w:r>
    </w:p>
    <w:p w:rsidR="00E52032" w:rsidRDefault="008F51EC">
      <w:pPr>
        <w:tabs>
          <w:tab w:val="left" w:pos="2600"/>
        </w:tabs>
        <w:ind w:left="1900"/>
        <w:rPr>
          <w:rFonts w:cs="Arial"/>
          <w:szCs w:val="20"/>
          <w:lang w:val="en-GB"/>
        </w:rPr>
      </w:pPr>
      <w:r>
        <w:rPr>
          <w:rFonts w:cs="Arial"/>
          <w:szCs w:val="20"/>
          <w:lang w:val="en-GB"/>
        </w:rPr>
        <w:lastRenderedPageBreak/>
        <w:t>0x02:</w:t>
      </w:r>
      <w:r>
        <w:rPr>
          <w:rFonts w:cs="Arial"/>
          <w:szCs w:val="20"/>
          <w:lang w:val="en-GB"/>
        </w:rPr>
        <w:tab/>
      </w:r>
      <w:r>
        <w:rPr>
          <w:rFonts w:cs="Arial"/>
          <w:szCs w:val="20"/>
          <w:lang w:val="nb-NO"/>
        </w:rPr>
        <w:t>Cabin Comfort ID</w:t>
      </w:r>
      <w:r>
        <w:rPr>
          <w:rFonts w:cs="Arial"/>
          <w:szCs w:val="20"/>
          <w:lang w:val="en-GB"/>
        </w:rPr>
        <w:t xml:space="preserve"> 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E52032" w:rsidRDefault="008F51EC">
      <w:pPr>
        <w:tabs>
          <w:tab w:val="left" w:pos="2600"/>
        </w:tabs>
        <w:ind w:left="1900"/>
        <w:rPr>
          <w:rFonts w:cs="Arial"/>
          <w:szCs w:val="20"/>
          <w:lang w:val="en-GB"/>
        </w:rPr>
      </w:pPr>
      <w:r>
        <w:rPr>
          <w:rFonts w:cs="Arial"/>
          <w:szCs w:val="20"/>
          <w:lang w:val="en-GB"/>
        </w:rPr>
        <w:t>0x0B:</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8</w:t>
      </w:r>
      <w:r>
        <w:rPr>
          <w:rFonts w:cs="Arial"/>
          <w:i/>
          <w:szCs w:val="20"/>
          <w:lang w:val="nb-NO"/>
        </w:rPr>
        <w:t>:</w:t>
      </w:r>
      <w:r>
        <w:rPr>
          <w:rFonts w:cs="Arial"/>
          <w:i/>
          <w:szCs w:val="20"/>
          <w:lang w:val="nb-NO"/>
        </w:rPr>
        <w:tab/>
      </w:r>
      <w:r>
        <w:rPr>
          <w:rFonts w:cs="Arial"/>
          <w:i/>
          <w:szCs w:val="20"/>
          <w:lang w:val="en-GB"/>
        </w:rPr>
        <w:t>ReadyToGo2_TimeHr</w:t>
      </w:r>
      <w:r>
        <w:rPr>
          <w:rFonts w:cs="Arial"/>
          <w:i/>
          <w:szCs w:val="20"/>
          <w:lang w:val="nb-NO"/>
        </w:rPr>
        <w:t xml:space="preserve">: </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r>
      <w:del w:id="162" w:author="sorris1" w:date="2012-04-12T07:16:00Z">
        <w:r>
          <w:rPr>
            <w:rStyle w:val="msodel0"/>
            <w:rFonts w:cs="Arial"/>
            <w:szCs w:val="20"/>
            <w:lang w:val="nb-NO"/>
          </w:rPr>
          <w:delText>Reserved</w:delText>
        </w:r>
      </w:del>
      <w:ins w:id="163" w:author="sorris1" w:date="2012-04-12T07:16:00Z">
        <w:r>
          <w:rPr>
            <w:rStyle w:val="msoins0"/>
            <w:rFonts w:cs="Arial"/>
            <w:szCs w:val="20"/>
            <w:lang w:val="nb-NO"/>
          </w:rPr>
          <w:t xml:space="preserve"> 0</w:t>
        </w:r>
      </w:ins>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1</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0x17:</w:t>
      </w:r>
      <w:r>
        <w:rPr>
          <w:rFonts w:cs="Arial"/>
          <w:szCs w:val="20"/>
          <w:lang w:val="en-GB"/>
        </w:rPr>
        <w:tab/>
      </w:r>
      <w:del w:id="164" w:author="sorris1" w:date="2012-04-12T07:16:00Z">
        <w:r>
          <w:rPr>
            <w:rStyle w:val="msodel0"/>
            <w:rFonts w:cs="Arial"/>
            <w:szCs w:val="20"/>
            <w:lang w:val="en-GB"/>
          </w:rPr>
          <w:delText>24</w:delText>
        </w:r>
      </w:del>
      <w:ins w:id="165" w:author="sorris1" w:date="2012-04-12T07:16:00Z">
        <w:r>
          <w:rPr>
            <w:rStyle w:val="msoins0"/>
            <w:rFonts w:cs="Arial"/>
            <w:szCs w:val="20"/>
            <w:lang w:val="en-GB"/>
          </w:rPr>
          <w:t xml:space="preserve"> 23</w:t>
        </w:r>
      </w:ins>
    </w:p>
    <w:p w:rsidR="00E52032" w:rsidRDefault="008F51EC">
      <w:pPr>
        <w:tabs>
          <w:tab w:val="left" w:pos="2600"/>
        </w:tabs>
        <w:ind w:left="1900"/>
        <w:rPr>
          <w:rFonts w:cs="Arial"/>
          <w:szCs w:val="20"/>
          <w:lang w:val="en-GB"/>
        </w:rPr>
      </w:pPr>
      <w:r>
        <w:rPr>
          <w:rFonts w:cs="Arial"/>
          <w:szCs w:val="20"/>
          <w:lang w:val="en-GB"/>
        </w:rPr>
        <w:t>0x18:</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900"/>
        <w:rPr>
          <w:rFonts w:cs="Arial"/>
          <w:szCs w:val="20"/>
          <w:lang w:val="en-GB"/>
        </w:rPr>
      </w:pPr>
    </w:p>
    <w:p w:rsidR="00E52032" w:rsidRDefault="008F51EC">
      <w:pPr>
        <w:pBdr>
          <w:top w:val="single" w:sz="4" w:space="1" w:color="auto"/>
          <w:left w:val="single" w:sz="4" w:space="4" w:color="auto"/>
          <w:bottom w:val="single" w:sz="4" w:space="1" w:color="auto"/>
          <w:right w:val="single" w:sz="4" w:space="4" w:color="auto"/>
        </w:pBdr>
        <w:tabs>
          <w:tab w:val="left" w:pos="2300"/>
        </w:tabs>
        <w:ind w:left="450"/>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9</w:t>
      </w:r>
      <w:r>
        <w:rPr>
          <w:rFonts w:cs="Arial"/>
          <w:i/>
          <w:szCs w:val="20"/>
          <w:lang w:val="nb-NO"/>
        </w:rPr>
        <w:t>:</w:t>
      </w:r>
      <w:r>
        <w:rPr>
          <w:rFonts w:cs="Arial"/>
          <w:i/>
          <w:szCs w:val="20"/>
          <w:lang w:val="nb-NO"/>
        </w:rPr>
        <w:tab/>
      </w:r>
      <w:r>
        <w:rPr>
          <w:rFonts w:cs="Arial"/>
          <w:i/>
          <w:szCs w:val="20"/>
          <w:lang w:val="en-GB"/>
        </w:rPr>
        <w:t>ReadyToGo2_TimeMin</w:t>
      </w:r>
      <w:r>
        <w:rPr>
          <w:rFonts w:cs="Arial"/>
          <w:i/>
          <w:szCs w:val="20"/>
          <w:lang w:val="nb-NO"/>
        </w:rPr>
        <w:t xml:space="preserve">: </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r>
      <w:del w:id="166" w:author="sorris1" w:date="2012-04-12T07:16:00Z">
        <w:r>
          <w:rPr>
            <w:rStyle w:val="msodel0"/>
            <w:rFonts w:cs="Arial"/>
            <w:szCs w:val="20"/>
            <w:lang w:val="nb-NO"/>
          </w:rPr>
          <w:delText>Reserved</w:delText>
        </w:r>
      </w:del>
      <w:ins w:id="167" w:author="sorris1" w:date="2012-04-12T07:16:00Z">
        <w:r>
          <w:rPr>
            <w:rStyle w:val="msoins0"/>
            <w:rFonts w:cs="Arial"/>
            <w:szCs w:val="20"/>
            <w:lang w:val="nb-NO"/>
          </w:rPr>
          <w:t xml:space="preserve"> 0</w:t>
        </w:r>
      </w:ins>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1</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t>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0x3B:</w:t>
      </w:r>
      <w:r>
        <w:rPr>
          <w:rFonts w:cs="Arial"/>
          <w:szCs w:val="20"/>
          <w:lang w:val="en-GB"/>
        </w:rPr>
        <w:tab/>
        <w:t>59</w:t>
      </w:r>
    </w:p>
    <w:p w:rsidR="00E52032" w:rsidRDefault="008F51EC">
      <w:pPr>
        <w:tabs>
          <w:tab w:val="left" w:pos="2600"/>
        </w:tabs>
        <w:ind w:left="1900"/>
        <w:rPr>
          <w:rFonts w:cs="Arial"/>
          <w:szCs w:val="20"/>
          <w:lang w:val="en-GB"/>
        </w:rPr>
      </w:pPr>
      <w:r>
        <w:rPr>
          <w:rFonts w:cs="Arial"/>
          <w:szCs w:val="20"/>
          <w:lang w:val="en-GB"/>
        </w:rPr>
        <w:t>0x3C:</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300"/>
        </w:tabs>
        <w:ind w:left="1530"/>
        <w:rPr>
          <w:rFonts w:cs="Arial"/>
          <w:i/>
          <w:szCs w:val="20"/>
          <w:lang w:val="en-GB"/>
        </w:rPr>
      </w:pPr>
    </w:p>
    <w:p w:rsidR="00E52032" w:rsidRDefault="008F51EC">
      <w:pPr>
        <w:tabs>
          <w:tab w:val="left" w:pos="2300"/>
        </w:tabs>
        <w:ind w:left="1530"/>
        <w:rPr>
          <w:rFonts w:cs="Arial"/>
          <w:i/>
          <w:szCs w:val="20"/>
          <w:lang w:val="nb-NO"/>
        </w:rPr>
      </w:pPr>
      <w:r>
        <w:rPr>
          <w:rFonts w:cs="Arial"/>
          <w:i/>
          <w:szCs w:val="20"/>
          <w:lang w:val="sv-SE"/>
        </w:rPr>
        <w:t>Byte A</w:t>
      </w:r>
      <w:r>
        <w:rPr>
          <w:rFonts w:cs="Arial"/>
          <w:i/>
          <w:szCs w:val="20"/>
          <w:lang w:val="nb-NO"/>
        </w:rPr>
        <w:t>:</w:t>
      </w:r>
      <w:r>
        <w:rPr>
          <w:rFonts w:cs="Arial"/>
          <w:i/>
          <w:szCs w:val="20"/>
          <w:lang w:val="nb-NO"/>
        </w:rPr>
        <w:tab/>
      </w:r>
      <w:r>
        <w:rPr>
          <w:rFonts w:cs="Arial"/>
          <w:i/>
          <w:szCs w:val="20"/>
          <w:lang w:val="en-GB"/>
        </w:rPr>
        <w:t>ReadyToGo2_CabinComfPrefID</w:t>
      </w:r>
      <w:r>
        <w:rPr>
          <w:rFonts w:cs="Arial"/>
          <w:i/>
          <w:szCs w:val="20"/>
          <w:lang w:val="nb-NO"/>
        </w:rPr>
        <w:t xml:space="preserve">: : </w:t>
      </w:r>
    </w:p>
    <w:p w:rsidR="00E52032" w:rsidRDefault="008F51EC">
      <w:pPr>
        <w:tabs>
          <w:tab w:val="left" w:pos="2600"/>
        </w:tabs>
        <w:ind w:left="1900"/>
        <w:rPr>
          <w:rFonts w:cs="Arial"/>
          <w:szCs w:val="20"/>
          <w:lang w:val="nb-NO"/>
        </w:rPr>
      </w:pPr>
      <w:r>
        <w:rPr>
          <w:rFonts w:cs="Arial"/>
          <w:szCs w:val="20"/>
          <w:lang w:val="nb-NO"/>
        </w:rPr>
        <w:t>0x00:</w:t>
      </w:r>
      <w:r>
        <w:rPr>
          <w:rFonts w:cs="Arial"/>
          <w:szCs w:val="20"/>
          <w:lang w:val="nb-NO"/>
        </w:rPr>
        <w:tab/>
        <w:t>Reserved</w:t>
      </w:r>
    </w:p>
    <w:p w:rsidR="00E52032" w:rsidRDefault="008F51EC">
      <w:pPr>
        <w:tabs>
          <w:tab w:val="left" w:pos="2600"/>
        </w:tabs>
        <w:ind w:left="1900"/>
        <w:rPr>
          <w:rFonts w:cs="Arial"/>
          <w:szCs w:val="20"/>
          <w:lang w:val="nb-NO"/>
        </w:rPr>
      </w:pPr>
      <w:r>
        <w:rPr>
          <w:rFonts w:cs="Arial"/>
          <w:szCs w:val="20"/>
          <w:lang w:val="nb-NO"/>
        </w:rPr>
        <w:t>0x01:</w:t>
      </w:r>
      <w:r>
        <w:rPr>
          <w:rFonts w:cs="Arial"/>
          <w:szCs w:val="20"/>
          <w:lang w:val="nb-NO"/>
        </w:rPr>
        <w:tab/>
        <w:t>Cabin Comfort ID1</w:t>
      </w:r>
    </w:p>
    <w:p w:rsidR="00E52032" w:rsidRDefault="008F51EC">
      <w:pPr>
        <w:tabs>
          <w:tab w:val="left" w:pos="2600"/>
        </w:tabs>
        <w:ind w:left="19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E52032" w:rsidRDefault="008F51EC">
      <w:pPr>
        <w:tabs>
          <w:tab w:val="left" w:pos="2600"/>
        </w:tabs>
        <w:ind w:left="1900"/>
        <w:rPr>
          <w:rFonts w:cs="Arial"/>
          <w:szCs w:val="20"/>
          <w:lang w:val="en-GB"/>
        </w:rPr>
      </w:pPr>
      <w:r>
        <w:rPr>
          <w:rFonts w:cs="Arial"/>
          <w:szCs w:val="20"/>
          <w:lang w:val="en-GB"/>
        </w:rPr>
        <w:t>0x0B:</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w:t>
      </w:r>
    </w:p>
    <w:p w:rsidR="00E52032" w:rsidRDefault="008F51EC">
      <w:pPr>
        <w:tabs>
          <w:tab w:val="left" w:pos="2600"/>
        </w:tabs>
        <w:ind w:left="1900"/>
        <w:rPr>
          <w:rFonts w:cs="Arial"/>
          <w:szCs w:val="20"/>
          <w:lang w:val="en-GB"/>
        </w:rPr>
      </w:pPr>
      <w:r>
        <w:rPr>
          <w:rFonts w:cs="Arial"/>
          <w:szCs w:val="20"/>
          <w:lang w:val="en-GB"/>
        </w:rPr>
        <w:t>0xFE:</w:t>
      </w:r>
      <w:r>
        <w:rPr>
          <w:rFonts w:cs="Arial"/>
          <w:szCs w:val="20"/>
          <w:lang w:val="en-GB"/>
        </w:rPr>
        <w:tab/>
        <w:t>Reserved</w:t>
      </w:r>
    </w:p>
    <w:p w:rsidR="00E52032" w:rsidRDefault="008F51EC">
      <w:pPr>
        <w:tabs>
          <w:tab w:val="left" w:pos="2600"/>
        </w:tabs>
        <w:ind w:left="1900"/>
        <w:rPr>
          <w:rFonts w:cs="Arial"/>
          <w:szCs w:val="20"/>
          <w:lang w:val="en-GB"/>
        </w:rPr>
      </w:pPr>
      <w:r>
        <w:rPr>
          <w:rFonts w:cs="Arial"/>
          <w:szCs w:val="20"/>
          <w:lang w:val="en-GB"/>
        </w:rPr>
        <w:t>0xFF:</w:t>
      </w:r>
      <w:r>
        <w:rPr>
          <w:rFonts w:cs="Arial"/>
          <w:szCs w:val="20"/>
          <w:lang w:val="en-GB"/>
        </w:rPr>
        <w:tab/>
        <w:t>Invalid</w:t>
      </w:r>
    </w:p>
    <w:p w:rsidR="00E52032" w:rsidRDefault="00E52032">
      <w:pPr>
        <w:tabs>
          <w:tab w:val="left" w:pos="2600"/>
        </w:tabs>
        <w:ind w:left="1900"/>
        <w:rPr>
          <w:rFonts w:cs="Arial"/>
          <w:i/>
          <w:szCs w:val="20"/>
          <w:lang w:val="nb-NO"/>
        </w:rPr>
      </w:pPr>
    </w:p>
    <w:tbl>
      <w:tblPr>
        <w:tblW w:w="0" w:type="auto"/>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8"/>
      </w:tblGrid>
      <w:tr w:rsidR="00E52032">
        <w:tc>
          <w:tcPr>
            <w:tcW w:w="8448" w:type="dxa"/>
            <w:tcBorders>
              <w:top w:val="single" w:sz="4" w:space="0" w:color="auto"/>
              <w:left w:val="single" w:sz="4" w:space="0" w:color="auto"/>
              <w:bottom w:val="single" w:sz="4" w:space="0" w:color="auto"/>
              <w:right w:val="single" w:sz="4" w:space="0" w:color="auto"/>
            </w:tcBorders>
          </w:tcPr>
          <w:p w:rsidR="00E52032" w:rsidRDefault="008F51EC">
            <w:pPr>
              <w:rPr>
                <w:rFonts w:cs="Arial"/>
                <w:szCs w:val="20"/>
              </w:rPr>
            </w:pPr>
            <w:r>
              <w:rPr>
                <w:rFonts w:cs="Arial"/>
                <w:b/>
                <w:szCs w:val="20"/>
              </w:rPr>
              <w:t>Notes</w:t>
            </w:r>
            <w:r>
              <w:rPr>
                <w:rFonts w:cs="Arial"/>
                <w:szCs w:val="20"/>
              </w:rPr>
              <w:t>:</w:t>
            </w:r>
          </w:p>
          <w:p w:rsidR="00E52032" w:rsidRDefault="008F51EC">
            <w:pPr>
              <w:rPr>
                <w:rFonts w:cs="Arial"/>
                <w:szCs w:val="20"/>
              </w:rPr>
            </w:pPr>
            <w:r>
              <w:rPr>
                <w:rFonts w:cs="Arial"/>
                <w:szCs w:val="20"/>
              </w:rPr>
              <w:t xml:space="preserve">If </w:t>
            </w:r>
            <w:r>
              <w:rPr>
                <w:rStyle w:val="spelle"/>
                <w:rFonts w:cs="Arial"/>
                <w:szCs w:val="20"/>
              </w:rPr>
              <w:t>RspCode</w:t>
            </w:r>
            <w:r>
              <w:rPr>
                <w:rFonts w:cs="Arial"/>
                <w:szCs w:val="20"/>
              </w:rPr>
              <w:t xml:space="preserve"> = List Info, Then </w:t>
            </w:r>
          </w:p>
          <w:p w:rsidR="00E52032" w:rsidRDefault="008F51EC">
            <w:pPr>
              <w:rPr>
                <w:rFonts w:cs="Arial"/>
                <w:szCs w:val="20"/>
              </w:rPr>
            </w:pPr>
            <w:r>
              <w:rPr>
                <w:rFonts w:cs="Arial"/>
                <w:szCs w:val="20"/>
              </w:rPr>
              <w:t>ItemIndex = ItemIndex</w:t>
            </w:r>
          </w:p>
          <w:p w:rsidR="00E52032" w:rsidRDefault="008F51EC">
            <w:pPr>
              <w:rPr>
                <w:rFonts w:cs="Arial"/>
                <w:szCs w:val="20"/>
              </w:rPr>
            </w:pPr>
            <w:r>
              <w:rPr>
                <w:rFonts w:cs="Arial"/>
                <w:szCs w:val="20"/>
                <w:lang w:val="en-GB"/>
              </w:rPr>
              <w:t>BinNumber = BinNumber</w:t>
            </w:r>
          </w:p>
          <w:p w:rsidR="00E52032" w:rsidRDefault="008F51EC">
            <w:pPr>
              <w:rPr>
                <w:rFonts w:cs="Arial"/>
                <w:szCs w:val="20"/>
              </w:rPr>
            </w:pPr>
            <w:r>
              <w:rPr>
                <w:rFonts w:cs="Arial"/>
                <w:szCs w:val="20"/>
                <w:lang w:val="nb-NO"/>
              </w:rPr>
              <w:t>DateDay = DateDay</w:t>
            </w:r>
          </w:p>
          <w:p w:rsidR="00E52032" w:rsidRDefault="008F51EC">
            <w:pPr>
              <w:rPr>
                <w:rFonts w:cs="Arial"/>
                <w:szCs w:val="20"/>
              </w:rPr>
            </w:pPr>
            <w:r>
              <w:rPr>
                <w:rFonts w:cs="Arial"/>
                <w:szCs w:val="20"/>
                <w:lang w:val="nb-NO"/>
              </w:rPr>
              <w:t>DateMonth = DateMonth</w:t>
            </w:r>
          </w:p>
          <w:p w:rsidR="00E52032" w:rsidRDefault="008F51EC">
            <w:pPr>
              <w:rPr>
                <w:rFonts w:cs="Arial"/>
                <w:szCs w:val="20"/>
              </w:rPr>
            </w:pPr>
            <w:r>
              <w:rPr>
                <w:rFonts w:cs="Arial"/>
                <w:szCs w:val="20"/>
                <w:lang w:val="nb-NO"/>
              </w:rPr>
              <w:t>DateYear = DateYear</w:t>
            </w:r>
          </w:p>
          <w:p w:rsidR="00E52032" w:rsidRDefault="008F51EC">
            <w:pPr>
              <w:rPr>
                <w:rFonts w:cs="Arial"/>
                <w:szCs w:val="20"/>
              </w:rPr>
            </w:pPr>
            <w:r>
              <w:rPr>
                <w:rFonts w:cs="Arial"/>
                <w:szCs w:val="20"/>
                <w:lang w:val="nb-NO"/>
              </w:rPr>
              <w:t>DayOfWeek = DayOfWeek</w:t>
            </w:r>
          </w:p>
          <w:p w:rsidR="00E52032" w:rsidRDefault="008F51EC">
            <w:pPr>
              <w:rPr>
                <w:rFonts w:cs="Arial"/>
                <w:szCs w:val="20"/>
              </w:rPr>
            </w:pPr>
            <w:r>
              <w:rPr>
                <w:rFonts w:cs="Arial"/>
                <w:szCs w:val="20"/>
                <w:lang w:val="en-GB"/>
              </w:rPr>
              <w:t>ReadyToGo1_TimeHr</w:t>
            </w:r>
            <w:r>
              <w:rPr>
                <w:rFonts w:cs="Arial"/>
                <w:szCs w:val="20"/>
                <w:lang w:val="nb-NO"/>
              </w:rPr>
              <w:t xml:space="preserve"> = </w:t>
            </w:r>
            <w:r>
              <w:rPr>
                <w:rFonts w:cs="Arial"/>
                <w:szCs w:val="20"/>
                <w:lang w:val="en-GB"/>
              </w:rPr>
              <w:t>ReadyToGo1_TimeHr</w:t>
            </w:r>
          </w:p>
          <w:p w:rsidR="00E52032" w:rsidRDefault="008F51EC">
            <w:pPr>
              <w:rPr>
                <w:rFonts w:cs="Arial"/>
                <w:szCs w:val="20"/>
              </w:rPr>
            </w:pPr>
            <w:r>
              <w:rPr>
                <w:rFonts w:cs="Arial"/>
                <w:szCs w:val="20"/>
                <w:lang w:val="en-GB"/>
              </w:rPr>
              <w:t>ReadyToGo1_TimeMin</w:t>
            </w:r>
            <w:r>
              <w:rPr>
                <w:rFonts w:cs="Arial"/>
                <w:szCs w:val="20"/>
                <w:lang w:val="nb-NO"/>
              </w:rPr>
              <w:t xml:space="preserve"> = </w:t>
            </w:r>
            <w:r>
              <w:rPr>
                <w:rFonts w:cs="Arial"/>
                <w:szCs w:val="20"/>
                <w:lang w:val="en-GB"/>
              </w:rPr>
              <w:t>ReadyToGo1_TimeMin</w:t>
            </w:r>
          </w:p>
          <w:p w:rsidR="00E52032" w:rsidRDefault="008F51EC">
            <w:pPr>
              <w:rPr>
                <w:rFonts w:cs="Arial"/>
                <w:szCs w:val="20"/>
              </w:rPr>
            </w:pPr>
            <w:r>
              <w:rPr>
                <w:rFonts w:cs="Arial"/>
                <w:szCs w:val="20"/>
                <w:lang w:val="en-GB"/>
              </w:rPr>
              <w:t>ReadyToGo1_CabinComfPrefID</w:t>
            </w:r>
            <w:r>
              <w:rPr>
                <w:rFonts w:cs="Arial"/>
                <w:szCs w:val="20"/>
                <w:lang w:val="nb-NO"/>
              </w:rPr>
              <w:t xml:space="preserve"> = </w:t>
            </w:r>
            <w:r>
              <w:rPr>
                <w:rFonts w:cs="Arial"/>
                <w:szCs w:val="20"/>
                <w:lang w:val="en-GB"/>
              </w:rPr>
              <w:t>ReadyToGo1_CabinComfPrefID</w:t>
            </w:r>
          </w:p>
          <w:p w:rsidR="00E52032" w:rsidRDefault="008F51EC">
            <w:pPr>
              <w:rPr>
                <w:rFonts w:cs="Arial"/>
                <w:szCs w:val="20"/>
              </w:rPr>
            </w:pPr>
            <w:r>
              <w:rPr>
                <w:rFonts w:cs="Arial"/>
                <w:szCs w:val="20"/>
                <w:lang w:val="en-GB"/>
              </w:rPr>
              <w:t>ReadyToGo2_TimeHr</w:t>
            </w:r>
            <w:r>
              <w:rPr>
                <w:rFonts w:cs="Arial"/>
                <w:szCs w:val="20"/>
                <w:lang w:val="nb-NO"/>
              </w:rPr>
              <w:t xml:space="preserve"> = </w:t>
            </w:r>
            <w:r>
              <w:rPr>
                <w:rFonts w:cs="Arial"/>
                <w:szCs w:val="20"/>
                <w:lang w:val="en-GB"/>
              </w:rPr>
              <w:t>ReadyToGo2_TimeHr</w:t>
            </w:r>
          </w:p>
          <w:p w:rsidR="00E52032" w:rsidRDefault="008F51EC">
            <w:pPr>
              <w:rPr>
                <w:rFonts w:cs="Arial"/>
                <w:szCs w:val="20"/>
              </w:rPr>
            </w:pPr>
            <w:r>
              <w:rPr>
                <w:rFonts w:cs="Arial"/>
                <w:szCs w:val="20"/>
                <w:lang w:val="en-GB"/>
              </w:rPr>
              <w:t>ReadyToGo2_TimeMin</w:t>
            </w:r>
            <w:r>
              <w:rPr>
                <w:rFonts w:cs="Arial"/>
                <w:szCs w:val="20"/>
                <w:lang w:val="nb-NO"/>
              </w:rPr>
              <w:t xml:space="preserve"> = </w:t>
            </w:r>
            <w:r>
              <w:rPr>
                <w:rFonts w:cs="Arial"/>
                <w:szCs w:val="20"/>
                <w:lang w:val="en-GB"/>
              </w:rPr>
              <w:t>ReadyToGo2_TimeMin</w:t>
            </w:r>
          </w:p>
          <w:p w:rsidR="00E52032" w:rsidRDefault="008F51EC">
            <w:pPr>
              <w:rPr>
                <w:rFonts w:cs="Arial"/>
                <w:szCs w:val="20"/>
              </w:rPr>
            </w:pPr>
            <w:r>
              <w:rPr>
                <w:rFonts w:cs="Arial"/>
                <w:szCs w:val="20"/>
                <w:lang w:val="en-GB"/>
              </w:rPr>
              <w:t>ReadyToGo2_CabinComfPrefID</w:t>
            </w:r>
            <w:r>
              <w:rPr>
                <w:rFonts w:cs="Arial"/>
                <w:szCs w:val="20"/>
                <w:lang w:val="nb-NO"/>
              </w:rPr>
              <w:t xml:space="preserve"> = </w:t>
            </w:r>
            <w:r>
              <w:rPr>
                <w:rFonts w:cs="Arial"/>
                <w:szCs w:val="20"/>
                <w:lang w:val="en-GB"/>
              </w:rPr>
              <w:t>ReadyToGo2_CabinComfPrefID</w:t>
            </w:r>
          </w:p>
          <w:p w:rsidR="00E52032" w:rsidRDefault="00E52032">
            <w:pPr>
              <w:rPr>
                <w:rFonts w:cs="Arial"/>
                <w:szCs w:val="20"/>
              </w:rPr>
            </w:pPr>
          </w:p>
          <w:p w:rsidR="00E52032" w:rsidRDefault="008F51EC">
            <w:pPr>
              <w:rPr>
                <w:rFonts w:cs="Arial"/>
                <w:szCs w:val="20"/>
              </w:rPr>
            </w:pPr>
            <w:r>
              <w:rPr>
                <w:rFonts w:cs="Arial"/>
                <w:szCs w:val="20"/>
              </w:rPr>
              <w:lastRenderedPageBreak/>
              <w:t xml:space="preserve">If </w:t>
            </w:r>
            <w:r>
              <w:rPr>
                <w:rStyle w:val="spelle"/>
                <w:rFonts w:cs="Arial"/>
                <w:szCs w:val="20"/>
              </w:rPr>
              <w:t>RspCode</w:t>
            </w:r>
            <w:r>
              <w:rPr>
                <w:rFonts w:cs="Arial"/>
                <w:szCs w:val="20"/>
              </w:rPr>
              <w:t xml:space="preserve"> = Modified, Then </w:t>
            </w:r>
          </w:p>
          <w:p w:rsidR="00E52032" w:rsidRDefault="008F51EC">
            <w:pPr>
              <w:tabs>
                <w:tab w:val="left" w:pos="2300"/>
              </w:tabs>
              <w:rPr>
                <w:rFonts w:cs="Arial"/>
                <w:szCs w:val="20"/>
              </w:rPr>
            </w:pPr>
            <w:r>
              <w:rPr>
                <w:rFonts w:cs="Arial"/>
                <w:szCs w:val="20"/>
              </w:rPr>
              <w:t>Byte 8 = 0x00</w:t>
            </w:r>
          </w:p>
        </w:tc>
      </w:tr>
    </w:tbl>
    <w:p w:rsidR="00E52032" w:rsidRDefault="00E52032">
      <w:pPr>
        <w:rPr>
          <w:rFonts w:eastAsia="MS Mincho" w:cs="Arial"/>
          <w:szCs w:val="20"/>
        </w:rPr>
      </w:pPr>
    </w:p>
    <w:p w:rsidR="00C02773" w:rsidRDefault="008F51EC" w:rsidP="00113E44">
      <w:pPr>
        <w:pStyle w:val="Heading4"/>
      </w:pPr>
      <w:r w:rsidRPr="00B9479B">
        <w:t>TP-LOG-TPL-REQ-023185/A-SID-7D-SDARS_PID_St (TcSE ROIN-203200-1)</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14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0x7D: </w:t>
      </w:r>
      <w:r>
        <w:rPr>
          <w:rStyle w:val="spelle"/>
          <w:rFonts w:cs="Arial"/>
          <w:snapToGrid w:val="0"/>
          <w:szCs w:val="20"/>
          <w:lang w:val="en-GB"/>
        </w:rPr>
        <w:t>SDARS_PID_St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snapToGrid w:val="0"/>
          <w:szCs w:val="20"/>
          <w:lang w:val="en-GB"/>
        </w:rPr>
      </w:pPr>
      <w:r>
        <w:rPr>
          <w:rFonts w:cs="Arial"/>
          <w:b/>
          <w:snapToGrid w:val="0"/>
          <w:szCs w:val="20"/>
          <w:lang w:val="en-GB"/>
        </w:rPr>
        <w:t>Byte 4: Response Code</w:t>
      </w:r>
    </w:p>
    <w:p w:rsidR="00E52032" w:rsidRDefault="008F51EC">
      <w:pPr>
        <w:tabs>
          <w:tab w:val="left" w:pos="700"/>
          <w:tab w:val="left" w:pos="1276"/>
          <w:tab w:val="left" w:pos="2400"/>
        </w:tabs>
        <w:ind w:left="1296"/>
        <w:rPr>
          <w:rFonts w:cs="Arial"/>
          <w:snapToGrid w:val="0"/>
          <w:szCs w:val="20"/>
          <w:lang w:val="en-GB"/>
        </w:rPr>
      </w:pPr>
      <w:r>
        <w:rPr>
          <w:rFonts w:cs="Arial"/>
          <w:snapToGrid w:val="0"/>
          <w:szCs w:val="20"/>
          <w:lang w:val="en-GB"/>
        </w:rPr>
        <w:t>0x0:</w:t>
      </w:r>
      <w:r>
        <w:rPr>
          <w:rFonts w:cs="Arial"/>
          <w:snapToGrid w:val="0"/>
          <w:szCs w:val="20"/>
          <w:lang w:val="en-GB"/>
        </w:rPr>
        <w:tab/>
        <w:t>Reserved</w:t>
      </w:r>
    </w:p>
    <w:p w:rsidR="00E52032" w:rsidRDefault="008F51EC">
      <w:pPr>
        <w:tabs>
          <w:tab w:val="left" w:pos="700"/>
          <w:tab w:val="left" w:pos="1276"/>
          <w:tab w:val="left" w:pos="2400"/>
        </w:tabs>
        <w:ind w:left="1296"/>
        <w:rPr>
          <w:rFonts w:cs="Arial"/>
          <w:snapToGrid w:val="0"/>
          <w:szCs w:val="20"/>
          <w:lang w:val="en-GB"/>
        </w:rPr>
      </w:pPr>
      <w:r>
        <w:rPr>
          <w:rFonts w:cs="Arial"/>
          <w:snapToGrid w:val="0"/>
          <w:szCs w:val="20"/>
          <w:lang w:val="en-GB"/>
        </w:rPr>
        <w:t>0x1:</w:t>
      </w:r>
      <w:r>
        <w:rPr>
          <w:rFonts w:cs="Arial"/>
          <w:snapToGrid w:val="0"/>
          <w:szCs w:val="20"/>
          <w:lang w:val="en-GB"/>
        </w:rPr>
        <w:tab/>
        <w:t>New PID</w:t>
      </w:r>
    </w:p>
    <w:p w:rsidR="00E52032" w:rsidRDefault="008F51EC">
      <w:pPr>
        <w:tabs>
          <w:tab w:val="left" w:pos="700"/>
          <w:tab w:val="left" w:pos="1276"/>
          <w:tab w:val="left" w:pos="2400"/>
        </w:tabs>
        <w:ind w:left="1296"/>
        <w:rPr>
          <w:rFonts w:cs="Arial"/>
          <w:snapToGrid w:val="0"/>
          <w:szCs w:val="20"/>
          <w:lang w:val="en-GB"/>
        </w:rPr>
      </w:pPr>
      <w:r>
        <w:rPr>
          <w:rFonts w:cs="Arial"/>
          <w:snapToGrid w:val="0"/>
          <w:szCs w:val="20"/>
          <w:lang w:val="en-GB"/>
        </w:rPr>
        <w:t>0x2:</w:t>
      </w:r>
      <w:r>
        <w:rPr>
          <w:rFonts w:cs="Arial"/>
          <w:snapToGrid w:val="0"/>
          <w:szCs w:val="20"/>
          <w:lang w:val="en-GB"/>
        </w:rPr>
        <w:tab/>
        <w:t>Clear PID</w:t>
      </w:r>
    </w:p>
    <w:p w:rsidR="00E52032" w:rsidRDefault="008F51EC">
      <w:pPr>
        <w:tabs>
          <w:tab w:val="left" w:pos="700"/>
          <w:tab w:val="left" w:pos="1276"/>
          <w:tab w:val="left" w:pos="1843"/>
          <w:tab w:val="left" w:pos="2419"/>
        </w:tabs>
        <w:ind w:left="1296"/>
        <w:rPr>
          <w:rFonts w:cs="Arial"/>
          <w:snapToGrid w:val="0"/>
          <w:szCs w:val="20"/>
          <w:lang w:val="en-GB"/>
        </w:rPr>
      </w:pPr>
      <w:r>
        <w:rPr>
          <w:rFonts w:cs="Arial"/>
          <w:snapToGrid w:val="0"/>
          <w:szCs w:val="20"/>
          <w:lang w:val="en-GB"/>
        </w:rPr>
        <w:t>0x3 - 0xFF:</w:t>
      </w:r>
      <w:r>
        <w:rPr>
          <w:rFonts w:cs="Arial"/>
          <w:snapToGrid w:val="0"/>
          <w:szCs w:val="20"/>
          <w:lang w:val="en-GB"/>
        </w:rPr>
        <w:tab/>
        <w:t>Reserved</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5 up to 13 (Coding Table II): </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PID</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Fixed 8 characters</w:t>
      </w:r>
    </w:p>
    <w:p w:rsidR="00E52032" w:rsidRDefault="00E52032">
      <w:pPr>
        <w:tabs>
          <w:tab w:val="left" w:pos="709"/>
          <w:tab w:val="left" w:pos="1276"/>
          <w:tab w:val="left" w:pos="1843"/>
          <w:tab w:val="left" w:pos="2419"/>
        </w:tabs>
        <w:ind w:left="1276"/>
        <w:rPr>
          <w:rFonts w:cs="Arial"/>
          <w:szCs w:val="20"/>
          <w:lang w:val="en-GB"/>
        </w:rPr>
      </w:pP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Channel Number</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Fixed 1 Byte</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0x00…0xFF</w:t>
      </w:r>
    </w:p>
    <w:p w:rsidR="00E52032" w:rsidRDefault="00E52032">
      <w:pPr>
        <w:tabs>
          <w:tab w:val="left" w:pos="709"/>
          <w:tab w:val="left" w:pos="1276"/>
          <w:tab w:val="left" w:pos="1843"/>
          <w:tab w:val="left" w:pos="2419"/>
        </w:tabs>
        <w:ind w:left="1276"/>
        <w:rPr>
          <w:rFonts w:cs="Arial"/>
          <w:szCs w:val="20"/>
          <w:lang w:val="en-GB"/>
        </w:rPr>
      </w:pPr>
    </w:p>
    <w:p w:rsidR="00E52032" w:rsidRDefault="008F51EC">
      <w:pPr>
        <w:pBdr>
          <w:top w:val="single" w:sz="4" w:space="1" w:color="auto"/>
          <w:left w:val="single" w:sz="4" w:space="1" w:color="auto"/>
          <w:bottom w:val="single" w:sz="4" w:space="1" w:color="auto"/>
          <w:right w:val="single" w:sz="4" w:space="1" w:color="auto"/>
        </w:pBdr>
        <w:ind w:left="450"/>
        <w:rPr>
          <w:rFonts w:cs="Arial"/>
          <w:b/>
          <w:i/>
          <w:szCs w:val="20"/>
          <w:lang w:val="en-GB"/>
        </w:rPr>
      </w:pPr>
      <w:r>
        <w:rPr>
          <w:rFonts w:cs="Arial"/>
          <w:b/>
          <w:i/>
          <w:szCs w:val="20"/>
          <w:lang w:val="en-GB"/>
        </w:rPr>
        <w:t>Note:</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Clear PID, Then </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E52032" w:rsidRDefault="008F51EC">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Channel Number</w:t>
      </w:r>
    </w:p>
    <w:p w:rsidR="00E52032" w:rsidRDefault="00E52032">
      <w:pPr>
        <w:rPr>
          <w:rFonts w:eastAsia="MS Mincho"/>
        </w:rPr>
      </w:pPr>
    </w:p>
    <w:p w:rsidR="00C02773" w:rsidRDefault="008F51EC" w:rsidP="00113E44">
      <w:pPr>
        <w:pStyle w:val="Heading4"/>
      </w:pPr>
      <w:r w:rsidRPr="00B9479B">
        <w:t>TP-LOG-TPL-REQ-023186/A-SID-86-SyncSoftwareVersion_Rsp (TcSE ROIN-229666-1)</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46</w:t>
      </w:r>
      <w:r>
        <w:rPr>
          <w:rFonts w:cs="Arial"/>
          <w:snapToGrid w:val="0"/>
          <w:szCs w:val="20"/>
          <w:lang w:val="en-GB"/>
        </w:rPr>
        <w:t>/</w:t>
      </w:r>
      <w:r>
        <w:rPr>
          <w:rStyle w:val="msoins0"/>
          <w:rFonts w:cs="Arial"/>
          <w:snapToGrid w:val="0"/>
          <w:szCs w:val="20"/>
          <w:lang w:val="en-GB"/>
        </w:rPr>
        <w:t xml:space="preserve">25 </w:t>
      </w:r>
      <w:r>
        <w:rPr>
          <w:rFonts w:cs="Arial"/>
          <w:snapToGrid w:val="0"/>
          <w:szCs w:val="20"/>
          <w:lang w:val="en-GB"/>
        </w:rPr>
        <w:t>(Coding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Fonts w:cs="Arial"/>
          <w:snapToGrid w:val="0"/>
          <w:szCs w:val="20"/>
          <w:lang w:val="en-GB"/>
        </w:rPr>
      </w:pPr>
      <w:proofErr w:type="gramStart"/>
      <w:r>
        <w:rPr>
          <w:rFonts w:cs="Arial"/>
          <w:snapToGrid w:val="0"/>
          <w:szCs w:val="20"/>
          <w:lang w:val="en-GB"/>
        </w:rPr>
        <w:t>0x86</w:t>
      </w:r>
      <w:proofErr w:type="gramEnd"/>
      <w:r>
        <w:rPr>
          <w:rFonts w:cs="Arial"/>
          <w:snapToGrid w:val="0"/>
          <w:szCs w:val="20"/>
          <w:lang w:val="en-GB"/>
        </w:rPr>
        <w:t xml:space="preserve">: </w:t>
      </w:r>
      <w:r>
        <w:rPr>
          <w:rStyle w:val="msoins0"/>
          <w:rFonts w:cs="Arial"/>
          <w:snapToGrid w:val="0"/>
          <w:szCs w:val="20"/>
          <w:lang w:val="en-GB"/>
        </w:rPr>
        <w:t>SyncSoftwareVersion_Rsp</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numPr>
          <w:ins w:id="168" w:author="sorris1" w:date="2009-04-13T15:35:00Z"/>
        </w:numPr>
        <w:tabs>
          <w:tab w:val="left" w:pos="3544"/>
        </w:tabs>
        <w:ind w:left="1276"/>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szCs w:val="20"/>
        </w:rPr>
      </w:pPr>
      <w:r>
        <w:rPr>
          <w:rFonts w:ascii="Helvetica" w:hAnsi="Helvetica"/>
          <w:szCs w:val="20"/>
        </w:rPr>
        <w:t>0x0: Coding Table I</w:t>
      </w:r>
    </w:p>
    <w:p w:rsidR="00E52032" w:rsidRDefault="008F51EC">
      <w:pPr>
        <w:autoSpaceDE w:val="0"/>
        <w:autoSpaceDN w:val="0"/>
        <w:adjustRightInd w:val="0"/>
        <w:ind w:left="1890"/>
        <w:rPr>
          <w:rFonts w:ascii="Helvetica" w:hAnsi="Helvetica"/>
          <w:szCs w:val="20"/>
        </w:rPr>
      </w:pPr>
      <w:r>
        <w:rPr>
          <w:rFonts w:ascii="Helvetica" w:hAnsi="Helvetica"/>
          <w:szCs w:val="20"/>
        </w:rPr>
        <w:t>0x0000-0xFFFF UNICODE UTF-16 (2 byte per char)</w:t>
      </w:r>
    </w:p>
    <w:p w:rsidR="00E52032" w:rsidRDefault="008F51EC">
      <w:pPr>
        <w:autoSpaceDE w:val="0"/>
        <w:autoSpaceDN w:val="0"/>
        <w:adjustRightInd w:val="0"/>
        <w:ind w:left="1890"/>
        <w:rPr>
          <w:rFonts w:ascii="Helvetica" w:hAnsi="Helvetica"/>
          <w:szCs w:val="20"/>
        </w:rPr>
      </w:pPr>
      <w:r>
        <w:rPr>
          <w:rFonts w:ascii="Helvetica" w:hAnsi="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szCs w:val="20"/>
        </w:rPr>
        <w:t>0x00-0xFF Latin-9 (1 byte per char)</w:t>
      </w:r>
    </w:p>
    <w:p w:rsidR="00E52032" w:rsidRDefault="008F51EC">
      <w:pPr>
        <w:tabs>
          <w:tab w:val="left" w:pos="709"/>
          <w:tab w:val="left" w:pos="1276"/>
          <w:tab w:val="left" w:pos="1843"/>
          <w:tab w:val="left" w:pos="2419"/>
        </w:tabs>
        <w:spacing w:before="120" w:after="60"/>
        <w:ind w:left="720"/>
      </w:pPr>
      <w:r>
        <w:rPr>
          <w:rFonts w:cs="Arial"/>
          <w:b/>
          <w:snapToGrid w:val="0"/>
          <w:szCs w:val="20"/>
          <w:lang w:val="en-GB"/>
        </w:rPr>
        <w:t xml:space="preserve">Byte 4 up to 45/24 (Coding Table I / Coding Table II): </w:t>
      </w:r>
    </w:p>
    <w:p w:rsidR="00E52032" w:rsidRDefault="008F51EC">
      <w:pPr>
        <w:tabs>
          <w:tab w:val="left" w:pos="709"/>
          <w:tab w:val="left" w:pos="1276"/>
          <w:tab w:val="left" w:pos="1843"/>
          <w:tab w:val="left" w:pos="2419"/>
        </w:tabs>
        <w:ind w:left="1260"/>
        <w:rPr>
          <w:rFonts w:cs="Arial"/>
          <w:szCs w:val="20"/>
          <w:lang w:val="en-GB"/>
        </w:rPr>
      </w:pPr>
      <w:r>
        <w:rPr>
          <w:rFonts w:cs="Arial"/>
          <w:szCs w:val="20"/>
          <w:lang w:val="en-GB"/>
        </w:rPr>
        <w:t>Software Version</w:t>
      </w:r>
    </w:p>
    <w:p w:rsidR="00E52032" w:rsidRDefault="008F51EC">
      <w:pPr>
        <w:tabs>
          <w:tab w:val="left" w:pos="709"/>
          <w:tab w:val="left" w:pos="1276"/>
          <w:tab w:val="left" w:pos="1843"/>
          <w:tab w:val="left" w:pos="2419"/>
        </w:tabs>
        <w:ind w:left="1440"/>
        <w:rPr>
          <w:rStyle w:val="msoins0"/>
        </w:rPr>
      </w:pPr>
      <w:r>
        <w:rPr>
          <w:rFonts w:cs="Arial"/>
          <w:szCs w:val="20"/>
          <w:lang w:val="en-GB"/>
        </w:rPr>
        <w:tab/>
        <w:t xml:space="preserve">Max. </w:t>
      </w:r>
      <w:proofErr w:type="gramStart"/>
      <w:r>
        <w:rPr>
          <w:rFonts w:cs="Arial"/>
          <w:szCs w:val="20"/>
          <w:lang w:val="en-GB"/>
        </w:rPr>
        <w:t>21 characters, 20 characters plus 1 end of string character.</w:t>
      </w:r>
      <w:proofErr w:type="gramEnd"/>
    </w:p>
    <w:p w:rsidR="00C02773" w:rsidRDefault="008F51EC" w:rsidP="00113E44">
      <w:pPr>
        <w:pStyle w:val="Heading4"/>
      </w:pPr>
      <w:r w:rsidRPr="00B9479B">
        <w:t>TP-LOG-TPL-REQ-023187/A-SID-87-TelServESN_St (TcSE ROIN-229665-1)</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30/17 (Coding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Style w:val="spelle"/>
        </w:rPr>
      </w:pPr>
      <w:r>
        <w:rPr>
          <w:rFonts w:cs="Arial"/>
          <w:snapToGrid w:val="0"/>
          <w:szCs w:val="20"/>
          <w:lang w:val="en-GB"/>
        </w:rPr>
        <w:t xml:space="preserve">0x87: </w:t>
      </w:r>
      <w:r>
        <w:rPr>
          <w:rStyle w:val="spelle"/>
          <w:rFonts w:cs="Arial"/>
          <w:snapToGrid w:val="0"/>
          <w:szCs w:val="20"/>
          <w:lang w:val="en-GB"/>
        </w:rPr>
        <w:t>TelServESN_St</w:t>
      </w:r>
    </w:p>
    <w:p w:rsidR="00E52032" w:rsidRDefault="008F51EC">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rsidR="00E52032" w:rsidRDefault="008F51EC">
      <w:pPr>
        <w:tabs>
          <w:tab w:val="left" w:pos="3544"/>
        </w:tabs>
        <w:ind w:left="1276"/>
        <w:rPr>
          <w:rFonts w:cs="Arial"/>
          <w:snapToGrid w:val="0"/>
          <w:szCs w:val="20"/>
          <w:lang w:val="en-GB"/>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29/16 (Coding Table I / Coding Table II): </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ESN</w:t>
      </w:r>
    </w:p>
    <w:p w:rsidR="00E52032" w:rsidRDefault="008F51EC">
      <w:pPr>
        <w:tabs>
          <w:tab w:val="left" w:pos="709"/>
          <w:tab w:val="left" w:pos="1276"/>
          <w:tab w:val="left" w:pos="1843"/>
          <w:tab w:val="left" w:pos="2419"/>
        </w:tabs>
        <w:ind w:left="1276"/>
        <w:rPr>
          <w:rFonts w:cs="Arial"/>
          <w:szCs w:val="20"/>
          <w:lang w:val="en-GB"/>
        </w:rPr>
      </w:pPr>
      <w:r>
        <w:rPr>
          <w:rFonts w:cs="Arial"/>
          <w:szCs w:val="20"/>
          <w:lang w:val="en-GB"/>
        </w:rPr>
        <w:tab/>
        <w:t xml:space="preserve">Max. </w:t>
      </w:r>
      <w:proofErr w:type="gramStart"/>
      <w:r>
        <w:rPr>
          <w:rFonts w:cs="Arial"/>
          <w:szCs w:val="20"/>
          <w:lang w:val="en-GB"/>
        </w:rPr>
        <w:t>13 characters, 12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TP-LOG-TPL-REQ-023188/A-SID-88-TelServUserID_St (TcSE ROIN-229667-1)</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130</w:t>
      </w:r>
      <w:r>
        <w:rPr>
          <w:rFonts w:cs="Arial"/>
          <w:snapToGrid w:val="0"/>
          <w:szCs w:val="20"/>
          <w:lang w:val="en-GB"/>
        </w:rPr>
        <w:t>/</w:t>
      </w:r>
      <w:r>
        <w:rPr>
          <w:rStyle w:val="msoins0"/>
          <w:rFonts w:cs="Arial"/>
          <w:snapToGrid w:val="0"/>
          <w:szCs w:val="20"/>
          <w:lang w:val="en-GB"/>
        </w:rPr>
        <w:t xml:space="preserve">67 </w:t>
      </w:r>
      <w:r>
        <w:rPr>
          <w:rFonts w:cs="Arial"/>
          <w:snapToGrid w:val="0"/>
          <w:szCs w:val="20"/>
          <w:lang w:val="en-GB"/>
        </w:rPr>
        <w:t>(Coding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Style w:val="msoins0"/>
        </w:rPr>
      </w:pPr>
      <w:r>
        <w:rPr>
          <w:rFonts w:cs="Arial"/>
          <w:snapToGrid w:val="0"/>
          <w:szCs w:val="20"/>
          <w:lang w:val="en-GB"/>
        </w:rPr>
        <w:t xml:space="preserve">0x88: </w:t>
      </w:r>
      <w:r>
        <w:rPr>
          <w:rStyle w:val="msoins0"/>
          <w:rFonts w:cs="Arial"/>
          <w:snapToGrid w:val="0"/>
          <w:szCs w:val="20"/>
          <w:lang w:val="en-GB"/>
        </w:rPr>
        <w:t>TelServUserID_St</w:t>
      </w:r>
    </w:p>
    <w:p w:rsidR="00E52032" w:rsidRDefault="008F51EC">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rsidR="00E52032" w:rsidRDefault="008F51EC">
      <w:pPr>
        <w:numPr>
          <w:ins w:id="169" w:author="sorris1" w:date="2009-04-13T15:35:00Z"/>
        </w:numPr>
        <w:tabs>
          <w:tab w:val="left" w:pos="3544"/>
        </w:tabs>
        <w:ind w:left="1276"/>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lastRenderedPageBreak/>
        <w:t>Bit 6-7: Coding</w:t>
      </w:r>
    </w:p>
    <w:p w:rsidR="00E52032" w:rsidRDefault="008F51EC">
      <w:pPr>
        <w:autoSpaceDE w:val="0"/>
        <w:autoSpaceDN w:val="0"/>
        <w:adjustRightInd w:val="0"/>
        <w:ind w:left="1890"/>
        <w:rPr>
          <w:rFonts w:ascii="Helvetica" w:hAnsi="Helvetica"/>
          <w:szCs w:val="20"/>
        </w:rPr>
      </w:pPr>
      <w:r>
        <w:rPr>
          <w:rFonts w:ascii="Helvetica" w:hAnsi="Helvetica"/>
          <w:szCs w:val="20"/>
        </w:rPr>
        <w:t>0x0: Coding Table I</w:t>
      </w:r>
    </w:p>
    <w:p w:rsidR="00E52032" w:rsidRDefault="008F51EC">
      <w:pPr>
        <w:autoSpaceDE w:val="0"/>
        <w:autoSpaceDN w:val="0"/>
        <w:adjustRightInd w:val="0"/>
        <w:ind w:left="1890"/>
        <w:rPr>
          <w:rFonts w:ascii="Helvetica" w:hAnsi="Helvetica"/>
          <w:szCs w:val="20"/>
        </w:rPr>
      </w:pPr>
      <w:r>
        <w:rPr>
          <w:rFonts w:ascii="Helvetica" w:hAnsi="Helvetica"/>
          <w:szCs w:val="20"/>
        </w:rPr>
        <w:t>0x0000-0xFFFF UNICODE UTF-16 (2 byte per char)</w:t>
      </w:r>
    </w:p>
    <w:p w:rsidR="00E52032" w:rsidRDefault="008F51EC">
      <w:pPr>
        <w:autoSpaceDE w:val="0"/>
        <w:autoSpaceDN w:val="0"/>
        <w:adjustRightInd w:val="0"/>
        <w:ind w:left="1890"/>
        <w:rPr>
          <w:rFonts w:ascii="Helvetica" w:hAnsi="Helvetica"/>
          <w:szCs w:val="20"/>
        </w:rPr>
      </w:pPr>
      <w:r>
        <w:rPr>
          <w:rFonts w:ascii="Helvetica" w:hAnsi="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szCs w:val="20"/>
        </w:rPr>
        <w:t>0x00-0xFF Latin-9 (1 byte per char)</w:t>
      </w:r>
    </w:p>
    <w:p w:rsidR="00E52032" w:rsidRDefault="008F51EC">
      <w:pPr>
        <w:tabs>
          <w:tab w:val="left" w:pos="709"/>
          <w:tab w:val="left" w:pos="1276"/>
          <w:tab w:val="left" w:pos="1843"/>
          <w:tab w:val="left" w:pos="2419"/>
        </w:tabs>
        <w:spacing w:before="120" w:after="60"/>
        <w:ind w:left="720"/>
      </w:pPr>
      <w:r>
        <w:rPr>
          <w:rFonts w:cs="Arial"/>
          <w:b/>
          <w:snapToGrid w:val="0"/>
          <w:szCs w:val="20"/>
          <w:lang w:val="en-GB"/>
        </w:rPr>
        <w:t xml:space="preserve">Byte 4 up to 129/66 (Coding Table I / Coding Table II): </w:t>
      </w:r>
    </w:p>
    <w:p w:rsidR="00E52032" w:rsidRDefault="008F51EC">
      <w:pPr>
        <w:tabs>
          <w:tab w:val="left" w:pos="709"/>
          <w:tab w:val="left" w:pos="1276"/>
          <w:tab w:val="left" w:pos="1843"/>
          <w:tab w:val="left" w:pos="2419"/>
        </w:tabs>
        <w:ind w:left="1287"/>
        <w:rPr>
          <w:rFonts w:cs="Arial"/>
          <w:szCs w:val="20"/>
          <w:lang w:val="en-GB"/>
        </w:rPr>
      </w:pPr>
      <w:r>
        <w:rPr>
          <w:rFonts w:cs="Arial"/>
          <w:szCs w:val="20"/>
          <w:lang w:val="en-GB"/>
        </w:rPr>
        <w:t>Old User</w:t>
      </w:r>
    </w:p>
    <w:p w:rsidR="00E52032" w:rsidRDefault="008F51EC">
      <w:pPr>
        <w:tabs>
          <w:tab w:val="left" w:pos="709"/>
          <w:tab w:val="left" w:pos="1276"/>
          <w:tab w:val="left" w:pos="1843"/>
          <w:tab w:val="left" w:pos="2419"/>
        </w:tabs>
        <w:ind w:left="1287"/>
        <w:rPr>
          <w:rFonts w:cs="Arial"/>
          <w:szCs w:val="20"/>
          <w:lang w:val="en-GB"/>
        </w:rPr>
      </w:pPr>
      <w:r>
        <w:rPr>
          <w:rFonts w:cs="Arial"/>
          <w:szCs w:val="20"/>
          <w:lang w:val="en-GB"/>
        </w:rPr>
        <w:tab/>
        <w:t xml:space="preserve">Max. </w:t>
      </w:r>
      <w:proofErr w:type="gramStart"/>
      <w:r>
        <w:rPr>
          <w:rFonts w:cs="Arial"/>
          <w:szCs w:val="20"/>
          <w:lang w:val="en-GB"/>
        </w:rPr>
        <w:t>21 characters, 20 characters plus 1 end of string character.</w:t>
      </w:r>
      <w:proofErr w:type="gramEnd"/>
    </w:p>
    <w:p w:rsidR="00E52032" w:rsidRDefault="00E52032">
      <w:pPr>
        <w:tabs>
          <w:tab w:val="left" w:pos="709"/>
          <w:tab w:val="left" w:pos="1276"/>
          <w:tab w:val="left" w:pos="1843"/>
          <w:tab w:val="left" w:pos="2419"/>
        </w:tabs>
        <w:ind w:left="1287"/>
        <w:rPr>
          <w:rFonts w:cs="Arial"/>
          <w:szCs w:val="20"/>
          <w:lang w:val="en-GB"/>
        </w:rPr>
      </w:pPr>
    </w:p>
    <w:p w:rsidR="00E52032" w:rsidRDefault="008F51EC">
      <w:pPr>
        <w:tabs>
          <w:tab w:val="left" w:pos="709"/>
          <w:tab w:val="left" w:pos="1276"/>
          <w:tab w:val="left" w:pos="1843"/>
          <w:tab w:val="left" w:pos="2419"/>
        </w:tabs>
        <w:ind w:left="1287"/>
        <w:rPr>
          <w:rFonts w:cs="Arial"/>
          <w:szCs w:val="20"/>
          <w:lang w:val="en-GB"/>
        </w:rPr>
      </w:pPr>
      <w:r>
        <w:rPr>
          <w:rFonts w:cs="Arial"/>
          <w:szCs w:val="20"/>
          <w:lang w:val="en-GB"/>
        </w:rPr>
        <w:t>New User</w:t>
      </w:r>
    </w:p>
    <w:p w:rsidR="00E52032" w:rsidRDefault="008F51EC">
      <w:pPr>
        <w:numPr>
          <w:ins w:id="170" w:author="sorris1" w:date="2009-04-13T15:38:00Z"/>
        </w:numPr>
        <w:tabs>
          <w:tab w:val="left" w:pos="709"/>
          <w:tab w:val="left" w:pos="1276"/>
          <w:tab w:val="left" w:pos="1843"/>
          <w:tab w:val="left" w:pos="2419"/>
        </w:tabs>
        <w:ind w:left="1276"/>
      </w:pPr>
      <w:r>
        <w:rPr>
          <w:rFonts w:cs="Arial"/>
          <w:szCs w:val="20"/>
          <w:lang w:val="en-GB"/>
        </w:rPr>
        <w:tab/>
        <w:t xml:space="preserve">Max. </w:t>
      </w:r>
      <w:proofErr w:type="gramStart"/>
      <w:r>
        <w:rPr>
          <w:rFonts w:cs="Arial"/>
          <w:szCs w:val="20"/>
          <w:lang w:val="en-GB"/>
        </w:rPr>
        <w:t>21 characters, 20 characters plus 1 end of string character.</w:t>
      </w:r>
      <w:proofErr w:type="gramEnd"/>
    </w:p>
    <w:p w:rsidR="00E52032" w:rsidRDefault="00E52032">
      <w:pPr>
        <w:tabs>
          <w:tab w:val="left" w:pos="709"/>
          <w:tab w:val="left" w:pos="1276"/>
          <w:tab w:val="left" w:pos="1843"/>
          <w:tab w:val="left" w:pos="2419"/>
        </w:tabs>
        <w:ind w:left="1287"/>
        <w:rPr>
          <w:rFonts w:cs="Arial"/>
          <w:szCs w:val="20"/>
          <w:lang w:val="en-GB"/>
        </w:rPr>
      </w:pPr>
    </w:p>
    <w:p w:rsidR="00E52032" w:rsidRDefault="008F51EC">
      <w:pPr>
        <w:tabs>
          <w:tab w:val="left" w:pos="709"/>
          <w:tab w:val="left" w:pos="1276"/>
          <w:tab w:val="left" w:pos="1843"/>
          <w:tab w:val="left" w:pos="2419"/>
        </w:tabs>
        <w:ind w:left="1287"/>
        <w:rPr>
          <w:rFonts w:cs="Arial"/>
          <w:szCs w:val="20"/>
          <w:lang w:val="en-GB"/>
        </w:rPr>
      </w:pPr>
      <w:r>
        <w:rPr>
          <w:rFonts w:cs="Arial"/>
          <w:szCs w:val="20"/>
          <w:lang w:val="en-GB"/>
        </w:rPr>
        <w:t>Current User</w:t>
      </w:r>
    </w:p>
    <w:p w:rsidR="00E52032" w:rsidRDefault="008F51EC">
      <w:pPr>
        <w:numPr>
          <w:ins w:id="171" w:author="sorris1" w:date="2009-04-13T15:38:00Z"/>
        </w:numPr>
        <w:tabs>
          <w:tab w:val="left" w:pos="709"/>
          <w:tab w:val="left" w:pos="1276"/>
          <w:tab w:val="left" w:pos="1843"/>
          <w:tab w:val="left" w:pos="2419"/>
        </w:tabs>
        <w:ind w:left="1276"/>
      </w:pPr>
      <w:r>
        <w:rPr>
          <w:rFonts w:cs="Arial"/>
          <w:szCs w:val="20"/>
          <w:lang w:val="en-GB"/>
        </w:rPr>
        <w:tab/>
        <w:t xml:space="preserve">Max. </w:t>
      </w:r>
      <w:proofErr w:type="gramStart"/>
      <w:r>
        <w:rPr>
          <w:rFonts w:cs="Arial"/>
          <w:szCs w:val="20"/>
          <w:lang w:val="en-GB"/>
        </w:rPr>
        <w:t>21 characters, 20 characters plus 1 end of string character.</w:t>
      </w:r>
      <w:proofErr w:type="gramEnd"/>
    </w:p>
    <w:p w:rsidR="00E52032" w:rsidRDefault="00E52032">
      <w:pPr>
        <w:rPr>
          <w:rFonts w:cs="Arial"/>
          <w:szCs w:val="20"/>
        </w:rPr>
      </w:pPr>
    </w:p>
    <w:p w:rsidR="00C02773" w:rsidRDefault="008F51EC" w:rsidP="00113E44">
      <w:pPr>
        <w:pStyle w:val="Heading4"/>
      </w:pPr>
      <w:r w:rsidRPr="00B9479B">
        <w:t>TP-LOG-TPL-REQ-023189/A-SID-89-ConsHistGraph_St (TcSE ROIN-266595-1)</w:t>
      </w:r>
    </w:p>
    <w:p w:rsidR="00E52032" w:rsidRDefault="008F51EC">
      <w:pPr>
        <w:tabs>
          <w:tab w:val="left" w:pos="709"/>
          <w:tab w:val="left" w:pos="1276"/>
          <w:tab w:val="left" w:pos="1843"/>
          <w:tab w:val="left" w:pos="2419"/>
        </w:tabs>
        <w:spacing w:before="60"/>
        <w:rPr>
          <w:rFonts w:cs="Arial"/>
          <w:snapToGrid w:val="0"/>
          <w:color w:val="000000"/>
          <w:szCs w:val="20"/>
        </w:rPr>
      </w:pPr>
      <w:r>
        <w:rPr>
          <w:rFonts w:cs="Arial"/>
          <w:snapToGrid w:val="0"/>
          <w:szCs w:val="20"/>
        </w:rPr>
        <w:t>Data size: up to 35 bytes.</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E52032" w:rsidRDefault="008F51EC">
      <w:pPr>
        <w:tabs>
          <w:tab w:val="left" w:pos="709"/>
          <w:tab w:val="left" w:pos="1276"/>
          <w:tab w:val="left" w:pos="1843"/>
          <w:tab w:val="left" w:pos="2419"/>
        </w:tabs>
        <w:ind w:left="1276"/>
        <w:rPr>
          <w:rFonts w:cs="Arial"/>
          <w:snapToGrid w:val="0"/>
          <w:color w:val="000000"/>
          <w:szCs w:val="20"/>
          <w:lang w:val="en-GB"/>
        </w:rPr>
      </w:pPr>
      <w:r>
        <w:rPr>
          <w:rFonts w:cs="Arial"/>
          <w:snapToGrid w:val="0"/>
          <w:szCs w:val="20"/>
          <w:lang w:val="en-GB"/>
        </w:rPr>
        <w:t>0x89: ConsHistGraph_St</w:t>
      </w:r>
    </w:p>
    <w:p w:rsidR="00E52032" w:rsidRDefault="008F51EC">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1: Utilization</w:t>
      </w:r>
    </w:p>
    <w:p w:rsidR="00E52032" w:rsidRDefault="008F51EC">
      <w:pPr>
        <w:tabs>
          <w:tab w:val="left" w:pos="709"/>
          <w:tab w:val="left" w:pos="1276"/>
          <w:tab w:val="left" w:pos="1843"/>
          <w:tab w:val="left" w:pos="2419"/>
        </w:tabs>
        <w:spacing w:before="120"/>
        <w:ind w:left="709"/>
        <w:rPr>
          <w:rFonts w:cs="Arial"/>
          <w:snapToGrid w:val="0"/>
          <w:szCs w:val="20"/>
        </w:rPr>
      </w:pPr>
      <w:r>
        <w:rPr>
          <w:rFonts w:cs="Arial"/>
          <w:snapToGrid w:val="0"/>
          <w:szCs w:val="20"/>
        </w:rPr>
        <w:tab/>
        <w:t>0x82: Electrification Information</w:t>
      </w:r>
    </w:p>
    <w:p w:rsidR="00E52032" w:rsidRDefault="00E52032">
      <w:pPr>
        <w:tabs>
          <w:tab w:val="left" w:pos="709"/>
          <w:tab w:val="left" w:pos="1276"/>
          <w:tab w:val="left" w:pos="1843"/>
          <w:tab w:val="left" w:pos="2419"/>
        </w:tabs>
        <w:spacing w:before="120"/>
        <w:ind w:left="709"/>
        <w:rPr>
          <w:rFonts w:cs="Arial"/>
          <w:snapToGrid w:val="0"/>
          <w:szCs w:val="20"/>
        </w:rPr>
      </w:pPr>
    </w:p>
    <w:p w:rsidR="00E52032" w:rsidRDefault="008F51EC">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2: Command Execution Status</w:t>
      </w:r>
      <w:r>
        <w:rPr>
          <w:rFonts w:cs="Arial"/>
          <w:b/>
          <w:snapToGrid w:val="0"/>
          <w:szCs w:val="20"/>
        </w:rPr>
        <w:tab/>
      </w:r>
    </w:p>
    <w:p w:rsidR="00E52032" w:rsidRDefault="008F51EC">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0x0y: Final Result </w:t>
      </w:r>
      <w:r>
        <w:rPr>
          <w:rFonts w:cs="Arial"/>
          <w:snapToGrid w:val="0"/>
          <w:szCs w:val="20"/>
        </w:rPr>
        <w:tab/>
        <w:t>- Success</w:t>
      </w:r>
    </w:p>
    <w:p w:rsidR="00E52032" w:rsidRDefault="008F51EC">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0x1y: Final Result </w:t>
      </w:r>
      <w:r>
        <w:rPr>
          <w:rFonts w:cs="Arial"/>
          <w:snapToGrid w:val="0"/>
          <w:szCs w:val="20"/>
        </w:rPr>
        <w:tab/>
        <w:t>- Fail</w:t>
      </w:r>
      <w:r>
        <w:rPr>
          <w:rFonts w:cs="Arial"/>
          <w:snapToGrid w:val="0"/>
          <w:szCs w:val="20"/>
        </w:rPr>
        <w:tab/>
      </w:r>
    </w:p>
    <w:p w:rsidR="00E52032" w:rsidRDefault="008F51EC">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0x2y: Final Result </w:t>
      </w:r>
      <w:r>
        <w:rPr>
          <w:rFonts w:cs="Arial"/>
          <w:snapToGrid w:val="0"/>
          <w:szCs w:val="20"/>
        </w:rPr>
        <w:tab/>
        <w:t>- Information</w:t>
      </w:r>
    </w:p>
    <w:p w:rsidR="00E52032" w:rsidRDefault="008F51EC">
      <w:pPr>
        <w:tabs>
          <w:tab w:val="left" w:pos="709"/>
          <w:tab w:val="left" w:pos="1276"/>
          <w:tab w:val="left" w:pos="1843"/>
          <w:tab w:val="left" w:pos="2419"/>
        </w:tabs>
        <w:spacing w:before="120"/>
        <w:ind w:left="709"/>
        <w:rPr>
          <w:rFonts w:cs="Arial"/>
          <w:snapToGrid w:val="0"/>
          <w:szCs w:val="20"/>
        </w:rPr>
      </w:pPr>
      <w:r>
        <w:rPr>
          <w:rFonts w:cs="Arial"/>
          <w:snapToGrid w:val="0"/>
          <w:szCs w:val="20"/>
        </w:rPr>
        <w:tab/>
        <w:t>0x3y: Intermediate Result – Wait</w:t>
      </w:r>
    </w:p>
    <w:p w:rsidR="00E52032" w:rsidRDefault="00E52032">
      <w:pPr>
        <w:tabs>
          <w:tab w:val="left" w:pos="709"/>
          <w:tab w:val="left" w:pos="1276"/>
          <w:tab w:val="left" w:pos="1843"/>
          <w:tab w:val="left" w:pos="2419"/>
        </w:tabs>
        <w:spacing w:before="120"/>
        <w:ind w:left="709"/>
        <w:rPr>
          <w:rFonts w:cs="Arial"/>
          <w:snapToGrid w:val="0"/>
          <w:szCs w:val="20"/>
        </w:rPr>
      </w:pPr>
    </w:p>
    <w:p w:rsidR="00E52032" w:rsidRDefault="008F51EC">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3: Character Coding</w:t>
      </w:r>
    </w:p>
    <w:p w:rsidR="00E52032" w:rsidRDefault="008F51EC">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rStyle w:val="msoins0"/>
          <w:i/>
          <w:lang w:val="en-GB"/>
        </w:rPr>
      </w:pPr>
      <w:r>
        <w:rPr>
          <w:rStyle w:val="msoins0"/>
          <w:rFonts w:cs="Arial"/>
          <w:i/>
          <w:szCs w:val="20"/>
          <w:lang w:val="en-GB"/>
        </w:rPr>
        <w:t>Bit 0-5: Reserved</w:t>
      </w:r>
    </w:p>
    <w:p w:rsidR="00E52032" w:rsidRDefault="008F51EC">
      <w:pPr>
        <w:tabs>
          <w:tab w:val="left" w:pos="709"/>
          <w:tab w:val="left" w:pos="1276"/>
          <w:tab w:val="left" w:pos="1843"/>
          <w:tab w:val="left" w:pos="2419"/>
        </w:tabs>
        <w:spacing w:before="60" w:after="60"/>
        <w:ind w:left="1276"/>
        <w:rPr>
          <w:rFonts w:cs="Arial"/>
          <w:snapToGrid w:val="0"/>
          <w:szCs w:val="20"/>
        </w:rPr>
      </w:pPr>
      <w:r>
        <w:rPr>
          <w:rFonts w:cs="Arial"/>
          <w:i/>
          <w:snapToGrid w:val="0"/>
          <w:szCs w:val="20"/>
        </w:rPr>
        <w:t>Bit 6-7: Coding</w:t>
      </w:r>
    </w:p>
    <w:p w:rsidR="00E52032" w:rsidRDefault="008F51EC">
      <w:pPr>
        <w:tabs>
          <w:tab w:val="left" w:pos="709"/>
          <w:tab w:val="left" w:pos="1276"/>
          <w:tab w:val="left" w:pos="1843"/>
          <w:tab w:val="left" w:pos="2419"/>
        </w:tabs>
        <w:spacing w:before="60" w:after="60"/>
        <w:ind w:left="1276"/>
        <w:rPr>
          <w:rFonts w:cs="Arial"/>
          <w:snapToGrid w:val="0"/>
          <w:szCs w:val="20"/>
        </w:rPr>
      </w:pPr>
      <w:r>
        <w:rPr>
          <w:rFonts w:cs="Arial"/>
          <w:snapToGrid w:val="0"/>
          <w:szCs w:val="20"/>
        </w:rPr>
        <w:tab/>
        <w:t>0x2: Coding Table III</w:t>
      </w:r>
    </w:p>
    <w:p w:rsidR="00E52032" w:rsidRDefault="008F51EC">
      <w:pPr>
        <w:tabs>
          <w:tab w:val="left" w:pos="709"/>
          <w:tab w:val="left" w:pos="1276"/>
          <w:tab w:val="left" w:pos="1843"/>
          <w:tab w:val="left" w:pos="2419"/>
        </w:tabs>
        <w:spacing w:before="60" w:after="60"/>
        <w:ind w:left="1276"/>
        <w:rPr>
          <w:rFonts w:cs="Arial"/>
          <w:snapToGrid w:val="0"/>
          <w:szCs w:val="20"/>
        </w:rPr>
      </w:pPr>
      <w:r>
        <w:rPr>
          <w:rFonts w:cs="Arial"/>
          <w:snapToGrid w:val="0"/>
          <w:szCs w:val="20"/>
        </w:rPr>
        <w:tab/>
        <w:t>0x00-0xFF: Hexadecimal Notation</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4: ConsHist1_Pc_Dsply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5: ConsHistThr1_Pc_Dsply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6: ConsHistColor1_D_Dsply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7: ConsHist2_Pc_Dsply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8: ConsHistThr2_Pc_Dsply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9: ConsHistColor2_D_Dsply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10: ConsHist3_Pc_Dsply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11: ConsHistThr3_Pc_Dsply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12: ConsHistColor3_D_Dsply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13: ConsHist4_Pc_Dsply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14: ConsHistThr4_Pc_Dsply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15: ConsHistColor4_D_Dsply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16: ConsHist5_Pc_Dsply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17: ConsHistThr5_Pc_Dsply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18: ConsHistColor5_D_Dsply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19: ConsHist6_Pc_Dsply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20: ConsHistThr6_Pc_Dsply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21: ConsHistColor6_D_Dsply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22: ConsHist7_Pc_Dsply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23: ConsHistThr7_Pc_Dsply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24: ConsHistColor7_D_Dsply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25: ConsHist8_Pc_Dsply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26: ConsHistThr8_Pc_Dsply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27: ConsHistColor8_D_Dsply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28: ConsHist9_Pc_Dsply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29: ConsHistThr9_Pc_Dsply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30: ConsHistColor9_D_Dsply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31: ConsHist10_Pc_Dsply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32: ConsHistThr10_Pc_Dsply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33: ConsHistColor10_D_Dsply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34: ConsHistTIPC_D_Dsply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Invalid</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Display_1_Minute_Increments</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Display_2_Minute_Increments</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0x3: </w:t>
      </w:r>
      <w:r>
        <w:rPr>
          <w:rFonts w:cs="Arial"/>
          <w:snapToGrid w:val="0"/>
          <w:szCs w:val="20"/>
        </w:rPr>
        <w:tab/>
        <w:t>Display_6_Minute_Increments</w:t>
      </w:r>
    </w:p>
    <w:p w:rsidR="00E52032" w:rsidRDefault="00E52032">
      <w:pPr>
        <w:tabs>
          <w:tab w:val="left" w:pos="709"/>
          <w:tab w:val="left" w:pos="1276"/>
          <w:tab w:val="left" w:pos="1843"/>
          <w:tab w:val="left" w:pos="2419"/>
        </w:tabs>
        <w:spacing w:before="60" w:after="60"/>
        <w:rPr>
          <w:rFonts w:cs="Arial"/>
          <w:snapToGrid w:val="0"/>
          <w:szCs w:val="20"/>
        </w:rPr>
      </w:pPr>
    </w:p>
    <w:p w:rsidR="00E52032" w:rsidRDefault="008F51EC">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35: ConsUnitIPC_D_Dsply</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Invalid</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Miles_Gallon_US</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Liters_100_km</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0x3:</w:t>
      </w:r>
      <w:r>
        <w:rPr>
          <w:rFonts w:cs="Arial"/>
          <w:snapToGrid w:val="0"/>
          <w:szCs w:val="20"/>
        </w:rPr>
        <w:tab/>
        <w:t>km_L</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0x4:</w:t>
      </w:r>
      <w:r>
        <w:rPr>
          <w:rFonts w:cs="Arial"/>
          <w:snapToGrid w:val="0"/>
          <w:szCs w:val="20"/>
        </w:rPr>
        <w:tab/>
        <w:t>miles_gallon_UK</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0x5:</w:t>
      </w:r>
      <w:r>
        <w:rPr>
          <w:rFonts w:cs="Arial"/>
          <w:snapToGrid w:val="0"/>
          <w:szCs w:val="20"/>
        </w:rPr>
        <w:tab/>
        <w:t>Whr_mi</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0x6:</w:t>
      </w:r>
      <w:r>
        <w:rPr>
          <w:rFonts w:cs="Arial"/>
          <w:snapToGrid w:val="0"/>
          <w:szCs w:val="20"/>
        </w:rPr>
        <w:tab/>
        <w:t>Whr_km</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w:t>
      </w:r>
      <w:r>
        <w:rPr>
          <w:rFonts w:cs="Arial"/>
          <w:snapToGrid w:val="0"/>
          <w:szCs w:val="20"/>
        </w:rPr>
        <w:tab/>
        <w:t>Miles_Gallon</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0x8:</w:t>
      </w:r>
      <w:r>
        <w:rPr>
          <w:rFonts w:cs="Arial"/>
          <w:snapToGrid w:val="0"/>
          <w:szCs w:val="20"/>
        </w:rPr>
        <w:tab/>
        <w:t>Liters_100_km_equivalent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0x9:</w:t>
      </w:r>
      <w:r>
        <w:rPr>
          <w:rFonts w:cs="Arial"/>
          <w:snapToGrid w:val="0"/>
          <w:szCs w:val="20"/>
        </w:rPr>
        <w:tab/>
        <w:t>km_L_equivalent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0xA:</w:t>
      </w:r>
      <w:r>
        <w:rPr>
          <w:rFonts w:cs="Arial"/>
          <w:snapToGrid w:val="0"/>
          <w:szCs w:val="20"/>
        </w:rPr>
        <w:tab/>
        <w:t>miles_gallon_UK_equivalent</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0xB:</w:t>
      </w:r>
      <w:r>
        <w:rPr>
          <w:rFonts w:cs="Arial"/>
          <w:snapToGrid w:val="0"/>
          <w:szCs w:val="20"/>
        </w:rPr>
        <w:tab/>
        <w:t>Reserved_11</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0xC:</w:t>
      </w:r>
      <w:r>
        <w:rPr>
          <w:rFonts w:cs="Arial"/>
          <w:snapToGrid w:val="0"/>
          <w:szCs w:val="20"/>
        </w:rPr>
        <w:tab/>
        <w:t>Reserved_12</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0xD:</w:t>
      </w:r>
      <w:r>
        <w:rPr>
          <w:rFonts w:cs="Arial"/>
          <w:snapToGrid w:val="0"/>
          <w:szCs w:val="20"/>
        </w:rPr>
        <w:tab/>
        <w:t>Reserved_13</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0xE:</w:t>
      </w:r>
      <w:r>
        <w:rPr>
          <w:rFonts w:cs="Arial"/>
          <w:snapToGrid w:val="0"/>
          <w:szCs w:val="20"/>
        </w:rPr>
        <w:tab/>
        <w:t>Reserved_14</w:t>
      </w:r>
    </w:p>
    <w:p w:rsidR="00E52032" w:rsidRDefault="008F51EC">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0xF:</w:t>
      </w:r>
      <w:r>
        <w:rPr>
          <w:rFonts w:cs="Arial"/>
          <w:snapToGrid w:val="0"/>
          <w:szCs w:val="20"/>
        </w:rPr>
        <w:tab/>
        <w:t>Reserved_15</w:t>
      </w:r>
    </w:p>
    <w:p w:rsidR="00C02773" w:rsidRDefault="008F51EC" w:rsidP="00113E44">
      <w:pPr>
        <w:pStyle w:val="Heading4"/>
      </w:pPr>
      <w:r w:rsidRPr="00B9479B">
        <w:lastRenderedPageBreak/>
        <w:t>TP-LOGv2-TPL-REQ-013859/A-SID-22-NavigationSymbolInfo_St (TcSE ROIN-281274)</w:t>
      </w:r>
    </w:p>
    <w:p w:rsidR="00E52032" w:rsidRDefault="008F51EC">
      <w:pPr>
        <w:keepNext/>
        <w:keepLines/>
        <w:tabs>
          <w:tab w:val="left" w:pos="0"/>
          <w:tab w:val="left" w:pos="1276"/>
          <w:tab w:val="left" w:pos="1843"/>
          <w:tab w:val="left" w:pos="2419"/>
        </w:tabs>
        <w:rPr>
          <w:rFonts w:cs="Arial"/>
          <w:szCs w:val="20"/>
        </w:rPr>
      </w:pPr>
      <w:r>
        <w:rPr>
          <w:rFonts w:cs="Arial"/>
          <w:szCs w:val="20"/>
        </w:rPr>
        <w:t xml:space="preserve">Data size </w:t>
      </w:r>
      <w:r>
        <w:rPr>
          <w:rFonts w:cs="Arial"/>
          <w:snapToGrid w:val="0"/>
          <w:szCs w:val="20"/>
        </w:rPr>
        <w:t>up to 46</w:t>
      </w:r>
      <w:r>
        <w:rPr>
          <w:rFonts w:cs="Arial"/>
          <w:szCs w:val="20"/>
        </w:rPr>
        <w:t xml:space="preserve"> bytes</w:t>
      </w:r>
    </w:p>
    <w:p w:rsidR="00E52032" w:rsidRDefault="008F51EC">
      <w:pPr>
        <w:keepNext/>
        <w:keepLines/>
        <w:tabs>
          <w:tab w:val="left" w:pos="709"/>
          <w:tab w:val="left" w:pos="1276"/>
          <w:tab w:val="left" w:pos="1843"/>
          <w:tab w:val="left" w:pos="2419"/>
        </w:tabs>
        <w:spacing w:before="120" w:after="60"/>
        <w:ind w:left="709" w:hanging="9"/>
        <w:rPr>
          <w:rFonts w:cs="Arial"/>
          <w:b/>
          <w:snapToGrid w:val="0"/>
          <w:szCs w:val="20"/>
        </w:rPr>
      </w:pPr>
      <w:r>
        <w:rPr>
          <w:rStyle w:val="spelle"/>
          <w:rFonts w:cs="Arial"/>
          <w:b/>
          <w:snapToGrid w:val="0"/>
          <w:szCs w:val="20"/>
        </w:rPr>
        <w:t>Byte</w:t>
      </w:r>
      <w:r>
        <w:rPr>
          <w:rFonts w:cs="Arial"/>
          <w:b/>
          <w:snapToGrid w:val="0"/>
          <w:szCs w:val="20"/>
        </w:rPr>
        <w:t xml:space="preserve"> 0: Signal identifier</w:t>
      </w:r>
    </w:p>
    <w:p w:rsidR="00E52032" w:rsidRDefault="008F51EC">
      <w:pPr>
        <w:keepNext/>
        <w:keepLines/>
        <w:tabs>
          <w:tab w:val="left" w:pos="709"/>
          <w:tab w:val="left" w:pos="1276"/>
          <w:tab w:val="left" w:pos="1843"/>
          <w:tab w:val="left" w:pos="2419"/>
        </w:tabs>
        <w:ind w:left="1276"/>
        <w:rPr>
          <w:rFonts w:cs="Arial"/>
          <w:szCs w:val="20"/>
        </w:rPr>
      </w:pPr>
      <w:r>
        <w:rPr>
          <w:rFonts w:cs="Arial"/>
          <w:snapToGrid w:val="0"/>
          <w:szCs w:val="20"/>
        </w:rPr>
        <w:t xml:space="preserve">0x22: </w:t>
      </w:r>
      <w:r>
        <w:rPr>
          <w:rStyle w:val="spelle"/>
          <w:rFonts w:cs="Arial"/>
          <w:snapToGrid w:val="0"/>
          <w:szCs w:val="20"/>
          <w:lang w:val="en-GB"/>
        </w:rPr>
        <w:t>NavigationSymbolInfo_St</w:t>
      </w:r>
    </w:p>
    <w:p w:rsidR="00E52032" w:rsidRDefault="008F51EC">
      <w:pPr>
        <w:keepNext/>
        <w:keepLines/>
        <w:tabs>
          <w:tab w:val="left" w:pos="709"/>
          <w:tab w:val="left" w:pos="1276"/>
          <w:tab w:val="left" w:pos="1843"/>
          <w:tab w:val="left" w:pos="2419"/>
        </w:tabs>
        <w:spacing w:before="120" w:after="60"/>
        <w:ind w:left="700"/>
        <w:rPr>
          <w:rFonts w:cs="Arial"/>
          <w:b/>
          <w:snapToGrid w:val="0"/>
          <w:szCs w:val="20"/>
        </w:rPr>
      </w:pPr>
      <w:r>
        <w:rPr>
          <w:rFonts w:cs="Arial"/>
          <w:b/>
          <w:snapToGrid w:val="0"/>
          <w:szCs w:val="20"/>
        </w:rPr>
        <w:t>Byte 1: HeaderInfo</w:t>
      </w:r>
    </w:p>
    <w:p w:rsidR="00E52032" w:rsidRDefault="008F51EC">
      <w:pPr>
        <w:keepNext/>
        <w:keepLines/>
        <w:tabs>
          <w:tab w:val="left" w:pos="709"/>
          <w:tab w:val="left" w:pos="1276"/>
          <w:tab w:val="left" w:pos="2419"/>
        </w:tabs>
        <w:spacing w:before="120" w:after="60"/>
        <w:ind w:left="1276"/>
        <w:rPr>
          <w:rStyle w:val="msoins0"/>
          <w:i/>
        </w:rPr>
      </w:pPr>
      <w:r>
        <w:rPr>
          <w:rStyle w:val="msoins0"/>
          <w:rFonts w:cs="Arial"/>
          <w:i/>
          <w:snapToGrid w:val="0"/>
          <w:szCs w:val="20"/>
        </w:rPr>
        <w:t>Bit 0–4: reserved</w:t>
      </w:r>
    </w:p>
    <w:p w:rsidR="00E52032" w:rsidRDefault="008F51EC">
      <w:pPr>
        <w:keepNext/>
        <w:keepLines/>
        <w:tabs>
          <w:tab w:val="left" w:pos="709"/>
          <w:tab w:val="left" w:pos="1276"/>
          <w:tab w:val="left" w:pos="2419"/>
        </w:tabs>
        <w:spacing w:before="120" w:after="60"/>
        <w:ind w:left="1276"/>
        <w:rPr>
          <w:rStyle w:val="msoins0"/>
          <w:rFonts w:cs="Arial"/>
          <w:i/>
          <w:snapToGrid w:val="0"/>
          <w:szCs w:val="20"/>
        </w:rPr>
      </w:pPr>
      <w:r>
        <w:rPr>
          <w:rStyle w:val="msoins0"/>
          <w:rFonts w:cs="Arial"/>
          <w:i/>
          <w:snapToGrid w:val="0"/>
          <w:szCs w:val="20"/>
        </w:rPr>
        <w:t xml:space="preserve">Bit 5-6: </w:t>
      </w:r>
      <w:r>
        <w:rPr>
          <w:rStyle w:val="spelle"/>
          <w:rFonts w:cs="Arial"/>
          <w:i/>
          <w:snapToGrid w:val="0"/>
          <w:szCs w:val="20"/>
        </w:rPr>
        <w:t>UnitOfLength</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0x0 – </w:t>
      </w:r>
      <w:r>
        <w:rPr>
          <w:rStyle w:val="spelle"/>
          <w:rFonts w:cs="Arial"/>
          <w:snapToGrid w:val="0"/>
          <w:szCs w:val="20"/>
        </w:rPr>
        <w:t>kilometres</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0x1 – miles</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0x2 – </w:t>
      </w:r>
      <w:r>
        <w:rPr>
          <w:rStyle w:val="spelle"/>
          <w:rFonts w:cs="Arial"/>
          <w:snapToGrid w:val="0"/>
          <w:szCs w:val="20"/>
        </w:rPr>
        <w:t>metres</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0x3 – yards</w:t>
      </w:r>
    </w:p>
    <w:p w:rsidR="00E52032" w:rsidRDefault="008F51EC">
      <w:pPr>
        <w:keepNext/>
        <w:keepLines/>
        <w:tabs>
          <w:tab w:val="left" w:pos="709"/>
          <w:tab w:val="left" w:pos="2419"/>
        </w:tabs>
        <w:spacing w:before="120" w:after="60"/>
        <w:ind w:left="1276"/>
        <w:rPr>
          <w:b/>
          <w:lang w:val="en-GB"/>
        </w:rPr>
      </w:pPr>
      <w:r>
        <w:rPr>
          <w:rFonts w:cs="Arial"/>
          <w:i/>
          <w:snapToGrid w:val="0"/>
          <w:szCs w:val="20"/>
        </w:rPr>
        <w:t xml:space="preserve">Bit </w:t>
      </w:r>
      <w:r>
        <w:rPr>
          <w:rStyle w:val="msoins0"/>
          <w:rFonts w:cs="Arial"/>
          <w:i/>
          <w:snapToGrid w:val="0"/>
          <w:szCs w:val="20"/>
        </w:rPr>
        <w:t>7</w:t>
      </w:r>
      <w:r>
        <w:rPr>
          <w:rFonts w:cs="Arial"/>
          <w:i/>
          <w:snapToGrid w:val="0"/>
          <w:szCs w:val="20"/>
        </w:rPr>
        <w:t xml:space="preserve">: </w:t>
      </w:r>
      <w:r>
        <w:rPr>
          <w:rStyle w:val="spelle"/>
          <w:rFonts w:cs="Arial"/>
          <w:i/>
          <w:snapToGrid w:val="0"/>
          <w:szCs w:val="20"/>
        </w:rPr>
        <w:t>PropertyOfDistance</w:t>
      </w:r>
    </w:p>
    <w:p w:rsidR="00E52032" w:rsidRDefault="008F51EC">
      <w:pPr>
        <w:keepNext/>
        <w:keepLines/>
        <w:tabs>
          <w:tab w:val="left" w:pos="709"/>
          <w:tab w:val="left" w:pos="1276"/>
          <w:tab w:val="left" w:pos="2419"/>
        </w:tabs>
        <w:spacing w:before="60"/>
        <w:ind w:left="1843"/>
        <w:rPr>
          <w:rFonts w:cs="Arial"/>
          <w:snapToGrid w:val="0"/>
          <w:szCs w:val="20"/>
        </w:rPr>
      </w:pPr>
      <w:r>
        <w:rPr>
          <w:rFonts w:cs="Arial"/>
          <w:snapToGrid w:val="0"/>
          <w:szCs w:val="20"/>
        </w:rPr>
        <w:t xml:space="preserve">0x0 – </w:t>
      </w:r>
      <w:r>
        <w:rPr>
          <w:rStyle w:val="spelle"/>
          <w:rFonts w:cs="Arial"/>
          <w:snapToGrid w:val="0"/>
          <w:szCs w:val="20"/>
        </w:rPr>
        <w:t>bargraph</w:t>
      </w:r>
    </w:p>
    <w:p w:rsidR="00E52032" w:rsidRDefault="008F51EC">
      <w:pPr>
        <w:keepNext/>
        <w:keepLines/>
        <w:tabs>
          <w:tab w:val="left" w:pos="709"/>
          <w:tab w:val="left" w:pos="1276"/>
          <w:tab w:val="left" w:pos="2419"/>
        </w:tabs>
        <w:spacing w:before="60"/>
        <w:ind w:left="1843"/>
        <w:rPr>
          <w:rFonts w:cs="Arial"/>
          <w:snapToGrid w:val="0"/>
          <w:szCs w:val="20"/>
        </w:rPr>
      </w:pPr>
      <w:r>
        <w:rPr>
          <w:rFonts w:cs="Arial"/>
          <w:snapToGrid w:val="0"/>
          <w:szCs w:val="20"/>
        </w:rPr>
        <w:t>0x1 – length</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i/>
        </w:rPr>
      </w:pPr>
      <w:r>
        <w:rPr>
          <w:rFonts w:cs="Arial"/>
          <w:i/>
          <w:snapToGrid w:val="0"/>
          <w:szCs w:val="20"/>
        </w:rPr>
        <w:t>NOTE:</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 xml:space="preserve">The values 0x2 and 0x3 of the </w:t>
      </w:r>
      <w:r>
        <w:rPr>
          <w:rStyle w:val="spelle"/>
          <w:rFonts w:cs="Arial"/>
          <w:i/>
          <w:snapToGrid w:val="0"/>
          <w:szCs w:val="20"/>
        </w:rPr>
        <w:t>UnitOfLength</w:t>
      </w:r>
      <w:r>
        <w:rPr>
          <w:rFonts w:cs="Arial"/>
          <w:i/>
          <w:snapToGrid w:val="0"/>
          <w:szCs w:val="20"/>
        </w:rPr>
        <w:t xml:space="preserve"> </w:t>
      </w:r>
      <w:r>
        <w:rPr>
          <w:rStyle w:val="msoins0"/>
          <w:rFonts w:cs="Arial"/>
          <w:i/>
          <w:snapToGrid w:val="0"/>
          <w:szCs w:val="20"/>
        </w:rPr>
        <w:t xml:space="preserve">shall only be </w:t>
      </w:r>
      <w:proofErr w:type="gramStart"/>
      <w:r>
        <w:rPr>
          <w:rFonts w:cs="Arial"/>
          <w:i/>
          <w:snapToGrid w:val="0"/>
          <w:szCs w:val="20"/>
        </w:rPr>
        <w:t>used  for</w:t>
      </w:r>
      <w:proofErr w:type="gramEnd"/>
      <w:r>
        <w:rPr>
          <w:rStyle w:val="msoins0"/>
          <w:rFonts w:cs="Arial"/>
          <w:i/>
          <w:snapToGrid w:val="0"/>
          <w:szCs w:val="20"/>
        </w:rPr>
        <w:t xml:space="preserve"> Gen3 </w:t>
      </w:r>
      <w:r>
        <w:rPr>
          <w:rFonts w:cs="Arial"/>
          <w:i/>
          <w:snapToGrid w:val="0"/>
          <w:szCs w:val="20"/>
        </w:rPr>
        <w:t>systems</w:t>
      </w:r>
    </w:p>
    <w:p w:rsidR="00E52032" w:rsidRDefault="008F51EC">
      <w:pPr>
        <w:tabs>
          <w:tab w:val="left" w:pos="709"/>
          <w:tab w:val="left" w:pos="1276"/>
          <w:tab w:val="left" w:pos="1843"/>
          <w:tab w:val="left" w:pos="2419"/>
        </w:tabs>
        <w:spacing w:before="120" w:after="60"/>
        <w:ind w:left="709"/>
        <w:rPr>
          <w:b/>
        </w:rPr>
      </w:pPr>
      <w:r>
        <w:rPr>
          <w:rFonts w:cs="Arial"/>
          <w:b/>
          <w:snapToGrid w:val="0"/>
          <w:szCs w:val="20"/>
        </w:rPr>
        <w:t xml:space="preserve">Byte 2 -3: </w:t>
      </w:r>
      <w:r>
        <w:rPr>
          <w:rStyle w:val="spelle"/>
          <w:rFonts w:cs="Arial"/>
          <w:b/>
          <w:snapToGrid w:val="0"/>
          <w:szCs w:val="20"/>
        </w:rPr>
        <w:t>DistanceToNextManeuver</w:t>
      </w:r>
    </w:p>
    <w:p w:rsidR="00E52032" w:rsidRDefault="008F51EC">
      <w:pPr>
        <w:keepNext/>
        <w:keepLines/>
        <w:tabs>
          <w:tab w:val="left" w:pos="709"/>
          <w:tab w:val="left" w:pos="1276"/>
          <w:tab w:val="left" w:pos="1843"/>
          <w:tab w:val="left" w:pos="2419"/>
        </w:tabs>
        <w:spacing w:before="60"/>
        <w:ind w:left="1276"/>
        <w:rPr>
          <w:rFonts w:cs="Arial"/>
          <w:snapToGrid w:val="0"/>
          <w:szCs w:val="20"/>
          <w:lang w:val="en-GB"/>
        </w:rPr>
      </w:pPr>
      <w:r>
        <w:rPr>
          <w:rFonts w:cs="Arial"/>
          <w:snapToGrid w:val="0"/>
          <w:szCs w:val="20"/>
        </w:rPr>
        <w:t>Values: 0x0 up to 0xFFFF</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NOTE:</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If the "</w:t>
      </w:r>
      <w:r>
        <w:rPr>
          <w:rStyle w:val="spelle"/>
          <w:rFonts w:cs="Arial"/>
          <w:i/>
          <w:snapToGrid w:val="0"/>
          <w:szCs w:val="20"/>
        </w:rPr>
        <w:t>PropertyOfDistance</w:t>
      </w:r>
      <w:r>
        <w:rPr>
          <w:rFonts w:cs="Arial"/>
          <w:i/>
          <w:snapToGrid w:val="0"/>
          <w:szCs w:val="20"/>
        </w:rPr>
        <w:t>" is set to "length" the "</w:t>
      </w:r>
      <w:r>
        <w:rPr>
          <w:rStyle w:val="spelle"/>
          <w:rFonts w:cs="Arial"/>
          <w:i/>
          <w:snapToGrid w:val="0"/>
          <w:szCs w:val="20"/>
        </w:rPr>
        <w:t>DistanceToNextManeuver</w:t>
      </w:r>
      <w:r>
        <w:rPr>
          <w:rFonts w:cs="Arial"/>
          <w:i/>
          <w:snapToGrid w:val="0"/>
          <w:szCs w:val="20"/>
        </w:rPr>
        <w:t xml:space="preserve">" will be in steps 0.1 </w:t>
      </w:r>
      <w:r>
        <w:rPr>
          <w:rStyle w:val="spelle"/>
          <w:rFonts w:cs="Arial"/>
          <w:i/>
          <w:snapToGrid w:val="0"/>
          <w:szCs w:val="20"/>
        </w:rPr>
        <w:t>kilometres</w:t>
      </w:r>
      <w:r>
        <w:rPr>
          <w:rFonts w:cs="Arial"/>
          <w:i/>
          <w:snapToGrid w:val="0"/>
          <w:szCs w:val="20"/>
        </w:rPr>
        <w:t xml:space="preserve"> / miles. </w:t>
      </w:r>
    </w:p>
    <w:p w:rsidR="00E52032" w:rsidRDefault="00E52032">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If the "Property of distance" is set to "</w:t>
      </w:r>
      <w:r>
        <w:rPr>
          <w:rStyle w:val="spelle"/>
          <w:rFonts w:cs="Arial"/>
          <w:i/>
          <w:snapToGrid w:val="0"/>
          <w:szCs w:val="20"/>
        </w:rPr>
        <w:t>bargraph</w:t>
      </w:r>
      <w:r>
        <w:rPr>
          <w:rFonts w:cs="Arial"/>
          <w:i/>
          <w:snapToGrid w:val="0"/>
          <w:szCs w:val="20"/>
        </w:rPr>
        <w:t>" the "</w:t>
      </w:r>
      <w:r>
        <w:rPr>
          <w:rStyle w:val="spelle"/>
          <w:rFonts w:cs="Arial"/>
          <w:i/>
          <w:snapToGrid w:val="0"/>
          <w:szCs w:val="20"/>
        </w:rPr>
        <w:t>DistanceToNextmaneuver</w:t>
      </w:r>
      <w:r>
        <w:rPr>
          <w:rFonts w:cs="Arial"/>
          <w:i/>
          <w:snapToGrid w:val="0"/>
          <w:szCs w:val="20"/>
        </w:rPr>
        <w:t xml:space="preserve">" will be in steps 0.01 </w:t>
      </w:r>
      <w:r>
        <w:rPr>
          <w:rStyle w:val="spelle"/>
          <w:rFonts w:cs="Arial"/>
          <w:i/>
          <w:snapToGrid w:val="0"/>
          <w:szCs w:val="20"/>
        </w:rPr>
        <w:t>kilometres</w:t>
      </w:r>
      <w:r>
        <w:rPr>
          <w:rFonts w:cs="Arial"/>
          <w:i/>
          <w:snapToGrid w:val="0"/>
          <w:szCs w:val="20"/>
        </w:rPr>
        <w:t xml:space="preserve"> / miles. </w:t>
      </w:r>
    </w:p>
    <w:p w:rsidR="00E52032" w:rsidRDefault="00E52032">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ins w:id="172" w:author="afisher1" w:date="2010-10-12T09:24:00Z"/>
          <w:rStyle w:val="msoins2"/>
        </w:rPr>
      </w:pPr>
      <w:r>
        <w:rPr>
          <w:rFonts w:cs="Arial"/>
          <w:i/>
          <w:snapToGrid w:val="0"/>
          <w:szCs w:val="20"/>
        </w:rPr>
        <w:t>If the "</w:t>
      </w:r>
      <w:r>
        <w:rPr>
          <w:rStyle w:val="spelle"/>
          <w:rFonts w:cs="Arial"/>
          <w:i/>
          <w:snapToGrid w:val="0"/>
          <w:szCs w:val="20"/>
        </w:rPr>
        <w:t>UnitOfLength</w:t>
      </w:r>
      <w:r>
        <w:rPr>
          <w:rFonts w:cs="Arial"/>
          <w:i/>
          <w:snapToGrid w:val="0"/>
          <w:szCs w:val="20"/>
        </w:rPr>
        <w:t xml:space="preserve">" is set </w:t>
      </w:r>
      <w:r>
        <w:rPr>
          <w:rStyle w:val="spelle"/>
          <w:rFonts w:cs="Arial"/>
          <w:i/>
          <w:snapToGrid w:val="0"/>
          <w:szCs w:val="20"/>
        </w:rPr>
        <w:t>metres</w:t>
      </w:r>
      <w:r>
        <w:rPr>
          <w:rFonts w:cs="Arial"/>
          <w:i/>
          <w:snapToGrid w:val="0"/>
          <w:szCs w:val="20"/>
        </w:rPr>
        <w:t xml:space="preserve"> or yards the "</w:t>
      </w:r>
      <w:r>
        <w:rPr>
          <w:rStyle w:val="spelle"/>
          <w:rFonts w:cs="Arial"/>
          <w:i/>
          <w:snapToGrid w:val="0"/>
          <w:szCs w:val="20"/>
        </w:rPr>
        <w:t>DistanceToNextManeuver</w:t>
      </w:r>
      <w:r>
        <w:rPr>
          <w:rFonts w:cs="Arial"/>
          <w:i/>
          <w:snapToGrid w:val="0"/>
          <w:szCs w:val="20"/>
        </w:rPr>
        <w:t xml:space="preserve">" will be in steps of 5. </w:t>
      </w:r>
    </w:p>
    <w:p w:rsidR="00E52032" w:rsidRDefault="00E52032">
      <w:pPr>
        <w:keepNext/>
        <w:keepLines/>
        <w:numPr>
          <w:ins w:id="173"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ins w:id="174" w:author="afisher1" w:date="2010-10-12T09:24:00Z"/>
          <w:rStyle w:val="msoins2"/>
          <w:rFonts w:cs="Arial"/>
          <w:i/>
          <w:snapToGrid w:val="0"/>
          <w:szCs w:val="20"/>
        </w:rPr>
      </w:pPr>
    </w:p>
    <w:p w:rsidR="00E52032" w:rsidRDefault="008F51EC">
      <w:pPr>
        <w:keepNext/>
        <w:keepLines/>
        <w:tabs>
          <w:tab w:val="left" w:pos="709"/>
          <w:tab w:val="left" w:pos="1276"/>
          <w:tab w:val="left" w:pos="1843"/>
          <w:tab w:val="left" w:pos="2419"/>
        </w:tabs>
        <w:spacing w:before="120" w:after="60"/>
        <w:ind w:left="709"/>
        <w:rPr>
          <w:b/>
        </w:rPr>
      </w:pPr>
      <w:r>
        <w:rPr>
          <w:rFonts w:cs="Arial"/>
          <w:b/>
          <w:snapToGrid w:val="0"/>
          <w:szCs w:val="20"/>
        </w:rPr>
        <w:t xml:space="preserve">Byte 4: </w:t>
      </w:r>
      <w:r>
        <w:rPr>
          <w:rStyle w:val="spelle"/>
          <w:rFonts w:cs="Arial"/>
          <w:b/>
          <w:snapToGrid w:val="0"/>
          <w:szCs w:val="20"/>
        </w:rPr>
        <w:t>BargraphSteps</w:t>
      </w:r>
    </w:p>
    <w:p w:rsidR="00E52032" w:rsidRDefault="008F51EC">
      <w:pPr>
        <w:keepNext/>
        <w:keepLines/>
        <w:tabs>
          <w:tab w:val="left" w:pos="709"/>
          <w:tab w:val="left" w:pos="1276"/>
          <w:tab w:val="left" w:pos="1843"/>
          <w:tab w:val="left" w:pos="2419"/>
        </w:tabs>
        <w:spacing w:before="60"/>
        <w:ind w:left="1276"/>
        <w:rPr>
          <w:rFonts w:cs="Arial"/>
          <w:snapToGrid w:val="0"/>
          <w:szCs w:val="20"/>
        </w:rPr>
      </w:pPr>
      <w:r>
        <w:rPr>
          <w:rFonts w:cs="Arial"/>
          <w:snapToGrid w:val="0"/>
          <w:szCs w:val="20"/>
        </w:rPr>
        <w:t>Values: 0x00 up to 0xFF</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706"/>
        <w:rPr>
          <w:rFonts w:cs="Arial"/>
          <w:i/>
          <w:snapToGrid w:val="0"/>
          <w:szCs w:val="20"/>
        </w:rPr>
      </w:pPr>
      <w:r>
        <w:rPr>
          <w:rFonts w:cs="Arial"/>
          <w:i/>
          <w:snapToGrid w:val="0"/>
          <w:szCs w:val="20"/>
        </w:rPr>
        <w:t>NOTE</w:t>
      </w:r>
      <w:proofErr w:type="gramStart"/>
      <w:r>
        <w:rPr>
          <w:rFonts w:cs="Arial"/>
          <w:i/>
          <w:snapToGrid w:val="0"/>
          <w:szCs w:val="20"/>
        </w:rPr>
        <w:t>:</w:t>
      </w:r>
      <w:proofErr w:type="gramEnd"/>
      <w:r>
        <w:rPr>
          <w:rFonts w:cs="Arial"/>
          <w:i/>
          <w:snapToGrid w:val="0"/>
          <w:szCs w:val="20"/>
        </w:rPr>
        <w:br/>
      </w:r>
      <w:r>
        <w:rPr>
          <w:rFonts w:cs="Arial"/>
          <w:szCs w:val="20"/>
        </w:rPr>
        <w:t xml:space="preserve">The relative size of </w:t>
      </w:r>
      <w:r>
        <w:rPr>
          <w:rStyle w:val="spelle"/>
          <w:rFonts w:cs="Arial"/>
          <w:szCs w:val="20"/>
        </w:rPr>
        <w:t>bargraph</w:t>
      </w:r>
      <w:r>
        <w:rPr>
          <w:rFonts w:cs="Arial"/>
          <w:szCs w:val="20"/>
        </w:rPr>
        <w:t xml:space="preserve"> (0% </w:t>
      </w:r>
      <w:r>
        <w:rPr>
          <w:rFonts w:cs="Arial"/>
          <w:snapToGrid w:val="0"/>
          <w:szCs w:val="20"/>
        </w:rPr>
        <w:t xml:space="preserve">– </w:t>
      </w:r>
      <w:r>
        <w:rPr>
          <w:rFonts w:cs="Arial"/>
          <w:szCs w:val="20"/>
        </w:rPr>
        <w:t xml:space="preserve">100% = 0x00 </w:t>
      </w:r>
      <w:r>
        <w:rPr>
          <w:rFonts w:cs="Arial"/>
          <w:snapToGrid w:val="0"/>
          <w:szCs w:val="20"/>
        </w:rPr>
        <w:t xml:space="preserve">– </w:t>
      </w:r>
      <w:r>
        <w:rPr>
          <w:rFonts w:cs="Arial"/>
          <w:szCs w:val="20"/>
        </w:rPr>
        <w:t>0xFF</w:t>
      </w:r>
      <w:r>
        <w:rPr>
          <w:rStyle w:val="msoins0"/>
          <w:rFonts w:cs="Arial"/>
          <w:szCs w:val="20"/>
        </w:rPr>
        <w:t>).</w:t>
      </w:r>
      <w:r>
        <w:rPr>
          <w:rFonts w:cs="Arial"/>
          <w:szCs w:val="20"/>
        </w:rPr>
        <w:t xml:space="preserve"> </w:t>
      </w:r>
      <w:r>
        <w:rPr>
          <w:rStyle w:val="msoins0"/>
          <w:rFonts w:cs="Arial"/>
          <w:szCs w:val="20"/>
        </w:rPr>
        <w:t xml:space="preserve">The </w:t>
      </w:r>
      <w:r>
        <w:rPr>
          <w:rStyle w:val="spelle"/>
          <w:rFonts w:cs="Arial"/>
          <w:szCs w:val="20"/>
        </w:rPr>
        <w:t>BargraphSteps</w:t>
      </w:r>
      <w:r>
        <w:rPr>
          <w:rStyle w:val="msoins0"/>
          <w:rFonts w:cs="Arial"/>
          <w:szCs w:val="20"/>
        </w:rPr>
        <w:t xml:space="preserve"> value decreases from 0xFF at start down to 0x00 when the decision point is reached.</w:t>
      </w:r>
    </w:p>
    <w:p w:rsidR="00E52032" w:rsidRDefault="008F51EC">
      <w:pPr>
        <w:tabs>
          <w:tab w:val="left" w:pos="709"/>
          <w:tab w:val="left" w:pos="1276"/>
          <w:tab w:val="left" w:pos="1843"/>
          <w:tab w:val="left" w:pos="2419"/>
        </w:tabs>
        <w:spacing w:before="120" w:after="60"/>
        <w:ind w:left="709"/>
        <w:rPr>
          <w:rFonts w:cs="Arial"/>
          <w:b/>
          <w:szCs w:val="20"/>
        </w:rPr>
      </w:pPr>
      <w:r>
        <w:rPr>
          <w:rFonts w:cs="Arial"/>
          <w:b/>
          <w:szCs w:val="20"/>
        </w:rPr>
        <w:t xml:space="preserve">Byte 5: </w:t>
      </w:r>
      <w:r>
        <w:rPr>
          <w:rStyle w:val="spelle"/>
          <w:rFonts w:cs="Arial"/>
          <w:b/>
          <w:szCs w:val="20"/>
        </w:rPr>
        <w:t>NumberOfStreetSegments</w:t>
      </w:r>
    </w:p>
    <w:p w:rsidR="00E52032" w:rsidRDefault="008F51EC">
      <w:pPr>
        <w:tabs>
          <w:tab w:val="left" w:pos="1276"/>
          <w:tab w:val="left" w:pos="1843"/>
          <w:tab w:val="left" w:pos="2419"/>
        </w:tabs>
        <w:spacing w:before="120" w:after="60"/>
        <w:ind w:left="1276"/>
        <w:rPr>
          <w:rFonts w:cs="Arial"/>
          <w:snapToGrid w:val="0"/>
          <w:szCs w:val="20"/>
        </w:rPr>
      </w:pPr>
      <w:r>
        <w:rPr>
          <w:rFonts w:cs="Arial"/>
          <w:snapToGrid w:val="0"/>
          <w:szCs w:val="20"/>
        </w:rPr>
        <w:t>Value: 0x1 up to 0x14</w:t>
      </w:r>
    </w:p>
    <w:p w:rsidR="00E52032" w:rsidRDefault="008F51EC">
      <w:pPr>
        <w:tabs>
          <w:tab w:val="left" w:pos="1843"/>
          <w:tab w:val="left" w:pos="2419"/>
        </w:tabs>
        <w:spacing w:before="120" w:after="60"/>
        <w:ind w:left="700"/>
        <w:rPr>
          <w:rFonts w:cs="Arial"/>
          <w:b/>
          <w:szCs w:val="20"/>
        </w:rPr>
      </w:pPr>
      <w:r>
        <w:rPr>
          <w:rFonts w:cs="Arial"/>
          <w:b/>
          <w:szCs w:val="20"/>
        </w:rPr>
        <w:t xml:space="preserve">Byte 6 - 45: </w:t>
      </w:r>
      <w:r>
        <w:rPr>
          <w:rStyle w:val="spelle"/>
          <w:rFonts w:cs="Arial"/>
          <w:b/>
          <w:szCs w:val="20"/>
        </w:rPr>
        <w:t>StreetSegments</w:t>
      </w:r>
    </w:p>
    <w:p w:rsidR="00E52032" w:rsidRDefault="008F51EC">
      <w:pPr>
        <w:keepLines/>
        <w:tabs>
          <w:tab w:val="left" w:pos="709"/>
          <w:tab w:val="left" w:pos="1276"/>
          <w:tab w:val="left" w:pos="1843"/>
          <w:tab w:val="left" w:pos="2419"/>
        </w:tabs>
        <w:ind w:left="709"/>
        <w:rPr>
          <w:rFonts w:cs="Arial"/>
          <w:snapToGrid w:val="0"/>
          <w:szCs w:val="20"/>
          <w:lang w:val="en-GB"/>
        </w:rPr>
      </w:pPr>
      <w:proofErr w:type="gramStart"/>
      <w:r>
        <w:rPr>
          <w:rFonts w:cs="Arial"/>
          <w:snapToGrid w:val="0"/>
          <w:szCs w:val="20"/>
          <w:lang w:val="en-GB"/>
        </w:rPr>
        <w:t>Array(</w:t>
      </w:r>
      <w:proofErr w:type="gramEnd"/>
      <w:r>
        <w:rPr>
          <w:rFonts w:cs="Arial"/>
          <w:snapToGrid w:val="0"/>
          <w:szCs w:val="20"/>
          <w:lang w:val="en-GB"/>
        </w:rPr>
        <w:t>1..</w:t>
      </w:r>
      <w:r>
        <w:rPr>
          <w:rFonts w:cs="Arial"/>
          <w:i/>
          <w:szCs w:val="20"/>
          <w:lang w:val="en-GB"/>
        </w:rPr>
        <w:t xml:space="preserve"> </w:t>
      </w:r>
      <w:r>
        <w:rPr>
          <w:rStyle w:val="spelle"/>
          <w:rFonts w:cs="Arial"/>
          <w:szCs w:val="20"/>
          <w:lang w:val="en-GB"/>
        </w:rPr>
        <w:t>NumberOfStreetSegments</w:t>
      </w:r>
      <w:r>
        <w:rPr>
          <w:rFonts w:cs="Arial"/>
          <w:snapToGrid w:val="0"/>
          <w:szCs w:val="20"/>
          <w:lang w:val="en-GB"/>
        </w:rPr>
        <w:t xml:space="preserve">) of record </w:t>
      </w:r>
      <w:r>
        <w:rPr>
          <w:rFonts w:cs="Arial"/>
          <w:color w:val="000000"/>
          <w:szCs w:val="20"/>
        </w:rPr>
        <w:t>(</w:t>
      </w:r>
      <w:r>
        <w:rPr>
          <w:rStyle w:val="spelle"/>
          <w:rFonts w:cs="Arial"/>
          <w:color w:val="000000"/>
          <w:szCs w:val="20"/>
        </w:rPr>
        <w:t>DirectionAndNumber</w:t>
      </w:r>
      <w:r>
        <w:rPr>
          <w:rFonts w:cs="Arial"/>
          <w:color w:val="000000"/>
          <w:szCs w:val="20"/>
        </w:rPr>
        <w:t xml:space="preserve">, </w:t>
      </w:r>
      <w:r>
        <w:rPr>
          <w:rStyle w:val="spelle"/>
          <w:rFonts w:cs="Arial"/>
          <w:color w:val="000000"/>
          <w:szCs w:val="20"/>
        </w:rPr>
        <w:t>ManeuverElement</w:t>
      </w:r>
      <w:r>
        <w:rPr>
          <w:rFonts w:cs="Arial"/>
          <w:color w:val="000000"/>
          <w:szCs w:val="20"/>
        </w:rPr>
        <w:t>)</w:t>
      </w:r>
    </w:p>
    <w:p w:rsidR="00E52032" w:rsidRDefault="008F51EC">
      <w:pPr>
        <w:keepLines/>
        <w:tabs>
          <w:tab w:val="left" w:pos="709"/>
          <w:tab w:val="left" w:pos="1276"/>
          <w:tab w:val="left" w:pos="1843"/>
          <w:tab w:val="left" w:pos="2419"/>
        </w:tabs>
        <w:spacing w:before="120" w:after="60"/>
        <w:ind w:left="1276"/>
        <w:rPr>
          <w:rFonts w:cs="Arial"/>
          <w:i/>
          <w:snapToGrid w:val="0"/>
          <w:szCs w:val="20"/>
        </w:rPr>
      </w:pPr>
      <w:r>
        <w:rPr>
          <w:rFonts w:cs="Arial"/>
          <w:i/>
          <w:snapToGrid w:val="0"/>
          <w:szCs w:val="20"/>
        </w:rPr>
        <w:t xml:space="preserve">Bit 0-7: </w:t>
      </w:r>
      <w:r>
        <w:rPr>
          <w:rStyle w:val="spelle"/>
          <w:rFonts w:cs="Arial"/>
          <w:i/>
          <w:snapToGrid w:val="0"/>
          <w:szCs w:val="20"/>
        </w:rPr>
        <w:t>DirectionAndNumber</w:t>
      </w:r>
    </w:p>
    <w:p w:rsidR="00E52032" w:rsidRDefault="008F51EC">
      <w:pPr>
        <w:keepLines/>
        <w:tabs>
          <w:tab w:val="left" w:pos="2600"/>
        </w:tabs>
        <w:ind w:left="1843"/>
        <w:rPr>
          <w:rFonts w:cs="Arial"/>
          <w:snapToGrid w:val="0"/>
          <w:szCs w:val="20"/>
        </w:rPr>
      </w:pPr>
      <w:r>
        <w:rPr>
          <w:rFonts w:cs="Arial"/>
          <w:snapToGrid w:val="0"/>
          <w:szCs w:val="20"/>
        </w:rPr>
        <w:t>0x00 –</w:t>
      </w:r>
      <w:r>
        <w:rPr>
          <w:rFonts w:cs="Arial"/>
          <w:snapToGrid w:val="0"/>
          <w:szCs w:val="20"/>
        </w:rPr>
        <w:tab/>
        <w:t>North</w:t>
      </w:r>
    </w:p>
    <w:p w:rsidR="00E52032" w:rsidRDefault="008F51EC">
      <w:pPr>
        <w:keepLines/>
        <w:tabs>
          <w:tab w:val="left" w:pos="2600"/>
        </w:tabs>
        <w:ind w:left="1843"/>
        <w:rPr>
          <w:rFonts w:cs="Arial"/>
          <w:snapToGrid w:val="0"/>
          <w:szCs w:val="20"/>
        </w:rPr>
      </w:pPr>
      <w:r>
        <w:rPr>
          <w:rFonts w:cs="Arial"/>
          <w:snapToGrid w:val="0"/>
          <w:szCs w:val="20"/>
        </w:rPr>
        <w:t>0x01 –</w:t>
      </w:r>
      <w:r>
        <w:rPr>
          <w:rFonts w:cs="Arial"/>
          <w:snapToGrid w:val="0"/>
          <w:szCs w:val="20"/>
        </w:rPr>
        <w:tab/>
        <w:t>1</w:t>
      </w:r>
    </w:p>
    <w:p w:rsidR="00E52032" w:rsidRDefault="008F51EC">
      <w:pPr>
        <w:keepLines/>
        <w:tabs>
          <w:tab w:val="left" w:pos="2600"/>
        </w:tabs>
        <w:ind w:left="1843"/>
        <w:rPr>
          <w:rFonts w:cs="Arial"/>
          <w:snapToGrid w:val="0"/>
          <w:szCs w:val="20"/>
        </w:rPr>
      </w:pPr>
      <w:r>
        <w:rPr>
          <w:rFonts w:cs="Arial"/>
          <w:snapToGrid w:val="0"/>
          <w:szCs w:val="20"/>
        </w:rPr>
        <w:t>0x02 –</w:t>
      </w:r>
      <w:r>
        <w:rPr>
          <w:rFonts w:cs="Arial"/>
          <w:snapToGrid w:val="0"/>
          <w:szCs w:val="20"/>
        </w:rPr>
        <w:tab/>
        <w:t>2</w:t>
      </w:r>
    </w:p>
    <w:p w:rsidR="00E52032" w:rsidRDefault="008F51EC">
      <w:pPr>
        <w:keepLines/>
        <w:tabs>
          <w:tab w:val="left" w:pos="2600"/>
        </w:tabs>
        <w:ind w:left="1843"/>
        <w:rPr>
          <w:rFonts w:cs="Arial"/>
          <w:snapToGrid w:val="0"/>
          <w:szCs w:val="20"/>
        </w:rPr>
      </w:pPr>
      <w:r>
        <w:rPr>
          <w:rFonts w:cs="Arial"/>
          <w:snapToGrid w:val="0"/>
          <w:szCs w:val="20"/>
        </w:rPr>
        <w:t>0x03 –</w:t>
      </w:r>
      <w:r>
        <w:rPr>
          <w:rFonts w:cs="Arial"/>
          <w:snapToGrid w:val="0"/>
          <w:szCs w:val="20"/>
        </w:rPr>
        <w:tab/>
        <w:t>3</w:t>
      </w:r>
    </w:p>
    <w:p w:rsidR="00E52032" w:rsidRDefault="008F51EC">
      <w:pPr>
        <w:keepLines/>
        <w:tabs>
          <w:tab w:val="left" w:pos="2600"/>
        </w:tabs>
        <w:ind w:left="1843"/>
        <w:rPr>
          <w:rFonts w:cs="Arial"/>
          <w:snapToGrid w:val="0"/>
          <w:szCs w:val="20"/>
        </w:rPr>
      </w:pPr>
      <w:r>
        <w:rPr>
          <w:rFonts w:cs="Arial"/>
          <w:snapToGrid w:val="0"/>
          <w:szCs w:val="20"/>
        </w:rPr>
        <w:t>0x04 –</w:t>
      </w:r>
      <w:r>
        <w:rPr>
          <w:rFonts w:cs="Arial"/>
          <w:snapToGrid w:val="0"/>
          <w:szCs w:val="20"/>
        </w:rPr>
        <w:tab/>
        <w:t>4</w:t>
      </w:r>
    </w:p>
    <w:p w:rsidR="00E52032" w:rsidRDefault="008F51EC">
      <w:pPr>
        <w:keepLines/>
        <w:tabs>
          <w:tab w:val="left" w:pos="2600"/>
        </w:tabs>
        <w:ind w:left="1843"/>
        <w:rPr>
          <w:rFonts w:cs="Arial"/>
          <w:snapToGrid w:val="0"/>
          <w:szCs w:val="20"/>
        </w:rPr>
      </w:pPr>
      <w:r>
        <w:rPr>
          <w:rFonts w:cs="Arial"/>
          <w:snapToGrid w:val="0"/>
          <w:szCs w:val="20"/>
        </w:rPr>
        <w:t>0x05 –</w:t>
      </w:r>
      <w:r>
        <w:rPr>
          <w:rFonts w:cs="Arial"/>
          <w:snapToGrid w:val="0"/>
          <w:szCs w:val="20"/>
        </w:rPr>
        <w:tab/>
        <w:t>5</w:t>
      </w:r>
    </w:p>
    <w:p w:rsidR="00E52032" w:rsidRDefault="008F51EC">
      <w:pPr>
        <w:keepLines/>
        <w:tabs>
          <w:tab w:val="left" w:pos="2600"/>
        </w:tabs>
        <w:ind w:left="1843"/>
        <w:rPr>
          <w:rFonts w:cs="Arial"/>
          <w:snapToGrid w:val="0"/>
          <w:szCs w:val="20"/>
        </w:rPr>
      </w:pPr>
      <w:r>
        <w:rPr>
          <w:rFonts w:cs="Arial"/>
          <w:snapToGrid w:val="0"/>
          <w:szCs w:val="20"/>
        </w:rPr>
        <w:t>0x06 –</w:t>
      </w:r>
      <w:r>
        <w:rPr>
          <w:rFonts w:cs="Arial"/>
          <w:snapToGrid w:val="0"/>
          <w:szCs w:val="20"/>
        </w:rPr>
        <w:tab/>
        <w:t>6</w:t>
      </w:r>
    </w:p>
    <w:p w:rsidR="00E52032" w:rsidRDefault="008F51EC">
      <w:pPr>
        <w:keepLines/>
        <w:tabs>
          <w:tab w:val="left" w:pos="2600"/>
        </w:tabs>
        <w:ind w:left="1843"/>
        <w:rPr>
          <w:rFonts w:cs="Arial"/>
          <w:snapToGrid w:val="0"/>
          <w:szCs w:val="20"/>
        </w:rPr>
      </w:pPr>
      <w:r>
        <w:rPr>
          <w:rFonts w:cs="Arial"/>
          <w:snapToGrid w:val="0"/>
          <w:szCs w:val="20"/>
        </w:rPr>
        <w:t>0x07 –</w:t>
      </w:r>
      <w:r>
        <w:rPr>
          <w:rFonts w:cs="Arial"/>
          <w:snapToGrid w:val="0"/>
          <w:szCs w:val="20"/>
        </w:rPr>
        <w:tab/>
        <w:t>7</w:t>
      </w:r>
    </w:p>
    <w:p w:rsidR="00E52032" w:rsidRDefault="008F51EC">
      <w:pPr>
        <w:keepLines/>
        <w:tabs>
          <w:tab w:val="left" w:pos="2600"/>
        </w:tabs>
        <w:ind w:left="1843"/>
        <w:rPr>
          <w:rFonts w:cs="Arial"/>
          <w:snapToGrid w:val="0"/>
          <w:szCs w:val="20"/>
        </w:rPr>
      </w:pPr>
      <w:r>
        <w:rPr>
          <w:rFonts w:cs="Arial"/>
          <w:snapToGrid w:val="0"/>
          <w:szCs w:val="20"/>
        </w:rPr>
        <w:t>0x08 –</w:t>
      </w:r>
      <w:r>
        <w:rPr>
          <w:rFonts w:cs="Arial"/>
          <w:snapToGrid w:val="0"/>
          <w:szCs w:val="20"/>
        </w:rPr>
        <w:tab/>
        <w:t>8</w:t>
      </w:r>
    </w:p>
    <w:p w:rsidR="00E52032" w:rsidRDefault="008F51EC">
      <w:pPr>
        <w:keepLines/>
        <w:tabs>
          <w:tab w:val="left" w:pos="2600"/>
        </w:tabs>
        <w:ind w:left="1843"/>
        <w:rPr>
          <w:rFonts w:cs="Arial"/>
          <w:snapToGrid w:val="0"/>
          <w:szCs w:val="20"/>
        </w:rPr>
      </w:pPr>
      <w:r>
        <w:rPr>
          <w:rFonts w:cs="Arial"/>
          <w:snapToGrid w:val="0"/>
          <w:szCs w:val="20"/>
        </w:rPr>
        <w:t>0x09 –</w:t>
      </w:r>
      <w:r>
        <w:rPr>
          <w:rFonts w:cs="Arial"/>
          <w:snapToGrid w:val="0"/>
          <w:szCs w:val="20"/>
        </w:rPr>
        <w:tab/>
        <w:t>9</w:t>
      </w:r>
    </w:p>
    <w:p w:rsidR="00E52032" w:rsidRDefault="008F51EC">
      <w:pPr>
        <w:keepLines/>
        <w:tabs>
          <w:tab w:val="left" w:pos="2600"/>
        </w:tabs>
        <w:ind w:left="1843"/>
        <w:rPr>
          <w:rFonts w:cs="Arial"/>
          <w:snapToGrid w:val="0"/>
          <w:szCs w:val="20"/>
        </w:rPr>
      </w:pPr>
      <w:r>
        <w:rPr>
          <w:rFonts w:cs="Arial"/>
          <w:snapToGrid w:val="0"/>
          <w:szCs w:val="20"/>
        </w:rPr>
        <w:t>0x10 –</w:t>
      </w:r>
      <w:r>
        <w:rPr>
          <w:rFonts w:cs="Arial"/>
          <w:snapToGrid w:val="0"/>
          <w:szCs w:val="20"/>
        </w:rPr>
        <w:tab/>
        <w:t xml:space="preserve">North – North – West </w:t>
      </w:r>
    </w:p>
    <w:p w:rsidR="00E52032" w:rsidRDefault="008F51EC">
      <w:pPr>
        <w:keepLines/>
        <w:tabs>
          <w:tab w:val="left" w:pos="2400"/>
          <w:tab w:val="left" w:pos="2600"/>
        </w:tabs>
        <w:ind w:left="1843"/>
        <w:rPr>
          <w:rFonts w:cs="Arial"/>
          <w:snapToGrid w:val="0"/>
          <w:szCs w:val="20"/>
        </w:rPr>
      </w:pPr>
      <w:r>
        <w:rPr>
          <w:rFonts w:cs="Arial"/>
          <w:snapToGrid w:val="0"/>
          <w:szCs w:val="20"/>
        </w:rPr>
        <w:t>0x20 –</w:t>
      </w:r>
      <w:r>
        <w:rPr>
          <w:rFonts w:cs="Arial"/>
          <w:snapToGrid w:val="0"/>
          <w:szCs w:val="20"/>
        </w:rPr>
        <w:tab/>
        <w:t xml:space="preserve">North – West </w:t>
      </w:r>
    </w:p>
    <w:p w:rsidR="00E52032" w:rsidRDefault="008F51EC">
      <w:pPr>
        <w:keepLines/>
        <w:tabs>
          <w:tab w:val="left" w:pos="2600"/>
        </w:tabs>
        <w:ind w:left="1843"/>
        <w:rPr>
          <w:rFonts w:cs="Arial"/>
          <w:snapToGrid w:val="0"/>
          <w:szCs w:val="20"/>
        </w:rPr>
      </w:pPr>
      <w:r>
        <w:rPr>
          <w:rFonts w:cs="Arial"/>
          <w:snapToGrid w:val="0"/>
          <w:szCs w:val="20"/>
        </w:rPr>
        <w:t>0x30 –</w:t>
      </w:r>
      <w:r>
        <w:rPr>
          <w:rFonts w:cs="Arial"/>
          <w:snapToGrid w:val="0"/>
          <w:szCs w:val="20"/>
        </w:rPr>
        <w:tab/>
        <w:t xml:space="preserve">West – North – West </w:t>
      </w:r>
    </w:p>
    <w:p w:rsidR="00E52032" w:rsidRDefault="008F51EC">
      <w:pPr>
        <w:keepLines/>
        <w:tabs>
          <w:tab w:val="left" w:pos="2400"/>
          <w:tab w:val="left" w:pos="2600"/>
        </w:tabs>
        <w:ind w:left="1843"/>
        <w:rPr>
          <w:rFonts w:cs="Arial"/>
          <w:snapToGrid w:val="0"/>
          <w:szCs w:val="20"/>
        </w:rPr>
      </w:pPr>
      <w:r>
        <w:rPr>
          <w:rFonts w:cs="Arial"/>
          <w:snapToGrid w:val="0"/>
          <w:szCs w:val="20"/>
        </w:rPr>
        <w:lastRenderedPageBreak/>
        <w:t>0x40 –</w:t>
      </w:r>
      <w:r>
        <w:rPr>
          <w:rFonts w:cs="Arial"/>
          <w:snapToGrid w:val="0"/>
          <w:szCs w:val="20"/>
        </w:rPr>
        <w:tab/>
        <w:t>West</w:t>
      </w:r>
    </w:p>
    <w:p w:rsidR="00E52032" w:rsidRDefault="008F51EC">
      <w:pPr>
        <w:keepLines/>
        <w:tabs>
          <w:tab w:val="left" w:pos="2600"/>
        </w:tabs>
        <w:ind w:left="1843"/>
        <w:rPr>
          <w:rFonts w:cs="Arial"/>
          <w:snapToGrid w:val="0"/>
          <w:szCs w:val="20"/>
        </w:rPr>
      </w:pPr>
      <w:r>
        <w:rPr>
          <w:rFonts w:cs="Arial"/>
          <w:snapToGrid w:val="0"/>
          <w:szCs w:val="20"/>
        </w:rPr>
        <w:t>0x50 –</w:t>
      </w:r>
      <w:r>
        <w:rPr>
          <w:rFonts w:cs="Arial"/>
          <w:snapToGrid w:val="0"/>
          <w:szCs w:val="20"/>
        </w:rPr>
        <w:tab/>
        <w:t xml:space="preserve">West – South – West </w:t>
      </w:r>
    </w:p>
    <w:p w:rsidR="00E52032" w:rsidRDefault="008F51EC">
      <w:pPr>
        <w:tabs>
          <w:tab w:val="left" w:pos="709"/>
          <w:tab w:val="left" w:pos="1276"/>
          <w:tab w:val="left" w:pos="1843"/>
          <w:tab w:val="left" w:pos="2419"/>
          <w:tab w:val="left" w:pos="2600"/>
        </w:tabs>
        <w:ind w:left="1843"/>
        <w:rPr>
          <w:rFonts w:cs="Arial"/>
          <w:snapToGrid w:val="0"/>
          <w:szCs w:val="20"/>
        </w:rPr>
      </w:pPr>
      <w:r>
        <w:rPr>
          <w:rFonts w:cs="Arial"/>
          <w:snapToGrid w:val="0"/>
          <w:szCs w:val="20"/>
        </w:rPr>
        <w:t>0x60 –</w:t>
      </w:r>
      <w:r>
        <w:rPr>
          <w:rFonts w:cs="Arial"/>
          <w:snapToGrid w:val="0"/>
          <w:szCs w:val="20"/>
        </w:rPr>
        <w:tab/>
        <w:t xml:space="preserve">South – West </w:t>
      </w:r>
    </w:p>
    <w:p w:rsidR="00E52032" w:rsidRDefault="008F51EC">
      <w:pPr>
        <w:keepLines/>
        <w:tabs>
          <w:tab w:val="left" w:pos="2600"/>
        </w:tabs>
        <w:ind w:left="1843"/>
        <w:rPr>
          <w:rFonts w:cs="Arial"/>
          <w:snapToGrid w:val="0"/>
          <w:szCs w:val="20"/>
        </w:rPr>
      </w:pPr>
      <w:r>
        <w:rPr>
          <w:rFonts w:cs="Arial"/>
          <w:snapToGrid w:val="0"/>
          <w:szCs w:val="20"/>
        </w:rPr>
        <w:t>0x70 –</w:t>
      </w:r>
      <w:r>
        <w:rPr>
          <w:rFonts w:cs="Arial"/>
          <w:snapToGrid w:val="0"/>
          <w:szCs w:val="20"/>
        </w:rPr>
        <w:tab/>
        <w:t xml:space="preserve">South – South – West </w:t>
      </w:r>
    </w:p>
    <w:p w:rsidR="00E52032" w:rsidRDefault="008F51EC">
      <w:pPr>
        <w:keepLines/>
        <w:tabs>
          <w:tab w:val="left" w:pos="2600"/>
        </w:tabs>
        <w:ind w:left="1843"/>
        <w:rPr>
          <w:rFonts w:cs="Arial"/>
          <w:snapToGrid w:val="0"/>
          <w:szCs w:val="20"/>
        </w:rPr>
      </w:pPr>
      <w:r>
        <w:rPr>
          <w:rFonts w:cs="Arial"/>
          <w:snapToGrid w:val="0"/>
          <w:szCs w:val="20"/>
        </w:rPr>
        <w:t>0x80 –</w:t>
      </w:r>
      <w:r>
        <w:rPr>
          <w:rFonts w:cs="Arial"/>
          <w:snapToGrid w:val="0"/>
          <w:szCs w:val="20"/>
        </w:rPr>
        <w:tab/>
        <w:t>South</w:t>
      </w:r>
    </w:p>
    <w:p w:rsidR="00E52032" w:rsidRDefault="008F51EC">
      <w:pPr>
        <w:keepLines/>
        <w:tabs>
          <w:tab w:val="left" w:pos="2600"/>
        </w:tabs>
        <w:ind w:left="1843"/>
        <w:rPr>
          <w:rFonts w:cs="Arial"/>
          <w:snapToGrid w:val="0"/>
          <w:szCs w:val="20"/>
        </w:rPr>
      </w:pPr>
      <w:r>
        <w:rPr>
          <w:rFonts w:cs="Arial"/>
          <w:snapToGrid w:val="0"/>
          <w:szCs w:val="20"/>
        </w:rPr>
        <w:t>0x90 –</w:t>
      </w:r>
      <w:r>
        <w:rPr>
          <w:rFonts w:cs="Arial"/>
          <w:snapToGrid w:val="0"/>
          <w:szCs w:val="20"/>
        </w:rPr>
        <w:tab/>
        <w:t xml:space="preserve">South – South – East </w:t>
      </w:r>
    </w:p>
    <w:p w:rsidR="00E52032" w:rsidRDefault="008F51EC">
      <w:pPr>
        <w:keepLines/>
        <w:tabs>
          <w:tab w:val="left" w:pos="2600"/>
        </w:tabs>
        <w:ind w:left="1843"/>
        <w:rPr>
          <w:rFonts w:cs="Arial"/>
          <w:snapToGrid w:val="0"/>
          <w:szCs w:val="20"/>
        </w:rPr>
      </w:pPr>
      <w:r>
        <w:rPr>
          <w:rFonts w:cs="Arial"/>
          <w:snapToGrid w:val="0"/>
          <w:szCs w:val="20"/>
        </w:rPr>
        <w:t>0xA0 –</w:t>
      </w:r>
      <w:r>
        <w:rPr>
          <w:rFonts w:cs="Arial"/>
          <w:snapToGrid w:val="0"/>
          <w:szCs w:val="20"/>
        </w:rPr>
        <w:tab/>
        <w:t xml:space="preserve">South – East </w:t>
      </w:r>
    </w:p>
    <w:p w:rsidR="00E52032" w:rsidRDefault="008F51EC">
      <w:pPr>
        <w:keepLines/>
        <w:tabs>
          <w:tab w:val="left" w:pos="2600"/>
        </w:tabs>
        <w:ind w:left="1843"/>
        <w:rPr>
          <w:rFonts w:cs="Arial"/>
          <w:snapToGrid w:val="0"/>
          <w:szCs w:val="20"/>
        </w:rPr>
      </w:pPr>
      <w:r>
        <w:rPr>
          <w:rFonts w:cs="Arial"/>
          <w:snapToGrid w:val="0"/>
          <w:szCs w:val="20"/>
        </w:rPr>
        <w:t>0xB0 –</w:t>
      </w:r>
      <w:r>
        <w:rPr>
          <w:rFonts w:cs="Arial"/>
          <w:snapToGrid w:val="0"/>
          <w:szCs w:val="20"/>
        </w:rPr>
        <w:tab/>
        <w:t xml:space="preserve">East – South – East </w:t>
      </w:r>
    </w:p>
    <w:p w:rsidR="00E52032" w:rsidRDefault="008F51EC">
      <w:pPr>
        <w:tabs>
          <w:tab w:val="left" w:pos="709"/>
          <w:tab w:val="left" w:pos="1276"/>
          <w:tab w:val="left" w:pos="1843"/>
          <w:tab w:val="left" w:pos="2419"/>
          <w:tab w:val="left" w:pos="2600"/>
        </w:tabs>
        <w:ind w:left="1843"/>
        <w:rPr>
          <w:rFonts w:cs="Arial"/>
          <w:snapToGrid w:val="0"/>
          <w:szCs w:val="20"/>
        </w:rPr>
      </w:pPr>
      <w:r>
        <w:rPr>
          <w:rFonts w:cs="Arial"/>
          <w:snapToGrid w:val="0"/>
          <w:szCs w:val="20"/>
        </w:rPr>
        <w:t>0xC0 –</w:t>
      </w:r>
      <w:r>
        <w:rPr>
          <w:rFonts w:cs="Arial"/>
          <w:snapToGrid w:val="0"/>
          <w:szCs w:val="20"/>
        </w:rPr>
        <w:tab/>
        <w:t>East</w:t>
      </w:r>
    </w:p>
    <w:p w:rsidR="00E52032" w:rsidRDefault="008F51EC">
      <w:pPr>
        <w:keepNext/>
        <w:keepLines/>
        <w:tabs>
          <w:tab w:val="left" w:pos="2600"/>
        </w:tabs>
        <w:ind w:left="1843"/>
        <w:rPr>
          <w:rFonts w:cs="Arial"/>
          <w:snapToGrid w:val="0"/>
          <w:szCs w:val="20"/>
        </w:rPr>
      </w:pPr>
      <w:r>
        <w:rPr>
          <w:rFonts w:cs="Arial"/>
          <w:snapToGrid w:val="0"/>
          <w:szCs w:val="20"/>
        </w:rPr>
        <w:t>0xD0 –</w:t>
      </w:r>
      <w:r>
        <w:rPr>
          <w:rFonts w:cs="Arial"/>
          <w:snapToGrid w:val="0"/>
          <w:szCs w:val="20"/>
        </w:rPr>
        <w:tab/>
        <w:t xml:space="preserve">East – North – East </w:t>
      </w:r>
    </w:p>
    <w:p w:rsidR="00E52032" w:rsidRDefault="008F51EC">
      <w:pPr>
        <w:keepNext/>
        <w:keepLines/>
        <w:tabs>
          <w:tab w:val="left" w:pos="2600"/>
        </w:tabs>
        <w:ind w:left="1843"/>
        <w:rPr>
          <w:rFonts w:cs="Arial"/>
          <w:snapToGrid w:val="0"/>
          <w:szCs w:val="20"/>
        </w:rPr>
      </w:pPr>
      <w:r>
        <w:rPr>
          <w:rFonts w:cs="Arial"/>
          <w:snapToGrid w:val="0"/>
          <w:szCs w:val="20"/>
        </w:rPr>
        <w:t>0xE0 –</w:t>
      </w:r>
      <w:r>
        <w:rPr>
          <w:rFonts w:cs="Arial"/>
          <w:snapToGrid w:val="0"/>
          <w:szCs w:val="20"/>
        </w:rPr>
        <w:tab/>
        <w:t xml:space="preserve">North – East </w:t>
      </w:r>
    </w:p>
    <w:p w:rsidR="00E52032" w:rsidRDefault="008F51EC">
      <w:pPr>
        <w:keepNext/>
        <w:keepLines/>
        <w:tabs>
          <w:tab w:val="left" w:pos="2600"/>
        </w:tabs>
        <w:ind w:left="1843"/>
        <w:rPr>
          <w:rFonts w:cs="Arial"/>
          <w:snapToGrid w:val="0"/>
          <w:szCs w:val="20"/>
        </w:rPr>
      </w:pPr>
      <w:r>
        <w:rPr>
          <w:rFonts w:cs="Arial"/>
          <w:snapToGrid w:val="0"/>
          <w:szCs w:val="20"/>
        </w:rPr>
        <w:t>0xF0 –</w:t>
      </w:r>
      <w:r>
        <w:rPr>
          <w:rFonts w:cs="Arial"/>
          <w:snapToGrid w:val="0"/>
          <w:szCs w:val="20"/>
        </w:rPr>
        <w:tab/>
        <w:t xml:space="preserve">North – North – East </w:t>
      </w:r>
    </w:p>
    <w:p w:rsidR="00E52032" w:rsidRDefault="008F51EC">
      <w:pPr>
        <w:keepNext/>
        <w:keepLines/>
        <w:tabs>
          <w:tab w:val="left" w:pos="2600"/>
        </w:tabs>
        <w:ind w:left="1843"/>
        <w:rPr>
          <w:rFonts w:cs="Arial"/>
          <w:snapToGrid w:val="0"/>
          <w:szCs w:val="20"/>
        </w:rPr>
      </w:pPr>
      <w:r>
        <w:rPr>
          <w:rFonts w:cs="Arial"/>
          <w:snapToGrid w:val="0"/>
          <w:szCs w:val="20"/>
        </w:rPr>
        <w:t>0xFF –</w:t>
      </w:r>
      <w:r>
        <w:rPr>
          <w:rFonts w:cs="Arial"/>
          <w:snapToGrid w:val="0"/>
          <w:szCs w:val="20"/>
        </w:rPr>
        <w:tab/>
        <w:t>No direction</w:t>
      </w:r>
    </w:p>
    <w:p w:rsidR="00E52032" w:rsidRDefault="008F51EC">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rPr>
        <w:t xml:space="preserve">Bit 8-15: </w:t>
      </w:r>
      <w:r>
        <w:rPr>
          <w:rStyle w:val="spelle"/>
          <w:rFonts w:cs="Arial"/>
          <w:i/>
          <w:color w:val="000000"/>
          <w:szCs w:val="20"/>
        </w:rPr>
        <w:t>ManeuverElement</w:t>
      </w:r>
    </w:p>
    <w:p w:rsidR="00E52032" w:rsidRDefault="008F51EC">
      <w:pPr>
        <w:keepNext/>
        <w:keepLines/>
        <w:tabs>
          <w:tab w:val="left" w:pos="2600"/>
        </w:tabs>
        <w:ind w:left="1843"/>
        <w:rPr>
          <w:rFonts w:cs="Arial"/>
          <w:snapToGrid w:val="0"/>
          <w:szCs w:val="20"/>
        </w:rPr>
      </w:pPr>
      <w:r>
        <w:rPr>
          <w:rFonts w:cs="Arial"/>
          <w:snapToGrid w:val="0"/>
          <w:szCs w:val="20"/>
        </w:rPr>
        <w:t xml:space="preserve">0x00 – </w:t>
      </w:r>
      <w:r>
        <w:rPr>
          <w:rFonts w:cs="Arial"/>
          <w:snapToGrid w:val="0"/>
          <w:szCs w:val="20"/>
        </w:rPr>
        <w:tab/>
      </w:r>
      <w:r>
        <w:rPr>
          <w:rStyle w:val="spelle"/>
          <w:rFonts w:cs="Arial"/>
          <w:snapToGrid w:val="0"/>
          <w:szCs w:val="20"/>
        </w:rPr>
        <w:t>NoSymbol</w:t>
      </w:r>
      <w:r>
        <w:rPr>
          <w:rFonts w:cs="Arial"/>
          <w:snapToGrid w:val="0"/>
          <w:szCs w:val="20"/>
        </w:rPr>
        <w:t xml:space="preserve"> (NO_SYMBOL)</w:t>
      </w:r>
    </w:p>
    <w:p w:rsidR="00E52032" w:rsidRDefault="008F51EC">
      <w:pPr>
        <w:keepNext/>
        <w:keepLines/>
        <w:tabs>
          <w:tab w:val="left" w:pos="2600"/>
        </w:tabs>
        <w:ind w:left="1843"/>
        <w:rPr>
          <w:rFonts w:cs="Arial"/>
          <w:snapToGrid w:val="0"/>
          <w:szCs w:val="20"/>
        </w:rPr>
      </w:pPr>
      <w:r>
        <w:rPr>
          <w:rFonts w:cs="Arial"/>
          <w:snapToGrid w:val="0"/>
          <w:szCs w:val="20"/>
        </w:rPr>
        <w:t xml:space="preserve">0x01 – </w:t>
      </w:r>
      <w:r>
        <w:rPr>
          <w:rFonts w:cs="Arial"/>
          <w:snapToGrid w:val="0"/>
          <w:szCs w:val="20"/>
        </w:rPr>
        <w:tab/>
      </w:r>
      <w:r>
        <w:rPr>
          <w:rStyle w:val="spelle"/>
          <w:rFonts w:cs="Arial"/>
          <w:snapToGrid w:val="0"/>
          <w:szCs w:val="20"/>
        </w:rPr>
        <w:t>SideStreet</w:t>
      </w:r>
      <w:r>
        <w:rPr>
          <w:rFonts w:cs="Arial"/>
          <w:snapToGrid w:val="0"/>
          <w:szCs w:val="20"/>
        </w:rPr>
        <w:t xml:space="preserve"> ((SIDESTREET)</w:t>
      </w:r>
    </w:p>
    <w:p w:rsidR="00E52032" w:rsidRDefault="008F51EC">
      <w:pPr>
        <w:keepNext/>
        <w:keepLines/>
        <w:tabs>
          <w:tab w:val="left" w:pos="2600"/>
        </w:tabs>
        <w:ind w:left="1843"/>
        <w:rPr>
          <w:rFonts w:cs="Arial"/>
          <w:snapToGrid w:val="0"/>
          <w:szCs w:val="20"/>
        </w:rPr>
      </w:pPr>
      <w:r>
        <w:rPr>
          <w:rFonts w:cs="Arial"/>
          <w:snapToGrid w:val="0"/>
          <w:szCs w:val="20"/>
        </w:rPr>
        <w:t xml:space="preserve">0x02 – </w:t>
      </w:r>
      <w:r>
        <w:rPr>
          <w:rFonts w:cs="Arial"/>
          <w:snapToGrid w:val="0"/>
          <w:szCs w:val="20"/>
        </w:rPr>
        <w:tab/>
        <w:t>Silent (SILENT)</w:t>
      </w:r>
    </w:p>
    <w:p w:rsidR="00E52032" w:rsidRDefault="008F51EC">
      <w:pPr>
        <w:keepNext/>
        <w:keepLines/>
        <w:tabs>
          <w:tab w:val="left" w:pos="2600"/>
        </w:tabs>
        <w:ind w:left="1843"/>
        <w:rPr>
          <w:rFonts w:cs="Arial"/>
          <w:snapToGrid w:val="0"/>
          <w:szCs w:val="20"/>
        </w:rPr>
      </w:pPr>
      <w:r>
        <w:rPr>
          <w:rFonts w:cs="Arial"/>
          <w:snapToGrid w:val="0"/>
          <w:szCs w:val="20"/>
        </w:rPr>
        <w:t xml:space="preserve">0x03 – </w:t>
      </w:r>
      <w:r>
        <w:rPr>
          <w:rFonts w:cs="Arial"/>
          <w:snapToGrid w:val="0"/>
          <w:szCs w:val="20"/>
        </w:rPr>
        <w:tab/>
        <w:t>Turn (TURN)</w:t>
      </w:r>
    </w:p>
    <w:p w:rsidR="00E52032" w:rsidRDefault="008F51EC">
      <w:pPr>
        <w:keepNext/>
        <w:keepLines/>
        <w:tabs>
          <w:tab w:val="left" w:pos="2600"/>
        </w:tabs>
        <w:ind w:left="1843"/>
        <w:rPr>
          <w:rFonts w:cs="Arial"/>
          <w:snapToGrid w:val="0"/>
          <w:szCs w:val="20"/>
        </w:rPr>
      </w:pPr>
      <w:r>
        <w:rPr>
          <w:rFonts w:cs="Arial"/>
          <w:snapToGrid w:val="0"/>
          <w:szCs w:val="20"/>
        </w:rPr>
        <w:t xml:space="preserve">0x04 – </w:t>
      </w:r>
      <w:r>
        <w:rPr>
          <w:rFonts w:cs="Arial"/>
          <w:snapToGrid w:val="0"/>
          <w:szCs w:val="20"/>
        </w:rPr>
        <w:tab/>
      </w:r>
      <w:r>
        <w:rPr>
          <w:rStyle w:val="spelle"/>
          <w:rFonts w:cs="Arial"/>
          <w:snapToGrid w:val="0"/>
          <w:szCs w:val="20"/>
        </w:rPr>
        <w:t>UTurnTrafficRightSide</w:t>
      </w:r>
      <w:r>
        <w:rPr>
          <w:rFonts w:cs="Arial"/>
          <w:snapToGrid w:val="0"/>
          <w:szCs w:val="20"/>
        </w:rPr>
        <w:t xml:space="preserve"> (U_TURN_TRS_RIGHT)</w:t>
      </w:r>
    </w:p>
    <w:p w:rsidR="00E52032" w:rsidRDefault="008F51EC">
      <w:pPr>
        <w:keepNext/>
        <w:keepLines/>
        <w:tabs>
          <w:tab w:val="left" w:pos="2600"/>
        </w:tabs>
        <w:ind w:left="1843"/>
        <w:rPr>
          <w:rFonts w:cs="Arial"/>
          <w:snapToGrid w:val="0"/>
          <w:szCs w:val="20"/>
        </w:rPr>
      </w:pPr>
      <w:r>
        <w:rPr>
          <w:rFonts w:cs="Arial"/>
          <w:snapToGrid w:val="0"/>
          <w:szCs w:val="20"/>
        </w:rPr>
        <w:t xml:space="preserve">0x05 – </w:t>
      </w:r>
      <w:r>
        <w:rPr>
          <w:rFonts w:cs="Arial"/>
          <w:snapToGrid w:val="0"/>
          <w:szCs w:val="20"/>
        </w:rPr>
        <w:tab/>
      </w:r>
      <w:r>
        <w:rPr>
          <w:rStyle w:val="spelle"/>
          <w:rFonts w:cs="Arial"/>
          <w:snapToGrid w:val="0"/>
          <w:szCs w:val="20"/>
        </w:rPr>
        <w:t>UTurnTrafficLeftSide</w:t>
      </w:r>
      <w:r>
        <w:rPr>
          <w:rFonts w:cs="Arial"/>
          <w:snapToGrid w:val="0"/>
          <w:szCs w:val="20"/>
        </w:rPr>
        <w:t xml:space="preserve"> (U_TURN_TRS_LEFT)</w:t>
      </w:r>
    </w:p>
    <w:p w:rsidR="00E52032" w:rsidRDefault="008F51EC">
      <w:pPr>
        <w:keepNext/>
        <w:keepLines/>
        <w:tabs>
          <w:tab w:val="left" w:pos="2600"/>
        </w:tabs>
        <w:ind w:left="1843"/>
        <w:rPr>
          <w:rFonts w:cs="Arial"/>
          <w:snapToGrid w:val="0"/>
          <w:szCs w:val="20"/>
        </w:rPr>
      </w:pPr>
      <w:r>
        <w:rPr>
          <w:rFonts w:cs="Arial"/>
          <w:snapToGrid w:val="0"/>
          <w:szCs w:val="20"/>
        </w:rPr>
        <w:t xml:space="preserve">0x06 – </w:t>
      </w:r>
      <w:r>
        <w:rPr>
          <w:rFonts w:cs="Arial"/>
          <w:snapToGrid w:val="0"/>
          <w:szCs w:val="20"/>
        </w:rPr>
        <w:tab/>
      </w:r>
      <w:r>
        <w:rPr>
          <w:rStyle w:val="spelle"/>
          <w:rFonts w:cs="Arial"/>
          <w:snapToGrid w:val="0"/>
          <w:szCs w:val="20"/>
        </w:rPr>
        <w:t>ChangeLane</w:t>
      </w:r>
      <w:r>
        <w:rPr>
          <w:rFonts w:cs="Arial"/>
          <w:snapToGrid w:val="0"/>
          <w:szCs w:val="20"/>
        </w:rPr>
        <w:t xml:space="preserve"> (FILTER)</w:t>
      </w:r>
    </w:p>
    <w:p w:rsidR="00E52032" w:rsidRDefault="008F51EC">
      <w:pPr>
        <w:keepNext/>
        <w:keepLines/>
        <w:tabs>
          <w:tab w:val="left" w:pos="2600"/>
        </w:tabs>
        <w:ind w:left="1843"/>
        <w:rPr>
          <w:rFonts w:cs="Arial"/>
          <w:snapToGrid w:val="0"/>
          <w:szCs w:val="20"/>
        </w:rPr>
      </w:pPr>
      <w:r>
        <w:rPr>
          <w:rFonts w:cs="Arial"/>
          <w:snapToGrid w:val="0"/>
          <w:szCs w:val="20"/>
        </w:rPr>
        <w:t xml:space="preserve">0x07 – </w:t>
      </w:r>
      <w:r>
        <w:rPr>
          <w:rFonts w:cs="Arial"/>
          <w:snapToGrid w:val="0"/>
          <w:szCs w:val="20"/>
        </w:rPr>
        <w:tab/>
      </w:r>
      <w:r>
        <w:rPr>
          <w:rStyle w:val="spelle"/>
          <w:rFonts w:cs="Arial"/>
          <w:snapToGrid w:val="0"/>
          <w:szCs w:val="20"/>
        </w:rPr>
        <w:t>ServiceRoad</w:t>
      </w:r>
      <w:r>
        <w:rPr>
          <w:rFonts w:cs="Arial"/>
          <w:snapToGrid w:val="0"/>
          <w:szCs w:val="20"/>
        </w:rPr>
        <w:t xml:space="preserve"> (PARALLEL_CWY)</w:t>
      </w:r>
    </w:p>
    <w:p w:rsidR="00E52032" w:rsidRDefault="008F51EC">
      <w:pPr>
        <w:keepNext/>
        <w:keepLines/>
        <w:tabs>
          <w:tab w:val="left" w:pos="2600"/>
        </w:tabs>
        <w:ind w:left="1843"/>
        <w:rPr>
          <w:rFonts w:cs="Arial"/>
          <w:snapToGrid w:val="0"/>
          <w:szCs w:val="20"/>
        </w:rPr>
      </w:pPr>
      <w:r>
        <w:rPr>
          <w:rFonts w:cs="Arial"/>
          <w:snapToGrid w:val="0"/>
          <w:szCs w:val="20"/>
        </w:rPr>
        <w:t xml:space="preserve">0x08 – </w:t>
      </w:r>
      <w:r>
        <w:rPr>
          <w:rFonts w:cs="Arial"/>
          <w:snapToGrid w:val="0"/>
          <w:szCs w:val="20"/>
        </w:rPr>
        <w:tab/>
      </w:r>
      <w:r>
        <w:rPr>
          <w:rStyle w:val="spelle"/>
          <w:rFonts w:cs="Arial"/>
          <w:snapToGrid w:val="0"/>
          <w:szCs w:val="20"/>
        </w:rPr>
        <w:t>ServiceRoad</w:t>
      </w:r>
      <w:r>
        <w:rPr>
          <w:rFonts w:cs="Arial"/>
          <w:snapToGrid w:val="0"/>
          <w:szCs w:val="20"/>
        </w:rPr>
        <w:t xml:space="preserve"> (SERVICE ROAD)</w:t>
      </w:r>
    </w:p>
    <w:p w:rsidR="00E52032" w:rsidRDefault="008F51EC">
      <w:pPr>
        <w:keepNext/>
        <w:keepLines/>
        <w:tabs>
          <w:tab w:val="left" w:pos="2600"/>
        </w:tabs>
        <w:ind w:left="1843"/>
        <w:rPr>
          <w:rFonts w:cs="Arial"/>
          <w:snapToGrid w:val="0"/>
          <w:szCs w:val="20"/>
        </w:rPr>
      </w:pPr>
      <w:r>
        <w:rPr>
          <w:rFonts w:cs="Arial"/>
          <w:snapToGrid w:val="0"/>
          <w:szCs w:val="20"/>
        </w:rPr>
        <w:t xml:space="preserve">0x09 – </w:t>
      </w:r>
      <w:r>
        <w:rPr>
          <w:rFonts w:cs="Arial"/>
          <w:snapToGrid w:val="0"/>
          <w:szCs w:val="20"/>
        </w:rPr>
        <w:tab/>
        <w:t>Fork (ORIENTATE)</w:t>
      </w:r>
    </w:p>
    <w:p w:rsidR="00E52032" w:rsidRDefault="008F51EC">
      <w:pPr>
        <w:keepNext/>
        <w:keepLines/>
        <w:tabs>
          <w:tab w:val="left" w:pos="2600"/>
        </w:tabs>
        <w:ind w:left="1843"/>
        <w:rPr>
          <w:rFonts w:cs="Arial"/>
          <w:snapToGrid w:val="0"/>
          <w:szCs w:val="20"/>
        </w:rPr>
      </w:pPr>
      <w:r>
        <w:rPr>
          <w:rFonts w:cs="Arial"/>
          <w:snapToGrid w:val="0"/>
          <w:szCs w:val="20"/>
        </w:rPr>
        <w:t xml:space="preserve">0x0A – </w:t>
      </w:r>
      <w:r>
        <w:rPr>
          <w:rFonts w:cs="Arial"/>
          <w:snapToGrid w:val="0"/>
          <w:szCs w:val="20"/>
        </w:rPr>
        <w:tab/>
        <w:t>Exit (EXIT)</w:t>
      </w:r>
    </w:p>
    <w:p w:rsidR="00E52032" w:rsidRDefault="008F51EC">
      <w:pPr>
        <w:keepNext/>
        <w:keepLines/>
        <w:tabs>
          <w:tab w:val="left" w:pos="2600"/>
        </w:tabs>
        <w:ind w:left="1843"/>
        <w:rPr>
          <w:rFonts w:cs="Arial"/>
          <w:snapToGrid w:val="0"/>
          <w:szCs w:val="20"/>
        </w:rPr>
      </w:pPr>
      <w:r>
        <w:rPr>
          <w:rFonts w:cs="Arial"/>
          <w:snapToGrid w:val="0"/>
          <w:szCs w:val="20"/>
        </w:rPr>
        <w:t xml:space="preserve">0x0B – </w:t>
      </w:r>
      <w:r>
        <w:rPr>
          <w:rFonts w:cs="Arial"/>
          <w:snapToGrid w:val="0"/>
          <w:szCs w:val="20"/>
        </w:rPr>
        <w:tab/>
      </w:r>
      <w:r>
        <w:rPr>
          <w:rStyle w:val="spelle"/>
          <w:rFonts w:cs="Arial"/>
          <w:snapToGrid w:val="0"/>
          <w:szCs w:val="20"/>
        </w:rPr>
        <w:t>TurnOnMainroad</w:t>
      </w:r>
      <w:r>
        <w:rPr>
          <w:rFonts w:cs="Arial"/>
          <w:snapToGrid w:val="0"/>
          <w:szCs w:val="20"/>
        </w:rPr>
        <w:t xml:space="preserve"> (MAINROAD)</w:t>
      </w:r>
    </w:p>
    <w:p w:rsidR="00E52032" w:rsidRDefault="008F51EC">
      <w:pPr>
        <w:keepNext/>
        <w:keepLines/>
        <w:tabs>
          <w:tab w:val="left" w:pos="2600"/>
        </w:tabs>
        <w:ind w:left="1843"/>
        <w:rPr>
          <w:rFonts w:cs="Arial"/>
          <w:snapToGrid w:val="0"/>
          <w:szCs w:val="20"/>
        </w:rPr>
      </w:pPr>
      <w:r>
        <w:rPr>
          <w:rFonts w:cs="Arial"/>
          <w:snapToGrid w:val="0"/>
          <w:szCs w:val="20"/>
        </w:rPr>
        <w:t xml:space="preserve">0x0C – </w:t>
      </w:r>
      <w:r>
        <w:rPr>
          <w:rFonts w:cs="Arial"/>
          <w:snapToGrid w:val="0"/>
          <w:szCs w:val="20"/>
        </w:rPr>
        <w:tab/>
      </w:r>
      <w:r>
        <w:rPr>
          <w:rStyle w:val="spelle"/>
          <w:rFonts w:cs="Arial"/>
          <w:snapToGrid w:val="0"/>
          <w:szCs w:val="20"/>
        </w:rPr>
        <w:t>RoundaboutTrafficRightSide</w:t>
      </w:r>
      <w:r>
        <w:rPr>
          <w:rFonts w:cs="Arial"/>
          <w:snapToGrid w:val="0"/>
          <w:szCs w:val="20"/>
        </w:rPr>
        <w:t xml:space="preserve"> (ROUNDABOUT_TRS_RIGHT)</w:t>
      </w:r>
    </w:p>
    <w:p w:rsidR="00E52032" w:rsidRDefault="008F51EC">
      <w:pPr>
        <w:keepNext/>
        <w:keepLines/>
        <w:tabs>
          <w:tab w:val="left" w:pos="2600"/>
        </w:tabs>
        <w:ind w:left="1843"/>
        <w:rPr>
          <w:rFonts w:cs="Arial"/>
          <w:snapToGrid w:val="0"/>
          <w:szCs w:val="20"/>
        </w:rPr>
      </w:pPr>
      <w:r>
        <w:rPr>
          <w:rFonts w:cs="Arial"/>
          <w:snapToGrid w:val="0"/>
          <w:szCs w:val="20"/>
        </w:rPr>
        <w:t xml:space="preserve">0x0D – </w:t>
      </w:r>
      <w:r>
        <w:rPr>
          <w:rFonts w:cs="Arial"/>
          <w:snapToGrid w:val="0"/>
          <w:szCs w:val="20"/>
        </w:rPr>
        <w:tab/>
      </w:r>
      <w:r>
        <w:rPr>
          <w:rStyle w:val="spelle"/>
          <w:rFonts w:cs="Arial"/>
          <w:snapToGrid w:val="0"/>
          <w:szCs w:val="20"/>
        </w:rPr>
        <w:t>RoundaboutTrafficLeftSide</w:t>
      </w:r>
      <w:r>
        <w:rPr>
          <w:rFonts w:cs="Arial"/>
          <w:snapToGrid w:val="0"/>
          <w:szCs w:val="20"/>
        </w:rPr>
        <w:t xml:space="preserve"> (ROUNDABOUT_TRS_LEFT)</w:t>
      </w:r>
    </w:p>
    <w:p w:rsidR="00E52032" w:rsidRDefault="008F51EC">
      <w:pPr>
        <w:keepNext/>
        <w:keepLines/>
        <w:tabs>
          <w:tab w:val="left" w:pos="2600"/>
        </w:tabs>
        <w:ind w:left="1843"/>
        <w:rPr>
          <w:rFonts w:cs="Arial"/>
          <w:snapToGrid w:val="0"/>
          <w:szCs w:val="20"/>
        </w:rPr>
      </w:pPr>
      <w:r>
        <w:rPr>
          <w:rFonts w:cs="Arial"/>
          <w:snapToGrid w:val="0"/>
          <w:szCs w:val="20"/>
        </w:rPr>
        <w:t xml:space="preserve">0x0E – </w:t>
      </w:r>
      <w:r>
        <w:rPr>
          <w:rFonts w:cs="Arial"/>
          <w:snapToGrid w:val="0"/>
          <w:szCs w:val="20"/>
        </w:rPr>
        <w:tab/>
      </w:r>
      <w:r>
        <w:rPr>
          <w:rStyle w:val="spelle"/>
          <w:rFonts w:cs="Arial"/>
          <w:snapToGrid w:val="0"/>
          <w:szCs w:val="20"/>
        </w:rPr>
        <w:t>SquareTrafficRightSide</w:t>
      </w:r>
      <w:r>
        <w:rPr>
          <w:rFonts w:cs="Arial"/>
          <w:snapToGrid w:val="0"/>
          <w:szCs w:val="20"/>
        </w:rPr>
        <w:t xml:space="preserve"> (SQUARE_TRS_RIGHT)</w:t>
      </w:r>
    </w:p>
    <w:p w:rsidR="00E52032" w:rsidRDefault="008F51EC">
      <w:pPr>
        <w:keepNext/>
        <w:keepLines/>
        <w:tabs>
          <w:tab w:val="left" w:pos="2600"/>
        </w:tabs>
        <w:ind w:left="1843"/>
        <w:rPr>
          <w:rFonts w:cs="Arial"/>
          <w:snapToGrid w:val="0"/>
          <w:szCs w:val="20"/>
        </w:rPr>
      </w:pPr>
      <w:r>
        <w:rPr>
          <w:rFonts w:cs="Arial"/>
          <w:snapToGrid w:val="0"/>
          <w:szCs w:val="20"/>
        </w:rPr>
        <w:t xml:space="preserve">0x0F – </w:t>
      </w:r>
      <w:r>
        <w:rPr>
          <w:rFonts w:cs="Arial"/>
          <w:snapToGrid w:val="0"/>
          <w:szCs w:val="20"/>
        </w:rPr>
        <w:tab/>
      </w:r>
      <w:r>
        <w:rPr>
          <w:rStyle w:val="spelle"/>
          <w:rFonts w:cs="Arial"/>
          <w:snapToGrid w:val="0"/>
          <w:szCs w:val="20"/>
        </w:rPr>
        <w:t>SquareTrafficLeftSide</w:t>
      </w:r>
      <w:r>
        <w:rPr>
          <w:rFonts w:cs="Arial"/>
          <w:snapToGrid w:val="0"/>
          <w:szCs w:val="20"/>
        </w:rPr>
        <w:t xml:space="preserve"> (SQUARE_TRS_LEFT)</w:t>
      </w:r>
    </w:p>
    <w:p w:rsidR="00E52032" w:rsidRDefault="008F51EC">
      <w:pPr>
        <w:keepNext/>
        <w:keepLines/>
        <w:tabs>
          <w:tab w:val="left" w:pos="2600"/>
        </w:tabs>
        <w:ind w:left="1843"/>
        <w:rPr>
          <w:rFonts w:cs="Arial"/>
          <w:snapToGrid w:val="0"/>
          <w:szCs w:val="20"/>
        </w:rPr>
      </w:pPr>
      <w:r>
        <w:rPr>
          <w:rFonts w:cs="Arial"/>
          <w:snapToGrid w:val="0"/>
          <w:szCs w:val="20"/>
        </w:rPr>
        <w:t xml:space="preserve">0x10 – </w:t>
      </w:r>
      <w:r>
        <w:rPr>
          <w:rFonts w:cs="Arial"/>
          <w:snapToGrid w:val="0"/>
          <w:szCs w:val="20"/>
        </w:rPr>
        <w:tab/>
      </w:r>
      <w:r>
        <w:rPr>
          <w:rStyle w:val="spelle"/>
          <w:rFonts w:cs="Arial"/>
          <w:snapToGrid w:val="0"/>
          <w:szCs w:val="20"/>
        </w:rPr>
        <w:t>NoInfo</w:t>
      </w:r>
      <w:r>
        <w:rPr>
          <w:rFonts w:cs="Arial"/>
          <w:snapToGrid w:val="0"/>
          <w:szCs w:val="20"/>
        </w:rPr>
        <w:t xml:space="preserve"> (NO_INFO)</w:t>
      </w:r>
    </w:p>
    <w:p w:rsidR="00E52032" w:rsidRDefault="008F51EC">
      <w:pPr>
        <w:keepNext/>
        <w:keepLines/>
        <w:tabs>
          <w:tab w:val="left" w:pos="2600"/>
        </w:tabs>
        <w:ind w:left="1843"/>
        <w:rPr>
          <w:rFonts w:cs="Arial"/>
          <w:snapToGrid w:val="0"/>
          <w:szCs w:val="20"/>
        </w:rPr>
      </w:pPr>
      <w:r>
        <w:rPr>
          <w:rFonts w:cs="Arial"/>
          <w:snapToGrid w:val="0"/>
          <w:szCs w:val="20"/>
        </w:rPr>
        <w:t xml:space="preserve">0x11 – </w:t>
      </w:r>
      <w:r>
        <w:rPr>
          <w:rFonts w:cs="Arial"/>
          <w:snapToGrid w:val="0"/>
          <w:szCs w:val="20"/>
        </w:rPr>
        <w:tab/>
      </w:r>
      <w:r>
        <w:rPr>
          <w:rStyle w:val="spelle"/>
          <w:rFonts w:cs="Arial"/>
          <w:snapToGrid w:val="0"/>
          <w:szCs w:val="20"/>
        </w:rPr>
        <w:t>FollowStreet</w:t>
      </w:r>
      <w:r>
        <w:rPr>
          <w:rFonts w:cs="Arial"/>
          <w:snapToGrid w:val="0"/>
          <w:szCs w:val="20"/>
        </w:rPr>
        <w:t xml:space="preserve"> (FOLLOW_STREET)</w:t>
      </w:r>
    </w:p>
    <w:p w:rsidR="00E52032" w:rsidRDefault="008F51EC">
      <w:pPr>
        <w:keepNext/>
        <w:keepLines/>
        <w:tabs>
          <w:tab w:val="left" w:pos="2600"/>
        </w:tabs>
        <w:ind w:left="1843"/>
        <w:rPr>
          <w:rFonts w:cs="Arial"/>
          <w:snapToGrid w:val="0"/>
          <w:szCs w:val="20"/>
        </w:rPr>
      </w:pPr>
      <w:r>
        <w:rPr>
          <w:rFonts w:cs="Arial"/>
          <w:snapToGrid w:val="0"/>
          <w:szCs w:val="20"/>
        </w:rPr>
        <w:t xml:space="preserve">0x12 – </w:t>
      </w:r>
      <w:r>
        <w:rPr>
          <w:rFonts w:cs="Arial"/>
          <w:snapToGrid w:val="0"/>
          <w:szCs w:val="20"/>
        </w:rPr>
        <w:tab/>
      </w:r>
      <w:r>
        <w:rPr>
          <w:rStyle w:val="spelle"/>
          <w:rFonts w:cs="Arial"/>
          <w:snapToGrid w:val="0"/>
          <w:szCs w:val="20"/>
        </w:rPr>
        <w:t>ChangeLane</w:t>
      </w:r>
      <w:r>
        <w:rPr>
          <w:rFonts w:cs="Arial"/>
          <w:snapToGrid w:val="0"/>
          <w:szCs w:val="20"/>
        </w:rPr>
        <w:t xml:space="preserve"> (PREPARE_TURN)</w:t>
      </w:r>
    </w:p>
    <w:p w:rsidR="00E52032" w:rsidRDefault="008F51EC">
      <w:pPr>
        <w:keepNext/>
        <w:keepLines/>
        <w:tabs>
          <w:tab w:val="left" w:pos="2600"/>
        </w:tabs>
        <w:ind w:left="1843"/>
      </w:pPr>
      <w:r>
        <w:rPr>
          <w:rFonts w:cs="Arial"/>
          <w:snapToGrid w:val="0"/>
          <w:szCs w:val="20"/>
        </w:rPr>
        <w:t xml:space="preserve">0x13 – </w:t>
      </w:r>
      <w:r>
        <w:rPr>
          <w:rFonts w:cs="Arial"/>
          <w:snapToGrid w:val="0"/>
          <w:szCs w:val="20"/>
        </w:rPr>
        <w:tab/>
      </w:r>
      <w:r>
        <w:rPr>
          <w:rStyle w:val="spelle"/>
          <w:rFonts w:cs="Arial"/>
          <w:snapToGrid w:val="0"/>
          <w:szCs w:val="20"/>
        </w:rPr>
        <w:t>ArrivedAtDestination</w:t>
      </w:r>
      <w:r>
        <w:rPr>
          <w:rFonts w:cs="Arial"/>
          <w:snapToGrid w:val="0"/>
          <w:szCs w:val="20"/>
        </w:rPr>
        <w:t xml:space="preserve"> (DEST_REACHED)</w:t>
      </w:r>
    </w:p>
    <w:p w:rsidR="00E52032" w:rsidRDefault="008F51EC">
      <w:pPr>
        <w:keepNext/>
        <w:keepLines/>
        <w:tabs>
          <w:tab w:val="left" w:pos="2600"/>
        </w:tabs>
        <w:ind w:left="1843"/>
        <w:rPr>
          <w:rFonts w:cs="Arial"/>
          <w:snapToGrid w:val="0"/>
          <w:szCs w:val="20"/>
        </w:rPr>
      </w:pPr>
      <w:r>
        <w:rPr>
          <w:rFonts w:cs="Arial"/>
          <w:snapToGrid w:val="0"/>
          <w:szCs w:val="20"/>
        </w:rPr>
        <w:t xml:space="preserve">0x14 - </w:t>
      </w:r>
      <w:r>
        <w:rPr>
          <w:rFonts w:cs="Arial"/>
          <w:snapToGrid w:val="0"/>
          <w:szCs w:val="20"/>
        </w:rPr>
        <w:tab/>
        <w:t>ArrivedAtWaypoint</w:t>
      </w:r>
    </w:p>
    <w:p w:rsidR="00E52032" w:rsidRDefault="008F51EC">
      <w:pPr>
        <w:keepNext/>
        <w:keepLines/>
        <w:tabs>
          <w:tab w:val="left" w:pos="2600"/>
        </w:tabs>
        <w:ind w:left="1843"/>
        <w:rPr>
          <w:rFonts w:cs="Arial"/>
          <w:snapToGrid w:val="0"/>
          <w:szCs w:val="20"/>
        </w:rPr>
      </w:pPr>
      <w:r>
        <w:rPr>
          <w:rFonts w:cs="Arial"/>
          <w:snapToGrid w:val="0"/>
          <w:szCs w:val="20"/>
        </w:rPr>
        <w:t xml:space="preserve">0x15 - </w:t>
      </w:r>
      <w:r>
        <w:rPr>
          <w:rFonts w:cs="Arial"/>
          <w:snapToGrid w:val="0"/>
          <w:szCs w:val="20"/>
        </w:rPr>
        <w:tab/>
        <w:t>ApproachingDestination</w:t>
      </w:r>
    </w:p>
    <w:p w:rsidR="00E52032" w:rsidRDefault="008F51EC">
      <w:pPr>
        <w:keepNext/>
        <w:keepLines/>
        <w:tabs>
          <w:tab w:val="left" w:pos="2600"/>
        </w:tabs>
        <w:ind w:left="1843"/>
      </w:pPr>
      <w:r>
        <w:rPr>
          <w:rFonts w:cs="Arial"/>
          <w:szCs w:val="20"/>
        </w:rPr>
        <w:t xml:space="preserve">0x16 - </w:t>
      </w:r>
      <w:r>
        <w:rPr>
          <w:rFonts w:cs="Arial"/>
          <w:szCs w:val="20"/>
        </w:rPr>
        <w:tab/>
        <w:t>ApproachingWaypoint</w:t>
      </w:r>
    </w:p>
    <w:p w:rsidR="00E52032" w:rsidRDefault="008F51EC">
      <w:pPr>
        <w:keepNext/>
        <w:keepLines/>
        <w:tabs>
          <w:tab w:val="left" w:pos="2600"/>
        </w:tabs>
        <w:ind w:left="1843"/>
      </w:pPr>
      <w:r>
        <w:rPr>
          <w:rFonts w:cs="Arial"/>
          <w:szCs w:val="20"/>
        </w:rPr>
        <w:t>0x17 -</w:t>
      </w:r>
      <w:r>
        <w:rPr>
          <w:rFonts w:cs="Arial"/>
          <w:szCs w:val="20"/>
        </w:rPr>
        <w:tab/>
        <w:t>EnterHighway</w:t>
      </w:r>
    </w:p>
    <w:p w:rsidR="00E52032" w:rsidRDefault="008F51EC">
      <w:pPr>
        <w:keepNext/>
        <w:keepLines/>
        <w:tabs>
          <w:tab w:val="left" w:pos="2600"/>
        </w:tabs>
        <w:ind w:left="1843"/>
        <w:rPr>
          <w:rStyle w:val="msochangeprop0"/>
          <w:snapToGrid w:val="0"/>
        </w:rPr>
      </w:pPr>
      <w:r>
        <w:rPr>
          <w:rStyle w:val="msochangeprop0"/>
          <w:rFonts w:cs="Arial"/>
          <w:snapToGrid w:val="0"/>
          <w:szCs w:val="20"/>
        </w:rPr>
        <w:t xml:space="preserve">0x18 - </w:t>
      </w:r>
      <w:r>
        <w:rPr>
          <w:rStyle w:val="msochangeprop0"/>
          <w:rFonts w:cs="Arial"/>
          <w:snapToGrid w:val="0"/>
          <w:szCs w:val="20"/>
        </w:rPr>
        <w:tab/>
        <w:t>FerryAhead</w:t>
      </w:r>
    </w:p>
    <w:p w:rsidR="00E52032" w:rsidRDefault="008F51EC">
      <w:pPr>
        <w:keepNext/>
        <w:keepLines/>
        <w:tabs>
          <w:tab w:val="left" w:pos="2600"/>
        </w:tabs>
        <w:ind w:left="1843"/>
        <w:rPr>
          <w:rStyle w:val="msochangeprop0"/>
        </w:rPr>
      </w:pPr>
      <w:r>
        <w:rPr>
          <w:rStyle w:val="msochangeprop0"/>
          <w:rFonts w:cs="Arial"/>
          <w:snapToGrid w:val="0"/>
          <w:szCs w:val="20"/>
        </w:rPr>
        <w:t xml:space="preserve">0x19 - </w:t>
      </w:r>
      <w:r>
        <w:rPr>
          <w:rStyle w:val="msochangeprop0"/>
          <w:rFonts w:cs="Arial"/>
          <w:snapToGrid w:val="0"/>
          <w:szCs w:val="20"/>
        </w:rPr>
        <w:tab/>
        <w:t>Merge</w:t>
      </w:r>
    </w:p>
    <w:p w:rsidR="00E52032" w:rsidRDefault="008F51EC">
      <w:pPr>
        <w:keepNext/>
        <w:keepLines/>
        <w:tabs>
          <w:tab w:val="left" w:pos="2600"/>
        </w:tabs>
        <w:ind w:left="1843"/>
      </w:pPr>
      <w:r>
        <w:rPr>
          <w:rFonts w:cs="Arial"/>
          <w:snapToGrid w:val="0"/>
          <w:szCs w:val="20"/>
        </w:rPr>
        <w:t xml:space="preserve">0x20 – </w:t>
      </w:r>
      <w:r>
        <w:rPr>
          <w:rFonts w:cs="Arial"/>
          <w:snapToGrid w:val="0"/>
          <w:szCs w:val="20"/>
        </w:rPr>
        <w:tab/>
      </w:r>
      <w:r>
        <w:rPr>
          <w:rStyle w:val="spelle"/>
          <w:rFonts w:cs="Arial"/>
          <w:snapToGrid w:val="0"/>
          <w:szCs w:val="20"/>
        </w:rPr>
        <w:t>OffRoad</w:t>
      </w:r>
      <w:r>
        <w:rPr>
          <w:rFonts w:cs="Arial"/>
          <w:snapToGrid w:val="0"/>
          <w:szCs w:val="20"/>
        </w:rPr>
        <w:t xml:space="preserve"> (OFF_ROAD)</w:t>
      </w:r>
    </w:p>
    <w:p w:rsidR="00E52032" w:rsidRDefault="008F51EC">
      <w:pPr>
        <w:keepNext/>
        <w:keepLines/>
        <w:tabs>
          <w:tab w:val="left" w:pos="2600"/>
        </w:tabs>
        <w:ind w:left="1843"/>
        <w:rPr>
          <w:rFonts w:cs="Arial"/>
          <w:snapToGrid w:val="0"/>
          <w:szCs w:val="20"/>
        </w:rPr>
      </w:pPr>
      <w:r>
        <w:rPr>
          <w:rFonts w:cs="Arial"/>
          <w:snapToGrid w:val="0"/>
          <w:szCs w:val="20"/>
        </w:rPr>
        <w:t xml:space="preserve">0x21 – </w:t>
      </w:r>
      <w:r>
        <w:rPr>
          <w:rFonts w:cs="Arial"/>
          <w:snapToGrid w:val="0"/>
          <w:szCs w:val="20"/>
        </w:rPr>
        <w:tab/>
      </w:r>
      <w:r>
        <w:rPr>
          <w:rStyle w:val="spelle"/>
          <w:rFonts w:cs="Arial"/>
          <w:snapToGrid w:val="0"/>
          <w:szCs w:val="20"/>
        </w:rPr>
        <w:t>OffMap</w:t>
      </w:r>
      <w:r>
        <w:rPr>
          <w:rFonts w:cs="Arial"/>
          <w:snapToGrid w:val="0"/>
          <w:szCs w:val="20"/>
        </w:rPr>
        <w:t xml:space="preserve"> (OFF_MAP)</w:t>
      </w:r>
    </w:p>
    <w:p w:rsidR="00E52032" w:rsidRDefault="008F51EC">
      <w:pPr>
        <w:keepNext/>
        <w:keepLines/>
        <w:tabs>
          <w:tab w:val="left" w:pos="2600"/>
        </w:tabs>
        <w:ind w:left="1843"/>
        <w:rPr>
          <w:rFonts w:cs="Arial"/>
          <w:snapToGrid w:val="0"/>
          <w:szCs w:val="20"/>
        </w:rPr>
      </w:pPr>
      <w:r>
        <w:rPr>
          <w:rFonts w:cs="Arial"/>
          <w:snapToGrid w:val="0"/>
          <w:szCs w:val="20"/>
        </w:rPr>
        <w:t xml:space="preserve">0x22 – </w:t>
      </w:r>
      <w:r>
        <w:rPr>
          <w:rFonts w:cs="Arial"/>
          <w:snapToGrid w:val="0"/>
          <w:szCs w:val="20"/>
        </w:rPr>
        <w:tab/>
      </w:r>
      <w:r>
        <w:rPr>
          <w:rStyle w:val="spelle"/>
          <w:rFonts w:cs="Arial"/>
          <w:snapToGrid w:val="0"/>
          <w:szCs w:val="20"/>
        </w:rPr>
        <w:t>NoRoute</w:t>
      </w:r>
      <w:r>
        <w:rPr>
          <w:rFonts w:cs="Arial"/>
          <w:snapToGrid w:val="0"/>
          <w:szCs w:val="20"/>
        </w:rPr>
        <w:t xml:space="preserve"> (NO_ROUTE)</w:t>
      </w:r>
    </w:p>
    <w:p w:rsidR="00E52032" w:rsidRDefault="008F51EC">
      <w:pPr>
        <w:keepNext/>
        <w:keepLines/>
        <w:tabs>
          <w:tab w:val="left" w:pos="2600"/>
        </w:tabs>
        <w:ind w:left="1843"/>
        <w:rPr>
          <w:rFonts w:cs="Arial"/>
          <w:snapToGrid w:val="0"/>
          <w:szCs w:val="20"/>
        </w:rPr>
      </w:pPr>
      <w:r>
        <w:rPr>
          <w:rFonts w:cs="Arial"/>
          <w:snapToGrid w:val="0"/>
          <w:szCs w:val="20"/>
        </w:rPr>
        <w:t xml:space="preserve">0x23 – </w:t>
      </w:r>
      <w:r>
        <w:rPr>
          <w:rFonts w:cs="Arial"/>
          <w:snapToGrid w:val="0"/>
          <w:szCs w:val="20"/>
        </w:rPr>
        <w:tab/>
      </w:r>
      <w:r>
        <w:rPr>
          <w:rStyle w:val="spelle"/>
          <w:rFonts w:cs="Arial"/>
          <w:snapToGrid w:val="0"/>
          <w:szCs w:val="20"/>
        </w:rPr>
        <w:t>CalcRoute</w:t>
      </w:r>
      <w:r>
        <w:rPr>
          <w:rFonts w:cs="Arial"/>
          <w:snapToGrid w:val="0"/>
          <w:szCs w:val="20"/>
        </w:rPr>
        <w:t xml:space="preserve"> (CALC_ROUTE)</w:t>
      </w:r>
    </w:p>
    <w:p w:rsidR="00E52032" w:rsidRDefault="008F51EC">
      <w:pPr>
        <w:keepNext/>
        <w:keepLines/>
        <w:tabs>
          <w:tab w:val="left" w:pos="2600"/>
        </w:tabs>
        <w:ind w:left="1843"/>
        <w:rPr>
          <w:rFonts w:cs="Arial"/>
          <w:snapToGrid w:val="0"/>
          <w:szCs w:val="20"/>
        </w:rPr>
      </w:pPr>
      <w:r>
        <w:rPr>
          <w:rFonts w:cs="Arial"/>
          <w:snapToGrid w:val="0"/>
          <w:szCs w:val="20"/>
        </w:rPr>
        <w:t xml:space="preserve">0x24 – </w:t>
      </w:r>
      <w:r>
        <w:rPr>
          <w:rFonts w:cs="Arial"/>
          <w:snapToGrid w:val="0"/>
          <w:szCs w:val="20"/>
        </w:rPr>
        <w:tab/>
      </w:r>
      <w:r>
        <w:rPr>
          <w:rStyle w:val="spelle"/>
          <w:rFonts w:cs="Arial"/>
          <w:snapToGrid w:val="0"/>
          <w:szCs w:val="20"/>
        </w:rPr>
        <w:t>ArrivedDestinationOffMap</w:t>
      </w:r>
      <w:r>
        <w:rPr>
          <w:rFonts w:cs="Arial"/>
          <w:snapToGrid w:val="0"/>
          <w:szCs w:val="20"/>
        </w:rPr>
        <w:t xml:space="preserve"> (DEST_AREA)</w:t>
      </w:r>
    </w:p>
    <w:p w:rsidR="00E52032" w:rsidRDefault="008F51EC">
      <w:pPr>
        <w:keepNext/>
        <w:keepLines/>
        <w:tabs>
          <w:tab w:val="left" w:pos="2600"/>
        </w:tabs>
        <w:ind w:left="1843"/>
        <w:rPr>
          <w:rFonts w:cs="Arial"/>
          <w:snapToGrid w:val="0"/>
          <w:szCs w:val="20"/>
        </w:rPr>
      </w:pPr>
      <w:r>
        <w:rPr>
          <w:rFonts w:cs="Arial"/>
          <w:snapToGrid w:val="0"/>
          <w:szCs w:val="20"/>
        </w:rPr>
        <w:t xml:space="preserve">0x25 – </w:t>
      </w:r>
      <w:r>
        <w:rPr>
          <w:rFonts w:cs="Arial"/>
          <w:snapToGrid w:val="0"/>
          <w:szCs w:val="20"/>
        </w:rPr>
        <w:tab/>
      </w:r>
      <w:r>
        <w:rPr>
          <w:rStyle w:val="spelle"/>
          <w:rFonts w:cs="Arial"/>
          <w:snapToGrid w:val="0"/>
          <w:szCs w:val="20"/>
        </w:rPr>
        <w:t>RecalcRoute</w:t>
      </w:r>
      <w:r>
        <w:rPr>
          <w:rFonts w:cs="Arial"/>
          <w:snapToGrid w:val="0"/>
          <w:szCs w:val="20"/>
        </w:rPr>
        <w:t xml:space="preserve"> (RECALC_ROUTE)</w:t>
      </w:r>
    </w:p>
    <w:p w:rsidR="00E52032" w:rsidRDefault="008F51EC">
      <w:pPr>
        <w:keepNext/>
        <w:keepLines/>
        <w:tabs>
          <w:tab w:val="left" w:pos="2600"/>
        </w:tabs>
        <w:ind w:left="1843"/>
        <w:rPr>
          <w:rFonts w:cs="Arial"/>
          <w:snapToGrid w:val="0"/>
          <w:szCs w:val="20"/>
        </w:rPr>
      </w:pPr>
      <w:r>
        <w:rPr>
          <w:rFonts w:cs="Arial"/>
          <w:snapToGrid w:val="0"/>
          <w:szCs w:val="20"/>
        </w:rPr>
        <w:t xml:space="preserve">0x30 – </w:t>
      </w:r>
      <w:r>
        <w:rPr>
          <w:rFonts w:cs="Arial"/>
          <w:snapToGrid w:val="0"/>
          <w:szCs w:val="20"/>
        </w:rPr>
        <w:tab/>
        <w:t>Number (NUMBER)</w:t>
      </w:r>
    </w:p>
    <w:p w:rsidR="00E52032" w:rsidRDefault="00E52032">
      <w:pPr>
        <w:rPr>
          <w:rFonts w:cs="Arial"/>
          <w:szCs w:val="20"/>
        </w:rPr>
      </w:pPr>
    </w:p>
    <w:p w:rsidR="00E52032" w:rsidRDefault="00E52032">
      <w:pPr>
        <w:rPr>
          <w:rFonts w:cs="Arial"/>
          <w:szCs w:val="20"/>
        </w:rPr>
      </w:pPr>
    </w:p>
    <w:p w:rsidR="00C02773" w:rsidRDefault="008F51EC" w:rsidP="00113E44">
      <w:pPr>
        <w:pStyle w:val="Heading4"/>
      </w:pPr>
      <w:r w:rsidRPr="00B9479B">
        <w:lastRenderedPageBreak/>
        <w:t>TP-LOG-TPL-REQ-023190/A-SID-22-NavigationSymbolInfo_St (TcSE ROIN-138046-7)</w:t>
      </w:r>
    </w:p>
    <w:p w:rsidR="00E52032" w:rsidRDefault="008F51EC">
      <w:pPr>
        <w:keepNext/>
        <w:keepLines/>
        <w:tabs>
          <w:tab w:val="left" w:pos="0"/>
          <w:tab w:val="left" w:pos="1276"/>
          <w:tab w:val="left" w:pos="1843"/>
          <w:tab w:val="left" w:pos="2419"/>
        </w:tabs>
        <w:rPr>
          <w:rFonts w:cs="Arial"/>
          <w:szCs w:val="20"/>
        </w:rPr>
      </w:pPr>
      <w:r>
        <w:rPr>
          <w:rFonts w:cs="Arial"/>
          <w:szCs w:val="20"/>
        </w:rPr>
        <w:t xml:space="preserve">Data size </w:t>
      </w:r>
      <w:r>
        <w:rPr>
          <w:rFonts w:cs="Arial"/>
          <w:snapToGrid w:val="0"/>
          <w:szCs w:val="20"/>
        </w:rPr>
        <w:t>up to 46</w:t>
      </w:r>
      <w:r>
        <w:rPr>
          <w:rFonts w:cs="Arial"/>
          <w:szCs w:val="20"/>
        </w:rPr>
        <w:t xml:space="preserve"> bytes</w:t>
      </w:r>
    </w:p>
    <w:p w:rsidR="00E52032" w:rsidRDefault="008F51EC">
      <w:pPr>
        <w:keepNext/>
        <w:keepLines/>
        <w:tabs>
          <w:tab w:val="left" w:pos="709"/>
          <w:tab w:val="left" w:pos="1276"/>
          <w:tab w:val="left" w:pos="1843"/>
          <w:tab w:val="left" w:pos="2419"/>
        </w:tabs>
        <w:spacing w:before="120" w:after="60"/>
        <w:ind w:left="709" w:hanging="9"/>
        <w:rPr>
          <w:rFonts w:cs="Arial"/>
          <w:b/>
          <w:snapToGrid w:val="0"/>
          <w:szCs w:val="20"/>
        </w:rPr>
      </w:pPr>
      <w:r>
        <w:rPr>
          <w:rStyle w:val="spelle"/>
          <w:rFonts w:cs="Arial"/>
          <w:b/>
          <w:snapToGrid w:val="0"/>
          <w:szCs w:val="20"/>
        </w:rPr>
        <w:t>Byte</w:t>
      </w:r>
      <w:r>
        <w:rPr>
          <w:rFonts w:cs="Arial"/>
          <w:b/>
          <w:snapToGrid w:val="0"/>
          <w:szCs w:val="20"/>
        </w:rPr>
        <w:t xml:space="preserve"> 0: Signal identifier</w:t>
      </w:r>
    </w:p>
    <w:p w:rsidR="00E52032" w:rsidRDefault="008F51EC">
      <w:pPr>
        <w:keepNext/>
        <w:keepLines/>
        <w:tabs>
          <w:tab w:val="left" w:pos="709"/>
          <w:tab w:val="left" w:pos="1276"/>
          <w:tab w:val="left" w:pos="1843"/>
          <w:tab w:val="left" w:pos="2419"/>
        </w:tabs>
        <w:ind w:left="1276"/>
        <w:rPr>
          <w:rFonts w:cs="Arial"/>
          <w:szCs w:val="20"/>
        </w:rPr>
      </w:pPr>
      <w:r>
        <w:rPr>
          <w:rFonts w:cs="Arial"/>
          <w:snapToGrid w:val="0"/>
          <w:szCs w:val="20"/>
        </w:rPr>
        <w:t xml:space="preserve">0x22: </w:t>
      </w:r>
      <w:r>
        <w:rPr>
          <w:rStyle w:val="spelle"/>
          <w:rFonts w:cs="Arial"/>
          <w:snapToGrid w:val="0"/>
          <w:szCs w:val="20"/>
          <w:lang w:val="en-GB"/>
        </w:rPr>
        <w:t>NavigationSymbolInfo_St</w:t>
      </w:r>
    </w:p>
    <w:p w:rsidR="00E52032" w:rsidRDefault="008F51EC">
      <w:pPr>
        <w:keepNext/>
        <w:keepLines/>
        <w:tabs>
          <w:tab w:val="left" w:pos="709"/>
          <w:tab w:val="left" w:pos="1276"/>
          <w:tab w:val="left" w:pos="1843"/>
          <w:tab w:val="left" w:pos="2419"/>
        </w:tabs>
        <w:spacing w:before="120" w:after="60"/>
        <w:ind w:left="700"/>
        <w:rPr>
          <w:rFonts w:cs="Arial"/>
          <w:b/>
          <w:snapToGrid w:val="0"/>
          <w:szCs w:val="20"/>
        </w:rPr>
      </w:pPr>
      <w:r>
        <w:rPr>
          <w:rFonts w:cs="Arial"/>
          <w:b/>
          <w:snapToGrid w:val="0"/>
          <w:szCs w:val="20"/>
        </w:rPr>
        <w:t>Byte 1: HeaderInfo</w:t>
      </w:r>
    </w:p>
    <w:p w:rsidR="00E52032" w:rsidRDefault="008F51EC">
      <w:pPr>
        <w:keepNext/>
        <w:keepLines/>
        <w:tabs>
          <w:tab w:val="left" w:pos="709"/>
          <w:tab w:val="left" w:pos="1276"/>
          <w:tab w:val="left" w:pos="2419"/>
        </w:tabs>
        <w:spacing w:before="120" w:after="60"/>
        <w:ind w:left="1276"/>
        <w:rPr>
          <w:rStyle w:val="msoins0"/>
          <w:i/>
        </w:rPr>
      </w:pPr>
      <w:r>
        <w:rPr>
          <w:rStyle w:val="msoins0"/>
          <w:rFonts w:cs="Arial"/>
          <w:i/>
          <w:snapToGrid w:val="0"/>
          <w:szCs w:val="20"/>
        </w:rPr>
        <w:t>Bit 0–4: reserved</w:t>
      </w:r>
    </w:p>
    <w:p w:rsidR="00E52032" w:rsidRDefault="008F51EC">
      <w:pPr>
        <w:keepNext/>
        <w:keepLines/>
        <w:tabs>
          <w:tab w:val="left" w:pos="709"/>
          <w:tab w:val="left" w:pos="1276"/>
          <w:tab w:val="left" w:pos="2419"/>
        </w:tabs>
        <w:spacing w:before="120" w:after="60"/>
        <w:ind w:left="1276"/>
        <w:rPr>
          <w:rStyle w:val="msoins0"/>
          <w:rFonts w:cs="Arial"/>
          <w:i/>
          <w:snapToGrid w:val="0"/>
          <w:szCs w:val="20"/>
        </w:rPr>
      </w:pPr>
      <w:r>
        <w:rPr>
          <w:rStyle w:val="msoins0"/>
          <w:rFonts w:cs="Arial"/>
          <w:i/>
          <w:snapToGrid w:val="0"/>
          <w:szCs w:val="20"/>
        </w:rPr>
        <w:t xml:space="preserve">Bit 5-6: </w:t>
      </w:r>
      <w:r>
        <w:rPr>
          <w:rStyle w:val="spelle"/>
          <w:rFonts w:cs="Arial"/>
          <w:i/>
          <w:snapToGrid w:val="0"/>
          <w:szCs w:val="20"/>
        </w:rPr>
        <w:t>UnitOfLength</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0x0 – </w:t>
      </w:r>
      <w:r>
        <w:rPr>
          <w:rStyle w:val="spelle"/>
          <w:rFonts w:cs="Arial"/>
          <w:snapToGrid w:val="0"/>
          <w:szCs w:val="20"/>
        </w:rPr>
        <w:t>kilometres</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0x1 – miles</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0x2 – </w:t>
      </w:r>
      <w:r>
        <w:rPr>
          <w:rStyle w:val="spelle"/>
          <w:rFonts w:cs="Arial"/>
          <w:snapToGrid w:val="0"/>
          <w:szCs w:val="20"/>
        </w:rPr>
        <w:t>metres</w:t>
      </w:r>
    </w:p>
    <w:p w:rsidR="00E52032" w:rsidRDefault="008F51EC">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0x3 – yards</w:t>
      </w:r>
    </w:p>
    <w:p w:rsidR="00E52032" w:rsidRDefault="008F51EC">
      <w:pPr>
        <w:keepNext/>
        <w:keepLines/>
        <w:tabs>
          <w:tab w:val="left" w:pos="709"/>
          <w:tab w:val="left" w:pos="2419"/>
        </w:tabs>
        <w:spacing w:before="120" w:after="60"/>
        <w:ind w:left="1276"/>
        <w:rPr>
          <w:b/>
          <w:lang w:val="en-GB"/>
        </w:rPr>
      </w:pPr>
      <w:r>
        <w:rPr>
          <w:rFonts w:cs="Arial"/>
          <w:i/>
          <w:snapToGrid w:val="0"/>
          <w:szCs w:val="20"/>
        </w:rPr>
        <w:t xml:space="preserve">Bit </w:t>
      </w:r>
      <w:r>
        <w:rPr>
          <w:rStyle w:val="msoins0"/>
          <w:rFonts w:cs="Arial"/>
          <w:i/>
          <w:snapToGrid w:val="0"/>
          <w:szCs w:val="20"/>
        </w:rPr>
        <w:t>7</w:t>
      </w:r>
      <w:r>
        <w:rPr>
          <w:rFonts w:cs="Arial"/>
          <w:i/>
          <w:snapToGrid w:val="0"/>
          <w:szCs w:val="20"/>
        </w:rPr>
        <w:t xml:space="preserve">: </w:t>
      </w:r>
      <w:r>
        <w:rPr>
          <w:rStyle w:val="spelle"/>
          <w:rFonts w:cs="Arial"/>
          <w:i/>
          <w:snapToGrid w:val="0"/>
          <w:szCs w:val="20"/>
        </w:rPr>
        <w:t>PropertyOfDistance</w:t>
      </w:r>
    </w:p>
    <w:p w:rsidR="00E52032" w:rsidRDefault="008F51EC">
      <w:pPr>
        <w:keepNext/>
        <w:keepLines/>
        <w:tabs>
          <w:tab w:val="left" w:pos="709"/>
          <w:tab w:val="left" w:pos="1276"/>
          <w:tab w:val="left" w:pos="2419"/>
        </w:tabs>
        <w:spacing w:before="60"/>
        <w:ind w:left="1843"/>
        <w:rPr>
          <w:rFonts w:cs="Arial"/>
          <w:snapToGrid w:val="0"/>
          <w:szCs w:val="20"/>
        </w:rPr>
      </w:pPr>
      <w:r>
        <w:rPr>
          <w:rFonts w:cs="Arial"/>
          <w:snapToGrid w:val="0"/>
          <w:szCs w:val="20"/>
        </w:rPr>
        <w:t xml:space="preserve">0x0 – </w:t>
      </w:r>
      <w:r>
        <w:rPr>
          <w:rStyle w:val="spelle"/>
          <w:rFonts w:cs="Arial"/>
          <w:snapToGrid w:val="0"/>
          <w:szCs w:val="20"/>
        </w:rPr>
        <w:t>bargraph</w:t>
      </w:r>
    </w:p>
    <w:p w:rsidR="00E52032" w:rsidRDefault="008F51EC">
      <w:pPr>
        <w:keepNext/>
        <w:keepLines/>
        <w:tabs>
          <w:tab w:val="left" w:pos="709"/>
          <w:tab w:val="left" w:pos="1276"/>
          <w:tab w:val="left" w:pos="2419"/>
        </w:tabs>
        <w:spacing w:before="60"/>
        <w:ind w:left="1843"/>
        <w:rPr>
          <w:rFonts w:cs="Arial"/>
          <w:snapToGrid w:val="0"/>
          <w:szCs w:val="20"/>
        </w:rPr>
      </w:pPr>
      <w:r>
        <w:rPr>
          <w:rFonts w:cs="Arial"/>
          <w:snapToGrid w:val="0"/>
          <w:szCs w:val="20"/>
        </w:rPr>
        <w:t>0x1 – length</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i/>
        </w:rPr>
      </w:pPr>
      <w:r>
        <w:rPr>
          <w:rFonts w:cs="Arial"/>
          <w:i/>
          <w:snapToGrid w:val="0"/>
          <w:szCs w:val="20"/>
        </w:rPr>
        <w:t>NOTE:</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 xml:space="preserve">The values 0x2 and 0x3 of the </w:t>
      </w:r>
      <w:r>
        <w:rPr>
          <w:rStyle w:val="spelle"/>
          <w:rFonts w:cs="Arial"/>
          <w:i/>
          <w:snapToGrid w:val="0"/>
          <w:szCs w:val="20"/>
        </w:rPr>
        <w:t>UnitOfLength</w:t>
      </w:r>
      <w:r>
        <w:rPr>
          <w:rFonts w:cs="Arial"/>
          <w:i/>
          <w:snapToGrid w:val="0"/>
          <w:szCs w:val="20"/>
        </w:rPr>
        <w:t xml:space="preserve"> </w:t>
      </w:r>
      <w:r>
        <w:rPr>
          <w:rStyle w:val="msoins0"/>
          <w:rFonts w:cs="Arial"/>
          <w:i/>
          <w:snapToGrid w:val="0"/>
          <w:szCs w:val="20"/>
        </w:rPr>
        <w:t xml:space="preserve">shall only be </w:t>
      </w:r>
      <w:proofErr w:type="gramStart"/>
      <w:r>
        <w:rPr>
          <w:rFonts w:cs="Arial"/>
          <w:i/>
          <w:snapToGrid w:val="0"/>
          <w:szCs w:val="20"/>
        </w:rPr>
        <w:t>used  for</w:t>
      </w:r>
      <w:proofErr w:type="gramEnd"/>
      <w:r>
        <w:rPr>
          <w:rStyle w:val="msoins0"/>
          <w:rFonts w:cs="Arial"/>
          <w:i/>
          <w:snapToGrid w:val="0"/>
          <w:szCs w:val="20"/>
        </w:rPr>
        <w:t xml:space="preserve"> Gen3 </w:t>
      </w:r>
      <w:r>
        <w:rPr>
          <w:rFonts w:cs="Arial"/>
          <w:i/>
          <w:snapToGrid w:val="0"/>
          <w:szCs w:val="20"/>
        </w:rPr>
        <w:t>systems</w:t>
      </w:r>
    </w:p>
    <w:p w:rsidR="00E52032" w:rsidRDefault="008F51EC">
      <w:pPr>
        <w:tabs>
          <w:tab w:val="left" w:pos="709"/>
          <w:tab w:val="left" w:pos="1276"/>
          <w:tab w:val="left" w:pos="1843"/>
          <w:tab w:val="left" w:pos="2419"/>
        </w:tabs>
        <w:spacing w:before="120" w:after="60"/>
        <w:ind w:left="709"/>
        <w:rPr>
          <w:b/>
        </w:rPr>
      </w:pPr>
      <w:r>
        <w:rPr>
          <w:rFonts w:cs="Arial"/>
          <w:b/>
          <w:snapToGrid w:val="0"/>
          <w:szCs w:val="20"/>
        </w:rPr>
        <w:t xml:space="preserve">Byte 2 -3: </w:t>
      </w:r>
      <w:r>
        <w:rPr>
          <w:rStyle w:val="spelle"/>
          <w:rFonts w:cs="Arial"/>
          <w:b/>
          <w:snapToGrid w:val="0"/>
          <w:szCs w:val="20"/>
        </w:rPr>
        <w:t>DistanceToNextManeuver</w:t>
      </w:r>
    </w:p>
    <w:p w:rsidR="00E52032" w:rsidRDefault="008F51EC">
      <w:pPr>
        <w:keepNext/>
        <w:keepLines/>
        <w:tabs>
          <w:tab w:val="left" w:pos="709"/>
          <w:tab w:val="left" w:pos="1276"/>
          <w:tab w:val="left" w:pos="1843"/>
          <w:tab w:val="left" w:pos="2419"/>
        </w:tabs>
        <w:spacing w:before="60"/>
        <w:ind w:left="1276"/>
        <w:rPr>
          <w:rFonts w:cs="Arial"/>
          <w:snapToGrid w:val="0"/>
          <w:szCs w:val="20"/>
          <w:lang w:val="en-GB"/>
        </w:rPr>
      </w:pPr>
      <w:r>
        <w:rPr>
          <w:rFonts w:cs="Arial"/>
          <w:snapToGrid w:val="0"/>
          <w:szCs w:val="20"/>
        </w:rPr>
        <w:t>Values: 0x0 up to 0xFFFF</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NOTE:</w:t>
      </w: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If the "</w:t>
      </w:r>
      <w:r>
        <w:rPr>
          <w:rStyle w:val="spelle"/>
          <w:rFonts w:cs="Arial"/>
          <w:i/>
          <w:snapToGrid w:val="0"/>
          <w:szCs w:val="20"/>
        </w:rPr>
        <w:t>PropertyOfDistance</w:t>
      </w:r>
      <w:r>
        <w:rPr>
          <w:rFonts w:cs="Arial"/>
          <w:i/>
          <w:snapToGrid w:val="0"/>
          <w:szCs w:val="20"/>
        </w:rPr>
        <w:t>" is set to "length" the "</w:t>
      </w:r>
      <w:r>
        <w:rPr>
          <w:rStyle w:val="spelle"/>
          <w:rFonts w:cs="Arial"/>
          <w:i/>
          <w:snapToGrid w:val="0"/>
          <w:szCs w:val="20"/>
        </w:rPr>
        <w:t>DistanceToNextManeuver</w:t>
      </w:r>
      <w:r>
        <w:rPr>
          <w:rFonts w:cs="Arial"/>
          <w:i/>
          <w:snapToGrid w:val="0"/>
          <w:szCs w:val="20"/>
        </w:rPr>
        <w:t xml:space="preserve">" will be in steps 0.1 </w:t>
      </w:r>
      <w:r>
        <w:rPr>
          <w:rStyle w:val="spelle"/>
          <w:rFonts w:cs="Arial"/>
          <w:i/>
          <w:snapToGrid w:val="0"/>
          <w:szCs w:val="20"/>
        </w:rPr>
        <w:t>kilometres</w:t>
      </w:r>
      <w:r>
        <w:rPr>
          <w:rFonts w:cs="Arial"/>
          <w:i/>
          <w:snapToGrid w:val="0"/>
          <w:szCs w:val="20"/>
        </w:rPr>
        <w:t xml:space="preserve"> / miles. </w:t>
      </w:r>
    </w:p>
    <w:p w:rsidR="00E52032" w:rsidRDefault="00E52032">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r>
        <w:rPr>
          <w:rFonts w:cs="Arial"/>
          <w:i/>
          <w:snapToGrid w:val="0"/>
          <w:szCs w:val="20"/>
        </w:rPr>
        <w:t>If the "Property of distance" is set to "</w:t>
      </w:r>
      <w:r>
        <w:rPr>
          <w:rStyle w:val="spelle"/>
          <w:rFonts w:cs="Arial"/>
          <w:i/>
          <w:snapToGrid w:val="0"/>
          <w:szCs w:val="20"/>
        </w:rPr>
        <w:t>bargraph</w:t>
      </w:r>
      <w:r>
        <w:rPr>
          <w:rFonts w:cs="Arial"/>
          <w:i/>
          <w:snapToGrid w:val="0"/>
          <w:szCs w:val="20"/>
        </w:rPr>
        <w:t>" the "</w:t>
      </w:r>
      <w:r>
        <w:rPr>
          <w:rStyle w:val="spelle"/>
          <w:rFonts w:cs="Arial"/>
          <w:i/>
          <w:snapToGrid w:val="0"/>
          <w:szCs w:val="20"/>
        </w:rPr>
        <w:t>DistanceToNextmaneuver</w:t>
      </w:r>
      <w:r>
        <w:rPr>
          <w:rFonts w:cs="Arial"/>
          <w:i/>
          <w:snapToGrid w:val="0"/>
          <w:szCs w:val="20"/>
        </w:rPr>
        <w:t xml:space="preserve">" will be in steps 0.01 </w:t>
      </w:r>
      <w:r>
        <w:rPr>
          <w:rStyle w:val="spelle"/>
          <w:rFonts w:cs="Arial"/>
          <w:i/>
          <w:snapToGrid w:val="0"/>
          <w:szCs w:val="20"/>
        </w:rPr>
        <w:t>kilometres</w:t>
      </w:r>
      <w:r>
        <w:rPr>
          <w:rFonts w:cs="Arial"/>
          <w:i/>
          <w:snapToGrid w:val="0"/>
          <w:szCs w:val="20"/>
        </w:rPr>
        <w:t xml:space="preserve"> / miles. </w:t>
      </w:r>
    </w:p>
    <w:p w:rsidR="00E52032" w:rsidRDefault="00E52032">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rFonts w:cs="Arial"/>
          <w:i/>
          <w:snapToGrid w:val="0"/>
          <w:szCs w:val="20"/>
        </w:rPr>
      </w:pPr>
    </w:p>
    <w:p w:rsidR="00E52032" w:rsidRDefault="008F51EC">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ins w:id="175" w:author="afisher1" w:date="2010-10-12T09:24:00Z"/>
          <w:rStyle w:val="msoins1"/>
        </w:rPr>
      </w:pPr>
      <w:r>
        <w:rPr>
          <w:rFonts w:cs="Arial"/>
          <w:i/>
          <w:snapToGrid w:val="0"/>
          <w:szCs w:val="20"/>
        </w:rPr>
        <w:t>If the "</w:t>
      </w:r>
      <w:r>
        <w:rPr>
          <w:rStyle w:val="spelle"/>
          <w:rFonts w:cs="Arial"/>
          <w:i/>
          <w:snapToGrid w:val="0"/>
          <w:szCs w:val="20"/>
        </w:rPr>
        <w:t>UnitOfLength</w:t>
      </w:r>
      <w:r>
        <w:rPr>
          <w:rFonts w:cs="Arial"/>
          <w:i/>
          <w:snapToGrid w:val="0"/>
          <w:szCs w:val="20"/>
        </w:rPr>
        <w:t xml:space="preserve">" is set </w:t>
      </w:r>
      <w:r>
        <w:rPr>
          <w:rStyle w:val="spelle"/>
          <w:rFonts w:cs="Arial"/>
          <w:i/>
          <w:snapToGrid w:val="0"/>
          <w:szCs w:val="20"/>
        </w:rPr>
        <w:t>metres</w:t>
      </w:r>
      <w:r>
        <w:rPr>
          <w:rFonts w:cs="Arial"/>
          <w:i/>
          <w:snapToGrid w:val="0"/>
          <w:szCs w:val="20"/>
        </w:rPr>
        <w:t xml:space="preserve"> or yards the "</w:t>
      </w:r>
      <w:r>
        <w:rPr>
          <w:rStyle w:val="spelle"/>
          <w:rFonts w:cs="Arial"/>
          <w:i/>
          <w:snapToGrid w:val="0"/>
          <w:szCs w:val="20"/>
        </w:rPr>
        <w:t>DistanceToNextManeuver</w:t>
      </w:r>
      <w:r>
        <w:rPr>
          <w:rFonts w:cs="Arial"/>
          <w:i/>
          <w:snapToGrid w:val="0"/>
          <w:szCs w:val="20"/>
        </w:rPr>
        <w:t xml:space="preserve">" will be in steps of 5. </w:t>
      </w:r>
    </w:p>
    <w:p w:rsidR="00E52032" w:rsidRDefault="00E52032">
      <w:pPr>
        <w:keepNext/>
        <w:keepLines/>
        <w:numPr>
          <w:ins w:id="176"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Pr>
          <w:ins w:id="177" w:author="afisher1" w:date="2010-10-12T09:24:00Z"/>
          <w:rStyle w:val="msoins1"/>
          <w:rFonts w:cs="Arial"/>
          <w:i/>
          <w:snapToGrid w:val="0"/>
          <w:szCs w:val="20"/>
        </w:rPr>
      </w:pPr>
    </w:p>
    <w:p w:rsidR="00E52032" w:rsidRDefault="008F51EC">
      <w:pPr>
        <w:keepNext/>
        <w:keepLines/>
        <w:numPr>
          <w:ins w:id="178"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pPr>
      <w:ins w:id="179" w:author="afisher1" w:date="2010-10-12T09:24:00Z">
        <w:r>
          <w:rPr>
            <w:rStyle w:val="msoins1"/>
            <w:rFonts w:cs="Arial"/>
            <w:i/>
            <w:snapToGrid w:val="0"/>
            <w:szCs w:val="20"/>
          </w:rPr>
          <w:t xml:space="preserve">DistanceToNextManeuver shall be sent in INTEL format.  For example, if </w:t>
        </w:r>
      </w:ins>
      <w:ins w:id="180" w:author="afisher1" w:date="2010-10-12T09:25:00Z">
        <w:r>
          <w:rPr>
            <w:rStyle w:val="msoins1"/>
            <w:rFonts w:cs="Arial"/>
            <w:i/>
            <w:snapToGrid w:val="0"/>
            <w:szCs w:val="20"/>
          </w:rPr>
          <w:t>DistanceToNextManuever is 1</w:t>
        </w:r>
      </w:ins>
      <w:ins w:id="181" w:author="afisher1" w:date="2010-10-12T09:27:00Z">
        <w:r>
          <w:rPr>
            <w:rStyle w:val="msoins1"/>
            <w:rFonts w:cs="Arial"/>
            <w:i/>
            <w:snapToGrid w:val="0"/>
            <w:szCs w:val="20"/>
          </w:rPr>
          <w:t>.2</w:t>
        </w:r>
      </w:ins>
      <w:ins w:id="182" w:author="afisher1" w:date="2010-10-12T09:25:00Z">
        <w:r>
          <w:rPr>
            <w:rStyle w:val="msoins1"/>
            <w:rFonts w:cs="Arial"/>
            <w:i/>
            <w:snapToGrid w:val="0"/>
            <w:szCs w:val="20"/>
          </w:rPr>
          <w:t xml:space="preserve"> Mile</w:t>
        </w:r>
      </w:ins>
      <w:ins w:id="183" w:author="afisher1" w:date="2010-10-12T09:27:00Z">
        <w:r>
          <w:rPr>
            <w:rStyle w:val="msoins1"/>
            <w:rFonts w:cs="Arial"/>
            <w:i/>
            <w:snapToGrid w:val="0"/>
            <w:szCs w:val="20"/>
          </w:rPr>
          <w:t>s and PropertyOfDistance = length</w:t>
        </w:r>
      </w:ins>
      <w:ins w:id="184" w:author="afisher1" w:date="2010-10-12T09:25:00Z">
        <w:r>
          <w:rPr>
            <w:rStyle w:val="msoins1"/>
            <w:rFonts w:cs="Arial"/>
            <w:i/>
            <w:snapToGrid w:val="0"/>
            <w:szCs w:val="20"/>
          </w:rPr>
          <w:t>, Byte 2 = 0</w:t>
        </w:r>
      </w:ins>
      <w:ins w:id="185" w:author="afisher1" w:date="2010-10-12T09:28:00Z">
        <w:r>
          <w:rPr>
            <w:rStyle w:val="msoins1"/>
            <w:rFonts w:cs="Arial"/>
            <w:i/>
            <w:snapToGrid w:val="0"/>
            <w:szCs w:val="20"/>
          </w:rPr>
          <w:t>C</w:t>
        </w:r>
      </w:ins>
      <w:ins w:id="186" w:author="afisher1" w:date="2010-10-12T09:25:00Z">
        <w:r>
          <w:rPr>
            <w:rStyle w:val="msoins1"/>
            <w:rFonts w:cs="Arial"/>
            <w:i/>
            <w:snapToGrid w:val="0"/>
            <w:szCs w:val="20"/>
          </w:rPr>
          <w:t xml:space="preserve"> and byte 3</w:t>
        </w:r>
      </w:ins>
      <w:ins w:id="187" w:author="afisher1" w:date="2010-10-12T09:26:00Z">
        <w:r>
          <w:rPr>
            <w:rStyle w:val="msoins1"/>
            <w:rFonts w:cs="Arial"/>
            <w:i/>
            <w:snapToGrid w:val="0"/>
            <w:szCs w:val="20"/>
          </w:rPr>
          <w:t xml:space="preserve"> = 00</w:t>
        </w:r>
      </w:ins>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BargraphSteps</w:t>
      </w:r>
    </w:p>
    <w:p w:rsidR="00E52032" w:rsidRDefault="008F51EC">
      <w:pPr>
        <w:keepNext/>
        <w:keepLines/>
        <w:tabs>
          <w:tab w:val="left" w:pos="709"/>
          <w:tab w:val="left" w:pos="1276"/>
          <w:tab w:val="left" w:pos="1843"/>
          <w:tab w:val="left" w:pos="2419"/>
        </w:tabs>
        <w:spacing w:before="60"/>
        <w:ind w:left="1276"/>
        <w:rPr>
          <w:rFonts w:cs="Arial"/>
          <w:snapToGrid w:val="0"/>
          <w:szCs w:val="20"/>
        </w:rPr>
      </w:pPr>
      <w:r>
        <w:rPr>
          <w:rFonts w:cs="Arial"/>
          <w:snapToGrid w:val="0"/>
          <w:szCs w:val="20"/>
        </w:rPr>
        <w:t>Values: 0x00 up to 0xFF</w:t>
      </w:r>
    </w:p>
    <w:p w:rsidR="00E52032" w:rsidRDefault="008F51EC">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706"/>
        <w:rPr>
          <w:rFonts w:cs="Arial"/>
          <w:i/>
          <w:snapToGrid w:val="0"/>
          <w:szCs w:val="20"/>
        </w:rPr>
      </w:pPr>
      <w:r>
        <w:rPr>
          <w:rFonts w:cs="Arial"/>
          <w:i/>
          <w:snapToGrid w:val="0"/>
          <w:szCs w:val="20"/>
        </w:rPr>
        <w:t>NOTE</w:t>
      </w:r>
      <w:proofErr w:type="gramStart"/>
      <w:r>
        <w:rPr>
          <w:rFonts w:cs="Arial"/>
          <w:i/>
          <w:snapToGrid w:val="0"/>
          <w:szCs w:val="20"/>
        </w:rPr>
        <w:t>:</w:t>
      </w:r>
      <w:proofErr w:type="gramEnd"/>
      <w:r>
        <w:rPr>
          <w:rFonts w:cs="Arial"/>
          <w:i/>
          <w:snapToGrid w:val="0"/>
          <w:szCs w:val="20"/>
        </w:rPr>
        <w:br/>
      </w:r>
      <w:r>
        <w:rPr>
          <w:rFonts w:cs="Arial"/>
          <w:szCs w:val="20"/>
        </w:rPr>
        <w:t xml:space="preserve">The relative size of </w:t>
      </w:r>
      <w:r>
        <w:rPr>
          <w:rStyle w:val="spelle"/>
          <w:rFonts w:cs="Arial"/>
          <w:szCs w:val="20"/>
        </w:rPr>
        <w:t>bargraph</w:t>
      </w:r>
      <w:r>
        <w:rPr>
          <w:rFonts w:cs="Arial"/>
          <w:szCs w:val="20"/>
        </w:rPr>
        <w:t xml:space="preserve"> (0% </w:t>
      </w:r>
      <w:r>
        <w:rPr>
          <w:rFonts w:cs="Arial"/>
          <w:snapToGrid w:val="0"/>
          <w:szCs w:val="20"/>
        </w:rPr>
        <w:t xml:space="preserve">– </w:t>
      </w:r>
      <w:r>
        <w:rPr>
          <w:rFonts w:cs="Arial"/>
          <w:szCs w:val="20"/>
        </w:rPr>
        <w:t xml:space="preserve">100% = 0x00 </w:t>
      </w:r>
      <w:r>
        <w:rPr>
          <w:rFonts w:cs="Arial"/>
          <w:snapToGrid w:val="0"/>
          <w:szCs w:val="20"/>
        </w:rPr>
        <w:t xml:space="preserve">– </w:t>
      </w:r>
      <w:r>
        <w:rPr>
          <w:rFonts w:cs="Arial"/>
          <w:szCs w:val="20"/>
        </w:rPr>
        <w:t>0xFF</w:t>
      </w:r>
      <w:r>
        <w:rPr>
          <w:rStyle w:val="msoins0"/>
          <w:rFonts w:cs="Arial"/>
          <w:szCs w:val="20"/>
        </w:rPr>
        <w:t>).</w:t>
      </w:r>
      <w:r>
        <w:rPr>
          <w:rFonts w:cs="Arial"/>
          <w:szCs w:val="20"/>
        </w:rPr>
        <w:t xml:space="preserve"> </w:t>
      </w:r>
      <w:r>
        <w:rPr>
          <w:rStyle w:val="msoins0"/>
          <w:rFonts w:cs="Arial"/>
          <w:szCs w:val="20"/>
        </w:rPr>
        <w:t xml:space="preserve">The </w:t>
      </w:r>
      <w:r>
        <w:rPr>
          <w:rStyle w:val="spelle"/>
          <w:rFonts w:cs="Arial"/>
          <w:szCs w:val="20"/>
        </w:rPr>
        <w:t>BargraphSteps</w:t>
      </w:r>
      <w:r>
        <w:rPr>
          <w:rStyle w:val="msoins0"/>
          <w:rFonts w:cs="Arial"/>
          <w:szCs w:val="20"/>
        </w:rPr>
        <w:t xml:space="preserve"> value decreases from 0xFF at start down to 0x00 when the decision point is reached.</w:t>
      </w:r>
    </w:p>
    <w:p w:rsidR="00E52032" w:rsidRDefault="008F51EC">
      <w:pPr>
        <w:tabs>
          <w:tab w:val="left" w:pos="709"/>
          <w:tab w:val="left" w:pos="1276"/>
          <w:tab w:val="left" w:pos="1843"/>
          <w:tab w:val="left" w:pos="2419"/>
        </w:tabs>
        <w:spacing w:before="120" w:after="60"/>
        <w:ind w:left="709"/>
        <w:rPr>
          <w:rFonts w:cs="Arial"/>
          <w:b/>
          <w:szCs w:val="20"/>
        </w:rPr>
      </w:pPr>
      <w:r>
        <w:rPr>
          <w:rFonts w:cs="Arial"/>
          <w:b/>
          <w:szCs w:val="20"/>
        </w:rPr>
        <w:t xml:space="preserve">Byte 5: </w:t>
      </w:r>
      <w:r>
        <w:rPr>
          <w:rStyle w:val="spelle"/>
          <w:rFonts w:cs="Arial"/>
          <w:b/>
          <w:szCs w:val="20"/>
        </w:rPr>
        <w:t>NumberOfStreetSegments</w:t>
      </w:r>
    </w:p>
    <w:p w:rsidR="00E52032" w:rsidRDefault="008F51EC">
      <w:pPr>
        <w:tabs>
          <w:tab w:val="left" w:pos="1276"/>
          <w:tab w:val="left" w:pos="1843"/>
          <w:tab w:val="left" w:pos="2419"/>
        </w:tabs>
        <w:spacing w:before="120" w:after="60"/>
        <w:ind w:left="1276"/>
        <w:rPr>
          <w:rFonts w:cs="Arial"/>
          <w:snapToGrid w:val="0"/>
          <w:szCs w:val="20"/>
        </w:rPr>
      </w:pPr>
      <w:r>
        <w:rPr>
          <w:rFonts w:cs="Arial"/>
          <w:snapToGrid w:val="0"/>
          <w:szCs w:val="20"/>
        </w:rPr>
        <w:t>Value: 0x1 up to 0x14</w:t>
      </w:r>
    </w:p>
    <w:p w:rsidR="00E52032" w:rsidRDefault="008F51EC">
      <w:pPr>
        <w:tabs>
          <w:tab w:val="left" w:pos="1843"/>
          <w:tab w:val="left" w:pos="2419"/>
        </w:tabs>
        <w:spacing w:before="120" w:after="60"/>
        <w:ind w:left="700"/>
        <w:rPr>
          <w:rFonts w:cs="Arial"/>
          <w:b/>
          <w:szCs w:val="20"/>
        </w:rPr>
      </w:pPr>
      <w:r>
        <w:rPr>
          <w:rFonts w:cs="Arial"/>
          <w:b/>
          <w:szCs w:val="20"/>
        </w:rPr>
        <w:t xml:space="preserve">Byte 6 - 45: </w:t>
      </w:r>
      <w:r>
        <w:rPr>
          <w:rStyle w:val="spelle"/>
          <w:rFonts w:cs="Arial"/>
          <w:b/>
          <w:szCs w:val="20"/>
        </w:rPr>
        <w:t>StreetSegments</w:t>
      </w:r>
    </w:p>
    <w:p w:rsidR="00E52032" w:rsidRDefault="008F51EC">
      <w:pPr>
        <w:keepLines/>
        <w:tabs>
          <w:tab w:val="left" w:pos="709"/>
          <w:tab w:val="left" w:pos="1276"/>
          <w:tab w:val="left" w:pos="1843"/>
          <w:tab w:val="left" w:pos="2419"/>
        </w:tabs>
        <w:ind w:left="709"/>
        <w:rPr>
          <w:rFonts w:cs="Arial"/>
          <w:snapToGrid w:val="0"/>
          <w:szCs w:val="20"/>
          <w:lang w:val="en-GB"/>
        </w:rPr>
      </w:pPr>
      <w:proofErr w:type="gramStart"/>
      <w:r>
        <w:rPr>
          <w:rFonts w:cs="Arial"/>
          <w:snapToGrid w:val="0"/>
          <w:szCs w:val="20"/>
          <w:lang w:val="en-GB"/>
        </w:rPr>
        <w:t>Array(</w:t>
      </w:r>
      <w:proofErr w:type="gramEnd"/>
      <w:r>
        <w:rPr>
          <w:rFonts w:cs="Arial"/>
          <w:snapToGrid w:val="0"/>
          <w:szCs w:val="20"/>
          <w:lang w:val="en-GB"/>
        </w:rPr>
        <w:t>1..</w:t>
      </w:r>
      <w:r>
        <w:rPr>
          <w:rFonts w:cs="Arial"/>
          <w:i/>
          <w:szCs w:val="20"/>
          <w:lang w:val="en-GB"/>
        </w:rPr>
        <w:t xml:space="preserve"> </w:t>
      </w:r>
      <w:r>
        <w:rPr>
          <w:rStyle w:val="spelle"/>
          <w:rFonts w:cs="Arial"/>
          <w:szCs w:val="20"/>
          <w:lang w:val="en-GB"/>
        </w:rPr>
        <w:t>NumberOfStreetSegments</w:t>
      </w:r>
      <w:r>
        <w:rPr>
          <w:rFonts w:cs="Arial"/>
          <w:snapToGrid w:val="0"/>
          <w:szCs w:val="20"/>
          <w:lang w:val="en-GB"/>
        </w:rPr>
        <w:t xml:space="preserve">) of record </w:t>
      </w:r>
      <w:r>
        <w:rPr>
          <w:rFonts w:cs="Arial"/>
          <w:color w:val="000000"/>
          <w:szCs w:val="20"/>
        </w:rPr>
        <w:t>(</w:t>
      </w:r>
      <w:r>
        <w:rPr>
          <w:rStyle w:val="spelle"/>
          <w:rFonts w:cs="Arial"/>
          <w:color w:val="000000"/>
          <w:szCs w:val="20"/>
        </w:rPr>
        <w:t>DirectionAndNumber</w:t>
      </w:r>
      <w:r>
        <w:rPr>
          <w:rFonts w:cs="Arial"/>
          <w:color w:val="000000"/>
          <w:szCs w:val="20"/>
        </w:rPr>
        <w:t xml:space="preserve">, </w:t>
      </w:r>
      <w:r>
        <w:rPr>
          <w:rStyle w:val="spelle"/>
          <w:rFonts w:cs="Arial"/>
          <w:color w:val="000000"/>
          <w:szCs w:val="20"/>
        </w:rPr>
        <w:t>ManeuverElement</w:t>
      </w:r>
      <w:r>
        <w:rPr>
          <w:rFonts w:cs="Arial"/>
          <w:color w:val="000000"/>
          <w:szCs w:val="20"/>
        </w:rPr>
        <w:t>)</w:t>
      </w:r>
    </w:p>
    <w:p w:rsidR="00E52032" w:rsidRDefault="008F51EC">
      <w:pPr>
        <w:keepLines/>
        <w:tabs>
          <w:tab w:val="left" w:pos="709"/>
          <w:tab w:val="left" w:pos="1276"/>
          <w:tab w:val="left" w:pos="1843"/>
          <w:tab w:val="left" w:pos="2419"/>
        </w:tabs>
        <w:spacing w:before="120" w:after="60"/>
        <w:ind w:left="1276"/>
        <w:rPr>
          <w:rFonts w:cs="Arial"/>
          <w:i/>
          <w:snapToGrid w:val="0"/>
          <w:szCs w:val="20"/>
        </w:rPr>
      </w:pPr>
      <w:r>
        <w:rPr>
          <w:rFonts w:cs="Arial"/>
          <w:i/>
          <w:snapToGrid w:val="0"/>
          <w:szCs w:val="20"/>
        </w:rPr>
        <w:t xml:space="preserve">Bit 0-7: </w:t>
      </w:r>
      <w:r>
        <w:rPr>
          <w:rStyle w:val="spelle"/>
          <w:rFonts w:cs="Arial"/>
          <w:i/>
          <w:snapToGrid w:val="0"/>
          <w:szCs w:val="20"/>
        </w:rPr>
        <w:t>DirectionAndNumber</w:t>
      </w:r>
    </w:p>
    <w:p w:rsidR="00E52032" w:rsidRDefault="008F51EC">
      <w:pPr>
        <w:keepLines/>
        <w:tabs>
          <w:tab w:val="left" w:pos="2600"/>
        </w:tabs>
        <w:ind w:left="1843"/>
        <w:rPr>
          <w:rFonts w:cs="Arial"/>
          <w:snapToGrid w:val="0"/>
          <w:szCs w:val="20"/>
        </w:rPr>
      </w:pPr>
      <w:r>
        <w:rPr>
          <w:rFonts w:cs="Arial"/>
          <w:snapToGrid w:val="0"/>
          <w:szCs w:val="20"/>
        </w:rPr>
        <w:t>0x00 –</w:t>
      </w:r>
      <w:r>
        <w:rPr>
          <w:rFonts w:cs="Arial"/>
          <w:snapToGrid w:val="0"/>
          <w:szCs w:val="20"/>
        </w:rPr>
        <w:tab/>
        <w:t>North</w:t>
      </w:r>
    </w:p>
    <w:p w:rsidR="00E52032" w:rsidRDefault="008F51EC">
      <w:pPr>
        <w:keepLines/>
        <w:tabs>
          <w:tab w:val="left" w:pos="2600"/>
        </w:tabs>
        <w:ind w:left="1843"/>
        <w:rPr>
          <w:rFonts w:cs="Arial"/>
          <w:snapToGrid w:val="0"/>
          <w:szCs w:val="20"/>
        </w:rPr>
      </w:pPr>
      <w:r>
        <w:rPr>
          <w:rFonts w:cs="Arial"/>
          <w:snapToGrid w:val="0"/>
          <w:szCs w:val="20"/>
        </w:rPr>
        <w:t>0x01 –</w:t>
      </w:r>
      <w:r>
        <w:rPr>
          <w:rFonts w:cs="Arial"/>
          <w:snapToGrid w:val="0"/>
          <w:szCs w:val="20"/>
        </w:rPr>
        <w:tab/>
        <w:t>1</w:t>
      </w:r>
    </w:p>
    <w:p w:rsidR="00E52032" w:rsidRDefault="008F51EC">
      <w:pPr>
        <w:keepLines/>
        <w:tabs>
          <w:tab w:val="left" w:pos="2600"/>
        </w:tabs>
        <w:ind w:left="1843"/>
        <w:rPr>
          <w:rFonts w:cs="Arial"/>
          <w:snapToGrid w:val="0"/>
          <w:szCs w:val="20"/>
        </w:rPr>
      </w:pPr>
      <w:r>
        <w:rPr>
          <w:rFonts w:cs="Arial"/>
          <w:snapToGrid w:val="0"/>
          <w:szCs w:val="20"/>
        </w:rPr>
        <w:t>0x02 –</w:t>
      </w:r>
      <w:r>
        <w:rPr>
          <w:rFonts w:cs="Arial"/>
          <w:snapToGrid w:val="0"/>
          <w:szCs w:val="20"/>
        </w:rPr>
        <w:tab/>
        <w:t>2</w:t>
      </w:r>
    </w:p>
    <w:p w:rsidR="00E52032" w:rsidRDefault="008F51EC">
      <w:pPr>
        <w:keepLines/>
        <w:tabs>
          <w:tab w:val="left" w:pos="2600"/>
        </w:tabs>
        <w:ind w:left="1843"/>
        <w:rPr>
          <w:rFonts w:cs="Arial"/>
          <w:snapToGrid w:val="0"/>
          <w:szCs w:val="20"/>
        </w:rPr>
      </w:pPr>
      <w:r>
        <w:rPr>
          <w:rFonts w:cs="Arial"/>
          <w:snapToGrid w:val="0"/>
          <w:szCs w:val="20"/>
        </w:rPr>
        <w:t>0x03 –</w:t>
      </w:r>
      <w:r>
        <w:rPr>
          <w:rFonts w:cs="Arial"/>
          <w:snapToGrid w:val="0"/>
          <w:szCs w:val="20"/>
        </w:rPr>
        <w:tab/>
        <w:t>3</w:t>
      </w:r>
    </w:p>
    <w:p w:rsidR="00E52032" w:rsidRDefault="008F51EC">
      <w:pPr>
        <w:keepLines/>
        <w:tabs>
          <w:tab w:val="left" w:pos="2600"/>
        </w:tabs>
        <w:ind w:left="1843"/>
        <w:rPr>
          <w:rFonts w:cs="Arial"/>
          <w:snapToGrid w:val="0"/>
          <w:szCs w:val="20"/>
        </w:rPr>
      </w:pPr>
      <w:r>
        <w:rPr>
          <w:rFonts w:cs="Arial"/>
          <w:snapToGrid w:val="0"/>
          <w:szCs w:val="20"/>
        </w:rPr>
        <w:t>0x04 –</w:t>
      </w:r>
      <w:r>
        <w:rPr>
          <w:rFonts w:cs="Arial"/>
          <w:snapToGrid w:val="0"/>
          <w:szCs w:val="20"/>
        </w:rPr>
        <w:tab/>
        <w:t>4</w:t>
      </w:r>
    </w:p>
    <w:p w:rsidR="00E52032" w:rsidRDefault="008F51EC">
      <w:pPr>
        <w:keepLines/>
        <w:tabs>
          <w:tab w:val="left" w:pos="2600"/>
        </w:tabs>
        <w:ind w:left="1843"/>
        <w:rPr>
          <w:rFonts w:cs="Arial"/>
          <w:snapToGrid w:val="0"/>
          <w:szCs w:val="20"/>
        </w:rPr>
      </w:pPr>
      <w:r>
        <w:rPr>
          <w:rFonts w:cs="Arial"/>
          <w:snapToGrid w:val="0"/>
          <w:szCs w:val="20"/>
        </w:rPr>
        <w:t>0x05 –</w:t>
      </w:r>
      <w:r>
        <w:rPr>
          <w:rFonts w:cs="Arial"/>
          <w:snapToGrid w:val="0"/>
          <w:szCs w:val="20"/>
        </w:rPr>
        <w:tab/>
        <w:t>5</w:t>
      </w:r>
    </w:p>
    <w:p w:rsidR="00E52032" w:rsidRDefault="008F51EC">
      <w:pPr>
        <w:keepLines/>
        <w:tabs>
          <w:tab w:val="left" w:pos="2600"/>
        </w:tabs>
        <w:ind w:left="1843"/>
        <w:rPr>
          <w:rFonts w:cs="Arial"/>
          <w:snapToGrid w:val="0"/>
          <w:szCs w:val="20"/>
        </w:rPr>
      </w:pPr>
      <w:r>
        <w:rPr>
          <w:rFonts w:cs="Arial"/>
          <w:snapToGrid w:val="0"/>
          <w:szCs w:val="20"/>
        </w:rPr>
        <w:t>0x06 –</w:t>
      </w:r>
      <w:r>
        <w:rPr>
          <w:rFonts w:cs="Arial"/>
          <w:snapToGrid w:val="0"/>
          <w:szCs w:val="20"/>
        </w:rPr>
        <w:tab/>
        <w:t>6</w:t>
      </w:r>
    </w:p>
    <w:p w:rsidR="00E52032" w:rsidRDefault="008F51EC">
      <w:pPr>
        <w:keepLines/>
        <w:tabs>
          <w:tab w:val="left" w:pos="2600"/>
        </w:tabs>
        <w:ind w:left="1843"/>
        <w:rPr>
          <w:rFonts w:cs="Arial"/>
          <w:snapToGrid w:val="0"/>
          <w:szCs w:val="20"/>
        </w:rPr>
      </w:pPr>
      <w:r>
        <w:rPr>
          <w:rFonts w:cs="Arial"/>
          <w:snapToGrid w:val="0"/>
          <w:szCs w:val="20"/>
        </w:rPr>
        <w:t>0x07 –</w:t>
      </w:r>
      <w:r>
        <w:rPr>
          <w:rFonts w:cs="Arial"/>
          <w:snapToGrid w:val="0"/>
          <w:szCs w:val="20"/>
        </w:rPr>
        <w:tab/>
        <w:t>7</w:t>
      </w:r>
    </w:p>
    <w:p w:rsidR="00E52032" w:rsidRDefault="008F51EC">
      <w:pPr>
        <w:keepLines/>
        <w:tabs>
          <w:tab w:val="left" w:pos="2600"/>
        </w:tabs>
        <w:ind w:left="1843"/>
        <w:rPr>
          <w:rFonts w:cs="Arial"/>
          <w:snapToGrid w:val="0"/>
          <w:szCs w:val="20"/>
        </w:rPr>
      </w:pPr>
      <w:r>
        <w:rPr>
          <w:rFonts w:cs="Arial"/>
          <w:snapToGrid w:val="0"/>
          <w:szCs w:val="20"/>
        </w:rPr>
        <w:t>0x08 –</w:t>
      </w:r>
      <w:r>
        <w:rPr>
          <w:rFonts w:cs="Arial"/>
          <w:snapToGrid w:val="0"/>
          <w:szCs w:val="20"/>
        </w:rPr>
        <w:tab/>
        <w:t>8</w:t>
      </w:r>
    </w:p>
    <w:p w:rsidR="00E52032" w:rsidRDefault="008F51EC">
      <w:pPr>
        <w:keepLines/>
        <w:tabs>
          <w:tab w:val="left" w:pos="2600"/>
        </w:tabs>
        <w:ind w:left="1843"/>
        <w:rPr>
          <w:rFonts w:cs="Arial"/>
          <w:snapToGrid w:val="0"/>
          <w:szCs w:val="20"/>
        </w:rPr>
      </w:pPr>
      <w:r>
        <w:rPr>
          <w:rFonts w:cs="Arial"/>
          <w:snapToGrid w:val="0"/>
          <w:szCs w:val="20"/>
        </w:rPr>
        <w:t>0x09 –</w:t>
      </w:r>
      <w:r>
        <w:rPr>
          <w:rFonts w:cs="Arial"/>
          <w:snapToGrid w:val="0"/>
          <w:szCs w:val="20"/>
        </w:rPr>
        <w:tab/>
        <w:t>9</w:t>
      </w:r>
    </w:p>
    <w:p w:rsidR="00E52032" w:rsidRDefault="008F51EC">
      <w:pPr>
        <w:keepLines/>
        <w:tabs>
          <w:tab w:val="left" w:pos="2600"/>
        </w:tabs>
        <w:ind w:left="1843"/>
        <w:rPr>
          <w:rFonts w:cs="Arial"/>
          <w:snapToGrid w:val="0"/>
          <w:szCs w:val="20"/>
        </w:rPr>
      </w:pPr>
      <w:r>
        <w:rPr>
          <w:rFonts w:cs="Arial"/>
          <w:snapToGrid w:val="0"/>
          <w:szCs w:val="20"/>
        </w:rPr>
        <w:t>0x10 –</w:t>
      </w:r>
      <w:r>
        <w:rPr>
          <w:rFonts w:cs="Arial"/>
          <w:snapToGrid w:val="0"/>
          <w:szCs w:val="20"/>
        </w:rPr>
        <w:tab/>
        <w:t xml:space="preserve">North – North – West </w:t>
      </w:r>
    </w:p>
    <w:p w:rsidR="00E52032" w:rsidRDefault="008F51EC">
      <w:pPr>
        <w:keepLines/>
        <w:tabs>
          <w:tab w:val="left" w:pos="2400"/>
          <w:tab w:val="left" w:pos="2600"/>
        </w:tabs>
        <w:ind w:left="1843"/>
        <w:rPr>
          <w:rFonts w:cs="Arial"/>
          <w:snapToGrid w:val="0"/>
          <w:szCs w:val="20"/>
        </w:rPr>
      </w:pPr>
      <w:r>
        <w:rPr>
          <w:rFonts w:cs="Arial"/>
          <w:snapToGrid w:val="0"/>
          <w:szCs w:val="20"/>
        </w:rPr>
        <w:lastRenderedPageBreak/>
        <w:t>0x20 –</w:t>
      </w:r>
      <w:r>
        <w:rPr>
          <w:rFonts w:cs="Arial"/>
          <w:snapToGrid w:val="0"/>
          <w:szCs w:val="20"/>
        </w:rPr>
        <w:tab/>
        <w:t xml:space="preserve">North – West </w:t>
      </w:r>
    </w:p>
    <w:p w:rsidR="00E52032" w:rsidRDefault="008F51EC">
      <w:pPr>
        <w:keepLines/>
        <w:tabs>
          <w:tab w:val="left" w:pos="2600"/>
        </w:tabs>
        <w:ind w:left="1843"/>
        <w:rPr>
          <w:rFonts w:cs="Arial"/>
          <w:snapToGrid w:val="0"/>
          <w:szCs w:val="20"/>
        </w:rPr>
      </w:pPr>
      <w:r>
        <w:rPr>
          <w:rFonts w:cs="Arial"/>
          <w:snapToGrid w:val="0"/>
          <w:szCs w:val="20"/>
        </w:rPr>
        <w:t>0x30 –</w:t>
      </w:r>
      <w:r>
        <w:rPr>
          <w:rFonts w:cs="Arial"/>
          <w:snapToGrid w:val="0"/>
          <w:szCs w:val="20"/>
        </w:rPr>
        <w:tab/>
        <w:t xml:space="preserve">West – North – West </w:t>
      </w:r>
    </w:p>
    <w:p w:rsidR="00E52032" w:rsidRDefault="008F51EC">
      <w:pPr>
        <w:keepLines/>
        <w:tabs>
          <w:tab w:val="left" w:pos="2400"/>
          <w:tab w:val="left" w:pos="2600"/>
        </w:tabs>
        <w:ind w:left="1843"/>
        <w:rPr>
          <w:rFonts w:cs="Arial"/>
          <w:snapToGrid w:val="0"/>
          <w:szCs w:val="20"/>
        </w:rPr>
      </w:pPr>
      <w:r>
        <w:rPr>
          <w:rFonts w:cs="Arial"/>
          <w:snapToGrid w:val="0"/>
          <w:szCs w:val="20"/>
        </w:rPr>
        <w:t>0x40 –</w:t>
      </w:r>
      <w:r>
        <w:rPr>
          <w:rFonts w:cs="Arial"/>
          <w:snapToGrid w:val="0"/>
          <w:szCs w:val="20"/>
        </w:rPr>
        <w:tab/>
        <w:t>West</w:t>
      </w:r>
    </w:p>
    <w:p w:rsidR="00E52032" w:rsidRDefault="008F51EC">
      <w:pPr>
        <w:keepLines/>
        <w:tabs>
          <w:tab w:val="left" w:pos="2600"/>
        </w:tabs>
        <w:ind w:left="1843"/>
        <w:rPr>
          <w:rFonts w:cs="Arial"/>
          <w:snapToGrid w:val="0"/>
          <w:szCs w:val="20"/>
        </w:rPr>
      </w:pPr>
      <w:r>
        <w:rPr>
          <w:rFonts w:cs="Arial"/>
          <w:snapToGrid w:val="0"/>
          <w:szCs w:val="20"/>
        </w:rPr>
        <w:t>0x50 –</w:t>
      </w:r>
      <w:r>
        <w:rPr>
          <w:rFonts w:cs="Arial"/>
          <w:snapToGrid w:val="0"/>
          <w:szCs w:val="20"/>
        </w:rPr>
        <w:tab/>
        <w:t xml:space="preserve">West – South – West </w:t>
      </w:r>
    </w:p>
    <w:p w:rsidR="00E52032" w:rsidRDefault="008F51EC">
      <w:pPr>
        <w:tabs>
          <w:tab w:val="left" w:pos="709"/>
          <w:tab w:val="left" w:pos="1276"/>
          <w:tab w:val="left" w:pos="1843"/>
          <w:tab w:val="left" w:pos="2419"/>
          <w:tab w:val="left" w:pos="2600"/>
        </w:tabs>
        <w:ind w:left="1843"/>
        <w:rPr>
          <w:rFonts w:cs="Arial"/>
          <w:snapToGrid w:val="0"/>
          <w:szCs w:val="20"/>
        </w:rPr>
      </w:pPr>
      <w:r>
        <w:rPr>
          <w:rFonts w:cs="Arial"/>
          <w:snapToGrid w:val="0"/>
          <w:szCs w:val="20"/>
        </w:rPr>
        <w:t>0x60 –</w:t>
      </w:r>
      <w:r>
        <w:rPr>
          <w:rFonts w:cs="Arial"/>
          <w:snapToGrid w:val="0"/>
          <w:szCs w:val="20"/>
        </w:rPr>
        <w:tab/>
        <w:t xml:space="preserve">South – West </w:t>
      </w:r>
    </w:p>
    <w:p w:rsidR="00E52032" w:rsidRDefault="008F51EC">
      <w:pPr>
        <w:keepLines/>
        <w:tabs>
          <w:tab w:val="left" w:pos="2600"/>
        </w:tabs>
        <w:ind w:left="1843"/>
        <w:rPr>
          <w:rFonts w:cs="Arial"/>
          <w:snapToGrid w:val="0"/>
          <w:szCs w:val="20"/>
        </w:rPr>
      </w:pPr>
      <w:r>
        <w:rPr>
          <w:rFonts w:cs="Arial"/>
          <w:snapToGrid w:val="0"/>
          <w:szCs w:val="20"/>
        </w:rPr>
        <w:t>0x70 –</w:t>
      </w:r>
      <w:r>
        <w:rPr>
          <w:rFonts w:cs="Arial"/>
          <w:snapToGrid w:val="0"/>
          <w:szCs w:val="20"/>
        </w:rPr>
        <w:tab/>
        <w:t xml:space="preserve">South – South – West </w:t>
      </w:r>
    </w:p>
    <w:p w:rsidR="00E52032" w:rsidRDefault="008F51EC">
      <w:pPr>
        <w:keepLines/>
        <w:tabs>
          <w:tab w:val="left" w:pos="2600"/>
        </w:tabs>
        <w:ind w:left="1843"/>
        <w:rPr>
          <w:rFonts w:cs="Arial"/>
          <w:snapToGrid w:val="0"/>
          <w:szCs w:val="20"/>
        </w:rPr>
      </w:pPr>
      <w:r>
        <w:rPr>
          <w:rFonts w:cs="Arial"/>
          <w:snapToGrid w:val="0"/>
          <w:szCs w:val="20"/>
        </w:rPr>
        <w:t>0x80 –</w:t>
      </w:r>
      <w:r>
        <w:rPr>
          <w:rFonts w:cs="Arial"/>
          <w:snapToGrid w:val="0"/>
          <w:szCs w:val="20"/>
        </w:rPr>
        <w:tab/>
        <w:t>South</w:t>
      </w:r>
    </w:p>
    <w:p w:rsidR="00E52032" w:rsidRDefault="008F51EC">
      <w:pPr>
        <w:keepLines/>
        <w:tabs>
          <w:tab w:val="left" w:pos="2600"/>
        </w:tabs>
        <w:ind w:left="1843"/>
        <w:rPr>
          <w:rFonts w:cs="Arial"/>
          <w:snapToGrid w:val="0"/>
          <w:szCs w:val="20"/>
        </w:rPr>
      </w:pPr>
      <w:r>
        <w:rPr>
          <w:rFonts w:cs="Arial"/>
          <w:snapToGrid w:val="0"/>
          <w:szCs w:val="20"/>
        </w:rPr>
        <w:t>0x90 –</w:t>
      </w:r>
      <w:r>
        <w:rPr>
          <w:rFonts w:cs="Arial"/>
          <w:snapToGrid w:val="0"/>
          <w:szCs w:val="20"/>
        </w:rPr>
        <w:tab/>
        <w:t xml:space="preserve">South – South – East </w:t>
      </w:r>
    </w:p>
    <w:p w:rsidR="00E52032" w:rsidRDefault="008F51EC">
      <w:pPr>
        <w:keepLines/>
        <w:tabs>
          <w:tab w:val="left" w:pos="2600"/>
        </w:tabs>
        <w:ind w:left="1843"/>
        <w:rPr>
          <w:rFonts w:cs="Arial"/>
          <w:snapToGrid w:val="0"/>
          <w:szCs w:val="20"/>
        </w:rPr>
      </w:pPr>
      <w:r>
        <w:rPr>
          <w:rFonts w:cs="Arial"/>
          <w:snapToGrid w:val="0"/>
          <w:szCs w:val="20"/>
        </w:rPr>
        <w:t>0xA0 –</w:t>
      </w:r>
      <w:r>
        <w:rPr>
          <w:rFonts w:cs="Arial"/>
          <w:snapToGrid w:val="0"/>
          <w:szCs w:val="20"/>
        </w:rPr>
        <w:tab/>
        <w:t xml:space="preserve">South – East </w:t>
      </w:r>
    </w:p>
    <w:p w:rsidR="00E52032" w:rsidRDefault="008F51EC">
      <w:pPr>
        <w:keepLines/>
        <w:tabs>
          <w:tab w:val="left" w:pos="2600"/>
        </w:tabs>
        <w:ind w:left="1843"/>
        <w:rPr>
          <w:rFonts w:cs="Arial"/>
          <w:snapToGrid w:val="0"/>
          <w:szCs w:val="20"/>
        </w:rPr>
      </w:pPr>
      <w:r>
        <w:rPr>
          <w:rFonts w:cs="Arial"/>
          <w:snapToGrid w:val="0"/>
          <w:szCs w:val="20"/>
        </w:rPr>
        <w:t>0xB0 –</w:t>
      </w:r>
      <w:r>
        <w:rPr>
          <w:rFonts w:cs="Arial"/>
          <w:snapToGrid w:val="0"/>
          <w:szCs w:val="20"/>
        </w:rPr>
        <w:tab/>
        <w:t xml:space="preserve">East – South – East </w:t>
      </w:r>
    </w:p>
    <w:p w:rsidR="00E52032" w:rsidRDefault="008F51EC">
      <w:pPr>
        <w:tabs>
          <w:tab w:val="left" w:pos="709"/>
          <w:tab w:val="left" w:pos="1276"/>
          <w:tab w:val="left" w:pos="1843"/>
          <w:tab w:val="left" w:pos="2419"/>
          <w:tab w:val="left" w:pos="2600"/>
        </w:tabs>
        <w:ind w:left="1843"/>
        <w:rPr>
          <w:rFonts w:cs="Arial"/>
          <w:snapToGrid w:val="0"/>
          <w:szCs w:val="20"/>
        </w:rPr>
      </w:pPr>
      <w:r>
        <w:rPr>
          <w:rFonts w:cs="Arial"/>
          <w:snapToGrid w:val="0"/>
          <w:szCs w:val="20"/>
        </w:rPr>
        <w:t>0xC0 –</w:t>
      </w:r>
      <w:r>
        <w:rPr>
          <w:rFonts w:cs="Arial"/>
          <w:snapToGrid w:val="0"/>
          <w:szCs w:val="20"/>
        </w:rPr>
        <w:tab/>
        <w:t>East</w:t>
      </w:r>
    </w:p>
    <w:p w:rsidR="00E52032" w:rsidRDefault="008F51EC">
      <w:pPr>
        <w:keepNext/>
        <w:keepLines/>
        <w:tabs>
          <w:tab w:val="left" w:pos="2600"/>
        </w:tabs>
        <w:ind w:left="1843"/>
        <w:rPr>
          <w:rFonts w:cs="Arial"/>
          <w:snapToGrid w:val="0"/>
          <w:szCs w:val="20"/>
        </w:rPr>
      </w:pPr>
      <w:r>
        <w:rPr>
          <w:rFonts w:cs="Arial"/>
          <w:snapToGrid w:val="0"/>
          <w:szCs w:val="20"/>
        </w:rPr>
        <w:t>0xD0 –</w:t>
      </w:r>
      <w:r>
        <w:rPr>
          <w:rFonts w:cs="Arial"/>
          <w:snapToGrid w:val="0"/>
          <w:szCs w:val="20"/>
        </w:rPr>
        <w:tab/>
        <w:t xml:space="preserve">East – North – East </w:t>
      </w:r>
    </w:p>
    <w:p w:rsidR="00E52032" w:rsidRDefault="008F51EC">
      <w:pPr>
        <w:keepNext/>
        <w:keepLines/>
        <w:tabs>
          <w:tab w:val="left" w:pos="2600"/>
        </w:tabs>
        <w:ind w:left="1843"/>
        <w:rPr>
          <w:rFonts w:cs="Arial"/>
          <w:snapToGrid w:val="0"/>
          <w:szCs w:val="20"/>
        </w:rPr>
      </w:pPr>
      <w:r>
        <w:rPr>
          <w:rFonts w:cs="Arial"/>
          <w:snapToGrid w:val="0"/>
          <w:szCs w:val="20"/>
        </w:rPr>
        <w:t>0xE0 –</w:t>
      </w:r>
      <w:r>
        <w:rPr>
          <w:rFonts w:cs="Arial"/>
          <w:snapToGrid w:val="0"/>
          <w:szCs w:val="20"/>
        </w:rPr>
        <w:tab/>
        <w:t xml:space="preserve">North – East </w:t>
      </w:r>
    </w:p>
    <w:p w:rsidR="00E52032" w:rsidRDefault="008F51EC">
      <w:pPr>
        <w:keepNext/>
        <w:keepLines/>
        <w:tabs>
          <w:tab w:val="left" w:pos="2600"/>
        </w:tabs>
        <w:ind w:left="1843"/>
        <w:rPr>
          <w:rFonts w:cs="Arial"/>
          <w:snapToGrid w:val="0"/>
          <w:szCs w:val="20"/>
        </w:rPr>
      </w:pPr>
      <w:r>
        <w:rPr>
          <w:rFonts w:cs="Arial"/>
          <w:snapToGrid w:val="0"/>
          <w:szCs w:val="20"/>
        </w:rPr>
        <w:t>0xF0 –</w:t>
      </w:r>
      <w:r>
        <w:rPr>
          <w:rFonts w:cs="Arial"/>
          <w:snapToGrid w:val="0"/>
          <w:szCs w:val="20"/>
        </w:rPr>
        <w:tab/>
        <w:t xml:space="preserve">North – North – East </w:t>
      </w:r>
    </w:p>
    <w:p w:rsidR="00E52032" w:rsidRDefault="008F51EC">
      <w:pPr>
        <w:keepNext/>
        <w:keepLines/>
        <w:tabs>
          <w:tab w:val="left" w:pos="2600"/>
        </w:tabs>
        <w:ind w:left="1843"/>
        <w:rPr>
          <w:rFonts w:cs="Arial"/>
          <w:snapToGrid w:val="0"/>
          <w:szCs w:val="20"/>
        </w:rPr>
      </w:pPr>
      <w:r>
        <w:rPr>
          <w:rFonts w:cs="Arial"/>
          <w:snapToGrid w:val="0"/>
          <w:szCs w:val="20"/>
        </w:rPr>
        <w:t>0xFF –</w:t>
      </w:r>
      <w:r>
        <w:rPr>
          <w:rFonts w:cs="Arial"/>
          <w:snapToGrid w:val="0"/>
          <w:szCs w:val="20"/>
        </w:rPr>
        <w:tab/>
        <w:t>No direction</w:t>
      </w:r>
    </w:p>
    <w:p w:rsidR="00E52032" w:rsidRDefault="008F51EC">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rPr>
        <w:t xml:space="preserve">Bit 8-15: </w:t>
      </w:r>
      <w:r>
        <w:rPr>
          <w:rStyle w:val="spelle"/>
          <w:rFonts w:cs="Arial"/>
          <w:i/>
          <w:color w:val="000000"/>
          <w:szCs w:val="20"/>
        </w:rPr>
        <w:t>ManeuverElement</w:t>
      </w:r>
    </w:p>
    <w:p w:rsidR="00E52032" w:rsidRDefault="008F51EC">
      <w:pPr>
        <w:keepNext/>
        <w:keepLines/>
        <w:tabs>
          <w:tab w:val="left" w:pos="2600"/>
        </w:tabs>
        <w:ind w:left="1843"/>
        <w:rPr>
          <w:rFonts w:cs="Arial"/>
          <w:snapToGrid w:val="0"/>
          <w:szCs w:val="20"/>
        </w:rPr>
      </w:pPr>
      <w:r>
        <w:rPr>
          <w:rFonts w:cs="Arial"/>
          <w:snapToGrid w:val="0"/>
          <w:szCs w:val="20"/>
        </w:rPr>
        <w:t xml:space="preserve">0x00 – </w:t>
      </w:r>
      <w:r>
        <w:rPr>
          <w:rFonts w:cs="Arial"/>
          <w:snapToGrid w:val="0"/>
          <w:szCs w:val="20"/>
        </w:rPr>
        <w:tab/>
      </w:r>
      <w:r>
        <w:rPr>
          <w:rStyle w:val="spelle"/>
          <w:rFonts w:cs="Arial"/>
          <w:snapToGrid w:val="0"/>
          <w:szCs w:val="20"/>
        </w:rPr>
        <w:t>NoSymbol</w:t>
      </w:r>
      <w:r>
        <w:rPr>
          <w:rFonts w:cs="Arial"/>
          <w:snapToGrid w:val="0"/>
          <w:szCs w:val="20"/>
        </w:rPr>
        <w:t xml:space="preserve"> (NO_SYMBOL)</w:t>
      </w:r>
    </w:p>
    <w:p w:rsidR="00E52032" w:rsidRDefault="008F51EC">
      <w:pPr>
        <w:keepNext/>
        <w:keepLines/>
        <w:tabs>
          <w:tab w:val="left" w:pos="2600"/>
        </w:tabs>
        <w:ind w:left="1843"/>
        <w:rPr>
          <w:rFonts w:cs="Arial"/>
          <w:snapToGrid w:val="0"/>
          <w:szCs w:val="20"/>
        </w:rPr>
      </w:pPr>
      <w:r>
        <w:rPr>
          <w:rFonts w:cs="Arial"/>
          <w:snapToGrid w:val="0"/>
          <w:szCs w:val="20"/>
        </w:rPr>
        <w:t xml:space="preserve">0x01 – </w:t>
      </w:r>
      <w:r>
        <w:rPr>
          <w:rFonts w:cs="Arial"/>
          <w:snapToGrid w:val="0"/>
          <w:szCs w:val="20"/>
        </w:rPr>
        <w:tab/>
      </w:r>
      <w:r>
        <w:rPr>
          <w:rStyle w:val="spelle"/>
          <w:rFonts w:cs="Arial"/>
          <w:snapToGrid w:val="0"/>
          <w:szCs w:val="20"/>
        </w:rPr>
        <w:t>SideStreet</w:t>
      </w:r>
      <w:r>
        <w:rPr>
          <w:rFonts w:cs="Arial"/>
          <w:snapToGrid w:val="0"/>
          <w:szCs w:val="20"/>
        </w:rPr>
        <w:t xml:space="preserve"> ((SIDESTREET)</w:t>
      </w:r>
    </w:p>
    <w:p w:rsidR="00E52032" w:rsidRDefault="008F51EC">
      <w:pPr>
        <w:keepNext/>
        <w:keepLines/>
        <w:tabs>
          <w:tab w:val="left" w:pos="2600"/>
        </w:tabs>
        <w:ind w:left="1843"/>
        <w:rPr>
          <w:rFonts w:cs="Arial"/>
          <w:snapToGrid w:val="0"/>
          <w:szCs w:val="20"/>
        </w:rPr>
      </w:pPr>
      <w:r>
        <w:rPr>
          <w:rFonts w:cs="Arial"/>
          <w:snapToGrid w:val="0"/>
          <w:szCs w:val="20"/>
        </w:rPr>
        <w:t xml:space="preserve">0x02 – </w:t>
      </w:r>
      <w:r>
        <w:rPr>
          <w:rFonts w:cs="Arial"/>
          <w:snapToGrid w:val="0"/>
          <w:szCs w:val="20"/>
        </w:rPr>
        <w:tab/>
        <w:t>Silent (SILENT)</w:t>
      </w:r>
    </w:p>
    <w:p w:rsidR="00E52032" w:rsidRDefault="008F51EC">
      <w:pPr>
        <w:keepNext/>
        <w:keepLines/>
        <w:tabs>
          <w:tab w:val="left" w:pos="2600"/>
        </w:tabs>
        <w:ind w:left="1843"/>
        <w:rPr>
          <w:rFonts w:cs="Arial"/>
          <w:snapToGrid w:val="0"/>
          <w:szCs w:val="20"/>
        </w:rPr>
      </w:pPr>
      <w:r>
        <w:rPr>
          <w:rFonts w:cs="Arial"/>
          <w:snapToGrid w:val="0"/>
          <w:szCs w:val="20"/>
        </w:rPr>
        <w:t xml:space="preserve">0x03 – </w:t>
      </w:r>
      <w:r>
        <w:rPr>
          <w:rFonts w:cs="Arial"/>
          <w:snapToGrid w:val="0"/>
          <w:szCs w:val="20"/>
        </w:rPr>
        <w:tab/>
        <w:t>Turn (TURN)</w:t>
      </w:r>
    </w:p>
    <w:p w:rsidR="00E52032" w:rsidRDefault="008F51EC">
      <w:pPr>
        <w:keepNext/>
        <w:keepLines/>
        <w:tabs>
          <w:tab w:val="left" w:pos="2600"/>
        </w:tabs>
        <w:ind w:left="1843"/>
        <w:rPr>
          <w:rFonts w:cs="Arial"/>
          <w:snapToGrid w:val="0"/>
          <w:szCs w:val="20"/>
        </w:rPr>
      </w:pPr>
      <w:r>
        <w:rPr>
          <w:rFonts w:cs="Arial"/>
          <w:snapToGrid w:val="0"/>
          <w:szCs w:val="20"/>
        </w:rPr>
        <w:t xml:space="preserve">0x04 – </w:t>
      </w:r>
      <w:r>
        <w:rPr>
          <w:rFonts w:cs="Arial"/>
          <w:snapToGrid w:val="0"/>
          <w:szCs w:val="20"/>
        </w:rPr>
        <w:tab/>
      </w:r>
      <w:r>
        <w:rPr>
          <w:rStyle w:val="spelle"/>
          <w:rFonts w:cs="Arial"/>
          <w:snapToGrid w:val="0"/>
          <w:szCs w:val="20"/>
        </w:rPr>
        <w:t>UTurnTrafficRightSide</w:t>
      </w:r>
      <w:r>
        <w:rPr>
          <w:rFonts w:cs="Arial"/>
          <w:snapToGrid w:val="0"/>
          <w:szCs w:val="20"/>
        </w:rPr>
        <w:t xml:space="preserve"> (U_TURN_TRS_RIGHT)</w:t>
      </w:r>
    </w:p>
    <w:p w:rsidR="00E52032" w:rsidRDefault="008F51EC">
      <w:pPr>
        <w:keepNext/>
        <w:keepLines/>
        <w:tabs>
          <w:tab w:val="left" w:pos="2600"/>
        </w:tabs>
        <w:ind w:left="1843"/>
        <w:rPr>
          <w:rFonts w:cs="Arial"/>
          <w:snapToGrid w:val="0"/>
          <w:szCs w:val="20"/>
        </w:rPr>
      </w:pPr>
      <w:r>
        <w:rPr>
          <w:rFonts w:cs="Arial"/>
          <w:snapToGrid w:val="0"/>
          <w:szCs w:val="20"/>
        </w:rPr>
        <w:t xml:space="preserve">0x05 – </w:t>
      </w:r>
      <w:r>
        <w:rPr>
          <w:rFonts w:cs="Arial"/>
          <w:snapToGrid w:val="0"/>
          <w:szCs w:val="20"/>
        </w:rPr>
        <w:tab/>
      </w:r>
      <w:r>
        <w:rPr>
          <w:rStyle w:val="spelle"/>
          <w:rFonts w:cs="Arial"/>
          <w:snapToGrid w:val="0"/>
          <w:szCs w:val="20"/>
        </w:rPr>
        <w:t>UTurnTrafficLeftSide</w:t>
      </w:r>
      <w:r>
        <w:rPr>
          <w:rFonts w:cs="Arial"/>
          <w:snapToGrid w:val="0"/>
          <w:szCs w:val="20"/>
        </w:rPr>
        <w:t xml:space="preserve"> (U_TURN_TRS_LEFT)</w:t>
      </w:r>
    </w:p>
    <w:p w:rsidR="00E52032" w:rsidRDefault="008F51EC">
      <w:pPr>
        <w:keepNext/>
        <w:keepLines/>
        <w:tabs>
          <w:tab w:val="left" w:pos="2600"/>
        </w:tabs>
        <w:ind w:left="1843"/>
        <w:rPr>
          <w:rFonts w:cs="Arial"/>
          <w:snapToGrid w:val="0"/>
          <w:szCs w:val="20"/>
        </w:rPr>
      </w:pPr>
      <w:r>
        <w:rPr>
          <w:rFonts w:cs="Arial"/>
          <w:snapToGrid w:val="0"/>
          <w:szCs w:val="20"/>
        </w:rPr>
        <w:t xml:space="preserve">0x06 – </w:t>
      </w:r>
      <w:r>
        <w:rPr>
          <w:rFonts w:cs="Arial"/>
          <w:snapToGrid w:val="0"/>
          <w:szCs w:val="20"/>
        </w:rPr>
        <w:tab/>
      </w:r>
      <w:r>
        <w:rPr>
          <w:rStyle w:val="spelle"/>
          <w:rFonts w:cs="Arial"/>
          <w:snapToGrid w:val="0"/>
          <w:szCs w:val="20"/>
        </w:rPr>
        <w:t>ChangeLane</w:t>
      </w:r>
      <w:r>
        <w:rPr>
          <w:rFonts w:cs="Arial"/>
          <w:snapToGrid w:val="0"/>
          <w:szCs w:val="20"/>
        </w:rPr>
        <w:t xml:space="preserve"> (FILTER)</w:t>
      </w:r>
    </w:p>
    <w:p w:rsidR="00E52032" w:rsidRDefault="008F51EC">
      <w:pPr>
        <w:keepNext/>
        <w:keepLines/>
        <w:tabs>
          <w:tab w:val="left" w:pos="2600"/>
        </w:tabs>
        <w:ind w:left="1843"/>
        <w:rPr>
          <w:rFonts w:cs="Arial"/>
          <w:snapToGrid w:val="0"/>
          <w:szCs w:val="20"/>
        </w:rPr>
      </w:pPr>
      <w:r>
        <w:rPr>
          <w:rFonts w:cs="Arial"/>
          <w:snapToGrid w:val="0"/>
          <w:szCs w:val="20"/>
        </w:rPr>
        <w:t xml:space="preserve">0x07 – </w:t>
      </w:r>
      <w:r>
        <w:rPr>
          <w:rFonts w:cs="Arial"/>
          <w:snapToGrid w:val="0"/>
          <w:szCs w:val="20"/>
        </w:rPr>
        <w:tab/>
      </w:r>
      <w:r>
        <w:rPr>
          <w:rStyle w:val="spelle"/>
          <w:rFonts w:cs="Arial"/>
          <w:snapToGrid w:val="0"/>
          <w:szCs w:val="20"/>
        </w:rPr>
        <w:t>ServiceRoad</w:t>
      </w:r>
      <w:r>
        <w:rPr>
          <w:rFonts w:cs="Arial"/>
          <w:snapToGrid w:val="0"/>
          <w:szCs w:val="20"/>
        </w:rPr>
        <w:t xml:space="preserve"> (PARALLEL_CWY)</w:t>
      </w:r>
    </w:p>
    <w:p w:rsidR="00E52032" w:rsidRDefault="008F51EC">
      <w:pPr>
        <w:keepNext/>
        <w:keepLines/>
        <w:tabs>
          <w:tab w:val="left" w:pos="2600"/>
        </w:tabs>
        <w:ind w:left="1843"/>
        <w:rPr>
          <w:rFonts w:cs="Arial"/>
          <w:snapToGrid w:val="0"/>
          <w:szCs w:val="20"/>
        </w:rPr>
      </w:pPr>
      <w:r>
        <w:rPr>
          <w:rFonts w:cs="Arial"/>
          <w:snapToGrid w:val="0"/>
          <w:szCs w:val="20"/>
        </w:rPr>
        <w:t xml:space="preserve">0x08 – </w:t>
      </w:r>
      <w:r>
        <w:rPr>
          <w:rFonts w:cs="Arial"/>
          <w:snapToGrid w:val="0"/>
          <w:szCs w:val="20"/>
        </w:rPr>
        <w:tab/>
      </w:r>
      <w:r>
        <w:rPr>
          <w:rStyle w:val="spelle"/>
          <w:rFonts w:cs="Arial"/>
          <w:snapToGrid w:val="0"/>
          <w:szCs w:val="20"/>
        </w:rPr>
        <w:t>ServiceRoad</w:t>
      </w:r>
      <w:r>
        <w:rPr>
          <w:rFonts w:cs="Arial"/>
          <w:snapToGrid w:val="0"/>
          <w:szCs w:val="20"/>
        </w:rPr>
        <w:t xml:space="preserve"> (SERVICE ROAD)</w:t>
      </w:r>
    </w:p>
    <w:p w:rsidR="00E52032" w:rsidRDefault="008F51EC">
      <w:pPr>
        <w:keepNext/>
        <w:keepLines/>
        <w:tabs>
          <w:tab w:val="left" w:pos="2600"/>
        </w:tabs>
        <w:ind w:left="1843"/>
        <w:rPr>
          <w:rFonts w:cs="Arial"/>
          <w:snapToGrid w:val="0"/>
          <w:szCs w:val="20"/>
        </w:rPr>
      </w:pPr>
      <w:r>
        <w:rPr>
          <w:rFonts w:cs="Arial"/>
          <w:snapToGrid w:val="0"/>
          <w:szCs w:val="20"/>
        </w:rPr>
        <w:t xml:space="preserve">0x09 – </w:t>
      </w:r>
      <w:r>
        <w:rPr>
          <w:rFonts w:cs="Arial"/>
          <w:snapToGrid w:val="0"/>
          <w:szCs w:val="20"/>
        </w:rPr>
        <w:tab/>
        <w:t>Fork (ORIENTATE)</w:t>
      </w:r>
    </w:p>
    <w:p w:rsidR="00E52032" w:rsidRDefault="008F51EC">
      <w:pPr>
        <w:keepNext/>
        <w:keepLines/>
        <w:tabs>
          <w:tab w:val="left" w:pos="2600"/>
        </w:tabs>
        <w:ind w:left="1843"/>
        <w:rPr>
          <w:rFonts w:cs="Arial"/>
          <w:snapToGrid w:val="0"/>
          <w:szCs w:val="20"/>
        </w:rPr>
      </w:pPr>
      <w:r>
        <w:rPr>
          <w:rFonts w:cs="Arial"/>
          <w:snapToGrid w:val="0"/>
          <w:szCs w:val="20"/>
        </w:rPr>
        <w:t xml:space="preserve">0x0A – </w:t>
      </w:r>
      <w:r>
        <w:rPr>
          <w:rFonts w:cs="Arial"/>
          <w:snapToGrid w:val="0"/>
          <w:szCs w:val="20"/>
        </w:rPr>
        <w:tab/>
        <w:t>Exit (EXIT)</w:t>
      </w:r>
    </w:p>
    <w:p w:rsidR="00E52032" w:rsidRDefault="008F51EC">
      <w:pPr>
        <w:keepNext/>
        <w:keepLines/>
        <w:tabs>
          <w:tab w:val="left" w:pos="2600"/>
        </w:tabs>
        <w:ind w:left="1843"/>
        <w:rPr>
          <w:rFonts w:cs="Arial"/>
          <w:snapToGrid w:val="0"/>
          <w:szCs w:val="20"/>
        </w:rPr>
      </w:pPr>
      <w:r>
        <w:rPr>
          <w:rFonts w:cs="Arial"/>
          <w:snapToGrid w:val="0"/>
          <w:szCs w:val="20"/>
        </w:rPr>
        <w:t xml:space="preserve">0x0B – </w:t>
      </w:r>
      <w:r>
        <w:rPr>
          <w:rFonts w:cs="Arial"/>
          <w:snapToGrid w:val="0"/>
          <w:szCs w:val="20"/>
        </w:rPr>
        <w:tab/>
      </w:r>
      <w:r>
        <w:rPr>
          <w:rStyle w:val="spelle"/>
          <w:rFonts w:cs="Arial"/>
          <w:snapToGrid w:val="0"/>
          <w:szCs w:val="20"/>
        </w:rPr>
        <w:t>TurnOnMainroad</w:t>
      </w:r>
      <w:r>
        <w:rPr>
          <w:rFonts w:cs="Arial"/>
          <w:snapToGrid w:val="0"/>
          <w:szCs w:val="20"/>
        </w:rPr>
        <w:t xml:space="preserve"> (MAINROAD)</w:t>
      </w:r>
    </w:p>
    <w:p w:rsidR="00E52032" w:rsidRDefault="008F51EC">
      <w:pPr>
        <w:keepNext/>
        <w:keepLines/>
        <w:tabs>
          <w:tab w:val="left" w:pos="2600"/>
        </w:tabs>
        <w:ind w:left="1843"/>
        <w:rPr>
          <w:rFonts w:cs="Arial"/>
          <w:snapToGrid w:val="0"/>
          <w:szCs w:val="20"/>
        </w:rPr>
      </w:pPr>
      <w:r>
        <w:rPr>
          <w:rFonts w:cs="Arial"/>
          <w:snapToGrid w:val="0"/>
          <w:szCs w:val="20"/>
        </w:rPr>
        <w:t xml:space="preserve">0x0C – </w:t>
      </w:r>
      <w:r>
        <w:rPr>
          <w:rFonts w:cs="Arial"/>
          <w:snapToGrid w:val="0"/>
          <w:szCs w:val="20"/>
        </w:rPr>
        <w:tab/>
      </w:r>
      <w:r>
        <w:rPr>
          <w:rStyle w:val="spelle"/>
          <w:rFonts w:cs="Arial"/>
          <w:snapToGrid w:val="0"/>
          <w:szCs w:val="20"/>
        </w:rPr>
        <w:t>RoundaboutTrafficRightSide</w:t>
      </w:r>
      <w:r>
        <w:rPr>
          <w:rFonts w:cs="Arial"/>
          <w:snapToGrid w:val="0"/>
          <w:szCs w:val="20"/>
        </w:rPr>
        <w:t xml:space="preserve"> (ROUNDABOUT_TRS_RIGHT)</w:t>
      </w:r>
    </w:p>
    <w:p w:rsidR="00E52032" w:rsidRDefault="008F51EC">
      <w:pPr>
        <w:keepNext/>
        <w:keepLines/>
        <w:tabs>
          <w:tab w:val="left" w:pos="2600"/>
        </w:tabs>
        <w:ind w:left="1843"/>
        <w:rPr>
          <w:rFonts w:cs="Arial"/>
          <w:snapToGrid w:val="0"/>
          <w:szCs w:val="20"/>
        </w:rPr>
      </w:pPr>
      <w:r>
        <w:rPr>
          <w:rFonts w:cs="Arial"/>
          <w:snapToGrid w:val="0"/>
          <w:szCs w:val="20"/>
        </w:rPr>
        <w:t xml:space="preserve">0x0D – </w:t>
      </w:r>
      <w:r>
        <w:rPr>
          <w:rFonts w:cs="Arial"/>
          <w:snapToGrid w:val="0"/>
          <w:szCs w:val="20"/>
        </w:rPr>
        <w:tab/>
      </w:r>
      <w:r>
        <w:rPr>
          <w:rStyle w:val="spelle"/>
          <w:rFonts w:cs="Arial"/>
          <w:snapToGrid w:val="0"/>
          <w:szCs w:val="20"/>
        </w:rPr>
        <w:t>RoundaboutTrafficLeftSide</w:t>
      </w:r>
      <w:r>
        <w:rPr>
          <w:rFonts w:cs="Arial"/>
          <w:snapToGrid w:val="0"/>
          <w:szCs w:val="20"/>
        </w:rPr>
        <w:t xml:space="preserve"> (ROUNDABOUT_TRS_LEFT)</w:t>
      </w:r>
    </w:p>
    <w:p w:rsidR="00E52032" w:rsidRDefault="008F51EC">
      <w:pPr>
        <w:keepNext/>
        <w:keepLines/>
        <w:tabs>
          <w:tab w:val="left" w:pos="2600"/>
        </w:tabs>
        <w:ind w:left="1843"/>
        <w:rPr>
          <w:rFonts w:cs="Arial"/>
          <w:snapToGrid w:val="0"/>
          <w:szCs w:val="20"/>
        </w:rPr>
      </w:pPr>
      <w:r>
        <w:rPr>
          <w:rFonts w:cs="Arial"/>
          <w:snapToGrid w:val="0"/>
          <w:szCs w:val="20"/>
        </w:rPr>
        <w:t xml:space="preserve">0x0E – </w:t>
      </w:r>
      <w:r>
        <w:rPr>
          <w:rFonts w:cs="Arial"/>
          <w:snapToGrid w:val="0"/>
          <w:szCs w:val="20"/>
        </w:rPr>
        <w:tab/>
      </w:r>
      <w:r>
        <w:rPr>
          <w:rStyle w:val="spelle"/>
          <w:rFonts w:cs="Arial"/>
          <w:snapToGrid w:val="0"/>
          <w:szCs w:val="20"/>
        </w:rPr>
        <w:t>SquareTrafficRightSide</w:t>
      </w:r>
      <w:r>
        <w:rPr>
          <w:rFonts w:cs="Arial"/>
          <w:snapToGrid w:val="0"/>
          <w:szCs w:val="20"/>
        </w:rPr>
        <w:t xml:space="preserve"> (SQUARE_TRS_RIGHT)</w:t>
      </w:r>
    </w:p>
    <w:p w:rsidR="00E52032" w:rsidRDefault="008F51EC">
      <w:pPr>
        <w:keepNext/>
        <w:keepLines/>
        <w:tabs>
          <w:tab w:val="left" w:pos="2600"/>
        </w:tabs>
        <w:ind w:left="1843"/>
        <w:rPr>
          <w:rFonts w:cs="Arial"/>
          <w:snapToGrid w:val="0"/>
          <w:szCs w:val="20"/>
        </w:rPr>
      </w:pPr>
      <w:r>
        <w:rPr>
          <w:rFonts w:cs="Arial"/>
          <w:snapToGrid w:val="0"/>
          <w:szCs w:val="20"/>
        </w:rPr>
        <w:t xml:space="preserve">0x0F – </w:t>
      </w:r>
      <w:r>
        <w:rPr>
          <w:rFonts w:cs="Arial"/>
          <w:snapToGrid w:val="0"/>
          <w:szCs w:val="20"/>
        </w:rPr>
        <w:tab/>
      </w:r>
      <w:r>
        <w:rPr>
          <w:rStyle w:val="spelle"/>
          <w:rFonts w:cs="Arial"/>
          <w:snapToGrid w:val="0"/>
          <w:szCs w:val="20"/>
        </w:rPr>
        <w:t>SquareTrafficLeftSide</w:t>
      </w:r>
      <w:r>
        <w:rPr>
          <w:rFonts w:cs="Arial"/>
          <w:snapToGrid w:val="0"/>
          <w:szCs w:val="20"/>
        </w:rPr>
        <w:t xml:space="preserve"> (SQUARE_TRS_LEFT)</w:t>
      </w:r>
    </w:p>
    <w:p w:rsidR="00E52032" w:rsidRDefault="008F51EC">
      <w:pPr>
        <w:keepNext/>
        <w:keepLines/>
        <w:tabs>
          <w:tab w:val="left" w:pos="2600"/>
        </w:tabs>
        <w:ind w:left="1843"/>
        <w:rPr>
          <w:rFonts w:cs="Arial"/>
          <w:snapToGrid w:val="0"/>
          <w:szCs w:val="20"/>
        </w:rPr>
      </w:pPr>
      <w:r>
        <w:rPr>
          <w:rFonts w:cs="Arial"/>
          <w:snapToGrid w:val="0"/>
          <w:szCs w:val="20"/>
        </w:rPr>
        <w:t xml:space="preserve">0x10 – </w:t>
      </w:r>
      <w:r>
        <w:rPr>
          <w:rFonts w:cs="Arial"/>
          <w:snapToGrid w:val="0"/>
          <w:szCs w:val="20"/>
        </w:rPr>
        <w:tab/>
      </w:r>
      <w:r>
        <w:rPr>
          <w:rStyle w:val="spelle"/>
          <w:rFonts w:cs="Arial"/>
          <w:snapToGrid w:val="0"/>
          <w:szCs w:val="20"/>
        </w:rPr>
        <w:t>NoInfo</w:t>
      </w:r>
      <w:r>
        <w:rPr>
          <w:rFonts w:cs="Arial"/>
          <w:snapToGrid w:val="0"/>
          <w:szCs w:val="20"/>
        </w:rPr>
        <w:t xml:space="preserve"> (NO_INFO)</w:t>
      </w:r>
    </w:p>
    <w:p w:rsidR="00E52032" w:rsidRDefault="008F51EC">
      <w:pPr>
        <w:keepNext/>
        <w:keepLines/>
        <w:tabs>
          <w:tab w:val="left" w:pos="2600"/>
        </w:tabs>
        <w:ind w:left="1843"/>
        <w:rPr>
          <w:rFonts w:cs="Arial"/>
          <w:snapToGrid w:val="0"/>
          <w:szCs w:val="20"/>
        </w:rPr>
      </w:pPr>
      <w:r>
        <w:rPr>
          <w:rFonts w:cs="Arial"/>
          <w:snapToGrid w:val="0"/>
          <w:szCs w:val="20"/>
        </w:rPr>
        <w:t xml:space="preserve">0x11 – </w:t>
      </w:r>
      <w:r>
        <w:rPr>
          <w:rFonts w:cs="Arial"/>
          <w:snapToGrid w:val="0"/>
          <w:szCs w:val="20"/>
        </w:rPr>
        <w:tab/>
      </w:r>
      <w:r>
        <w:rPr>
          <w:rStyle w:val="spelle"/>
          <w:rFonts w:cs="Arial"/>
          <w:snapToGrid w:val="0"/>
          <w:szCs w:val="20"/>
        </w:rPr>
        <w:t>FollowStreet</w:t>
      </w:r>
      <w:r>
        <w:rPr>
          <w:rFonts w:cs="Arial"/>
          <w:snapToGrid w:val="0"/>
          <w:szCs w:val="20"/>
        </w:rPr>
        <w:t xml:space="preserve"> (FOLLOW_STREET)</w:t>
      </w:r>
    </w:p>
    <w:p w:rsidR="00E52032" w:rsidRDefault="008F51EC">
      <w:pPr>
        <w:keepNext/>
        <w:keepLines/>
        <w:tabs>
          <w:tab w:val="left" w:pos="2600"/>
        </w:tabs>
        <w:ind w:left="1843"/>
        <w:rPr>
          <w:rFonts w:cs="Arial"/>
          <w:snapToGrid w:val="0"/>
          <w:szCs w:val="20"/>
        </w:rPr>
      </w:pPr>
      <w:r>
        <w:rPr>
          <w:rFonts w:cs="Arial"/>
          <w:snapToGrid w:val="0"/>
          <w:szCs w:val="20"/>
        </w:rPr>
        <w:t xml:space="preserve">0x12 – </w:t>
      </w:r>
      <w:r>
        <w:rPr>
          <w:rFonts w:cs="Arial"/>
          <w:snapToGrid w:val="0"/>
          <w:szCs w:val="20"/>
        </w:rPr>
        <w:tab/>
      </w:r>
      <w:r>
        <w:rPr>
          <w:rStyle w:val="spelle"/>
          <w:rFonts w:cs="Arial"/>
          <w:snapToGrid w:val="0"/>
          <w:szCs w:val="20"/>
        </w:rPr>
        <w:t>ChangeLane</w:t>
      </w:r>
      <w:r>
        <w:rPr>
          <w:rFonts w:cs="Arial"/>
          <w:snapToGrid w:val="0"/>
          <w:szCs w:val="20"/>
        </w:rPr>
        <w:t xml:space="preserve"> (PREPARE_TURN)</w:t>
      </w:r>
    </w:p>
    <w:p w:rsidR="00E52032" w:rsidRDefault="008F51EC">
      <w:pPr>
        <w:keepNext/>
        <w:keepLines/>
        <w:tabs>
          <w:tab w:val="left" w:pos="2600"/>
        </w:tabs>
        <w:ind w:left="1843"/>
      </w:pPr>
      <w:r>
        <w:rPr>
          <w:rFonts w:cs="Arial"/>
          <w:snapToGrid w:val="0"/>
          <w:szCs w:val="20"/>
        </w:rPr>
        <w:t xml:space="preserve">0x13 – </w:t>
      </w:r>
      <w:r>
        <w:rPr>
          <w:rFonts w:cs="Arial"/>
          <w:snapToGrid w:val="0"/>
          <w:szCs w:val="20"/>
        </w:rPr>
        <w:tab/>
      </w:r>
      <w:r>
        <w:rPr>
          <w:rStyle w:val="spelle"/>
          <w:rFonts w:cs="Arial"/>
          <w:snapToGrid w:val="0"/>
          <w:szCs w:val="20"/>
        </w:rPr>
        <w:t>ArrivedAtDestination</w:t>
      </w:r>
      <w:r>
        <w:rPr>
          <w:rFonts w:cs="Arial"/>
          <w:snapToGrid w:val="0"/>
          <w:szCs w:val="20"/>
        </w:rPr>
        <w:t xml:space="preserve"> (DEST_REACHED)</w:t>
      </w:r>
    </w:p>
    <w:p w:rsidR="00E52032" w:rsidRDefault="008F51EC">
      <w:pPr>
        <w:keepNext/>
        <w:keepLines/>
        <w:tabs>
          <w:tab w:val="left" w:pos="2600"/>
        </w:tabs>
        <w:ind w:left="1843"/>
        <w:rPr>
          <w:rFonts w:cs="Arial"/>
          <w:snapToGrid w:val="0"/>
          <w:szCs w:val="20"/>
        </w:rPr>
      </w:pPr>
      <w:r>
        <w:rPr>
          <w:rFonts w:cs="Arial"/>
          <w:snapToGrid w:val="0"/>
          <w:szCs w:val="20"/>
        </w:rPr>
        <w:t xml:space="preserve">0x14 - </w:t>
      </w:r>
      <w:r>
        <w:rPr>
          <w:rFonts w:cs="Arial"/>
          <w:snapToGrid w:val="0"/>
          <w:szCs w:val="20"/>
        </w:rPr>
        <w:tab/>
        <w:t>ArrivedAtWaypoint</w:t>
      </w:r>
    </w:p>
    <w:p w:rsidR="00E52032" w:rsidRDefault="008F51EC">
      <w:pPr>
        <w:keepNext/>
        <w:keepLines/>
        <w:tabs>
          <w:tab w:val="left" w:pos="2600"/>
        </w:tabs>
        <w:ind w:left="1843"/>
        <w:rPr>
          <w:rFonts w:cs="Arial"/>
          <w:snapToGrid w:val="0"/>
          <w:szCs w:val="20"/>
        </w:rPr>
      </w:pPr>
      <w:r>
        <w:rPr>
          <w:rFonts w:cs="Arial"/>
          <w:snapToGrid w:val="0"/>
          <w:szCs w:val="20"/>
        </w:rPr>
        <w:t xml:space="preserve">0x15 - </w:t>
      </w:r>
      <w:r>
        <w:rPr>
          <w:rFonts w:cs="Arial"/>
          <w:snapToGrid w:val="0"/>
          <w:szCs w:val="20"/>
        </w:rPr>
        <w:tab/>
        <w:t>ApproachingDestination</w:t>
      </w:r>
    </w:p>
    <w:p w:rsidR="00E52032" w:rsidRDefault="008F51EC">
      <w:pPr>
        <w:keepNext/>
        <w:keepLines/>
        <w:tabs>
          <w:tab w:val="left" w:pos="2600"/>
        </w:tabs>
        <w:ind w:left="1843"/>
        <w:rPr>
          <w:rStyle w:val="msoins2"/>
        </w:rPr>
      </w:pPr>
      <w:r>
        <w:rPr>
          <w:rStyle w:val="msoins2"/>
          <w:rFonts w:cs="Arial"/>
          <w:szCs w:val="20"/>
        </w:rPr>
        <w:t xml:space="preserve">0x16 - </w:t>
      </w:r>
      <w:r>
        <w:rPr>
          <w:rStyle w:val="msoins2"/>
          <w:rFonts w:cs="Arial"/>
          <w:szCs w:val="20"/>
        </w:rPr>
        <w:tab/>
        <w:t>ApproachingWaypoint</w:t>
      </w:r>
    </w:p>
    <w:p w:rsidR="00E52032" w:rsidRDefault="008F51EC">
      <w:pPr>
        <w:keepNext/>
        <w:keepLines/>
        <w:tabs>
          <w:tab w:val="left" w:pos="2600"/>
        </w:tabs>
        <w:ind w:left="1843"/>
        <w:rPr>
          <w:rStyle w:val="msoins2"/>
        </w:rPr>
      </w:pPr>
      <w:r>
        <w:rPr>
          <w:rStyle w:val="msoins2"/>
          <w:rFonts w:cs="Arial"/>
          <w:szCs w:val="20"/>
        </w:rPr>
        <w:t>0x17 -</w:t>
      </w:r>
      <w:r>
        <w:rPr>
          <w:rStyle w:val="msoins2"/>
          <w:rFonts w:cs="Arial"/>
          <w:szCs w:val="20"/>
        </w:rPr>
        <w:tab/>
        <w:t>EnterHighway</w:t>
      </w:r>
    </w:p>
    <w:p w:rsidR="00E52032" w:rsidRDefault="008F51EC">
      <w:pPr>
        <w:keepNext/>
        <w:keepLines/>
        <w:tabs>
          <w:tab w:val="left" w:pos="2600"/>
        </w:tabs>
        <w:ind w:left="1843"/>
        <w:rPr>
          <w:rStyle w:val="msochangeprop0"/>
          <w:snapToGrid w:val="0"/>
        </w:rPr>
      </w:pPr>
      <w:r>
        <w:rPr>
          <w:rStyle w:val="msochangeprop0"/>
          <w:rFonts w:cs="Arial"/>
          <w:snapToGrid w:val="0"/>
          <w:szCs w:val="20"/>
        </w:rPr>
        <w:t xml:space="preserve">0x18 - </w:t>
      </w:r>
      <w:r>
        <w:rPr>
          <w:rStyle w:val="msochangeprop0"/>
          <w:rFonts w:cs="Arial"/>
          <w:snapToGrid w:val="0"/>
          <w:szCs w:val="20"/>
        </w:rPr>
        <w:tab/>
        <w:t>FerryAhead</w:t>
      </w:r>
    </w:p>
    <w:p w:rsidR="00E52032" w:rsidRDefault="008F51EC">
      <w:pPr>
        <w:keepNext/>
        <w:keepLines/>
        <w:tabs>
          <w:tab w:val="left" w:pos="2600"/>
        </w:tabs>
        <w:ind w:left="1843"/>
        <w:rPr>
          <w:rStyle w:val="msochangeprop0"/>
        </w:rPr>
      </w:pPr>
      <w:r>
        <w:rPr>
          <w:rStyle w:val="msochangeprop0"/>
          <w:rFonts w:cs="Arial"/>
          <w:snapToGrid w:val="0"/>
          <w:szCs w:val="20"/>
        </w:rPr>
        <w:t xml:space="preserve">0x19 - </w:t>
      </w:r>
      <w:r>
        <w:rPr>
          <w:rStyle w:val="msochangeprop0"/>
          <w:rFonts w:cs="Arial"/>
          <w:snapToGrid w:val="0"/>
          <w:szCs w:val="20"/>
        </w:rPr>
        <w:tab/>
        <w:t>Merge</w:t>
      </w:r>
    </w:p>
    <w:p w:rsidR="00E52032" w:rsidRDefault="008F51EC">
      <w:pPr>
        <w:keepNext/>
        <w:keepLines/>
        <w:tabs>
          <w:tab w:val="left" w:pos="2600"/>
        </w:tabs>
        <w:ind w:left="1843"/>
      </w:pPr>
      <w:r>
        <w:rPr>
          <w:rFonts w:cs="Arial"/>
          <w:snapToGrid w:val="0"/>
          <w:szCs w:val="20"/>
        </w:rPr>
        <w:t xml:space="preserve">0x20 – </w:t>
      </w:r>
      <w:r>
        <w:rPr>
          <w:rFonts w:cs="Arial"/>
          <w:snapToGrid w:val="0"/>
          <w:szCs w:val="20"/>
        </w:rPr>
        <w:tab/>
      </w:r>
      <w:r>
        <w:rPr>
          <w:rStyle w:val="spelle"/>
          <w:rFonts w:cs="Arial"/>
          <w:snapToGrid w:val="0"/>
          <w:szCs w:val="20"/>
        </w:rPr>
        <w:t>OffRoad</w:t>
      </w:r>
      <w:r>
        <w:rPr>
          <w:rFonts w:cs="Arial"/>
          <w:snapToGrid w:val="0"/>
          <w:szCs w:val="20"/>
        </w:rPr>
        <w:t xml:space="preserve"> (OFF_ROAD)</w:t>
      </w:r>
    </w:p>
    <w:p w:rsidR="00E52032" w:rsidRDefault="008F51EC">
      <w:pPr>
        <w:keepNext/>
        <w:keepLines/>
        <w:tabs>
          <w:tab w:val="left" w:pos="2600"/>
        </w:tabs>
        <w:ind w:left="1843"/>
        <w:rPr>
          <w:rFonts w:cs="Arial"/>
          <w:snapToGrid w:val="0"/>
          <w:szCs w:val="20"/>
        </w:rPr>
      </w:pPr>
      <w:r>
        <w:rPr>
          <w:rFonts w:cs="Arial"/>
          <w:snapToGrid w:val="0"/>
          <w:szCs w:val="20"/>
        </w:rPr>
        <w:t xml:space="preserve">0x21 – </w:t>
      </w:r>
      <w:r>
        <w:rPr>
          <w:rFonts w:cs="Arial"/>
          <w:snapToGrid w:val="0"/>
          <w:szCs w:val="20"/>
        </w:rPr>
        <w:tab/>
      </w:r>
      <w:r>
        <w:rPr>
          <w:rStyle w:val="spelle"/>
          <w:rFonts w:cs="Arial"/>
          <w:snapToGrid w:val="0"/>
          <w:szCs w:val="20"/>
        </w:rPr>
        <w:t>OffMap</w:t>
      </w:r>
      <w:r>
        <w:rPr>
          <w:rFonts w:cs="Arial"/>
          <w:snapToGrid w:val="0"/>
          <w:szCs w:val="20"/>
        </w:rPr>
        <w:t xml:space="preserve"> (OFF_MAP)</w:t>
      </w:r>
    </w:p>
    <w:p w:rsidR="00E52032" w:rsidRDefault="008F51EC">
      <w:pPr>
        <w:keepNext/>
        <w:keepLines/>
        <w:tabs>
          <w:tab w:val="left" w:pos="2600"/>
        </w:tabs>
        <w:ind w:left="1843"/>
        <w:rPr>
          <w:rFonts w:cs="Arial"/>
          <w:snapToGrid w:val="0"/>
          <w:szCs w:val="20"/>
        </w:rPr>
      </w:pPr>
      <w:r>
        <w:rPr>
          <w:rFonts w:cs="Arial"/>
          <w:snapToGrid w:val="0"/>
          <w:szCs w:val="20"/>
        </w:rPr>
        <w:t xml:space="preserve">0x22 – </w:t>
      </w:r>
      <w:r>
        <w:rPr>
          <w:rFonts w:cs="Arial"/>
          <w:snapToGrid w:val="0"/>
          <w:szCs w:val="20"/>
        </w:rPr>
        <w:tab/>
      </w:r>
      <w:r>
        <w:rPr>
          <w:rStyle w:val="spelle"/>
          <w:rFonts w:cs="Arial"/>
          <w:snapToGrid w:val="0"/>
          <w:szCs w:val="20"/>
        </w:rPr>
        <w:t>NoRoute</w:t>
      </w:r>
      <w:r>
        <w:rPr>
          <w:rFonts w:cs="Arial"/>
          <w:snapToGrid w:val="0"/>
          <w:szCs w:val="20"/>
        </w:rPr>
        <w:t xml:space="preserve"> (NO_ROUTE)</w:t>
      </w:r>
    </w:p>
    <w:p w:rsidR="00E52032" w:rsidRDefault="008F51EC">
      <w:pPr>
        <w:keepNext/>
        <w:keepLines/>
        <w:tabs>
          <w:tab w:val="left" w:pos="2600"/>
        </w:tabs>
        <w:ind w:left="1843"/>
        <w:rPr>
          <w:rFonts w:cs="Arial"/>
          <w:snapToGrid w:val="0"/>
          <w:szCs w:val="20"/>
        </w:rPr>
      </w:pPr>
      <w:r>
        <w:rPr>
          <w:rFonts w:cs="Arial"/>
          <w:snapToGrid w:val="0"/>
          <w:szCs w:val="20"/>
        </w:rPr>
        <w:t xml:space="preserve">0x23 – </w:t>
      </w:r>
      <w:r>
        <w:rPr>
          <w:rFonts w:cs="Arial"/>
          <w:snapToGrid w:val="0"/>
          <w:szCs w:val="20"/>
        </w:rPr>
        <w:tab/>
      </w:r>
      <w:r>
        <w:rPr>
          <w:rStyle w:val="spelle"/>
          <w:rFonts w:cs="Arial"/>
          <w:snapToGrid w:val="0"/>
          <w:szCs w:val="20"/>
        </w:rPr>
        <w:t>CalcRoute</w:t>
      </w:r>
      <w:r>
        <w:rPr>
          <w:rFonts w:cs="Arial"/>
          <w:snapToGrid w:val="0"/>
          <w:szCs w:val="20"/>
        </w:rPr>
        <w:t xml:space="preserve"> (CALC_ROUTE)</w:t>
      </w:r>
    </w:p>
    <w:p w:rsidR="00E52032" w:rsidRDefault="008F51EC">
      <w:pPr>
        <w:keepNext/>
        <w:keepLines/>
        <w:tabs>
          <w:tab w:val="left" w:pos="2600"/>
        </w:tabs>
        <w:ind w:left="1843"/>
        <w:rPr>
          <w:rFonts w:cs="Arial"/>
          <w:snapToGrid w:val="0"/>
          <w:szCs w:val="20"/>
        </w:rPr>
      </w:pPr>
      <w:r>
        <w:rPr>
          <w:rFonts w:cs="Arial"/>
          <w:snapToGrid w:val="0"/>
          <w:szCs w:val="20"/>
        </w:rPr>
        <w:t xml:space="preserve">0x24 – </w:t>
      </w:r>
      <w:r>
        <w:rPr>
          <w:rFonts w:cs="Arial"/>
          <w:snapToGrid w:val="0"/>
          <w:szCs w:val="20"/>
        </w:rPr>
        <w:tab/>
      </w:r>
      <w:r>
        <w:rPr>
          <w:rStyle w:val="spelle"/>
          <w:rFonts w:cs="Arial"/>
          <w:snapToGrid w:val="0"/>
          <w:szCs w:val="20"/>
        </w:rPr>
        <w:t>ArrivedDestinationOffMap</w:t>
      </w:r>
      <w:r>
        <w:rPr>
          <w:rFonts w:cs="Arial"/>
          <w:snapToGrid w:val="0"/>
          <w:szCs w:val="20"/>
        </w:rPr>
        <w:t xml:space="preserve"> (DEST_AREA)</w:t>
      </w:r>
    </w:p>
    <w:p w:rsidR="00E52032" w:rsidRDefault="008F51EC">
      <w:pPr>
        <w:keepNext/>
        <w:keepLines/>
        <w:tabs>
          <w:tab w:val="left" w:pos="2600"/>
        </w:tabs>
        <w:ind w:left="1843"/>
        <w:rPr>
          <w:rFonts w:cs="Arial"/>
          <w:snapToGrid w:val="0"/>
          <w:szCs w:val="20"/>
        </w:rPr>
      </w:pPr>
      <w:r>
        <w:rPr>
          <w:rFonts w:cs="Arial"/>
          <w:snapToGrid w:val="0"/>
          <w:szCs w:val="20"/>
        </w:rPr>
        <w:t xml:space="preserve">0x25 – </w:t>
      </w:r>
      <w:r>
        <w:rPr>
          <w:rFonts w:cs="Arial"/>
          <w:snapToGrid w:val="0"/>
          <w:szCs w:val="20"/>
        </w:rPr>
        <w:tab/>
      </w:r>
      <w:r>
        <w:rPr>
          <w:rStyle w:val="spelle"/>
          <w:rFonts w:cs="Arial"/>
          <w:snapToGrid w:val="0"/>
          <w:szCs w:val="20"/>
        </w:rPr>
        <w:t>RecalcRoute</w:t>
      </w:r>
      <w:r>
        <w:rPr>
          <w:rFonts w:cs="Arial"/>
          <w:snapToGrid w:val="0"/>
          <w:szCs w:val="20"/>
        </w:rPr>
        <w:t xml:space="preserve"> (RECALC_ROUTE)</w:t>
      </w:r>
    </w:p>
    <w:p w:rsidR="00E52032" w:rsidRDefault="008F51EC">
      <w:pPr>
        <w:keepNext/>
        <w:keepLines/>
        <w:tabs>
          <w:tab w:val="left" w:pos="2600"/>
        </w:tabs>
        <w:ind w:left="1843"/>
        <w:rPr>
          <w:rFonts w:cs="Arial"/>
          <w:snapToGrid w:val="0"/>
          <w:szCs w:val="20"/>
        </w:rPr>
      </w:pPr>
      <w:r>
        <w:rPr>
          <w:rFonts w:cs="Arial"/>
          <w:snapToGrid w:val="0"/>
          <w:szCs w:val="20"/>
        </w:rPr>
        <w:t xml:space="preserve">0x30 – </w:t>
      </w:r>
      <w:r>
        <w:rPr>
          <w:rFonts w:cs="Arial"/>
          <w:snapToGrid w:val="0"/>
          <w:szCs w:val="20"/>
        </w:rPr>
        <w:tab/>
        <w:t>Number (NUMBER)</w:t>
      </w:r>
    </w:p>
    <w:p w:rsidR="00E52032" w:rsidRDefault="00E52032">
      <w:pPr>
        <w:rPr>
          <w:rFonts w:cs="Arial"/>
          <w:szCs w:val="20"/>
        </w:rPr>
      </w:pPr>
    </w:p>
    <w:p w:rsidR="00E52032" w:rsidRDefault="00E52032">
      <w:pPr>
        <w:rPr>
          <w:rFonts w:cs="Arial"/>
          <w:szCs w:val="20"/>
        </w:rPr>
      </w:pPr>
    </w:p>
    <w:p w:rsidR="00C02773" w:rsidRDefault="008F51EC" w:rsidP="00113E44">
      <w:pPr>
        <w:pStyle w:val="Heading4"/>
      </w:pPr>
      <w:r w:rsidRPr="00B9479B">
        <w:lastRenderedPageBreak/>
        <w:t>TP-LOG-TPL-REQ-023191/A-SID-8D-RadioText2_St (TcSE ROIN-296321-1)</w:t>
      </w:r>
    </w:p>
    <w:p w:rsidR="00E52032" w:rsidRDefault="008F51EC">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262/133 (Coding Table I / Coding Table II) byte</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keepNext/>
        <w:keepLines/>
        <w:tabs>
          <w:tab w:val="left" w:pos="3544"/>
        </w:tabs>
        <w:ind w:left="1276"/>
        <w:rPr>
          <w:rFonts w:cs="Arial"/>
          <w:snapToGrid w:val="0"/>
          <w:szCs w:val="20"/>
        </w:rPr>
      </w:pPr>
      <w:r>
        <w:rPr>
          <w:rFonts w:cs="Arial"/>
          <w:snapToGrid w:val="0"/>
          <w:szCs w:val="20"/>
        </w:rPr>
        <w:t xml:space="preserve">0x8D: </w:t>
      </w:r>
      <w:r>
        <w:rPr>
          <w:rStyle w:val="spelle"/>
          <w:rFonts w:cs="Arial"/>
          <w:snapToGrid w:val="0"/>
          <w:szCs w:val="20"/>
        </w:rPr>
        <w:t>RadioText2_</w:t>
      </w:r>
      <w:r>
        <w:rPr>
          <w:rStyle w:val="msoins0"/>
          <w:rFonts w:cs="Arial"/>
          <w:snapToGrid w:val="0"/>
          <w:szCs w:val="20"/>
        </w:rPr>
        <w:t>St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E52032" w:rsidRDefault="008F51EC">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r>
      <w:r>
        <w:rPr>
          <w:rStyle w:val="spelle"/>
          <w:rFonts w:cs="Arial"/>
          <w:snapToGrid w:val="0"/>
          <w:szCs w:val="20"/>
        </w:rPr>
        <w:t>DAB</w:t>
      </w:r>
    </w:p>
    <w:p w:rsidR="00E52032" w:rsidRDefault="008F51EC">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E52032" w:rsidRDefault="008F51EC">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E52032" w:rsidRDefault="008F51EC">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E52032" w:rsidRDefault="008F51EC">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E52032" w:rsidRDefault="008F51EC">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cs="Arial"/>
          <w:i/>
          <w:iCs/>
          <w:szCs w:val="20"/>
        </w:rPr>
      </w:pPr>
      <w:r>
        <w:rPr>
          <w:rFonts w:cs="Arial"/>
          <w:i/>
          <w:iCs/>
          <w:szCs w:val="20"/>
        </w:rPr>
        <w:t>Bit 0-5: Reserved</w:t>
      </w:r>
    </w:p>
    <w:p w:rsidR="00E52032" w:rsidRDefault="00E52032">
      <w:pPr>
        <w:autoSpaceDE w:val="0"/>
        <w:autoSpaceDN w:val="0"/>
        <w:adjustRightInd w:val="0"/>
        <w:ind w:left="1260"/>
        <w:rPr>
          <w:rFonts w:cs="Arial"/>
          <w:i/>
          <w:iCs/>
          <w:szCs w:val="20"/>
        </w:rPr>
      </w:pPr>
    </w:p>
    <w:p w:rsidR="00E52032" w:rsidRDefault="008F51EC">
      <w:pPr>
        <w:autoSpaceDE w:val="0"/>
        <w:autoSpaceDN w:val="0"/>
        <w:adjustRightInd w:val="0"/>
        <w:ind w:left="1260"/>
        <w:rPr>
          <w:rFonts w:cs="Arial"/>
          <w:i/>
          <w:iCs/>
          <w:szCs w:val="20"/>
        </w:rPr>
      </w:pPr>
      <w:r>
        <w:rPr>
          <w:rFonts w:cs="Arial"/>
          <w:i/>
          <w:iCs/>
          <w:szCs w:val="20"/>
        </w:rPr>
        <w:t>Bit 6-7: Coding</w:t>
      </w:r>
    </w:p>
    <w:p w:rsidR="00E52032" w:rsidRDefault="008F51EC">
      <w:pPr>
        <w:autoSpaceDE w:val="0"/>
        <w:autoSpaceDN w:val="0"/>
        <w:adjustRightInd w:val="0"/>
        <w:ind w:left="1890"/>
        <w:rPr>
          <w:rFonts w:cs="Arial"/>
          <w:szCs w:val="20"/>
        </w:rPr>
      </w:pPr>
      <w:r>
        <w:rPr>
          <w:rFonts w:cs="Arial"/>
          <w:szCs w:val="20"/>
        </w:rPr>
        <w:t>0x0: Coding Table I</w:t>
      </w:r>
    </w:p>
    <w:p w:rsidR="00E52032" w:rsidRDefault="008F51EC">
      <w:pPr>
        <w:autoSpaceDE w:val="0"/>
        <w:autoSpaceDN w:val="0"/>
        <w:adjustRightInd w:val="0"/>
        <w:ind w:left="1890"/>
        <w:rPr>
          <w:rFonts w:cs="Arial"/>
          <w:szCs w:val="20"/>
        </w:rPr>
      </w:pPr>
      <w:r>
        <w:rPr>
          <w:rFonts w:cs="Arial"/>
          <w:szCs w:val="20"/>
        </w:rPr>
        <w:t>0x0000-0xFFFF UNICODE UTF-16 (2 byte per char)</w:t>
      </w:r>
    </w:p>
    <w:p w:rsidR="00E52032" w:rsidRDefault="008F51EC">
      <w:pPr>
        <w:autoSpaceDE w:val="0"/>
        <w:autoSpaceDN w:val="0"/>
        <w:adjustRightInd w:val="0"/>
        <w:ind w:left="1890"/>
        <w:rPr>
          <w:rFonts w:cs="Arial"/>
          <w:szCs w:val="20"/>
        </w:rPr>
      </w:pPr>
      <w:r>
        <w:rPr>
          <w:rFonts w:cs="Arial"/>
          <w:szCs w:val="20"/>
        </w:rPr>
        <w:t>0x1: Coding Table II</w:t>
      </w:r>
    </w:p>
    <w:p w:rsidR="00E52032" w:rsidRDefault="008F51EC">
      <w:pPr>
        <w:autoSpaceDE w:val="0"/>
        <w:autoSpaceDN w:val="0"/>
        <w:adjustRightInd w:val="0"/>
        <w:ind w:left="1890"/>
        <w:rPr>
          <w:rFonts w:cs="Arial"/>
          <w:szCs w:val="20"/>
        </w:rPr>
      </w:pPr>
      <w:r>
        <w:rPr>
          <w:rFonts w:cs="Arial"/>
          <w:szCs w:val="20"/>
        </w:rPr>
        <w:t>0x00-0xFF Latin-9 (1 byte per char) - RDS Latin shall be used.</w:t>
      </w:r>
    </w:p>
    <w:p w:rsidR="00E52032" w:rsidRDefault="008F51EC">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261 /132: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ItemName</w:t>
      </w:r>
    </w:p>
    <w:p w:rsidR="00E52032" w:rsidRDefault="008F51EC">
      <w:pPr>
        <w:keepNext/>
        <w:keepLines/>
        <w:tabs>
          <w:tab w:val="left" w:pos="709"/>
          <w:tab w:val="left" w:pos="1276"/>
          <w:tab w:val="left" w:pos="1843"/>
          <w:tab w:val="left" w:pos="2419"/>
        </w:tabs>
        <w:ind w:left="1276"/>
        <w:rPr>
          <w:rFonts w:cs="Arial"/>
          <w:szCs w:val="20"/>
          <w:lang w:val="en-GB"/>
        </w:rPr>
      </w:pPr>
      <w:r>
        <w:rPr>
          <w:rFonts w:cs="Arial"/>
          <w:szCs w:val="20"/>
          <w:lang w:val="en-GB"/>
        </w:rPr>
        <w:t xml:space="preserve">Max. </w:t>
      </w:r>
      <w:proofErr w:type="gramStart"/>
      <w:r>
        <w:rPr>
          <w:rFonts w:cs="Arial"/>
          <w:szCs w:val="20"/>
          <w:lang w:val="en-GB"/>
        </w:rPr>
        <w:t>129 characters, 128 characters plus 1 end of string character.</w:t>
      </w:r>
      <w:proofErr w:type="gramEnd"/>
    </w:p>
    <w:p w:rsidR="00E52032" w:rsidRDefault="00E52032">
      <w:pPr>
        <w:rPr>
          <w:rFonts w:cs="Arial"/>
          <w:szCs w:val="20"/>
          <w:lang w:val="en-GB"/>
        </w:rPr>
      </w:pPr>
    </w:p>
    <w:p w:rsidR="00C02773" w:rsidRDefault="008F51EC" w:rsidP="00113E44">
      <w:pPr>
        <w:pStyle w:val="Heading4"/>
      </w:pPr>
      <w:r w:rsidRPr="00B9479B">
        <w:t>TP-LOG-TPL-REQ-048851/A-SID-90-EmergencyCallText_St (TcSE ROIN-305875-1)</w:t>
      </w:r>
    </w:p>
    <w:p w:rsidR="00E52032" w:rsidRDefault="008F51EC">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406</w:t>
      </w:r>
      <w:r>
        <w:rPr>
          <w:rFonts w:cs="Arial"/>
          <w:snapToGrid w:val="0"/>
          <w:szCs w:val="20"/>
          <w:lang w:val="en-GB"/>
        </w:rPr>
        <w:t>/</w:t>
      </w:r>
      <w:r>
        <w:rPr>
          <w:rStyle w:val="msoins0"/>
          <w:rFonts w:cs="Arial"/>
          <w:snapToGrid w:val="0"/>
          <w:szCs w:val="20"/>
          <w:lang w:val="en-GB"/>
        </w:rPr>
        <w:t xml:space="preserve">205 </w:t>
      </w:r>
      <w:r>
        <w:rPr>
          <w:rFonts w:cs="Arial"/>
          <w:snapToGrid w:val="0"/>
          <w:szCs w:val="20"/>
          <w:lang w:val="en-GB"/>
        </w:rPr>
        <w:t>(Coding Table I / Coding Table II) bytes</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E52032" w:rsidRDefault="008F51EC">
      <w:pPr>
        <w:tabs>
          <w:tab w:val="left" w:pos="709"/>
          <w:tab w:val="left" w:pos="1276"/>
          <w:tab w:val="left" w:pos="1843"/>
          <w:tab w:val="left" w:pos="2419"/>
        </w:tabs>
        <w:ind w:left="1276"/>
        <w:rPr>
          <w:rStyle w:val="msoins0"/>
        </w:rPr>
      </w:pPr>
      <w:r>
        <w:rPr>
          <w:rFonts w:cs="Arial"/>
          <w:snapToGrid w:val="0"/>
          <w:szCs w:val="20"/>
          <w:lang w:val="en-GB"/>
        </w:rPr>
        <w:t xml:space="preserve">0x90: </w:t>
      </w:r>
      <w:r>
        <w:rPr>
          <w:rStyle w:val="msoins0"/>
          <w:rFonts w:cs="Arial"/>
          <w:snapToGrid w:val="0"/>
          <w:szCs w:val="20"/>
          <w:lang w:val="en-GB"/>
        </w:rPr>
        <w:t>EmergencyCallText_St</w:t>
      </w:r>
    </w:p>
    <w:p w:rsidR="00E52032" w:rsidRDefault="008F51EC">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rsidR="00E52032" w:rsidRDefault="008F51EC">
      <w:pPr>
        <w:numPr>
          <w:ins w:id="188" w:author="sorris1" w:date="2009-04-13T15:35:00Z"/>
        </w:numPr>
        <w:tabs>
          <w:tab w:val="left" w:pos="3544"/>
        </w:tabs>
        <w:ind w:left="1276"/>
      </w:pPr>
      <w:r>
        <w:rPr>
          <w:rFonts w:cs="Arial"/>
          <w:snapToGrid w:val="0"/>
          <w:szCs w:val="20"/>
        </w:rPr>
        <w:t>0x32: MobileCom_Service2</w:t>
      </w:r>
      <w:r>
        <w:rPr>
          <w:rFonts w:cs="Arial"/>
          <w:snapToGrid w:val="0"/>
          <w:szCs w:val="20"/>
        </w:rPr>
        <w:tab/>
      </w:r>
      <w:r>
        <w:rPr>
          <w:rFonts w:cs="Arial"/>
          <w:snapToGrid w:val="0"/>
          <w:szCs w:val="20"/>
        </w:rPr>
        <w:tab/>
        <w:t>–</w:t>
      </w:r>
      <w:r>
        <w:rPr>
          <w:rFonts w:cs="Arial"/>
          <w:snapToGrid w:val="0"/>
          <w:szCs w:val="20"/>
        </w:rPr>
        <w:tab/>
        <w:t>Embedded Modem</w:t>
      </w:r>
    </w:p>
    <w:p w:rsidR="00E52032" w:rsidRDefault="008F51EC">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E52032" w:rsidRDefault="008F51EC">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E52032" w:rsidRDefault="008F51EC">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E52032" w:rsidRDefault="008F51EC">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E52032" w:rsidRDefault="008F51EC">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E52032" w:rsidRDefault="008F51EC">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E52032" w:rsidRDefault="00E52032">
      <w:pPr>
        <w:autoSpaceDE w:val="0"/>
        <w:autoSpaceDN w:val="0"/>
        <w:adjustRightInd w:val="0"/>
        <w:ind w:left="1260"/>
        <w:rPr>
          <w:rFonts w:ascii="Helvetica-Oblique" w:hAnsi="Helvetica-Oblique" w:cs="Helvetica-Oblique" w:hint="eastAsia"/>
          <w:i/>
          <w:iCs/>
          <w:szCs w:val="20"/>
        </w:rPr>
      </w:pPr>
    </w:p>
    <w:p w:rsidR="00E52032" w:rsidRDefault="008F51EC">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E52032" w:rsidRDefault="008F51EC">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E52032" w:rsidRDefault="008F51EC">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E52032" w:rsidRDefault="008F51EC">
      <w:pPr>
        <w:tabs>
          <w:tab w:val="left" w:pos="709"/>
          <w:tab w:val="left" w:pos="1276"/>
          <w:tab w:val="left" w:pos="1843"/>
          <w:tab w:val="left" w:pos="2419"/>
        </w:tabs>
        <w:spacing w:before="120" w:after="60"/>
        <w:ind w:left="720"/>
      </w:pPr>
      <w:r>
        <w:rPr>
          <w:rFonts w:cs="Arial"/>
          <w:b/>
          <w:snapToGrid w:val="0"/>
          <w:szCs w:val="20"/>
          <w:lang w:val="en-GB"/>
        </w:rPr>
        <w:t xml:space="preserve">Byte 4 up to 405/204 (Coding Table I / Coding Table II): </w:t>
      </w:r>
    </w:p>
    <w:p w:rsidR="00E52032" w:rsidRDefault="008F51EC">
      <w:pPr>
        <w:tabs>
          <w:tab w:val="left" w:pos="709"/>
          <w:tab w:val="left" w:pos="1276"/>
          <w:tab w:val="left" w:pos="1843"/>
          <w:tab w:val="left" w:pos="2419"/>
        </w:tabs>
        <w:ind w:left="1260"/>
        <w:rPr>
          <w:rFonts w:cs="Arial"/>
          <w:szCs w:val="20"/>
          <w:lang w:val="en-GB"/>
        </w:rPr>
      </w:pPr>
      <w:r>
        <w:rPr>
          <w:rFonts w:cs="Arial"/>
          <w:szCs w:val="20"/>
          <w:lang w:val="en-GB"/>
        </w:rPr>
        <w:t>EraGText</w:t>
      </w:r>
    </w:p>
    <w:p w:rsidR="00E52032" w:rsidRDefault="008F51EC">
      <w:pPr>
        <w:tabs>
          <w:tab w:val="left" w:pos="709"/>
          <w:tab w:val="left" w:pos="1276"/>
          <w:tab w:val="left" w:pos="1843"/>
          <w:tab w:val="left" w:pos="2419"/>
        </w:tabs>
        <w:ind w:left="1440"/>
        <w:rPr>
          <w:rStyle w:val="msoins0"/>
        </w:rPr>
      </w:pPr>
      <w:r>
        <w:rPr>
          <w:rFonts w:cs="Arial"/>
          <w:szCs w:val="20"/>
          <w:lang w:val="en-GB"/>
        </w:rPr>
        <w:tab/>
        <w:t xml:space="preserve">Max. </w:t>
      </w:r>
      <w:proofErr w:type="gramStart"/>
      <w:r>
        <w:rPr>
          <w:rFonts w:cs="Arial"/>
          <w:szCs w:val="20"/>
          <w:lang w:val="en-GB"/>
        </w:rPr>
        <w:t>201 characters, 200 characters plus 1 end of string character.</w:t>
      </w:r>
      <w:proofErr w:type="gramEnd"/>
    </w:p>
    <w:p w:rsidR="00C02773" w:rsidRDefault="008F51EC" w:rsidP="00113E44">
      <w:pPr>
        <w:pStyle w:val="Heading4"/>
      </w:pPr>
      <w:r w:rsidRPr="00B9479B">
        <w:t>TP-LOG-TPL-REQ-092298/A-SID-91-UpcomingStreetName_St</w:t>
      </w:r>
    </w:p>
    <w:p w:rsidR="00C02773" w:rsidRPr="004745A8" w:rsidRDefault="008F51EC" w:rsidP="00C02773">
      <w:pPr>
        <w:autoSpaceDE w:val="0"/>
        <w:autoSpaceDN w:val="0"/>
        <w:rPr>
          <w:rFonts w:cs="Arial"/>
        </w:rPr>
      </w:pPr>
      <w:r>
        <w:rPr>
          <w:rFonts w:cs="Arial"/>
        </w:rPr>
        <w:t xml:space="preserve">Data size: up </w:t>
      </w:r>
      <w:proofErr w:type="gramStart"/>
      <w:r>
        <w:rPr>
          <w:rFonts w:cs="Arial"/>
        </w:rPr>
        <w:t>to  66</w:t>
      </w:r>
      <w:proofErr w:type="gramEnd"/>
      <w:r>
        <w:rPr>
          <w:rFonts w:cs="Arial"/>
        </w:rPr>
        <w:t>/37</w:t>
      </w:r>
      <w:r w:rsidRPr="004745A8">
        <w:rPr>
          <w:rFonts w:cs="Arial"/>
        </w:rPr>
        <w:t xml:space="preserve"> (Coding Table I / Coding Table II) bytes</w:t>
      </w:r>
    </w:p>
    <w:p w:rsidR="00C02773" w:rsidRPr="004745A8" w:rsidRDefault="008F51EC" w:rsidP="00C02773">
      <w:pPr>
        <w:autoSpaceDE w:val="0"/>
        <w:autoSpaceDN w:val="0"/>
        <w:ind w:firstLine="720"/>
        <w:rPr>
          <w:rFonts w:cs="Arial"/>
          <w:b/>
          <w:bCs/>
        </w:rPr>
      </w:pPr>
      <w:r w:rsidRPr="004745A8">
        <w:rPr>
          <w:rFonts w:cs="Arial"/>
          <w:b/>
          <w:bCs/>
        </w:rPr>
        <w:t>Byte 0: Signal identifier</w:t>
      </w:r>
    </w:p>
    <w:p w:rsidR="00C02773" w:rsidRPr="004745A8" w:rsidRDefault="008F51EC" w:rsidP="00C02773">
      <w:pPr>
        <w:autoSpaceDE w:val="0"/>
        <w:autoSpaceDN w:val="0"/>
        <w:ind w:left="1440"/>
        <w:rPr>
          <w:rFonts w:cs="Arial"/>
        </w:rPr>
      </w:pPr>
      <w:r>
        <w:rPr>
          <w:rFonts w:cs="Arial"/>
        </w:rPr>
        <w:t>0x91</w:t>
      </w:r>
      <w:r w:rsidRPr="004745A8">
        <w:rPr>
          <w:rFonts w:cs="Arial"/>
        </w:rPr>
        <w:t xml:space="preserve">: UpcomingStreetName_St </w:t>
      </w:r>
    </w:p>
    <w:p w:rsidR="00C02773" w:rsidRPr="004745A8" w:rsidRDefault="00C02773" w:rsidP="00C02773">
      <w:pPr>
        <w:autoSpaceDE w:val="0"/>
        <w:autoSpaceDN w:val="0"/>
        <w:ind w:left="1440"/>
        <w:rPr>
          <w:rFonts w:cs="Arial"/>
        </w:rPr>
      </w:pPr>
    </w:p>
    <w:p w:rsidR="00C02773" w:rsidRPr="004745A8" w:rsidRDefault="008F51EC" w:rsidP="00C02773">
      <w:pPr>
        <w:autoSpaceDE w:val="0"/>
        <w:autoSpaceDN w:val="0"/>
        <w:ind w:firstLine="720"/>
        <w:rPr>
          <w:rFonts w:cs="Arial"/>
          <w:b/>
          <w:bCs/>
        </w:rPr>
      </w:pPr>
      <w:r w:rsidRPr="004745A8">
        <w:rPr>
          <w:rFonts w:cs="Arial"/>
          <w:b/>
          <w:bCs/>
        </w:rPr>
        <w:t>Byte 1: Utilization</w:t>
      </w:r>
    </w:p>
    <w:p w:rsidR="00C02773" w:rsidRPr="004745A8" w:rsidRDefault="008F51EC" w:rsidP="00C02773">
      <w:pPr>
        <w:autoSpaceDE w:val="0"/>
        <w:autoSpaceDN w:val="0"/>
        <w:ind w:left="720" w:firstLine="720"/>
        <w:rPr>
          <w:rFonts w:cs="Arial"/>
        </w:rPr>
      </w:pPr>
      <w:r w:rsidRPr="004745A8">
        <w:rPr>
          <w:rFonts w:cs="Arial"/>
        </w:rPr>
        <w:t>0x22: Nav_Service2 – Navigation</w:t>
      </w:r>
    </w:p>
    <w:p w:rsidR="00C02773" w:rsidRPr="004745A8" w:rsidRDefault="00C02773" w:rsidP="00C02773">
      <w:pPr>
        <w:autoSpaceDE w:val="0"/>
        <w:autoSpaceDN w:val="0"/>
        <w:ind w:left="720" w:firstLine="720"/>
        <w:rPr>
          <w:rFonts w:cs="Arial"/>
        </w:rPr>
      </w:pPr>
    </w:p>
    <w:p w:rsidR="00C02773" w:rsidRPr="004745A8" w:rsidRDefault="008F51EC" w:rsidP="00C02773">
      <w:pPr>
        <w:autoSpaceDE w:val="0"/>
        <w:autoSpaceDN w:val="0"/>
        <w:ind w:firstLine="720"/>
        <w:rPr>
          <w:rFonts w:cs="Arial"/>
          <w:b/>
          <w:bCs/>
        </w:rPr>
      </w:pPr>
      <w:r w:rsidRPr="004745A8">
        <w:rPr>
          <w:rFonts w:cs="Arial"/>
          <w:b/>
          <w:bCs/>
        </w:rPr>
        <w:t>Byte 2: Command Execution Status</w:t>
      </w:r>
    </w:p>
    <w:p w:rsidR="00C02773" w:rsidRPr="004745A8" w:rsidRDefault="008F51EC" w:rsidP="00C02773">
      <w:pPr>
        <w:autoSpaceDE w:val="0"/>
        <w:autoSpaceDN w:val="0"/>
        <w:ind w:left="720" w:firstLine="720"/>
        <w:rPr>
          <w:rFonts w:cs="Arial"/>
        </w:rPr>
      </w:pPr>
      <w:r w:rsidRPr="004745A8">
        <w:rPr>
          <w:rFonts w:cs="Arial"/>
        </w:rPr>
        <w:t>0x0y: Final Result – Success</w:t>
      </w:r>
    </w:p>
    <w:p w:rsidR="00C02773" w:rsidRPr="004745A8" w:rsidRDefault="008F51EC" w:rsidP="00C02773">
      <w:pPr>
        <w:autoSpaceDE w:val="0"/>
        <w:autoSpaceDN w:val="0"/>
        <w:ind w:left="720" w:firstLine="720"/>
        <w:rPr>
          <w:rFonts w:cs="Arial"/>
        </w:rPr>
      </w:pPr>
      <w:r w:rsidRPr="004745A8">
        <w:rPr>
          <w:rFonts w:cs="Arial"/>
        </w:rPr>
        <w:t>0x1y: Final Result – Fail</w:t>
      </w:r>
    </w:p>
    <w:p w:rsidR="00C02773" w:rsidRPr="004745A8" w:rsidRDefault="008F51EC" w:rsidP="00C02773">
      <w:pPr>
        <w:autoSpaceDE w:val="0"/>
        <w:autoSpaceDN w:val="0"/>
        <w:ind w:left="720" w:firstLine="720"/>
        <w:rPr>
          <w:rFonts w:cs="Arial"/>
        </w:rPr>
      </w:pPr>
      <w:r w:rsidRPr="004745A8">
        <w:rPr>
          <w:rFonts w:cs="Arial"/>
        </w:rPr>
        <w:t>0x2y: Final Result – Information</w:t>
      </w:r>
    </w:p>
    <w:p w:rsidR="00C02773" w:rsidRPr="004745A8" w:rsidRDefault="008F51EC" w:rsidP="00C02773">
      <w:pPr>
        <w:autoSpaceDE w:val="0"/>
        <w:autoSpaceDN w:val="0"/>
        <w:ind w:left="720" w:firstLine="720"/>
        <w:rPr>
          <w:rFonts w:cs="Arial"/>
        </w:rPr>
      </w:pPr>
      <w:r w:rsidRPr="004745A8">
        <w:rPr>
          <w:rFonts w:cs="Arial"/>
        </w:rPr>
        <w:t>0x3y: Intermediate Result– Wait</w:t>
      </w:r>
      <w:r w:rsidRPr="004745A8">
        <w:rPr>
          <w:rFonts w:cs="Arial"/>
        </w:rPr>
        <w:br/>
      </w:r>
    </w:p>
    <w:p w:rsidR="00C02773" w:rsidRPr="004745A8" w:rsidRDefault="008F51EC" w:rsidP="00C02773">
      <w:pPr>
        <w:autoSpaceDE w:val="0"/>
        <w:autoSpaceDN w:val="0"/>
        <w:ind w:firstLine="720"/>
        <w:rPr>
          <w:rFonts w:cs="Arial"/>
          <w:b/>
          <w:bCs/>
        </w:rPr>
      </w:pPr>
      <w:r w:rsidRPr="004745A8">
        <w:rPr>
          <w:rFonts w:cs="Arial"/>
          <w:b/>
          <w:bCs/>
        </w:rPr>
        <w:t>Byte 3: Character Coding</w:t>
      </w:r>
    </w:p>
    <w:p w:rsidR="00C02773" w:rsidRPr="004745A8" w:rsidRDefault="008F51EC" w:rsidP="00C02773">
      <w:pPr>
        <w:autoSpaceDE w:val="0"/>
        <w:autoSpaceDN w:val="0"/>
        <w:ind w:left="720" w:firstLine="720"/>
        <w:rPr>
          <w:rFonts w:cs="Arial"/>
          <w:i/>
          <w:iCs/>
        </w:rPr>
      </w:pPr>
      <w:r w:rsidRPr="004745A8">
        <w:rPr>
          <w:rFonts w:cs="Arial"/>
          <w:i/>
          <w:iCs/>
        </w:rPr>
        <w:t>Bit 0-5: Reserved</w:t>
      </w:r>
    </w:p>
    <w:p w:rsidR="00C02773" w:rsidRPr="004745A8" w:rsidRDefault="008F51EC" w:rsidP="00C02773">
      <w:pPr>
        <w:autoSpaceDE w:val="0"/>
        <w:autoSpaceDN w:val="0"/>
        <w:ind w:left="720" w:firstLine="720"/>
        <w:rPr>
          <w:rFonts w:cs="Arial"/>
          <w:i/>
          <w:iCs/>
        </w:rPr>
      </w:pPr>
      <w:r w:rsidRPr="004745A8">
        <w:rPr>
          <w:rFonts w:cs="Arial"/>
          <w:i/>
          <w:iCs/>
        </w:rPr>
        <w:t>Bit 6-7: Coding</w:t>
      </w:r>
    </w:p>
    <w:p w:rsidR="00C02773" w:rsidRPr="004745A8" w:rsidRDefault="008F51EC" w:rsidP="00C02773">
      <w:pPr>
        <w:autoSpaceDE w:val="0"/>
        <w:autoSpaceDN w:val="0"/>
        <w:ind w:left="720" w:firstLine="720"/>
        <w:rPr>
          <w:rFonts w:cs="Arial"/>
        </w:rPr>
      </w:pPr>
      <w:r w:rsidRPr="004745A8">
        <w:rPr>
          <w:rFonts w:cs="Arial"/>
        </w:rPr>
        <w:t>0x0: Coding Table I</w:t>
      </w:r>
    </w:p>
    <w:p w:rsidR="00C02773" w:rsidRPr="004745A8" w:rsidRDefault="008F51EC" w:rsidP="00C02773">
      <w:pPr>
        <w:autoSpaceDE w:val="0"/>
        <w:autoSpaceDN w:val="0"/>
        <w:ind w:left="720" w:firstLine="720"/>
        <w:rPr>
          <w:rFonts w:cs="Arial"/>
        </w:rPr>
      </w:pPr>
      <w:r w:rsidRPr="004745A8">
        <w:rPr>
          <w:rFonts w:cs="Arial"/>
        </w:rPr>
        <w:t>0x0000-0xFFFF UNICODE UTF-16 (2 byte per char)</w:t>
      </w:r>
    </w:p>
    <w:p w:rsidR="00C02773" w:rsidRPr="004745A8" w:rsidRDefault="008F51EC" w:rsidP="00C02773">
      <w:pPr>
        <w:autoSpaceDE w:val="0"/>
        <w:autoSpaceDN w:val="0"/>
        <w:ind w:left="720" w:firstLine="720"/>
        <w:rPr>
          <w:rFonts w:cs="Arial"/>
        </w:rPr>
      </w:pPr>
      <w:r w:rsidRPr="004745A8">
        <w:rPr>
          <w:rFonts w:cs="Arial"/>
        </w:rPr>
        <w:t>0x1: Coding Table II</w:t>
      </w:r>
    </w:p>
    <w:p w:rsidR="00C02773" w:rsidRPr="004745A8" w:rsidRDefault="008F51EC" w:rsidP="00C02773">
      <w:pPr>
        <w:autoSpaceDE w:val="0"/>
        <w:autoSpaceDN w:val="0"/>
        <w:ind w:left="720" w:firstLine="720"/>
        <w:rPr>
          <w:rFonts w:cs="Arial"/>
        </w:rPr>
      </w:pPr>
      <w:r w:rsidRPr="004745A8">
        <w:rPr>
          <w:rFonts w:cs="Arial"/>
        </w:rPr>
        <w:t>0x00-0xFF Latin-9 (1 byte per char)</w:t>
      </w:r>
    </w:p>
    <w:p w:rsidR="00C02773" w:rsidRPr="004745A8" w:rsidRDefault="00C02773" w:rsidP="00C02773">
      <w:pPr>
        <w:autoSpaceDE w:val="0"/>
        <w:autoSpaceDN w:val="0"/>
        <w:ind w:left="720" w:firstLine="720"/>
        <w:rPr>
          <w:rFonts w:cs="Arial"/>
        </w:rPr>
      </w:pPr>
    </w:p>
    <w:p w:rsidR="00C02773" w:rsidRPr="004745A8" w:rsidRDefault="00C02773" w:rsidP="00C02773">
      <w:pPr>
        <w:autoSpaceDE w:val="0"/>
        <w:autoSpaceDN w:val="0"/>
        <w:ind w:left="720" w:firstLine="720"/>
        <w:rPr>
          <w:rFonts w:cs="Arial"/>
        </w:rPr>
      </w:pPr>
    </w:p>
    <w:p w:rsidR="00C02773" w:rsidRPr="004745A8" w:rsidRDefault="008F51EC" w:rsidP="00C02773">
      <w:pPr>
        <w:autoSpaceDE w:val="0"/>
        <w:autoSpaceDN w:val="0"/>
        <w:ind w:firstLine="720"/>
        <w:rPr>
          <w:rFonts w:cs="Arial"/>
          <w:b/>
          <w:bCs/>
        </w:rPr>
      </w:pPr>
      <w:r w:rsidRPr="004745A8">
        <w:rPr>
          <w:rFonts w:cs="Arial"/>
          <w:b/>
          <w:bCs/>
        </w:rPr>
        <w:t>Byte 4: Path Index</w:t>
      </w:r>
    </w:p>
    <w:p w:rsidR="00C02773" w:rsidRPr="004745A8" w:rsidRDefault="008F51EC" w:rsidP="00C02773">
      <w:pPr>
        <w:autoSpaceDE w:val="0"/>
        <w:autoSpaceDN w:val="0"/>
        <w:ind w:left="720" w:firstLine="720"/>
        <w:rPr>
          <w:rFonts w:cs="Arial"/>
          <w:i/>
          <w:iCs/>
        </w:rPr>
      </w:pPr>
      <w:r w:rsidRPr="004745A8">
        <w:rPr>
          <w:rFonts w:cs="Arial"/>
          <w:i/>
          <w:iCs/>
        </w:rPr>
        <w:t>Bit 0-1: Reserved</w:t>
      </w:r>
    </w:p>
    <w:p w:rsidR="00C02773" w:rsidRPr="004745A8" w:rsidRDefault="008F51EC" w:rsidP="00C02773">
      <w:pPr>
        <w:autoSpaceDE w:val="0"/>
        <w:autoSpaceDN w:val="0"/>
        <w:ind w:left="720" w:firstLine="720"/>
        <w:rPr>
          <w:rFonts w:cs="Arial"/>
          <w:i/>
          <w:iCs/>
        </w:rPr>
      </w:pPr>
      <w:r w:rsidRPr="004745A8">
        <w:rPr>
          <w:rFonts w:cs="Arial"/>
          <w:i/>
          <w:iCs/>
        </w:rPr>
        <w:t>Bit 2-7: Coding</w:t>
      </w:r>
    </w:p>
    <w:p w:rsidR="00C02773" w:rsidRPr="004745A8" w:rsidRDefault="008F51EC" w:rsidP="00C02773">
      <w:pPr>
        <w:autoSpaceDE w:val="0"/>
        <w:autoSpaceDN w:val="0"/>
        <w:ind w:left="720" w:firstLine="720"/>
        <w:rPr>
          <w:rFonts w:cs="Arial"/>
          <w:i/>
          <w:iCs/>
        </w:rPr>
      </w:pPr>
      <w:r w:rsidRPr="004745A8">
        <w:rPr>
          <w:rFonts w:cs="Arial"/>
          <w:i/>
          <w:iCs/>
        </w:rPr>
        <w:tab/>
        <w:t>0x0 - 7 = Reserved</w:t>
      </w:r>
    </w:p>
    <w:p w:rsidR="00C02773" w:rsidRPr="004745A8" w:rsidRDefault="008F51EC" w:rsidP="00C02773">
      <w:pPr>
        <w:autoSpaceDE w:val="0"/>
        <w:autoSpaceDN w:val="0"/>
        <w:ind w:left="1440" w:firstLine="720"/>
        <w:rPr>
          <w:rFonts w:cs="Arial"/>
          <w:b/>
          <w:bCs/>
        </w:rPr>
      </w:pPr>
      <w:r w:rsidRPr="004745A8">
        <w:rPr>
          <w:rFonts w:cs="Arial"/>
          <w:i/>
          <w:iCs/>
        </w:rPr>
        <w:t xml:space="preserve">0x8 - 63 = IndexOfPath </w:t>
      </w:r>
    </w:p>
    <w:p w:rsidR="00C02773" w:rsidRPr="004745A8" w:rsidRDefault="00C02773" w:rsidP="00C02773">
      <w:pPr>
        <w:autoSpaceDE w:val="0"/>
        <w:autoSpaceDN w:val="0"/>
        <w:ind w:left="720" w:firstLine="720"/>
        <w:rPr>
          <w:rFonts w:cs="Arial"/>
        </w:rPr>
      </w:pPr>
    </w:p>
    <w:p w:rsidR="00C02773" w:rsidRPr="004745A8" w:rsidRDefault="008F51EC" w:rsidP="00C02773">
      <w:pPr>
        <w:autoSpaceDE w:val="0"/>
        <w:autoSpaceDN w:val="0"/>
        <w:ind w:firstLine="720"/>
        <w:rPr>
          <w:rFonts w:cs="Arial"/>
          <w:b/>
          <w:bCs/>
        </w:rPr>
      </w:pPr>
      <w:r w:rsidRPr="004745A8">
        <w:rPr>
          <w:rFonts w:cs="Arial"/>
          <w:b/>
          <w:bCs/>
        </w:rPr>
        <w:t>Byte 5: Stub Path Index</w:t>
      </w:r>
    </w:p>
    <w:p w:rsidR="00C02773" w:rsidRPr="004745A8" w:rsidRDefault="008F51EC" w:rsidP="00C02773">
      <w:pPr>
        <w:autoSpaceDE w:val="0"/>
        <w:autoSpaceDN w:val="0"/>
        <w:ind w:left="720" w:firstLine="720"/>
        <w:rPr>
          <w:rFonts w:cs="Arial"/>
          <w:i/>
          <w:iCs/>
        </w:rPr>
      </w:pPr>
      <w:r w:rsidRPr="004745A8">
        <w:rPr>
          <w:rFonts w:cs="Arial"/>
          <w:i/>
          <w:iCs/>
        </w:rPr>
        <w:t>Bit 0-1: Reserved</w:t>
      </w:r>
    </w:p>
    <w:p w:rsidR="00C02773" w:rsidRPr="004745A8" w:rsidRDefault="008F51EC" w:rsidP="00C02773">
      <w:pPr>
        <w:autoSpaceDE w:val="0"/>
        <w:autoSpaceDN w:val="0"/>
        <w:ind w:left="720" w:firstLine="720"/>
        <w:rPr>
          <w:rFonts w:cs="Arial"/>
          <w:i/>
          <w:iCs/>
        </w:rPr>
      </w:pPr>
      <w:r w:rsidRPr="004745A8">
        <w:rPr>
          <w:rFonts w:cs="Arial"/>
          <w:i/>
          <w:iCs/>
        </w:rPr>
        <w:t>Bit 2-7: Coding</w:t>
      </w:r>
    </w:p>
    <w:p w:rsidR="00C02773" w:rsidRPr="004745A8" w:rsidRDefault="008F51EC" w:rsidP="00C02773">
      <w:pPr>
        <w:autoSpaceDE w:val="0"/>
        <w:autoSpaceDN w:val="0"/>
        <w:ind w:left="720" w:firstLine="720"/>
        <w:rPr>
          <w:rFonts w:cs="Arial"/>
          <w:i/>
          <w:iCs/>
        </w:rPr>
      </w:pPr>
      <w:r w:rsidRPr="004745A8">
        <w:rPr>
          <w:rFonts w:cs="Arial"/>
          <w:i/>
          <w:iCs/>
        </w:rPr>
        <w:tab/>
        <w:t xml:space="preserve">0x0 = StubStartsFirstPathInTheHorizon </w:t>
      </w:r>
    </w:p>
    <w:p w:rsidR="00C02773" w:rsidRPr="004745A8" w:rsidRDefault="008F51EC" w:rsidP="00C02773">
      <w:pPr>
        <w:autoSpaceDE w:val="0"/>
        <w:autoSpaceDN w:val="0"/>
        <w:ind w:left="1440" w:firstLine="720"/>
        <w:rPr>
          <w:rFonts w:cs="Arial"/>
          <w:b/>
          <w:i/>
          <w:iCs/>
        </w:rPr>
      </w:pPr>
      <w:r w:rsidRPr="004745A8">
        <w:rPr>
          <w:rFonts w:cs="Arial"/>
          <w:i/>
          <w:iCs/>
        </w:rPr>
        <w:t>0x1 - 7 = Reserved</w:t>
      </w:r>
    </w:p>
    <w:p w:rsidR="00C02773" w:rsidRPr="004745A8" w:rsidRDefault="008F51EC" w:rsidP="00C02773">
      <w:pPr>
        <w:autoSpaceDE w:val="0"/>
        <w:autoSpaceDN w:val="0"/>
        <w:ind w:left="1440" w:firstLine="720"/>
        <w:rPr>
          <w:rFonts w:cs="Arial"/>
          <w:i/>
          <w:iCs/>
        </w:rPr>
      </w:pPr>
      <w:r w:rsidRPr="004745A8">
        <w:rPr>
          <w:rFonts w:cs="Arial"/>
          <w:i/>
          <w:iCs/>
        </w:rPr>
        <w:t>0x8 - 63 = SubIndexOfPath</w:t>
      </w:r>
    </w:p>
    <w:p w:rsidR="00C02773" w:rsidRPr="004745A8" w:rsidRDefault="00C02773" w:rsidP="00C02773">
      <w:pPr>
        <w:autoSpaceDE w:val="0"/>
        <w:autoSpaceDN w:val="0"/>
        <w:rPr>
          <w:rFonts w:cs="Arial"/>
          <w:b/>
          <w:bCs/>
        </w:rPr>
      </w:pPr>
    </w:p>
    <w:p w:rsidR="00C02773" w:rsidRPr="004745A8" w:rsidRDefault="008F51EC" w:rsidP="00C02773">
      <w:pPr>
        <w:autoSpaceDE w:val="0"/>
        <w:autoSpaceDN w:val="0"/>
        <w:ind w:firstLine="720"/>
        <w:rPr>
          <w:rFonts w:cs="Arial"/>
          <w:b/>
          <w:bCs/>
          <w:i/>
        </w:rPr>
      </w:pPr>
      <w:r w:rsidRPr="004745A8">
        <w:rPr>
          <w:rFonts w:cs="Arial"/>
          <w:b/>
          <w:bCs/>
        </w:rPr>
        <w:t xml:space="preserve">Byte 6: Road Shield Icon:   </w:t>
      </w:r>
    </w:p>
    <w:p w:rsidR="00C02773" w:rsidRPr="004745A8" w:rsidRDefault="008F51EC" w:rsidP="00C02773">
      <w:pPr>
        <w:autoSpaceDE w:val="0"/>
        <w:autoSpaceDN w:val="0"/>
        <w:ind w:left="720" w:firstLine="720"/>
        <w:rPr>
          <w:rFonts w:cs="Arial"/>
        </w:rPr>
      </w:pPr>
      <w:r w:rsidRPr="004745A8">
        <w:rPr>
          <w:rFonts w:cs="Arial"/>
          <w:i/>
          <w:iCs/>
        </w:rPr>
        <w:t>Bit 0-7: Coding</w:t>
      </w:r>
    </w:p>
    <w:p w:rsidR="00C02773" w:rsidRPr="004745A8" w:rsidRDefault="00C02773" w:rsidP="00C02773">
      <w:pPr>
        <w:autoSpaceDE w:val="0"/>
        <w:autoSpaceDN w:val="0"/>
        <w:ind w:left="720" w:firstLine="720"/>
        <w:rPr>
          <w:rFonts w:cs="Arial"/>
        </w:rPr>
      </w:pPr>
    </w:p>
    <w:p w:rsidR="00C02773" w:rsidRPr="004745A8" w:rsidRDefault="008F51EC" w:rsidP="00C02773">
      <w:pPr>
        <w:autoSpaceDE w:val="0"/>
        <w:autoSpaceDN w:val="0"/>
        <w:ind w:left="720"/>
        <w:rPr>
          <w:rFonts w:cs="Arial"/>
          <w:b/>
          <w:bCs/>
          <w:i/>
        </w:rPr>
      </w:pPr>
      <w:r w:rsidRPr="004745A8">
        <w:rPr>
          <w:rFonts w:cs="Arial"/>
          <w:b/>
          <w:bCs/>
        </w:rPr>
        <w:t xml:space="preserve">Byte 7 up to 24/15 (Coding Table I / Coding Table II):   Road Shield Text:   </w:t>
      </w:r>
    </w:p>
    <w:p w:rsidR="00C02773" w:rsidRPr="004745A8" w:rsidRDefault="008F51EC" w:rsidP="00C02773">
      <w:pPr>
        <w:autoSpaceDE w:val="0"/>
        <w:autoSpaceDN w:val="0"/>
        <w:ind w:left="720" w:firstLine="720"/>
        <w:rPr>
          <w:rFonts w:cs="Arial"/>
          <w:i/>
          <w:iCs/>
        </w:rPr>
      </w:pPr>
      <w:r w:rsidRPr="004745A8">
        <w:rPr>
          <w:rFonts w:cs="Arial"/>
        </w:rPr>
        <w:t>Byte 1 up to 18/9 (Coding Table I / Coding Table II): RoadShieldText</w:t>
      </w:r>
    </w:p>
    <w:p w:rsidR="00C02773" w:rsidRPr="004745A8" w:rsidRDefault="008F51EC" w:rsidP="00C02773">
      <w:pPr>
        <w:autoSpaceDE w:val="0"/>
        <w:autoSpaceDN w:val="0"/>
        <w:ind w:left="1440" w:firstLine="720"/>
        <w:rPr>
          <w:rFonts w:cs="Arial"/>
        </w:rPr>
      </w:pPr>
      <w:r w:rsidRPr="004745A8">
        <w:rPr>
          <w:rFonts w:cs="Arial"/>
        </w:rPr>
        <w:t>9 characters, 8 letters plus 1 end of string character</w:t>
      </w:r>
    </w:p>
    <w:p w:rsidR="00C02773" w:rsidRPr="004745A8" w:rsidRDefault="00C02773" w:rsidP="00C02773">
      <w:pPr>
        <w:autoSpaceDE w:val="0"/>
        <w:autoSpaceDN w:val="0"/>
        <w:rPr>
          <w:rFonts w:cs="Arial"/>
        </w:rPr>
      </w:pPr>
    </w:p>
    <w:p w:rsidR="00C02773" w:rsidRPr="004745A8" w:rsidRDefault="008F51EC" w:rsidP="00C02773">
      <w:pPr>
        <w:autoSpaceDE w:val="0"/>
        <w:autoSpaceDN w:val="0"/>
        <w:ind w:firstLine="720"/>
        <w:rPr>
          <w:rFonts w:cs="Arial"/>
          <w:b/>
          <w:bCs/>
        </w:rPr>
      </w:pPr>
      <w:r w:rsidRPr="004745A8">
        <w:rPr>
          <w:rFonts w:cs="Arial"/>
          <w:b/>
          <w:bCs/>
        </w:rPr>
        <w:t>Byte 25/16 up to 65/</w:t>
      </w:r>
      <w:proofErr w:type="gramStart"/>
      <w:r w:rsidRPr="004745A8">
        <w:rPr>
          <w:rFonts w:cs="Arial"/>
          <w:b/>
          <w:bCs/>
        </w:rPr>
        <w:t>36  (</w:t>
      </w:r>
      <w:proofErr w:type="gramEnd"/>
      <w:r w:rsidRPr="004745A8">
        <w:rPr>
          <w:rFonts w:cs="Arial"/>
          <w:b/>
          <w:bCs/>
        </w:rPr>
        <w:t>Coding Table I / Coding Table II):  Upcoming Street Name:  </w:t>
      </w:r>
    </w:p>
    <w:p w:rsidR="00C02773" w:rsidRPr="004745A8" w:rsidRDefault="008F51EC" w:rsidP="00C02773">
      <w:pPr>
        <w:autoSpaceDE w:val="0"/>
        <w:autoSpaceDN w:val="0"/>
        <w:ind w:left="720" w:firstLine="720"/>
        <w:rPr>
          <w:rFonts w:cs="Arial"/>
          <w:i/>
          <w:iCs/>
        </w:rPr>
      </w:pPr>
      <w:r w:rsidRPr="004745A8">
        <w:rPr>
          <w:rFonts w:cs="Arial"/>
        </w:rPr>
        <w:t>Byte 1 up to 40/20 (Coding Table I / Coding Table II): UpcomingS</w:t>
      </w:r>
      <w:r w:rsidRPr="004745A8">
        <w:rPr>
          <w:rFonts w:cs="Arial"/>
          <w:iCs/>
        </w:rPr>
        <w:t>treetName</w:t>
      </w:r>
    </w:p>
    <w:p w:rsidR="00C02773" w:rsidRPr="004745A8" w:rsidRDefault="008F51EC" w:rsidP="00C02773">
      <w:pPr>
        <w:autoSpaceDE w:val="0"/>
        <w:autoSpaceDN w:val="0"/>
        <w:ind w:left="1440" w:firstLine="720"/>
        <w:rPr>
          <w:rFonts w:cs="Arial"/>
        </w:rPr>
      </w:pPr>
      <w:r w:rsidRPr="004745A8">
        <w:rPr>
          <w:rFonts w:cs="Arial"/>
        </w:rPr>
        <w:t>20 characters, 19 letters plus 1 end of string character</w:t>
      </w:r>
    </w:p>
    <w:p w:rsidR="00C02773" w:rsidRPr="004745A8" w:rsidRDefault="008F51EC" w:rsidP="00C02773">
      <w:pPr>
        <w:rPr>
          <w:rFonts w:cs="Arial"/>
        </w:rPr>
      </w:pPr>
      <w:r w:rsidRPr="004745A8">
        <w:rPr>
          <w:rFonts w:cs="Arial"/>
        </w:rPr>
        <w:t xml:space="preserve"> </w:t>
      </w:r>
    </w:p>
    <w:p w:rsidR="00C02773" w:rsidRPr="004745A8" w:rsidRDefault="00C02773" w:rsidP="00C02773">
      <w:pPr>
        <w:rPr>
          <w:rFonts w:cs="Arial"/>
        </w:rPr>
      </w:pPr>
    </w:p>
    <w:p w:rsidR="00C02773" w:rsidRDefault="008F51EC" w:rsidP="00113E44">
      <w:pPr>
        <w:pStyle w:val="Heading4"/>
      </w:pPr>
      <w:r w:rsidRPr="00B9479B">
        <w:t>TP-LOG-TPL-REQ-023249/B-SID-92-DynamicLabelPlus_St (TcSE ROIN-286211)</w:t>
      </w:r>
    </w:p>
    <w:p w:rsidR="00C02773" w:rsidRDefault="008F51EC">
      <w:pPr>
        <w:keepLines/>
        <w:tabs>
          <w:tab w:val="left" w:pos="709"/>
          <w:tab w:val="left" w:pos="1276"/>
          <w:tab w:val="left" w:pos="1843"/>
          <w:tab w:val="left" w:pos="2419"/>
        </w:tabs>
        <w:rPr>
          <w:rFonts w:cs="Arial"/>
          <w:snapToGrid w:val="0"/>
          <w:lang w:val="en-GB"/>
        </w:rPr>
      </w:pPr>
      <w:r>
        <w:rPr>
          <w:rFonts w:cs="Arial"/>
          <w:snapToGrid w:val="0"/>
          <w:lang w:val="en-GB"/>
        </w:rPr>
        <w:t>Data size: up to 520/391 (Coding Table I / Coding Table II) byte</w:t>
      </w:r>
    </w:p>
    <w:p w:rsidR="00C02773" w:rsidRDefault="008F51EC">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C02773" w:rsidRDefault="008F51EC">
      <w:pPr>
        <w:keepLines/>
        <w:tabs>
          <w:tab w:val="left" w:pos="709"/>
          <w:tab w:val="left" w:pos="1276"/>
          <w:tab w:val="left" w:pos="1843"/>
          <w:tab w:val="left" w:pos="2419"/>
        </w:tabs>
        <w:ind w:left="1276"/>
        <w:rPr>
          <w:rFonts w:cs="Arial"/>
          <w:snapToGrid w:val="0"/>
          <w:lang w:val="en-GB"/>
        </w:rPr>
      </w:pPr>
      <w:r>
        <w:rPr>
          <w:rFonts w:cs="Arial"/>
          <w:snapToGrid w:val="0"/>
          <w:lang w:val="en-GB"/>
        </w:rPr>
        <w:t>0x92: DynamicLabelPlus_St</w:t>
      </w:r>
    </w:p>
    <w:p w:rsidR="00C02773" w:rsidRDefault="008F51EC">
      <w:pPr>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rsidR="00C02773" w:rsidRDefault="008F51EC">
      <w:pPr>
        <w:keepLines/>
        <w:tabs>
          <w:tab w:val="left" w:pos="3544"/>
        </w:tabs>
        <w:ind w:left="1276"/>
        <w:rPr>
          <w:rFonts w:cs="Arial"/>
          <w:snapToGrid w:val="0"/>
          <w:lang w:val="en-GB"/>
        </w:rPr>
      </w:pPr>
      <w:r>
        <w:rPr>
          <w:rFonts w:cs="Arial"/>
          <w:snapToGrid w:val="0"/>
          <w:lang w:val="en-GB"/>
        </w:rPr>
        <w:t>0x03: Radio_Service3</w:t>
      </w:r>
      <w:r>
        <w:rPr>
          <w:rFonts w:cs="Arial"/>
          <w:snapToGrid w:val="0"/>
          <w:lang w:val="en-GB"/>
        </w:rPr>
        <w:tab/>
        <w:t>–</w:t>
      </w:r>
      <w:r>
        <w:rPr>
          <w:rFonts w:cs="Arial"/>
          <w:snapToGrid w:val="0"/>
          <w:lang w:val="en-GB"/>
        </w:rPr>
        <w:tab/>
        <w:t>DAB</w:t>
      </w:r>
    </w:p>
    <w:p w:rsidR="00C02773" w:rsidRDefault="008F51EC">
      <w:pPr>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C02773" w:rsidRDefault="008F51EC">
      <w:pPr>
        <w:keepLines/>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C02773" w:rsidRDefault="008F51EC">
      <w:pPr>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C02773" w:rsidRDefault="008F51EC">
      <w:pPr>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C02773" w:rsidRDefault="008F51EC">
      <w:pPr>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rsidR="00C02773" w:rsidRDefault="008F51EC">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lastRenderedPageBreak/>
        <w:t>Byte 3: Character Coding</w:t>
      </w:r>
    </w:p>
    <w:p w:rsidR="00C02773" w:rsidRDefault="008F51EC" w:rsidP="00C02773">
      <w:pPr>
        <w:adjustRightInd w:val="0"/>
        <w:ind w:left="1260"/>
        <w:rPr>
          <w:rFonts w:cs="Arial"/>
          <w:i/>
          <w:iCs/>
        </w:rPr>
      </w:pPr>
      <w:r>
        <w:rPr>
          <w:rFonts w:cs="Arial"/>
          <w:i/>
          <w:iCs/>
        </w:rPr>
        <w:t>Bit 0-5: Reserved</w:t>
      </w:r>
    </w:p>
    <w:p w:rsidR="00C02773" w:rsidRDefault="008F51EC">
      <w:pPr>
        <w:adjustRightInd w:val="0"/>
        <w:ind w:left="1260"/>
        <w:rPr>
          <w:rFonts w:cs="Arial"/>
          <w:i/>
          <w:iCs/>
        </w:rPr>
      </w:pPr>
      <w:r>
        <w:rPr>
          <w:rFonts w:cs="Arial"/>
          <w:i/>
          <w:iCs/>
        </w:rPr>
        <w:t>Bit 6-7: Coding</w:t>
      </w:r>
    </w:p>
    <w:p w:rsidR="00C02773" w:rsidRDefault="008F51EC">
      <w:pPr>
        <w:adjustRightInd w:val="0"/>
        <w:ind w:left="1890"/>
        <w:rPr>
          <w:rFonts w:cs="Arial"/>
        </w:rPr>
      </w:pPr>
      <w:r>
        <w:rPr>
          <w:rFonts w:cs="Arial"/>
        </w:rPr>
        <w:t>0x0: Coding Table I</w:t>
      </w:r>
    </w:p>
    <w:p w:rsidR="00C02773" w:rsidRDefault="008F51EC">
      <w:pPr>
        <w:adjustRightInd w:val="0"/>
        <w:ind w:left="1890"/>
        <w:rPr>
          <w:rFonts w:cs="Arial"/>
        </w:rPr>
      </w:pPr>
      <w:r>
        <w:rPr>
          <w:rFonts w:cs="Arial"/>
        </w:rPr>
        <w:t>0x0000-0xFFFF UNICODE UTF-16 (2 byte per char)</w:t>
      </w:r>
    </w:p>
    <w:p w:rsidR="00C02773" w:rsidRDefault="008F51EC">
      <w:pPr>
        <w:adjustRightInd w:val="0"/>
        <w:ind w:left="1890"/>
        <w:rPr>
          <w:rFonts w:cs="Arial"/>
        </w:rPr>
      </w:pPr>
      <w:r>
        <w:rPr>
          <w:rFonts w:cs="Arial"/>
        </w:rPr>
        <w:t>0x1: Coding Table II</w:t>
      </w:r>
    </w:p>
    <w:p w:rsidR="00C02773" w:rsidRDefault="008F51EC">
      <w:pPr>
        <w:adjustRightInd w:val="0"/>
        <w:ind w:left="1890"/>
        <w:rPr>
          <w:rFonts w:cs="Arial"/>
        </w:rPr>
      </w:pPr>
      <w:r>
        <w:rPr>
          <w:rFonts w:cs="Arial"/>
        </w:rPr>
        <w:t>0x00-0xFF Latin-9 (1 byte per char) (RDS Latin used instead)</w:t>
      </w:r>
    </w:p>
    <w:p w:rsidR="00C02773" w:rsidRDefault="008F51EC">
      <w:pPr>
        <w:keepLines/>
        <w:tabs>
          <w:tab w:val="left" w:pos="709"/>
          <w:tab w:val="left" w:pos="1276"/>
          <w:tab w:val="left" w:pos="1843"/>
          <w:tab w:val="left" w:pos="2419"/>
        </w:tabs>
        <w:spacing w:before="120" w:after="60"/>
        <w:ind w:left="709"/>
        <w:rPr>
          <w:rFonts w:cs="Arial"/>
          <w:b/>
          <w:snapToGrid w:val="0"/>
        </w:rPr>
      </w:pPr>
      <w:r>
        <w:rPr>
          <w:rFonts w:cs="Arial"/>
          <w:b/>
          <w:snapToGrid w:val="0"/>
        </w:rPr>
        <w:t>Byte 4: ItemInfo</w:t>
      </w:r>
    </w:p>
    <w:p w:rsidR="00C02773" w:rsidRDefault="008F51EC">
      <w:pPr>
        <w:keepLines/>
        <w:tabs>
          <w:tab w:val="left" w:pos="709"/>
          <w:tab w:val="left" w:pos="1276"/>
          <w:tab w:val="left" w:pos="1843"/>
          <w:tab w:val="left" w:pos="2419"/>
        </w:tabs>
        <w:spacing w:before="60"/>
        <w:ind w:left="1276"/>
        <w:rPr>
          <w:rFonts w:cs="Arial"/>
          <w:i/>
          <w:snapToGrid w:val="0"/>
        </w:rPr>
      </w:pPr>
      <w:r>
        <w:rPr>
          <w:rFonts w:cs="Arial"/>
          <w:i/>
          <w:snapToGrid w:val="0"/>
        </w:rPr>
        <w:t xml:space="preserve">Bit 0-5: Reserved  </w:t>
      </w:r>
    </w:p>
    <w:p w:rsidR="00C02773" w:rsidRDefault="008F51EC">
      <w:pPr>
        <w:keepLines/>
        <w:tabs>
          <w:tab w:val="left" w:pos="709"/>
          <w:tab w:val="left" w:pos="1276"/>
          <w:tab w:val="left" w:pos="1843"/>
          <w:tab w:val="left" w:pos="2419"/>
        </w:tabs>
        <w:spacing w:before="60"/>
        <w:ind w:left="1276"/>
        <w:rPr>
          <w:rFonts w:cs="Arial"/>
          <w:i/>
          <w:snapToGrid w:val="0"/>
        </w:rPr>
      </w:pPr>
      <w:r>
        <w:rPr>
          <w:rFonts w:cs="Arial"/>
          <w:i/>
          <w:snapToGrid w:val="0"/>
        </w:rPr>
        <w:t>Bit 6-7: CommandTypeCode</w:t>
      </w:r>
    </w:p>
    <w:p w:rsidR="00C02773" w:rsidRDefault="008F51EC">
      <w:pPr>
        <w:keepLines/>
        <w:tabs>
          <w:tab w:val="left" w:pos="709"/>
          <w:tab w:val="left" w:pos="1276"/>
          <w:tab w:val="left" w:pos="1843"/>
          <w:tab w:val="left" w:pos="2419"/>
        </w:tabs>
        <w:spacing w:before="60"/>
        <w:ind w:left="1276"/>
        <w:rPr>
          <w:rFonts w:cs="Arial"/>
          <w:snapToGrid w:val="0"/>
        </w:rPr>
      </w:pPr>
      <w:r>
        <w:rPr>
          <w:rFonts w:cs="Arial"/>
          <w:i/>
          <w:snapToGrid w:val="0"/>
        </w:rPr>
        <w:tab/>
      </w:r>
      <w:r>
        <w:rPr>
          <w:rFonts w:cs="Arial"/>
          <w:snapToGrid w:val="0"/>
        </w:rPr>
        <w:t>0x0: New</w:t>
      </w:r>
    </w:p>
    <w:p w:rsidR="00C02773" w:rsidRDefault="008F51EC" w:rsidP="00C02773">
      <w:pPr>
        <w:keepLines/>
        <w:tabs>
          <w:tab w:val="left" w:pos="709"/>
          <w:tab w:val="left" w:pos="1276"/>
          <w:tab w:val="left" w:pos="1843"/>
          <w:tab w:val="left" w:pos="2419"/>
        </w:tabs>
        <w:spacing w:before="60"/>
        <w:ind w:left="1276"/>
        <w:rPr>
          <w:rFonts w:cs="Arial"/>
          <w:snapToGrid w:val="0"/>
        </w:rPr>
      </w:pPr>
      <w:r>
        <w:rPr>
          <w:rFonts w:cs="Arial"/>
          <w:snapToGrid w:val="0"/>
        </w:rPr>
        <w:tab/>
        <w:t>0x1: Update</w:t>
      </w:r>
    </w:p>
    <w:p w:rsidR="00C02773" w:rsidRDefault="008F51EC" w:rsidP="00C02773">
      <w:pPr>
        <w:keepLines/>
        <w:tabs>
          <w:tab w:val="left" w:pos="709"/>
          <w:tab w:val="left" w:pos="1276"/>
          <w:tab w:val="left" w:pos="1843"/>
          <w:tab w:val="left" w:pos="2419"/>
        </w:tabs>
        <w:spacing w:before="60"/>
        <w:ind w:left="1276"/>
        <w:rPr>
          <w:rFonts w:cs="Arial"/>
          <w:snapToGrid w:val="0"/>
        </w:rPr>
      </w:pPr>
      <w:r>
        <w:rPr>
          <w:rFonts w:cs="Arial"/>
          <w:snapToGrid w:val="0"/>
        </w:rPr>
        <w:tab/>
        <w:t>0x2: Delete</w:t>
      </w:r>
    </w:p>
    <w:p w:rsidR="00C02773" w:rsidRDefault="008F51EC" w:rsidP="00C02773">
      <w:pPr>
        <w:keepLines/>
        <w:tabs>
          <w:tab w:val="left" w:pos="709"/>
          <w:tab w:val="left" w:pos="1276"/>
          <w:tab w:val="left" w:pos="1843"/>
          <w:tab w:val="left" w:pos="2419"/>
        </w:tabs>
        <w:spacing w:before="60"/>
        <w:ind w:left="1276"/>
        <w:rPr>
          <w:rFonts w:cs="Arial"/>
          <w:snapToGrid w:val="0"/>
        </w:rPr>
      </w:pPr>
      <w:r>
        <w:rPr>
          <w:rFonts w:cs="Arial"/>
          <w:snapToGrid w:val="0"/>
        </w:rPr>
        <w:tab/>
        <w:t xml:space="preserve">0x3: Reserved </w:t>
      </w:r>
    </w:p>
    <w:p w:rsidR="00C02773" w:rsidRDefault="008F51EC" w:rsidP="00C02773">
      <w:pPr>
        <w:keepLines/>
        <w:tabs>
          <w:tab w:val="left" w:pos="709"/>
          <w:tab w:val="left" w:pos="1276"/>
          <w:tab w:val="left" w:pos="1843"/>
          <w:tab w:val="left" w:pos="2419"/>
        </w:tabs>
        <w:spacing w:before="120" w:after="60"/>
        <w:ind w:left="709"/>
        <w:rPr>
          <w:rFonts w:cs="Arial"/>
          <w:b/>
          <w:snapToGrid w:val="0"/>
        </w:rPr>
      </w:pPr>
      <w:r>
        <w:rPr>
          <w:rFonts w:cs="Arial"/>
          <w:b/>
          <w:snapToGrid w:val="0"/>
        </w:rPr>
        <w:t>Byte 5: NbrOfTypes</w:t>
      </w:r>
    </w:p>
    <w:p w:rsidR="00C02773" w:rsidRDefault="008F51EC">
      <w:pPr>
        <w:keepLines/>
        <w:tabs>
          <w:tab w:val="left" w:pos="709"/>
          <w:tab w:val="left" w:pos="1276"/>
          <w:tab w:val="left" w:pos="1843"/>
          <w:tab w:val="left" w:pos="2419"/>
        </w:tabs>
        <w:spacing w:before="60"/>
        <w:ind w:left="1276"/>
        <w:rPr>
          <w:rFonts w:cs="Arial"/>
          <w:i/>
          <w:snapToGrid w:val="0"/>
        </w:rPr>
      </w:pPr>
      <w:r>
        <w:rPr>
          <w:rFonts w:cs="Arial"/>
          <w:i/>
          <w:snapToGrid w:val="0"/>
        </w:rPr>
        <w:t>Bit 0: Reserved</w:t>
      </w:r>
    </w:p>
    <w:p w:rsidR="00C02773" w:rsidRDefault="008F51EC">
      <w:pPr>
        <w:keepLines/>
        <w:tabs>
          <w:tab w:val="left" w:pos="709"/>
          <w:tab w:val="left" w:pos="1276"/>
          <w:tab w:val="left" w:pos="1843"/>
          <w:tab w:val="left" w:pos="2419"/>
        </w:tabs>
        <w:spacing w:before="60"/>
        <w:ind w:left="1276"/>
        <w:rPr>
          <w:rFonts w:cs="Arial"/>
          <w:i/>
          <w:snapToGrid w:val="0"/>
        </w:rPr>
      </w:pPr>
      <w:r>
        <w:rPr>
          <w:rFonts w:cs="Arial"/>
          <w:i/>
          <w:snapToGrid w:val="0"/>
        </w:rPr>
        <w:t>Bit 1-7: NbrOfTypes</w:t>
      </w:r>
    </w:p>
    <w:p w:rsidR="00C02773" w:rsidRDefault="008F51EC">
      <w:pPr>
        <w:keepLines/>
        <w:tabs>
          <w:tab w:val="left" w:pos="709"/>
          <w:tab w:val="left" w:pos="1276"/>
          <w:tab w:val="left" w:pos="1843"/>
          <w:tab w:val="left" w:pos="2419"/>
        </w:tabs>
        <w:spacing w:before="60"/>
        <w:ind w:left="1276"/>
        <w:rPr>
          <w:rFonts w:cs="Arial"/>
          <w:i/>
          <w:snapToGrid w:val="0"/>
        </w:rPr>
      </w:pPr>
      <w:r>
        <w:rPr>
          <w:rFonts w:cs="Arial"/>
          <w:i/>
          <w:snapToGrid w:val="0"/>
        </w:rPr>
        <w:tab/>
        <w:t>0x00: NoTagsAvailable</w:t>
      </w:r>
    </w:p>
    <w:p w:rsidR="00C02773" w:rsidRDefault="008F51EC">
      <w:pPr>
        <w:keepLines/>
        <w:tabs>
          <w:tab w:val="left" w:pos="709"/>
          <w:tab w:val="left" w:pos="1276"/>
          <w:tab w:val="left" w:pos="1843"/>
          <w:tab w:val="left" w:pos="2419"/>
        </w:tabs>
        <w:spacing w:before="60"/>
        <w:ind w:left="1276"/>
        <w:rPr>
          <w:rFonts w:cs="Arial"/>
          <w:i/>
          <w:snapToGrid w:val="0"/>
        </w:rPr>
      </w:pPr>
      <w:r>
        <w:rPr>
          <w:rFonts w:cs="Arial"/>
          <w:i/>
          <w:snapToGrid w:val="0"/>
        </w:rPr>
        <w:tab/>
        <w:t>0x01 up to 0x40</w:t>
      </w:r>
    </w:p>
    <w:p w:rsidR="00C02773" w:rsidRDefault="008F51EC">
      <w:pPr>
        <w:keepLines/>
        <w:tabs>
          <w:tab w:val="left" w:pos="709"/>
          <w:tab w:val="left" w:pos="1276"/>
          <w:tab w:val="left" w:pos="1843"/>
          <w:tab w:val="left" w:pos="2419"/>
        </w:tabs>
        <w:spacing w:before="120" w:after="60"/>
        <w:ind w:left="709"/>
        <w:rPr>
          <w:rFonts w:cs="Arial"/>
          <w:b/>
          <w:snapToGrid w:val="0"/>
        </w:rPr>
      </w:pPr>
      <w:r>
        <w:rPr>
          <w:rFonts w:cs="Arial"/>
          <w:b/>
          <w:snapToGrid w:val="0"/>
        </w:rPr>
        <w:t>Byte 6 up to 263/134 (Coding Table I / Coding Table II): RadioText</w:t>
      </w:r>
    </w:p>
    <w:p w:rsidR="00C02773" w:rsidRDefault="008F51EC">
      <w:pPr>
        <w:keepLines/>
        <w:tabs>
          <w:tab w:val="left" w:pos="709"/>
          <w:tab w:val="left" w:pos="1276"/>
          <w:tab w:val="left" w:pos="1843"/>
          <w:tab w:val="left" w:pos="2419"/>
        </w:tabs>
        <w:spacing w:before="60"/>
        <w:ind w:left="1276"/>
        <w:rPr>
          <w:rFonts w:cs="Arial"/>
          <w:snapToGrid w:val="0"/>
        </w:rPr>
      </w:pPr>
      <w:r>
        <w:rPr>
          <w:rFonts w:cs="Arial"/>
          <w:snapToGrid w:val="0"/>
        </w:rPr>
        <w:t>Max. 129 characters, 128 letters plus 1 end of string character</w:t>
      </w:r>
    </w:p>
    <w:p w:rsidR="00C02773" w:rsidRDefault="00C02773">
      <w:pPr>
        <w:keepLines/>
        <w:tabs>
          <w:tab w:val="left" w:pos="709"/>
          <w:tab w:val="left" w:pos="1276"/>
          <w:tab w:val="left" w:pos="1843"/>
          <w:tab w:val="left" w:pos="2419"/>
        </w:tabs>
        <w:spacing w:before="60"/>
        <w:rPr>
          <w:rFonts w:cs="Arial"/>
          <w:snapToGrid w:val="0"/>
        </w:rPr>
      </w:pPr>
    </w:p>
    <w:p w:rsidR="00C02773" w:rsidRDefault="008F51EC">
      <w:pPr>
        <w:keepLines/>
        <w:tabs>
          <w:tab w:val="left" w:pos="709"/>
          <w:tab w:val="left" w:pos="1276"/>
          <w:tab w:val="left" w:pos="1843"/>
          <w:tab w:val="left" w:pos="2419"/>
        </w:tabs>
        <w:spacing w:before="120" w:after="60"/>
        <w:rPr>
          <w:rFonts w:cs="Arial"/>
          <w:b/>
          <w:snapToGrid w:val="0"/>
        </w:rPr>
      </w:pPr>
      <w:r>
        <w:rPr>
          <w:rFonts w:cs="Arial"/>
          <w:b/>
          <w:snapToGrid w:val="0"/>
        </w:rPr>
        <w:tab/>
        <w:t>Byte 264/135 up to 519/390 (Coding Table I / Coding Table II): ItemVector</w:t>
      </w:r>
    </w:p>
    <w:p w:rsidR="00C02773" w:rsidRDefault="008F51EC">
      <w:pPr>
        <w:keepLines/>
        <w:tabs>
          <w:tab w:val="left" w:pos="709"/>
          <w:tab w:val="left" w:pos="1276"/>
          <w:tab w:val="left" w:pos="1843"/>
          <w:tab w:val="left" w:pos="2419"/>
        </w:tabs>
        <w:ind w:left="709"/>
        <w:rPr>
          <w:rFonts w:cs="Arial"/>
        </w:rPr>
      </w:pPr>
      <w:r>
        <w:rPr>
          <w:rFonts w:cs="Arial"/>
        </w:rPr>
        <w:t>Array (1</w:t>
      </w:r>
      <w:proofErr w:type="gramStart"/>
      <w:r>
        <w:rPr>
          <w:rFonts w:cs="Arial"/>
        </w:rPr>
        <w:t>..</w:t>
      </w:r>
      <w:proofErr w:type="gramEnd"/>
      <w:r>
        <w:rPr>
          <w:rFonts w:cs="Arial"/>
        </w:rPr>
        <w:t xml:space="preserve"> NbrOfTypes) of Record (ContentTypeID, ContentType, StartMarker, LengthMarker)</w:t>
      </w:r>
    </w:p>
    <w:p w:rsidR="00C02773" w:rsidRDefault="008F51EC">
      <w:pPr>
        <w:keepLines/>
        <w:tabs>
          <w:tab w:val="left" w:pos="709"/>
          <w:tab w:val="left" w:pos="1276"/>
          <w:tab w:val="left" w:pos="1843"/>
          <w:tab w:val="left" w:pos="2419"/>
        </w:tabs>
        <w:spacing w:before="60"/>
        <w:ind w:left="709"/>
        <w:rPr>
          <w:rFonts w:cs="Arial"/>
        </w:rPr>
      </w:pPr>
      <w:r>
        <w:rPr>
          <w:rFonts w:cs="Arial"/>
        </w:rPr>
        <w:t>Record definition (4 bytes):</w:t>
      </w:r>
    </w:p>
    <w:p w:rsidR="00C02773" w:rsidRDefault="008F51EC" w:rsidP="00C02773">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Byte 1: ContentTypeID</w:t>
      </w:r>
    </w:p>
    <w:p w:rsidR="00C02773" w:rsidRDefault="008F51EC" w:rsidP="00C02773">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0x40</w:t>
      </w:r>
    </w:p>
    <w:p w:rsidR="00C02773" w:rsidRDefault="008F51EC">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Byte 2: ContentType</w:t>
      </w:r>
    </w:p>
    <w:p w:rsidR="00C02773" w:rsidRDefault="008F51EC">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0x40</w:t>
      </w:r>
    </w:p>
    <w:p w:rsidR="00C02773" w:rsidRDefault="008F51EC">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Byte 3: StartMarker</w:t>
      </w:r>
    </w:p>
    <w:p w:rsidR="00C02773" w:rsidRDefault="008F51EC">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0x80</w:t>
      </w:r>
    </w:p>
    <w:p w:rsidR="00C02773" w:rsidRDefault="008F51EC">
      <w:pPr>
        <w:keepLines/>
        <w:tabs>
          <w:tab w:val="left" w:pos="709"/>
          <w:tab w:val="left" w:pos="1276"/>
          <w:tab w:val="left" w:pos="1843"/>
          <w:tab w:val="left" w:pos="2419"/>
        </w:tabs>
        <w:spacing w:before="120" w:after="60"/>
        <w:ind w:left="1276"/>
        <w:rPr>
          <w:rFonts w:cs="Arial"/>
          <w:i/>
          <w:snapToGrid w:val="0"/>
        </w:rPr>
      </w:pPr>
      <w:r>
        <w:rPr>
          <w:rFonts w:cs="Arial"/>
          <w:i/>
          <w:snapToGrid w:val="0"/>
        </w:rPr>
        <w:t>Byte 4: LengthMarker</w:t>
      </w:r>
    </w:p>
    <w:p w:rsidR="00C02773" w:rsidRDefault="008F51EC" w:rsidP="00C02773">
      <w:pPr>
        <w:keepLines/>
        <w:tabs>
          <w:tab w:val="left" w:pos="215"/>
          <w:tab w:val="left" w:pos="485"/>
          <w:tab w:val="left" w:pos="709"/>
          <w:tab w:val="left" w:pos="1276"/>
          <w:tab w:val="left" w:pos="1843"/>
          <w:tab w:val="left" w:pos="2419"/>
        </w:tabs>
        <w:spacing w:before="60"/>
        <w:ind w:left="1843"/>
      </w:pPr>
      <w:r>
        <w:rPr>
          <w:rFonts w:cs="Arial"/>
          <w:i/>
          <w:snapToGrid w:val="0"/>
          <w:color w:val="000000"/>
        </w:rPr>
        <w:t>0x01 up to 0x80</w:t>
      </w:r>
    </w:p>
    <w:p w:rsidR="00C02773" w:rsidRDefault="008F51EC" w:rsidP="00113E44">
      <w:pPr>
        <w:pStyle w:val="Heading4"/>
      </w:pPr>
      <w:r w:rsidRPr="00B9479B">
        <w:t>TP-LOG-TPL-REQ-134551/A-SID-93-JournalineTxtMsg_St</w:t>
      </w:r>
    </w:p>
    <w:p w:rsidR="00C02773" w:rsidRDefault="008F51EC">
      <w:pPr>
        <w:keepLines/>
        <w:tabs>
          <w:tab w:val="left" w:pos="709"/>
          <w:tab w:val="left" w:pos="1276"/>
          <w:tab w:val="left" w:pos="1843"/>
          <w:tab w:val="left" w:pos="2419"/>
        </w:tabs>
        <w:rPr>
          <w:rFonts w:cs="Arial"/>
          <w:snapToGrid w:val="0"/>
          <w:lang w:val="en-GB"/>
        </w:rPr>
      </w:pPr>
      <w:r>
        <w:rPr>
          <w:rFonts w:cs="Arial"/>
          <w:snapToGrid w:val="0"/>
          <w:lang w:val="en-GB"/>
        </w:rPr>
        <w:t>Data size: up to 4095 (Fixed Coding Table II) byte</w:t>
      </w:r>
    </w:p>
    <w:p w:rsidR="00C02773" w:rsidRDefault="008F51EC">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C02773" w:rsidRDefault="008F51EC">
      <w:pPr>
        <w:keepLines/>
        <w:tabs>
          <w:tab w:val="left" w:pos="709"/>
          <w:tab w:val="left" w:pos="1276"/>
          <w:tab w:val="left" w:pos="1843"/>
          <w:tab w:val="left" w:pos="2419"/>
        </w:tabs>
        <w:ind w:left="1276"/>
        <w:rPr>
          <w:rFonts w:cs="Arial"/>
          <w:snapToGrid w:val="0"/>
          <w:lang w:val="en-GB"/>
        </w:rPr>
      </w:pPr>
      <w:r>
        <w:rPr>
          <w:rFonts w:cs="Arial"/>
          <w:snapToGrid w:val="0"/>
          <w:lang w:val="en-GB"/>
        </w:rPr>
        <w:t>0x93: JournalineTxtMsg_St</w:t>
      </w:r>
    </w:p>
    <w:p w:rsidR="00C02773" w:rsidRDefault="008F51EC">
      <w:pPr>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rsidR="00C02773" w:rsidRDefault="008F51EC">
      <w:pPr>
        <w:keepLines/>
        <w:tabs>
          <w:tab w:val="left" w:pos="3544"/>
        </w:tabs>
        <w:ind w:left="1276"/>
        <w:rPr>
          <w:rFonts w:cs="Arial"/>
          <w:snapToGrid w:val="0"/>
          <w:lang w:val="en-GB"/>
        </w:rPr>
      </w:pPr>
      <w:r>
        <w:rPr>
          <w:rFonts w:cs="Arial"/>
          <w:snapToGrid w:val="0"/>
          <w:lang w:val="en-GB"/>
        </w:rPr>
        <w:t>0x03: Radio_Service3</w:t>
      </w:r>
      <w:r>
        <w:rPr>
          <w:rFonts w:cs="Arial"/>
          <w:snapToGrid w:val="0"/>
          <w:lang w:val="en-GB"/>
        </w:rPr>
        <w:tab/>
        <w:t>–</w:t>
      </w:r>
      <w:r>
        <w:rPr>
          <w:rFonts w:cs="Arial"/>
          <w:snapToGrid w:val="0"/>
          <w:lang w:val="en-GB"/>
        </w:rPr>
        <w:tab/>
        <w:t>DAB</w:t>
      </w:r>
    </w:p>
    <w:p w:rsidR="00C02773" w:rsidRDefault="008F51EC">
      <w:pPr>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C02773" w:rsidRDefault="008F51EC">
      <w:pPr>
        <w:keepLines/>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C02773" w:rsidRDefault="008F51EC">
      <w:pPr>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C02773" w:rsidRDefault="008F51EC">
      <w:pPr>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C02773" w:rsidRDefault="008F51EC">
      <w:pPr>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rsidR="00C02773" w:rsidRDefault="008F51EC">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C02773" w:rsidRDefault="008F51EC" w:rsidP="00C02773">
      <w:pPr>
        <w:adjustRightInd w:val="0"/>
        <w:ind w:left="1260"/>
        <w:rPr>
          <w:rFonts w:cs="Arial"/>
          <w:i/>
          <w:iCs/>
        </w:rPr>
      </w:pPr>
      <w:r>
        <w:rPr>
          <w:rFonts w:cs="Arial"/>
          <w:i/>
          <w:iCs/>
        </w:rPr>
        <w:lastRenderedPageBreak/>
        <w:t>Bit 0-5: Reserved</w:t>
      </w:r>
    </w:p>
    <w:p w:rsidR="00C02773" w:rsidRDefault="008F51EC">
      <w:pPr>
        <w:adjustRightInd w:val="0"/>
        <w:ind w:left="1260"/>
        <w:rPr>
          <w:rFonts w:cs="Arial"/>
          <w:i/>
          <w:iCs/>
        </w:rPr>
      </w:pPr>
      <w:r>
        <w:rPr>
          <w:rFonts w:cs="Arial"/>
          <w:i/>
          <w:iCs/>
        </w:rPr>
        <w:t>Bit 6-7: Coding</w:t>
      </w:r>
    </w:p>
    <w:p w:rsidR="00C02773" w:rsidRDefault="008F51EC">
      <w:pPr>
        <w:adjustRightInd w:val="0"/>
        <w:ind w:left="1890"/>
        <w:rPr>
          <w:rFonts w:cs="Arial"/>
        </w:rPr>
      </w:pPr>
      <w:r>
        <w:rPr>
          <w:rFonts w:cs="Arial"/>
        </w:rPr>
        <w:t>0x0: Coding Table I</w:t>
      </w:r>
    </w:p>
    <w:p w:rsidR="00C02773" w:rsidRDefault="008F51EC">
      <w:pPr>
        <w:adjustRightInd w:val="0"/>
        <w:ind w:left="1890"/>
        <w:rPr>
          <w:rFonts w:cs="Arial"/>
        </w:rPr>
      </w:pPr>
      <w:r>
        <w:rPr>
          <w:rFonts w:cs="Arial"/>
        </w:rPr>
        <w:t>0x0000-0xFFFF UNICODE UTF-16 (2 byte per char)</w:t>
      </w:r>
    </w:p>
    <w:p w:rsidR="00C02773" w:rsidRDefault="008F51EC">
      <w:pPr>
        <w:adjustRightInd w:val="0"/>
        <w:ind w:left="1890"/>
        <w:rPr>
          <w:rFonts w:cs="Arial"/>
        </w:rPr>
      </w:pPr>
      <w:r>
        <w:rPr>
          <w:rFonts w:cs="Arial"/>
        </w:rPr>
        <w:t>0x1: Coding Table II</w:t>
      </w:r>
    </w:p>
    <w:p w:rsidR="00C02773" w:rsidRDefault="008F51EC">
      <w:pPr>
        <w:adjustRightInd w:val="0"/>
        <w:ind w:left="1890"/>
        <w:rPr>
          <w:rFonts w:cs="Arial"/>
        </w:rPr>
      </w:pPr>
      <w:r>
        <w:rPr>
          <w:rFonts w:cs="Arial"/>
        </w:rPr>
        <w:t>0x00-0xFF Latin-9 (1 byte per char) (RDS Latin used instead)</w:t>
      </w:r>
    </w:p>
    <w:p w:rsidR="00C02773" w:rsidRDefault="008F51EC">
      <w:pPr>
        <w:keepLines/>
        <w:tabs>
          <w:tab w:val="left" w:pos="709"/>
          <w:tab w:val="left" w:pos="1276"/>
          <w:tab w:val="left" w:pos="1843"/>
          <w:tab w:val="left" w:pos="2419"/>
        </w:tabs>
        <w:spacing w:before="120" w:after="60"/>
        <w:ind w:left="709"/>
        <w:rPr>
          <w:rFonts w:cs="Arial"/>
          <w:b/>
          <w:snapToGrid w:val="0"/>
        </w:rPr>
      </w:pPr>
      <w:r>
        <w:rPr>
          <w:rFonts w:cs="Arial"/>
          <w:b/>
          <w:snapToGrid w:val="0"/>
        </w:rPr>
        <w:t>Byte 4 up to 4094 (Fixed Coding Table II): Text Message:</w:t>
      </w:r>
    </w:p>
    <w:p w:rsidR="00C02773" w:rsidRDefault="008F51EC">
      <w:pPr>
        <w:keepLines/>
        <w:tabs>
          <w:tab w:val="left" w:pos="709"/>
          <w:tab w:val="left" w:pos="1276"/>
          <w:tab w:val="left" w:pos="1843"/>
          <w:tab w:val="left" w:pos="2419"/>
        </w:tabs>
        <w:spacing w:before="60"/>
        <w:ind w:left="1276"/>
        <w:rPr>
          <w:rFonts w:cs="Arial"/>
          <w:snapToGrid w:val="0"/>
        </w:rPr>
      </w:pPr>
      <w:r>
        <w:rPr>
          <w:rFonts w:cs="Arial"/>
          <w:snapToGrid w:val="0"/>
        </w:rPr>
        <w:t>Max. 4091 characters, 4090 letters plus 1 end of string character</w:t>
      </w:r>
    </w:p>
    <w:p w:rsidR="00C02773" w:rsidRDefault="00C02773" w:rsidP="00C02773">
      <w:pPr>
        <w:keepLines/>
        <w:tabs>
          <w:tab w:val="left" w:pos="709"/>
          <w:tab w:val="left" w:pos="1276"/>
          <w:tab w:val="left" w:pos="1843"/>
          <w:tab w:val="left" w:pos="2419"/>
        </w:tabs>
        <w:spacing w:before="120" w:after="60"/>
      </w:pPr>
    </w:p>
    <w:p w:rsidR="00C02773" w:rsidRDefault="00C02773" w:rsidP="00C02773">
      <w:pPr>
        <w:keepLines/>
        <w:tabs>
          <w:tab w:val="left" w:pos="215"/>
          <w:tab w:val="left" w:pos="485"/>
          <w:tab w:val="left" w:pos="709"/>
          <w:tab w:val="left" w:pos="1276"/>
          <w:tab w:val="left" w:pos="1843"/>
          <w:tab w:val="left" w:pos="2419"/>
        </w:tabs>
        <w:spacing w:before="60"/>
        <w:ind w:left="1843"/>
      </w:pPr>
    </w:p>
    <w:p w:rsidR="00C02773" w:rsidRDefault="008F51EC" w:rsidP="00113E44">
      <w:pPr>
        <w:pStyle w:val="Heading4"/>
      </w:pPr>
      <w:r w:rsidRPr="00B9479B">
        <w:t>TP-LOG-TPL-REQ-166128/A-SID-94-WifiInfo_Rq</w:t>
      </w:r>
    </w:p>
    <w:p w:rsidR="00C02773" w:rsidRPr="00284D42" w:rsidRDefault="008F51EC" w:rsidP="00C02773">
      <w:pPr>
        <w:rPr>
          <w:rFonts w:cs="Arial"/>
        </w:rPr>
      </w:pPr>
      <w:r w:rsidRPr="00284D42">
        <w:rPr>
          <w:rFonts w:cs="Arial"/>
        </w:rPr>
        <w:t>Data Size: up to 201/103 (Coding Table I / Coding Table II) bytes</w:t>
      </w:r>
      <w:r w:rsidRPr="00284D42">
        <w:rPr>
          <w:rFonts w:cs="Arial"/>
        </w:rPr>
        <w:tab/>
      </w:r>
    </w:p>
    <w:p w:rsidR="00C02773" w:rsidRPr="00284D42" w:rsidRDefault="008F51EC" w:rsidP="00C02773">
      <w:pPr>
        <w:ind w:left="720"/>
        <w:rPr>
          <w:rFonts w:cs="Arial"/>
        </w:rPr>
      </w:pPr>
      <w:r w:rsidRPr="00284D42">
        <w:rPr>
          <w:rFonts w:cs="Arial"/>
        </w:rPr>
        <w:tab/>
      </w:r>
    </w:p>
    <w:p w:rsidR="00C02773" w:rsidRPr="00284D42" w:rsidRDefault="008F51EC" w:rsidP="00C02773">
      <w:pPr>
        <w:ind w:left="720"/>
        <w:rPr>
          <w:rFonts w:cs="Arial"/>
          <w:b/>
        </w:rPr>
      </w:pPr>
      <w:r w:rsidRPr="00284D42">
        <w:rPr>
          <w:rFonts w:cs="Arial"/>
          <w:b/>
        </w:rPr>
        <w:t>Byte 0: Signal Identifier</w:t>
      </w:r>
      <w:r w:rsidRPr="00284D42">
        <w:rPr>
          <w:rFonts w:cs="Arial"/>
          <w:b/>
        </w:rPr>
        <w:tab/>
      </w:r>
    </w:p>
    <w:p w:rsidR="00C02773" w:rsidRPr="00284D42" w:rsidRDefault="008F51EC" w:rsidP="00C02773">
      <w:pPr>
        <w:ind w:left="720"/>
        <w:rPr>
          <w:rFonts w:cs="Arial"/>
        </w:rPr>
      </w:pPr>
      <w:r w:rsidRPr="00284D42">
        <w:rPr>
          <w:rFonts w:cs="Arial"/>
        </w:rPr>
        <w:tab/>
        <w:t>0x94: WifiInfo_Rq</w:t>
      </w:r>
    </w:p>
    <w:p w:rsidR="00C02773" w:rsidRPr="00284D42" w:rsidRDefault="008F51EC" w:rsidP="00C02773">
      <w:pPr>
        <w:ind w:left="720"/>
        <w:rPr>
          <w:rFonts w:cs="Arial"/>
        </w:rPr>
      </w:pPr>
      <w:r w:rsidRPr="00284D42">
        <w:rPr>
          <w:rFonts w:cs="Arial"/>
        </w:rPr>
        <w:tab/>
      </w:r>
    </w:p>
    <w:p w:rsidR="00C02773" w:rsidRPr="00284D42" w:rsidRDefault="008F51EC" w:rsidP="00C02773">
      <w:pPr>
        <w:ind w:left="720"/>
        <w:rPr>
          <w:rFonts w:cs="Arial"/>
          <w:b/>
        </w:rPr>
      </w:pPr>
      <w:r w:rsidRPr="00284D42">
        <w:rPr>
          <w:rFonts w:cs="Arial"/>
          <w:b/>
        </w:rPr>
        <w:t>Byte 1: Utilization</w:t>
      </w:r>
      <w:r w:rsidRPr="00284D42">
        <w:rPr>
          <w:rFonts w:cs="Arial"/>
          <w:b/>
        </w:rPr>
        <w:tab/>
      </w:r>
    </w:p>
    <w:p w:rsidR="00C02773" w:rsidRPr="00284D42" w:rsidRDefault="008F51EC" w:rsidP="00C02773">
      <w:pPr>
        <w:ind w:left="720"/>
        <w:rPr>
          <w:rFonts w:cs="Arial"/>
        </w:rPr>
      </w:pPr>
      <w:r w:rsidRPr="00284D42">
        <w:rPr>
          <w:rFonts w:cs="Arial"/>
        </w:rPr>
        <w:tab/>
        <w:t>0x32: MobileCom_Service2 - Embedded Modem</w:t>
      </w:r>
    </w:p>
    <w:p w:rsidR="00C02773" w:rsidRPr="00284D42" w:rsidRDefault="008F51EC" w:rsidP="00C02773">
      <w:pPr>
        <w:ind w:left="720"/>
        <w:rPr>
          <w:rFonts w:cs="Arial"/>
        </w:rPr>
      </w:pPr>
      <w:r w:rsidRPr="00284D42">
        <w:rPr>
          <w:rFonts w:cs="Arial"/>
        </w:rPr>
        <w:tab/>
      </w:r>
    </w:p>
    <w:p w:rsidR="00C02773" w:rsidRPr="00284D42" w:rsidRDefault="008F51EC" w:rsidP="00C02773">
      <w:pPr>
        <w:ind w:left="720"/>
        <w:rPr>
          <w:rFonts w:cs="Arial"/>
          <w:b/>
        </w:rPr>
      </w:pPr>
      <w:r w:rsidRPr="00284D42">
        <w:rPr>
          <w:rFonts w:cs="Arial"/>
          <w:b/>
        </w:rPr>
        <w:t>Byte 2: Command Execution Status</w:t>
      </w:r>
      <w:r w:rsidRPr="00284D42">
        <w:rPr>
          <w:rFonts w:cs="Arial"/>
          <w:b/>
        </w:rPr>
        <w:tab/>
      </w:r>
    </w:p>
    <w:p w:rsidR="00C02773" w:rsidRPr="00284D42" w:rsidRDefault="008F51EC" w:rsidP="00C02773">
      <w:pPr>
        <w:ind w:left="720"/>
        <w:rPr>
          <w:rFonts w:cs="Arial"/>
        </w:rPr>
      </w:pPr>
      <w:r w:rsidRPr="00284D42">
        <w:rPr>
          <w:rFonts w:cs="Arial"/>
        </w:rPr>
        <w:tab/>
        <w:t>0x00: INVALID/INACTIVE</w:t>
      </w:r>
    </w:p>
    <w:p w:rsidR="00C02773" w:rsidRPr="00284D42" w:rsidRDefault="008F51EC" w:rsidP="00C02773">
      <w:pPr>
        <w:ind w:left="720"/>
        <w:rPr>
          <w:rFonts w:cs="Arial"/>
        </w:rPr>
      </w:pPr>
      <w:r w:rsidRPr="00284D42">
        <w:rPr>
          <w:rFonts w:cs="Arial"/>
        </w:rPr>
        <w:tab/>
      </w:r>
    </w:p>
    <w:p w:rsidR="00C02773" w:rsidRPr="00284D42" w:rsidRDefault="008F51EC" w:rsidP="00C02773">
      <w:pPr>
        <w:ind w:left="720"/>
        <w:rPr>
          <w:rFonts w:cs="Arial"/>
          <w:b/>
        </w:rPr>
      </w:pPr>
      <w:r w:rsidRPr="00284D42">
        <w:rPr>
          <w:rFonts w:cs="Arial"/>
          <w:b/>
        </w:rPr>
        <w:t>Byte 3: Character Coding</w:t>
      </w:r>
      <w:r w:rsidRPr="00284D42">
        <w:rPr>
          <w:rFonts w:cs="Arial"/>
          <w:b/>
        </w:rPr>
        <w:tab/>
      </w:r>
    </w:p>
    <w:p w:rsidR="00C02773" w:rsidRPr="00284D42" w:rsidRDefault="008F51EC" w:rsidP="00C02773">
      <w:pPr>
        <w:ind w:left="720"/>
        <w:rPr>
          <w:rFonts w:cs="Arial"/>
          <w:i/>
        </w:rPr>
      </w:pPr>
      <w:r w:rsidRPr="00284D42">
        <w:rPr>
          <w:rFonts w:cs="Arial"/>
        </w:rPr>
        <w:tab/>
      </w:r>
      <w:r w:rsidRPr="00284D42">
        <w:rPr>
          <w:rFonts w:cs="Arial"/>
          <w:i/>
        </w:rPr>
        <w:t>Bit 0-5: Reserved</w:t>
      </w:r>
    </w:p>
    <w:p w:rsidR="00C02773" w:rsidRPr="00284D42" w:rsidRDefault="008F51EC" w:rsidP="00C02773">
      <w:pPr>
        <w:ind w:left="720"/>
        <w:rPr>
          <w:rFonts w:cs="Arial"/>
          <w:i/>
        </w:rPr>
      </w:pPr>
      <w:r w:rsidRPr="00284D42">
        <w:rPr>
          <w:rFonts w:cs="Arial"/>
          <w:i/>
        </w:rPr>
        <w:tab/>
        <w:t>Bit 6-7: Coding</w:t>
      </w:r>
    </w:p>
    <w:p w:rsidR="00C02773" w:rsidRPr="00284D42" w:rsidRDefault="008F51EC" w:rsidP="00C02773">
      <w:pPr>
        <w:ind w:left="720"/>
        <w:rPr>
          <w:rFonts w:cs="Arial"/>
        </w:rPr>
      </w:pPr>
      <w:r w:rsidRPr="00284D42">
        <w:rPr>
          <w:rFonts w:cs="Arial"/>
        </w:rPr>
        <w:tab/>
        <w:t xml:space="preserve">    </w:t>
      </w:r>
      <w:r>
        <w:rPr>
          <w:rFonts w:cs="Arial"/>
        </w:rPr>
        <w:t xml:space="preserve">        </w:t>
      </w:r>
      <w:r>
        <w:rPr>
          <w:rFonts w:cs="Arial"/>
        </w:rPr>
        <w:tab/>
      </w:r>
      <w:r w:rsidRPr="00284D42">
        <w:rPr>
          <w:rFonts w:cs="Arial"/>
        </w:rPr>
        <w:t>0x0: Coding Table I</w:t>
      </w:r>
    </w:p>
    <w:p w:rsidR="00C02773" w:rsidRPr="00284D42" w:rsidRDefault="008F51EC" w:rsidP="00C02773">
      <w:pPr>
        <w:ind w:left="720"/>
        <w:rPr>
          <w:rFonts w:cs="Arial"/>
        </w:rPr>
      </w:pPr>
      <w:r w:rsidRPr="00284D42">
        <w:rPr>
          <w:rFonts w:cs="Arial"/>
        </w:rPr>
        <w:tab/>
        <w:t xml:space="preserve">    </w:t>
      </w:r>
      <w:r>
        <w:rPr>
          <w:rFonts w:cs="Arial"/>
        </w:rPr>
        <w:tab/>
      </w:r>
      <w:r w:rsidRPr="00284D42">
        <w:rPr>
          <w:rFonts w:cs="Arial"/>
        </w:rPr>
        <w:t>0x0000-0xFFFF UNICODE UTF-16 (2 byte per char)</w:t>
      </w:r>
    </w:p>
    <w:p w:rsidR="00C02773" w:rsidRPr="00284D42" w:rsidRDefault="008F51EC" w:rsidP="00C02773">
      <w:pPr>
        <w:ind w:left="720"/>
        <w:rPr>
          <w:rFonts w:cs="Arial"/>
        </w:rPr>
      </w:pPr>
      <w:r w:rsidRPr="00284D42">
        <w:rPr>
          <w:rFonts w:cs="Arial"/>
        </w:rPr>
        <w:tab/>
        <w:t xml:space="preserve">    </w:t>
      </w:r>
      <w:r>
        <w:rPr>
          <w:rFonts w:cs="Arial"/>
        </w:rPr>
        <w:tab/>
      </w:r>
      <w:r w:rsidRPr="00284D42">
        <w:rPr>
          <w:rFonts w:cs="Arial"/>
        </w:rPr>
        <w:t>0x1: Coding Table II</w:t>
      </w:r>
    </w:p>
    <w:p w:rsidR="00C02773" w:rsidRPr="00284D42" w:rsidRDefault="008F51EC" w:rsidP="00C02773">
      <w:pPr>
        <w:ind w:left="720"/>
        <w:rPr>
          <w:rFonts w:cs="Arial"/>
        </w:rPr>
      </w:pPr>
      <w:r w:rsidRPr="00284D42">
        <w:rPr>
          <w:rFonts w:cs="Arial"/>
        </w:rPr>
        <w:tab/>
        <w:t xml:space="preserve">    </w:t>
      </w:r>
      <w:r>
        <w:rPr>
          <w:rFonts w:cs="Arial"/>
        </w:rPr>
        <w:tab/>
      </w:r>
      <w:r w:rsidRPr="00284D42">
        <w:rPr>
          <w:rFonts w:cs="Arial"/>
        </w:rPr>
        <w:t>0x00-0xFF Latin-9 (1 byte per char)</w:t>
      </w:r>
    </w:p>
    <w:p w:rsidR="00C02773" w:rsidRPr="00284D42" w:rsidRDefault="008F51EC" w:rsidP="00C02773">
      <w:pPr>
        <w:ind w:left="720"/>
        <w:rPr>
          <w:rFonts w:cs="Arial"/>
        </w:rPr>
      </w:pPr>
      <w:r w:rsidRPr="00284D42">
        <w:rPr>
          <w:rFonts w:cs="Arial"/>
        </w:rPr>
        <w:tab/>
      </w:r>
    </w:p>
    <w:p w:rsidR="00C02773" w:rsidRPr="00284D42" w:rsidRDefault="008F51EC" w:rsidP="00C02773">
      <w:pPr>
        <w:ind w:left="720"/>
        <w:rPr>
          <w:rFonts w:cs="Arial"/>
          <w:b/>
        </w:rPr>
      </w:pPr>
      <w:r w:rsidRPr="00284D42">
        <w:rPr>
          <w:rFonts w:cs="Arial"/>
          <w:b/>
        </w:rPr>
        <w:t>Byte 4: OpCode</w:t>
      </w:r>
      <w:r w:rsidRPr="00284D42">
        <w:rPr>
          <w:rFonts w:cs="Arial"/>
          <w:b/>
        </w:rPr>
        <w:tab/>
      </w:r>
    </w:p>
    <w:p w:rsidR="00C02773" w:rsidRPr="00284D42" w:rsidRDefault="008F51EC" w:rsidP="00C02773">
      <w:pPr>
        <w:ind w:left="720"/>
        <w:rPr>
          <w:rFonts w:cs="Arial"/>
        </w:rPr>
      </w:pPr>
      <w:r w:rsidRPr="00284D42">
        <w:rPr>
          <w:rFonts w:cs="Arial"/>
        </w:rPr>
        <w:tab/>
        <w:t>0x00: Reserved</w:t>
      </w:r>
    </w:p>
    <w:p w:rsidR="00C02773" w:rsidRPr="00284D42" w:rsidRDefault="008F51EC" w:rsidP="00C02773">
      <w:pPr>
        <w:ind w:left="720"/>
        <w:rPr>
          <w:rFonts w:cs="Arial"/>
        </w:rPr>
      </w:pPr>
      <w:r w:rsidRPr="00284D42">
        <w:rPr>
          <w:rFonts w:cs="Arial"/>
        </w:rPr>
        <w:tab/>
        <w:t>0x01: Read</w:t>
      </w:r>
    </w:p>
    <w:p w:rsidR="00C02773" w:rsidRPr="00284D42" w:rsidRDefault="008F51EC" w:rsidP="00C02773">
      <w:pPr>
        <w:ind w:left="720"/>
        <w:rPr>
          <w:rFonts w:cs="Arial"/>
        </w:rPr>
      </w:pPr>
      <w:r w:rsidRPr="00284D42">
        <w:rPr>
          <w:rFonts w:cs="Arial"/>
        </w:rPr>
        <w:tab/>
        <w:t>0x02: WriteSSID</w:t>
      </w:r>
    </w:p>
    <w:p w:rsidR="00C02773" w:rsidRPr="00284D42" w:rsidRDefault="008F51EC" w:rsidP="00C02773">
      <w:pPr>
        <w:ind w:left="720"/>
        <w:rPr>
          <w:rFonts w:cs="Arial"/>
        </w:rPr>
      </w:pPr>
      <w:r w:rsidRPr="00284D42">
        <w:rPr>
          <w:rFonts w:cs="Arial"/>
        </w:rPr>
        <w:tab/>
        <w:t>0x03: WritePassword</w:t>
      </w:r>
    </w:p>
    <w:p w:rsidR="00C02773" w:rsidRPr="00284D42" w:rsidRDefault="008F51EC" w:rsidP="00C02773">
      <w:pPr>
        <w:ind w:left="720"/>
        <w:rPr>
          <w:rFonts w:cs="Arial"/>
        </w:rPr>
      </w:pPr>
      <w:r w:rsidRPr="00284D42">
        <w:rPr>
          <w:rFonts w:cs="Arial"/>
        </w:rPr>
        <w:tab/>
        <w:t>0x04 - 0xFF: Reserved</w:t>
      </w:r>
    </w:p>
    <w:p w:rsidR="00C02773" w:rsidRPr="00284D42" w:rsidRDefault="008F51EC" w:rsidP="00C02773">
      <w:pPr>
        <w:ind w:left="720"/>
        <w:rPr>
          <w:rFonts w:cs="Arial"/>
        </w:rPr>
      </w:pPr>
      <w:r w:rsidRPr="00284D42">
        <w:rPr>
          <w:rFonts w:cs="Arial"/>
        </w:rPr>
        <w:tab/>
      </w:r>
    </w:p>
    <w:p w:rsidR="00C02773" w:rsidRPr="00284D42" w:rsidRDefault="008F51EC" w:rsidP="00C02773">
      <w:pPr>
        <w:ind w:left="720"/>
        <w:rPr>
          <w:rFonts w:cs="Arial"/>
          <w:b/>
        </w:rPr>
      </w:pPr>
      <w:r w:rsidRPr="00284D42">
        <w:rPr>
          <w:rFonts w:cs="Arial"/>
          <w:b/>
        </w:rPr>
        <w:t>Byte 5 up to 201/103 (Coding Table I / Coding Table II):</w:t>
      </w:r>
      <w:r w:rsidRPr="00284D42">
        <w:rPr>
          <w:rFonts w:cs="Arial"/>
          <w:b/>
        </w:rPr>
        <w:tab/>
      </w:r>
    </w:p>
    <w:p w:rsidR="00C02773" w:rsidRPr="00284D42" w:rsidRDefault="008F51EC" w:rsidP="00C02773">
      <w:pPr>
        <w:tabs>
          <w:tab w:val="left" w:pos="720"/>
          <w:tab w:val="left" w:pos="1440"/>
          <w:tab w:val="left" w:pos="2160"/>
          <w:tab w:val="center" w:pos="4680"/>
        </w:tabs>
        <w:ind w:left="720"/>
        <w:rPr>
          <w:rFonts w:cs="Arial"/>
        </w:rPr>
      </w:pPr>
      <w:r w:rsidRPr="00284D42">
        <w:rPr>
          <w:rFonts w:cs="Arial"/>
        </w:rPr>
        <w:tab/>
        <w:t xml:space="preserve">Password </w:t>
      </w:r>
      <w:r>
        <w:rPr>
          <w:rFonts w:cs="Arial"/>
        </w:rPr>
        <w:tab/>
      </w:r>
    </w:p>
    <w:p w:rsidR="00C02773" w:rsidRPr="00284D42" w:rsidRDefault="008F51EC" w:rsidP="00C02773">
      <w:pPr>
        <w:ind w:left="720"/>
        <w:rPr>
          <w:rFonts w:cs="Arial"/>
        </w:rPr>
      </w:pPr>
      <w:r w:rsidRPr="00284D42">
        <w:rPr>
          <w:rFonts w:cs="Arial"/>
        </w:rPr>
        <w:tab/>
        <w:t>Max. 65 characters, 64 plus 1 end of string</w:t>
      </w:r>
    </w:p>
    <w:p w:rsidR="00C02773" w:rsidRPr="00284D42" w:rsidRDefault="008F51EC" w:rsidP="00C02773">
      <w:pPr>
        <w:ind w:left="720"/>
        <w:rPr>
          <w:rFonts w:cs="Arial"/>
        </w:rPr>
      </w:pPr>
      <w:r w:rsidRPr="00284D42">
        <w:rPr>
          <w:rFonts w:cs="Arial"/>
        </w:rPr>
        <w:tab/>
        <w:t xml:space="preserve">SSID </w:t>
      </w:r>
    </w:p>
    <w:p w:rsidR="00C02773" w:rsidRPr="00284D42" w:rsidRDefault="008F51EC" w:rsidP="00C02773">
      <w:pPr>
        <w:ind w:left="720"/>
        <w:rPr>
          <w:rFonts w:cs="Arial"/>
        </w:rPr>
      </w:pPr>
      <w:r w:rsidRPr="00284D42">
        <w:rPr>
          <w:rFonts w:cs="Arial"/>
        </w:rPr>
        <w:tab/>
        <w:t>Max. 33 characters, 32 plus 1 end of string</w:t>
      </w:r>
    </w:p>
    <w:p w:rsidR="00C02773" w:rsidRPr="00284D42" w:rsidRDefault="008F51EC" w:rsidP="00C02773">
      <w:pPr>
        <w:ind w:left="720"/>
        <w:rPr>
          <w:rFonts w:cs="Arial"/>
        </w:rPr>
      </w:pPr>
      <w:r w:rsidRPr="00284D42">
        <w:rPr>
          <w:rFonts w:cs="Arial"/>
        </w:rPr>
        <w:tab/>
      </w:r>
    </w:p>
    <w:p w:rsidR="00C02773" w:rsidRPr="00284D42" w:rsidRDefault="008F51EC" w:rsidP="00C02773">
      <w:pPr>
        <w:ind w:left="720"/>
        <w:rPr>
          <w:rFonts w:cs="Arial"/>
          <w:b/>
        </w:rPr>
      </w:pPr>
      <w:r w:rsidRPr="00284D42">
        <w:rPr>
          <w:rFonts w:cs="Arial"/>
          <w:b/>
        </w:rPr>
        <w:t>Note:</w:t>
      </w:r>
      <w:r w:rsidRPr="00284D42">
        <w:rPr>
          <w:rFonts w:cs="Arial"/>
          <w:b/>
        </w:rPr>
        <w:tab/>
      </w:r>
    </w:p>
    <w:p w:rsidR="00C02773" w:rsidRPr="00284D42" w:rsidRDefault="008F51EC" w:rsidP="00C02773">
      <w:pPr>
        <w:ind w:left="720"/>
        <w:rPr>
          <w:rFonts w:cs="Arial"/>
        </w:rPr>
      </w:pPr>
      <w:r w:rsidRPr="00284D42">
        <w:rPr>
          <w:rFonts w:cs="Arial"/>
        </w:rPr>
        <w:t>When OpCode = 0x01 Read, Password and SSID will be end of string (0x00)</w:t>
      </w:r>
      <w:r w:rsidRPr="00284D42">
        <w:rPr>
          <w:rFonts w:cs="Arial"/>
        </w:rPr>
        <w:tab/>
      </w:r>
    </w:p>
    <w:p w:rsidR="00C02773" w:rsidRPr="00284D42" w:rsidRDefault="008F51EC" w:rsidP="00C02773">
      <w:pPr>
        <w:ind w:left="720"/>
        <w:rPr>
          <w:rFonts w:cs="Arial"/>
        </w:rPr>
      </w:pPr>
      <w:r w:rsidRPr="00284D42">
        <w:rPr>
          <w:rFonts w:cs="Arial"/>
        </w:rPr>
        <w:t>When OpCode = 0x02 WriteSSID, Password will be end of string (0x00)</w:t>
      </w:r>
      <w:r w:rsidRPr="00284D42">
        <w:rPr>
          <w:rFonts w:cs="Arial"/>
        </w:rPr>
        <w:tab/>
      </w:r>
    </w:p>
    <w:p w:rsidR="00C02773" w:rsidRPr="00284D42" w:rsidRDefault="008F51EC" w:rsidP="00C02773">
      <w:pPr>
        <w:ind w:left="720"/>
        <w:rPr>
          <w:rFonts w:cs="Arial"/>
        </w:rPr>
      </w:pPr>
      <w:r w:rsidRPr="00284D42">
        <w:rPr>
          <w:rFonts w:cs="Arial"/>
        </w:rPr>
        <w:t>When OpCode = 0x03: WritePassword, SSID will be end of string (0x00)</w:t>
      </w:r>
      <w:r w:rsidRPr="00284D42">
        <w:rPr>
          <w:rFonts w:cs="Arial"/>
        </w:rPr>
        <w:tab/>
      </w:r>
    </w:p>
    <w:p w:rsidR="00C02773" w:rsidRDefault="008F51EC" w:rsidP="00113E44">
      <w:pPr>
        <w:pStyle w:val="Heading4"/>
      </w:pPr>
      <w:r w:rsidRPr="00B9479B">
        <w:t>TP-LOG-TPL-REQ-166129/B-SID-95-WifiInfo_Rsp</w:t>
      </w:r>
    </w:p>
    <w:p w:rsidR="00C02773" w:rsidRPr="00E457B4" w:rsidRDefault="008F51EC" w:rsidP="00C02773">
      <w:pPr>
        <w:rPr>
          <w:rFonts w:cs="Arial"/>
        </w:rPr>
      </w:pPr>
      <w:r w:rsidRPr="00E457B4">
        <w:rPr>
          <w:rFonts w:cs="Arial"/>
        </w:rPr>
        <w:t>Data Size: up to 201/103 (Coding Table I / Coding Table II) bytes</w:t>
      </w:r>
      <w:r w:rsidRPr="00E457B4">
        <w:rPr>
          <w:rFonts w:cs="Arial"/>
        </w:rPr>
        <w:tab/>
      </w:r>
    </w:p>
    <w:p w:rsidR="00C02773" w:rsidRPr="00E457B4" w:rsidRDefault="008F51EC" w:rsidP="00C02773">
      <w:pPr>
        <w:rPr>
          <w:rFonts w:cs="Arial"/>
        </w:rPr>
      </w:pPr>
      <w:r w:rsidRPr="00E457B4">
        <w:rPr>
          <w:rFonts w:cs="Arial"/>
        </w:rPr>
        <w:tab/>
      </w:r>
    </w:p>
    <w:p w:rsidR="00C02773" w:rsidRPr="00E457B4" w:rsidRDefault="008F51EC" w:rsidP="00C02773">
      <w:pPr>
        <w:ind w:left="720"/>
        <w:rPr>
          <w:rFonts w:cs="Arial"/>
          <w:b/>
        </w:rPr>
      </w:pPr>
      <w:r w:rsidRPr="00E457B4">
        <w:rPr>
          <w:rFonts w:cs="Arial"/>
          <w:b/>
        </w:rPr>
        <w:t>Byte 0: Signal Identifier</w:t>
      </w:r>
      <w:r w:rsidRPr="00E457B4">
        <w:rPr>
          <w:rFonts w:cs="Arial"/>
          <w:b/>
        </w:rPr>
        <w:tab/>
      </w:r>
    </w:p>
    <w:p w:rsidR="00C02773" w:rsidRPr="00E457B4" w:rsidRDefault="008F51EC" w:rsidP="00C02773">
      <w:pPr>
        <w:ind w:left="720"/>
        <w:rPr>
          <w:rFonts w:cs="Arial"/>
        </w:rPr>
      </w:pPr>
      <w:r w:rsidRPr="00E457B4">
        <w:rPr>
          <w:rFonts w:cs="Arial"/>
        </w:rPr>
        <w:tab/>
        <w:t>0x95: WifiInfo_Rsp</w:t>
      </w:r>
    </w:p>
    <w:p w:rsidR="00C02773" w:rsidRPr="00E457B4" w:rsidRDefault="008F51EC" w:rsidP="00C02773">
      <w:pPr>
        <w:ind w:left="720"/>
        <w:rPr>
          <w:rFonts w:cs="Arial"/>
        </w:rPr>
      </w:pPr>
      <w:r w:rsidRPr="00E457B4">
        <w:rPr>
          <w:rFonts w:cs="Arial"/>
        </w:rPr>
        <w:tab/>
      </w:r>
    </w:p>
    <w:p w:rsidR="00C02773" w:rsidRPr="00E457B4" w:rsidRDefault="008F51EC" w:rsidP="00C02773">
      <w:pPr>
        <w:ind w:left="720"/>
        <w:rPr>
          <w:rFonts w:cs="Arial"/>
          <w:b/>
        </w:rPr>
      </w:pPr>
      <w:r w:rsidRPr="00E457B4">
        <w:rPr>
          <w:rFonts w:cs="Arial"/>
          <w:b/>
        </w:rPr>
        <w:t>Byte 1: Utilization</w:t>
      </w:r>
      <w:r w:rsidRPr="00E457B4">
        <w:rPr>
          <w:rFonts w:cs="Arial"/>
          <w:b/>
        </w:rPr>
        <w:tab/>
      </w:r>
    </w:p>
    <w:p w:rsidR="00C02773" w:rsidRPr="00E457B4" w:rsidRDefault="008F51EC" w:rsidP="00C02773">
      <w:pPr>
        <w:ind w:left="720"/>
        <w:rPr>
          <w:rFonts w:cs="Arial"/>
        </w:rPr>
      </w:pPr>
      <w:r w:rsidRPr="00E457B4">
        <w:rPr>
          <w:rFonts w:cs="Arial"/>
        </w:rPr>
        <w:lastRenderedPageBreak/>
        <w:tab/>
        <w:t>0x32: MobileCom_Service2 - Embedded Modem</w:t>
      </w:r>
    </w:p>
    <w:p w:rsidR="00C02773" w:rsidRPr="00E457B4" w:rsidRDefault="008F51EC" w:rsidP="00C02773">
      <w:pPr>
        <w:ind w:left="720"/>
        <w:rPr>
          <w:rFonts w:cs="Arial"/>
        </w:rPr>
      </w:pPr>
      <w:r w:rsidRPr="00E457B4">
        <w:rPr>
          <w:rFonts w:cs="Arial"/>
        </w:rPr>
        <w:tab/>
      </w:r>
    </w:p>
    <w:p w:rsidR="00C02773" w:rsidRPr="00E457B4" w:rsidRDefault="008F51EC" w:rsidP="00C02773">
      <w:pPr>
        <w:ind w:left="720"/>
        <w:rPr>
          <w:rFonts w:cs="Arial"/>
          <w:b/>
        </w:rPr>
      </w:pPr>
      <w:r w:rsidRPr="00E457B4">
        <w:rPr>
          <w:rFonts w:cs="Arial"/>
          <w:b/>
        </w:rPr>
        <w:t>Byte 2: Command Execution Status</w:t>
      </w:r>
      <w:r w:rsidRPr="00E457B4">
        <w:rPr>
          <w:rFonts w:cs="Arial"/>
          <w:b/>
        </w:rPr>
        <w:tab/>
      </w:r>
    </w:p>
    <w:p w:rsidR="00C02773" w:rsidRPr="00E457B4" w:rsidRDefault="008F51EC" w:rsidP="00C02773">
      <w:pPr>
        <w:ind w:left="720"/>
        <w:rPr>
          <w:rFonts w:cs="Arial"/>
        </w:rPr>
      </w:pPr>
      <w:r w:rsidRPr="00E457B4">
        <w:rPr>
          <w:rFonts w:cs="Arial"/>
        </w:rPr>
        <w:tab/>
        <w:t>0x0y: Final Result – Success</w:t>
      </w:r>
    </w:p>
    <w:p w:rsidR="00C02773" w:rsidRPr="00E457B4" w:rsidRDefault="008F51EC" w:rsidP="00C02773">
      <w:pPr>
        <w:ind w:left="720"/>
        <w:rPr>
          <w:rFonts w:cs="Arial"/>
        </w:rPr>
      </w:pPr>
      <w:r w:rsidRPr="00E457B4">
        <w:rPr>
          <w:rFonts w:cs="Arial"/>
        </w:rPr>
        <w:tab/>
        <w:t>0x1y: Final Result – Fail</w:t>
      </w:r>
    </w:p>
    <w:p w:rsidR="00C02773" w:rsidRPr="00E457B4" w:rsidRDefault="008F51EC" w:rsidP="00C02773">
      <w:pPr>
        <w:ind w:left="720"/>
        <w:rPr>
          <w:rFonts w:cs="Arial"/>
        </w:rPr>
      </w:pPr>
      <w:r w:rsidRPr="00E457B4">
        <w:rPr>
          <w:rFonts w:cs="Arial"/>
        </w:rPr>
        <w:tab/>
        <w:t>0x2y: Final Result – Information</w:t>
      </w:r>
    </w:p>
    <w:p w:rsidR="00C02773" w:rsidRPr="00E457B4" w:rsidRDefault="008F51EC" w:rsidP="00C02773">
      <w:pPr>
        <w:ind w:left="720"/>
        <w:rPr>
          <w:rFonts w:cs="Arial"/>
        </w:rPr>
      </w:pPr>
      <w:r w:rsidRPr="00E457B4">
        <w:rPr>
          <w:rFonts w:cs="Arial"/>
        </w:rPr>
        <w:tab/>
        <w:t>0x3y: Intermediate Result</w:t>
      </w:r>
      <w:r>
        <w:rPr>
          <w:rFonts w:cs="Arial"/>
        </w:rPr>
        <w:t xml:space="preserve"> </w:t>
      </w:r>
      <w:r w:rsidRPr="00E457B4">
        <w:rPr>
          <w:rFonts w:cs="Arial"/>
        </w:rPr>
        <w:t>– Wait</w:t>
      </w:r>
    </w:p>
    <w:p w:rsidR="00C02773" w:rsidRPr="00E457B4" w:rsidRDefault="008F51EC" w:rsidP="00C02773">
      <w:pPr>
        <w:ind w:left="720"/>
        <w:rPr>
          <w:rFonts w:cs="Arial"/>
        </w:rPr>
      </w:pPr>
      <w:r w:rsidRPr="00E457B4">
        <w:rPr>
          <w:rFonts w:cs="Arial"/>
        </w:rPr>
        <w:tab/>
      </w:r>
    </w:p>
    <w:p w:rsidR="00C02773" w:rsidRPr="00E457B4" w:rsidRDefault="008F51EC" w:rsidP="00C02773">
      <w:pPr>
        <w:ind w:left="720"/>
        <w:rPr>
          <w:rFonts w:cs="Arial"/>
          <w:b/>
        </w:rPr>
      </w:pPr>
      <w:r w:rsidRPr="00E457B4">
        <w:rPr>
          <w:rFonts w:cs="Arial"/>
          <w:b/>
        </w:rPr>
        <w:t>Byte 3: Character Coding</w:t>
      </w:r>
      <w:r w:rsidRPr="00E457B4">
        <w:rPr>
          <w:rFonts w:cs="Arial"/>
          <w:b/>
        </w:rPr>
        <w:tab/>
      </w:r>
    </w:p>
    <w:p w:rsidR="00C02773" w:rsidRPr="00E457B4" w:rsidRDefault="008F51EC" w:rsidP="00C02773">
      <w:pPr>
        <w:ind w:left="720"/>
        <w:rPr>
          <w:rFonts w:cs="Arial"/>
          <w:i/>
        </w:rPr>
      </w:pPr>
      <w:r w:rsidRPr="00E457B4">
        <w:rPr>
          <w:rFonts w:cs="Arial"/>
          <w:i/>
        </w:rPr>
        <w:tab/>
        <w:t>Bit 0-5: Reserved</w:t>
      </w:r>
    </w:p>
    <w:p w:rsidR="00C02773" w:rsidRPr="00E457B4" w:rsidRDefault="008F51EC" w:rsidP="00C02773">
      <w:pPr>
        <w:ind w:left="720"/>
        <w:rPr>
          <w:rFonts w:cs="Arial"/>
          <w:i/>
        </w:rPr>
      </w:pPr>
      <w:r w:rsidRPr="00E457B4">
        <w:rPr>
          <w:rFonts w:cs="Arial"/>
          <w:i/>
        </w:rPr>
        <w:tab/>
        <w:t>Bit 6-7: Coding</w:t>
      </w:r>
    </w:p>
    <w:p w:rsidR="00C02773" w:rsidRPr="00E457B4" w:rsidRDefault="008F51EC" w:rsidP="00C02773">
      <w:pPr>
        <w:ind w:left="720"/>
        <w:rPr>
          <w:rFonts w:cs="Arial"/>
        </w:rPr>
      </w:pPr>
      <w:r w:rsidRPr="00E457B4">
        <w:rPr>
          <w:rFonts w:cs="Arial"/>
        </w:rPr>
        <w:tab/>
        <w:t xml:space="preserve">    </w:t>
      </w:r>
      <w:r>
        <w:rPr>
          <w:rFonts w:cs="Arial"/>
        </w:rPr>
        <w:t xml:space="preserve">        </w:t>
      </w:r>
      <w:r>
        <w:rPr>
          <w:rFonts w:cs="Arial"/>
        </w:rPr>
        <w:tab/>
      </w:r>
      <w:r w:rsidRPr="00E457B4">
        <w:rPr>
          <w:rFonts w:cs="Arial"/>
        </w:rPr>
        <w:t>0x0: Coding Table I</w:t>
      </w:r>
    </w:p>
    <w:p w:rsidR="00C02773" w:rsidRPr="00E457B4" w:rsidRDefault="008F51EC" w:rsidP="00C02773">
      <w:pPr>
        <w:ind w:left="720"/>
        <w:rPr>
          <w:rFonts w:cs="Arial"/>
        </w:rPr>
      </w:pPr>
      <w:r w:rsidRPr="00E457B4">
        <w:rPr>
          <w:rFonts w:cs="Arial"/>
        </w:rPr>
        <w:tab/>
        <w:t xml:space="preserve">    </w:t>
      </w:r>
      <w:r>
        <w:rPr>
          <w:rFonts w:cs="Arial"/>
        </w:rPr>
        <w:tab/>
      </w:r>
      <w:r w:rsidRPr="00E457B4">
        <w:rPr>
          <w:rFonts w:cs="Arial"/>
        </w:rPr>
        <w:t>0x0000-0xFFFF UNICODE UTF-16 (2 byte per char)</w:t>
      </w:r>
    </w:p>
    <w:p w:rsidR="00C02773" w:rsidRPr="00E457B4" w:rsidRDefault="008F51EC" w:rsidP="00C02773">
      <w:pPr>
        <w:ind w:left="720"/>
        <w:rPr>
          <w:rFonts w:cs="Arial"/>
        </w:rPr>
      </w:pPr>
      <w:r w:rsidRPr="00E457B4">
        <w:rPr>
          <w:rFonts w:cs="Arial"/>
        </w:rPr>
        <w:tab/>
        <w:t xml:space="preserve">    </w:t>
      </w:r>
      <w:r>
        <w:rPr>
          <w:rFonts w:cs="Arial"/>
        </w:rPr>
        <w:tab/>
      </w:r>
      <w:r w:rsidRPr="00E457B4">
        <w:rPr>
          <w:rFonts w:cs="Arial"/>
        </w:rPr>
        <w:t>0x1: Coding Table II</w:t>
      </w:r>
    </w:p>
    <w:p w:rsidR="00C02773" w:rsidRPr="00E457B4" w:rsidRDefault="008F51EC" w:rsidP="00C02773">
      <w:pPr>
        <w:ind w:left="720"/>
        <w:rPr>
          <w:rFonts w:cs="Arial"/>
        </w:rPr>
      </w:pPr>
      <w:r w:rsidRPr="00E457B4">
        <w:rPr>
          <w:rFonts w:cs="Arial"/>
        </w:rPr>
        <w:tab/>
        <w:t xml:space="preserve">    </w:t>
      </w:r>
      <w:r>
        <w:rPr>
          <w:rFonts w:cs="Arial"/>
        </w:rPr>
        <w:tab/>
      </w:r>
      <w:r w:rsidRPr="00E457B4">
        <w:rPr>
          <w:rFonts w:cs="Arial"/>
        </w:rPr>
        <w:t>0x00-0xFF Latin-9 (1 byte per char)</w:t>
      </w:r>
    </w:p>
    <w:p w:rsidR="00C02773" w:rsidRPr="00E457B4" w:rsidRDefault="008F51EC" w:rsidP="00C02773">
      <w:pPr>
        <w:ind w:left="720"/>
        <w:rPr>
          <w:rFonts w:cs="Arial"/>
        </w:rPr>
      </w:pPr>
      <w:r w:rsidRPr="00E457B4">
        <w:rPr>
          <w:rFonts w:cs="Arial"/>
        </w:rPr>
        <w:tab/>
      </w:r>
    </w:p>
    <w:p w:rsidR="00C02773" w:rsidRPr="00E457B4" w:rsidRDefault="008F51EC" w:rsidP="00C02773">
      <w:pPr>
        <w:ind w:left="720"/>
        <w:rPr>
          <w:rFonts w:cs="Arial"/>
          <w:b/>
        </w:rPr>
      </w:pPr>
      <w:r w:rsidRPr="00E457B4">
        <w:rPr>
          <w:rFonts w:cs="Arial"/>
          <w:b/>
        </w:rPr>
        <w:t>Byte 4: OpCode</w:t>
      </w:r>
      <w:r w:rsidRPr="00E457B4">
        <w:rPr>
          <w:rFonts w:cs="Arial"/>
          <w:b/>
        </w:rPr>
        <w:tab/>
      </w:r>
    </w:p>
    <w:p w:rsidR="00C02773" w:rsidRPr="00E457B4" w:rsidRDefault="008F51EC" w:rsidP="00C02773">
      <w:pPr>
        <w:ind w:left="720"/>
        <w:rPr>
          <w:rFonts w:cs="Arial"/>
        </w:rPr>
      </w:pPr>
      <w:r w:rsidRPr="00E457B4">
        <w:rPr>
          <w:rFonts w:cs="Arial"/>
        </w:rPr>
        <w:tab/>
        <w:t>0x00: Reserved</w:t>
      </w:r>
    </w:p>
    <w:p w:rsidR="00C02773" w:rsidRPr="00E457B4" w:rsidRDefault="008F51EC" w:rsidP="00C02773">
      <w:pPr>
        <w:ind w:left="720"/>
        <w:rPr>
          <w:rFonts w:cs="Arial"/>
        </w:rPr>
      </w:pPr>
      <w:r w:rsidRPr="00E457B4">
        <w:rPr>
          <w:rFonts w:cs="Arial"/>
        </w:rPr>
        <w:tab/>
        <w:t>0x01: Data</w:t>
      </w:r>
    </w:p>
    <w:p w:rsidR="00C02773" w:rsidRPr="00E457B4" w:rsidRDefault="008F51EC" w:rsidP="00C02773">
      <w:pPr>
        <w:ind w:left="720"/>
        <w:rPr>
          <w:rFonts w:cs="Arial"/>
        </w:rPr>
      </w:pPr>
      <w:r w:rsidRPr="00E457B4">
        <w:rPr>
          <w:rFonts w:cs="Arial"/>
        </w:rPr>
        <w:tab/>
        <w:t>0x02: SSIDWritten</w:t>
      </w:r>
    </w:p>
    <w:p w:rsidR="00C02773" w:rsidRPr="00E457B4" w:rsidRDefault="008F51EC" w:rsidP="00C02773">
      <w:pPr>
        <w:ind w:left="720"/>
        <w:rPr>
          <w:rFonts w:cs="Arial"/>
        </w:rPr>
      </w:pPr>
      <w:r w:rsidRPr="00E457B4">
        <w:rPr>
          <w:rFonts w:cs="Arial"/>
        </w:rPr>
        <w:tab/>
        <w:t>0x03: PasswordWritten</w:t>
      </w:r>
    </w:p>
    <w:p w:rsidR="00C02773" w:rsidRPr="00E457B4" w:rsidRDefault="008F51EC" w:rsidP="00C02773">
      <w:pPr>
        <w:ind w:left="720"/>
        <w:rPr>
          <w:rFonts w:cs="Arial"/>
        </w:rPr>
      </w:pPr>
      <w:r w:rsidRPr="00E457B4">
        <w:rPr>
          <w:rFonts w:cs="Arial"/>
        </w:rPr>
        <w:tab/>
        <w:t>0x04 - 0xFF: Reserved</w:t>
      </w:r>
    </w:p>
    <w:p w:rsidR="00C02773" w:rsidRPr="00E457B4" w:rsidRDefault="008F51EC" w:rsidP="00C02773">
      <w:pPr>
        <w:tabs>
          <w:tab w:val="left" w:pos="720"/>
          <w:tab w:val="left" w:pos="2325"/>
        </w:tabs>
        <w:ind w:left="720"/>
        <w:rPr>
          <w:rFonts w:cs="Arial"/>
        </w:rPr>
      </w:pPr>
      <w:r w:rsidRPr="00E457B4">
        <w:rPr>
          <w:rFonts w:cs="Arial"/>
        </w:rPr>
        <w:tab/>
      </w:r>
      <w:r w:rsidRPr="00E457B4">
        <w:rPr>
          <w:rFonts w:cs="Arial"/>
        </w:rPr>
        <w:tab/>
      </w:r>
    </w:p>
    <w:p w:rsidR="00C02773" w:rsidRPr="00E457B4" w:rsidRDefault="008F51EC" w:rsidP="00C02773">
      <w:pPr>
        <w:ind w:left="720"/>
        <w:rPr>
          <w:rFonts w:cs="Arial"/>
          <w:b/>
        </w:rPr>
      </w:pPr>
      <w:r w:rsidRPr="00E457B4">
        <w:rPr>
          <w:rFonts w:cs="Arial"/>
          <w:b/>
        </w:rPr>
        <w:t>Byte 5 up to 20</w:t>
      </w:r>
      <w:r>
        <w:rPr>
          <w:rFonts w:cs="Arial"/>
          <w:b/>
        </w:rPr>
        <w:t>0</w:t>
      </w:r>
      <w:r w:rsidRPr="00E457B4">
        <w:rPr>
          <w:rFonts w:cs="Arial"/>
          <w:b/>
        </w:rPr>
        <w:t>/10</w:t>
      </w:r>
      <w:r>
        <w:rPr>
          <w:rFonts w:cs="Arial"/>
          <w:b/>
        </w:rPr>
        <w:t>2</w:t>
      </w:r>
      <w:r w:rsidRPr="00E457B4">
        <w:rPr>
          <w:rFonts w:cs="Arial"/>
          <w:b/>
        </w:rPr>
        <w:t xml:space="preserve"> (Coding Table I / Coding Table II):</w:t>
      </w:r>
      <w:r w:rsidRPr="00E457B4">
        <w:rPr>
          <w:rFonts w:cs="Arial"/>
          <w:b/>
        </w:rPr>
        <w:tab/>
      </w:r>
    </w:p>
    <w:p w:rsidR="00C02773" w:rsidRPr="00E457B4" w:rsidRDefault="008F51EC" w:rsidP="00C02773">
      <w:pPr>
        <w:ind w:left="720"/>
        <w:rPr>
          <w:rFonts w:cs="Arial"/>
        </w:rPr>
      </w:pPr>
      <w:r w:rsidRPr="00E457B4">
        <w:rPr>
          <w:rFonts w:cs="Arial"/>
        </w:rPr>
        <w:tab/>
        <w:t xml:space="preserve">Password </w:t>
      </w:r>
    </w:p>
    <w:p w:rsidR="00C02773" w:rsidRPr="00E457B4" w:rsidRDefault="008F51EC" w:rsidP="00C02773">
      <w:pPr>
        <w:ind w:left="720"/>
        <w:rPr>
          <w:rFonts w:cs="Arial"/>
        </w:rPr>
      </w:pPr>
      <w:r w:rsidRPr="00E457B4">
        <w:rPr>
          <w:rFonts w:cs="Arial"/>
        </w:rPr>
        <w:tab/>
        <w:t>Max. 65 characters, 64 plus 1 end of string</w:t>
      </w:r>
    </w:p>
    <w:p w:rsidR="00C02773" w:rsidRPr="00E457B4" w:rsidRDefault="008F51EC" w:rsidP="00C02773">
      <w:pPr>
        <w:ind w:left="720"/>
        <w:rPr>
          <w:rFonts w:cs="Arial"/>
        </w:rPr>
      </w:pPr>
      <w:r w:rsidRPr="00E457B4">
        <w:rPr>
          <w:rFonts w:cs="Arial"/>
        </w:rPr>
        <w:tab/>
        <w:t>SSID</w:t>
      </w:r>
    </w:p>
    <w:p w:rsidR="00C02773" w:rsidRPr="00E457B4" w:rsidRDefault="008F51EC" w:rsidP="00C02773">
      <w:pPr>
        <w:ind w:left="720"/>
        <w:rPr>
          <w:rFonts w:cs="Arial"/>
        </w:rPr>
      </w:pPr>
      <w:r w:rsidRPr="00E457B4">
        <w:rPr>
          <w:rFonts w:cs="Arial"/>
        </w:rPr>
        <w:tab/>
        <w:t>Max. 33 characters, 32 plus 1 end of string</w:t>
      </w:r>
    </w:p>
    <w:p w:rsidR="00C02773" w:rsidRPr="00E457B4" w:rsidRDefault="008F51EC" w:rsidP="00C02773">
      <w:pPr>
        <w:ind w:left="720"/>
        <w:rPr>
          <w:rFonts w:cs="Arial"/>
        </w:rPr>
      </w:pPr>
      <w:r w:rsidRPr="00E457B4">
        <w:rPr>
          <w:rFonts w:cs="Arial"/>
        </w:rPr>
        <w:tab/>
      </w:r>
    </w:p>
    <w:p w:rsidR="00C02773" w:rsidRPr="00E457B4" w:rsidRDefault="008F51EC" w:rsidP="00C02773">
      <w:pPr>
        <w:ind w:left="720"/>
        <w:rPr>
          <w:rFonts w:cs="Arial"/>
          <w:b/>
        </w:rPr>
      </w:pPr>
      <w:r w:rsidRPr="00E457B4">
        <w:rPr>
          <w:rFonts w:cs="Arial"/>
          <w:b/>
        </w:rPr>
        <w:t>Note:</w:t>
      </w:r>
      <w:r w:rsidRPr="00E457B4">
        <w:rPr>
          <w:rFonts w:cs="Arial"/>
          <w:b/>
        </w:rPr>
        <w:tab/>
      </w:r>
    </w:p>
    <w:p w:rsidR="00C02773" w:rsidRPr="00E457B4" w:rsidRDefault="008F51EC" w:rsidP="00C02773">
      <w:pPr>
        <w:ind w:left="720"/>
        <w:rPr>
          <w:rFonts w:cs="Arial"/>
        </w:rPr>
      </w:pPr>
      <w:r w:rsidRPr="00E457B4">
        <w:rPr>
          <w:rFonts w:cs="Arial"/>
        </w:rPr>
        <w:t>When OpCode = 0x01 Data, Password and SSID will both be sent</w:t>
      </w:r>
      <w:r w:rsidRPr="00E457B4">
        <w:rPr>
          <w:rFonts w:cs="Arial"/>
        </w:rPr>
        <w:tab/>
      </w:r>
    </w:p>
    <w:p w:rsidR="00C02773" w:rsidRPr="00E457B4" w:rsidRDefault="008F51EC" w:rsidP="00C02773">
      <w:pPr>
        <w:ind w:left="720"/>
        <w:rPr>
          <w:rFonts w:cs="Arial"/>
        </w:rPr>
      </w:pPr>
      <w:r w:rsidRPr="00E457B4">
        <w:rPr>
          <w:rFonts w:cs="Arial"/>
        </w:rPr>
        <w:t>When OpCode = 0x02 SSIDWritten or 0x03 PasswordWritten, Password and SSID will both be end of string (0x00)</w:t>
      </w:r>
      <w:r w:rsidRPr="00E457B4">
        <w:rPr>
          <w:rFonts w:cs="Arial"/>
        </w:rPr>
        <w:tab/>
      </w:r>
    </w:p>
    <w:p w:rsidR="00C02773" w:rsidRDefault="008F51EC" w:rsidP="00113E44">
      <w:pPr>
        <w:pStyle w:val="Heading4"/>
      </w:pPr>
      <w:r w:rsidRPr="00B9479B">
        <w:t>TP-LOG-TPL-REQ-166130/C-SID-96-CarrierInfo_Rsp</w:t>
      </w:r>
    </w:p>
    <w:p w:rsidR="00C02773" w:rsidRPr="006C657F" w:rsidRDefault="008F51EC" w:rsidP="00C02773">
      <w:pPr>
        <w:rPr>
          <w:rFonts w:cs="Arial"/>
          <w:snapToGrid w:val="0"/>
          <w:lang w:val="en-GB"/>
        </w:rPr>
      </w:pPr>
      <w:r>
        <w:rPr>
          <w:rFonts w:cs="Arial"/>
          <w:snapToGrid w:val="0"/>
          <w:lang w:val="en-GB"/>
        </w:rPr>
        <w:t xml:space="preserve">Data Size: up to </w:t>
      </w:r>
      <w:r w:rsidRPr="00BC3087">
        <w:rPr>
          <w:rFonts w:cs="Arial"/>
          <w:snapToGrid w:val="0"/>
          <w:lang w:val="en-GB"/>
        </w:rPr>
        <w:t xml:space="preserve">876/440 </w:t>
      </w:r>
      <w:r w:rsidRPr="006C657F">
        <w:rPr>
          <w:rFonts w:cs="Arial"/>
          <w:snapToGrid w:val="0"/>
          <w:lang w:val="en-GB"/>
        </w:rPr>
        <w:t>(Coding Table I / Coding Table II) bytes</w:t>
      </w:r>
      <w:r w:rsidRPr="006C657F">
        <w:rPr>
          <w:rFonts w:cs="Arial"/>
          <w:snapToGrid w:val="0"/>
          <w:lang w:val="en-GB"/>
        </w:rPr>
        <w:tab/>
      </w:r>
    </w:p>
    <w:p w:rsidR="00C02773" w:rsidRPr="006C657F" w:rsidRDefault="008F51EC" w:rsidP="00C02773">
      <w:pPr>
        <w:tabs>
          <w:tab w:val="left" w:pos="720"/>
          <w:tab w:val="left" w:pos="2040"/>
        </w:tabs>
        <w:rPr>
          <w:rFonts w:cs="Arial"/>
          <w:snapToGrid w:val="0"/>
          <w:lang w:val="en-GB"/>
        </w:rPr>
      </w:pPr>
      <w:r w:rsidRPr="006C657F">
        <w:rPr>
          <w:rFonts w:cs="Arial"/>
          <w:snapToGrid w:val="0"/>
          <w:lang w:val="en-GB"/>
        </w:rPr>
        <w:tab/>
      </w:r>
      <w:r>
        <w:rPr>
          <w:rFonts w:cs="Arial"/>
          <w:snapToGrid w:val="0"/>
          <w:lang w:val="en-GB"/>
        </w:rPr>
        <w:tab/>
      </w:r>
    </w:p>
    <w:p w:rsidR="00C02773" w:rsidRPr="006C657F" w:rsidRDefault="008F51EC" w:rsidP="00C02773">
      <w:pPr>
        <w:ind w:left="720"/>
        <w:rPr>
          <w:rFonts w:cs="Arial"/>
          <w:b/>
          <w:snapToGrid w:val="0"/>
          <w:lang w:val="en-GB"/>
        </w:rPr>
      </w:pPr>
      <w:r w:rsidRPr="006C657F">
        <w:rPr>
          <w:rFonts w:cs="Arial"/>
          <w:b/>
          <w:snapToGrid w:val="0"/>
          <w:lang w:val="en-GB"/>
        </w:rPr>
        <w:t>Byte 0: Signal Identifier</w:t>
      </w:r>
      <w:r w:rsidRPr="006C657F">
        <w:rPr>
          <w:rFonts w:cs="Arial"/>
          <w:b/>
          <w:snapToGrid w:val="0"/>
          <w:lang w:val="en-GB"/>
        </w:rPr>
        <w:tab/>
      </w:r>
    </w:p>
    <w:p w:rsidR="00C02773" w:rsidRPr="006C657F" w:rsidRDefault="008F51EC" w:rsidP="00C02773">
      <w:pPr>
        <w:ind w:left="720"/>
        <w:rPr>
          <w:rFonts w:cs="Arial"/>
          <w:snapToGrid w:val="0"/>
          <w:lang w:val="en-GB"/>
        </w:rPr>
      </w:pPr>
      <w:r w:rsidRPr="006C657F">
        <w:rPr>
          <w:rFonts w:cs="Arial"/>
          <w:snapToGrid w:val="0"/>
          <w:lang w:val="en-GB"/>
        </w:rPr>
        <w:tab/>
        <w:t>0x96: CarrierInfo_Rsp</w:t>
      </w:r>
    </w:p>
    <w:p w:rsidR="00C02773" w:rsidRPr="006C657F" w:rsidRDefault="008F51EC" w:rsidP="00C02773">
      <w:pPr>
        <w:ind w:left="720"/>
        <w:rPr>
          <w:rFonts w:cs="Arial"/>
          <w:snapToGrid w:val="0"/>
          <w:lang w:val="en-GB"/>
        </w:rPr>
      </w:pPr>
      <w:r w:rsidRPr="006C657F">
        <w:rPr>
          <w:rFonts w:cs="Arial"/>
          <w:snapToGrid w:val="0"/>
          <w:lang w:val="en-GB"/>
        </w:rPr>
        <w:tab/>
      </w:r>
    </w:p>
    <w:p w:rsidR="00C02773" w:rsidRPr="006C657F" w:rsidRDefault="008F51EC" w:rsidP="00C02773">
      <w:pPr>
        <w:ind w:left="720"/>
        <w:rPr>
          <w:rFonts w:cs="Arial"/>
          <w:b/>
          <w:snapToGrid w:val="0"/>
          <w:lang w:val="en-GB"/>
        </w:rPr>
      </w:pPr>
      <w:r w:rsidRPr="006C657F">
        <w:rPr>
          <w:rFonts w:cs="Arial"/>
          <w:b/>
          <w:snapToGrid w:val="0"/>
          <w:lang w:val="en-GB"/>
        </w:rPr>
        <w:t>Byte 1: Utilization</w:t>
      </w:r>
      <w:r w:rsidRPr="006C657F">
        <w:rPr>
          <w:rFonts w:cs="Arial"/>
          <w:b/>
          <w:snapToGrid w:val="0"/>
          <w:lang w:val="en-GB"/>
        </w:rPr>
        <w:tab/>
      </w:r>
    </w:p>
    <w:p w:rsidR="00C02773" w:rsidRPr="006C657F" w:rsidRDefault="008F51EC" w:rsidP="00C02773">
      <w:pPr>
        <w:ind w:left="720"/>
        <w:rPr>
          <w:rFonts w:cs="Arial"/>
          <w:snapToGrid w:val="0"/>
          <w:lang w:val="en-GB"/>
        </w:rPr>
      </w:pPr>
      <w:r w:rsidRPr="006C657F">
        <w:rPr>
          <w:rFonts w:cs="Arial"/>
          <w:snapToGrid w:val="0"/>
          <w:lang w:val="en-GB"/>
        </w:rPr>
        <w:tab/>
        <w:t>0x32: MobileCom_Service2 - Embedded Modem</w:t>
      </w:r>
    </w:p>
    <w:p w:rsidR="00C02773" w:rsidRPr="006C657F" w:rsidRDefault="008F51EC" w:rsidP="00C02773">
      <w:pPr>
        <w:ind w:left="720"/>
        <w:rPr>
          <w:rFonts w:cs="Arial"/>
          <w:snapToGrid w:val="0"/>
          <w:lang w:val="en-GB"/>
        </w:rPr>
      </w:pPr>
      <w:r w:rsidRPr="006C657F">
        <w:rPr>
          <w:rFonts w:cs="Arial"/>
          <w:snapToGrid w:val="0"/>
          <w:lang w:val="en-GB"/>
        </w:rPr>
        <w:tab/>
      </w:r>
    </w:p>
    <w:p w:rsidR="00C02773" w:rsidRPr="006C657F" w:rsidRDefault="008F51EC" w:rsidP="00C02773">
      <w:pPr>
        <w:ind w:left="720"/>
        <w:rPr>
          <w:rFonts w:cs="Arial"/>
          <w:b/>
          <w:snapToGrid w:val="0"/>
          <w:lang w:val="en-GB"/>
        </w:rPr>
      </w:pPr>
      <w:r w:rsidRPr="006C657F">
        <w:rPr>
          <w:rFonts w:cs="Arial"/>
          <w:b/>
          <w:snapToGrid w:val="0"/>
          <w:lang w:val="en-GB"/>
        </w:rPr>
        <w:t>Byte 2: Command Execution Status</w:t>
      </w:r>
      <w:r w:rsidRPr="006C657F">
        <w:rPr>
          <w:rFonts w:cs="Arial"/>
          <w:b/>
          <w:snapToGrid w:val="0"/>
          <w:lang w:val="en-GB"/>
        </w:rPr>
        <w:tab/>
      </w:r>
    </w:p>
    <w:p w:rsidR="00C02773" w:rsidRPr="006C657F" w:rsidRDefault="008F51EC" w:rsidP="00C02773">
      <w:pPr>
        <w:ind w:left="720"/>
        <w:rPr>
          <w:rFonts w:cs="Arial"/>
          <w:snapToGrid w:val="0"/>
          <w:lang w:val="en-GB"/>
        </w:rPr>
      </w:pPr>
      <w:r w:rsidRPr="006C657F">
        <w:rPr>
          <w:rFonts w:cs="Arial"/>
          <w:snapToGrid w:val="0"/>
          <w:lang w:val="en-GB"/>
        </w:rPr>
        <w:tab/>
        <w:t>0x0y: Final Result – Success</w:t>
      </w:r>
    </w:p>
    <w:p w:rsidR="00C02773" w:rsidRPr="006C657F" w:rsidRDefault="008F51EC" w:rsidP="00C02773">
      <w:pPr>
        <w:ind w:left="720"/>
        <w:rPr>
          <w:rFonts w:cs="Arial"/>
          <w:snapToGrid w:val="0"/>
          <w:lang w:val="en-GB"/>
        </w:rPr>
      </w:pPr>
      <w:r w:rsidRPr="006C657F">
        <w:rPr>
          <w:rFonts w:cs="Arial"/>
          <w:snapToGrid w:val="0"/>
          <w:lang w:val="en-GB"/>
        </w:rPr>
        <w:tab/>
        <w:t>0x1y: Final Result – Fail</w:t>
      </w:r>
    </w:p>
    <w:p w:rsidR="00C02773" w:rsidRPr="006C657F" w:rsidRDefault="008F51EC" w:rsidP="00C02773">
      <w:pPr>
        <w:ind w:left="720"/>
        <w:rPr>
          <w:rFonts w:cs="Arial"/>
          <w:snapToGrid w:val="0"/>
          <w:lang w:val="en-GB"/>
        </w:rPr>
      </w:pPr>
      <w:r w:rsidRPr="006C657F">
        <w:rPr>
          <w:rFonts w:cs="Arial"/>
          <w:snapToGrid w:val="0"/>
          <w:lang w:val="en-GB"/>
        </w:rPr>
        <w:tab/>
        <w:t>0x2y: Final Result – Information</w:t>
      </w:r>
    </w:p>
    <w:p w:rsidR="00C02773" w:rsidRPr="006C657F" w:rsidRDefault="008F51EC" w:rsidP="00C02773">
      <w:pPr>
        <w:ind w:left="720"/>
        <w:rPr>
          <w:rFonts w:cs="Arial"/>
          <w:snapToGrid w:val="0"/>
          <w:lang w:val="en-GB"/>
        </w:rPr>
      </w:pPr>
      <w:r w:rsidRPr="006C657F">
        <w:rPr>
          <w:rFonts w:cs="Arial"/>
          <w:snapToGrid w:val="0"/>
          <w:lang w:val="en-GB"/>
        </w:rPr>
        <w:tab/>
        <w:t>0x3y: Intermediate Result</w:t>
      </w:r>
      <w:r>
        <w:rPr>
          <w:rFonts w:cs="Arial"/>
          <w:snapToGrid w:val="0"/>
          <w:lang w:val="en-GB"/>
        </w:rPr>
        <w:t xml:space="preserve"> </w:t>
      </w:r>
      <w:r w:rsidRPr="006C657F">
        <w:rPr>
          <w:rFonts w:cs="Arial"/>
          <w:snapToGrid w:val="0"/>
          <w:lang w:val="en-GB"/>
        </w:rPr>
        <w:t>– Wait</w:t>
      </w:r>
    </w:p>
    <w:p w:rsidR="00C02773" w:rsidRPr="006C657F" w:rsidRDefault="008F51EC" w:rsidP="00C02773">
      <w:pPr>
        <w:ind w:left="720"/>
        <w:rPr>
          <w:rFonts w:cs="Arial"/>
          <w:snapToGrid w:val="0"/>
          <w:lang w:val="en-GB"/>
        </w:rPr>
      </w:pPr>
      <w:r w:rsidRPr="006C657F">
        <w:rPr>
          <w:rFonts w:cs="Arial"/>
          <w:snapToGrid w:val="0"/>
          <w:lang w:val="en-GB"/>
        </w:rPr>
        <w:tab/>
      </w:r>
    </w:p>
    <w:p w:rsidR="00C02773" w:rsidRPr="006C657F" w:rsidRDefault="008F51EC" w:rsidP="00C02773">
      <w:pPr>
        <w:ind w:left="720"/>
        <w:rPr>
          <w:rFonts w:cs="Arial"/>
          <w:b/>
          <w:snapToGrid w:val="0"/>
          <w:lang w:val="en-GB"/>
        </w:rPr>
      </w:pPr>
      <w:r w:rsidRPr="006C657F">
        <w:rPr>
          <w:rFonts w:cs="Arial"/>
          <w:b/>
          <w:snapToGrid w:val="0"/>
          <w:lang w:val="en-GB"/>
        </w:rPr>
        <w:t>Byte 3: Character Coding</w:t>
      </w:r>
      <w:r w:rsidRPr="006C657F">
        <w:rPr>
          <w:rFonts w:cs="Arial"/>
          <w:b/>
          <w:snapToGrid w:val="0"/>
          <w:lang w:val="en-GB"/>
        </w:rPr>
        <w:tab/>
      </w:r>
    </w:p>
    <w:p w:rsidR="00C02773" w:rsidRPr="006C657F" w:rsidRDefault="008F51EC" w:rsidP="00C02773">
      <w:pPr>
        <w:ind w:left="720"/>
        <w:rPr>
          <w:rFonts w:cs="Arial"/>
          <w:i/>
          <w:snapToGrid w:val="0"/>
          <w:lang w:val="en-GB"/>
        </w:rPr>
      </w:pPr>
      <w:r w:rsidRPr="006C657F">
        <w:rPr>
          <w:rFonts w:cs="Arial"/>
          <w:snapToGrid w:val="0"/>
          <w:lang w:val="en-GB"/>
        </w:rPr>
        <w:tab/>
      </w:r>
      <w:r w:rsidRPr="006C657F">
        <w:rPr>
          <w:rFonts w:cs="Arial"/>
          <w:i/>
          <w:snapToGrid w:val="0"/>
          <w:lang w:val="en-GB"/>
        </w:rPr>
        <w:t>Bit 0-5: Reserved</w:t>
      </w:r>
    </w:p>
    <w:p w:rsidR="00C02773" w:rsidRPr="006C657F" w:rsidRDefault="008F51EC" w:rsidP="00C02773">
      <w:pPr>
        <w:ind w:left="720"/>
        <w:rPr>
          <w:rFonts w:cs="Arial"/>
          <w:i/>
          <w:snapToGrid w:val="0"/>
          <w:lang w:val="en-GB"/>
        </w:rPr>
      </w:pPr>
      <w:r w:rsidRPr="006C657F">
        <w:rPr>
          <w:rFonts w:cs="Arial"/>
          <w:i/>
          <w:snapToGrid w:val="0"/>
          <w:lang w:val="en-GB"/>
        </w:rPr>
        <w:tab/>
        <w:t>Bit 6-7: Coding</w:t>
      </w:r>
    </w:p>
    <w:p w:rsidR="00C02773" w:rsidRPr="006C657F" w:rsidRDefault="008F51EC" w:rsidP="00C02773">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 Coding Table I</w:t>
      </w:r>
    </w:p>
    <w:p w:rsidR="00C02773" w:rsidRPr="006C657F" w:rsidRDefault="008F51EC" w:rsidP="00C02773">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0x0000-0xFFFF UNICODE UTF-16 (2 byte per char)</w:t>
      </w:r>
    </w:p>
    <w:p w:rsidR="00C02773" w:rsidRPr="006C657F" w:rsidRDefault="008F51EC" w:rsidP="00C02773">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0x1: Coding Table II</w:t>
      </w:r>
    </w:p>
    <w:p w:rsidR="00C02773" w:rsidRPr="006C657F" w:rsidRDefault="008F51EC" w:rsidP="00C02773">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0x00-0xFF Latin-9 (1 byte per char)</w:t>
      </w:r>
    </w:p>
    <w:p w:rsidR="00C02773" w:rsidRPr="006C657F" w:rsidRDefault="008F51EC" w:rsidP="00C02773">
      <w:pPr>
        <w:tabs>
          <w:tab w:val="left" w:pos="720"/>
          <w:tab w:val="left" w:pos="1440"/>
          <w:tab w:val="left" w:pos="1845"/>
        </w:tabs>
        <w:ind w:left="720"/>
        <w:rPr>
          <w:rFonts w:cs="Arial"/>
          <w:snapToGrid w:val="0"/>
          <w:lang w:val="en-GB"/>
        </w:rPr>
      </w:pPr>
      <w:r w:rsidRPr="006C657F">
        <w:rPr>
          <w:rFonts w:cs="Arial"/>
          <w:snapToGrid w:val="0"/>
          <w:lang w:val="en-GB"/>
        </w:rPr>
        <w:tab/>
      </w:r>
      <w:r>
        <w:rPr>
          <w:rFonts w:cs="Arial"/>
          <w:snapToGrid w:val="0"/>
          <w:lang w:val="en-GB"/>
        </w:rPr>
        <w:tab/>
      </w:r>
    </w:p>
    <w:p w:rsidR="00C02773" w:rsidRPr="006C657F" w:rsidRDefault="008F51EC" w:rsidP="00C02773">
      <w:pPr>
        <w:ind w:left="720"/>
        <w:rPr>
          <w:rFonts w:cs="Arial"/>
          <w:b/>
          <w:snapToGrid w:val="0"/>
          <w:lang w:val="en-GB"/>
        </w:rPr>
      </w:pPr>
      <w:r>
        <w:rPr>
          <w:rFonts w:cs="Arial"/>
          <w:b/>
          <w:snapToGrid w:val="0"/>
          <w:lang w:val="en-GB"/>
        </w:rPr>
        <w:t>Byte 4 up to 875/439</w:t>
      </w:r>
      <w:r w:rsidRPr="00BC3087">
        <w:rPr>
          <w:rFonts w:cs="Arial"/>
          <w:b/>
          <w:snapToGrid w:val="0"/>
          <w:lang w:val="en-GB"/>
        </w:rPr>
        <w:t xml:space="preserve"> </w:t>
      </w:r>
      <w:r w:rsidRPr="006C657F">
        <w:rPr>
          <w:rFonts w:cs="Arial"/>
          <w:b/>
          <w:snapToGrid w:val="0"/>
          <w:lang w:val="en-GB"/>
        </w:rPr>
        <w:t>(Coding Table I / Coding Table II):</w:t>
      </w:r>
      <w:r w:rsidRPr="006C657F">
        <w:rPr>
          <w:rFonts w:cs="Arial"/>
          <w:b/>
          <w:snapToGrid w:val="0"/>
          <w:lang w:val="en-GB"/>
        </w:rPr>
        <w:tab/>
      </w:r>
    </w:p>
    <w:p w:rsidR="00C02773" w:rsidRPr="006C657F" w:rsidRDefault="008F51EC" w:rsidP="00C02773">
      <w:pPr>
        <w:ind w:left="720"/>
        <w:rPr>
          <w:rFonts w:cs="Arial"/>
          <w:snapToGrid w:val="0"/>
          <w:lang w:val="en-GB"/>
        </w:rPr>
      </w:pPr>
      <w:r w:rsidRPr="006C657F">
        <w:rPr>
          <w:rFonts w:cs="Arial"/>
          <w:snapToGrid w:val="0"/>
          <w:lang w:val="en-GB"/>
        </w:rPr>
        <w:lastRenderedPageBreak/>
        <w:tab/>
      </w:r>
      <w:r>
        <w:rPr>
          <w:rFonts w:cs="Arial"/>
          <w:snapToGrid w:val="0"/>
          <w:lang w:val="en-GB"/>
        </w:rPr>
        <w:t xml:space="preserve">Ford </w:t>
      </w:r>
      <w:r w:rsidRPr="006C657F">
        <w:rPr>
          <w:rFonts w:cs="Arial"/>
          <w:snapToGrid w:val="0"/>
          <w:lang w:val="en-GB"/>
        </w:rPr>
        <w:t>Landing URL</w:t>
      </w:r>
    </w:p>
    <w:p w:rsidR="00C02773" w:rsidRPr="006C657F" w:rsidRDefault="008F51EC" w:rsidP="00C02773">
      <w:pPr>
        <w:ind w:left="720"/>
        <w:rPr>
          <w:rFonts w:cs="Arial"/>
          <w:snapToGrid w:val="0"/>
          <w:lang w:val="en-GB"/>
        </w:rPr>
      </w:pPr>
      <w:r>
        <w:rPr>
          <w:rFonts w:cs="Arial"/>
          <w:snapToGrid w:val="0"/>
          <w:lang w:val="en-GB"/>
        </w:rPr>
        <w:tab/>
        <w:t>Max. 193</w:t>
      </w:r>
      <w:r w:rsidRPr="006C657F">
        <w:rPr>
          <w:rFonts w:cs="Arial"/>
          <w:snapToGrid w:val="0"/>
          <w:lang w:val="en-GB"/>
        </w:rPr>
        <w:t xml:space="preserve"> characters, </w:t>
      </w:r>
      <w:r>
        <w:rPr>
          <w:rFonts w:cs="Arial"/>
          <w:snapToGrid w:val="0"/>
          <w:lang w:val="en-GB"/>
        </w:rPr>
        <w:t>192</w:t>
      </w:r>
      <w:r w:rsidRPr="006C657F">
        <w:rPr>
          <w:rFonts w:cs="Arial"/>
          <w:snapToGrid w:val="0"/>
          <w:lang w:val="en-GB"/>
        </w:rPr>
        <w:t xml:space="preserve"> plus 1 end of string</w:t>
      </w:r>
    </w:p>
    <w:p w:rsidR="00C02773" w:rsidRPr="006C657F" w:rsidRDefault="008F51EC" w:rsidP="00C02773">
      <w:pPr>
        <w:ind w:left="720"/>
        <w:rPr>
          <w:rFonts w:cs="Arial"/>
          <w:snapToGrid w:val="0"/>
          <w:lang w:val="en-GB"/>
        </w:rPr>
      </w:pPr>
      <w:r w:rsidRPr="006C657F">
        <w:rPr>
          <w:rFonts w:cs="Arial"/>
          <w:snapToGrid w:val="0"/>
          <w:lang w:val="en-GB"/>
        </w:rPr>
        <w:tab/>
      </w:r>
      <w:r>
        <w:rPr>
          <w:rFonts w:cs="Arial"/>
          <w:snapToGrid w:val="0"/>
          <w:lang w:val="en-GB"/>
        </w:rPr>
        <w:t xml:space="preserve">Lincoln </w:t>
      </w:r>
      <w:r w:rsidRPr="006C657F">
        <w:rPr>
          <w:rFonts w:cs="Arial"/>
          <w:snapToGrid w:val="0"/>
          <w:lang w:val="en-GB"/>
        </w:rPr>
        <w:t>Landing URL</w:t>
      </w:r>
    </w:p>
    <w:p w:rsidR="00C02773" w:rsidRPr="006C657F" w:rsidRDefault="008F51EC" w:rsidP="00C02773">
      <w:pPr>
        <w:ind w:left="720"/>
        <w:rPr>
          <w:rFonts w:cs="Arial"/>
          <w:snapToGrid w:val="0"/>
          <w:lang w:val="en-GB"/>
        </w:rPr>
      </w:pPr>
      <w:r>
        <w:rPr>
          <w:rFonts w:cs="Arial"/>
          <w:snapToGrid w:val="0"/>
          <w:lang w:val="en-GB"/>
        </w:rPr>
        <w:tab/>
        <w:t>Max. 193</w:t>
      </w:r>
      <w:r w:rsidRPr="006C657F">
        <w:rPr>
          <w:rFonts w:cs="Arial"/>
          <w:snapToGrid w:val="0"/>
          <w:lang w:val="en-GB"/>
        </w:rPr>
        <w:t xml:space="preserve"> characters, </w:t>
      </w:r>
      <w:r>
        <w:rPr>
          <w:rFonts w:cs="Arial"/>
          <w:snapToGrid w:val="0"/>
          <w:lang w:val="en-GB"/>
        </w:rPr>
        <w:t>192</w:t>
      </w:r>
      <w:r w:rsidRPr="006C657F">
        <w:rPr>
          <w:rFonts w:cs="Arial"/>
          <w:snapToGrid w:val="0"/>
          <w:lang w:val="en-GB"/>
        </w:rPr>
        <w:t xml:space="preserve"> plus 1 end of string</w:t>
      </w:r>
    </w:p>
    <w:p w:rsidR="00C02773" w:rsidRPr="006C657F" w:rsidRDefault="008F51EC" w:rsidP="00C02773">
      <w:pPr>
        <w:ind w:left="720"/>
        <w:rPr>
          <w:rFonts w:cs="Arial"/>
          <w:snapToGrid w:val="0"/>
          <w:lang w:val="en-GB"/>
        </w:rPr>
      </w:pPr>
      <w:r w:rsidRPr="006C657F">
        <w:rPr>
          <w:rFonts w:cs="Arial"/>
          <w:snapToGrid w:val="0"/>
          <w:lang w:val="en-GB"/>
        </w:rPr>
        <w:tab/>
      </w:r>
      <w:r w:rsidRPr="00BF6588">
        <w:rPr>
          <w:rFonts w:cs="Arial"/>
          <w:snapToGrid w:val="0"/>
          <w:lang w:val="en-GB"/>
        </w:rPr>
        <w:t>Ford</w:t>
      </w:r>
      <w:r>
        <w:rPr>
          <w:rFonts w:cs="Arial"/>
          <w:snapToGrid w:val="0"/>
          <w:lang w:val="en-GB"/>
        </w:rPr>
        <w:t xml:space="preserve"> </w:t>
      </w:r>
      <w:r w:rsidRPr="006C657F">
        <w:rPr>
          <w:rFonts w:cs="Arial"/>
          <w:snapToGrid w:val="0"/>
          <w:lang w:val="en-GB"/>
        </w:rPr>
        <w:t>Phone Number</w:t>
      </w:r>
    </w:p>
    <w:p w:rsidR="00C02773" w:rsidRDefault="008F51EC" w:rsidP="00C02773">
      <w:pPr>
        <w:ind w:left="720"/>
        <w:rPr>
          <w:rFonts w:cs="Arial"/>
          <w:snapToGrid w:val="0"/>
          <w:lang w:val="en-GB"/>
        </w:rPr>
      </w:pPr>
      <w:r w:rsidRPr="006C657F">
        <w:rPr>
          <w:rFonts w:cs="Arial"/>
          <w:snapToGrid w:val="0"/>
          <w:lang w:val="en-GB"/>
        </w:rPr>
        <w:tab/>
        <w:t>Max. 25 characters, 24 plus 1 end of string</w:t>
      </w:r>
    </w:p>
    <w:p w:rsidR="00C02773" w:rsidRPr="006C657F" w:rsidRDefault="008F51EC" w:rsidP="00C02773">
      <w:pPr>
        <w:ind w:left="720" w:firstLine="720"/>
        <w:rPr>
          <w:rFonts w:cs="Arial"/>
          <w:snapToGrid w:val="0"/>
          <w:lang w:val="en-GB"/>
        </w:rPr>
      </w:pPr>
      <w:r>
        <w:rPr>
          <w:rFonts w:cs="Arial"/>
          <w:snapToGrid w:val="0"/>
          <w:lang w:val="en-GB"/>
        </w:rPr>
        <w:t xml:space="preserve">Lincoln </w:t>
      </w:r>
      <w:r w:rsidRPr="006C657F">
        <w:rPr>
          <w:rFonts w:cs="Arial"/>
          <w:snapToGrid w:val="0"/>
          <w:lang w:val="en-GB"/>
        </w:rPr>
        <w:t>Phone Number</w:t>
      </w:r>
    </w:p>
    <w:p w:rsidR="00C02773" w:rsidRPr="006C657F" w:rsidRDefault="008F51EC" w:rsidP="00C02773">
      <w:pPr>
        <w:ind w:left="720"/>
      </w:pPr>
      <w:r w:rsidRPr="006C657F">
        <w:rPr>
          <w:rFonts w:cs="Arial"/>
          <w:snapToGrid w:val="0"/>
          <w:lang w:val="en-GB"/>
        </w:rPr>
        <w:tab/>
        <w:t>Max. 25 characters, 24 plus 1 end of string</w:t>
      </w:r>
    </w:p>
    <w:p w:rsidR="00C02773" w:rsidRPr="006C657F" w:rsidRDefault="00C02773" w:rsidP="00C02773">
      <w:pPr>
        <w:ind w:left="720"/>
      </w:pPr>
    </w:p>
    <w:p w:rsidR="00C02773" w:rsidRDefault="008F51EC" w:rsidP="00113E44">
      <w:pPr>
        <w:pStyle w:val="Heading4"/>
      </w:pPr>
      <w:r w:rsidRPr="00B9479B">
        <w:t>TP-LOG-TPL-REQ-166131/</w:t>
      </w:r>
      <w:r w:rsidR="00A40CCA">
        <w:t>B</w:t>
      </w:r>
      <w:r w:rsidRPr="00B9479B">
        <w:t>-SID-97-DataUsage_Rsp</w:t>
      </w:r>
    </w:p>
    <w:p w:rsidR="00C02773" w:rsidRPr="00AF1098" w:rsidRDefault="008F51EC" w:rsidP="00C02773">
      <w:pPr>
        <w:rPr>
          <w:rFonts w:cs="Arial"/>
          <w:snapToGrid w:val="0"/>
          <w:lang w:val="en-GB"/>
        </w:rPr>
      </w:pPr>
      <w:r w:rsidRPr="00AF1098">
        <w:rPr>
          <w:rFonts w:cs="Arial"/>
          <w:snapToGrid w:val="0"/>
          <w:lang w:val="en-GB"/>
        </w:rPr>
        <w:t xml:space="preserve">Data Size: up to </w:t>
      </w:r>
      <w:r w:rsidR="00A40CCA">
        <w:rPr>
          <w:rFonts w:cs="Arial"/>
          <w:snapToGrid w:val="0"/>
          <w:lang w:val="en-GB"/>
        </w:rPr>
        <w:t>26</w:t>
      </w:r>
      <w:r w:rsidRPr="00837033">
        <w:rPr>
          <w:rFonts w:cs="Arial"/>
          <w:snapToGrid w:val="0"/>
          <w:lang w:val="en-GB"/>
        </w:rPr>
        <w:t xml:space="preserve"> </w:t>
      </w:r>
      <w:r w:rsidRPr="00AF1098">
        <w:rPr>
          <w:rFonts w:cs="Arial"/>
          <w:snapToGrid w:val="0"/>
          <w:lang w:val="en-GB"/>
        </w:rPr>
        <w:t>(Coding Table III) bytes</w:t>
      </w:r>
      <w:r w:rsidRPr="00AF1098">
        <w:rPr>
          <w:rFonts w:cs="Arial"/>
          <w:snapToGrid w:val="0"/>
          <w:lang w:val="en-GB"/>
        </w:rPr>
        <w:tab/>
      </w:r>
      <w:r w:rsidRPr="00AF1098">
        <w:rPr>
          <w:rFonts w:cs="Arial"/>
          <w:snapToGrid w:val="0"/>
          <w:lang w:val="en-GB"/>
        </w:rPr>
        <w:tab/>
      </w:r>
    </w:p>
    <w:p w:rsidR="00C02773" w:rsidRPr="00AF1098" w:rsidRDefault="008F51EC" w:rsidP="00C02773">
      <w:pPr>
        <w:rPr>
          <w:rFonts w:cs="Arial"/>
          <w:snapToGrid w:val="0"/>
          <w:lang w:val="en-GB"/>
        </w:rPr>
      </w:pPr>
      <w:r w:rsidRPr="00AF1098">
        <w:rPr>
          <w:rFonts w:cs="Arial"/>
          <w:snapToGrid w:val="0"/>
          <w:lang w:val="en-GB"/>
        </w:rPr>
        <w:tab/>
      </w:r>
      <w:r w:rsidRPr="00AF1098">
        <w:rPr>
          <w:rFonts w:cs="Arial"/>
          <w:snapToGrid w:val="0"/>
          <w:lang w:val="en-GB"/>
        </w:rPr>
        <w:tab/>
      </w:r>
    </w:p>
    <w:tbl>
      <w:tblPr>
        <w:tblW w:w="10110" w:type="dxa"/>
        <w:tblLook w:val="04A0" w:firstRow="1" w:lastRow="0" w:firstColumn="1" w:lastColumn="0" w:noHBand="0" w:noVBand="1"/>
      </w:tblPr>
      <w:tblGrid>
        <w:gridCol w:w="720"/>
        <w:gridCol w:w="329"/>
        <w:gridCol w:w="409"/>
        <w:gridCol w:w="311"/>
        <w:gridCol w:w="409"/>
        <w:gridCol w:w="7212"/>
        <w:gridCol w:w="720"/>
      </w:tblGrid>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0: Signal Identifier</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tcPr>
          <w:p w:rsidR="00C02773" w:rsidRPr="007F0EE5" w:rsidRDefault="00C02773" w:rsidP="00C02773">
            <w:pPr>
              <w:ind w:left="720"/>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0x97: DataUsage_Rsp</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1: Utilization</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0x32: MobileCom_Service2 - Embedded Modem</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2: Command Execution Status</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0x0y: Final Result – Success</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0x1y: Final Result – Fail</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0x2y: Final Result – Information</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0x3y: Intermediate Result– Wait</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3: Character Coding</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i/>
                <w:color w:val="000000"/>
              </w:rPr>
            </w:pPr>
            <w:r w:rsidRPr="007F0EE5">
              <w:rPr>
                <w:rFonts w:cs="Arial"/>
                <w:i/>
                <w:color w:val="000000"/>
              </w:rPr>
              <w:t>Bit 0-5: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i/>
                <w:color w:val="000000"/>
              </w:rPr>
            </w:pPr>
            <w:r w:rsidRPr="007F0EE5">
              <w:rPr>
                <w:rFonts w:cs="Arial"/>
                <w:i/>
                <w:color w:val="000000"/>
              </w:rPr>
              <w:t>Bit 6-7: Coding</w:t>
            </w:r>
          </w:p>
        </w:tc>
      </w:tr>
      <w:tr w:rsidR="00C02773" w:rsidRPr="007F0EE5" w:rsidTr="00C02773">
        <w:trPr>
          <w:gridBefore w:val="1"/>
          <w:wBefore w:w="720" w:type="dxa"/>
          <w:trHeight w:val="255"/>
        </w:trPr>
        <w:tc>
          <w:tcPr>
            <w:tcW w:w="1458"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2"/>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0x2: Coding Table III</w:t>
            </w:r>
          </w:p>
        </w:tc>
      </w:tr>
      <w:tr w:rsidR="00C02773" w:rsidRPr="007F0EE5" w:rsidTr="00C02773">
        <w:trPr>
          <w:gridBefore w:val="1"/>
          <w:wBefore w:w="720" w:type="dxa"/>
          <w:trHeight w:val="255"/>
        </w:trPr>
        <w:tc>
          <w:tcPr>
            <w:tcW w:w="1458"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2"/>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0x00-0xFF Hexadecimal Notation</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4: Counter Hour</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Hour 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0x17: Hour 24</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0x18 - 0xFE: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5: Counter Minute</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Minute 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0x3B: Minute 59</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0x3C - 0xFE: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6: Counter Second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Second 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0x3B: Second 59</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0x3C - 0xFE: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7: Plan Type</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Invalid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 Shared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0x02: Session</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8: Expiry/Renewal Date</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Invalid</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 Expiry Date</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0x02: Renewal Date</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9: Expiry/Renewal Month</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Invalid</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 January</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0x02: February</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0x03: March</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0x04: April</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0x05: May</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0x06: June</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0x07: July</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0x08: August</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0x09: September</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0x0A: October</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0x0B: November</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0x0C: December</w:t>
            </w:r>
          </w:p>
        </w:tc>
      </w:tr>
      <w:tr w:rsidR="00C02773" w:rsidRPr="007F0EE5" w:rsidTr="00C02773">
        <w:trPr>
          <w:gridAfter w:val="1"/>
          <w:wAfter w:w="720" w:type="dxa"/>
          <w:trHeight w:val="259"/>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0x0D - 0xFF: Reserved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10: Expiry/Renewal Day</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Invalid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 Day 1</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0x1F: Day 31</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0x0D - 0xFF: Reserved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11: Expiry/Renewal Year</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Year 2000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0xFE: Year 2254</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12: Expiry/Renewal Hour</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Hour 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0x17: Hour 24</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0x18 - 0xFE: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ind w:left="720"/>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13: Expiry/Renewal Minute</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Minute 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0x3B: Minute 59</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0x3C - 0xFE: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14: Expiry/Renewal Second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Second 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0x3B: Second 59</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0x3C - 0xFE: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Bytes 15-17: Data Used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0x000000: Data 0.00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0x01869F Data 999.99</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0x0186A0 - 0xFFFFFE: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0xFFFFFF: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Before w:val="1"/>
          <w:wBefore w:w="720" w:type="dxa"/>
          <w:trHeight w:val="255"/>
        </w:trPr>
        <w:tc>
          <w:tcPr>
            <w:tcW w:w="1049"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Before w:val="1"/>
          <w:wBefore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Data values are in steps of 0.01 decimal units (where the units used are outlined in Data Used Units) Ex. 0x008707 = 34567 = 345.67 Mb (or Kb or Gb)</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18: Data Used Units</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 xml:space="preserve">0x0: </w:t>
            </w:r>
            <w:r>
              <w:rPr>
                <w:rFonts w:cs="Arial"/>
                <w:color w:val="000000"/>
              </w:rPr>
              <w:t>Invalid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tcPr>
          <w:p w:rsidR="00C02773" w:rsidRPr="007F0EE5" w:rsidRDefault="008F51EC" w:rsidP="00C02773">
            <w:pPr>
              <w:rPr>
                <w:rFonts w:cs="Arial"/>
                <w:color w:val="000000"/>
              </w:rPr>
            </w:pPr>
            <w:r>
              <w:rPr>
                <w:rFonts w:cs="Arial"/>
                <w:color w:val="000000"/>
              </w:rPr>
              <w:t>0x1</w:t>
            </w:r>
            <w:r w:rsidRPr="007F0EE5">
              <w:rPr>
                <w:rFonts w:cs="Arial"/>
                <w:color w:val="000000"/>
              </w:rPr>
              <w:t>: Mb</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Pr>
                <w:rFonts w:cs="Arial"/>
                <w:color w:val="000000"/>
              </w:rPr>
              <w:t>0x2</w:t>
            </w:r>
            <w:r w:rsidRPr="007F0EE5">
              <w:rPr>
                <w:rFonts w:cs="Arial"/>
                <w:color w:val="000000"/>
              </w:rPr>
              <w:t>: Kb</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Pr>
                <w:rFonts w:cs="Arial"/>
                <w:color w:val="000000"/>
              </w:rPr>
              <w:t>0x3</w:t>
            </w:r>
            <w:r w:rsidRPr="007F0EE5">
              <w:rPr>
                <w:rFonts w:cs="Arial"/>
                <w:color w:val="000000"/>
              </w:rPr>
              <w:t>: Gb</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Bytes 19-21: Total Data</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0x00000: Data 0.00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0x01869F Data 999.99</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0x0186A0: Unlimited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0x0186A1 - 0xFFFFFE: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0xFFFFFF: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Before w:val="1"/>
          <w:wBefore w:w="720" w:type="dxa"/>
          <w:trHeight w:val="255"/>
        </w:trPr>
        <w:tc>
          <w:tcPr>
            <w:tcW w:w="1049"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Before w:val="1"/>
          <w:wBefore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Data values are in steps of 0.01 decimal units (where the units used are outlined in Total Data Units) Ex. 0x008707 = 34567 = 345.67 Mb (or Kb or Gb)</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22: Total Data Units</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 xml:space="preserve">0x0: </w:t>
            </w:r>
            <w:r>
              <w:rPr>
                <w:rFonts w:cs="Arial"/>
                <w:color w:val="000000"/>
              </w:rPr>
              <w:t>Invalid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0x1: Mb</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0x2: Kb</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0x3: Gb</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Before w:val="1"/>
          <w:wBefore w:w="720" w:type="dxa"/>
          <w:trHeight w:val="255"/>
        </w:trPr>
        <w:tc>
          <w:tcPr>
            <w:tcW w:w="1049" w:type="dxa"/>
            <w:gridSpan w:val="3"/>
            <w:tcBorders>
              <w:top w:val="nil"/>
              <w:left w:val="nil"/>
              <w:bottom w:val="nil"/>
              <w:right w:val="nil"/>
            </w:tcBorders>
            <w:shd w:val="clear" w:color="auto" w:fill="auto"/>
            <w:noWrap/>
            <w:vAlign w:val="bottom"/>
            <w:hideMark/>
          </w:tcPr>
          <w:p w:rsidR="00C02773" w:rsidRPr="007F0EE5" w:rsidRDefault="008F51EC" w:rsidP="00C02773">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Before w:val="1"/>
          <w:wBefore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rPr>
                <w:rFonts w:cs="Arial"/>
                <w:color w:val="000000"/>
              </w:rPr>
            </w:pPr>
            <w:r w:rsidRPr="007F0EE5">
              <w:rPr>
                <w:rFonts w:cs="Arial"/>
                <w:color w:val="000000"/>
              </w:rPr>
              <w:t>When Total Data Units = 0x0, no units shall be shown, no characters shall be displayed.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rPr>
            </w:pPr>
            <w:r w:rsidRPr="007F0EE5">
              <w:rPr>
                <w:rFonts w:cs="Arial"/>
                <w:b/>
                <w:bCs/>
              </w:rPr>
              <w:t>Byte 23: Data Used Percent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0x00: Data 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0x64: Data 100%</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0x65 - 0xFE: Reserved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0xFF: Invalid</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color w:val="000000"/>
              </w:rPr>
            </w:pPr>
            <w:r w:rsidRPr="007F0EE5">
              <w:rPr>
                <w:rFonts w:cs="Arial"/>
                <w:b/>
                <w:bCs/>
                <w:color w:val="000000"/>
              </w:rPr>
              <w:t>Byte 24: Overage Flag</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sidRPr="007F0EE5">
              <w:rPr>
                <w:rFonts w:cs="Arial"/>
                <w:color w:val="000000"/>
              </w:rPr>
              <w:t xml:space="preserve">0x0: </w:t>
            </w:r>
            <w:r>
              <w:rPr>
                <w:rFonts w:cs="Arial"/>
                <w:color w:val="000000"/>
              </w:rPr>
              <w:t>Invalid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tcPr>
          <w:p w:rsidR="00C02773" w:rsidRPr="007F0EE5" w:rsidRDefault="00C02773" w:rsidP="00C02773">
            <w:pPr>
              <w:rPr>
                <w:rFonts w:cs="Arial"/>
                <w:b/>
                <w:bCs/>
                <w:color w:val="000000"/>
              </w:rPr>
            </w:pPr>
          </w:p>
        </w:tc>
        <w:tc>
          <w:tcPr>
            <w:tcW w:w="7932" w:type="dxa"/>
            <w:gridSpan w:val="3"/>
            <w:tcBorders>
              <w:top w:val="nil"/>
              <w:left w:val="nil"/>
              <w:bottom w:val="nil"/>
              <w:right w:val="nil"/>
            </w:tcBorders>
            <w:shd w:val="clear" w:color="auto" w:fill="auto"/>
            <w:noWrap/>
            <w:vAlign w:val="center"/>
          </w:tcPr>
          <w:p w:rsidR="00C02773" w:rsidRPr="007F0EE5" w:rsidRDefault="008F51EC" w:rsidP="00C02773">
            <w:pPr>
              <w:rPr>
                <w:rFonts w:cs="Arial"/>
                <w:color w:val="000000"/>
              </w:rPr>
            </w:pPr>
            <w:r>
              <w:rPr>
                <w:rFonts w:cs="Arial"/>
                <w:color w:val="000000"/>
              </w:rPr>
              <w:t>0x1</w:t>
            </w:r>
            <w:r w:rsidRPr="007F0EE5">
              <w:rPr>
                <w:rFonts w:cs="Arial"/>
                <w:color w:val="000000"/>
              </w:rPr>
              <w:t>: No</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color w:val="000000"/>
              </w:rPr>
            </w:pPr>
            <w:r>
              <w:rPr>
                <w:rFonts w:cs="Arial"/>
                <w:color w:val="000000"/>
              </w:rPr>
              <w:t>0x2</w:t>
            </w:r>
            <w:r w:rsidRPr="007F0EE5">
              <w:rPr>
                <w:rFonts w:cs="Arial"/>
                <w:color w:val="000000"/>
              </w:rPr>
              <w:t>: Yes</w:t>
            </w:r>
          </w:p>
        </w:tc>
      </w:tr>
      <w:tr w:rsidR="00C02773" w:rsidRPr="007F0EE5" w:rsidTr="00C02773">
        <w:trPr>
          <w:gridAfter w:val="1"/>
          <w:wAfter w:w="720" w:type="dxa"/>
          <w:trHeight w:val="255"/>
        </w:trPr>
        <w:tc>
          <w:tcPr>
            <w:tcW w:w="1049" w:type="dxa"/>
            <w:gridSpan w:val="2"/>
            <w:tcBorders>
              <w:top w:val="nil"/>
              <w:left w:val="nil"/>
              <w:bottom w:val="nil"/>
              <w:right w:val="nil"/>
            </w:tcBorders>
            <w:shd w:val="clear" w:color="auto" w:fill="auto"/>
            <w:noWrap/>
            <w:vAlign w:val="bottom"/>
            <w:hideMark/>
          </w:tcPr>
          <w:p w:rsidR="00C02773" w:rsidRPr="007F0EE5" w:rsidRDefault="00C02773" w:rsidP="00C02773">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C02773" w:rsidRPr="007F0EE5" w:rsidRDefault="00C02773" w:rsidP="00C02773">
            <w:pPr>
              <w:rPr>
                <w:rFonts w:cs="Arial"/>
                <w:color w:val="000000"/>
              </w:rPr>
            </w:pPr>
          </w:p>
        </w:tc>
      </w:tr>
      <w:tr w:rsidR="00C02773" w:rsidRPr="007F0EE5" w:rsidTr="00C02773">
        <w:trPr>
          <w:gridAfter w:val="1"/>
          <w:wAfter w:w="720" w:type="dxa"/>
          <w:trHeight w:val="255"/>
        </w:trPr>
        <w:tc>
          <w:tcPr>
            <w:tcW w:w="9390" w:type="dxa"/>
            <w:gridSpan w:val="6"/>
            <w:tcBorders>
              <w:top w:val="nil"/>
              <w:left w:val="nil"/>
              <w:bottom w:val="nil"/>
              <w:right w:val="nil"/>
            </w:tcBorders>
            <w:shd w:val="clear" w:color="auto" w:fill="auto"/>
            <w:noWrap/>
            <w:vAlign w:val="bottom"/>
            <w:hideMark/>
          </w:tcPr>
          <w:p w:rsidR="00C02773" w:rsidRPr="007F0EE5" w:rsidRDefault="008F51EC" w:rsidP="00C02773">
            <w:pPr>
              <w:ind w:left="720"/>
              <w:rPr>
                <w:rFonts w:cs="Arial"/>
                <w:b/>
                <w:bCs/>
              </w:rPr>
            </w:pPr>
            <w:r w:rsidRPr="007F0EE5">
              <w:rPr>
                <w:rFonts w:cs="Arial"/>
                <w:b/>
                <w:bCs/>
              </w:rPr>
              <w:t>Byte 25: Data Plan Status</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rPr>
            </w:pPr>
            <w:r w:rsidRPr="007F0EE5">
              <w:rPr>
                <w:rFonts w:cs="Arial"/>
              </w:rPr>
              <w:t>0x00: Invalid</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rPr>
            </w:pPr>
            <w:r w:rsidRPr="007F0EE5">
              <w:rPr>
                <w:rFonts w:cs="Arial"/>
              </w:rPr>
              <w:t>0x01: Free Trial Period Waiting</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rPr>
            </w:pPr>
            <w:r w:rsidRPr="007F0EE5">
              <w:rPr>
                <w:rFonts w:cs="Arial"/>
              </w:rPr>
              <w:t>0x02: Free Trial Period Active</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rPr>
            </w:pPr>
            <w:r w:rsidRPr="007F0EE5">
              <w:rPr>
                <w:rFonts w:cs="Arial"/>
              </w:rPr>
              <w:t>0x03: No Active Subscription</w:t>
            </w:r>
          </w:p>
        </w:tc>
      </w:tr>
      <w:tr w:rsidR="00C02773" w:rsidRPr="007F0EE5" w:rsidTr="00C02773">
        <w:trPr>
          <w:gridAfter w:val="1"/>
          <w:wAfter w:w="720" w:type="dxa"/>
          <w:trHeight w:val="255"/>
        </w:trPr>
        <w:tc>
          <w:tcPr>
            <w:tcW w:w="1458" w:type="dxa"/>
            <w:gridSpan w:val="3"/>
            <w:tcBorders>
              <w:top w:val="nil"/>
              <w:left w:val="nil"/>
              <w:bottom w:val="nil"/>
              <w:right w:val="nil"/>
            </w:tcBorders>
            <w:shd w:val="clear" w:color="auto" w:fill="auto"/>
            <w:noWrap/>
            <w:vAlign w:val="bottom"/>
            <w:hideMark/>
          </w:tcPr>
          <w:p w:rsidR="00C02773" w:rsidRPr="007F0EE5" w:rsidRDefault="00C02773" w:rsidP="00C02773">
            <w:pPr>
              <w:rPr>
                <w:rFonts w:cs="Arial"/>
                <w:b/>
                <w:bCs/>
              </w:rPr>
            </w:pPr>
          </w:p>
        </w:tc>
        <w:tc>
          <w:tcPr>
            <w:tcW w:w="7932" w:type="dxa"/>
            <w:gridSpan w:val="3"/>
            <w:tcBorders>
              <w:top w:val="nil"/>
              <w:left w:val="nil"/>
              <w:bottom w:val="nil"/>
              <w:right w:val="nil"/>
            </w:tcBorders>
            <w:shd w:val="clear" w:color="auto" w:fill="auto"/>
            <w:noWrap/>
            <w:vAlign w:val="center"/>
            <w:hideMark/>
          </w:tcPr>
          <w:p w:rsidR="00C02773" w:rsidRPr="007F0EE5" w:rsidRDefault="008F51EC" w:rsidP="00C02773">
            <w:pPr>
              <w:rPr>
                <w:rFonts w:cs="Arial"/>
              </w:rPr>
            </w:pPr>
            <w:r w:rsidRPr="007F0EE5">
              <w:rPr>
                <w:rFonts w:cs="Arial"/>
              </w:rPr>
              <w:t>0x04: Active Subscription</w:t>
            </w:r>
          </w:p>
        </w:tc>
      </w:tr>
    </w:tbl>
    <w:p w:rsidR="00C02773" w:rsidRPr="00B96E92" w:rsidRDefault="00C02773" w:rsidP="00C02773">
      <w:pPr>
        <w:rPr>
          <w:rFonts w:cs="Arial"/>
        </w:rPr>
      </w:pPr>
    </w:p>
    <w:p w:rsidR="00C02773" w:rsidRDefault="00A40CCA" w:rsidP="00113E44">
      <w:pPr>
        <w:pStyle w:val="Heading4"/>
      </w:pPr>
      <w:r>
        <w:t>TP-LOG-TPL-REQ-166132/B</w:t>
      </w:r>
      <w:r w:rsidR="008F51EC" w:rsidRPr="00B9479B">
        <w:t>-SID-98-DeviceList_Rsp</w:t>
      </w:r>
    </w:p>
    <w:p w:rsidR="00C02773" w:rsidRPr="00985C38" w:rsidRDefault="00A40CCA" w:rsidP="00C02773">
      <w:pPr>
        <w:keepLines/>
        <w:tabs>
          <w:tab w:val="left" w:pos="215"/>
          <w:tab w:val="left" w:pos="485"/>
          <w:tab w:val="left" w:pos="709"/>
          <w:tab w:val="left" w:pos="1276"/>
          <w:tab w:val="left" w:pos="1843"/>
          <w:tab w:val="left" w:pos="2419"/>
        </w:tabs>
        <w:spacing w:before="60"/>
        <w:rPr>
          <w:rFonts w:cs="Arial"/>
        </w:rPr>
      </w:pPr>
      <w:r>
        <w:rPr>
          <w:rFonts w:cs="Arial"/>
        </w:rPr>
        <w:t>Data Size: up to 142</w:t>
      </w:r>
      <w:r w:rsidR="008F51EC" w:rsidRPr="00985C38">
        <w:rPr>
          <w:rFonts w:cs="Arial"/>
        </w:rPr>
        <w:t>7/7</w:t>
      </w:r>
      <w:r>
        <w:rPr>
          <w:rFonts w:cs="Arial"/>
        </w:rPr>
        <w:t>2</w:t>
      </w:r>
      <w:r w:rsidR="008F51EC" w:rsidRPr="00985C38">
        <w:rPr>
          <w:rFonts w:cs="Arial"/>
        </w:rPr>
        <w:t>7 (Coding Table I / Coding Table II) bytes</w:t>
      </w:r>
      <w:r w:rsidR="008F51EC" w:rsidRPr="00985C38">
        <w:rPr>
          <w:rFonts w:cs="Arial"/>
        </w:rPr>
        <w:tab/>
      </w:r>
      <w:r w:rsidR="008F51EC"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0: Signal Identifier</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0x98: DeviceList_Rsp</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1: Utilization</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0x32: MobileCom_Service2 - Embedded Modem</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2: Command Execution Status</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0x0y: Final Result – Success</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0x1y: Final Result – Fail</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0x2y: Final Result – Information</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0x3y: Intermediate Result</w:t>
      </w:r>
      <w:r>
        <w:rPr>
          <w:rFonts w:cs="Arial"/>
        </w:rPr>
        <w:t xml:space="preserve"> </w:t>
      </w:r>
      <w:r w:rsidRPr="00985C38">
        <w:rPr>
          <w:rFonts w:cs="Arial"/>
        </w:rPr>
        <w:t>– Wait</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3: Character Coding</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i/>
        </w:rPr>
      </w:pPr>
      <w:r w:rsidRPr="00985C38">
        <w:rPr>
          <w:rFonts w:cs="Arial"/>
          <w:i/>
        </w:rPr>
        <w:t>Bit 0-5: Reserved</w:t>
      </w:r>
      <w:r w:rsidRPr="00985C38">
        <w:rPr>
          <w:rFonts w:cs="Arial"/>
          <w:i/>
        </w:rPr>
        <w:tab/>
      </w:r>
    </w:p>
    <w:p w:rsidR="00C02773" w:rsidRPr="00985C38" w:rsidRDefault="008F51EC" w:rsidP="00C02773">
      <w:pPr>
        <w:keepLines/>
        <w:tabs>
          <w:tab w:val="left" w:pos="215"/>
          <w:tab w:val="left" w:pos="485"/>
          <w:tab w:val="left" w:pos="709"/>
          <w:tab w:val="left" w:pos="1185"/>
          <w:tab w:val="left" w:pos="1276"/>
          <w:tab w:val="left" w:pos="1843"/>
          <w:tab w:val="left" w:pos="2419"/>
        </w:tabs>
        <w:spacing w:before="60"/>
        <w:ind w:left="1440"/>
        <w:rPr>
          <w:rFonts w:cs="Arial"/>
        </w:rPr>
      </w:pPr>
      <w:r w:rsidRPr="00985C38">
        <w:rPr>
          <w:rFonts w:cs="Arial"/>
          <w:i/>
        </w:rPr>
        <w:t>Bit 6-7: Coding</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 Coding Table I</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0x0000-0xFFFF UNICODE UTF-16 (2 byte per char)</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0x1: Coding Table II</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0x00-0xFF Latin-9 (1 byte per char)</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4: List Type</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0x00: Reserved</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0x01: Connected List</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0x02: BlockedList</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w:t>
      </w:r>
      <w:r>
        <w:rPr>
          <w:rFonts w:cs="Arial"/>
        </w:rPr>
        <w:t>3</w:t>
      </w:r>
      <w:r w:rsidRPr="00985C38">
        <w:rPr>
          <w:rFonts w:cs="Arial"/>
        </w:rPr>
        <w:t>: Reserved</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Pr>
          <w:rFonts w:cs="Arial"/>
        </w:rPr>
        <w:t>0x06</w:t>
      </w:r>
      <w:r w:rsidRPr="00985C38">
        <w:rPr>
          <w:rFonts w:cs="Arial"/>
        </w:rPr>
        <w:t>: Reserved</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Pr>
          <w:rFonts w:cs="Arial"/>
        </w:rPr>
        <w:t>0x07</w:t>
      </w:r>
      <w:r w:rsidRPr="00985C38">
        <w:rPr>
          <w:rFonts w:cs="Arial"/>
        </w:rPr>
        <w:t>: No Entry</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5: List Size</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0x00: Inactive</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0x01: List Size 1</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Pr>
          <w:rFonts w:cs="Arial"/>
        </w:rPr>
        <w:t>0x1</w:t>
      </w:r>
      <w:r w:rsidR="00A40CCA">
        <w:rPr>
          <w:rFonts w:cs="Arial"/>
        </w:rPr>
        <w:t>4</w:t>
      </w:r>
      <w:r w:rsidRPr="00985C38">
        <w:rPr>
          <w:rFonts w:cs="Arial"/>
        </w:rPr>
        <w:t xml:space="preserve">: List Size </w:t>
      </w:r>
      <w:r w:rsidR="00A40CCA">
        <w:rPr>
          <w:rFonts w:cs="Arial"/>
        </w:rPr>
        <w:t>20</w:t>
      </w:r>
    </w:p>
    <w:p w:rsidR="00C02773"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0xFF: No Entry</w:t>
      </w:r>
      <w:r w:rsidRPr="00985C38">
        <w:rPr>
          <w:rFonts w:cs="Arial"/>
        </w:rPr>
        <w:tab/>
      </w:r>
    </w:p>
    <w:p w:rsidR="00C02773" w:rsidRPr="00985C38" w:rsidRDefault="00C02773" w:rsidP="00C02773">
      <w:pPr>
        <w:keepLines/>
        <w:tabs>
          <w:tab w:val="left" w:pos="215"/>
          <w:tab w:val="left" w:pos="485"/>
          <w:tab w:val="left" w:pos="709"/>
          <w:tab w:val="left" w:pos="1276"/>
          <w:tab w:val="left" w:pos="1843"/>
          <w:tab w:val="left" w:pos="2419"/>
        </w:tabs>
        <w:spacing w:before="60"/>
        <w:ind w:left="709"/>
        <w:rPr>
          <w:rFonts w:cs="Arial"/>
        </w:rPr>
      </w:pP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Note:</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 xml:space="preserve">List Size maximum is </w:t>
      </w:r>
      <w:r w:rsidR="00A40CCA">
        <w:rPr>
          <w:rFonts w:cs="Arial"/>
        </w:rPr>
        <w:t>20</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 xml:space="preserve">Byte 6: Total Number </w:t>
      </w:r>
      <w:proofErr w:type="gramStart"/>
      <w:r w:rsidRPr="00985C38">
        <w:rPr>
          <w:rFonts w:cs="Arial"/>
          <w:b/>
        </w:rPr>
        <w:t>Of</w:t>
      </w:r>
      <w:proofErr w:type="gramEnd"/>
      <w:r w:rsidRPr="00985C38">
        <w:rPr>
          <w:rFonts w:cs="Arial"/>
          <w:b/>
        </w:rPr>
        <w:t xml:space="preserve"> Devices Available</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0x00: Inactive</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31"/>
        <w:rPr>
          <w:rFonts w:cs="Arial"/>
        </w:rPr>
      </w:pPr>
      <w:r>
        <w:rPr>
          <w:rFonts w:cs="Arial"/>
        </w:rPr>
        <w:tab/>
        <w:t xml:space="preserve">   </w:t>
      </w:r>
      <w:r w:rsidRPr="00985C38">
        <w:rPr>
          <w:rFonts w:cs="Arial"/>
        </w:rPr>
        <w:t>0x01: 1 Device Available</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0xFE: 254 Devices Available</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0xFF: No Entry</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A40CCA" w:rsidP="00C02773">
      <w:pPr>
        <w:keepLines/>
        <w:tabs>
          <w:tab w:val="left" w:pos="215"/>
          <w:tab w:val="left" w:pos="485"/>
          <w:tab w:val="left" w:pos="709"/>
          <w:tab w:val="left" w:pos="1276"/>
          <w:tab w:val="left" w:pos="1843"/>
          <w:tab w:val="left" w:pos="2419"/>
        </w:tabs>
        <w:spacing w:before="60"/>
        <w:ind w:left="709"/>
        <w:rPr>
          <w:rFonts w:cs="Arial"/>
          <w:b/>
        </w:rPr>
      </w:pPr>
      <w:r>
        <w:rPr>
          <w:rFonts w:cs="Arial"/>
          <w:b/>
        </w:rPr>
        <w:t>Byte 7 up to 142</w:t>
      </w:r>
      <w:r w:rsidR="008F51EC">
        <w:rPr>
          <w:rFonts w:cs="Arial"/>
          <w:b/>
        </w:rPr>
        <w:t>6</w:t>
      </w:r>
      <w:r w:rsidR="008F51EC" w:rsidRPr="00985C38">
        <w:rPr>
          <w:rFonts w:cs="Arial"/>
          <w:b/>
        </w:rPr>
        <w:t>/</w:t>
      </w:r>
      <w:proofErr w:type="gramStart"/>
      <w:r w:rsidR="008F51EC" w:rsidRPr="00985C38">
        <w:rPr>
          <w:rFonts w:cs="Arial"/>
          <w:b/>
        </w:rPr>
        <w:t>7</w:t>
      </w:r>
      <w:r>
        <w:rPr>
          <w:rFonts w:cs="Arial"/>
          <w:b/>
        </w:rPr>
        <w:t>2</w:t>
      </w:r>
      <w:r w:rsidR="008F51EC">
        <w:rPr>
          <w:rFonts w:cs="Arial"/>
          <w:b/>
        </w:rPr>
        <w:t>6</w:t>
      </w:r>
      <w:r w:rsidR="008F51EC" w:rsidRPr="00985C38">
        <w:rPr>
          <w:rFonts w:cs="Arial"/>
          <w:b/>
        </w:rPr>
        <w:t xml:space="preserve">  (</w:t>
      </w:r>
      <w:proofErr w:type="gramEnd"/>
      <w:r w:rsidR="008F51EC" w:rsidRPr="00985C38">
        <w:rPr>
          <w:rFonts w:cs="Arial"/>
          <w:b/>
        </w:rPr>
        <w:t>Coding Table I/ Coding Table II): Vector</w:t>
      </w:r>
      <w:r w:rsidR="008F51EC" w:rsidRPr="00985C38">
        <w:rPr>
          <w:rFonts w:cs="Arial"/>
          <w:b/>
        </w:rPr>
        <w:tab/>
      </w:r>
      <w:r w:rsidR="008F51EC" w:rsidRPr="00985C38">
        <w:rPr>
          <w:rFonts w:cs="Arial"/>
          <w:b/>
        </w:rPr>
        <w:tab/>
      </w:r>
    </w:p>
    <w:p w:rsidR="00C02773"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Array (1…N) of record (Ind</w:t>
      </w:r>
      <w:r>
        <w:rPr>
          <w:rFonts w:cs="Arial"/>
        </w:rPr>
        <w:t>exNumber, DeviceName, MAC) with</w:t>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w:t>
      </w:r>
      <w:r w:rsidRPr="00985C38">
        <w:rPr>
          <w:rFonts w:cs="Arial"/>
        </w:rPr>
        <w:t>TotalNumberOfDevices defined in ListSize</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Record definition (up to 14</w:t>
      </w:r>
      <w:r w:rsidR="00A40CCA">
        <w:rPr>
          <w:rFonts w:cs="Arial"/>
        </w:rPr>
        <w:t>2</w:t>
      </w:r>
      <w:r w:rsidRPr="00985C38">
        <w:rPr>
          <w:rFonts w:cs="Arial"/>
        </w:rPr>
        <w:t>0/7</w:t>
      </w:r>
      <w:r w:rsidR="00A40CCA">
        <w:rPr>
          <w:rFonts w:cs="Arial"/>
        </w:rPr>
        <w:t>2</w:t>
      </w:r>
      <w:r w:rsidRPr="00985C38">
        <w:rPr>
          <w:rFonts w:cs="Arial"/>
        </w:rPr>
        <w:t>0 (Coding Table I/Coding Table II) bytes):</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Byte 0: ItemIndex</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0x00 Inactive</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0x01 Index 1</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0xFF Index 255</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Byte 1 up to 7</w:t>
      </w:r>
      <w:r w:rsidR="00A40CCA">
        <w:rPr>
          <w:rFonts w:cs="Arial"/>
        </w:rPr>
        <w:t>0</w:t>
      </w:r>
      <w:r w:rsidRPr="00985C38">
        <w:rPr>
          <w:rFonts w:cs="Arial"/>
        </w:rPr>
        <w:t>/3</w:t>
      </w:r>
      <w:r w:rsidR="00A40CCA">
        <w:rPr>
          <w:rFonts w:cs="Arial"/>
        </w:rPr>
        <w:t>5</w:t>
      </w:r>
      <w:r w:rsidRPr="00985C38">
        <w:rPr>
          <w:rFonts w:cs="Arial"/>
        </w:rPr>
        <w:t xml:space="preserve"> (Coding Table I/Coding Table II):</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MAC</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Fixed 17 characters</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Device Name</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Max. </w:t>
      </w:r>
      <w:r w:rsidR="00A40CCA">
        <w:rPr>
          <w:rFonts w:cs="Arial"/>
        </w:rPr>
        <w:t>18</w:t>
      </w:r>
      <w:r w:rsidRPr="00985C38">
        <w:rPr>
          <w:rFonts w:cs="Arial"/>
        </w:rPr>
        <w:t xml:space="preserve"> characters, 1</w:t>
      </w:r>
      <w:r w:rsidR="00A40CCA">
        <w:rPr>
          <w:rFonts w:cs="Arial"/>
        </w:rPr>
        <w:t>7</w:t>
      </w:r>
      <w:r w:rsidRPr="00985C38">
        <w:rPr>
          <w:rFonts w:cs="Arial"/>
        </w:rPr>
        <w:t xml:space="preserve"> plus 1 end of string</w:t>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Note:</w:t>
      </w:r>
      <w:r w:rsidRPr="00985C38">
        <w:rPr>
          <w:rFonts w:cs="Arial"/>
          <w:b/>
        </w:rPr>
        <w:tab/>
      </w:r>
      <w:r w:rsidRPr="00985C38">
        <w:rPr>
          <w:rFonts w:cs="Arial"/>
          <w:b/>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 xml:space="preserve">If there are no devices in the list, List Size and Total Number </w:t>
      </w:r>
      <w:proofErr w:type="gramStart"/>
      <w:r w:rsidRPr="00985C38">
        <w:rPr>
          <w:rFonts w:cs="Arial"/>
        </w:rPr>
        <w:t>Of</w:t>
      </w:r>
      <w:proofErr w:type="gramEnd"/>
      <w:r w:rsidRPr="00985C38">
        <w:rPr>
          <w:rFonts w:cs="Arial"/>
        </w:rPr>
        <w:t xml:space="preserve"> Devices Available = 0xFF: No Entry</w:t>
      </w: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709"/>
        <w:rPr>
          <w:rFonts w:cs="Arial"/>
        </w:rPr>
      </w:pPr>
      <w:r w:rsidRPr="00985C38">
        <w:rPr>
          <w:rFonts w:cs="Arial"/>
        </w:rPr>
        <w:t>The Vector Array shall not be transmitted</w:t>
      </w:r>
      <w:r w:rsidRPr="00985C38">
        <w:rPr>
          <w:rFonts w:cs="Arial"/>
        </w:rPr>
        <w:tab/>
      </w:r>
      <w:r w:rsidRPr="00985C38">
        <w:rPr>
          <w:rFonts w:cs="Arial"/>
        </w:rPr>
        <w:tab/>
      </w:r>
    </w:p>
    <w:p w:rsidR="00C02773" w:rsidRPr="00985C38" w:rsidRDefault="008F51EC" w:rsidP="00C02773">
      <w:pPr>
        <w:keepLines/>
        <w:tabs>
          <w:tab w:val="left" w:pos="215"/>
          <w:tab w:val="left" w:pos="485"/>
          <w:tab w:val="left" w:pos="709"/>
          <w:tab w:val="left" w:pos="1276"/>
          <w:tab w:val="left" w:pos="1843"/>
          <w:tab w:val="left" w:pos="2419"/>
        </w:tabs>
        <w:spacing w:before="60"/>
        <w:ind w:left="215"/>
        <w:rPr>
          <w:rFonts w:cs="Arial"/>
        </w:rPr>
      </w:pPr>
      <w:r w:rsidRPr="00985C38">
        <w:rPr>
          <w:rFonts w:cs="Arial"/>
        </w:rPr>
        <w:tab/>
      </w:r>
      <w:r w:rsidRPr="00985C38">
        <w:rPr>
          <w:rFonts w:cs="Arial"/>
        </w:rPr>
        <w:tab/>
      </w:r>
    </w:p>
    <w:p w:rsidR="00C02773" w:rsidRDefault="008F51EC" w:rsidP="00113E44">
      <w:pPr>
        <w:pStyle w:val="Heading4"/>
      </w:pPr>
      <w:r w:rsidRPr="00B9479B">
        <w:t>TP-LOG-TPL-REQ-194071/A-SID-99-TrafficServiceProvider_St</w:t>
      </w:r>
    </w:p>
    <w:p w:rsidR="00C02773" w:rsidRDefault="008F51EC" w:rsidP="00C02773">
      <w:pPr>
        <w:tabs>
          <w:tab w:val="left" w:pos="709"/>
          <w:tab w:val="left" w:pos="1276"/>
          <w:tab w:val="left" w:pos="1843"/>
          <w:tab w:val="left" w:pos="2419"/>
        </w:tabs>
        <w:rPr>
          <w:rFonts w:cs="Arial"/>
          <w:snapToGrid w:val="0"/>
        </w:rPr>
      </w:pPr>
      <w:r>
        <w:rPr>
          <w:rFonts w:cs="Arial"/>
          <w:snapToGrid w:val="0"/>
        </w:rPr>
        <w:t>Data size: 8 byte</w:t>
      </w:r>
    </w:p>
    <w:p w:rsidR="00C02773" w:rsidRDefault="00C02773" w:rsidP="00C02773">
      <w:pPr>
        <w:rPr>
          <w:rFonts w:cs="Arial"/>
          <w:lang w:val="en-GB"/>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0: Signal identifier</w:t>
      </w:r>
    </w:p>
    <w:p w:rsidR="00C02773" w:rsidRDefault="008F51EC" w:rsidP="00C02773">
      <w:pPr>
        <w:tabs>
          <w:tab w:val="left" w:pos="709"/>
          <w:tab w:val="left" w:pos="1276"/>
          <w:tab w:val="left" w:pos="1843"/>
          <w:tab w:val="left" w:pos="2419"/>
        </w:tabs>
        <w:ind w:left="1276"/>
        <w:rPr>
          <w:rFonts w:cs="Arial"/>
        </w:rPr>
      </w:pPr>
      <w:r>
        <w:rPr>
          <w:rFonts w:cs="Arial"/>
        </w:rPr>
        <w:t>0x99: TrafficServiceProvider_St</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1: Utilization</w:t>
      </w:r>
    </w:p>
    <w:p w:rsidR="00C02773" w:rsidRDefault="008F51EC" w:rsidP="00C02773">
      <w:pPr>
        <w:keepLines/>
        <w:tabs>
          <w:tab w:val="left" w:pos="3544"/>
        </w:tabs>
        <w:ind w:left="1276"/>
        <w:rPr>
          <w:rFonts w:cs="Arial"/>
        </w:rPr>
      </w:pPr>
      <w:r>
        <w:rPr>
          <w:rFonts w:cs="Arial"/>
        </w:rPr>
        <w:t>0x73: Data_Service3</w:t>
      </w:r>
      <w:r>
        <w:rPr>
          <w:rFonts w:cs="Arial"/>
        </w:rPr>
        <w:tab/>
        <w:t>–</w:t>
      </w:r>
      <w:r>
        <w:rPr>
          <w:rFonts w:cs="Arial"/>
        </w:rPr>
        <w:tab/>
        <w:t>TPEG Data</w:t>
      </w:r>
    </w:p>
    <w:p w:rsidR="00C02773" w:rsidRDefault="00C02773" w:rsidP="00C02773">
      <w:pPr>
        <w:keepLines/>
        <w:tabs>
          <w:tab w:val="left" w:pos="3544"/>
        </w:tabs>
        <w:ind w:left="1276"/>
        <w:rPr>
          <w:rFonts w:cs="Arial"/>
        </w:rPr>
      </w:pPr>
    </w:p>
    <w:p w:rsidR="00C02773" w:rsidRDefault="008F51EC" w:rsidP="00C02773">
      <w:pPr>
        <w:tabs>
          <w:tab w:val="left" w:pos="709"/>
          <w:tab w:val="left" w:pos="1276"/>
          <w:tab w:val="left" w:pos="1843"/>
          <w:tab w:val="left" w:pos="2419"/>
        </w:tabs>
        <w:spacing w:before="120" w:after="60"/>
        <w:ind w:left="709"/>
        <w:rPr>
          <w:rFonts w:cs="Arial"/>
          <w:b/>
        </w:rPr>
      </w:pPr>
      <w:r w:rsidRPr="001E1D52">
        <w:rPr>
          <w:rFonts w:cs="Arial"/>
          <w:b/>
          <w:bCs/>
        </w:rPr>
        <w:t>Byte 2: Character Coding</w:t>
      </w:r>
      <w:r>
        <w:rPr>
          <w:rFonts w:cs="Arial"/>
          <w:b/>
        </w:rPr>
        <w:tab/>
      </w:r>
    </w:p>
    <w:p w:rsidR="00C02773" w:rsidRPr="001E1D52" w:rsidRDefault="008F51EC" w:rsidP="00C02773">
      <w:pPr>
        <w:ind w:left="720" w:firstLine="540"/>
        <w:rPr>
          <w:rFonts w:cs="Arial"/>
        </w:rPr>
      </w:pPr>
      <w:r w:rsidRPr="001E1D52">
        <w:rPr>
          <w:rFonts w:cs="Arial"/>
        </w:rPr>
        <w:t>Bit 0-5: Reserved</w:t>
      </w:r>
    </w:p>
    <w:p w:rsidR="00C02773" w:rsidRPr="001E1D52" w:rsidRDefault="008F51EC" w:rsidP="00C02773">
      <w:pPr>
        <w:ind w:left="720" w:firstLine="540"/>
        <w:rPr>
          <w:rFonts w:cs="Arial"/>
        </w:rPr>
      </w:pPr>
      <w:r w:rsidRPr="001E1D52">
        <w:rPr>
          <w:rFonts w:cs="Arial"/>
        </w:rPr>
        <w:t>Bit 6-7: Coding</w:t>
      </w:r>
    </w:p>
    <w:p w:rsidR="00C02773" w:rsidRPr="001E1D52" w:rsidRDefault="008F51EC" w:rsidP="00C02773">
      <w:pPr>
        <w:ind w:left="1440" w:firstLine="540"/>
        <w:rPr>
          <w:rFonts w:cs="Arial"/>
          <w:lang w:val="en-GB"/>
        </w:rPr>
      </w:pPr>
      <w:r w:rsidRPr="001E1D52">
        <w:rPr>
          <w:rFonts w:cs="Arial"/>
          <w:lang w:val="en-GB"/>
        </w:rPr>
        <w:t>0x2: Coding Table III</w:t>
      </w:r>
    </w:p>
    <w:p w:rsidR="00C02773" w:rsidRPr="001E1D52" w:rsidRDefault="008F51EC" w:rsidP="00C02773">
      <w:pPr>
        <w:ind w:left="1440" w:firstLine="540"/>
        <w:rPr>
          <w:rFonts w:cs="Arial"/>
          <w:lang w:val="en-GB"/>
        </w:rPr>
      </w:pPr>
      <w:r w:rsidRPr="001E1D52">
        <w:rPr>
          <w:rFonts w:cs="Arial"/>
          <w:lang w:val="en-GB"/>
        </w:rPr>
        <w:t>0x00-0xFF RawData (Hexadecimal Notation)</w:t>
      </w:r>
    </w:p>
    <w:p w:rsidR="00C02773" w:rsidRPr="001E1D52" w:rsidRDefault="00C02773" w:rsidP="00C02773">
      <w:pPr>
        <w:keepLines/>
        <w:tabs>
          <w:tab w:val="left" w:pos="3544"/>
        </w:tabs>
        <w:ind w:left="1276"/>
        <w:rPr>
          <w:rFonts w:cs="Arial"/>
          <w:lang w:val="en-GB"/>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lastRenderedPageBreak/>
        <w:t>Byte 3: Command Execution Status</w:t>
      </w:r>
    </w:p>
    <w:p w:rsidR="00C02773" w:rsidRDefault="008F51EC" w:rsidP="00C02773">
      <w:pPr>
        <w:tabs>
          <w:tab w:val="left" w:pos="3544"/>
        </w:tabs>
        <w:ind w:left="1276"/>
        <w:rPr>
          <w:rFonts w:cs="Arial"/>
        </w:rPr>
      </w:pPr>
      <w:r>
        <w:rPr>
          <w:rFonts w:cs="Arial"/>
        </w:rPr>
        <w:t>0x0y: Final Result</w:t>
      </w:r>
      <w:r>
        <w:rPr>
          <w:rFonts w:cs="Arial"/>
        </w:rPr>
        <w:tab/>
      </w:r>
      <w:r>
        <w:rPr>
          <w:rFonts w:cs="Arial"/>
        </w:rPr>
        <w:tab/>
        <w:t>–</w:t>
      </w:r>
      <w:r>
        <w:rPr>
          <w:rFonts w:cs="Arial"/>
        </w:rPr>
        <w:tab/>
        <w:t>Success</w:t>
      </w:r>
    </w:p>
    <w:p w:rsidR="00C02773" w:rsidRDefault="008F51EC" w:rsidP="00C02773">
      <w:pPr>
        <w:tabs>
          <w:tab w:val="left" w:pos="3544"/>
        </w:tabs>
        <w:ind w:left="1276"/>
        <w:rPr>
          <w:rFonts w:cs="Arial"/>
        </w:rPr>
      </w:pPr>
      <w:r>
        <w:rPr>
          <w:rFonts w:cs="Arial"/>
        </w:rPr>
        <w:t>0x1y: Final Result</w:t>
      </w:r>
      <w:r>
        <w:rPr>
          <w:rFonts w:cs="Arial"/>
        </w:rPr>
        <w:tab/>
      </w:r>
      <w:r>
        <w:rPr>
          <w:rFonts w:cs="Arial"/>
        </w:rPr>
        <w:tab/>
        <w:t>–</w:t>
      </w:r>
      <w:r>
        <w:rPr>
          <w:rFonts w:cs="Arial"/>
        </w:rPr>
        <w:tab/>
        <w:t>Fail</w:t>
      </w:r>
    </w:p>
    <w:p w:rsidR="00C02773" w:rsidRDefault="008F51EC" w:rsidP="00C02773">
      <w:pPr>
        <w:tabs>
          <w:tab w:val="left" w:pos="3544"/>
        </w:tabs>
        <w:ind w:left="1276"/>
        <w:rPr>
          <w:rFonts w:cs="Arial"/>
        </w:rPr>
      </w:pPr>
      <w:r>
        <w:rPr>
          <w:rFonts w:cs="Arial"/>
        </w:rPr>
        <w:t>0x2y: Final Result</w:t>
      </w:r>
      <w:r>
        <w:rPr>
          <w:rFonts w:cs="Arial"/>
        </w:rPr>
        <w:tab/>
      </w:r>
      <w:r>
        <w:rPr>
          <w:rFonts w:cs="Arial"/>
        </w:rPr>
        <w:tab/>
        <w:t>–</w:t>
      </w:r>
      <w:r>
        <w:rPr>
          <w:rFonts w:cs="Arial"/>
        </w:rPr>
        <w:tab/>
        <w:t>Information</w:t>
      </w:r>
    </w:p>
    <w:p w:rsidR="00C02773" w:rsidRDefault="008F51EC" w:rsidP="00C02773">
      <w:pPr>
        <w:tabs>
          <w:tab w:val="left" w:pos="3544"/>
        </w:tabs>
        <w:ind w:left="1276"/>
        <w:rPr>
          <w:rFonts w:cs="Arial"/>
        </w:rPr>
      </w:pPr>
      <w:r>
        <w:rPr>
          <w:rFonts w:cs="Arial"/>
        </w:rPr>
        <w:t>0x3y: Intermediate Result</w:t>
      </w:r>
      <w:r>
        <w:rPr>
          <w:rFonts w:cs="Arial"/>
        </w:rPr>
        <w:tab/>
      </w:r>
      <w:r>
        <w:rPr>
          <w:rFonts w:cs="Arial"/>
        </w:rPr>
        <w:tab/>
        <w:t>–</w:t>
      </w:r>
      <w:r>
        <w:rPr>
          <w:rFonts w:cs="Arial"/>
        </w:rPr>
        <w:tab/>
        <w:t>Wait</w:t>
      </w:r>
    </w:p>
    <w:p w:rsidR="00C02773" w:rsidRDefault="00C02773" w:rsidP="00C02773">
      <w:pPr>
        <w:rPr>
          <w:rFonts w:cs="Arial"/>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4-6: tuned SID</w:t>
      </w:r>
    </w:p>
    <w:p w:rsidR="00C02773" w:rsidRDefault="008F51EC" w:rsidP="00C02773">
      <w:pPr>
        <w:ind w:left="1276"/>
        <w:rPr>
          <w:rFonts w:cs="Arial"/>
        </w:rPr>
      </w:pPr>
      <w:r>
        <w:rPr>
          <w:rFonts w:cs="Arial"/>
        </w:rPr>
        <w:t>0x000000: No SID tuned</w:t>
      </w:r>
    </w:p>
    <w:p w:rsidR="00C02773" w:rsidRDefault="008F51EC" w:rsidP="00C02773">
      <w:pPr>
        <w:ind w:left="1276"/>
        <w:rPr>
          <w:rFonts w:cs="Arial"/>
        </w:rPr>
      </w:pPr>
      <w:r>
        <w:rPr>
          <w:rFonts w:cs="Arial"/>
        </w:rPr>
        <w:t>0x000001 – 0xFFFFFF: SID</w:t>
      </w:r>
    </w:p>
    <w:p w:rsidR="00C02773" w:rsidRDefault="00C02773" w:rsidP="00C02773">
      <w:pPr>
        <w:ind w:left="1260" w:firstLine="720"/>
        <w:rPr>
          <w:rFonts w:cs="Arial"/>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7: Service Status</w:t>
      </w:r>
    </w:p>
    <w:p w:rsidR="00C02773" w:rsidRDefault="008F51EC" w:rsidP="00C02773">
      <w:pPr>
        <w:autoSpaceDE w:val="0"/>
        <w:autoSpaceDN w:val="0"/>
        <w:adjustRightInd w:val="0"/>
        <w:ind w:left="1260"/>
        <w:rPr>
          <w:rFonts w:cs="Arial"/>
          <w:iCs/>
        </w:rPr>
      </w:pPr>
      <w:r>
        <w:rPr>
          <w:rFonts w:cs="Arial"/>
          <w:iCs/>
        </w:rPr>
        <w:t>Bit 0-4: Reserved</w:t>
      </w:r>
    </w:p>
    <w:p w:rsidR="00C02773" w:rsidRDefault="008F51EC" w:rsidP="00C02773">
      <w:pPr>
        <w:autoSpaceDE w:val="0"/>
        <w:autoSpaceDN w:val="0"/>
        <w:adjustRightInd w:val="0"/>
        <w:ind w:left="1260"/>
        <w:rPr>
          <w:rFonts w:cs="Arial"/>
          <w:iCs/>
        </w:rPr>
      </w:pPr>
      <w:r>
        <w:rPr>
          <w:rFonts w:cs="Arial"/>
          <w:iCs/>
        </w:rPr>
        <w:t>Bit 5 PreferredSIDStatus:</w:t>
      </w:r>
    </w:p>
    <w:p w:rsidR="00C02773" w:rsidRDefault="008F51EC" w:rsidP="00C02773">
      <w:pPr>
        <w:autoSpaceDE w:val="0"/>
        <w:autoSpaceDN w:val="0"/>
        <w:adjustRightInd w:val="0"/>
        <w:ind w:left="1890"/>
        <w:rPr>
          <w:rFonts w:cs="Arial"/>
        </w:rPr>
      </w:pPr>
      <w:r>
        <w:rPr>
          <w:rFonts w:cs="Arial"/>
        </w:rPr>
        <w:t xml:space="preserve"> 0x0: Preferred SID not available</w:t>
      </w:r>
    </w:p>
    <w:p w:rsidR="00C02773" w:rsidRDefault="008F51EC" w:rsidP="00C02773">
      <w:pPr>
        <w:autoSpaceDE w:val="0"/>
        <w:autoSpaceDN w:val="0"/>
        <w:adjustRightInd w:val="0"/>
        <w:ind w:left="1890"/>
        <w:rPr>
          <w:rFonts w:cs="Arial"/>
        </w:rPr>
      </w:pPr>
      <w:r>
        <w:rPr>
          <w:rFonts w:cs="Arial"/>
        </w:rPr>
        <w:t xml:space="preserve"> 0x1: Preferred SID available</w:t>
      </w:r>
    </w:p>
    <w:p w:rsidR="00C02773" w:rsidRDefault="008F51EC" w:rsidP="00C02773">
      <w:pPr>
        <w:autoSpaceDE w:val="0"/>
        <w:autoSpaceDN w:val="0"/>
        <w:adjustRightInd w:val="0"/>
        <w:ind w:left="1260"/>
        <w:rPr>
          <w:rFonts w:cs="Arial"/>
          <w:iCs/>
        </w:rPr>
      </w:pPr>
      <w:r>
        <w:rPr>
          <w:rFonts w:cs="Arial"/>
          <w:iCs/>
        </w:rPr>
        <w:t>Bit 6 SupportedSIDStatus:</w:t>
      </w:r>
    </w:p>
    <w:p w:rsidR="00C02773" w:rsidRDefault="008F51EC" w:rsidP="00C02773">
      <w:pPr>
        <w:autoSpaceDE w:val="0"/>
        <w:autoSpaceDN w:val="0"/>
        <w:adjustRightInd w:val="0"/>
        <w:ind w:left="1890"/>
        <w:rPr>
          <w:rFonts w:cs="Arial"/>
        </w:rPr>
      </w:pPr>
      <w:r>
        <w:rPr>
          <w:rFonts w:cs="Arial"/>
        </w:rPr>
        <w:t xml:space="preserve"> 0x0: Supported SID not available</w:t>
      </w:r>
    </w:p>
    <w:p w:rsidR="00C02773" w:rsidRDefault="008F51EC" w:rsidP="00C02773">
      <w:pPr>
        <w:autoSpaceDE w:val="0"/>
        <w:autoSpaceDN w:val="0"/>
        <w:adjustRightInd w:val="0"/>
        <w:ind w:left="1890"/>
        <w:rPr>
          <w:rFonts w:cs="Arial"/>
        </w:rPr>
      </w:pPr>
      <w:r>
        <w:rPr>
          <w:rFonts w:cs="Arial"/>
        </w:rPr>
        <w:t xml:space="preserve"> 0x1: Supported SID available</w:t>
      </w:r>
    </w:p>
    <w:p w:rsidR="00C02773" w:rsidRDefault="008F51EC" w:rsidP="00C02773">
      <w:pPr>
        <w:autoSpaceDE w:val="0"/>
        <w:autoSpaceDN w:val="0"/>
        <w:adjustRightInd w:val="0"/>
        <w:rPr>
          <w:rFonts w:cs="Arial"/>
        </w:rPr>
      </w:pPr>
      <w:r>
        <w:rPr>
          <w:rFonts w:cs="Arial"/>
        </w:rPr>
        <w:tab/>
        <w:t xml:space="preserve">          Bit 7 SIDTableEmpty</w:t>
      </w:r>
    </w:p>
    <w:p w:rsidR="00C02773" w:rsidRDefault="008F51EC" w:rsidP="00C02773">
      <w:pPr>
        <w:autoSpaceDE w:val="0"/>
        <w:autoSpaceDN w:val="0"/>
        <w:adjustRightInd w:val="0"/>
        <w:rPr>
          <w:rFonts w:cs="Arial"/>
        </w:rPr>
      </w:pPr>
      <w:r>
        <w:rPr>
          <w:rFonts w:cs="Arial"/>
        </w:rPr>
        <w:tab/>
      </w:r>
      <w:r>
        <w:rPr>
          <w:rFonts w:cs="Arial"/>
        </w:rPr>
        <w:tab/>
        <w:t xml:space="preserve">         0x0 inactive</w:t>
      </w:r>
    </w:p>
    <w:p w:rsidR="00C02773" w:rsidRDefault="008F51EC" w:rsidP="00C02773">
      <w:pPr>
        <w:autoSpaceDE w:val="0"/>
        <w:autoSpaceDN w:val="0"/>
        <w:adjustRightInd w:val="0"/>
        <w:rPr>
          <w:rFonts w:cs="Arial"/>
        </w:rPr>
      </w:pPr>
      <w:r>
        <w:rPr>
          <w:rFonts w:cs="Arial"/>
        </w:rPr>
        <w:tab/>
      </w:r>
      <w:r>
        <w:rPr>
          <w:rFonts w:cs="Arial"/>
        </w:rPr>
        <w:tab/>
        <w:t xml:space="preserve">         0x1 active</w:t>
      </w:r>
    </w:p>
    <w:p w:rsidR="00C02773" w:rsidRDefault="00C02773" w:rsidP="00C02773">
      <w:pPr>
        <w:autoSpaceDE w:val="0"/>
        <w:autoSpaceDN w:val="0"/>
        <w:adjustRightInd w:val="0"/>
        <w:ind w:left="1890"/>
        <w:rPr>
          <w:rFonts w:cs="Arial"/>
        </w:rPr>
      </w:pPr>
    </w:p>
    <w:p w:rsidR="00C02773" w:rsidRPr="008F29C3" w:rsidRDefault="00C02773" w:rsidP="00C02773"/>
    <w:p w:rsidR="00C02773" w:rsidRDefault="008F51EC" w:rsidP="00113E44">
      <w:pPr>
        <w:pStyle w:val="Heading4"/>
      </w:pPr>
      <w:r w:rsidRPr="00B9479B">
        <w:t>TP-LOG-TPL-REQ-194072/A-SID-9A-TrafficGetServiceProvider_Rq</w:t>
      </w:r>
    </w:p>
    <w:p w:rsidR="00C02773" w:rsidRDefault="008F51EC" w:rsidP="00C02773">
      <w:pPr>
        <w:tabs>
          <w:tab w:val="left" w:pos="709"/>
          <w:tab w:val="left" w:pos="1276"/>
          <w:tab w:val="left" w:pos="1843"/>
          <w:tab w:val="left" w:pos="2419"/>
        </w:tabs>
        <w:rPr>
          <w:rFonts w:cs="Arial"/>
          <w:snapToGrid w:val="0"/>
        </w:rPr>
      </w:pPr>
      <w:r>
        <w:rPr>
          <w:rFonts w:cs="Arial"/>
          <w:snapToGrid w:val="0"/>
        </w:rPr>
        <w:t>Data size: up to 197 byte</w:t>
      </w:r>
    </w:p>
    <w:p w:rsidR="00C02773" w:rsidRDefault="00C02773" w:rsidP="00C02773">
      <w:pPr>
        <w:rPr>
          <w:rFonts w:cs="Arial"/>
          <w:lang w:val="en-GB"/>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0: Signal identifier</w:t>
      </w:r>
    </w:p>
    <w:p w:rsidR="00C02773" w:rsidRDefault="008F51EC" w:rsidP="00C02773">
      <w:pPr>
        <w:tabs>
          <w:tab w:val="left" w:pos="709"/>
          <w:tab w:val="left" w:pos="1276"/>
          <w:tab w:val="left" w:pos="1843"/>
          <w:tab w:val="left" w:pos="2419"/>
        </w:tabs>
        <w:ind w:left="1276"/>
        <w:rPr>
          <w:rFonts w:cs="Arial"/>
        </w:rPr>
      </w:pPr>
      <w:r>
        <w:rPr>
          <w:rFonts w:cs="Arial"/>
        </w:rPr>
        <w:t>0x9A: TrafficGetServiceProvider_Rq</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1: Utilization</w:t>
      </w:r>
    </w:p>
    <w:p w:rsidR="00C02773" w:rsidRDefault="008F51EC" w:rsidP="00C02773">
      <w:pPr>
        <w:keepLines/>
        <w:tabs>
          <w:tab w:val="left" w:pos="3544"/>
        </w:tabs>
        <w:ind w:left="1276"/>
        <w:rPr>
          <w:rFonts w:cs="Arial"/>
        </w:rPr>
      </w:pPr>
      <w:r>
        <w:rPr>
          <w:rFonts w:cs="Arial"/>
        </w:rPr>
        <w:t>0x73: Data_Service3</w:t>
      </w:r>
      <w:r>
        <w:rPr>
          <w:rFonts w:cs="Arial"/>
        </w:rPr>
        <w:tab/>
        <w:t>–</w:t>
      </w:r>
      <w:r>
        <w:rPr>
          <w:rFonts w:cs="Arial"/>
        </w:rPr>
        <w:tab/>
        <w:t>TPEG Data</w:t>
      </w:r>
    </w:p>
    <w:p w:rsidR="00C02773" w:rsidRDefault="00C02773" w:rsidP="00C02773">
      <w:pPr>
        <w:keepLines/>
        <w:tabs>
          <w:tab w:val="left" w:pos="3544"/>
        </w:tabs>
        <w:ind w:left="1276"/>
        <w:rPr>
          <w:rFonts w:cs="Arial"/>
        </w:rPr>
      </w:pPr>
    </w:p>
    <w:p w:rsidR="00C02773" w:rsidRPr="00915704" w:rsidRDefault="008F51EC" w:rsidP="00C02773">
      <w:pPr>
        <w:ind w:left="720"/>
        <w:rPr>
          <w:rFonts w:cs="Arial"/>
          <w:b/>
        </w:rPr>
      </w:pPr>
      <w:r w:rsidRPr="00915704">
        <w:rPr>
          <w:rFonts w:cs="Arial"/>
          <w:b/>
        </w:rPr>
        <w:t>Byte 3: Character Coding</w:t>
      </w:r>
      <w:r w:rsidRPr="00915704">
        <w:rPr>
          <w:rFonts w:cs="Arial"/>
          <w:b/>
        </w:rPr>
        <w:tab/>
      </w:r>
    </w:p>
    <w:p w:rsidR="00C02773" w:rsidRPr="00915704" w:rsidRDefault="008F51EC" w:rsidP="00C02773">
      <w:pPr>
        <w:ind w:left="720" w:firstLine="540"/>
        <w:rPr>
          <w:rFonts w:cs="Arial"/>
        </w:rPr>
      </w:pPr>
      <w:r w:rsidRPr="00915704">
        <w:rPr>
          <w:rFonts w:cs="Arial"/>
        </w:rPr>
        <w:t>Bit 0-5: Reserved</w:t>
      </w:r>
    </w:p>
    <w:p w:rsidR="00C02773" w:rsidRDefault="008F51EC" w:rsidP="00C02773">
      <w:pPr>
        <w:ind w:left="540" w:firstLine="720"/>
        <w:rPr>
          <w:rFonts w:cs="Arial"/>
        </w:rPr>
      </w:pPr>
      <w:r w:rsidRPr="00915704">
        <w:rPr>
          <w:rFonts w:cs="Arial"/>
        </w:rPr>
        <w:t>Bit 6-7: Coding</w:t>
      </w:r>
    </w:p>
    <w:p w:rsidR="00C02773" w:rsidRDefault="008F51EC" w:rsidP="00C02773">
      <w:pPr>
        <w:ind w:left="1440" w:firstLine="450"/>
        <w:rPr>
          <w:rFonts w:cs="Arial"/>
        </w:rPr>
      </w:pPr>
      <w:r w:rsidRPr="00915704">
        <w:rPr>
          <w:rFonts w:cs="Arial"/>
          <w:lang w:val="en-GB"/>
        </w:rPr>
        <w:t>0x2: Coding Table III</w:t>
      </w:r>
      <w:r>
        <w:rPr>
          <w:rFonts w:cs="Arial"/>
        </w:rPr>
        <w:tab/>
      </w:r>
    </w:p>
    <w:p w:rsidR="00C02773" w:rsidRPr="00915704" w:rsidRDefault="008F51EC" w:rsidP="00C02773">
      <w:pPr>
        <w:ind w:left="1440" w:firstLine="450"/>
        <w:rPr>
          <w:rFonts w:cs="Arial"/>
        </w:rPr>
      </w:pPr>
      <w:r w:rsidRPr="00915704">
        <w:rPr>
          <w:rFonts w:cs="Arial"/>
          <w:lang w:val="en-GB"/>
        </w:rPr>
        <w:t>0x00-0xFF RawData (Hexadecimal Notation)</w:t>
      </w:r>
    </w:p>
    <w:p w:rsidR="00C02773" w:rsidRPr="00915704" w:rsidRDefault="00C02773" w:rsidP="00C02773">
      <w:pPr>
        <w:keepLines/>
        <w:tabs>
          <w:tab w:val="left" w:pos="3544"/>
        </w:tabs>
        <w:ind w:left="1276"/>
        <w:rPr>
          <w:rFonts w:cs="Arial"/>
          <w:lang w:val="en-GB"/>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3: Command Execution Status</w:t>
      </w:r>
    </w:p>
    <w:p w:rsidR="00C02773" w:rsidRDefault="008F51EC" w:rsidP="00C02773">
      <w:pPr>
        <w:tabs>
          <w:tab w:val="left" w:pos="3544"/>
        </w:tabs>
        <w:ind w:left="1276"/>
        <w:rPr>
          <w:rFonts w:cs="Arial"/>
        </w:rPr>
      </w:pPr>
      <w:r>
        <w:rPr>
          <w:rFonts w:cs="Arial"/>
        </w:rPr>
        <w:t>0x0y: Final Result</w:t>
      </w:r>
      <w:r>
        <w:rPr>
          <w:rFonts w:cs="Arial"/>
        </w:rPr>
        <w:tab/>
      </w:r>
      <w:r>
        <w:rPr>
          <w:rFonts w:cs="Arial"/>
        </w:rPr>
        <w:tab/>
        <w:t>–</w:t>
      </w:r>
      <w:r>
        <w:rPr>
          <w:rFonts w:cs="Arial"/>
        </w:rPr>
        <w:tab/>
        <w:t>Success</w:t>
      </w:r>
    </w:p>
    <w:p w:rsidR="00C02773" w:rsidRDefault="008F51EC" w:rsidP="00C02773">
      <w:pPr>
        <w:tabs>
          <w:tab w:val="left" w:pos="3544"/>
        </w:tabs>
        <w:ind w:left="1276"/>
        <w:rPr>
          <w:rFonts w:cs="Arial"/>
        </w:rPr>
      </w:pPr>
      <w:r>
        <w:rPr>
          <w:rFonts w:cs="Arial"/>
        </w:rPr>
        <w:t>0x1y: Final Result</w:t>
      </w:r>
      <w:r>
        <w:rPr>
          <w:rFonts w:cs="Arial"/>
        </w:rPr>
        <w:tab/>
      </w:r>
      <w:r>
        <w:rPr>
          <w:rFonts w:cs="Arial"/>
        </w:rPr>
        <w:tab/>
        <w:t>–</w:t>
      </w:r>
      <w:r>
        <w:rPr>
          <w:rFonts w:cs="Arial"/>
        </w:rPr>
        <w:tab/>
        <w:t>Fail</w:t>
      </w:r>
    </w:p>
    <w:p w:rsidR="00C02773" w:rsidRDefault="008F51EC" w:rsidP="00C02773">
      <w:pPr>
        <w:tabs>
          <w:tab w:val="left" w:pos="3544"/>
        </w:tabs>
        <w:ind w:left="1276"/>
        <w:rPr>
          <w:rFonts w:cs="Arial"/>
        </w:rPr>
      </w:pPr>
      <w:r>
        <w:rPr>
          <w:rFonts w:cs="Arial"/>
        </w:rPr>
        <w:t>0x2y: Final Result</w:t>
      </w:r>
      <w:r>
        <w:rPr>
          <w:rFonts w:cs="Arial"/>
        </w:rPr>
        <w:tab/>
      </w:r>
      <w:r>
        <w:rPr>
          <w:rFonts w:cs="Arial"/>
        </w:rPr>
        <w:tab/>
        <w:t>–</w:t>
      </w:r>
      <w:r>
        <w:rPr>
          <w:rFonts w:cs="Arial"/>
        </w:rPr>
        <w:tab/>
        <w:t>Information</w:t>
      </w:r>
    </w:p>
    <w:p w:rsidR="00C02773" w:rsidRDefault="008F51EC" w:rsidP="00C02773">
      <w:pPr>
        <w:tabs>
          <w:tab w:val="left" w:pos="3544"/>
        </w:tabs>
        <w:ind w:left="1276"/>
        <w:rPr>
          <w:rFonts w:cs="Arial"/>
        </w:rPr>
      </w:pPr>
      <w:r>
        <w:rPr>
          <w:rFonts w:cs="Arial"/>
        </w:rPr>
        <w:t>0x3y: Intermediate Result</w:t>
      </w:r>
      <w:r>
        <w:rPr>
          <w:rFonts w:cs="Arial"/>
        </w:rPr>
        <w:tab/>
      </w:r>
      <w:r>
        <w:rPr>
          <w:rFonts w:cs="Arial"/>
        </w:rPr>
        <w:tab/>
        <w:t>–</w:t>
      </w:r>
      <w:r>
        <w:rPr>
          <w:rFonts w:cs="Arial"/>
        </w:rPr>
        <w:tab/>
        <w:t>Wait</w:t>
      </w:r>
    </w:p>
    <w:p w:rsidR="00C02773" w:rsidRDefault="00C02773" w:rsidP="00C02773">
      <w:pPr>
        <w:rPr>
          <w:rFonts w:cs="Arial"/>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4-6: preferred SIDs</w:t>
      </w:r>
    </w:p>
    <w:p w:rsidR="00C02773" w:rsidRDefault="008F51EC" w:rsidP="00C02773">
      <w:pPr>
        <w:ind w:left="1276"/>
        <w:rPr>
          <w:rFonts w:cs="Arial"/>
        </w:rPr>
      </w:pPr>
      <w:proofErr w:type="gramStart"/>
      <w:r>
        <w:rPr>
          <w:rFonts w:cs="Arial"/>
        </w:rPr>
        <w:t>preferredSID</w:t>
      </w:r>
      <w:proofErr w:type="gramEnd"/>
      <w:r>
        <w:rPr>
          <w:rFonts w:cs="Arial"/>
        </w:rPr>
        <w:t>:</w:t>
      </w:r>
    </w:p>
    <w:p w:rsidR="00C02773" w:rsidRDefault="008F51EC" w:rsidP="00C02773">
      <w:pPr>
        <w:ind w:left="1276"/>
        <w:rPr>
          <w:rFonts w:cs="Arial"/>
        </w:rPr>
      </w:pPr>
      <w:r>
        <w:rPr>
          <w:rFonts w:cs="Arial"/>
        </w:rPr>
        <w:t>0x000000 – 0xFFFFFF</w:t>
      </w:r>
    </w:p>
    <w:p w:rsidR="00C02773" w:rsidRDefault="00C02773" w:rsidP="00C02773">
      <w:pPr>
        <w:ind w:left="1260" w:firstLine="720"/>
        <w:rPr>
          <w:rFonts w:cs="Arial"/>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7: NbrOfSupportedSIDs</w:t>
      </w:r>
    </w:p>
    <w:p w:rsidR="00C02773" w:rsidRDefault="008F51EC" w:rsidP="00C02773">
      <w:pPr>
        <w:ind w:left="1260"/>
        <w:rPr>
          <w:rFonts w:cs="Arial"/>
        </w:rPr>
      </w:pPr>
      <w:r>
        <w:rPr>
          <w:rFonts w:cs="Arial"/>
        </w:rPr>
        <w:t>Value: 1 up to 63</w:t>
      </w:r>
    </w:p>
    <w:p w:rsidR="00C02773" w:rsidRDefault="00C02773" w:rsidP="00C02773">
      <w:pPr>
        <w:ind w:left="1260" w:firstLine="720"/>
        <w:rPr>
          <w:rFonts w:cs="Arial"/>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8 up to 196: ItemVector</w:t>
      </w:r>
    </w:p>
    <w:p w:rsidR="00C02773" w:rsidRDefault="008F51EC" w:rsidP="00C02773">
      <w:pPr>
        <w:ind w:left="1260"/>
        <w:rPr>
          <w:rFonts w:cs="Arial"/>
        </w:rPr>
      </w:pPr>
      <w:r>
        <w:rPr>
          <w:rFonts w:cs="Arial"/>
        </w:rPr>
        <w:lastRenderedPageBreak/>
        <w:t>Array (1</w:t>
      </w:r>
      <w:proofErr w:type="gramStart"/>
      <w:r>
        <w:rPr>
          <w:rFonts w:cs="Arial"/>
        </w:rPr>
        <w:t>..</w:t>
      </w:r>
      <w:proofErr w:type="gramEnd"/>
      <w:r>
        <w:rPr>
          <w:rFonts w:cs="Arial"/>
        </w:rPr>
        <w:t xml:space="preserve"> NbrOfSupported </w:t>
      </w:r>
      <w:proofErr w:type="gramStart"/>
      <w:r>
        <w:rPr>
          <w:rFonts w:cs="Arial"/>
        </w:rPr>
        <w:t>SIDs</w:t>
      </w:r>
      <w:proofErr w:type="gramEnd"/>
      <w:r>
        <w:rPr>
          <w:rFonts w:cs="Arial"/>
        </w:rPr>
        <w:t>) of Record (SupportedSID)</w:t>
      </w:r>
    </w:p>
    <w:p w:rsidR="00C02773" w:rsidRDefault="008F51EC" w:rsidP="00C02773">
      <w:pPr>
        <w:ind w:left="1260"/>
        <w:rPr>
          <w:rFonts w:cs="Arial"/>
        </w:rPr>
      </w:pPr>
      <w:r>
        <w:rPr>
          <w:rFonts w:cs="Arial"/>
        </w:rPr>
        <w:t>Record definition (up to 189 bytes):</w:t>
      </w:r>
    </w:p>
    <w:p w:rsidR="00C02773" w:rsidRDefault="00C02773" w:rsidP="00C02773">
      <w:pPr>
        <w:ind w:left="1260"/>
        <w:rPr>
          <w:rFonts w:cs="Arial"/>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ab/>
        <w:t>Byte 0-2: SID</w:t>
      </w:r>
    </w:p>
    <w:p w:rsidR="00C02773" w:rsidRDefault="008F51EC" w:rsidP="00C02773">
      <w:pPr>
        <w:ind w:left="1260" w:firstLine="180"/>
        <w:rPr>
          <w:rFonts w:cs="Arial"/>
        </w:rPr>
      </w:pPr>
      <w:r>
        <w:rPr>
          <w:rFonts w:cs="Arial"/>
        </w:rPr>
        <w:t>SID:</w:t>
      </w:r>
    </w:p>
    <w:p w:rsidR="00C02773" w:rsidRDefault="008F51EC" w:rsidP="00C02773">
      <w:pPr>
        <w:ind w:left="1260" w:firstLine="180"/>
        <w:rPr>
          <w:rFonts w:cs="Arial"/>
        </w:rPr>
      </w:pPr>
      <w:r>
        <w:rPr>
          <w:rFonts w:cs="Arial"/>
        </w:rPr>
        <w:t>0x000000 - 0xFFFFFF</w:t>
      </w:r>
    </w:p>
    <w:p w:rsidR="00C02773" w:rsidRPr="00E227A7" w:rsidRDefault="00C02773" w:rsidP="00C02773"/>
    <w:p w:rsidR="00C02773" w:rsidRDefault="008F51EC" w:rsidP="00113E44">
      <w:pPr>
        <w:pStyle w:val="Heading4"/>
      </w:pPr>
      <w:r w:rsidRPr="00B9479B">
        <w:t>TP-LOG-TPL-REQ-195173/A-SID-9B-WifiHotspotMAC_Rsp</w:t>
      </w:r>
    </w:p>
    <w:p w:rsidR="00C02773" w:rsidRDefault="008F51EC" w:rsidP="00C02773">
      <w:pPr>
        <w:rPr>
          <w:rFonts w:cs="Arial"/>
        </w:rPr>
      </w:pPr>
      <w:r w:rsidRPr="00B4258F">
        <w:rPr>
          <w:rFonts w:cs="Arial"/>
        </w:rPr>
        <w:t>Data Size: up to 40/22 (Coding Table I / Coding Table II)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r>
      <w:r w:rsidRPr="00B4258F">
        <w:rPr>
          <w:rFonts w:cs="Arial"/>
        </w:rPr>
        <w:t>0x9B: WifiHotspotMAC_Rsp</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t>0x32: MobileCom_Service2 - Embedded Modem</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r>
        <w:rPr>
          <w:rFonts w:cs="Arial"/>
          <w:b/>
        </w:rPr>
        <w:tab/>
      </w:r>
    </w:p>
    <w:p w:rsidR="00C02773" w:rsidRPr="00B4258F" w:rsidRDefault="008F51EC" w:rsidP="00C02773">
      <w:pPr>
        <w:ind w:left="720"/>
        <w:rPr>
          <w:rFonts w:cs="Arial"/>
        </w:rPr>
      </w:pPr>
      <w:r>
        <w:rPr>
          <w:rFonts w:cs="Arial"/>
        </w:rPr>
        <w:tab/>
      </w:r>
      <w:r w:rsidRPr="00B4258F">
        <w:rPr>
          <w:rFonts w:cs="Arial"/>
        </w:rPr>
        <w:t>0x0y: Final Result – Success</w:t>
      </w:r>
    </w:p>
    <w:p w:rsidR="00C02773" w:rsidRPr="00B4258F" w:rsidRDefault="008F51EC" w:rsidP="00C02773">
      <w:pPr>
        <w:ind w:left="720" w:firstLine="720"/>
        <w:rPr>
          <w:rFonts w:cs="Arial"/>
        </w:rPr>
      </w:pPr>
      <w:r w:rsidRPr="00B4258F">
        <w:rPr>
          <w:rFonts w:cs="Arial"/>
        </w:rPr>
        <w:t>0x1y: Final Result – Fail</w:t>
      </w:r>
    </w:p>
    <w:p w:rsidR="00C02773" w:rsidRPr="00B4258F" w:rsidRDefault="008F51EC" w:rsidP="00C02773">
      <w:pPr>
        <w:ind w:left="720" w:firstLine="720"/>
        <w:rPr>
          <w:rFonts w:cs="Arial"/>
        </w:rPr>
      </w:pPr>
      <w:r w:rsidRPr="00B4258F">
        <w:rPr>
          <w:rFonts w:cs="Arial"/>
        </w:rPr>
        <w:t>0x2y: Final Result – Information</w:t>
      </w:r>
    </w:p>
    <w:p w:rsidR="00C02773" w:rsidRDefault="008F51EC" w:rsidP="00C02773">
      <w:pPr>
        <w:ind w:left="720" w:firstLine="720"/>
        <w:rPr>
          <w:rFonts w:cs="Arial"/>
        </w:rPr>
      </w:pPr>
      <w:r w:rsidRPr="00B4258F">
        <w:rPr>
          <w:rFonts w:cs="Arial"/>
        </w:rPr>
        <w:t>0x3y: Intermediate Result– Wait</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3: Character Coding</w:t>
      </w:r>
      <w:r>
        <w:rPr>
          <w:rFonts w:cs="Arial"/>
          <w:b/>
        </w:rPr>
        <w:tab/>
      </w:r>
    </w:p>
    <w:p w:rsidR="00C02773" w:rsidRDefault="008F51EC" w:rsidP="00C02773">
      <w:pPr>
        <w:ind w:left="720"/>
        <w:rPr>
          <w:rFonts w:cs="Arial"/>
          <w:i/>
        </w:rPr>
      </w:pPr>
      <w:r>
        <w:rPr>
          <w:rFonts w:cs="Arial"/>
        </w:rPr>
        <w:tab/>
      </w:r>
      <w:r>
        <w:rPr>
          <w:rFonts w:cs="Arial"/>
          <w:i/>
        </w:rPr>
        <w:t>Bit 0-5: Reserved</w:t>
      </w:r>
    </w:p>
    <w:p w:rsidR="00C02773" w:rsidRDefault="008F51EC" w:rsidP="00C02773">
      <w:pPr>
        <w:ind w:left="720"/>
        <w:rPr>
          <w:rFonts w:cs="Arial"/>
          <w:i/>
        </w:rPr>
      </w:pPr>
      <w:r>
        <w:rPr>
          <w:rFonts w:cs="Arial"/>
          <w:i/>
        </w:rPr>
        <w:tab/>
        <w:t>Bit 6-7: Coding</w:t>
      </w:r>
    </w:p>
    <w:p w:rsidR="00C02773" w:rsidRDefault="008F51EC" w:rsidP="00C02773">
      <w:pPr>
        <w:ind w:left="1440" w:firstLine="720"/>
        <w:rPr>
          <w:rFonts w:cs="Arial"/>
        </w:rPr>
      </w:pPr>
      <w:r>
        <w:rPr>
          <w:rFonts w:cs="Arial"/>
        </w:rPr>
        <w:t>0x0: Coding Table I</w:t>
      </w:r>
    </w:p>
    <w:p w:rsidR="00C02773" w:rsidRDefault="008F51EC" w:rsidP="00C02773">
      <w:pPr>
        <w:ind w:left="1440" w:firstLine="720"/>
        <w:rPr>
          <w:rFonts w:cs="Arial"/>
        </w:rPr>
      </w:pPr>
      <w:r>
        <w:rPr>
          <w:rFonts w:cs="Arial"/>
        </w:rPr>
        <w:t>0x0000-0xFFFF UNICODE UTF-16 (2 byte per char)</w:t>
      </w:r>
    </w:p>
    <w:p w:rsidR="00C02773" w:rsidRDefault="008F51EC" w:rsidP="00C02773">
      <w:pPr>
        <w:ind w:left="1440" w:firstLine="720"/>
        <w:rPr>
          <w:rFonts w:cs="Arial"/>
        </w:rPr>
      </w:pPr>
      <w:r>
        <w:rPr>
          <w:rFonts w:cs="Arial"/>
        </w:rPr>
        <w:t>0x1: Coding Table II</w:t>
      </w:r>
    </w:p>
    <w:p w:rsidR="00C02773" w:rsidRDefault="008F51EC" w:rsidP="00C02773">
      <w:pPr>
        <w:ind w:left="1440" w:firstLine="720"/>
        <w:rPr>
          <w:rFonts w:cs="Arial"/>
        </w:rPr>
      </w:pPr>
      <w:r>
        <w:rPr>
          <w:rFonts w:cs="Arial"/>
        </w:rPr>
        <w:t>0x00-0xFF Latin-9 (1 byte per char)</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4 up to 39</w:t>
      </w:r>
      <w:r w:rsidRPr="00B4258F">
        <w:rPr>
          <w:rFonts w:cs="Arial"/>
          <w:b/>
        </w:rPr>
        <w:t>/</w:t>
      </w:r>
      <w:r>
        <w:rPr>
          <w:rFonts w:cs="Arial"/>
          <w:b/>
        </w:rPr>
        <w:t>21</w:t>
      </w:r>
      <w:r w:rsidRPr="00B4258F">
        <w:rPr>
          <w:rFonts w:cs="Arial"/>
          <w:b/>
        </w:rPr>
        <w:t xml:space="preserve"> (Coding Table I / Coding Table II):</w:t>
      </w:r>
      <w:r>
        <w:rPr>
          <w:rFonts w:cs="Arial"/>
          <w:b/>
        </w:rPr>
        <w:tab/>
      </w:r>
    </w:p>
    <w:p w:rsidR="00C02773" w:rsidRPr="00B4258F" w:rsidRDefault="008F51EC" w:rsidP="00C02773">
      <w:pPr>
        <w:ind w:left="720"/>
        <w:rPr>
          <w:rFonts w:cs="Arial"/>
        </w:rPr>
      </w:pPr>
      <w:r>
        <w:rPr>
          <w:rFonts w:cs="Arial"/>
        </w:rPr>
        <w:tab/>
      </w:r>
      <w:r w:rsidRPr="00B4258F">
        <w:rPr>
          <w:rFonts w:cs="Arial"/>
        </w:rPr>
        <w:t>MAC</w:t>
      </w:r>
    </w:p>
    <w:p w:rsidR="00C02773" w:rsidRDefault="008F51EC" w:rsidP="00C02773">
      <w:pPr>
        <w:ind w:left="720" w:firstLine="720"/>
        <w:rPr>
          <w:rFonts w:cs="Arial"/>
        </w:rPr>
      </w:pPr>
      <w:r w:rsidRPr="00B4258F">
        <w:rPr>
          <w:rFonts w:cs="Arial"/>
        </w:rPr>
        <w:t>Max. 18 characters, 17 plus 1 end of string</w:t>
      </w:r>
      <w:r>
        <w:rPr>
          <w:rFonts w:cs="Arial"/>
        </w:rPr>
        <w:tab/>
      </w:r>
    </w:p>
    <w:p w:rsidR="00C02773" w:rsidRDefault="008F51EC" w:rsidP="00113E44">
      <w:pPr>
        <w:pStyle w:val="Heading4"/>
      </w:pPr>
      <w:r w:rsidRPr="00B9479B">
        <w:t>TP-LOG-TPL-REQ-207066/A-SID-9C-CCOISynchronizationSession_Rq</w:t>
      </w:r>
    </w:p>
    <w:p w:rsidR="00C02773" w:rsidRDefault="008F51EC" w:rsidP="00C02773">
      <w:pPr>
        <w:rPr>
          <w:rFonts w:cs="Arial"/>
        </w:rPr>
      </w:pPr>
      <w:r>
        <w:rPr>
          <w:rFonts w:cs="Arial"/>
        </w:rPr>
        <w:t>Data Size: up to 82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t>0x9C: CCOI</w:t>
      </w:r>
      <w:r w:rsidRPr="00430FF7">
        <w:rPr>
          <w:rFonts w:cs="Arial"/>
        </w:rPr>
        <w:t>SynchronizationSession</w:t>
      </w:r>
      <w:r>
        <w:rPr>
          <w:rFonts w:cs="Arial"/>
        </w:rPr>
        <w:t>_Rq</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r>
      <w:r w:rsidRPr="000B2C90">
        <w:rPr>
          <w:rFonts w:cs="Arial"/>
        </w:rPr>
        <w:t>0x32: MobileCom_Service2 - Embedded Modem</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r>
        <w:rPr>
          <w:rFonts w:cs="Arial"/>
          <w:b/>
        </w:rPr>
        <w:tab/>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C02773" w:rsidP="00C02773">
      <w:pPr>
        <w:ind w:left="720"/>
        <w:rPr>
          <w:rFonts w:cs="Arial"/>
          <w:b/>
        </w:rPr>
      </w:pPr>
    </w:p>
    <w:p w:rsidR="00C02773" w:rsidRPr="00F52B21" w:rsidRDefault="008F51EC" w:rsidP="00C02773">
      <w:pPr>
        <w:ind w:left="720"/>
        <w:rPr>
          <w:rFonts w:cs="Arial"/>
          <w:b/>
        </w:rPr>
      </w:pPr>
      <w:r w:rsidRPr="00F52B21">
        <w:rPr>
          <w:rFonts w:cs="Arial"/>
          <w:b/>
        </w:rPr>
        <w:t xml:space="preserve">Byte </w:t>
      </w:r>
      <w:r>
        <w:rPr>
          <w:rFonts w:cs="Arial"/>
          <w:b/>
        </w:rPr>
        <w:t>3</w:t>
      </w:r>
      <w:r w:rsidRPr="00F52B21">
        <w:rPr>
          <w:rFonts w:cs="Arial"/>
          <w:b/>
        </w:rPr>
        <w:t>: Character Coding</w:t>
      </w:r>
    </w:p>
    <w:p w:rsidR="00C02773" w:rsidRPr="00F52B21" w:rsidRDefault="008F51EC" w:rsidP="00C02773">
      <w:pPr>
        <w:ind w:left="720" w:firstLine="720"/>
        <w:rPr>
          <w:rFonts w:cs="Arial"/>
        </w:rPr>
      </w:pPr>
      <w:r w:rsidRPr="00F52B21">
        <w:rPr>
          <w:rFonts w:cs="Arial"/>
        </w:rPr>
        <w:t>Bit 0-5: Reserved</w:t>
      </w:r>
    </w:p>
    <w:p w:rsidR="00C02773" w:rsidRPr="00F52B21" w:rsidRDefault="008F51EC" w:rsidP="00C02773">
      <w:pPr>
        <w:ind w:left="720" w:firstLine="720"/>
        <w:rPr>
          <w:rFonts w:cs="Arial"/>
        </w:rPr>
      </w:pPr>
      <w:r w:rsidRPr="00F52B21">
        <w:rPr>
          <w:rFonts w:cs="Arial"/>
        </w:rPr>
        <w:t>Bit 6-7: Coding</w:t>
      </w:r>
    </w:p>
    <w:p w:rsidR="00C02773" w:rsidRPr="00F52B21" w:rsidRDefault="008F51EC" w:rsidP="00C02773">
      <w:pPr>
        <w:ind w:left="1440" w:firstLine="720"/>
        <w:rPr>
          <w:rFonts w:cs="Arial"/>
        </w:rPr>
      </w:pPr>
      <w:r w:rsidRPr="00F52B21">
        <w:rPr>
          <w:rFonts w:cs="Arial"/>
        </w:rPr>
        <w:t>0x2:</w:t>
      </w:r>
      <w:r w:rsidRPr="00F52B21">
        <w:rPr>
          <w:rFonts w:cs="Arial"/>
        </w:rPr>
        <w:tab/>
        <w:t>Coding Table III</w:t>
      </w:r>
    </w:p>
    <w:p w:rsidR="00C02773" w:rsidRPr="00F52B21" w:rsidRDefault="008F51EC" w:rsidP="00C02773">
      <w:pPr>
        <w:ind w:left="1440" w:firstLine="720"/>
        <w:rPr>
          <w:rFonts w:cs="Arial"/>
        </w:rPr>
      </w:pPr>
      <w:r w:rsidRPr="00F52B21">
        <w:rPr>
          <w:rFonts w:cs="Arial"/>
        </w:rPr>
        <w:t>0x00-0xFF RawData (Hexadecimal Notation)</w:t>
      </w:r>
    </w:p>
    <w:p w:rsidR="00C02773" w:rsidRPr="00F52B21" w:rsidRDefault="00C02773" w:rsidP="00C02773">
      <w:pPr>
        <w:ind w:left="720"/>
        <w:rPr>
          <w:rFonts w:cs="Arial"/>
        </w:rPr>
      </w:pPr>
    </w:p>
    <w:p w:rsidR="00C02773" w:rsidRDefault="008F51EC" w:rsidP="00C02773">
      <w:pPr>
        <w:ind w:left="720"/>
        <w:rPr>
          <w:rFonts w:cs="Arial"/>
          <w:b/>
        </w:rPr>
      </w:pPr>
      <w:r>
        <w:rPr>
          <w:rFonts w:cs="Arial"/>
          <w:b/>
        </w:rPr>
        <w:t>Byte 4-5: PolicyPlatformVersion</w:t>
      </w:r>
    </w:p>
    <w:p w:rsidR="00C02773" w:rsidRDefault="00C02773" w:rsidP="00C02773">
      <w:pPr>
        <w:ind w:left="720"/>
        <w:rPr>
          <w:rFonts w:cs="Arial"/>
        </w:rPr>
      </w:pPr>
    </w:p>
    <w:p w:rsidR="00C02773" w:rsidRDefault="008F51EC" w:rsidP="00C02773">
      <w:pPr>
        <w:ind w:left="720"/>
        <w:rPr>
          <w:rFonts w:cs="Arial"/>
          <w:b/>
        </w:rPr>
      </w:pPr>
      <w:r>
        <w:rPr>
          <w:rFonts w:cs="Arial"/>
          <w:b/>
        </w:rPr>
        <w:t>Byte 6-7: PolicyMajorVersion</w:t>
      </w:r>
    </w:p>
    <w:p w:rsidR="00C02773" w:rsidRDefault="00C02773" w:rsidP="00C02773">
      <w:pPr>
        <w:ind w:left="720"/>
        <w:rPr>
          <w:rFonts w:cs="Arial"/>
        </w:rPr>
      </w:pPr>
    </w:p>
    <w:p w:rsidR="00C02773" w:rsidRDefault="008F51EC" w:rsidP="00C02773">
      <w:pPr>
        <w:ind w:left="720"/>
        <w:rPr>
          <w:rFonts w:cs="Arial"/>
          <w:b/>
        </w:rPr>
      </w:pPr>
      <w:r>
        <w:rPr>
          <w:rFonts w:cs="Arial"/>
          <w:b/>
        </w:rPr>
        <w:t>Byte 8-9: PolicyMinorVersion</w:t>
      </w:r>
    </w:p>
    <w:p w:rsidR="00C02773" w:rsidRDefault="00C02773" w:rsidP="00C02773">
      <w:pPr>
        <w:ind w:left="720"/>
        <w:rPr>
          <w:rFonts w:cs="Arial"/>
        </w:rPr>
      </w:pPr>
    </w:p>
    <w:p w:rsidR="00C02773" w:rsidRPr="0046349A" w:rsidRDefault="008F51EC" w:rsidP="00C02773">
      <w:pPr>
        <w:ind w:left="720"/>
        <w:rPr>
          <w:rFonts w:cs="Arial"/>
          <w:b/>
        </w:rPr>
      </w:pPr>
      <w:r>
        <w:rPr>
          <w:rFonts w:cs="Arial"/>
          <w:b/>
        </w:rPr>
        <w:t>Byte 10-17: PolicyTableTimestamp</w:t>
      </w:r>
    </w:p>
    <w:p w:rsidR="00C02773" w:rsidRDefault="00C02773" w:rsidP="00C02773">
      <w:pPr>
        <w:ind w:left="720" w:firstLine="720"/>
        <w:rPr>
          <w:rFonts w:cs="Arial"/>
        </w:rPr>
      </w:pPr>
    </w:p>
    <w:p w:rsidR="00C02773" w:rsidRDefault="008F51EC" w:rsidP="00C02773">
      <w:pPr>
        <w:ind w:left="720"/>
        <w:rPr>
          <w:rFonts w:cs="Arial"/>
          <w:b/>
        </w:rPr>
      </w:pPr>
      <w:r>
        <w:rPr>
          <w:rFonts w:cs="Arial"/>
          <w:b/>
        </w:rPr>
        <w:t>Byte 18-49: Hash Value of Policy Table Extension</w:t>
      </w:r>
    </w:p>
    <w:p w:rsidR="00C02773" w:rsidRDefault="008F51EC" w:rsidP="00C02773">
      <w:pPr>
        <w:ind w:left="720" w:firstLine="720"/>
        <w:rPr>
          <w:rFonts w:cs="Arial"/>
        </w:rPr>
      </w:pPr>
      <w:r>
        <w:rPr>
          <w:rFonts w:cs="Arial"/>
        </w:rPr>
        <w:t>32 Bytes: SHA-256 value of unencrypted, uncompressed PolicyTableExtensionRawData</w:t>
      </w:r>
    </w:p>
    <w:p w:rsidR="00C02773" w:rsidRDefault="00C02773" w:rsidP="00C02773">
      <w:pPr>
        <w:ind w:left="720"/>
        <w:rPr>
          <w:rFonts w:cs="Arial"/>
        </w:rPr>
      </w:pPr>
    </w:p>
    <w:p w:rsidR="00C02773" w:rsidRDefault="008F51EC" w:rsidP="00C02773">
      <w:pPr>
        <w:ind w:left="720"/>
        <w:rPr>
          <w:rFonts w:cs="Arial"/>
          <w:b/>
        </w:rPr>
      </w:pPr>
      <w:r>
        <w:rPr>
          <w:rFonts w:cs="Arial"/>
          <w:b/>
        </w:rPr>
        <w:t>Byte 50-81: Hash Value of User Friendly Messages</w:t>
      </w:r>
    </w:p>
    <w:p w:rsidR="00C02773" w:rsidRDefault="008F51EC" w:rsidP="00C02773">
      <w:pPr>
        <w:ind w:left="720"/>
        <w:rPr>
          <w:rFonts w:cs="Arial"/>
        </w:rPr>
      </w:pPr>
      <w:r>
        <w:rPr>
          <w:rFonts w:cs="Arial"/>
        </w:rPr>
        <w:tab/>
        <w:t>32 Bytes: SHA-256 value of unencrypted, uncompressed UserFriendlyMessagesRawData</w:t>
      </w:r>
    </w:p>
    <w:p w:rsidR="00C02773" w:rsidRDefault="00C02773" w:rsidP="00C02773">
      <w:pPr>
        <w:ind w:left="720"/>
      </w:pPr>
    </w:p>
    <w:p w:rsidR="00C02773" w:rsidRDefault="008F51EC" w:rsidP="00113E44">
      <w:pPr>
        <w:pStyle w:val="Heading4"/>
      </w:pPr>
      <w:r w:rsidRPr="00B9479B">
        <w:t>TP-LOG-TPL-REQ-207067/A-SID-9D-CCOISynchronizationSettings_Rsp</w:t>
      </w:r>
    </w:p>
    <w:p w:rsidR="00C02773" w:rsidRDefault="008F51EC" w:rsidP="00C02773">
      <w:pPr>
        <w:rPr>
          <w:rFonts w:cs="Arial"/>
        </w:rPr>
      </w:pPr>
      <w:r>
        <w:rPr>
          <w:rFonts w:cs="Arial"/>
        </w:rPr>
        <w:t>Data Size: 17 up to 2061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t>0x9D: CCOI</w:t>
      </w:r>
      <w:r w:rsidRPr="00181BFF">
        <w:rPr>
          <w:rFonts w:cs="Arial"/>
        </w:rPr>
        <w:t>SynchronizationSettings</w:t>
      </w:r>
      <w:r>
        <w:rPr>
          <w:rFonts w:cs="Arial"/>
        </w:rPr>
        <w:t>_Rsp</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r>
      <w:r w:rsidRPr="00F852EB">
        <w:rPr>
          <w:rFonts w:cs="Arial"/>
        </w:rPr>
        <w:t>0x32: MobileCom_Service2 - Embedded Modem</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r>
        <w:rPr>
          <w:rFonts w:cs="Arial"/>
          <w:b/>
        </w:rPr>
        <w:tab/>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C02773" w:rsidP="00C02773">
      <w:pPr>
        <w:ind w:left="720" w:firstLine="720"/>
        <w:rPr>
          <w:rFonts w:cs="Arial"/>
        </w:rPr>
      </w:pPr>
    </w:p>
    <w:p w:rsidR="00C02773" w:rsidRDefault="008F51EC" w:rsidP="00C02773">
      <w:pPr>
        <w:ind w:left="720"/>
        <w:rPr>
          <w:rFonts w:cs="Arial"/>
          <w:b/>
        </w:rPr>
      </w:pPr>
      <w:r>
        <w:rPr>
          <w:rFonts w:cs="Arial"/>
          <w:b/>
        </w:rPr>
        <w:t>Byte 3: Character Coding</w:t>
      </w:r>
    </w:p>
    <w:p w:rsidR="00C02773" w:rsidRDefault="008F51EC" w:rsidP="00C02773">
      <w:pPr>
        <w:ind w:left="720" w:firstLine="720"/>
        <w:rPr>
          <w:rFonts w:cs="Arial"/>
        </w:rPr>
      </w:pPr>
      <w:r>
        <w:rPr>
          <w:rFonts w:cs="Arial"/>
        </w:rPr>
        <w:t>Bit 0-5: Reserved</w:t>
      </w:r>
    </w:p>
    <w:p w:rsidR="00C02773" w:rsidRDefault="008F51EC" w:rsidP="00C02773">
      <w:pPr>
        <w:ind w:left="720" w:firstLine="720"/>
        <w:rPr>
          <w:rFonts w:cs="Arial"/>
        </w:rPr>
      </w:pPr>
      <w:r>
        <w:rPr>
          <w:rFonts w:cs="Arial"/>
        </w:rPr>
        <w:t>Bit 6-7: Coding</w:t>
      </w:r>
    </w:p>
    <w:p w:rsidR="00C02773" w:rsidRDefault="008F51EC" w:rsidP="00C02773">
      <w:pPr>
        <w:ind w:left="1440" w:firstLine="720"/>
        <w:rPr>
          <w:rFonts w:cs="Arial"/>
        </w:rPr>
      </w:pPr>
      <w:r>
        <w:rPr>
          <w:rFonts w:cs="Arial"/>
        </w:rPr>
        <w:t>0x2:</w:t>
      </w:r>
      <w:r>
        <w:rPr>
          <w:rFonts w:cs="Arial"/>
        </w:rPr>
        <w:tab/>
        <w:t>Coding Table III</w:t>
      </w:r>
    </w:p>
    <w:p w:rsidR="00C02773" w:rsidRDefault="008F51EC" w:rsidP="00C02773">
      <w:pPr>
        <w:ind w:left="1440" w:firstLine="720"/>
        <w:rPr>
          <w:rFonts w:cs="Arial"/>
        </w:rPr>
      </w:pPr>
      <w:r>
        <w:rPr>
          <w:rFonts w:cs="Arial"/>
        </w:rPr>
        <w:t>0x00-0xFF RawData (Hexadecimal Notation)</w:t>
      </w:r>
    </w:p>
    <w:p w:rsidR="00C02773" w:rsidRDefault="008F51EC" w:rsidP="00C02773">
      <w:pPr>
        <w:ind w:left="720"/>
        <w:rPr>
          <w:rFonts w:cs="Arial"/>
        </w:rPr>
      </w:pPr>
      <w:r>
        <w:rPr>
          <w:rFonts w:cs="Arial"/>
        </w:rPr>
        <w:tab/>
      </w:r>
    </w:p>
    <w:p w:rsidR="00C02773" w:rsidRDefault="008F51EC" w:rsidP="00C02773">
      <w:pPr>
        <w:ind w:firstLine="720"/>
        <w:rPr>
          <w:rFonts w:cs="Arial"/>
          <w:b/>
        </w:rPr>
      </w:pPr>
      <w:r>
        <w:rPr>
          <w:rFonts w:cs="Arial"/>
          <w:b/>
        </w:rPr>
        <w:t>Byte 4-5: PolicyPlatformVersion</w:t>
      </w:r>
    </w:p>
    <w:p w:rsidR="00C02773" w:rsidRDefault="00C02773" w:rsidP="00C02773">
      <w:pPr>
        <w:ind w:firstLine="720"/>
        <w:rPr>
          <w:rFonts w:cs="Arial"/>
          <w:b/>
        </w:rPr>
      </w:pPr>
    </w:p>
    <w:p w:rsidR="00C02773" w:rsidRDefault="008F51EC" w:rsidP="00C02773">
      <w:pPr>
        <w:ind w:firstLine="720"/>
        <w:rPr>
          <w:rFonts w:cs="Arial"/>
          <w:b/>
        </w:rPr>
      </w:pPr>
      <w:r>
        <w:rPr>
          <w:rFonts w:cs="Arial"/>
          <w:b/>
        </w:rPr>
        <w:t>Byte 6-7: PolicyMajorRevision</w:t>
      </w:r>
    </w:p>
    <w:p w:rsidR="00C02773" w:rsidRDefault="00C02773" w:rsidP="00C02773">
      <w:pPr>
        <w:ind w:firstLine="720"/>
        <w:rPr>
          <w:rFonts w:cs="Arial"/>
          <w:b/>
        </w:rPr>
      </w:pPr>
    </w:p>
    <w:p w:rsidR="00C02773" w:rsidRDefault="008F51EC" w:rsidP="00C02773">
      <w:pPr>
        <w:ind w:firstLine="720"/>
        <w:rPr>
          <w:rFonts w:cs="Arial"/>
          <w:b/>
        </w:rPr>
      </w:pPr>
      <w:r>
        <w:rPr>
          <w:rFonts w:cs="Arial"/>
          <w:b/>
        </w:rPr>
        <w:t>Byte 8-9: PolicyMinorRevision</w:t>
      </w:r>
    </w:p>
    <w:p w:rsidR="00C02773" w:rsidRDefault="00C02773" w:rsidP="00C02773">
      <w:pPr>
        <w:ind w:firstLine="720"/>
        <w:rPr>
          <w:rFonts w:cs="Arial"/>
          <w:b/>
        </w:rPr>
      </w:pPr>
    </w:p>
    <w:p w:rsidR="00C02773" w:rsidRDefault="008F51EC" w:rsidP="00C02773">
      <w:pPr>
        <w:ind w:firstLine="720"/>
        <w:rPr>
          <w:rFonts w:cs="Arial"/>
          <w:b/>
        </w:rPr>
      </w:pPr>
      <w:r>
        <w:rPr>
          <w:rFonts w:cs="Arial"/>
          <w:b/>
        </w:rPr>
        <w:t>Byte 10-17: PolicyTableTimestamp</w:t>
      </w:r>
    </w:p>
    <w:p w:rsidR="00C02773" w:rsidRDefault="00C02773" w:rsidP="00C02773">
      <w:pPr>
        <w:ind w:firstLine="720"/>
        <w:rPr>
          <w:rFonts w:cs="Arial"/>
          <w:b/>
        </w:rPr>
      </w:pPr>
    </w:p>
    <w:p w:rsidR="00C02773" w:rsidRDefault="008F51EC" w:rsidP="00C02773">
      <w:pPr>
        <w:ind w:firstLine="720"/>
        <w:rPr>
          <w:rFonts w:cs="Arial"/>
          <w:b/>
        </w:rPr>
      </w:pPr>
      <w:r>
        <w:rPr>
          <w:rFonts w:cs="Arial"/>
          <w:b/>
        </w:rPr>
        <w:t>Byte 18-19: Length of Array</w:t>
      </w:r>
    </w:p>
    <w:p w:rsidR="00C02773" w:rsidRDefault="008F51EC" w:rsidP="00C02773">
      <w:pPr>
        <w:ind w:firstLine="720"/>
        <w:rPr>
          <w:rFonts w:cs="Arial"/>
        </w:rPr>
      </w:pPr>
      <w:r>
        <w:rPr>
          <w:rFonts w:cs="Arial"/>
        </w:rPr>
        <w:tab/>
        <w:t>0x0: Invalid</w:t>
      </w:r>
    </w:p>
    <w:p w:rsidR="00C02773" w:rsidRDefault="008F51EC" w:rsidP="00C02773">
      <w:pPr>
        <w:ind w:firstLine="720"/>
        <w:rPr>
          <w:rFonts w:cs="Arial"/>
        </w:rPr>
      </w:pPr>
      <w:r>
        <w:rPr>
          <w:rFonts w:cs="Arial"/>
        </w:rPr>
        <w:tab/>
        <w:t>0x1: minimum length</w:t>
      </w:r>
    </w:p>
    <w:p w:rsidR="00C02773" w:rsidRDefault="008F51EC" w:rsidP="00C02773">
      <w:pPr>
        <w:ind w:firstLine="720"/>
        <w:rPr>
          <w:rFonts w:cs="Arial"/>
        </w:rPr>
      </w:pPr>
      <w:r>
        <w:rPr>
          <w:rFonts w:cs="Arial"/>
        </w:rPr>
        <w:tab/>
        <w:t>0x3FF: maximum length</w:t>
      </w:r>
    </w:p>
    <w:p w:rsidR="00C02773" w:rsidRDefault="00C02773" w:rsidP="00C02773">
      <w:pPr>
        <w:ind w:firstLine="720"/>
      </w:pPr>
    </w:p>
    <w:p w:rsidR="00C02773" w:rsidRDefault="008F51EC" w:rsidP="00C02773">
      <w:pPr>
        <w:ind w:firstLine="720"/>
        <w:rPr>
          <w:b/>
        </w:rPr>
      </w:pPr>
      <w:r>
        <w:rPr>
          <w:b/>
        </w:rPr>
        <w:t>Byte 20-21, 22-</w:t>
      </w:r>
      <w:proofErr w:type="gramStart"/>
      <w:r>
        <w:rPr>
          <w:b/>
        </w:rPr>
        <w:t>23, …</w:t>
      </w:r>
      <w:proofErr w:type="gramEnd"/>
      <w:r>
        <w:rPr>
          <w:b/>
        </w:rPr>
        <w:t xml:space="preserve"> Length of Array</w:t>
      </w:r>
    </w:p>
    <w:p w:rsidR="00C02773" w:rsidRDefault="008F51EC" w:rsidP="00C02773">
      <w:pPr>
        <w:ind w:firstLine="720"/>
      </w:pPr>
      <w:r>
        <w:tab/>
        <w:t>Bits 0-2: EntityType</w:t>
      </w:r>
    </w:p>
    <w:p w:rsidR="00C02773" w:rsidRDefault="008F51EC" w:rsidP="00C02773">
      <w:pPr>
        <w:ind w:firstLine="720"/>
      </w:pPr>
      <w:r>
        <w:tab/>
      </w:r>
      <w:r>
        <w:tab/>
        <w:t>0x0: tMeta</w:t>
      </w:r>
    </w:p>
    <w:p w:rsidR="00C02773" w:rsidRDefault="008F51EC" w:rsidP="00C02773">
      <w:pPr>
        <w:ind w:firstLine="720"/>
      </w:pPr>
      <w:r>
        <w:tab/>
      </w:r>
      <w:r>
        <w:tab/>
        <w:t>0x1: tData</w:t>
      </w:r>
    </w:p>
    <w:p w:rsidR="00C02773" w:rsidRDefault="008F51EC" w:rsidP="00C02773">
      <w:pPr>
        <w:ind w:firstLine="720"/>
      </w:pPr>
      <w:r>
        <w:tab/>
      </w:r>
      <w:r>
        <w:tab/>
        <w:t>0x2: tFunction</w:t>
      </w:r>
    </w:p>
    <w:p w:rsidR="00C02773" w:rsidRDefault="008F51EC" w:rsidP="00C02773">
      <w:pPr>
        <w:ind w:firstLine="720"/>
      </w:pPr>
      <w:r>
        <w:tab/>
      </w:r>
      <w:r>
        <w:tab/>
        <w:t>0x3: tFeature</w:t>
      </w:r>
    </w:p>
    <w:p w:rsidR="00C02773" w:rsidRDefault="008F51EC" w:rsidP="00C02773">
      <w:pPr>
        <w:ind w:firstLine="720"/>
      </w:pPr>
      <w:r>
        <w:tab/>
      </w:r>
      <w:r>
        <w:tab/>
        <w:t>0x4: tReserved1</w:t>
      </w:r>
    </w:p>
    <w:p w:rsidR="00C02773" w:rsidRDefault="008F51EC" w:rsidP="00C02773">
      <w:pPr>
        <w:ind w:firstLine="720"/>
      </w:pPr>
      <w:r>
        <w:tab/>
      </w:r>
      <w:r>
        <w:tab/>
        <w:t>…</w:t>
      </w:r>
    </w:p>
    <w:p w:rsidR="00C02773" w:rsidRDefault="008F51EC" w:rsidP="00C02773">
      <w:pPr>
        <w:ind w:firstLine="720"/>
      </w:pPr>
      <w:r>
        <w:tab/>
      </w:r>
      <w:r>
        <w:tab/>
        <w:t>0x7: tReserved4</w:t>
      </w:r>
    </w:p>
    <w:p w:rsidR="00C02773" w:rsidRDefault="008F51EC" w:rsidP="00C02773">
      <w:pPr>
        <w:ind w:firstLine="720"/>
      </w:pPr>
      <w:r>
        <w:tab/>
        <w:t>Bits 3-9: EntityID</w:t>
      </w:r>
    </w:p>
    <w:p w:rsidR="00C02773" w:rsidRDefault="008F51EC" w:rsidP="00C02773">
      <w:pPr>
        <w:ind w:firstLine="720"/>
      </w:pPr>
      <w:r>
        <w:lastRenderedPageBreak/>
        <w:tab/>
      </w:r>
      <w:r>
        <w:tab/>
        <w:t>0x0: minimum</w:t>
      </w:r>
    </w:p>
    <w:p w:rsidR="00C02773" w:rsidRDefault="008F51EC" w:rsidP="00C02773">
      <w:pPr>
        <w:ind w:firstLine="720"/>
      </w:pPr>
      <w:r>
        <w:tab/>
      </w:r>
      <w:r>
        <w:tab/>
        <w:t>0x7F: maximum</w:t>
      </w:r>
    </w:p>
    <w:p w:rsidR="00C02773" w:rsidRDefault="008F51EC" w:rsidP="00C02773">
      <w:pPr>
        <w:ind w:firstLine="720"/>
      </w:pPr>
      <w:r>
        <w:tab/>
        <w:t>Bit 10: bUAllowOnOff</w:t>
      </w:r>
    </w:p>
    <w:p w:rsidR="00C02773" w:rsidRDefault="008F51EC" w:rsidP="00C02773">
      <w:pPr>
        <w:ind w:firstLine="720"/>
      </w:pPr>
      <w:r>
        <w:tab/>
        <w:t>Bit 11: bPAllowOnOff</w:t>
      </w:r>
    </w:p>
    <w:p w:rsidR="00C02773" w:rsidRDefault="008F51EC" w:rsidP="00C02773">
      <w:pPr>
        <w:ind w:firstLine="720"/>
      </w:pPr>
      <w:r>
        <w:tab/>
        <w:t>Bit 12: bFPAllowOnOff</w:t>
      </w:r>
    </w:p>
    <w:p w:rsidR="00C02773" w:rsidRDefault="008F51EC" w:rsidP="00C02773">
      <w:pPr>
        <w:ind w:firstLine="720"/>
      </w:pPr>
      <w:r>
        <w:tab/>
        <w:t>Bit 13: bSAllowOnOff</w:t>
      </w:r>
    </w:p>
    <w:p w:rsidR="00C02773" w:rsidRDefault="008F51EC" w:rsidP="00C02773">
      <w:pPr>
        <w:ind w:firstLine="720"/>
      </w:pPr>
      <w:r>
        <w:tab/>
        <w:t>Bit 14: reserved</w:t>
      </w:r>
    </w:p>
    <w:p w:rsidR="00C02773" w:rsidRDefault="008F51EC" w:rsidP="00C02773">
      <w:pPr>
        <w:ind w:firstLine="720"/>
      </w:pPr>
      <w:r>
        <w:tab/>
        <w:t>Bit 15: reserved</w:t>
      </w:r>
    </w:p>
    <w:p w:rsidR="00C02773" w:rsidRPr="00655932" w:rsidRDefault="00C02773" w:rsidP="00C02773">
      <w:pPr>
        <w:ind w:left="720"/>
        <w:rPr>
          <w:rFonts w:cs="Arial"/>
        </w:rPr>
      </w:pPr>
    </w:p>
    <w:p w:rsidR="00C02773" w:rsidRDefault="008F51EC" w:rsidP="00113E44">
      <w:pPr>
        <w:pStyle w:val="Heading4"/>
      </w:pPr>
      <w:r w:rsidRPr="00B9479B">
        <w:t>TP-LOG-TPL-REQ-207068/A-SID-9E-CCOISynchronizationAuthorizedUsers_Rsp</w:t>
      </w:r>
    </w:p>
    <w:p w:rsidR="00C02773" w:rsidRDefault="008F51EC" w:rsidP="00C02773">
      <w:pPr>
        <w:rPr>
          <w:rFonts w:cs="Arial"/>
        </w:rPr>
      </w:pPr>
      <w:r>
        <w:rPr>
          <w:rFonts w:cs="Arial"/>
        </w:rPr>
        <w:t>Data Size: up to 4000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t>0x9E: CCOI</w:t>
      </w:r>
      <w:r w:rsidRPr="00FC0EDD">
        <w:rPr>
          <w:rFonts w:cs="Arial"/>
        </w:rPr>
        <w:t>SynchronizationAuthorizedUsers</w:t>
      </w:r>
      <w:r>
        <w:rPr>
          <w:rFonts w:cs="Arial"/>
        </w:rPr>
        <w:t>_Rsp</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r>
      <w:r w:rsidRPr="00D21AB2">
        <w:rPr>
          <w:rFonts w:cs="Arial"/>
        </w:rPr>
        <w:t>0x32: MobileCom_Service2 - Embedded Modem</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r>
        <w:rPr>
          <w:rFonts w:cs="Arial"/>
          <w:b/>
        </w:rPr>
        <w:tab/>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3: Character Coding</w:t>
      </w:r>
      <w:r>
        <w:rPr>
          <w:rFonts w:cs="Arial"/>
          <w:b/>
        </w:rPr>
        <w:tab/>
      </w:r>
    </w:p>
    <w:p w:rsidR="00C02773" w:rsidRDefault="008F51EC" w:rsidP="00C02773">
      <w:pPr>
        <w:ind w:left="720"/>
        <w:rPr>
          <w:rFonts w:cs="Arial"/>
          <w:i/>
        </w:rPr>
      </w:pPr>
      <w:r>
        <w:rPr>
          <w:rFonts w:cs="Arial"/>
        </w:rPr>
        <w:tab/>
      </w:r>
      <w:r>
        <w:rPr>
          <w:rFonts w:cs="Arial"/>
          <w:i/>
        </w:rPr>
        <w:t>Bit 0-5: Reserved</w:t>
      </w:r>
    </w:p>
    <w:p w:rsidR="00C02773" w:rsidRDefault="008F51EC" w:rsidP="00C02773">
      <w:pPr>
        <w:ind w:left="720"/>
        <w:rPr>
          <w:rFonts w:cs="Arial"/>
          <w:i/>
        </w:rPr>
      </w:pPr>
      <w:r>
        <w:rPr>
          <w:rFonts w:cs="Arial"/>
          <w:i/>
        </w:rPr>
        <w:tab/>
        <w:t>Bit 6-7: Coding</w:t>
      </w:r>
    </w:p>
    <w:p w:rsidR="00C02773" w:rsidRDefault="008F51EC" w:rsidP="00C02773">
      <w:pPr>
        <w:ind w:left="1440" w:firstLine="720"/>
        <w:rPr>
          <w:rFonts w:cs="Arial"/>
          <w:lang w:val="en-GB"/>
        </w:rPr>
      </w:pPr>
      <w:r>
        <w:rPr>
          <w:rFonts w:cs="Arial"/>
          <w:lang w:val="en-GB"/>
        </w:rPr>
        <w:t>0x2: Coding Table III</w:t>
      </w:r>
    </w:p>
    <w:p w:rsidR="00C02773" w:rsidRDefault="008F51EC" w:rsidP="00C02773">
      <w:pPr>
        <w:ind w:left="1440" w:firstLine="720"/>
        <w:rPr>
          <w:rFonts w:cs="Arial"/>
          <w:lang w:val="en-GB"/>
        </w:rPr>
      </w:pPr>
      <w:r>
        <w:rPr>
          <w:rFonts w:cs="Arial"/>
          <w:lang w:val="en-GB"/>
        </w:rPr>
        <w:t>0x00-0xFF RawData (Hexadecimal Notation)</w:t>
      </w:r>
    </w:p>
    <w:p w:rsidR="00C02773" w:rsidRDefault="00C02773" w:rsidP="00C02773">
      <w:pPr>
        <w:ind w:left="720"/>
        <w:rPr>
          <w:rFonts w:cs="Arial"/>
          <w:b/>
        </w:rPr>
      </w:pPr>
    </w:p>
    <w:p w:rsidR="00C02773" w:rsidRPr="000E4641" w:rsidRDefault="008F51EC" w:rsidP="00C02773">
      <w:pPr>
        <w:ind w:left="720"/>
        <w:rPr>
          <w:rFonts w:cs="Arial"/>
          <w:b/>
        </w:rPr>
      </w:pPr>
      <w:r w:rsidRPr="000E4641">
        <w:rPr>
          <w:rFonts w:cs="Arial"/>
          <w:b/>
        </w:rPr>
        <w:t>Byte 4: Data Indication</w:t>
      </w:r>
    </w:p>
    <w:p w:rsidR="00C02773" w:rsidRPr="006C63E1" w:rsidRDefault="008F51EC" w:rsidP="00C02773">
      <w:pPr>
        <w:ind w:left="720" w:firstLine="720"/>
        <w:rPr>
          <w:rFonts w:cs="Arial"/>
        </w:rPr>
      </w:pPr>
      <w:r w:rsidRPr="006C63E1">
        <w:rPr>
          <w:rFonts w:cs="Arial"/>
          <w:i/>
        </w:rPr>
        <w:t>Bit 0-5:</w:t>
      </w:r>
      <w:r w:rsidRPr="006C63E1">
        <w:rPr>
          <w:rFonts w:cs="Arial"/>
        </w:rPr>
        <w:t xml:space="preserve"> Reserved</w:t>
      </w:r>
    </w:p>
    <w:p w:rsidR="00C02773" w:rsidRPr="006C63E1" w:rsidRDefault="008F51EC" w:rsidP="00C02773">
      <w:pPr>
        <w:ind w:left="720" w:firstLine="720"/>
        <w:rPr>
          <w:rFonts w:cs="Arial"/>
        </w:rPr>
      </w:pPr>
      <w:r w:rsidRPr="006C63E1">
        <w:rPr>
          <w:rFonts w:cs="Arial"/>
          <w:i/>
        </w:rPr>
        <w:t>Bit 6:</w:t>
      </w:r>
      <w:r w:rsidRPr="006C63E1">
        <w:rPr>
          <w:rFonts w:cs="Arial"/>
        </w:rPr>
        <w:t xml:space="preserve"> 0x1: SyncP Encrypted, 0x0: Unencrypted</w:t>
      </w:r>
    </w:p>
    <w:p w:rsidR="00C02773" w:rsidRPr="006C63E1" w:rsidRDefault="008F51EC" w:rsidP="00C02773">
      <w:pPr>
        <w:ind w:left="720" w:firstLine="720"/>
        <w:rPr>
          <w:rFonts w:cs="Arial"/>
        </w:rPr>
      </w:pPr>
      <w:r w:rsidRPr="006C63E1">
        <w:rPr>
          <w:rFonts w:cs="Arial"/>
          <w:i/>
        </w:rPr>
        <w:t>Bit 7:</w:t>
      </w:r>
      <w:r w:rsidRPr="006C63E1">
        <w:rPr>
          <w:rFonts w:cs="Arial"/>
        </w:rPr>
        <w:t xml:space="preserve"> 0x1: GZIP Compressed, 0x0: Uncompressed</w:t>
      </w:r>
    </w:p>
    <w:p w:rsidR="00C02773" w:rsidRDefault="00C02773" w:rsidP="00C02773">
      <w:pPr>
        <w:ind w:left="720"/>
        <w:rPr>
          <w:rFonts w:cs="Arial"/>
        </w:rPr>
      </w:pPr>
    </w:p>
    <w:p w:rsidR="00C02773" w:rsidRDefault="008F51EC" w:rsidP="00C02773">
      <w:pPr>
        <w:ind w:left="720"/>
        <w:rPr>
          <w:rFonts w:cs="Arial"/>
          <w:b/>
        </w:rPr>
      </w:pPr>
      <w:r>
        <w:rPr>
          <w:rFonts w:cs="Arial"/>
          <w:b/>
        </w:rPr>
        <w:t>Byte 5 up to 4005:</w:t>
      </w:r>
      <w:r>
        <w:rPr>
          <w:rFonts w:cs="Arial"/>
          <w:b/>
        </w:rPr>
        <w:tab/>
      </w:r>
    </w:p>
    <w:p w:rsidR="00C02773" w:rsidRPr="00FC0EDD" w:rsidRDefault="008F51EC" w:rsidP="00C02773">
      <w:pPr>
        <w:ind w:left="720"/>
        <w:rPr>
          <w:rFonts w:cs="Arial"/>
        </w:rPr>
      </w:pPr>
      <w:r>
        <w:rPr>
          <w:rFonts w:cs="Arial"/>
        </w:rPr>
        <w:tab/>
        <w:t>Authorized Users Information</w:t>
      </w:r>
    </w:p>
    <w:p w:rsidR="00C02773" w:rsidRDefault="008F51EC" w:rsidP="00113E44">
      <w:pPr>
        <w:pStyle w:val="Heading4"/>
      </w:pPr>
      <w:r w:rsidRPr="00B9479B">
        <w:t>TP-LOG-TPL-REQ-207069/A-SID-9F-CCOISynchronizationSummaryReport</w:t>
      </w:r>
    </w:p>
    <w:p w:rsidR="00C02773" w:rsidRDefault="008F51EC" w:rsidP="00C02773">
      <w:pPr>
        <w:rPr>
          <w:rFonts w:cs="Arial"/>
        </w:rPr>
      </w:pPr>
      <w:r>
        <w:rPr>
          <w:rFonts w:cs="Arial"/>
        </w:rPr>
        <w:t>Data Size: 82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t>0x9F: CCOI</w:t>
      </w:r>
      <w:r w:rsidRPr="007E2496">
        <w:rPr>
          <w:rFonts w:cs="Arial"/>
        </w:rPr>
        <w:t>SynchronizationSummary</w:t>
      </w:r>
      <w:r>
        <w:rPr>
          <w:rFonts w:cs="Arial"/>
        </w:rPr>
        <w:t>Report</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r>
      <w:r w:rsidRPr="005738F5">
        <w:rPr>
          <w:rFonts w:cs="Arial"/>
        </w:rPr>
        <w:t>0x32: MobileCom_Service2 - Embedded Modem</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r>
        <w:rPr>
          <w:rFonts w:cs="Arial"/>
          <w:b/>
        </w:rPr>
        <w:tab/>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C02773" w:rsidP="00C02773">
      <w:pPr>
        <w:ind w:left="720" w:firstLine="720"/>
        <w:rPr>
          <w:rFonts w:cs="Arial"/>
        </w:rPr>
      </w:pPr>
    </w:p>
    <w:p w:rsidR="00C02773" w:rsidRDefault="008F51EC" w:rsidP="00C02773">
      <w:pPr>
        <w:ind w:left="720"/>
        <w:rPr>
          <w:rFonts w:cs="Arial"/>
          <w:b/>
        </w:rPr>
      </w:pPr>
      <w:r>
        <w:rPr>
          <w:rFonts w:cs="Arial"/>
          <w:b/>
        </w:rPr>
        <w:t>Byte 3: Character Coding</w:t>
      </w:r>
    </w:p>
    <w:p w:rsidR="00C02773" w:rsidRDefault="008F51EC" w:rsidP="00C02773">
      <w:pPr>
        <w:ind w:left="720" w:firstLine="720"/>
        <w:rPr>
          <w:rFonts w:cs="Arial"/>
        </w:rPr>
      </w:pPr>
      <w:r>
        <w:rPr>
          <w:rFonts w:cs="Arial"/>
        </w:rPr>
        <w:t>Bit 0-5: Reserved</w:t>
      </w:r>
    </w:p>
    <w:p w:rsidR="00C02773" w:rsidRDefault="008F51EC" w:rsidP="00C02773">
      <w:pPr>
        <w:ind w:left="720" w:firstLine="720"/>
        <w:rPr>
          <w:rFonts w:cs="Arial"/>
        </w:rPr>
      </w:pPr>
      <w:r>
        <w:rPr>
          <w:rFonts w:cs="Arial"/>
        </w:rPr>
        <w:t>Bit 6-7: Coding</w:t>
      </w:r>
    </w:p>
    <w:p w:rsidR="00C02773" w:rsidRDefault="008F51EC" w:rsidP="00C02773">
      <w:pPr>
        <w:ind w:left="1440" w:firstLine="720"/>
        <w:rPr>
          <w:rFonts w:cs="Arial"/>
        </w:rPr>
      </w:pPr>
      <w:r>
        <w:rPr>
          <w:rFonts w:cs="Arial"/>
        </w:rPr>
        <w:t>0x2:</w:t>
      </w:r>
      <w:r>
        <w:rPr>
          <w:rFonts w:cs="Arial"/>
        </w:rPr>
        <w:tab/>
        <w:t>Coding Table III</w:t>
      </w:r>
    </w:p>
    <w:p w:rsidR="00C02773" w:rsidRDefault="008F51EC" w:rsidP="00C02773">
      <w:pPr>
        <w:ind w:left="1440" w:firstLine="720"/>
        <w:rPr>
          <w:rFonts w:cs="Arial"/>
        </w:rPr>
      </w:pPr>
      <w:r>
        <w:rPr>
          <w:rFonts w:cs="Arial"/>
        </w:rPr>
        <w:lastRenderedPageBreak/>
        <w:t>0x00-0xFF RawData (Hexadecimal Notation)</w:t>
      </w:r>
    </w:p>
    <w:p w:rsidR="00C02773" w:rsidRDefault="00C02773" w:rsidP="00C02773">
      <w:pPr>
        <w:rPr>
          <w:rFonts w:cs="Arial"/>
        </w:rPr>
      </w:pPr>
    </w:p>
    <w:p w:rsidR="00C02773" w:rsidRPr="0015615A" w:rsidRDefault="008F51EC" w:rsidP="00C02773">
      <w:pPr>
        <w:ind w:left="720"/>
        <w:rPr>
          <w:rFonts w:cs="Arial"/>
          <w:b/>
        </w:rPr>
      </w:pPr>
      <w:r w:rsidRPr="0015615A">
        <w:rPr>
          <w:rFonts w:cs="Arial"/>
          <w:b/>
        </w:rPr>
        <w:t xml:space="preserve">Byte </w:t>
      </w:r>
      <w:r>
        <w:rPr>
          <w:rFonts w:cs="Arial"/>
          <w:b/>
        </w:rPr>
        <w:t>4</w:t>
      </w:r>
      <w:r w:rsidRPr="0015615A">
        <w:rPr>
          <w:rFonts w:cs="Arial"/>
          <w:b/>
        </w:rPr>
        <w:t>-</w:t>
      </w:r>
      <w:r>
        <w:rPr>
          <w:rFonts w:cs="Arial"/>
          <w:b/>
        </w:rPr>
        <w:t>5</w:t>
      </w:r>
      <w:r w:rsidRPr="0015615A">
        <w:rPr>
          <w:rFonts w:cs="Arial"/>
          <w:b/>
        </w:rPr>
        <w:t>: PolicyPlatformVersion</w:t>
      </w:r>
    </w:p>
    <w:p w:rsidR="00C02773" w:rsidRDefault="00C02773" w:rsidP="00C02773">
      <w:pPr>
        <w:ind w:left="720"/>
        <w:rPr>
          <w:rFonts w:cs="Arial"/>
        </w:rPr>
      </w:pPr>
    </w:p>
    <w:p w:rsidR="00C02773" w:rsidRPr="0015615A" w:rsidRDefault="008F51EC" w:rsidP="00C02773">
      <w:pPr>
        <w:ind w:left="720"/>
        <w:rPr>
          <w:rFonts w:cs="Arial"/>
          <w:b/>
        </w:rPr>
      </w:pPr>
      <w:r>
        <w:rPr>
          <w:rFonts w:cs="Arial"/>
          <w:b/>
        </w:rPr>
        <w:t>Byte 6</w:t>
      </w:r>
      <w:r w:rsidRPr="0015615A">
        <w:rPr>
          <w:rFonts w:cs="Arial"/>
          <w:b/>
        </w:rPr>
        <w:t>-</w:t>
      </w:r>
      <w:r>
        <w:rPr>
          <w:rFonts w:cs="Arial"/>
          <w:b/>
        </w:rPr>
        <w:t>7</w:t>
      </w:r>
      <w:r w:rsidRPr="0015615A">
        <w:rPr>
          <w:rFonts w:cs="Arial"/>
          <w:b/>
        </w:rPr>
        <w:t>: PolicyMajorVersion</w:t>
      </w:r>
    </w:p>
    <w:p w:rsidR="00C02773" w:rsidRDefault="00C02773" w:rsidP="00C02773">
      <w:pPr>
        <w:ind w:left="720"/>
        <w:rPr>
          <w:rFonts w:cs="Arial"/>
        </w:rPr>
      </w:pPr>
    </w:p>
    <w:p w:rsidR="00C02773" w:rsidRPr="0015615A" w:rsidRDefault="008F51EC" w:rsidP="00C02773">
      <w:pPr>
        <w:ind w:left="720"/>
        <w:rPr>
          <w:rFonts w:cs="Arial"/>
          <w:b/>
        </w:rPr>
      </w:pPr>
      <w:r>
        <w:rPr>
          <w:rFonts w:cs="Arial"/>
          <w:b/>
        </w:rPr>
        <w:t>Byte 8-9</w:t>
      </w:r>
      <w:r w:rsidRPr="0015615A">
        <w:rPr>
          <w:rFonts w:cs="Arial"/>
          <w:b/>
        </w:rPr>
        <w:t>: PolicyMinorVersion</w:t>
      </w:r>
    </w:p>
    <w:p w:rsidR="00C02773" w:rsidRDefault="00C02773" w:rsidP="00C02773">
      <w:pPr>
        <w:ind w:left="720"/>
        <w:rPr>
          <w:rFonts w:cs="Arial"/>
        </w:rPr>
      </w:pPr>
    </w:p>
    <w:p w:rsidR="00C02773" w:rsidRPr="0015615A" w:rsidRDefault="008F51EC" w:rsidP="00C02773">
      <w:pPr>
        <w:ind w:left="720"/>
        <w:rPr>
          <w:rFonts w:cs="Arial"/>
          <w:b/>
        </w:rPr>
      </w:pPr>
      <w:r>
        <w:rPr>
          <w:rFonts w:cs="Arial"/>
          <w:b/>
        </w:rPr>
        <w:t>Byte 10</w:t>
      </w:r>
      <w:r w:rsidRPr="0015615A">
        <w:rPr>
          <w:rFonts w:cs="Arial"/>
          <w:b/>
        </w:rPr>
        <w:t>-1</w:t>
      </w:r>
      <w:r>
        <w:rPr>
          <w:rFonts w:cs="Arial"/>
          <w:b/>
        </w:rPr>
        <w:t>7</w:t>
      </w:r>
      <w:r w:rsidRPr="0015615A">
        <w:rPr>
          <w:rFonts w:cs="Arial"/>
          <w:b/>
        </w:rPr>
        <w:t>: PolicyTableTimestamp</w:t>
      </w:r>
    </w:p>
    <w:p w:rsidR="00C02773" w:rsidRDefault="00C02773" w:rsidP="00C02773">
      <w:pPr>
        <w:ind w:left="720"/>
        <w:rPr>
          <w:rFonts w:cs="Arial"/>
        </w:rPr>
      </w:pPr>
    </w:p>
    <w:p w:rsidR="00C02773" w:rsidRDefault="008F51EC" w:rsidP="00C02773">
      <w:pPr>
        <w:ind w:left="720"/>
        <w:rPr>
          <w:rFonts w:cs="Arial"/>
          <w:b/>
        </w:rPr>
      </w:pPr>
      <w:r w:rsidRPr="0015615A">
        <w:rPr>
          <w:rFonts w:cs="Arial"/>
          <w:b/>
        </w:rPr>
        <w:t xml:space="preserve">Byte </w:t>
      </w:r>
      <w:r>
        <w:rPr>
          <w:rFonts w:cs="Arial"/>
          <w:b/>
        </w:rPr>
        <w:t>18-49</w:t>
      </w:r>
      <w:r w:rsidRPr="0015615A">
        <w:rPr>
          <w:rFonts w:cs="Arial"/>
          <w:b/>
        </w:rPr>
        <w:t>: Hash Value of Policy Table Extension</w:t>
      </w:r>
    </w:p>
    <w:p w:rsidR="00C02773" w:rsidRDefault="008F51EC" w:rsidP="00C02773">
      <w:pPr>
        <w:ind w:left="720" w:firstLine="720"/>
        <w:rPr>
          <w:rFonts w:cs="Arial"/>
        </w:rPr>
      </w:pPr>
      <w:r>
        <w:rPr>
          <w:rFonts w:cs="Arial"/>
        </w:rPr>
        <w:t>32 Bytes: SHA-256 value of unencrypted, uncompressed PolicyTableExtensionRawData</w:t>
      </w:r>
    </w:p>
    <w:p w:rsidR="00C02773" w:rsidRPr="0015615A" w:rsidRDefault="00C02773" w:rsidP="00C02773">
      <w:pPr>
        <w:ind w:left="720"/>
        <w:rPr>
          <w:rFonts w:cs="Arial"/>
        </w:rPr>
      </w:pPr>
    </w:p>
    <w:p w:rsidR="00C02773" w:rsidRDefault="008F51EC" w:rsidP="00C02773">
      <w:pPr>
        <w:ind w:left="720"/>
        <w:rPr>
          <w:rFonts w:cs="Arial"/>
          <w:b/>
        </w:rPr>
      </w:pPr>
      <w:r w:rsidRPr="0015615A">
        <w:rPr>
          <w:rFonts w:cs="Arial"/>
          <w:b/>
        </w:rPr>
        <w:t xml:space="preserve">Byte </w:t>
      </w:r>
      <w:r>
        <w:rPr>
          <w:rFonts w:cs="Arial"/>
          <w:b/>
        </w:rPr>
        <w:t>50</w:t>
      </w:r>
      <w:r w:rsidRPr="0015615A">
        <w:rPr>
          <w:rFonts w:cs="Arial"/>
          <w:b/>
        </w:rPr>
        <w:t>-</w:t>
      </w:r>
      <w:r>
        <w:rPr>
          <w:rFonts w:cs="Arial"/>
          <w:b/>
        </w:rPr>
        <w:t>81</w:t>
      </w:r>
      <w:r w:rsidRPr="0015615A">
        <w:rPr>
          <w:rFonts w:cs="Arial"/>
          <w:b/>
        </w:rPr>
        <w:t xml:space="preserve">: Hash Value of </w:t>
      </w:r>
      <w:r>
        <w:rPr>
          <w:rFonts w:cs="Arial"/>
          <w:b/>
        </w:rPr>
        <w:t>User Friendly Messages</w:t>
      </w:r>
    </w:p>
    <w:p w:rsidR="00C02773" w:rsidRDefault="008F51EC" w:rsidP="00C02773">
      <w:pPr>
        <w:ind w:left="720" w:firstLine="720"/>
        <w:rPr>
          <w:rFonts w:cs="Arial"/>
        </w:rPr>
      </w:pPr>
      <w:r>
        <w:rPr>
          <w:rFonts w:cs="Arial"/>
        </w:rPr>
        <w:t>32 Bytes: SHA-256 value of unencrypted, uncompressed UserFriendlyMessagesRawData</w:t>
      </w:r>
    </w:p>
    <w:p w:rsidR="00C02773" w:rsidRPr="0015615A" w:rsidRDefault="00C02773" w:rsidP="00C02773">
      <w:pPr>
        <w:ind w:left="720"/>
        <w:rPr>
          <w:rFonts w:cs="Arial"/>
        </w:rPr>
      </w:pPr>
    </w:p>
    <w:p w:rsidR="00C02773" w:rsidRDefault="008F51EC" w:rsidP="00113E44">
      <w:pPr>
        <w:pStyle w:val="Heading4"/>
      </w:pPr>
      <w:r w:rsidRPr="00B9479B">
        <w:t>TP-LOG-TPL-REQ-207070/A-SID-A0-CCOISettingsUpdate_Rq</w:t>
      </w:r>
    </w:p>
    <w:p w:rsidR="00C02773" w:rsidRDefault="008F51EC" w:rsidP="00C02773">
      <w:pPr>
        <w:rPr>
          <w:rFonts w:cs="Arial"/>
        </w:rPr>
      </w:pPr>
      <w:r>
        <w:rPr>
          <w:rFonts w:cs="Arial"/>
        </w:rPr>
        <w:t>Data Size: 17 up to 2061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t xml:space="preserve">0xA0: </w:t>
      </w:r>
      <w:r w:rsidRPr="00922571">
        <w:rPr>
          <w:rFonts w:cs="Arial"/>
        </w:rPr>
        <w:t>CCOI</w:t>
      </w:r>
      <w:r>
        <w:rPr>
          <w:rFonts w:cs="Arial"/>
        </w:rPr>
        <w:t>SettingsUpdate_Rq</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r>
      <w:r w:rsidRPr="008C665A">
        <w:rPr>
          <w:rFonts w:cs="Arial"/>
        </w:rPr>
        <w:t>0x32: MobileCom_Service2 - Embedded Modem</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r>
        <w:rPr>
          <w:rFonts w:cs="Arial"/>
          <w:b/>
        </w:rPr>
        <w:tab/>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C02773" w:rsidP="00C02773">
      <w:pPr>
        <w:ind w:left="720" w:firstLine="720"/>
        <w:rPr>
          <w:rFonts w:cs="Arial"/>
        </w:rPr>
      </w:pPr>
    </w:p>
    <w:p w:rsidR="00C02773" w:rsidRDefault="008F51EC" w:rsidP="00C02773">
      <w:pPr>
        <w:ind w:left="720"/>
        <w:rPr>
          <w:rFonts w:cs="Arial"/>
          <w:b/>
        </w:rPr>
      </w:pPr>
      <w:r>
        <w:rPr>
          <w:rFonts w:cs="Arial"/>
          <w:b/>
        </w:rPr>
        <w:t>Byte 3: Character Coding</w:t>
      </w:r>
    </w:p>
    <w:p w:rsidR="00C02773" w:rsidRDefault="008F51EC" w:rsidP="00C02773">
      <w:pPr>
        <w:ind w:left="720" w:firstLine="720"/>
        <w:rPr>
          <w:rFonts w:cs="Arial"/>
        </w:rPr>
      </w:pPr>
      <w:r>
        <w:rPr>
          <w:rFonts w:cs="Arial"/>
        </w:rPr>
        <w:t>Bit 0-5: Reserved</w:t>
      </w:r>
    </w:p>
    <w:p w:rsidR="00C02773" w:rsidRDefault="008F51EC" w:rsidP="00C02773">
      <w:pPr>
        <w:ind w:left="720" w:firstLine="720"/>
        <w:rPr>
          <w:rFonts w:cs="Arial"/>
        </w:rPr>
      </w:pPr>
      <w:r>
        <w:rPr>
          <w:rFonts w:cs="Arial"/>
        </w:rPr>
        <w:t>Bit 6-7: Coding</w:t>
      </w:r>
    </w:p>
    <w:p w:rsidR="00C02773" w:rsidRDefault="008F51EC" w:rsidP="00C02773">
      <w:pPr>
        <w:ind w:left="1440" w:firstLine="720"/>
        <w:rPr>
          <w:rFonts w:cs="Arial"/>
        </w:rPr>
      </w:pPr>
      <w:r>
        <w:rPr>
          <w:rFonts w:cs="Arial"/>
        </w:rPr>
        <w:t>0x2:</w:t>
      </w:r>
      <w:r>
        <w:rPr>
          <w:rFonts w:cs="Arial"/>
        </w:rPr>
        <w:tab/>
        <w:t>Coding Table III</w:t>
      </w:r>
    </w:p>
    <w:p w:rsidR="00C02773" w:rsidRDefault="008F51EC" w:rsidP="00C02773">
      <w:pPr>
        <w:ind w:left="1440" w:firstLine="720"/>
        <w:rPr>
          <w:rFonts w:cs="Arial"/>
        </w:rPr>
      </w:pPr>
      <w:r>
        <w:rPr>
          <w:rFonts w:cs="Arial"/>
        </w:rPr>
        <w:t>0x00-0xFF RawData (Hexadecimal Notation)</w:t>
      </w:r>
    </w:p>
    <w:p w:rsidR="00C02773" w:rsidRDefault="00C02773" w:rsidP="00C02773">
      <w:pPr>
        <w:ind w:left="720"/>
        <w:rPr>
          <w:rFonts w:cs="Arial"/>
        </w:rPr>
      </w:pPr>
    </w:p>
    <w:p w:rsidR="00C02773" w:rsidRDefault="008F51EC" w:rsidP="00C02773">
      <w:pPr>
        <w:ind w:firstLine="720"/>
        <w:rPr>
          <w:rFonts w:cs="Arial"/>
          <w:b/>
        </w:rPr>
      </w:pPr>
      <w:r w:rsidRPr="00DA13E3">
        <w:rPr>
          <w:rFonts w:cs="Arial"/>
          <w:b/>
        </w:rPr>
        <w:t xml:space="preserve">Byte </w:t>
      </w:r>
      <w:r>
        <w:rPr>
          <w:rFonts w:cs="Arial"/>
          <w:b/>
        </w:rPr>
        <w:t>4</w:t>
      </w:r>
      <w:r w:rsidRPr="00DA13E3">
        <w:rPr>
          <w:rFonts w:cs="Arial"/>
          <w:b/>
        </w:rPr>
        <w:t>-</w:t>
      </w:r>
      <w:r>
        <w:rPr>
          <w:rFonts w:cs="Arial"/>
          <w:b/>
        </w:rPr>
        <w:t>5</w:t>
      </w:r>
      <w:r w:rsidRPr="00DA13E3">
        <w:rPr>
          <w:rFonts w:cs="Arial"/>
          <w:b/>
        </w:rPr>
        <w:t>: PolicyPlatformVersion</w:t>
      </w:r>
    </w:p>
    <w:p w:rsidR="00C02773" w:rsidRPr="00DA13E3" w:rsidRDefault="00C02773" w:rsidP="00C02773">
      <w:pPr>
        <w:ind w:firstLine="720"/>
        <w:rPr>
          <w:rFonts w:cs="Arial"/>
          <w:b/>
        </w:rPr>
      </w:pPr>
    </w:p>
    <w:p w:rsidR="00C02773" w:rsidRDefault="008F51EC" w:rsidP="00C02773">
      <w:pPr>
        <w:ind w:firstLine="720"/>
        <w:rPr>
          <w:rFonts w:cs="Arial"/>
          <w:b/>
        </w:rPr>
      </w:pPr>
      <w:r w:rsidRPr="00DA13E3">
        <w:rPr>
          <w:rFonts w:cs="Arial"/>
          <w:b/>
        </w:rPr>
        <w:t xml:space="preserve">Byte </w:t>
      </w:r>
      <w:r>
        <w:rPr>
          <w:rFonts w:cs="Arial"/>
          <w:b/>
        </w:rPr>
        <w:t>6-7</w:t>
      </w:r>
      <w:r w:rsidRPr="00DA13E3">
        <w:rPr>
          <w:rFonts w:cs="Arial"/>
          <w:b/>
        </w:rPr>
        <w:t>: PolicyMajorRevision</w:t>
      </w:r>
    </w:p>
    <w:p w:rsidR="00C02773" w:rsidRPr="00DA13E3" w:rsidRDefault="00C02773" w:rsidP="00C02773">
      <w:pPr>
        <w:ind w:firstLine="720"/>
        <w:rPr>
          <w:rFonts w:cs="Arial"/>
          <w:b/>
        </w:rPr>
      </w:pPr>
    </w:p>
    <w:p w:rsidR="00C02773" w:rsidRDefault="008F51EC" w:rsidP="00C02773">
      <w:pPr>
        <w:ind w:firstLine="720"/>
        <w:rPr>
          <w:rFonts w:cs="Arial"/>
          <w:b/>
        </w:rPr>
      </w:pPr>
      <w:r w:rsidRPr="00DA13E3">
        <w:rPr>
          <w:rFonts w:cs="Arial"/>
          <w:b/>
        </w:rPr>
        <w:t xml:space="preserve">Byte </w:t>
      </w:r>
      <w:r>
        <w:rPr>
          <w:rFonts w:cs="Arial"/>
          <w:b/>
        </w:rPr>
        <w:t>8</w:t>
      </w:r>
      <w:r w:rsidRPr="00DA13E3">
        <w:rPr>
          <w:rFonts w:cs="Arial"/>
          <w:b/>
        </w:rPr>
        <w:t>-</w:t>
      </w:r>
      <w:r>
        <w:rPr>
          <w:rFonts w:cs="Arial"/>
          <w:b/>
        </w:rPr>
        <w:t>9</w:t>
      </w:r>
      <w:r w:rsidRPr="00DA13E3">
        <w:rPr>
          <w:rFonts w:cs="Arial"/>
          <w:b/>
        </w:rPr>
        <w:t>: PolicyMinorRevision</w:t>
      </w:r>
    </w:p>
    <w:p w:rsidR="00C02773" w:rsidRPr="00DA13E3" w:rsidRDefault="00C02773" w:rsidP="00C02773">
      <w:pPr>
        <w:ind w:firstLine="720"/>
        <w:rPr>
          <w:rFonts w:cs="Arial"/>
          <w:b/>
        </w:rPr>
      </w:pPr>
    </w:p>
    <w:p w:rsidR="00C02773" w:rsidRDefault="008F51EC" w:rsidP="00C02773">
      <w:pPr>
        <w:ind w:firstLine="720"/>
        <w:rPr>
          <w:rFonts w:cs="Arial"/>
          <w:b/>
        </w:rPr>
      </w:pPr>
      <w:r w:rsidRPr="00DA13E3">
        <w:rPr>
          <w:rFonts w:cs="Arial"/>
          <w:b/>
        </w:rPr>
        <w:t xml:space="preserve">Byte </w:t>
      </w:r>
      <w:r>
        <w:rPr>
          <w:rFonts w:cs="Arial"/>
          <w:b/>
        </w:rPr>
        <w:t>10</w:t>
      </w:r>
      <w:r w:rsidRPr="00DA13E3">
        <w:rPr>
          <w:rFonts w:cs="Arial"/>
          <w:b/>
        </w:rPr>
        <w:t>-1</w:t>
      </w:r>
      <w:r>
        <w:rPr>
          <w:rFonts w:cs="Arial"/>
          <w:b/>
        </w:rPr>
        <w:t>7</w:t>
      </w:r>
      <w:r w:rsidRPr="00DA13E3">
        <w:rPr>
          <w:rFonts w:cs="Arial"/>
          <w:b/>
        </w:rPr>
        <w:t>: PolicyTableTimestamp</w:t>
      </w:r>
    </w:p>
    <w:p w:rsidR="00C02773" w:rsidRDefault="00C02773" w:rsidP="00C02773">
      <w:pPr>
        <w:ind w:firstLine="720"/>
        <w:rPr>
          <w:rFonts w:cs="Arial"/>
          <w:b/>
        </w:rPr>
      </w:pPr>
    </w:p>
    <w:p w:rsidR="00C02773" w:rsidRDefault="008F51EC" w:rsidP="00C02773">
      <w:pPr>
        <w:ind w:firstLine="720"/>
        <w:rPr>
          <w:rFonts w:cs="Arial"/>
          <w:b/>
        </w:rPr>
      </w:pPr>
      <w:r>
        <w:rPr>
          <w:rFonts w:cs="Arial"/>
          <w:b/>
        </w:rPr>
        <w:t>Byte 18-19: Length of Array</w:t>
      </w:r>
    </w:p>
    <w:p w:rsidR="00C02773" w:rsidRPr="00DA13E3" w:rsidRDefault="008F51EC" w:rsidP="00C02773">
      <w:pPr>
        <w:ind w:firstLine="720"/>
        <w:rPr>
          <w:rFonts w:cs="Arial"/>
        </w:rPr>
      </w:pPr>
      <w:r w:rsidRPr="00DA13E3">
        <w:rPr>
          <w:rFonts w:cs="Arial"/>
        </w:rPr>
        <w:tab/>
        <w:t>0x0: Invalid</w:t>
      </w:r>
    </w:p>
    <w:p w:rsidR="00C02773" w:rsidRPr="00DA13E3" w:rsidRDefault="008F51EC" w:rsidP="00C02773">
      <w:pPr>
        <w:ind w:firstLine="720"/>
        <w:rPr>
          <w:rFonts w:cs="Arial"/>
        </w:rPr>
      </w:pPr>
      <w:r w:rsidRPr="00DA13E3">
        <w:rPr>
          <w:rFonts w:cs="Arial"/>
        </w:rPr>
        <w:tab/>
        <w:t>0x1: minimum length</w:t>
      </w:r>
    </w:p>
    <w:p w:rsidR="00C02773" w:rsidRPr="00DA13E3" w:rsidRDefault="008F51EC" w:rsidP="00C02773">
      <w:pPr>
        <w:ind w:firstLine="720"/>
        <w:rPr>
          <w:rFonts w:cs="Arial"/>
        </w:rPr>
      </w:pPr>
      <w:r w:rsidRPr="00DA13E3">
        <w:rPr>
          <w:rFonts w:cs="Arial"/>
        </w:rPr>
        <w:tab/>
        <w:t>0x3FF: maximum length</w:t>
      </w:r>
    </w:p>
    <w:p w:rsidR="00C02773" w:rsidRDefault="00C02773" w:rsidP="00C02773">
      <w:pPr>
        <w:ind w:firstLine="720"/>
      </w:pPr>
    </w:p>
    <w:p w:rsidR="00C02773" w:rsidRPr="00DA13E3" w:rsidRDefault="008F51EC" w:rsidP="00C02773">
      <w:pPr>
        <w:ind w:firstLine="720"/>
        <w:rPr>
          <w:b/>
        </w:rPr>
      </w:pPr>
      <w:r>
        <w:rPr>
          <w:b/>
        </w:rPr>
        <w:t>Byte 20</w:t>
      </w:r>
      <w:r w:rsidRPr="00DA13E3">
        <w:rPr>
          <w:b/>
        </w:rPr>
        <w:t>-</w:t>
      </w:r>
      <w:r>
        <w:rPr>
          <w:b/>
        </w:rPr>
        <w:t>21</w:t>
      </w:r>
      <w:r w:rsidRPr="00DA13E3">
        <w:rPr>
          <w:b/>
        </w:rPr>
        <w:t xml:space="preserve">, </w:t>
      </w:r>
      <w:r>
        <w:rPr>
          <w:b/>
        </w:rPr>
        <w:t>22</w:t>
      </w:r>
      <w:r w:rsidRPr="00DA13E3">
        <w:rPr>
          <w:b/>
        </w:rPr>
        <w:t>-</w:t>
      </w:r>
      <w:proofErr w:type="gramStart"/>
      <w:r>
        <w:rPr>
          <w:b/>
        </w:rPr>
        <w:t>23</w:t>
      </w:r>
      <w:r w:rsidRPr="00DA13E3">
        <w:rPr>
          <w:b/>
        </w:rPr>
        <w:t>, …</w:t>
      </w:r>
      <w:proofErr w:type="gramEnd"/>
      <w:r w:rsidRPr="00DA13E3">
        <w:rPr>
          <w:b/>
        </w:rPr>
        <w:t xml:space="preserve"> Length of Array</w:t>
      </w:r>
    </w:p>
    <w:p w:rsidR="00C02773" w:rsidRDefault="008F51EC" w:rsidP="00C02773">
      <w:pPr>
        <w:ind w:firstLine="720"/>
      </w:pPr>
      <w:r>
        <w:tab/>
        <w:t>Bits 0-2: EntityType</w:t>
      </w:r>
    </w:p>
    <w:p w:rsidR="00C02773" w:rsidRDefault="008F51EC" w:rsidP="00C02773">
      <w:pPr>
        <w:ind w:firstLine="720"/>
      </w:pPr>
      <w:r>
        <w:tab/>
      </w:r>
      <w:r>
        <w:tab/>
        <w:t>0x0: tMeta</w:t>
      </w:r>
    </w:p>
    <w:p w:rsidR="00C02773" w:rsidRDefault="008F51EC" w:rsidP="00C02773">
      <w:pPr>
        <w:ind w:firstLine="720"/>
      </w:pPr>
      <w:r>
        <w:tab/>
      </w:r>
      <w:r>
        <w:tab/>
        <w:t>0x1: tData</w:t>
      </w:r>
    </w:p>
    <w:p w:rsidR="00C02773" w:rsidRDefault="008F51EC" w:rsidP="00C02773">
      <w:pPr>
        <w:ind w:firstLine="720"/>
      </w:pPr>
      <w:r>
        <w:tab/>
      </w:r>
      <w:r>
        <w:tab/>
        <w:t>0x2: tFunction</w:t>
      </w:r>
    </w:p>
    <w:p w:rsidR="00C02773" w:rsidRDefault="008F51EC" w:rsidP="00C02773">
      <w:pPr>
        <w:ind w:firstLine="720"/>
      </w:pPr>
      <w:r>
        <w:tab/>
      </w:r>
      <w:r>
        <w:tab/>
        <w:t>0x3: tFeature</w:t>
      </w:r>
    </w:p>
    <w:p w:rsidR="00C02773" w:rsidRDefault="008F51EC" w:rsidP="00C02773">
      <w:pPr>
        <w:ind w:firstLine="720"/>
      </w:pPr>
      <w:r>
        <w:tab/>
      </w:r>
      <w:r>
        <w:tab/>
        <w:t>0x4: tReserved1</w:t>
      </w:r>
    </w:p>
    <w:p w:rsidR="00C02773" w:rsidRDefault="008F51EC" w:rsidP="00C02773">
      <w:pPr>
        <w:ind w:firstLine="720"/>
      </w:pPr>
      <w:r>
        <w:lastRenderedPageBreak/>
        <w:tab/>
      </w:r>
      <w:r>
        <w:tab/>
        <w:t>…</w:t>
      </w:r>
    </w:p>
    <w:p w:rsidR="00C02773" w:rsidRDefault="008F51EC" w:rsidP="00C02773">
      <w:pPr>
        <w:ind w:firstLine="720"/>
      </w:pPr>
      <w:r>
        <w:tab/>
      </w:r>
      <w:r>
        <w:tab/>
        <w:t>0x7: tReserved4</w:t>
      </w:r>
    </w:p>
    <w:p w:rsidR="00C02773" w:rsidRDefault="008F51EC" w:rsidP="00C02773">
      <w:pPr>
        <w:ind w:firstLine="720"/>
      </w:pPr>
      <w:r>
        <w:tab/>
        <w:t>Bits 3-9: EntityID</w:t>
      </w:r>
    </w:p>
    <w:p w:rsidR="00C02773" w:rsidRDefault="008F51EC" w:rsidP="00C02773">
      <w:pPr>
        <w:ind w:firstLine="720"/>
      </w:pPr>
      <w:r>
        <w:tab/>
      </w:r>
      <w:r>
        <w:tab/>
        <w:t>0x0: minimum</w:t>
      </w:r>
    </w:p>
    <w:p w:rsidR="00C02773" w:rsidRDefault="008F51EC" w:rsidP="00C02773">
      <w:pPr>
        <w:ind w:firstLine="720"/>
      </w:pPr>
      <w:r>
        <w:tab/>
      </w:r>
      <w:r>
        <w:tab/>
        <w:t>0x7F: maximum</w:t>
      </w:r>
    </w:p>
    <w:p w:rsidR="00C02773" w:rsidRDefault="008F51EC" w:rsidP="00C02773">
      <w:pPr>
        <w:ind w:firstLine="720"/>
      </w:pPr>
      <w:r>
        <w:tab/>
        <w:t>Bit 10: bUAllowOnOff</w:t>
      </w:r>
    </w:p>
    <w:p w:rsidR="00C02773" w:rsidRDefault="008F51EC" w:rsidP="00C02773">
      <w:pPr>
        <w:ind w:firstLine="720"/>
      </w:pPr>
      <w:r>
        <w:tab/>
        <w:t>Bit 11: reserved</w:t>
      </w:r>
    </w:p>
    <w:p w:rsidR="00C02773" w:rsidRDefault="008F51EC" w:rsidP="00C02773">
      <w:pPr>
        <w:ind w:firstLine="720"/>
      </w:pPr>
      <w:r>
        <w:tab/>
        <w:t>Bit 12: reserved</w:t>
      </w:r>
    </w:p>
    <w:p w:rsidR="00C02773" w:rsidRDefault="008F51EC" w:rsidP="00C02773">
      <w:pPr>
        <w:ind w:firstLine="720"/>
      </w:pPr>
      <w:r>
        <w:tab/>
        <w:t>Bit 13: reserved</w:t>
      </w:r>
    </w:p>
    <w:p w:rsidR="00C02773" w:rsidRDefault="008F51EC" w:rsidP="00C02773">
      <w:pPr>
        <w:ind w:firstLine="720"/>
      </w:pPr>
      <w:r>
        <w:tab/>
        <w:t>Bit 14: reserved</w:t>
      </w:r>
    </w:p>
    <w:p w:rsidR="00C02773" w:rsidRDefault="008F51EC" w:rsidP="00C02773">
      <w:pPr>
        <w:ind w:firstLine="720"/>
      </w:pPr>
      <w:r>
        <w:tab/>
        <w:t>Bit 15: reserved</w:t>
      </w:r>
    </w:p>
    <w:p w:rsidR="00C02773" w:rsidRDefault="008F51EC" w:rsidP="00113E44">
      <w:pPr>
        <w:pStyle w:val="Heading4"/>
      </w:pPr>
      <w:r w:rsidRPr="00B9479B">
        <w:t>TP-LOG-TPL-REQ-207875/A-SID-A1-SDARS_ChannelList_Rsp</w:t>
      </w:r>
    </w:p>
    <w:p w:rsidR="00C02773" w:rsidRDefault="008F51EC">
      <w:pPr>
        <w:tabs>
          <w:tab w:val="left" w:pos="709"/>
          <w:tab w:val="left" w:pos="1276"/>
          <w:tab w:val="left" w:pos="1843"/>
          <w:tab w:val="left" w:pos="2419"/>
        </w:tabs>
        <w:rPr>
          <w:rFonts w:cs="Arial"/>
          <w:snapToGrid w:val="0"/>
          <w:lang w:val="en-GB"/>
        </w:rPr>
      </w:pPr>
      <w:r>
        <w:rPr>
          <w:rFonts w:cs="Arial"/>
          <w:snapToGrid w:val="0"/>
          <w:lang w:val="en-GB"/>
        </w:rPr>
        <w:t>Data size: up to 1057 (Coding Table II) bytes</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C02773" w:rsidRDefault="008F51EC">
      <w:pPr>
        <w:tabs>
          <w:tab w:val="left" w:pos="709"/>
          <w:tab w:val="left" w:pos="1276"/>
          <w:tab w:val="left" w:pos="1843"/>
          <w:tab w:val="left" w:pos="2419"/>
        </w:tabs>
        <w:ind w:left="1276"/>
        <w:rPr>
          <w:rFonts w:cs="Arial"/>
        </w:rPr>
      </w:pPr>
      <w:r>
        <w:rPr>
          <w:rFonts w:cs="Arial"/>
          <w:snapToGrid w:val="0"/>
        </w:rPr>
        <w:t xml:space="preserve">0xA1: </w:t>
      </w:r>
      <w:r>
        <w:rPr>
          <w:rFonts w:cs="Arial"/>
        </w:rPr>
        <w:t>SDARS_ChannelList_Rsp</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C02773" w:rsidRDefault="008F51EC">
      <w:pPr>
        <w:tabs>
          <w:tab w:val="left" w:pos="3544"/>
        </w:tabs>
        <w:ind w:left="1276"/>
        <w:rPr>
          <w:rFonts w:cs="Arial"/>
          <w:snapToGrid w:val="0"/>
        </w:rPr>
      </w:pPr>
      <w:r>
        <w:rPr>
          <w:rFonts w:cs="Arial"/>
          <w:snapToGrid w:val="0"/>
        </w:rPr>
        <w:t>0x02: Radio_Service2</w:t>
      </w:r>
      <w:r>
        <w:rPr>
          <w:rFonts w:cs="Arial"/>
          <w:snapToGrid w:val="0"/>
        </w:rPr>
        <w:tab/>
        <w:t>–</w:t>
      </w:r>
      <w:r>
        <w:rPr>
          <w:rFonts w:cs="Arial"/>
          <w:snapToGrid w:val="0"/>
        </w:rPr>
        <w:tab/>
        <w:t>SDARS</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C02773" w:rsidRDefault="008F51EC">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C02773" w:rsidRDefault="008F51EC">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C02773" w:rsidRDefault="008F51EC">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C02773" w:rsidRDefault="008F51EC">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C02773" w:rsidRDefault="008F51EC">
      <w:pPr>
        <w:autoSpaceDE w:val="0"/>
        <w:autoSpaceDN w:val="0"/>
        <w:adjustRightInd w:val="0"/>
        <w:ind w:left="1260"/>
        <w:rPr>
          <w:rFonts w:cs="Arial"/>
          <w:i/>
          <w:iCs/>
        </w:rPr>
      </w:pPr>
      <w:r>
        <w:rPr>
          <w:rFonts w:cs="Arial"/>
          <w:i/>
          <w:iCs/>
        </w:rPr>
        <w:t>Bit 0-5: Reserved</w:t>
      </w:r>
    </w:p>
    <w:p w:rsidR="00C02773" w:rsidRDefault="00C02773">
      <w:pPr>
        <w:autoSpaceDE w:val="0"/>
        <w:autoSpaceDN w:val="0"/>
        <w:adjustRightInd w:val="0"/>
        <w:ind w:left="1260"/>
        <w:rPr>
          <w:rFonts w:cs="Arial"/>
          <w:i/>
          <w:iCs/>
        </w:rPr>
      </w:pPr>
    </w:p>
    <w:p w:rsidR="00C02773" w:rsidRDefault="008F51EC">
      <w:pPr>
        <w:autoSpaceDE w:val="0"/>
        <w:autoSpaceDN w:val="0"/>
        <w:adjustRightInd w:val="0"/>
        <w:ind w:left="1260"/>
        <w:rPr>
          <w:rFonts w:cs="Arial"/>
          <w:i/>
          <w:iCs/>
        </w:rPr>
      </w:pPr>
      <w:r>
        <w:rPr>
          <w:rFonts w:cs="Arial"/>
          <w:i/>
          <w:iCs/>
        </w:rPr>
        <w:t>Bit 6-7: Coding</w:t>
      </w:r>
    </w:p>
    <w:p w:rsidR="00C02773" w:rsidRDefault="008F51EC">
      <w:pPr>
        <w:autoSpaceDE w:val="0"/>
        <w:autoSpaceDN w:val="0"/>
        <w:adjustRightInd w:val="0"/>
        <w:ind w:left="1890"/>
        <w:rPr>
          <w:rFonts w:cs="Arial"/>
        </w:rPr>
      </w:pPr>
      <w:r>
        <w:rPr>
          <w:rFonts w:cs="Arial"/>
        </w:rPr>
        <w:t>0x1: Coding Table II</w:t>
      </w:r>
    </w:p>
    <w:p w:rsidR="00C02773" w:rsidRDefault="008F51EC">
      <w:pPr>
        <w:autoSpaceDE w:val="0"/>
        <w:autoSpaceDN w:val="0"/>
        <w:adjustRightInd w:val="0"/>
        <w:ind w:left="1890"/>
        <w:rPr>
          <w:rFonts w:cs="Arial"/>
        </w:rPr>
      </w:pPr>
      <w:r>
        <w:rPr>
          <w:rFonts w:cs="Arial"/>
        </w:rPr>
        <w:t>0x00-0xFF Latin-9 (1 byte per char)</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4: RspCode</w:t>
      </w:r>
    </w:p>
    <w:p w:rsidR="00C02773" w:rsidRDefault="008F51EC">
      <w:pPr>
        <w:tabs>
          <w:tab w:val="left" w:pos="709"/>
          <w:tab w:val="left" w:pos="1276"/>
          <w:tab w:val="left" w:pos="1843"/>
          <w:tab w:val="left" w:pos="2419"/>
        </w:tabs>
        <w:spacing w:after="60"/>
        <w:ind w:left="1276"/>
        <w:rPr>
          <w:rFonts w:cs="Arial"/>
          <w:i/>
        </w:rPr>
      </w:pPr>
      <w:r>
        <w:rPr>
          <w:rFonts w:cs="Arial"/>
          <w:i/>
        </w:rPr>
        <w:t>Bit 0-7</w:t>
      </w:r>
      <w:proofErr w:type="gramStart"/>
      <w:r>
        <w:rPr>
          <w:rFonts w:cs="Arial"/>
          <w:i/>
        </w:rPr>
        <w:t>:RspCode</w:t>
      </w:r>
      <w:proofErr w:type="gramEnd"/>
    </w:p>
    <w:p w:rsidR="00C02773" w:rsidRDefault="008F51EC">
      <w:pPr>
        <w:tabs>
          <w:tab w:val="left" w:pos="1843"/>
        </w:tabs>
        <w:ind w:left="1843" w:hanging="1843"/>
        <w:rPr>
          <w:rFonts w:cs="Arial"/>
          <w:bCs/>
          <w:snapToGrid w:val="0"/>
        </w:rPr>
      </w:pPr>
      <w:r>
        <w:rPr>
          <w:rFonts w:cs="Arial"/>
          <w:bCs/>
          <w:snapToGrid w:val="0"/>
        </w:rPr>
        <w:tab/>
        <w:t>0x0:  Reserved</w:t>
      </w:r>
    </w:p>
    <w:p w:rsidR="00C02773" w:rsidRPr="00035BCF" w:rsidRDefault="008F51EC" w:rsidP="00C02773">
      <w:pPr>
        <w:tabs>
          <w:tab w:val="left" w:pos="1843"/>
        </w:tabs>
        <w:ind w:left="1843" w:hanging="1843"/>
        <w:rPr>
          <w:rFonts w:cs="Arial"/>
          <w:bCs/>
          <w:snapToGrid w:val="0"/>
          <w:lang w:val="en-GB"/>
        </w:rPr>
      </w:pPr>
      <w:r>
        <w:rPr>
          <w:rFonts w:cs="Arial"/>
          <w:bCs/>
          <w:snapToGrid w:val="0"/>
        </w:rPr>
        <w:tab/>
      </w:r>
      <w:r>
        <w:rPr>
          <w:rFonts w:cs="Arial"/>
          <w:bCs/>
          <w:snapToGrid w:val="0"/>
          <w:lang w:val="en-GB"/>
        </w:rPr>
        <w:t>0x1:  List Info</w:t>
      </w:r>
    </w:p>
    <w:p w:rsidR="00C02773" w:rsidRDefault="008F51EC" w:rsidP="00C02773">
      <w:pPr>
        <w:tabs>
          <w:tab w:val="left" w:pos="1843"/>
        </w:tabs>
        <w:ind w:left="1843" w:hanging="1843"/>
        <w:rPr>
          <w:rFonts w:cs="Arial"/>
          <w:bCs/>
          <w:snapToGrid w:val="0"/>
        </w:rPr>
      </w:pPr>
      <w:r>
        <w:rPr>
          <w:rFonts w:cs="Arial"/>
          <w:bCs/>
          <w:snapToGrid w:val="0"/>
        </w:rPr>
        <w:tab/>
        <w:t>...</w:t>
      </w:r>
    </w:p>
    <w:p w:rsidR="00C02773" w:rsidRDefault="008F51EC">
      <w:pPr>
        <w:tabs>
          <w:tab w:val="left" w:pos="1843"/>
        </w:tabs>
        <w:ind w:left="1843" w:hanging="1843"/>
        <w:rPr>
          <w:rFonts w:cs="Arial"/>
          <w:bCs/>
          <w:snapToGrid w:val="0"/>
          <w:lang w:val="en-GB"/>
        </w:rPr>
      </w:pPr>
      <w:r>
        <w:rPr>
          <w:rFonts w:cs="Arial"/>
          <w:bCs/>
          <w:snapToGrid w:val="0"/>
        </w:rPr>
        <w:tab/>
      </w:r>
      <w:r>
        <w:rPr>
          <w:rFonts w:cs="Arial"/>
          <w:bCs/>
          <w:snapToGrid w:val="0"/>
          <w:lang w:val="en-GB"/>
        </w:rPr>
        <w:t>0x2</w:t>
      </w:r>
      <w:proofErr w:type="gramStart"/>
      <w:r>
        <w:rPr>
          <w:rFonts w:cs="Arial"/>
          <w:bCs/>
          <w:snapToGrid w:val="0"/>
          <w:lang w:val="en-GB"/>
        </w:rPr>
        <w:t>..</w:t>
      </w:r>
      <w:proofErr w:type="gramEnd"/>
      <w:r>
        <w:rPr>
          <w:rFonts w:cs="Arial"/>
          <w:bCs/>
          <w:snapToGrid w:val="0"/>
          <w:lang w:val="en-GB"/>
        </w:rPr>
        <w:t>0xFF:  Reserved</w:t>
      </w:r>
    </w:p>
    <w:p w:rsidR="00C02773" w:rsidRPr="009A3AC5" w:rsidRDefault="008F51EC" w:rsidP="00C02773">
      <w:pPr>
        <w:tabs>
          <w:tab w:val="left" w:pos="709"/>
          <w:tab w:val="left" w:pos="1276"/>
          <w:tab w:val="left" w:pos="1843"/>
          <w:tab w:val="left" w:pos="2419"/>
        </w:tabs>
        <w:spacing w:before="120" w:after="60"/>
        <w:ind w:left="709"/>
        <w:rPr>
          <w:rFonts w:cs="Arial"/>
          <w:i/>
        </w:rPr>
      </w:pPr>
      <w:r>
        <w:rPr>
          <w:rFonts w:cs="Arial"/>
          <w:b/>
          <w:snapToGrid w:val="0"/>
        </w:rPr>
        <w:t>Byte 5 - 6: NumberOfItemsTransmitted</w:t>
      </w:r>
    </w:p>
    <w:p w:rsidR="00C02773" w:rsidRDefault="008F51EC">
      <w:pPr>
        <w:tabs>
          <w:tab w:val="left" w:pos="709"/>
          <w:tab w:val="left" w:pos="1276"/>
          <w:tab w:val="left" w:pos="1843"/>
          <w:tab w:val="left" w:pos="2419"/>
        </w:tabs>
        <w:ind w:left="1843"/>
        <w:rPr>
          <w:rFonts w:cs="Arial"/>
        </w:rPr>
      </w:pPr>
      <w:r>
        <w:rPr>
          <w:rFonts w:cs="Arial"/>
        </w:rPr>
        <w:t>0x00: Invalid</w:t>
      </w:r>
    </w:p>
    <w:p w:rsidR="00C02773" w:rsidRDefault="008F51EC">
      <w:pPr>
        <w:tabs>
          <w:tab w:val="left" w:pos="709"/>
          <w:tab w:val="left" w:pos="1276"/>
          <w:tab w:val="left" w:pos="1843"/>
          <w:tab w:val="left" w:pos="2419"/>
        </w:tabs>
        <w:ind w:left="1843"/>
        <w:rPr>
          <w:rFonts w:cs="Arial"/>
        </w:rPr>
      </w:pPr>
      <w:r>
        <w:rPr>
          <w:rFonts w:cs="Arial"/>
        </w:rPr>
        <w:t>0x01:  1</w:t>
      </w:r>
    </w:p>
    <w:p w:rsidR="00C02773" w:rsidRDefault="008F51EC">
      <w:pPr>
        <w:tabs>
          <w:tab w:val="left" w:pos="709"/>
          <w:tab w:val="left" w:pos="1276"/>
          <w:tab w:val="left" w:pos="1843"/>
          <w:tab w:val="left" w:pos="2419"/>
        </w:tabs>
        <w:ind w:left="1843"/>
        <w:rPr>
          <w:rFonts w:cs="Arial"/>
        </w:rPr>
      </w:pPr>
      <w:r>
        <w:rPr>
          <w:rFonts w:cs="Arial"/>
        </w:rPr>
        <w:t>0x02:  2</w:t>
      </w:r>
    </w:p>
    <w:p w:rsidR="00C02773" w:rsidRDefault="008F51EC">
      <w:pPr>
        <w:tabs>
          <w:tab w:val="left" w:pos="709"/>
          <w:tab w:val="left" w:pos="1276"/>
          <w:tab w:val="left" w:pos="1843"/>
          <w:tab w:val="left" w:pos="2419"/>
        </w:tabs>
        <w:ind w:left="1843"/>
        <w:rPr>
          <w:rFonts w:cs="Arial"/>
        </w:rPr>
      </w:pPr>
      <w:r>
        <w:rPr>
          <w:rFonts w:cs="Arial"/>
        </w:rPr>
        <w:t>....</w:t>
      </w:r>
    </w:p>
    <w:p w:rsidR="00C02773" w:rsidRDefault="008F51EC">
      <w:pPr>
        <w:tabs>
          <w:tab w:val="left" w:pos="709"/>
          <w:tab w:val="left" w:pos="1276"/>
          <w:tab w:val="left" w:pos="1843"/>
          <w:tab w:val="left" w:pos="2419"/>
        </w:tabs>
        <w:ind w:left="1843"/>
        <w:rPr>
          <w:rFonts w:cs="Arial"/>
        </w:rPr>
      </w:pPr>
      <w:r>
        <w:rPr>
          <w:rFonts w:cs="Arial"/>
        </w:rPr>
        <w:t>0x1E:  30</w:t>
      </w:r>
    </w:p>
    <w:p w:rsidR="00C02773" w:rsidRPr="009A3AC5" w:rsidRDefault="008F51EC" w:rsidP="00C02773">
      <w:pPr>
        <w:tabs>
          <w:tab w:val="left" w:pos="709"/>
          <w:tab w:val="left" w:pos="1276"/>
          <w:tab w:val="left" w:pos="1843"/>
          <w:tab w:val="left" w:pos="2419"/>
        </w:tabs>
        <w:ind w:left="1843"/>
        <w:rPr>
          <w:rFonts w:cs="Arial"/>
        </w:rPr>
      </w:pPr>
      <w:r>
        <w:rPr>
          <w:rFonts w:cs="Arial"/>
        </w:rPr>
        <w:t>0x1F – 0xFF: Reserved</w:t>
      </w:r>
    </w:p>
    <w:p w:rsidR="00C02773" w:rsidRDefault="00C02773" w:rsidP="00C02773">
      <w:pPr>
        <w:tabs>
          <w:tab w:val="left" w:pos="709"/>
          <w:tab w:val="left" w:pos="1276"/>
          <w:tab w:val="left" w:pos="1843"/>
          <w:tab w:val="left" w:pos="2419"/>
        </w:tabs>
        <w:rPr>
          <w:rFonts w:cs="Arial"/>
          <w:lang w:val="en-GB"/>
        </w:rPr>
      </w:pPr>
    </w:p>
    <w:p w:rsidR="00C02773" w:rsidRDefault="008F51EC">
      <w:pPr>
        <w:tabs>
          <w:tab w:val="left" w:pos="709"/>
          <w:tab w:val="left" w:pos="1276"/>
          <w:tab w:val="left" w:pos="1843"/>
          <w:tab w:val="left" w:pos="2419"/>
        </w:tabs>
        <w:spacing w:before="120" w:after="60"/>
        <w:ind w:left="709"/>
        <w:rPr>
          <w:b/>
        </w:rPr>
      </w:pPr>
      <w:r>
        <w:rPr>
          <w:rFonts w:cs="Arial"/>
          <w:b/>
          <w:lang w:val="en-GB"/>
        </w:rPr>
        <w:t xml:space="preserve">Byte 7 up to 1056 </w:t>
      </w:r>
      <w:r>
        <w:rPr>
          <w:rFonts w:cs="Arial"/>
          <w:b/>
          <w:snapToGrid w:val="0"/>
          <w:lang w:val="en-GB"/>
        </w:rPr>
        <w:t>(Coding Table II)</w:t>
      </w:r>
      <w:r>
        <w:rPr>
          <w:rFonts w:cs="Arial"/>
          <w:b/>
          <w:lang w:val="en-GB"/>
        </w:rPr>
        <w:t>: Channel List</w:t>
      </w:r>
    </w:p>
    <w:p w:rsidR="00C02773" w:rsidRDefault="008F51EC">
      <w:pPr>
        <w:ind w:left="1260"/>
        <w:rPr>
          <w:rFonts w:cs="Arial"/>
          <w:i/>
          <w:lang w:val="en-GB"/>
        </w:rPr>
      </w:pPr>
      <w:proofErr w:type="gramStart"/>
      <w:r>
        <w:rPr>
          <w:rFonts w:cs="Arial"/>
          <w:i/>
          <w:lang w:val="en-GB"/>
        </w:rPr>
        <w:t>Array(</w:t>
      </w:r>
      <w:proofErr w:type="gramEnd"/>
      <w:r>
        <w:rPr>
          <w:rFonts w:cs="Arial"/>
          <w:i/>
          <w:lang w:val="en-GB"/>
        </w:rPr>
        <w:t>1..NumberOfItems) of record (ItemIndex, Channel Number, SID, Short Channel Name, Long Channel Name)</w:t>
      </w:r>
    </w:p>
    <w:p w:rsidR="00C02773" w:rsidRDefault="00C02773">
      <w:pPr>
        <w:ind w:left="1843"/>
        <w:rPr>
          <w:rFonts w:cs="Arial"/>
          <w:i/>
          <w:lang w:val="en-GB"/>
        </w:rPr>
      </w:pPr>
    </w:p>
    <w:p w:rsidR="00C02773" w:rsidRDefault="008F51EC">
      <w:pPr>
        <w:ind w:left="1530"/>
        <w:rPr>
          <w:rFonts w:cs="Arial"/>
          <w:i/>
          <w:lang w:val="en-GB"/>
        </w:rPr>
      </w:pPr>
      <w:r>
        <w:rPr>
          <w:rFonts w:cs="Arial"/>
          <w:i/>
          <w:lang w:val="en-GB"/>
        </w:rPr>
        <w:t>Record definition (up to 35 (Coding Table II) bytes):</w:t>
      </w:r>
    </w:p>
    <w:p w:rsidR="00C02773" w:rsidRDefault="008F51EC">
      <w:pPr>
        <w:ind w:left="1530"/>
        <w:rPr>
          <w:rFonts w:cs="Arial"/>
          <w:i/>
          <w:lang w:val="en-GB"/>
        </w:rPr>
      </w:pPr>
      <w:r>
        <w:rPr>
          <w:rFonts w:cs="Arial"/>
          <w:i/>
          <w:lang w:val="en-GB"/>
        </w:rPr>
        <w:t>Byte 0:  ItemIndex</w:t>
      </w:r>
    </w:p>
    <w:p w:rsidR="00C02773" w:rsidRDefault="008F51EC" w:rsidP="00C02773">
      <w:pPr>
        <w:tabs>
          <w:tab w:val="left" w:pos="709"/>
          <w:tab w:val="left" w:pos="1276"/>
          <w:tab w:val="left" w:pos="1843"/>
          <w:tab w:val="left" w:pos="2419"/>
        </w:tabs>
        <w:ind w:left="2160"/>
        <w:rPr>
          <w:rFonts w:cs="Arial"/>
        </w:rPr>
      </w:pPr>
      <w:r>
        <w:rPr>
          <w:rFonts w:cs="Arial"/>
        </w:rPr>
        <w:t>0x00: Invalid</w:t>
      </w:r>
    </w:p>
    <w:p w:rsidR="00C02773" w:rsidRDefault="008F51EC" w:rsidP="00C02773">
      <w:pPr>
        <w:tabs>
          <w:tab w:val="left" w:pos="709"/>
          <w:tab w:val="left" w:pos="1276"/>
          <w:tab w:val="left" w:pos="1843"/>
          <w:tab w:val="left" w:pos="2419"/>
        </w:tabs>
        <w:ind w:left="2160"/>
        <w:rPr>
          <w:rFonts w:cs="Arial"/>
        </w:rPr>
      </w:pPr>
      <w:r>
        <w:rPr>
          <w:rFonts w:cs="Arial"/>
        </w:rPr>
        <w:t>0x01:  1</w:t>
      </w:r>
    </w:p>
    <w:p w:rsidR="00C02773" w:rsidRDefault="008F51EC" w:rsidP="00C02773">
      <w:pPr>
        <w:tabs>
          <w:tab w:val="left" w:pos="709"/>
          <w:tab w:val="left" w:pos="1276"/>
          <w:tab w:val="left" w:pos="1843"/>
          <w:tab w:val="left" w:pos="2419"/>
        </w:tabs>
        <w:ind w:left="2160"/>
        <w:rPr>
          <w:rFonts w:cs="Arial"/>
        </w:rPr>
      </w:pPr>
      <w:r>
        <w:rPr>
          <w:rFonts w:cs="Arial"/>
        </w:rPr>
        <w:t>0x02:  2</w:t>
      </w:r>
    </w:p>
    <w:p w:rsidR="00C02773" w:rsidRDefault="008F51EC" w:rsidP="00C02773">
      <w:pPr>
        <w:tabs>
          <w:tab w:val="left" w:pos="709"/>
          <w:tab w:val="left" w:pos="1276"/>
          <w:tab w:val="left" w:pos="1843"/>
          <w:tab w:val="left" w:pos="2419"/>
        </w:tabs>
        <w:ind w:left="2160"/>
        <w:rPr>
          <w:rFonts w:cs="Arial"/>
        </w:rPr>
      </w:pPr>
      <w:r>
        <w:rPr>
          <w:rFonts w:cs="Arial"/>
        </w:rPr>
        <w:t>....</w:t>
      </w:r>
    </w:p>
    <w:p w:rsidR="00C02773" w:rsidRDefault="008F51EC" w:rsidP="00C02773">
      <w:pPr>
        <w:tabs>
          <w:tab w:val="left" w:pos="709"/>
          <w:tab w:val="left" w:pos="1276"/>
          <w:tab w:val="left" w:pos="1843"/>
          <w:tab w:val="left" w:pos="2419"/>
        </w:tabs>
        <w:ind w:left="2160"/>
        <w:rPr>
          <w:rFonts w:cs="Arial"/>
        </w:rPr>
      </w:pPr>
      <w:r>
        <w:rPr>
          <w:rFonts w:cs="Arial"/>
        </w:rPr>
        <w:lastRenderedPageBreak/>
        <w:t>0x1E:  30</w:t>
      </w:r>
    </w:p>
    <w:p w:rsidR="00C02773" w:rsidRPr="009A3AC5" w:rsidRDefault="008F51EC" w:rsidP="00C02773">
      <w:pPr>
        <w:tabs>
          <w:tab w:val="left" w:pos="709"/>
          <w:tab w:val="left" w:pos="1276"/>
          <w:tab w:val="left" w:pos="1843"/>
          <w:tab w:val="left" w:pos="2419"/>
        </w:tabs>
        <w:ind w:left="2160"/>
        <w:rPr>
          <w:rFonts w:cs="Arial"/>
        </w:rPr>
      </w:pPr>
      <w:r>
        <w:rPr>
          <w:rFonts w:cs="Arial"/>
        </w:rPr>
        <w:t>0x1F – 0xFF: Reserved</w:t>
      </w:r>
    </w:p>
    <w:p w:rsidR="00C02773" w:rsidRDefault="00C02773">
      <w:pPr>
        <w:ind w:left="2160"/>
        <w:rPr>
          <w:rFonts w:cs="Arial"/>
          <w:lang w:val="en-GB"/>
        </w:rPr>
      </w:pPr>
    </w:p>
    <w:p w:rsidR="00C02773" w:rsidRDefault="008F51EC">
      <w:pPr>
        <w:ind w:left="1530"/>
        <w:rPr>
          <w:rFonts w:cs="Arial"/>
          <w:i/>
          <w:lang w:val="en-GB"/>
        </w:rPr>
      </w:pPr>
      <w:r>
        <w:rPr>
          <w:rFonts w:cs="Arial"/>
          <w:i/>
          <w:lang w:val="en-GB"/>
        </w:rPr>
        <w:t>Byte 1-2:  Channel Number</w:t>
      </w:r>
    </w:p>
    <w:p w:rsidR="00C02773" w:rsidRDefault="008F51EC" w:rsidP="00C02773">
      <w:pPr>
        <w:ind w:left="1530" w:firstLine="630"/>
        <w:rPr>
          <w:rFonts w:cs="Arial"/>
          <w:lang w:val="sv-SE"/>
        </w:rPr>
      </w:pPr>
      <w:r>
        <w:rPr>
          <w:rFonts w:cs="Arial"/>
          <w:lang w:val="sv-SE"/>
        </w:rPr>
        <w:t>0x0000: 0</w:t>
      </w:r>
    </w:p>
    <w:p w:rsidR="00C02773" w:rsidRDefault="008F51EC" w:rsidP="00C02773">
      <w:pPr>
        <w:ind w:left="1530" w:firstLine="630"/>
        <w:rPr>
          <w:rFonts w:cs="Arial"/>
          <w:lang w:val="sv-SE"/>
        </w:rPr>
      </w:pPr>
      <w:r>
        <w:rPr>
          <w:rFonts w:cs="Arial"/>
          <w:lang w:val="sv-SE"/>
        </w:rPr>
        <w:t>0x0001: 1</w:t>
      </w:r>
    </w:p>
    <w:p w:rsidR="00C02773" w:rsidRDefault="008F51EC" w:rsidP="00C02773">
      <w:pPr>
        <w:ind w:left="1530" w:firstLine="630"/>
        <w:rPr>
          <w:rFonts w:cs="Arial"/>
          <w:lang w:val="sv-SE"/>
        </w:rPr>
      </w:pPr>
      <w:r>
        <w:rPr>
          <w:rFonts w:cs="Arial"/>
          <w:lang w:val="sv-SE"/>
        </w:rPr>
        <w:t xml:space="preserve"> ....</w:t>
      </w:r>
    </w:p>
    <w:p w:rsidR="00C02773" w:rsidRDefault="008F51EC" w:rsidP="00C02773">
      <w:pPr>
        <w:ind w:left="1530" w:firstLine="630"/>
        <w:rPr>
          <w:rFonts w:cs="Arial"/>
          <w:lang w:val="sv-SE"/>
        </w:rPr>
      </w:pPr>
      <w:r>
        <w:rPr>
          <w:rFonts w:cs="Arial"/>
          <w:lang w:val="sv-SE"/>
        </w:rPr>
        <w:t>0x03E7: 999</w:t>
      </w:r>
    </w:p>
    <w:p w:rsidR="00C02773" w:rsidRDefault="008F51EC" w:rsidP="00C02773">
      <w:pPr>
        <w:ind w:left="1530" w:firstLine="630"/>
        <w:rPr>
          <w:rFonts w:cs="Arial"/>
          <w:lang w:val="sv-SE"/>
        </w:rPr>
      </w:pPr>
      <w:r>
        <w:rPr>
          <w:rFonts w:cs="Arial"/>
          <w:lang w:val="sv-SE"/>
        </w:rPr>
        <w:t>0x3E8 – 0xFFFF: Reserved</w:t>
      </w:r>
    </w:p>
    <w:p w:rsidR="00C02773" w:rsidRDefault="00C02773">
      <w:pPr>
        <w:ind w:left="1530"/>
        <w:rPr>
          <w:rFonts w:cs="Arial"/>
          <w:i/>
          <w:lang w:val="sv-SE"/>
        </w:rPr>
      </w:pPr>
    </w:p>
    <w:p w:rsidR="00C02773" w:rsidRDefault="008F51EC" w:rsidP="00C02773">
      <w:pPr>
        <w:ind w:left="1530"/>
        <w:rPr>
          <w:rFonts w:cs="Arial"/>
          <w:i/>
          <w:lang w:val="en-GB"/>
        </w:rPr>
      </w:pPr>
      <w:r>
        <w:rPr>
          <w:rFonts w:cs="Arial"/>
          <w:i/>
          <w:lang w:val="en-GB"/>
        </w:rPr>
        <w:t>Byte 3-4:  SID</w:t>
      </w:r>
    </w:p>
    <w:p w:rsidR="00C02773" w:rsidRDefault="008F51EC" w:rsidP="00C02773">
      <w:pPr>
        <w:ind w:left="1530" w:firstLine="630"/>
        <w:rPr>
          <w:rFonts w:cs="Arial"/>
          <w:lang w:val="sv-SE"/>
        </w:rPr>
      </w:pPr>
      <w:r>
        <w:rPr>
          <w:rFonts w:cs="Arial"/>
          <w:lang w:val="sv-SE"/>
        </w:rPr>
        <w:t>0x0000: 0</w:t>
      </w:r>
    </w:p>
    <w:p w:rsidR="00C02773" w:rsidRDefault="008F51EC" w:rsidP="00C02773">
      <w:pPr>
        <w:ind w:left="1530" w:firstLine="630"/>
        <w:rPr>
          <w:rFonts w:cs="Arial"/>
          <w:lang w:val="sv-SE"/>
        </w:rPr>
      </w:pPr>
      <w:r>
        <w:rPr>
          <w:rFonts w:cs="Arial"/>
          <w:lang w:val="sv-SE"/>
        </w:rPr>
        <w:t>0x0001: 1</w:t>
      </w:r>
    </w:p>
    <w:p w:rsidR="00C02773" w:rsidRDefault="008F51EC" w:rsidP="00C02773">
      <w:pPr>
        <w:ind w:left="1530" w:firstLine="630"/>
        <w:rPr>
          <w:rFonts w:cs="Arial"/>
          <w:lang w:val="sv-SE"/>
        </w:rPr>
      </w:pPr>
      <w:r>
        <w:rPr>
          <w:rFonts w:cs="Arial"/>
          <w:lang w:val="sv-SE"/>
        </w:rPr>
        <w:t xml:space="preserve"> ....</w:t>
      </w:r>
    </w:p>
    <w:p w:rsidR="00C02773" w:rsidRDefault="008F51EC" w:rsidP="00C02773">
      <w:pPr>
        <w:ind w:left="1530" w:firstLine="630"/>
        <w:rPr>
          <w:rFonts w:cs="Arial"/>
          <w:lang w:val="sv-SE"/>
        </w:rPr>
      </w:pPr>
      <w:r>
        <w:rPr>
          <w:rFonts w:cs="Arial"/>
          <w:lang w:val="sv-SE"/>
        </w:rPr>
        <w:t>0x03E7: 999</w:t>
      </w:r>
    </w:p>
    <w:p w:rsidR="00C02773" w:rsidRDefault="008F51EC" w:rsidP="00C02773">
      <w:pPr>
        <w:ind w:left="1530" w:firstLine="630"/>
        <w:rPr>
          <w:rFonts w:cs="Arial"/>
          <w:lang w:val="sv-SE"/>
        </w:rPr>
      </w:pPr>
      <w:r>
        <w:rPr>
          <w:rFonts w:cs="Arial"/>
          <w:lang w:val="sv-SE"/>
        </w:rPr>
        <w:t>0x3E8 – 0xFFFF: Reserved</w:t>
      </w:r>
    </w:p>
    <w:p w:rsidR="00C02773" w:rsidRDefault="00C02773">
      <w:pPr>
        <w:ind w:left="1530"/>
        <w:rPr>
          <w:rFonts w:cs="Arial"/>
          <w:i/>
          <w:lang w:val="en-GB"/>
        </w:rPr>
      </w:pPr>
    </w:p>
    <w:p w:rsidR="00C02773" w:rsidRDefault="008F51EC">
      <w:pPr>
        <w:ind w:left="1530"/>
        <w:rPr>
          <w:rFonts w:cs="Arial"/>
          <w:i/>
          <w:lang w:val="en-GB"/>
        </w:rPr>
      </w:pPr>
      <w:r>
        <w:rPr>
          <w:rFonts w:cs="Arial"/>
          <w:i/>
          <w:lang w:val="en-GB"/>
        </w:rPr>
        <w:t>Byte 5 up to 34 (Coding Table II)</w:t>
      </w:r>
    </w:p>
    <w:p w:rsidR="00C02773" w:rsidRDefault="00C02773">
      <w:pPr>
        <w:ind w:left="1530"/>
        <w:rPr>
          <w:rFonts w:cs="Arial"/>
          <w:i/>
          <w:lang w:val="en-GB"/>
        </w:rPr>
      </w:pPr>
    </w:p>
    <w:p w:rsidR="00C02773" w:rsidRDefault="008F51EC" w:rsidP="00C02773">
      <w:pPr>
        <w:ind w:left="1530" w:firstLine="313"/>
        <w:rPr>
          <w:rFonts w:cs="Arial"/>
          <w:i/>
          <w:lang w:val="en-GB"/>
        </w:rPr>
      </w:pPr>
      <w:r>
        <w:rPr>
          <w:rFonts w:cs="Arial"/>
          <w:i/>
          <w:lang w:val="en-GB"/>
        </w:rPr>
        <w:t xml:space="preserve">Short Channel Name </w:t>
      </w:r>
    </w:p>
    <w:p w:rsidR="00C02773" w:rsidRPr="009A3AC5" w:rsidRDefault="008F51EC" w:rsidP="00C02773">
      <w:pPr>
        <w:ind w:left="1530" w:firstLine="313"/>
        <w:rPr>
          <w:rFonts w:cs="Arial"/>
          <w:i/>
          <w:lang w:val="en-GB"/>
        </w:rPr>
      </w:pPr>
      <w:r>
        <w:rPr>
          <w:rFonts w:cs="Arial"/>
          <w:lang w:val="en-GB"/>
        </w:rPr>
        <w:t xml:space="preserve">Max. 8 characters plus 1 End </w:t>
      </w:r>
      <w:proofErr w:type="gramStart"/>
      <w:r>
        <w:rPr>
          <w:rFonts w:cs="Arial"/>
          <w:lang w:val="en-GB"/>
        </w:rPr>
        <w:t>Of</w:t>
      </w:r>
      <w:proofErr w:type="gramEnd"/>
      <w:r>
        <w:rPr>
          <w:rFonts w:cs="Arial"/>
          <w:lang w:val="en-GB"/>
        </w:rPr>
        <w:t xml:space="preserve"> String</w:t>
      </w:r>
    </w:p>
    <w:p w:rsidR="00C02773" w:rsidRDefault="00C02773">
      <w:pPr>
        <w:ind w:left="1843"/>
        <w:rPr>
          <w:rFonts w:cs="Arial"/>
          <w:lang w:val="en-GB"/>
        </w:rPr>
      </w:pPr>
    </w:p>
    <w:p w:rsidR="00C02773" w:rsidRDefault="008F51EC">
      <w:pPr>
        <w:ind w:left="1530" w:firstLine="313"/>
        <w:rPr>
          <w:rFonts w:cs="Arial"/>
          <w:i/>
          <w:lang w:val="en-GB"/>
        </w:rPr>
      </w:pPr>
      <w:r>
        <w:rPr>
          <w:rFonts w:cs="Arial"/>
          <w:i/>
          <w:lang w:val="en-GB"/>
        </w:rPr>
        <w:t xml:space="preserve">Long Channel Name </w:t>
      </w:r>
    </w:p>
    <w:p w:rsidR="00C02773" w:rsidRDefault="008F51EC" w:rsidP="00C02773">
      <w:pPr>
        <w:ind w:left="1123" w:firstLine="720"/>
        <w:rPr>
          <w:rFonts w:cs="Arial"/>
          <w:lang w:val="en-GB"/>
        </w:rPr>
      </w:pPr>
      <w:r>
        <w:rPr>
          <w:rFonts w:cs="Arial"/>
          <w:lang w:val="en-GB"/>
        </w:rPr>
        <w:t xml:space="preserve">Max. 20 characters plus 1 End </w:t>
      </w:r>
      <w:proofErr w:type="gramStart"/>
      <w:r>
        <w:rPr>
          <w:rFonts w:cs="Arial"/>
          <w:lang w:val="en-GB"/>
        </w:rPr>
        <w:t>Of</w:t>
      </w:r>
      <w:proofErr w:type="gramEnd"/>
      <w:r>
        <w:rPr>
          <w:rFonts w:cs="Arial"/>
          <w:lang w:val="en-GB"/>
        </w:rPr>
        <w:t xml:space="preserve"> String</w:t>
      </w:r>
    </w:p>
    <w:p w:rsidR="00C02773" w:rsidRDefault="008F51EC">
      <w:pPr>
        <w:pBdr>
          <w:top w:val="single" w:sz="4" w:space="1" w:color="auto"/>
          <w:left w:val="single" w:sz="4" w:space="4" w:color="auto"/>
          <w:bottom w:val="single" w:sz="4" w:space="1" w:color="auto"/>
          <w:right w:val="single" w:sz="4" w:space="4" w:color="auto"/>
        </w:pBdr>
        <w:ind w:left="450"/>
        <w:rPr>
          <w:rFonts w:cs="Arial"/>
          <w:i/>
          <w:lang w:val="en-GB"/>
        </w:rPr>
      </w:pPr>
      <w:r>
        <w:rPr>
          <w:rFonts w:cs="Arial"/>
          <w:b/>
          <w:i/>
          <w:lang w:val="en-GB"/>
        </w:rPr>
        <w:t>Note:</w:t>
      </w:r>
      <w:r>
        <w:rPr>
          <w:rFonts w:cs="Arial"/>
          <w:i/>
          <w:lang w:val="en-GB"/>
        </w:rPr>
        <w:t xml:space="preserve">  Both Long and Short channel names will be sent. The HMI will decide which to display.</w:t>
      </w:r>
    </w:p>
    <w:p w:rsidR="00C02773" w:rsidRDefault="00C02773">
      <w:pPr>
        <w:ind w:left="1530"/>
        <w:rPr>
          <w:rFonts w:cs="Arial"/>
          <w:i/>
          <w:lang w:val="en-GB"/>
        </w:rPr>
      </w:pPr>
    </w:p>
    <w:p w:rsidR="00C02773" w:rsidRDefault="008F51EC" w:rsidP="00113E44">
      <w:pPr>
        <w:pStyle w:val="Heading4"/>
      </w:pPr>
      <w:r w:rsidRPr="00B9479B">
        <w:t>TP-LOG-TPL-REQ-208270/A-SID-A2-SDARS_ChannelList_Rq</w:t>
      </w:r>
    </w:p>
    <w:p w:rsidR="00C02773" w:rsidRDefault="008F51EC">
      <w:pPr>
        <w:tabs>
          <w:tab w:val="left" w:pos="709"/>
          <w:tab w:val="left" w:pos="1276"/>
          <w:tab w:val="left" w:pos="1843"/>
          <w:tab w:val="left" w:pos="2419"/>
        </w:tabs>
        <w:rPr>
          <w:rFonts w:cs="Arial"/>
          <w:snapToGrid w:val="0"/>
          <w:lang w:val="en-GB"/>
        </w:rPr>
      </w:pPr>
      <w:r>
        <w:rPr>
          <w:rFonts w:cs="Arial"/>
          <w:snapToGrid w:val="0"/>
          <w:lang w:val="en-GB"/>
        </w:rPr>
        <w:t>Data size: up to 96 (Coding Table III) bytes</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C02773" w:rsidRDefault="008F51EC">
      <w:pPr>
        <w:tabs>
          <w:tab w:val="left" w:pos="709"/>
          <w:tab w:val="left" w:pos="1276"/>
          <w:tab w:val="left" w:pos="1843"/>
          <w:tab w:val="left" w:pos="2419"/>
        </w:tabs>
        <w:ind w:left="1276"/>
        <w:rPr>
          <w:rFonts w:cs="Arial"/>
        </w:rPr>
      </w:pPr>
      <w:r>
        <w:rPr>
          <w:rFonts w:cs="Arial"/>
          <w:snapToGrid w:val="0"/>
        </w:rPr>
        <w:t xml:space="preserve">0xA2: </w:t>
      </w:r>
      <w:r>
        <w:rPr>
          <w:rFonts w:cs="Arial"/>
        </w:rPr>
        <w:t>SDARS_ChannelList_Rq</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C02773" w:rsidRDefault="008F51EC">
      <w:pPr>
        <w:tabs>
          <w:tab w:val="left" w:pos="3544"/>
        </w:tabs>
        <w:ind w:left="1276"/>
        <w:rPr>
          <w:rFonts w:cs="Arial"/>
          <w:snapToGrid w:val="0"/>
        </w:rPr>
      </w:pPr>
      <w:r>
        <w:rPr>
          <w:rFonts w:cs="Arial"/>
          <w:snapToGrid w:val="0"/>
        </w:rPr>
        <w:t>0x02: Radio_Service2</w:t>
      </w:r>
      <w:r>
        <w:rPr>
          <w:rFonts w:cs="Arial"/>
          <w:snapToGrid w:val="0"/>
        </w:rPr>
        <w:tab/>
        <w:t>–</w:t>
      </w:r>
      <w:r>
        <w:rPr>
          <w:rFonts w:cs="Arial"/>
          <w:snapToGrid w:val="0"/>
        </w:rPr>
        <w:tab/>
        <w:t>SDARS</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C02773" w:rsidRDefault="008F51EC" w:rsidP="00C02773">
      <w:pPr>
        <w:tabs>
          <w:tab w:val="left" w:pos="3544"/>
        </w:tabs>
        <w:ind w:left="1276"/>
        <w:rPr>
          <w:rFonts w:cs="Arial"/>
          <w:snapToGrid w:val="0"/>
        </w:rPr>
      </w:pPr>
      <w:r>
        <w:rPr>
          <w:rFonts w:cs="Arial"/>
          <w:snapToGrid w:val="0"/>
        </w:rPr>
        <w:t>0x00: Invalid/Inactive</w:t>
      </w:r>
    </w:p>
    <w:p w:rsidR="00C02773" w:rsidRDefault="008F51EC">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C02773" w:rsidRDefault="008F51EC">
      <w:pPr>
        <w:autoSpaceDE w:val="0"/>
        <w:autoSpaceDN w:val="0"/>
        <w:adjustRightInd w:val="0"/>
        <w:ind w:left="1260"/>
        <w:rPr>
          <w:rFonts w:cs="Arial"/>
          <w:i/>
          <w:iCs/>
        </w:rPr>
      </w:pPr>
      <w:r>
        <w:rPr>
          <w:rFonts w:cs="Arial"/>
          <w:i/>
          <w:iCs/>
        </w:rPr>
        <w:t>Bit 0-5: Reserved</w:t>
      </w:r>
    </w:p>
    <w:p w:rsidR="00C02773" w:rsidRDefault="00C02773">
      <w:pPr>
        <w:autoSpaceDE w:val="0"/>
        <w:autoSpaceDN w:val="0"/>
        <w:adjustRightInd w:val="0"/>
        <w:ind w:left="1260"/>
        <w:rPr>
          <w:rFonts w:cs="Arial"/>
          <w:i/>
          <w:iCs/>
        </w:rPr>
      </w:pPr>
    </w:p>
    <w:p w:rsidR="00C02773" w:rsidRDefault="008F51EC">
      <w:pPr>
        <w:autoSpaceDE w:val="0"/>
        <w:autoSpaceDN w:val="0"/>
        <w:adjustRightInd w:val="0"/>
        <w:ind w:left="1260"/>
        <w:rPr>
          <w:rFonts w:cs="Arial"/>
          <w:i/>
          <w:iCs/>
        </w:rPr>
      </w:pPr>
      <w:r>
        <w:rPr>
          <w:rFonts w:cs="Arial"/>
          <w:i/>
          <w:iCs/>
        </w:rPr>
        <w:t>Bit 6-7: Coding</w:t>
      </w:r>
    </w:p>
    <w:p w:rsidR="00C02773" w:rsidRDefault="008F51EC">
      <w:pPr>
        <w:autoSpaceDE w:val="0"/>
        <w:autoSpaceDN w:val="0"/>
        <w:adjustRightInd w:val="0"/>
        <w:ind w:left="1890"/>
        <w:rPr>
          <w:rFonts w:cs="Arial"/>
        </w:rPr>
      </w:pPr>
      <w:r>
        <w:rPr>
          <w:rFonts w:cs="Arial"/>
        </w:rPr>
        <w:t>0x2: Coding Table III</w:t>
      </w:r>
    </w:p>
    <w:p w:rsidR="00C02773" w:rsidRDefault="008F51EC">
      <w:pPr>
        <w:autoSpaceDE w:val="0"/>
        <w:autoSpaceDN w:val="0"/>
        <w:adjustRightInd w:val="0"/>
        <w:ind w:left="1890"/>
        <w:rPr>
          <w:rFonts w:cs="Arial"/>
        </w:rPr>
      </w:pPr>
      <w:r>
        <w:rPr>
          <w:rFonts w:cs="Arial"/>
        </w:rPr>
        <w:t>0x0000-</w:t>
      </w:r>
      <w:proofErr w:type="gramStart"/>
      <w:r>
        <w:rPr>
          <w:rFonts w:cs="Arial"/>
        </w:rPr>
        <w:t>0xFFFF  Hexidecimal</w:t>
      </w:r>
      <w:proofErr w:type="gramEnd"/>
      <w:r>
        <w:rPr>
          <w:rFonts w:cs="Arial"/>
        </w:rPr>
        <w:t xml:space="preserve"> Notation</w:t>
      </w:r>
    </w:p>
    <w:p w:rsidR="00C02773" w:rsidRDefault="008F51EC">
      <w:pPr>
        <w:tabs>
          <w:tab w:val="left" w:pos="709"/>
          <w:tab w:val="left" w:pos="1276"/>
          <w:tab w:val="left" w:pos="1843"/>
          <w:tab w:val="left" w:pos="2419"/>
        </w:tabs>
        <w:spacing w:before="120" w:after="60"/>
        <w:ind w:left="709"/>
        <w:rPr>
          <w:rFonts w:cs="Arial"/>
          <w:b/>
          <w:snapToGrid w:val="0"/>
        </w:rPr>
      </w:pPr>
      <w:r>
        <w:rPr>
          <w:rFonts w:cs="Arial"/>
          <w:b/>
          <w:snapToGrid w:val="0"/>
        </w:rPr>
        <w:t>Byte 4: OpCode</w:t>
      </w:r>
    </w:p>
    <w:p w:rsidR="00C02773" w:rsidRDefault="008F51EC">
      <w:pPr>
        <w:tabs>
          <w:tab w:val="left" w:pos="709"/>
          <w:tab w:val="left" w:pos="1276"/>
          <w:tab w:val="left" w:pos="1843"/>
          <w:tab w:val="left" w:pos="2419"/>
        </w:tabs>
        <w:spacing w:after="60"/>
        <w:ind w:left="1276"/>
        <w:rPr>
          <w:rFonts w:cs="Arial"/>
          <w:i/>
        </w:rPr>
      </w:pPr>
      <w:r>
        <w:rPr>
          <w:rFonts w:cs="Arial"/>
          <w:i/>
        </w:rPr>
        <w:t>Bit 0-7</w:t>
      </w:r>
      <w:proofErr w:type="gramStart"/>
      <w:r>
        <w:rPr>
          <w:rFonts w:cs="Arial"/>
          <w:i/>
        </w:rPr>
        <w:t>:RspCode</w:t>
      </w:r>
      <w:proofErr w:type="gramEnd"/>
    </w:p>
    <w:p w:rsidR="00C02773" w:rsidRDefault="008F51EC">
      <w:pPr>
        <w:tabs>
          <w:tab w:val="left" w:pos="1843"/>
        </w:tabs>
        <w:ind w:left="1843" w:hanging="1843"/>
        <w:rPr>
          <w:rFonts w:cs="Arial"/>
          <w:bCs/>
          <w:snapToGrid w:val="0"/>
        </w:rPr>
      </w:pPr>
      <w:r>
        <w:rPr>
          <w:rFonts w:cs="Arial"/>
          <w:bCs/>
          <w:snapToGrid w:val="0"/>
        </w:rPr>
        <w:tab/>
        <w:t>0x0:  Reserved</w:t>
      </w:r>
    </w:p>
    <w:p w:rsidR="00C02773" w:rsidRPr="000E1DFB" w:rsidRDefault="008F51EC" w:rsidP="00C02773">
      <w:pPr>
        <w:tabs>
          <w:tab w:val="left" w:pos="1843"/>
        </w:tabs>
        <w:ind w:left="1843" w:hanging="1843"/>
        <w:rPr>
          <w:rFonts w:cs="Arial"/>
          <w:bCs/>
          <w:snapToGrid w:val="0"/>
          <w:lang w:val="en-GB"/>
        </w:rPr>
      </w:pPr>
      <w:r>
        <w:rPr>
          <w:rFonts w:cs="Arial"/>
          <w:bCs/>
          <w:snapToGrid w:val="0"/>
        </w:rPr>
        <w:tab/>
      </w:r>
      <w:r>
        <w:rPr>
          <w:rFonts w:cs="Arial"/>
          <w:bCs/>
          <w:snapToGrid w:val="0"/>
          <w:lang w:val="en-GB"/>
        </w:rPr>
        <w:t>0x1:  Read</w:t>
      </w:r>
    </w:p>
    <w:p w:rsidR="00C02773" w:rsidRDefault="008F51EC" w:rsidP="00C02773">
      <w:pPr>
        <w:tabs>
          <w:tab w:val="left" w:pos="1843"/>
        </w:tabs>
        <w:ind w:left="1843" w:hanging="1843"/>
        <w:rPr>
          <w:rFonts w:cs="Arial"/>
          <w:bCs/>
          <w:snapToGrid w:val="0"/>
        </w:rPr>
      </w:pPr>
      <w:r>
        <w:rPr>
          <w:rFonts w:cs="Arial"/>
          <w:bCs/>
          <w:snapToGrid w:val="0"/>
        </w:rPr>
        <w:tab/>
        <w:t>...</w:t>
      </w:r>
    </w:p>
    <w:p w:rsidR="00C02773" w:rsidRDefault="008F51EC">
      <w:pPr>
        <w:tabs>
          <w:tab w:val="left" w:pos="1843"/>
        </w:tabs>
        <w:ind w:left="1843" w:hanging="1843"/>
        <w:rPr>
          <w:rFonts w:cs="Arial"/>
          <w:bCs/>
          <w:snapToGrid w:val="0"/>
          <w:lang w:val="en-GB"/>
        </w:rPr>
      </w:pPr>
      <w:r>
        <w:rPr>
          <w:rFonts w:cs="Arial"/>
          <w:bCs/>
          <w:snapToGrid w:val="0"/>
        </w:rPr>
        <w:tab/>
      </w:r>
      <w:r>
        <w:rPr>
          <w:rFonts w:cs="Arial"/>
          <w:bCs/>
          <w:snapToGrid w:val="0"/>
          <w:lang w:val="en-GB"/>
        </w:rPr>
        <w:t>0x2</w:t>
      </w:r>
      <w:proofErr w:type="gramStart"/>
      <w:r>
        <w:rPr>
          <w:rFonts w:cs="Arial"/>
          <w:bCs/>
          <w:snapToGrid w:val="0"/>
          <w:lang w:val="en-GB"/>
        </w:rPr>
        <w:t>..</w:t>
      </w:r>
      <w:proofErr w:type="gramEnd"/>
      <w:r>
        <w:rPr>
          <w:rFonts w:cs="Arial"/>
          <w:bCs/>
          <w:snapToGrid w:val="0"/>
          <w:lang w:val="en-GB"/>
        </w:rPr>
        <w:t>0xFF:  Reserved</w:t>
      </w:r>
    </w:p>
    <w:p w:rsidR="00C02773" w:rsidRPr="009A3AC5" w:rsidRDefault="008F51EC" w:rsidP="00C02773">
      <w:pPr>
        <w:tabs>
          <w:tab w:val="left" w:pos="709"/>
          <w:tab w:val="left" w:pos="1276"/>
          <w:tab w:val="left" w:pos="1843"/>
          <w:tab w:val="left" w:pos="2419"/>
        </w:tabs>
        <w:spacing w:before="120" w:after="60"/>
        <w:ind w:left="709"/>
        <w:rPr>
          <w:rFonts w:cs="Arial"/>
          <w:i/>
        </w:rPr>
      </w:pPr>
      <w:r>
        <w:rPr>
          <w:rFonts w:cs="Arial"/>
          <w:b/>
          <w:snapToGrid w:val="0"/>
        </w:rPr>
        <w:t>Byte 5: NumberOfItemsRequested</w:t>
      </w:r>
    </w:p>
    <w:p w:rsidR="00C02773" w:rsidRDefault="008F51EC">
      <w:pPr>
        <w:tabs>
          <w:tab w:val="left" w:pos="709"/>
          <w:tab w:val="left" w:pos="1276"/>
          <w:tab w:val="left" w:pos="1843"/>
          <w:tab w:val="left" w:pos="2419"/>
        </w:tabs>
        <w:ind w:left="1843"/>
        <w:rPr>
          <w:rFonts w:cs="Arial"/>
        </w:rPr>
      </w:pPr>
      <w:r>
        <w:rPr>
          <w:rFonts w:cs="Arial"/>
        </w:rPr>
        <w:t>0x00: Invalid</w:t>
      </w:r>
    </w:p>
    <w:p w:rsidR="00C02773" w:rsidRDefault="008F51EC">
      <w:pPr>
        <w:tabs>
          <w:tab w:val="left" w:pos="709"/>
          <w:tab w:val="left" w:pos="1276"/>
          <w:tab w:val="left" w:pos="1843"/>
          <w:tab w:val="left" w:pos="2419"/>
        </w:tabs>
        <w:ind w:left="1843"/>
        <w:rPr>
          <w:rFonts w:cs="Arial"/>
        </w:rPr>
      </w:pPr>
      <w:r>
        <w:rPr>
          <w:rFonts w:cs="Arial"/>
        </w:rPr>
        <w:t>0x01:  1</w:t>
      </w:r>
    </w:p>
    <w:p w:rsidR="00C02773" w:rsidRDefault="008F51EC">
      <w:pPr>
        <w:tabs>
          <w:tab w:val="left" w:pos="709"/>
          <w:tab w:val="left" w:pos="1276"/>
          <w:tab w:val="left" w:pos="1843"/>
          <w:tab w:val="left" w:pos="2419"/>
        </w:tabs>
        <w:ind w:left="1843"/>
        <w:rPr>
          <w:rFonts w:cs="Arial"/>
        </w:rPr>
      </w:pPr>
      <w:r>
        <w:rPr>
          <w:rFonts w:cs="Arial"/>
        </w:rPr>
        <w:t>0x02:  2</w:t>
      </w:r>
    </w:p>
    <w:p w:rsidR="00C02773" w:rsidRDefault="008F51EC">
      <w:pPr>
        <w:tabs>
          <w:tab w:val="left" w:pos="709"/>
          <w:tab w:val="left" w:pos="1276"/>
          <w:tab w:val="left" w:pos="1843"/>
          <w:tab w:val="left" w:pos="2419"/>
        </w:tabs>
        <w:ind w:left="1843"/>
        <w:rPr>
          <w:rFonts w:cs="Arial"/>
        </w:rPr>
      </w:pPr>
      <w:r>
        <w:rPr>
          <w:rFonts w:cs="Arial"/>
        </w:rPr>
        <w:t>....</w:t>
      </w:r>
    </w:p>
    <w:p w:rsidR="00C02773" w:rsidRDefault="008F51EC">
      <w:pPr>
        <w:tabs>
          <w:tab w:val="left" w:pos="709"/>
          <w:tab w:val="left" w:pos="1276"/>
          <w:tab w:val="left" w:pos="1843"/>
          <w:tab w:val="left" w:pos="2419"/>
        </w:tabs>
        <w:ind w:left="1843"/>
        <w:rPr>
          <w:rFonts w:cs="Arial"/>
        </w:rPr>
      </w:pPr>
      <w:r>
        <w:rPr>
          <w:rFonts w:cs="Arial"/>
        </w:rPr>
        <w:t>0x1E:  30</w:t>
      </w:r>
    </w:p>
    <w:p w:rsidR="00C02773" w:rsidRPr="009A3AC5" w:rsidRDefault="008F51EC" w:rsidP="00C02773">
      <w:pPr>
        <w:tabs>
          <w:tab w:val="left" w:pos="709"/>
          <w:tab w:val="left" w:pos="1276"/>
          <w:tab w:val="left" w:pos="1843"/>
          <w:tab w:val="left" w:pos="2419"/>
        </w:tabs>
        <w:ind w:left="1843"/>
        <w:rPr>
          <w:rFonts w:cs="Arial"/>
        </w:rPr>
      </w:pPr>
      <w:r>
        <w:rPr>
          <w:rFonts w:cs="Arial"/>
        </w:rPr>
        <w:lastRenderedPageBreak/>
        <w:t>0x1F - 0xFF: Reserved</w:t>
      </w:r>
    </w:p>
    <w:p w:rsidR="00C02773" w:rsidRDefault="00C02773">
      <w:pPr>
        <w:tabs>
          <w:tab w:val="left" w:pos="709"/>
          <w:tab w:val="left" w:pos="1276"/>
          <w:tab w:val="left" w:pos="1843"/>
          <w:tab w:val="left" w:pos="2419"/>
        </w:tabs>
        <w:ind w:left="1843"/>
        <w:rPr>
          <w:rFonts w:cs="Arial"/>
          <w:lang w:val="en-GB"/>
        </w:rPr>
      </w:pPr>
    </w:p>
    <w:p w:rsidR="00C02773" w:rsidRDefault="008F51EC">
      <w:pPr>
        <w:tabs>
          <w:tab w:val="left" w:pos="709"/>
          <w:tab w:val="left" w:pos="1276"/>
          <w:tab w:val="left" w:pos="1843"/>
          <w:tab w:val="left" w:pos="2419"/>
        </w:tabs>
        <w:spacing w:before="120" w:after="60"/>
        <w:ind w:left="709"/>
        <w:rPr>
          <w:b/>
        </w:rPr>
      </w:pPr>
      <w:r>
        <w:rPr>
          <w:rFonts w:cs="Arial"/>
          <w:b/>
          <w:lang w:val="en-GB"/>
        </w:rPr>
        <w:t xml:space="preserve">Byte 6 up to 95 </w:t>
      </w:r>
      <w:r>
        <w:rPr>
          <w:rFonts w:cs="Arial"/>
          <w:b/>
          <w:snapToGrid w:val="0"/>
          <w:lang w:val="en-GB"/>
        </w:rPr>
        <w:t>(Coding Table III)</w:t>
      </w:r>
      <w:r>
        <w:rPr>
          <w:rFonts w:cs="Arial"/>
          <w:b/>
          <w:lang w:val="en-GB"/>
        </w:rPr>
        <w:t>: Channel List Request</w:t>
      </w:r>
    </w:p>
    <w:p w:rsidR="00C02773" w:rsidRDefault="008F51EC">
      <w:pPr>
        <w:ind w:left="1260"/>
        <w:rPr>
          <w:rFonts w:cs="Arial"/>
          <w:i/>
          <w:lang w:val="en-GB"/>
        </w:rPr>
      </w:pPr>
      <w:proofErr w:type="gramStart"/>
      <w:r>
        <w:rPr>
          <w:rFonts w:cs="Arial"/>
          <w:i/>
          <w:lang w:val="en-GB"/>
        </w:rPr>
        <w:t>Array(</w:t>
      </w:r>
      <w:proofErr w:type="gramEnd"/>
      <w:r>
        <w:rPr>
          <w:rFonts w:cs="Arial"/>
          <w:i/>
          <w:lang w:val="en-GB"/>
        </w:rPr>
        <w:t>1..NumberOfItems) of record (ItemIndex, SID)</w:t>
      </w:r>
    </w:p>
    <w:p w:rsidR="00C02773" w:rsidRDefault="00C02773">
      <w:pPr>
        <w:ind w:left="1843"/>
        <w:rPr>
          <w:rFonts w:cs="Arial"/>
          <w:i/>
          <w:lang w:val="en-GB"/>
        </w:rPr>
      </w:pPr>
    </w:p>
    <w:p w:rsidR="00C02773" w:rsidRDefault="008F51EC">
      <w:pPr>
        <w:ind w:left="1530"/>
        <w:rPr>
          <w:rFonts w:cs="Arial"/>
          <w:i/>
          <w:lang w:val="en-GB"/>
        </w:rPr>
      </w:pPr>
      <w:r>
        <w:rPr>
          <w:rFonts w:cs="Arial"/>
          <w:i/>
          <w:lang w:val="en-GB"/>
        </w:rPr>
        <w:t>Record definition (up to 3 (Coding Table III) bytes):</w:t>
      </w:r>
    </w:p>
    <w:p w:rsidR="00C02773" w:rsidRDefault="008F51EC">
      <w:pPr>
        <w:ind w:left="1530"/>
        <w:rPr>
          <w:rFonts w:cs="Arial"/>
          <w:i/>
          <w:lang w:val="en-GB"/>
        </w:rPr>
      </w:pPr>
      <w:r>
        <w:rPr>
          <w:rFonts w:cs="Arial"/>
          <w:i/>
          <w:lang w:val="en-GB"/>
        </w:rPr>
        <w:t>Byte 0:  ItemIndex</w:t>
      </w:r>
    </w:p>
    <w:p w:rsidR="00C02773" w:rsidRDefault="008F51EC" w:rsidP="00C02773">
      <w:pPr>
        <w:tabs>
          <w:tab w:val="left" w:pos="709"/>
          <w:tab w:val="left" w:pos="1276"/>
          <w:tab w:val="left" w:pos="1843"/>
          <w:tab w:val="left" w:pos="2419"/>
        </w:tabs>
        <w:ind w:left="2160"/>
        <w:rPr>
          <w:rFonts w:cs="Arial"/>
        </w:rPr>
      </w:pPr>
      <w:r>
        <w:rPr>
          <w:rFonts w:cs="Arial"/>
        </w:rPr>
        <w:t>0x00: Invalid</w:t>
      </w:r>
    </w:p>
    <w:p w:rsidR="00C02773" w:rsidRDefault="008F51EC" w:rsidP="00C02773">
      <w:pPr>
        <w:tabs>
          <w:tab w:val="left" w:pos="709"/>
          <w:tab w:val="left" w:pos="1276"/>
          <w:tab w:val="left" w:pos="1843"/>
          <w:tab w:val="left" w:pos="2419"/>
        </w:tabs>
        <w:ind w:left="2160"/>
        <w:rPr>
          <w:rFonts w:cs="Arial"/>
        </w:rPr>
      </w:pPr>
      <w:r>
        <w:rPr>
          <w:rFonts w:cs="Arial"/>
        </w:rPr>
        <w:t>0x01:  1</w:t>
      </w:r>
    </w:p>
    <w:p w:rsidR="00C02773" w:rsidRDefault="008F51EC" w:rsidP="00C02773">
      <w:pPr>
        <w:tabs>
          <w:tab w:val="left" w:pos="709"/>
          <w:tab w:val="left" w:pos="1276"/>
          <w:tab w:val="left" w:pos="1843"/>
          <w:tab w:val="left" w:pos="2419"/>
        </w:tabs>
        <w:ind w:left="2160"/>
        <w:rPr>
          <w:rFonts w:cs="Arial"/>
        </w:rPr>
      </w:pPr>
      <w:r>
        <w:rPr>
          <w:rFonts w:cs="Arial"/>
        </w:rPr>
        <w:t>0x02:  2</w:t>
      </w:r>
    </w:p>
    <w:p w:rsidR="00C02773" w:rsidRDefault="008F51EC" w:rsidP="00C02773">
      <w:pPr>
        <w:tabs>
          <w:tab w:val="left" w:pos="709"/>
          <w:tab w:val="left" w:pos="1276"/>
          <w:tab w:val="left" w:pos="1843"/>
          <w:tab w:val="left" w:pos="2419"/>
        </w:tabs>
        <w:ind w:left="2160"/>
        <w:rPr>
          <w:rFonts w:cs="Arial"/>
        </w:rPr>
      </w:pPr>
      <w:r>
        <w:rPr>
          <w:rFonts w:cs="Arial"/>
        </w:rPr>
        <w:t>....</w:t>
      </w:r>
    </w:p>
    <w:p w:rsidR="00C02773" w:rsidRDefault="008F51EC" w:rsidP="00C02773">
      <w:pPr>
        <w:tabs>
          <w:tab w:val="left" w:pos="709"/>
          <w:tab w:val="left" w:pos="1276"/>
          <w:tab w:val="left" w:pos="1843"/>
          <w:tab w:val="left" w:pos="2419"/>
        </w:tabs>
        <w:ind w:left="2160"/>
        <w:rPr>
          <w:rFonts w:cs="Arial"/>
        </w:rPr>
      </w:pPr>
      <w:r>
        <w:rPr>
          <w:rFonts w:cs="Arial"/>
        </w:rPr>
        <w:t>0x1E:  30</w:t>
      </w:r>
    </w:p>
    <w:p w:rsidR="00C02773" w:rsidRPr="009A3AC5" w:rsidRDefault="008F51EC" w:rsidP="00C02773">
      <w:pPr>
        <w:tabs>
          <w:tab w:val="left" w:pos="709"/>
          <w:tab w:val="left" w:pos="1276"/>
          <w:tab w:val="left" w:pos="1843"/>
          <w:tab w:val="left" w:pos="2419"/>
        </w:tabs>
        <w:ind w:left="2160"/>
        <w:rPr>
          <w:rFonts w:cs="Arial"/>
        </w:rPr>
      </w:pPr>
      <w:r>
        <w:rPr>
          <w:rFonts w:cs="Arial"/>
        </w:rPr>
        <w:t>0x1F - 0xFF: Reserved</w:t>
      </w:r>
    </w:p>
    <w:p w:rsidR="00C02773" w:rsidRDefault="00C02773">
      <w:pPr>
        <w:ind w:left="2160"/>
        <w:rPr>
          <w:rFonts w:cs="Arial"/>
          <w:lang w:val="en-GB"/>
        </w:rPr>
      </w:pPr>
    </w:p>
    <w:p w:rsidR="00C02773" w:rsidRDefault="008F51EC">
      <w:pPr>
        <w:ind w:left="1530"/>
        <w:rPr>
          <w:rFonts w:cs="Arial"/>
          <w:i/>
          <w:lang w:val="en-GB"/>
        </w:rPr>
      </w:pPr>
      <w:r>
        <w:rPr>
          <w:rFonts w:cs="Arial"/>
          <w:i/>
          <w:lang w:val="en-GB"/>
        </w:rPr>
        <w:t>Byte 1-2:  SID</w:t>
      </w:r>
    </w:p>
    <w:p w:rsidR="00C02773" w:rsidRDefault="008F51EC" w:rsidP="00C02773">
      <w:pPr>
        <w:ind w:left="1530" w:firstLine="630"/>
        <w:rPr>
          <w:rFonts w:cs="Arial"/>
          <w:lang w:val="sv-SE"/>
        </w:rPr>
      </w:pPr>
      <w:r>
        <w:rPr>
          <w:rFonts w:cs="Arial"/>
          <w:lang w:val="sv-SE"/>
        </w:rPr>
        <w:t>0x0000: 0</w:t>
      </w:r>
    </w:p>
    <w:p w:rsidR="00C02773" w:rsidRDefault="008F51EC" w:rsidP="00C02773">
      <w:pPr>
        <w:ind w:left="1530" w:firstLine="630"/>
        <w:rPr>
          <w:rFonts w:cs="Arial"/>
          <w:lang w:val="sv-SE"/>
        </w:rPr>
      </w:pPr>
      <w:r>
        <w:rPr>
          <w:rFonts w:cs="Arial"/>
          <w:lang w:val="sv-SE"/>
        </w:rPr>
        <w:t>0x0001: 1</w:t>
      </w:r>
    </w:p>
    <w:p w:rsidR="00C02773" w:rsidRDefault="008F51EC" w:rsidP="00C02773">
      <w:pPr>
        <w:ind w:left="1530" w:firstLine="630"/>
        <w:rPr>
          <w:rFonts w:cs="Arial"/>
          <w:lang w:val="sv-SE"/>
        </w:rPr>
      </w:pPr>
      <w:r>
        <w:rPr>
          <w:rFonts w:cs="Arial"/>
          <w:lang w:val="sv-SE"/>
        </w:rPr>
        <w:t xml:space="preserve"> ....</w:t>
      </w:r>
    </w:p>
    <w:p w:rsidR="00C02773" w:rsidRDefault="008F51EC" w:rsidP="00C02773">
      <w:pPr>
        <w:ind w:left="1530" w:firstLine="630"/>
        <w:rPr>
          <w:rFonts w:cs="Arial"/>
          <w:lang w:val="sv-SE"/>
        </w:rPr>
      </w:pPr>
      <w:r>
        <w:rPr>
          <w:rFonts w:cs="Arial"/>
          <w:lang w:val="sv-SE"/>
        </w:rPr>
        <w:t>0x03E7: 999</w:t>
      </w:r>
    </w:p>
    <w:p w:rsidR="00C02773" w:rsidRPr="001A747A" w:rsidRDefault="008F51EC" w:rsidP="00C02773">
      <w:pPr>
        <w:ind w:left="1530" w:firstLine="630"/>
        <w:rPr>
          <w:rFonts w:cs="Arial"/>
          <w:lang w:val="sv-SE"/>
        </w:rPr>
      </w:pPr>
      <w:r>
        <w:rPr>
          <w:rFonts w:cs="Arial"/>
          <w:lang w:val="sv-SE"/>
        </w:rPr>
        <w:t>0x3E8 – 0xFFFF: Reserved</w:t>
      </w:r>
    </w:p>
    <w:p w:rsidR="00C02773" w:rsidRDefault="008F51EC" w:rsidP="00113E44">
      <w:pPr>
        <w:pStyle w:val="Heading4"/>
      </w:pPr>
      <w:r w:rsidRPr="00B9479B">
        <w:t>TP-LOG-TPL-REQ-209648/A-SID-A3-MapVersionNumber_St</w:t>
      </w:r>
    </w:p>
    <w:p w:rsidR="00C02773" w:rsidRDefault="008F51EC" w:rsidP="00C02773">
      <w:pPr>
        <w:rPr>
          <w:rFonts w:cs="Arial"/>
        </w:rPr>
      </w:pPr>
      <w:r>
        <w:rPr>
          <w:rFonts w:cs="Arial"/>
        </w:rPr>
        <w:t>Data Size: up to 68/36 (Coding Table I / Coding Table II)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p>
    <w:p w:rsidR="00C02773" w:rsidRDefault="008F51EC" w:rsidP="00C02773">
      <w:pPr>
        <w:ind w:left="720"/>
        <w:rPr>
          <w:rFonts w:cs="Arial"/>
        </w:rPr>
      </w:pPr>
      <w:r>
        <w:rPr>
          <w:rFonts w:cs="Arial"/>
        </w:rPr>
        <w:tab/>
        <w:t>0xA3: MapVersionNumber_St</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p>
    <w:p w:rsidR="00C02773" w:rsidRDefault="008F51EC" w:rsidP="00C02773">
      <w:pPr>
        <w:ind w:left="720"/>
        <w:rPr>
          <w:rFonts w:cs="Arial"/>
        </w:rPr>
      </w:pPr>
      <w:r>
        <w:rPr>
          <w:rFonts w:cs="Arial"/>
        </w:rPr>
        <w:tab/>
        <w:t xml:space="preserve">0x22: </w:t>
      </w:r>
      <w:r w:rsidRPr="00C50B52">
        <w:rPr>
          <w:rFonts w:cs="Arial"/>
        </w:rPr>
        <w:t>Nav_Service2</w:t>
      </w:r>
      <w:r>
        <w:rPr>
          <w:rFonts w:cs="Arial"/>
        </w:rPr>
        <w:t xml:space="preserve"> - </w:t>
      </w:r>
      <w:r w:rsidRPr="00C50B52">
        <w:rPr>
          <w:rFonts w:cs="Arial"/>
        </w:rPr>
        <w:t>Navigation</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3: Character Coding</w:t>
      </w:r>
    </w:p>
    <w:p w:rsidR="00C02773" w:rsidRDefault="008F51EC" w:rsidP="00C02773">
      <w:pPr>
        <w:ind w:left="720"/>
        <w:rPr>
          <w:rFonts w:cs="Arial"/>
          <w:i/>
        </w:rPr>
      </w:pPr>
      <w:r>
        <w:rPr>
          <w:rFonts w:cs="Arial"/>
        </w:rPr>
        <w:tab/>
      </w:r>
      <w:r>
        <w:rPr>
          <w:rFonts w:cs="Arial"/>
          <w:i/>
        </w:rPr>
        <w:t>Bit 0-5: Reserved</w:t>
      </w:r>
    </w:p>
    <w:p w:rsidR="00C02773" w:rsidRDefault="008F51EC" w:rsidP="00C02773">
      <w:pPr>
        <w:ind w:left="720"/>
        <w:rPr>
          <w:rFonts w:cs="Arial"/>
          <w:i/>
        </w:rPr>
      </w:pPr>
      <w:r>
        <w:rPr>
          <w:rFonts w:cs="Arial"/>
          <w:i/>
        </w:rPr>
        <w:tab/>
        <w:t>Bit 6-7: Coding</w:t>
      </w:r>
    </w:p>
    <w:p w:rsidR="00C02773" w:rsidRDefault="008F51EC" w:rsidP="00C02773">
      <w:pPr>
        <w:ind w:left="1440" w:firstLine="720"/>
        <w:rPr>
          <w:rFonts w:cs="Arial"/>
        </w:rPr>
      </w:pPr>
      <w:r>
        <w:rPr>
          <w:rFonts w:cs="Arial"/>
        </w:rPr>
        <w:t>0x0: Coding Table I</w:t>
      </w:r>
    </w:p>
    <w:p w:rsidR="00C02773" w:rsidRDefault="008F51EC" w:rsidP="00C02773">
      <w:pPr>
        <w:ind w:left="1440" w:firstLine="720"/>
        <w:rPr>
          <w:rFonts w:cs="Arial"/>
        </w:rPr>
      </w:pPr>
      <w:r>
        <w:rPr>
          <w:rFonts w:cs="Arial"/>
        </w:rPr>
        <w:t>0x0000-0xFFFF UNICODE UTF-16 (2 byte per char)</w:t>
      </w:r>
    </w:p>
    <w:p w:rsidR="00C02773" w:rsidRDefault="008F51EC" w:rsidP="00C02773">
      <w:pPr>
        <w:ind w:left="1440" w:firstLine="720"/>
        <w:rPr>
          <w:rFonts w:cs="Arial"/>
        </w:rPr>
      </w:pPr>
      <w:r>
        <w:rPr>
          <w:rFonts w:cs="Arial"/>
        </w:rPr>
        <w:t>0x1: Coding Table II</w:t>
      </w:r>
    </w:p>
    <w:p w:rsidR="00C02773" w:rsidRDefault="008F51EC" w:rsidP="00C02773">
      <w:pPr>
        <w:ind w:left="1440" w:firstLine="720"/>
        <w:rPr>
          <w:rFonts w:cs="Arial"/>
        </w:rPr>
      </w:pPr>
      <w:r>
        <w:rPr>
          <w:rFonts w:cs="Arial"/>
        </w:rPr>
        <w:t>0x00-0xFF Latin-9 (1 byte per char)</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4 up to 67/35 (Coding Table I / Coding Table II):</w:t>
      </w:r>
    </w:p>
    <w:p w:rsidR="00C02773" w:rsidRDefault="008F51EC" w:rsidP="00C02773">
      <w:pPr>
        <w:ind w:left="720"/>
        <w:rPr>
          <w:rFonts w:cs="Arial"/>
        </w:rPr>
      </w:pPr>
      <w:r>
        <w:rPr>
          <w:rFonts w:cs="Arial"/>
        </w:rPr>
        <w:tab/>
        <w:t>MapVersionNumber</w:t>
      </w:r>
    </w:p>
    <w:p w:rsidR="00C02773" w:rsidRDefault="008F51EC" w:rsidP="00C02773">
      <w:pPr>
        <w:ind w:left="720" w:firstLine="720"/>
        <w:rPr>
          <w:rFonts w:cs="Arial"/>
        </w:rPr>
      </w:pPr>
      <w:r>
        <w:rPr>
          <w:rFonts w:cs="Arial"/>
        </w:rPr>
        <w:t>Max. 32 characters, 31 plus 1 end of string</w:t>
      </w:r>
    </w:p>
    <w:p w:rsidR="00C02773" w:rsidRDefault="00C02773" w:rsidP="00C02773"/>
    <w:p w:rsidR="00C02773" w:rsidRDefault="008F51EC" w:rsidP="00113E44">
      <w:pPr>
        <w:pStyle w:val="Heading4"/>
      </w:pPr>
      <w:r w:rsidRPr="00B9479B">
        <w:t>TP-LOG-TPL-REQ-211456/A-SID-A5-CCOIUserPrompt_Rq</w:t>
      </w:r>
    </w:p>
    <w:p w:rsidR="00C02773" w:rsidRDefault="008F51EC" w:rsidP="00C02773">
      <w:pPr>
        <w:rPr>
          <w:rFonts w:cs="Arial"/>
        </w:rPr>
      </w:pPr>
      <w:r>
        <w:rPr>
          <w:rFonts w:cs="Arial"/>
        </w:rPr>
        <w:t>Data Size: up to 525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t>0xA5: UserPrompt_Rq</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r>
      <w:r w:rsidRPr="000B2C90">
        <w:rPr>
          <w:rFonts w:cs="Arial"/>
        </w:rPr>
        <w:t>0x32: MobileCom_Service2 - Embedded Modem</w:t>
      </w:r>
    </w:p>
    <w:p w:rsidR="00C02773" w:rsidRDefault="008F51EC" w:rsidP="00C02773">
      <w:pPr>
        <w:ind w:left="720"/>
        <w:rPr>
          <w:rFonts w:cs="Arial"/>
        </w:rPr>
      </w:pPr>
      <w:r>
        <w:rPr>
          <w:rFonts w:cs="Arial"/>
        </w:rPr>
        <w:lastRenderedPageBreak/>
        <w:tab/>
      </w:r>
    </w:p>
    <w:p w:rsidR="00C02773" w:rsidRDefault="008F51EC" w:rsidP="00C02773">
      <w:pPr>
        <w:ind w:left="720"/>
        <w:rPr>
          <w:rFonts w:cs="Arial"/>
          <w:b/>
        </w:rPr>
      </w:pPr>
      <w:r>
        <w:rPr>
          <w:rFonts w:cs="Arial"/>
          <w:b/>
        </w:rPr>
        <w:t>Byte 2: Command Execution Status</w:t>
      </w:r>
      <w:r>
        <w:rPr>
          <w:rFonts w:cs="Arial"/>
          <w:b/>
        </w:rPr>
        <w:tab/>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C02773" w:rsidP="00C02773">
      <w:pPr>
        <w:rPr>
          <w:rFonts w:cs="Arial"/>
        </w:rPr>
      </w:pPr>
    </w:p>
    <w:p w:rsidR="00C02773" w:rsidRDefault="008F51EC" w:rsidP="00C02773">
      <w:pPr>
        <w:ind w:left="720"/>
        <w:rPr>
          <w:rFonts w:cs="Arial"/>
          <w:b/>
        </w:rPr>
      </w:pPr>
      <w:r>
        <w:rPr>
          <w:rFonts w:cs="Arial"/>
          <w:b/>
        </w:rPr>
        <w:t>Byte 3: Character Coding</w:t>
      </w:r>
    </w:p>
    <w:p w:rsidR="00C02773" w:rsidRDefault="008F51EC" w:rsidP="00C02773">
      <w:pPr>
        <w:ind w:left="720" w:firstLine="720"/>
        <w:rPr>
          <w:rFonts w:cs="Arial"/>
        </w:rPr>
      </w:pPr>
      <w:r>
        <w:rPr>
          <w:rFonts w:cs="Arial"/>
        </w:rPr>
        <w:t>Bit 0-5: Reserved</w:t>
      </w:r>
    </w:p>
    <w:p w:rsidR="00C02773" w:rsidRPr="0046349A" w:rsidRDefault="008F51EC" w:rsidP="00C02773">
      <w:pPr>
        <w:ind w:left="720" w:firstLine="720"/>
        <w:rPr>
          <w:rFonts w:cs="Arial"/>
        </w:rPr>
      </w:pPr>
      <w:r w:rsidRPr="0046349A">
        <w:rPr>
          <w:rFonts w:cs="Arial"/>
        </w:rPr>
        <w:t>Bit 6-7: Coding</w:t>
      </w:r>
    </w:p>
    <w:p w:rsidR="00C02773" w:rsidRDefault="008F51EC" w:rsidP="00C02773">
      <w:pPr>
        <w:ind w:left="720"/>
        <w:rPr>
          <w:rFonts w:cs="Arial"/>
        </w:rPr>
      </w:pPr>
      <w:r>
        <w:rPr>
          <w:rFonts w:cs="Arial"/>
        </w:rPr>
        <w:tab/>
        <w:t xml:space="preserve">            0x0: Coding Table I</w:t>
      </w:r>
    </w:p>
    <w:p w:rsidR="00C02773" w:rsidRDefault="008F51EC" w:rsidP="00C02773">
      <w:pPr>
        <w:ind w:left="720"/>
        <w:rPr>
          <w:rFonts w:cs="Arial"/>
        </w:rPr>
      </w:pPr>
      <w:r>
        <w:rPr>
          <w:rFonts w:cs="Arial"/>
        </w:rPr>
        <w:tab/>
        <w:t xml:space="preserve">    </w:t>
      </w:r>
      <w:r>
        <w:rPr>
          <w:rFonts w:cs="Arial"/>
        </w:rPr>
        <w:tab/>
        <w:t>0x0000-0xFFFF UNICODE UTF-16 (2 byte per char)</w:t>
      </w:r>
    </w:p>
    <w:p w:rsidR="00C02773" w:rsidRDefault="00C02773" w:rsidP="00C02773">
      <w:pPr>
        <w:ind w:left="720"/>
        <w:rPr>
          <w:rFonts w:cs="Arial"/>
        </w:rPr>
      </w:pPr>
    </w:p>
    <w:p w:rsidR="00C02773" w:rsidRDefault="008F51EC" w:rsidP="00C02773">
      <w:pPr>
        <w:ind w:left="720"/>
        <w:rPr>
          <w:rFonts w:cs="Arial"/>
          <w:b/>
        </w:rPr>
      </w:pPr>
      <w:r w:rsidRPr="00D700FD">
        <w:rPr>
          <w:rFonts w:cs="Arial"/>
          <w:b/>
        </w:rPr>
        <w:t xml:space="preserve">Byte </w:t>
      </w:r>
      <w:r>
        <w:rPr>
          <w:rFonts w:cs="Arial"/>
          <w:b/>
        </w:rPr>
        <w:t>4</w:t>
      </w:r>
      <w:r w:rsidRPr="00D700FD">
        <w:rPr>
          <w:rFonts w:cs="Arial"/>
          <w:b/>
        </w:rPr>
        <w:t>-</w:t>
      </w:r>
      <w:r>
        <w:rPr>
          <w:rFonts w:cs="Arial"/>
          <w:b/>
        </w:rPr>
        <w:t>7</w:t>
      </w:r>
      <w:r w:rsidRPr="00D700FD">
        <w:rPr>
          <w:rFonts w:cs="Arial"/>
          <w:b/>
        </w:rPr>
        <w:t>: User Prompt Request Token</w:t>
      </w:r>
    </w:p>
    <w:p w:rsidR="00C02773" w:rsidRPr="00D700FD" w:rsidRDefault="008F51EC" w:rsidP="00C02773">
      <w:pPr>
        <w:ind w:left="720"/>
        <w:rPr>
          <w:rFonts w:cs="Arial"/>
        </w:rPr>
      </w:pPr>
      <w:r w:rsidRPr="00D700FD">
        <w:rPr>
          <w:rFonts w:cs="Arial"/>
        </w:rPr>
        <w:tab/>
        <w:t>32-Bit Integer ID</w:t>
      </w:r>
    </w:p>
    <w:p w:rsidR="00C02773" w:rsidRDefault="00C02773" w:rsidP="00C02773">
      <w:pPr>
        <w:ind w:left="720"/>
        <w:rPr>
          <w:rFonts w:cs="Arial"/>
          <w:b/>
        </w:rPr>
      </w:pPr>
    </w:p>
    <w:p w:rsidR="00C02773" w:rsidRDefault="008F51EC" w:rsidP="00C02773">
      <w:pPr>
        <w:ind w:left="720"/>
        <w:rPr>
          <w:rFonts w:cs="Arial"/>
          <w:b/>
        </w:rPr>
      </w:pPr>
      <w:r>
        <w:rPr>
          <w:rFonts w:cs="Arial"/>
          <w:b/>
        </w:rPr>
        <w:t>Byte 8: Prompt Type</w:t>
      </w:r>
    </w:p>
    <w:p w:rsidR="00C02773" w:rsidRDefault="008F51EC" w:rsidP="00C02773">
      <w:pPr>
        <w:ind w:left="720"/>
        <w:rPr>
          <w:rFonts w:cs="Arial"/>
        </w:rPr>
      </w:pPr>
      <w:r w:rsidRPr="00D700FD">
        <w:rPr>
          <w:rFonts w:cs="Arial"/>
        </w:rPr>
        <w:tab/>
      </w:r>
      <w:r>
        <w:rPr>
          <w:rFonts w:cs="Arial"/>
        </w:rPr>
        <w:t>0x0: INVALID</w:t>
      </w:r>
    </w:p>
    <w:p w:rsidR="00C02773" w:rsidRDefault="008F51EC" w:rsidP="00C02773">
      <w:pPr>
        <w:ind w:left="720"/>
        <w:rPr>
          <w:rFonts w:cs="Arial"/>
        </w:rPr>
      </w:pPr>
      <w:r>
        <w:rPr>
          <w:rFonts w:cs="Arial"/>
        </w:rPr>
        <w:tab/>
        <w:t>0x1-0x40: Prompt Index</w:t>
      </w:r>
    </w:p>
    <w:p w:rsidR="00C02773" w:rsidRPr="00D700FD" w:rsidRDefault="008F51EC" w:rsidP="00C02773">
      <w:pPr>
        <w:ind w:left="720"/>
        <w:rPr>
          <w:rFonts w:cs="Arial"/>
        </w:rPr>
      </w:pPr>
      <w:r>
        <w:rPr>
          <w:rFonts w:cs="Arial"/>
        </w:rPr>
        <w:tab/>
        <w:t>0x40-0xFF: Reserved</w:t>
      </w:r>
    </w:p>
    <w:p w:rsidR="00C02773" w:rsidRPr="00D700FD" w:rsidRDefault="00C02773" w:rsidP="00C02773">
      <w:pPr>
        <w:ind w:left="1440" w:firstLine="720"/>
        <w:rPr>
          <w:rFonts w:cs="Arial"/>
          <w:lang w:val="en-GB"/>
        </w:rPr>
      </w:pPr>
    </w:p>
    <w:p w:rsidR="00C02773" w:rsidRDefault="008F51EC" w:rsidP="00C02773">
      <w:pPr>
        <w:ind w:left="720"/>
        <w:rPr>
          <w:rFonts w:cs="Arial"/>
          <w:b/>
        </w:rPr>
      </w:pPr>
      <w:r>
        <w:rPr>
          <w:rFonts w:cs="Arial"/>
          <w:b/>
        </w:rPr>
        <w:t>Byte 9 up to 267: Variable Text1</w:t>
      </w:r>
    </w:p>
    <w:p w:rsidR="00C02773" w:rsidRDefault="008F51EC" w:rsidP="00C02773">
      <w:pPr>
        <w:ind w:left="720"/>
        <w:rPr>
          <w:rFonts w:cs="Arial"/>
        </w:rPr>
      </w:pPr>
      <w:r>
        <w:rPr>
          <w:rFonts w:cs="Arial"/>
        </w:rPr>
        <w:tab/>
        <w:t>Variable text to display up to 128 characters + 1 end of string</w:t>
      </w:r>
    </w:p>
    <w:p w:rsidR="00C02773" w:rsidRDefault="00C02773" w:rsidP="00C02773">
      <w:pPr>
        <w:ind w:left="720"/>
        <w:rPr>
          <w:rFonts w:cs="Arial"/>
        </w:rPr>
      </w:pPr>
    </w:p>
    <w:p w:rsidR="00C02773" w:rsidRDefault="008F51EC" w:rsidP="00C02773">
      <w:pPr>
        <w:ind w:left="720"/>
        <w:rPr>
          <w:rFonts w:cs="Arial"/>
          <w:b/>
        </w:rPr>
      </w:pPr>
      <w:r>
        <w:rPr>
          <w:rFonts w:cs="Arial"/>
          <w:b/>
        </w:rPr>
        <w:t>Byte 268 up to 524: Variable Text2</w:t>
      </w:r>
    </w:p>
    <w:p w:rsidR="00C02773" w:rsidRDefault="008F51EC" w:rsidP="00C02773">
      <w:pPr>
        <w:ind w:left="720"/>
        <w:rPr>
          <w:rFonts w:cs="Arial"/>
        </w:rPr>
      </w:pPr>
      <w:r>
        <w:rPr>
          <w:rFonts w:cs="Arial"/>
        </w:rPr>
        <w:tab/>
        <w:t>Variable text to display</w:t>
      </w:r>
      <w:r w:rsidRPr="0046349A">
        <w:rPr>
          <w:rFonts w:cs="Arial"/>
        </w:rPr>
        <w:t xml:space="preserve"> </w:t>
      </w:r>
      <w:r>
        <w:rPr>
          <w:rFonts w:cs="Arial"/>
        </w:rPr>
        <w:t>up to 128 characters + 1 end of string</w:t>
      </w:r>
    </w:p>
    <w:p w:rsidR="00C02773" w:rsidRDefault="00C02773" w:rsidP="00C02773">
      <w:pPr>
        <w:ind w:left="720"/>
        <w:rPr>
          <w:rFonts w:cs="Arial"/>
        </w:rPr>
      </w:pPr>
    </w:p>
    <w:p w:rsidR="00C02773" w:rsidRDefault="00C02773" w:rsidP="00C02773"/>
    <w:p w:rsidR="00C02773" w:rsidRDefault="008F51EC" w:rsidP="00113E44">
      <w:pPr>
        <w:pStyle w:val="Heading4"/>
      </w:pPr>
      <w:r w:rsidRPr="00B9479B">
        <w:t>TP-LOG-TPL-REQ-211457/A-SID-A6-CCOIUserPrompt_Rsp</w:t>
      </w:r>
    </w:p>
    <w:p w:rsidR="00C02773" w:rsidRDefault="008F51EC" w:rsidP="00C02773">
      <w:pPr>
        <w:rPr>
          <w:rFonts w:cs="Arial"/>
        </w:rPr>
      </w:pPr>
      <w:r>
        <w:rPr>
          <w:rFonts w:cs="Arial"/>
        </w:rPr>
        <w:t>Data Size: up to 9 bytes</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0: Signal Identifier</w:t>
      </w:r>
      <w:r>
        <w:rPr>
          <w:rFonts w:cs="Arial"/>
          <w:b/>
        </w:rPr>
        <w:tab/>
      </w:r>
    </w:p>
    <w:p w:rsidR="00C02773" w:rsidRDefault="008F51EC" w:rsidP="00C02773">
      <w:pPr>
        <w:ind w:left="720"/>
        <w:rPr>
          <w:rFonts w:cs="Arial"/>
        </w:rPr>
      </w:pPr>
      <w:r>
        <w:rPr>
          <w:rFonts w:cs="Arial"/>
        </w:rPr>
        <w:tab/>
        <w:t>0xA6: UserPrompt_Rsp</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1: Utilization</w:t>
      </w:r>
      <w:r>
        <w:rPr>
          <w:rFonts w:cs="Arial"/>
          <w:b/>
        </w:rPr>
        <w:tab/>
      </w:r>
    </w:p>
    <w:p w:rsidR="00C02773" w:rsidRDefault="008F51EC" w:rsidP="00C02773">
      <w:pPr>
        <w:ind w:left="720"/>
        <w:rPr>
          <w:rFonts w:cs="Arial"/>
        </w:rPr>
      </w:pPr>
      <w:r>
        <w:rPr>
          <w:rFonts w:cs="Arial"/>
        </w:rPr>
        <w:tab/>
      </w:r>
      <w:r w:rsidRPr="00F852EB">
        <w:rPr>
          <w:rFonts w:cs="Arial"/>
        </w:rPr>
        <w:t>0x32: MobileCom_Service2 - Embedded Modem</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2: Command Execution Status</w:t>
      </w:r>
      <w:r>
        <w:rPr>
          <w:rFonts w:cs="Arial"/>
          <w:b/>
        </w:rPr>
        <w:tab/>
      </w:r>
    </w:p>
    <w:p w:rsidR="00C02773" w:rsidRDefault="008F51EC" w:rsidP="00C02773">
      <w:pPr>
        <w:ind w:left="720"/>
        <w:rPr>
          <w:rFonts w:cs="Arial"/>
        </w:rPr>
      </w:pPr>
      <w:r>
        <w:rPr>
          <w:rFonts w:cs="Arial"/>
        </w:rPr>
        <w:tab/>
        <w:t>0x0y: Final Result – Success</w:t>
      </w:r>
    </w:p>
    <w:p w:rsidR="00C02773" w:rsidRDefault="008F51EC" w:rsidP="00C02773">
      <w:pPr>
        <w:ind w:left="720" w:firstLine="720"/>
        <w:rPr>
          <w:rFonts w:cs="Arial"/>
        </w:rPr>
      </w:pPr>
      <w:r>
        <w:rPr>
          <w:rFonts w:cs="Arial"/>
        </w:rPr>
        <w:t>0x1y: Final Result – Fail</w:t>
      </w:r>
    </w:p>
    <w:p w:rsidR="00C02773" w:rsidRDefault="008F51EC" w:rsidP="00C02773">
      <w:pPr>
        <w:ind w:left="720" w:firstLine="720"/>
        <w:rPr>
          <w:rFonts w:cs="Arial"/>
        </w:rPr>
      </w:pPr>
      <w:r>
        <w:rPr>
          <w:rFonts w:cs="Arial"/>
        </w:rPr>
        <w:t>0x2y: Final Result – Information</w:t>
      </w:r>
    </w:p>
    <w:p w:rsidR="00C02773" w:rsidRDefault="008F51EC" w:rsidP="00C02773">
      <w:pPr>
        <w:ind w:left="720" w:firstLine="720"/>
        <w:rPr>
          <w:rFonts w:cs="Arial"/>
        </w:rPr>
      </w:pPr>
      <w:r>
        <w:rPr>
          <w:rFonts w:cs="Arial"/>
        </w:rPr>
        <w:t>0x3y: Intermediate Result– Wait</w:t>
      </w:r>
    </w:p>
    <w:p w:rsidR="00C02773" w:rsidRDefault="008F51EC" w:rsidP="00C02773">
      <w:pPr>
        <w:rPr>
          <w:rFonts w:cs="Arial"/>
        </w:rPr>
      </w:pPr>
      <w:r>
        <w:rPr>
          <w:rFonts w:cs="Arial"/>
        </w:rPr>
        <w:tab/>
      </w:r>
    </w:p>
    <w:p w:rsidR="00C02773" w:rsidRDefault="008F51EC" w:rsidP="00C02773">
      <w:pPr>
        <w:ind w:left="720"/>
        <w:rPr>
          <w:rFonts w:cs="Arial"/>
          <w:b/>
        </w:rPr>
      </w:pPr>
      <w:r>
        <w:rPr>
          <w:rFonts w:cs="Arial"/>
          <w:b/>
        </w:rPr>
        <w:t>Byte 3: Character Coding</w:t>
      </w:r>
    </w:p>
    <w:p w:rsidR="00C02773" w:rsidRDefault="008F51EC" w:rsidP="00C02773">
      <w:pPr>
        <w:ind w:left="720" w:firstLine="720"/>
        <w:rPr>
          <w:rFonts w:cs="Arial"/>
        </w:rPr>
      </w:pPr>
      <w:r>
        <w:rPr>
          <w:rFonts w:cs="Arial"/>
        </w:rPr>
        <w:t>Bit 0-5: Reserved</w:t>
      </w:r>
    </w:p>
    <w:p w:rsidR="00C02773" w:rsidRDefault="008F51EC" w:rsidP="00C02773">
      <w:pPr>
        <w:ind w:left="720" w:firstLine="720"/>
        <w:rPr>
          <w:rFonts w:cs="Arial"/>
        </w:rPr>
      </w:pPr>
      <w:r>
        <w:rPr>
          <w:rFonts w:cs="Arial"/>
        </w:rPr>
        <w:t>Bit 6-7: Coding</w:t>
      </w:r>
    </w:p>
    <w:p w:rsidR="00C02773" w:rsidRDefault="008F51EC" w:rsidP="00C02773">
      <w:pPr>
        <w:ind w:left="1440" w:firstLine="720"/>
        <w:rPr>
          <w:rFonts w:cs="Arial"/>
        </w:rPr>
      </w:pPr>
      <w:r>
        <w:rPr>
          <w:rFonts w:cs="Arial"/>
        </w:rPr>
        <w:t>0x2:</w:t>
      </w:r>
      <w:r>
        <w:rPr>
          <w:rFonts w:cs="Arial"/>
        </w:rPr>
        <w:tab/>
        <w:t>Coding Table III</w:t>
      </w:r>
    </w:p>
    <w:p w:rsidR="00C02773" w:rsidRDefault="008F51EC" w:rsidP="00C02773">
      <w:pPr>
        <w:ind w:left="1440" w:firstLine="720"/>
        <w:rPr>
          <w:rFonts w:cs="Arial"/>
        </w:rPr>
      </w:pPr>
      <w:r>
        <w:rPr>
          <w:rFonts w:cs="Arial"/>
        </w:rPr>
        <w:t>0x00-0xFF RawData (Hexadecimal Notation)</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4-7: User Prompt Request Token</w:t>
      </w:r>
    </w:p>
    <w:p w:rsidR="00C02773" w:rsidRDefault="008F51EC" w:rsidP="00C02773">
      <w:pPr>
        <w:ind w:left="720"/>
        <w:rPr>
          <w:rFonts w:cs="Arial"/>
          <w:lang w:val="en-GB"/>
        </w:rPr>
      </w:pPr>
      <w:r>
        <w:rPr>
          <w:rFonts w:cs="Arial"/>
        </w:rPr>
        <w:tab/>
      </w:r>
      <w:r>
        <w:rPr>
          <w:rFonts w:cs="Arial"/>
          <w:i/>
        </w:rPr>
        <w:t>32-Bit Identifier</w:t>
      </w:r>
    </w:p>
    <w:p w:rsidR="00C02773" w:rsidRDefault="008F51EC" w:rsidP="00C02773">
      <w:pPr>
        <w:ind w:left="720"/>
        <w:rPr>
          <w:rFonts w:cs="Arial"/>
        </w:rPr>
      </w:pPr>
      <w:r>
        <w:rPr>
          <w:rFonts w:cs="Arial"/>
        </w:rPr>
        <w:tab/>
      </w:r>
    </w:p>
    <w:p w:rsidR="00C02773" w:rsidRDefault="008F51EC" w:rsidP="00C02773">
      <w:pPr>
        <w:ind w:left="720"/>
        <w:rPr>
          <w:rFonts w:cs="Arial"/>
          <w:b/>
        </w:rPr>
      </w:pPr>
      <w:r>
        <w:rPr>
          <w:rFonts w:cs="Arial"/>
          <w:b/>
        </w:rPr>
        <w:t>Byte 8:</w:t>
      </w:r>
      <w:r>
        <w:rPr>
          <w:rFonts w:cs="Arial"/>
          <w:b/>
        </w:rPr>
        <w:tab/>
      </w:r>
    </w:p>
    <w:p w:rsidR="00C02773" w:rsidRDefault="008F51EC" w:rsidP="00C02773">
      <w:pPr>
        <w:ind w:left="720"/>
        <w:rPr>
          <w:rFonts w:cs="Arial"/>
        </w:rPr>
      </w:pPr>
      <w:r>
        <w:rPr>
          <w:rFonts w:cs="Arial"/>
        </w:rPr>
        <w:tab/>
        <w:t>0x00: FAILED</w:t>
      </w:r>
    </w:p>
    <w:p w:rsidR="00C02773" w:rsidRDefault="008F51EC" w:rsidP="00C02773">
      <w:pPr>
        <w:ind w:left="720"/>
        <w:rPr>
          <w:rFonts w:cs="Arial"/>
        </w:rPr>
      </w:pPr>
      <w:r>
        <w:rPr>
          <w:rFonts w:cs="Arial"/>
        </w:rPr>
        <w:tab/>
        <w:t>0x01: TIMEOUT</w:t>
      </w:r>
    </w:p>
    <w:p w:rsidR="00C02773" w:rsidRDefault="008F51EC" w:rsidP="00C02773">
      <w:pPr>
        <w:ind w:left="720"/>
        <w:rPr>
          <w:rFonts w:cs="Arial"/>
        </w:rPr>
      </w:pPr>
      <w:r>
        <w:rPr>
          <w:rFonts w:cs="Arial"/>
        </w:rPr>
        <w:tab/>
        <w:t>0x02: SELECT_NO</w:t>
      </w:r>
    </w:p>
    <w:p w:rsidR="00C02773" w:rsidRDefault="008F51EC" w:rsidP="00C02773">
      <w:pPr>
        <w:ind w:left="720"/>
        <w:rPr>
          <w:rFonts w:cs="Arial"/>
        </w:rPr>
      </w:pPr>
      <w:r>
        <w:rPr>
          <w:rFonts w:cs="Arial"/>
        </w:rPr>
        <w:tab/>
        <w:t>0x03: SELECT_ASKMELATER</w:t>
      </w:r>
    </w:p>
    <w:p w:rsidR="00C02773" w:rsidRDefault="008F51EC" w:rsidP="00C02773">
      <w:pPr>
        <w:ind w:left="720"/>
        <w:rPr>
          <w:rFonts w:cs="Arial"/>
        </w:rPr>
      </w:pPr>
      <w:r>
        <w:rPr>
          <w:rFonts w:cs="Arial"/>
        </w:rPr>
        <w:lastRenderedPageBreak/>
        <w:tab/>
        <w:t>0x04: SELECT_YES</w:t>
      </w:r>
    </w:p>
    <w:p w:rsidR="00C02773" w:rsidRDefault="008F51EC" w:rsidP="00C02773">
      <w:pPr>
        <w:ind w:left="720"/>
        <w:rPr>
          <w:rFonts w:cs="Arial"/>
        </w:rPr>
      </w:pPr>
      <w:r>
        <w:rPr>
          <w:rFonts w:cs="Arial"/>
        </w:rPr>
        <w:tab/>
        <w:t>0x05: SELECT_YES_PLUS_OPTIONAL</w:t>
      </w:r>
    </w:p>
    <w:p w:rsidR="00C02773" w:rsidRPr="00655932" w:rsidRDefault="008F51EC" w:rsidP="00C02773">
      <w:pPr>
        <w:ind w:left="720"/>
        <w:rPr>
          <w:rFonts w:cs="Arial"/>
        </w:rPr>
      </w:pPr>
      <w:r>
        <w:rPr>
          <w:rFonts w:cs="Arial"/>
        </w:rPr>
        <w:tab/>
        <w:t>0x06-0xFF: reserved</w:t>
      </w:r>
    </w:p>
    <w:p w:rsidR="00C02773" w:rsidRDefault="008F51EC" w:rsidP="00113E44">
      <w:pPr>
        <w:pStyle w:val="Heading4"/>
      </w:pPr>
      <w:r w:rsidRPr="00B9479B">
        <w:t>TP-LOG-TPL-REQ-201616/A-SID-CF-megaTP_ConsecutivePackage</w:t>
      </w:r>
    </w:p>
    <w:p w:rsidR="00C02773" w:rsidRDefault="008F51EC" w:rsidP="00C02773">
      <w:pPr>
        <w:tabs>
          <w:tab w:val="left" w:pos="709"/>
          <w:tab w:val="left" w:pos="1276"/>
          <w:tab w:val="left" w:pos="1843"/>
          <w:tab w:val="left" w:pos="2419"/>
        </w:tabs>
        <w:rPr>
          <w:rFonts w:cs="Arial"/>
          <w:snapToGrid w:val="0"/>
        </w:rPr>
      </w:pPr>
      <w:r>
        <w:rPr>
          <w:rFonts w:cs="Arial"/>
          <w:snapToGrid w:val="0"/>
        </w:rPr>
        <w:t>Data size: up to 5-4096 byte</w:t>
      </w:r>
    </w:p>
    <w:p w:rsidR="00C02773" w:rsidRDefault="00C02773" w:rsidP="00C02773">
      <w:pPr>
        <w:rPr>
          <w:rFonts w:cs="Arial"/>
          <w:lang w:val="en-GB"/>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0: Signal identifier</w:t>
      </w:r>
    </w:p>
    <w:p w:rsidR="00C02773" w:rsidRDefault="008F51EC" w:rsidP="00C02773">
      <w:pPr>
        <w:tabs>
          <w:tab w:val="left" w:pos="709"/>
          <w:tab w:val="left" w:pos="1276"/>
          <w:tab w:val="left" w:pos="1843"/>
          <w:tab w:val="left" w:pos="2419"/>
        </w:tabs>
        <w:ind w:left="1276"/>
        <w:rPr>
          <w:rFonts w:cs="Arial"/>
        </w:rPr>
      </w:pPr>
      <w:r>
        <w:rPr>
          <w:rFonts w:cs="Arial"/>
        </w:rPr>
        <w:t>0xCF: megaTP_ConsecutivePackageIndicator</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 xml:space="preserve">Byte 1: </w:t>
      </w:r>
      <w:r w:rsidRPr="00E54627">
        <w:rPr>
          <w:rFonts w:cs="Arial"/>
          <w:b/>
          <w:bCs/>
        </w:rPr>
        <w:t>TotCPSet</w:t>
      </w:r>
    </w:p>
    <w:p w:rsidR="00C02773" w:rsidRDefault="008F51EC" w:rsidP="00C02773">
      <w:pPr>
        <w:keepLines/>
        <w:tabs>
          <w:tab w:val="left" w:pos="3544"/>
        </w:tabs>
        <w:ind w:left="1276"/>
        <w:rPr>
          <w:rFonts w:cs="Arial"/>
        </w:rPr>
      </w:pPr>
      <w:r>
        <w:rPr>
          <w:rFonts w:cs="Arial"/>
        </w:rPr>
        <w:t>See megaTP specification</w:t>
      </w:r>
    </w:p>
    <w:p w:rsidR="00C02773" w:rsidRDefault="008F51EC" w:rsidP="00C02773">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rPr>
        <w:t xml:space="preserve">Byte 2-3: </w:t>
      </w:r>
      <w:r w:rsidRPr="00E54627">
        <w:rPr>
          <w:rFonts w:cs="Arial"/>
          <w:b/>
          <w:snapToGrid w:val="0"/>
        </w:rPr>
        <w:t>mDataLength</w:t>
      </w:r>
    </w:p>
    <w:p w:rsidR="00C02773" w:rsidRDefault="008F51EC" w:rsidP="00C02773">
      <w:pPr>
        <w:keepLines/>
        <w:tabs>
          <w:tab w:val="left" w:pos="3544"/>
        </w:tabs>
        <w:ind w:left="1276"/>
        <w:rPr>
          <w:rFonts w:cs="Arial"/>
        </w:rPr>
      </w:pPr>
      <w:r>
        <w:rPr>
          <w:rFonts w:cs="Arial"/>
        </w:rPr>
        <w:t>See megaTP specification</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4: mSID</w:t>
      </w:r>
    </w:p>
    <w:p w:rsidR="00C02773" w:rsidRDefault="008F51EC" w:rsidP="00C02773">
      <w:pPr>
        <w:keepLines/>
        <w:tabs>
          <w:tab w:val="left" w:pos="3544"/>
        </w:tabs>
        <w:ind w:left="1276"/>
        <w:rPr>
          <w:rFonts w:cs="Arial"/>
        </w:rPr>
      </w:pPr>
      <w:r>
        <w:rPr>
          <w:rFonts w:cs="Arial"/>
        </w:rPr>
        <w:t>See megaTP specification</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5-4095: Data</w:t>
      </w:r>
    </w:p>
    <w:p w:rsidR="00C02773" w:rsidRDefault="008F51EC" w:rsidP="00C02773">
      <w:pPr>
        <w:keepLines/>
        <w:tabs>
          <w:tab w:val="left" w:pos="3544"/>
        </w:tabs>
        <w:ind w:left="1276"/>
        <w:rPr>
          <w:rFonts w:cs="Arial"/>
        </w:rPr>
      </w:pPr>
      <w:r>
        <w:rPr>
          <w:rFonts w:cs="Arial"/>
        </w:rPr>
        <w:t>See megaTP specification</w:t>
      </w:r>
    </w:p>
    <w:p w:rsidR="00C02773" w:rsidRDefault="00C02773" w:rsidP="00C02773">
      <w:pPr>
        <w:ind w:left="1260"/>
        <w:rPr>
          <w:rFonts w:cs="Arial"/>
        </w:rPr>
      </w:pPr>
    </w:p>
    <w:p w:rsidR="00C02773" w:rsidRDefault="00C02773" w:rsidP="00C02773"/>
    <w:p w:rsidR="00C02773" w:rsidRDefault="00C02773" w:rsidP="00C02773"/>
    <w:p w:rsidR="00C02773" w:rsidRDefault="008F51EC" w:rsidP="00113E44">
      <w:pPr>
        <w:pStyle w:val="Heading4"/>
      </w:pPr>
      <w:r w:rsidRPr="00B9479B">
        <w:t>TP-LOG-TPL-REQ-201617/A-SID-FF-megaTP_FirstPackage</w:t>
      </w:r>
    </w:p>
    <w:p w:rsidR="00C02773" w:rsidRDefault="008F51EC" w:rsidP="00C02773">
      <w:pPr>
        <w:tabs>
          <w:tab w:val="left" w:pos="709"/>
          <w:tab w:val="left" w:pos="1276"/>
          <w:tab w:val="left" w:pos="1843"/>
          <w:tab w:val="left" w:pos="2419"/>
        </w:tabs>
        <w:rPr>
          <w:rFonts w:cs="Arial"/>
          <w:snapToGrid w:val="0"/>
        </w:rPr>
      </w:pPr>
      <w:r>
        <w:rPr>
          <w:rFonts w:cs="Arial"/>
          <w:snapToGrid w:val="0"/>
        </w:rPr>
        <w:t>Data size: up to 5-4096 byte</w:t>
      </w:r>
    </w:p>
    <w:p w:rsidR="00C02773" w:rsidRDefault="00C02773" w:rsidP="00C02773">
      <w:pPr>
        <w:rPr>
          <w:rFonts w:cs="Arial"/>
          <w:lang w:val="en-GB"/>
        </w:rPr>
      </w:pP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0: Signal identifier</w:t>
      </w:r>
    </w:p>
    <w:p w:rsidR="00C02773" w:rsidRDefault="008F51EC" w:rsidP="00C02773">
      <w:pPr>
        <w:tabs>
          <w:tab w:val="left" w:pos="709"/>
          <w:tab w:val="left" w:pos="1276"/>
          <w:tab w:val="left" w:pos="1843"/>
          <w:tab w:val="left" w:pos="2419"/>
        </w:tabs>
        <w:ind w:left="1276"/>
        <w:rPr>
          <w:rFonts w:cs="Arial"/>
        </w:rPr>
      </w:pPr>
      <w:r>
        <w:rPr>
          <w:rFonts w:cs="Arial"/>
        </w:rPr>
        <w:t>0xFF: megaTP_FirstPackageIndicator</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1: TotCPSet</w:t>
      </w:r>
    </w:p>
    <w:p w:rsidR="00C02773" w:rsidRDefault="008F51EC" w:rsidP="00C02773">
      <w:pPr>
        <w:keepLines/>
        <w:tabs>
          <w:tab w:val="left" w:pos="3544"/>
        </w:tabs>
        <w:ind w:left="1276"/>
        <w:rPr>
          <w:rFonts w:cs="Arial"/>
        </w:rPr>
      </w:pPr>
      <w:r>
        <w:rPr>
          <w:rFonts w:cs="Arial"/>
        </w:rPr>
        <w:t>See megaTP specification</w:t>
      </w:r>
    </w:p>
    <w:p w:rsidR="00C02773" w:rsidRDefault="008F51EC" w:rsidP="00C02773">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rPr>
        <w:t>Byte 2-3: mDataLength</w:t>
      </w:r>
    </w:p>
    <w:p w:rsidR="00C02773" w:rsidRDefault="008F51EC" w:rsidP="00C02773">
      <w:pPr>
        <w:keepLines/>
        <w:tabs>
          <w:tab w:val="left" w:pos="3544"/>
        </w:tabs>
        <w:ind w:left="1276"/>
        <w:rPr>
          <w:rFonts w:cs="Arial"/>
        </w:rPr>
      </w:pPr>
      <w:r>
        <w:rPr>
          <w:rFonts w:cs="Arial"/>
        </w:rPr>
        <w:t>See megaTP specification</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4: mSID</w:t>
      </w:r>
    </w:p>
    <w:p w:rsidR="00C02773" w:rsidRDefault="008F51EC" w:rsidP="00C02773">
      <w:pPr>
        <w:keepLines/>
        <w:tabs>
          <w:tab w:val="left" w:pos="3544"/>
        </w:tabs>
        <w:ind w:left="1276"/>
        <w:rPr>
          <w:rFonts w:cs="Arial"/>
        </w:rPr>
      </w:pPr>
      <w:r>
        <w:rPr>
          <w:rFonts w:cs="Arial"/>
        </w:rPr>
        <w:t>See megaTP specification</w:t>
      </w:r>
    </w:p>
    <w:p w:rsidR="00C02773" w:rsidRDefault="008F51EC" w:rsidP="00C02773">
      <w:pPr>
        <w:tabs>
          <w:tab w:val="left" w:pos="709"/>
          <w:tab w:val="left" w:pos="1276"/>
          <w:tab w:val="left" w:pos="1843"/>
          <w:tab w:val="left" w:pos="2419"/>
        </w:tabs>
        <w:spacing w:before="120" w:after="60"/>
        <w:ind w:left="709"/>
        <w:rPr>
          <w:rFonts w:cs="Arial"/>
          <w:b/>
          <w:bCs/>
        </w:rPr>
      </w:pPr>
      <w:r>
        <w:rPr>
          <w:rFonts w:cs="Arial"/>
          <w:b/>
          <w:bCs/>
        </w:rPr>
        <w:t>Byte 5-4095: Data</w:t>
      </w:r>
    </w:p>
    <w:p w:rsidR="00C02773" w:rsidRDefault="008F51EC" w:rsidP="00C02773">
      <w:pPr>
        <w:keepLines/>
        <w:tabs>
          <w:tab w:val="left" w:pos="3544"/>
        </w:tabs>
        <w:ind w:left="1276"/>
        <w:rPr>
          <w:rFonts w:cs="Arial"/>
        </w:rPr>
      </w:pPr>
      <w:r>
        <w:rPr>
          <w:rFonts w:cs="Arial"/>
        </w:rPr>
        <w:t>See megaTP specification</w:t>
      </w:r>
    </w:p>
    <w:p w:rsidR="00C02773" w:rsidRDefault="00C02773" w:rsidP="00C02773">
      <w:pPr>
        <w:ind w:left="1260"/>
        <w:rPr>
          <w:rFonts w:cs="Arial"/>
        </w:rPr>
      </w:pPr>
    </w:p>
    <w:p w:rsidR="00C02773" w:rsidRDefault="00C02773" w:rsidP="00C02773"/>
    <w:p w:rsidR="00C02773" w:rsidRDefault="00C02773" w:rsidP="00C02773"/>
    <w:p w:rsidR="00C02773" w:rsidRDefault="00C02773" w:rsidP="00C02773"/>
    <w:p w:rsidR="00C02773" w:rsidRDefault="008F51EC" w:rsidP="00113E44">
      <w:pPr>
        <w:pStyle w:val="Heading1"/>
      </w:pPr>
      <w:bookmarkStart w:id="189" w:name="_Toc446341626"/>
      <w:r>
        <w:lastRenderedPageBreak/>
        <w:t>Appendix: Reference Documents</w:t>
      </w:r>
      <w:bookmarkEnd w:id="189"/>
    </w:p>
    <w:p w:rsidR="00C02773" w:rsidRPr="00AE06BC" w:rsidRDefault="00C02773" w:rsidP="00C027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Fonts w:cs="Arial"/>
                <w:szCs w:val="20"/>
              </w:rPr>
              <w:t>Document Title</w:t>
            </w: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highlight w:val="yellow"/>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Style w:val="msoins0"/>
                <w:rFonts w:cs="Arial"/>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Style w:val="msoins0"/>
                <w:rFonts w:cs="Arial"/>
              </w:rPr>
            </w:pPr>
            <w:r>
              <w:rPr>
                <w:rStyle w:val="msoins0"/>
                <w:rFonts w:cs="Arial"/>
                <w:szCs w:val="20"/>
              </w:rPr>
              <w:t>6</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Style w:val="msoins0"/>
                <w:rFonts w:cs="Arial"/>
              </w:rPr>
            </w:pPr>
            <w:r>
              <w:rPr>
                <w:rStyle w:val="msoins0"/>
                <w:rFonts w:cs="Arial"/>
                <w:szCs w:val="20"/>
              </w:rPr>
              <w:t>7</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Style w:val="msoins0"/>
                <w:rFonts w:cs="Arial"/>
              </w:rPr>
            </w:pPr>
            <w:r>
              <w:rPr>
                <w:rStyle w:val="msoins0"/>
                <w:rFonts w:cs="Arial"/>
                <w:szCs w:val="20"/>
              </w:rPr>
              <w:t>8</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Style w:val="msoins0"/>
                <w:rFonts w:cs="Arial"/>
              </w:rPr>
            </w:pPr>
            <w:r>
              <w:rPr>
                <w:rStyle w:val="msoins0"/>
                <w:rFonts w:cs="Arial"/>
                <w:szCs w:val="20"/>
              </w:rPr>
              <w:t>9</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Style w:val="msoins0"/>
                <w:rFonts w:cs="Arial"/>
              </w:rPr>
            </w:pPr>
            <w:r>
              <w:rPr>
                <w:rStyle w:val="msoins0"/>
                <w:rFonts w:cs="Arial"/>
                <w:szCs w:val="20"/>
              </w:rPr>
              <w:t>10</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hideMark/>
          </w:tcPr>
          <w:p w:rsidR="00E52032" w:rsidRDefault="008F51EC">
            <w:pPr>
              <w:rPr>
                <w:rStyle w:val="msoins0"/>
                <w:rFonts w:cs="Arial"/>
              </w:rPr>
            </w:pPr>
            <w:r>
              <w:rPr>
                <w:rStyle w:val="msoins0"/>
                <w:rFonts w:cs="Arial"/>
                <w:szCs w:val="20"/>
              </w:rPr>
              <w:t>11</w:t>
            </w: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r w:rsidR="00E52032">
        <w:trPr>
          <w:jc w:val="center"/>
        </w:trPr>
        <w:tc>
          <w:tcPr>
            <w:tcW w:w="129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E52032" w:rsidRDefault="00E52032">
            <w:pPr>
              <w:rPr>
                <w:rFonts w:cs="Arial"/>
                <w:szCs w:val="20"/>
              </w:rPr>
            </w:pPr>
          </w:p>
        </w:tc>
      </w:tr>
    </w:tbl>
    <w:p w:rsidR="00E52032" w:rsidRDefault="00E52032">
      <w:pPr>
        <w:rPr>
          <w:rFonts w:cs="Arial"/>
          <w:szCs w:val="20"/>
        </w:rPr>
      </w:pPr>
    </w:p>
    <w:p w:rsidR="00C02773" w:rsidRPr="00AE06BC" w:rsidRDefault="00C02773" w:rsidP="00C02773"/>
    <w:sectPr w:rsidR="00C02773" w:rsidRPr="00AE06BC" w:rsidSect="00113E44">
      <w:headerReference w:type="default" r:id="rId14"/>
      <w:footerReference w:type="default" r:id="rId1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4A3" w:rsidRDefault="004A64A3" w:rsidP="0085312A">
      <w:r>
        <w:separator/>
      </w:r>
    </w:p>
  </w:endnote>
  <w:endnote w:type="continuationSeparator" w:id="0">
    <w:p w:rsidR="004A64A3" w:rsidRDefault="004A64A3"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C02773"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C02773" w:rsidRPr="00583AF9" w:rsidRDefault="00C02773"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877129">
            <w:rPr>
              <w:b/>
              <w:smallCaps/>
              <w:noProof/>
              <w:sz w:val="16"/>
            </w:rPr>
            <w:t>Transport Protocol APIM SPSS v1.7.1 Apr 5, 2016.docx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C02773" w:rsidRPr="00583AF9" w:rsidRDefault="00C02773"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C02773" w:rsidRPr="00583AF9" w:rsidRDefault="00C02773"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C02773" w:rsidRPr="000D1DC3" w:rsidRDefault="00C02773"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877129">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877129">
            <w:rPr>
              <w:noProof/>
              <w:szCs w:val="20"/>
            </w:rPr>
            <w:t>122</w:t>
          </w:r>
          <w:r w:rsidRPr="00583AF9">
            <w:rPr>
              <w:szCs w:val="20"/>
            </w:rPr>
            <w:fldChar w:fldCharType="end"/>
          </w:r>
        </w:p>
      </w:tc>
    </w:tr>
  </w:tbl>
  <w:p w:rsidR="00C02773" w:rsidRPr="00583AF9" w:rsidRDefault="00C02773"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4A3" w:rsidRDefault="004A64A3" w:rsidP="0085312A">
      <w:r>
        <w:separator/>
      </w:r>
    </w:p>
  </w:footnote>
  <w:footnote w:type="continuationSeparator" w:id="0">
    <w:p w:rsidR="004A64A3" w:rsidRDefault="004A64A3"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C0277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C02773" w:rsidRDefault="00C02773" w:rsidP="00C02773">
          <w:pPr>
            <w:pStyle w:val="Date"/>
            <w:jc w:val="center"/>
            <w:rPr>
              <w:rFonts w:ascii="Arial" w:hAnsi="Arial" w:cs="Arial"/>
            </w:rPr>
          </w:pPr>
          <w:r>
            <w:rPr>
              <w:rFonts w:ascii="Arial" w:hAnsi="Arial" w:cs="Arial"/>
              <w:noProof/>
            </w:rPr>
            <w:drawing>
              <wp:inline distT="0" distB="0" distL="0" distR="0" wp14:anchorId="31A004F5" wp14:editId="62EAEA51">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C02773" w:rsidRDefault="00C02773" w:rsidP="00C02773">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C02773" w:rsidRDefault="00C02773" w:rsidP="00C02773">
          <w:pPr>
            <w:autoSpaceDN w:val="0"/>
            <w:jc w:val="right"/>
            <w:rPr>
              <w:rFonts w:cs="Arial"/>
              <w:b/>
              <w:sz w:val="16"/>
              <w:szCs w:val="16"/>
            </w:rPr>
          </w:pPr>
          <w:r>
            <w:rPr>
              <w:rFonts w:cs="Arial"/>
              <w:b/>
              <w:sz w:val="16"/>
              <w:szCs w:val="16"/>
            </w:rPr>
            <w:t>Subsystem Part Specific Specification</w:t>
          </w:r>
        </w:p>
        <w:p w:rsidR="00C02773" w:rsidRDefault="00C02773" w:rsidP="00C02773">
          <w:pPr>
            <w:autoSpaceDN w:val="0"/>
            <w:jc w:val="right"/>
            <w:rPr>
              <w:rFonts w:cs="Arial"/>
              <w:szCs w:val="20"/>
            </w:rPr>
          </w:pPr>
          <w:r>
            <w:rPr>
              <w:rFonts w:cs="Arial"/>
              <w:b/>
              <w:sz w:val="16"/>
              <w:szCs w:val="16"/>
            </w:rPr>
            <w:t>Engineering Specification</w:t>
          </w:r>
        </w:p>
      </w:tc>
    </w:tr>
  </w:tbl>
  <w:p w:rsidR="00C02773" w:rsidRPr="000D1DC3" w:rsidRDefault="00C02773"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D1DC3"/>
    <w:rsid w:val="00113E44"/>
    <w:rsid w:val="00151537"/>
    <w:rsid w:val="00193F35"/>
    <w:rsid w:val="001C09E8"/>
    <w:rsid w:val="001F31C1"/>
    <w:rsid w:val="00246934"/>
    <w:rsid w:val="002566C9"/>
    <w:rsid w:val="002A6CE2"/>
    <w:rsid w:val="002B075A"/>
    <w:rsid w:val="003608D2"/>
    <w:rsid w:val="003874CD"/>
    <w:rsid w:val="003C0C76"/>
    <w:rsid w:val="0040647E"/>
    <w:rsid w:val="00424137"/>
    <w:rsid w:val="00463E8B"/>
    <w:rsid w:val="00471CC7"/>
    <w:rsid w:val="00491BBB"/>
    <w:rsid w:val="004A64A3"/>
    <w:rsid w:val="004C4667"/>
    <w:rsid w:val="00502E45"/>
    <w:rsid w:val="005241ED"/>
    <w:rsid w:val="00530C8E"/>
    <w:rsid w:val="0057297D"/>
    <w:rsid w:val="00574CEC"/>
    <w:rsid w:val="00583AF9"/>
    <w:rsid w:val="00586F13"/>
    <w:rsid w:val="005C5317"/>
    <w:rsid w:val="005F3200"/>
    <w:rsid w:val="00625C03"/>
    <w:rsid w:val="0065745C"/>
    <w:rsid w:val="0071307B"/>
    <w:rsid w:val="007C2C46"/>
    <w:rsid w:val="007D6D13"/>
    <w:rsid w:val="008460A7"/>
    <w:rsid w:val="0085312A"/>
    <w:rsid w:val="00877129"/>
    <w:rsid w:val="008A77F0"/>
    <w:rsid w:val="008B0F55"/>
    <w:rsid w:val="008C5B86"/>
    <w:rsid w:val="008D1E1E"/>
    <w:rsid w:val="008F51EC"/>
    <w:rsid w:val="00902826"/>
    <w:rsid w:val="00935347"/>
    <w:rsid w:val="009503AA"/>
    <w:rsid w:val="009731C0"/>
    <w:rsid w:val="009765B1"/>
    <w:rsid w:val="009C78FC"/>
    <w:rsid w:val="009D4120"/>
    <w:rsid w:val="009E757D"/>
    <w:rsid w:val="00A40CCA"/>
    <w:rsid w:val="00A814BF"/>
    <w:rsid w:val="00AA7830"/>
    <w:rsid w:val="00AB4863"/>
    <w:rsid w:val="00AD4E38"/>
    <w:rsid w:val="00AD76E8"/>
    <w:rsid w:val="00AE366A"/>
    <w:rsid w:val="00B1437A"/>
    <w:rsid w:val="00B64AE1"/>
    <w:rsid w:val="00B85813"/>
    <w:rsid w:val="00C00C83"/>
    <w:rsid w:val="00C02773"/>
    <w:rsid w:val="00C02A8F"/>
    <w:rsid w:val="00C05293"/>
    <w:rsid w:val="00C05CF4"/>
    <w:rsid w:val="00C179E9"/>
    <w:rsid w:val="00C571B5"/>
    <w:rsid w:val="00C66C6C"/>
    <w:rsid w:val="00C8142F"/>
    <w:rsid w:val="00C9018E"/>
    <w:rsid w:val="00CB710B"/>
    <w:rsid w:val="00CB7873"/>
    <w:rsid w:val="00CC519C"/>
    <w:rsid w:val="00CE7A30"/>
    <w:rsid w:val="00D248E1"/>
    <w:rsid w:val="00D27874"/>
    <w:rsid w:val="00D8727D"/>
    <w:rsid w:val="00DD1F70"/>
    <w:rsid w:val="00DF0E36"/>
    <w:rsid w:val="00E4479E"/>
    <w:rsid w:val="00E52032"/>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7D6D13"/>
    <w:pPr>
      <w:spacing w:before="240"/>
    </w:pPr>
    <w:rPr>
      <w:b/>
      <w:smallCaps/>
    </w:rPr>
  </w:style>
  <w:style w:type="paragraph" w:styleId="TOC2">
    <w:name w:val="toc 2"/>
    <w:basedOn w:val="Normal"/>
    <w:next w:val="Normal"/>
    <w:autoRedefine/>
    <w:uiPriority w:val="39"/>
    <w:rsid w:val="007D6D13"/>
    <w:pPr>
      <w:tabs>
        <w:tab w:val="left" w:pos="880"/>
        <w:tab w:val="right" w:leader="dot" w:pos="11107"/>
      </w:tabs>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7D6D13"/>
    <w:pPr>
      <w:spacing w:before="240"/>
    </w:pPr>
    <w:rPr>
      <w:b/>
      <w:smallCaps/>
    </w:rPr>
  </w:style>
  <w:style w:type="paragraph" w:styleId="TOC2">
    <w:name w:val="toc 2"/>
    <w:basedOn w:val="Normal"/>
    <w:next w:val="Normal"/>
    <w:autoRedefine/>
    <w:uiPriority w:val="39"/>
    <w:rsid w:val="007D6D13"/>
    <w:pPr>
      <w:tabs>
        <w:tab w:val="left" w:pos="880"/>
        <w:tab w:val="right" w:leader="dot" w:pos="11107"/>
      </w:tabs>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41B9F5-E658-4734-8628-81A1478427E2}"/>
</file>

<file path=customXml/itemProps2.xml><?xml version="1.0" encoding="utf-8"?>
<ds:datastoreItem xmlns:ds="http://schemas.openxmlformats.org/officeDocument/2006/customXml" ds:itemID="{0C76E8F9-30FB-4098-BB3A-66735ECC85B3}"/>
</file>

<file path=customXml/itemProps3.xml><?xml version="1.0" encoding="utf-8"?>
<ds:datastoreItem xmlns:ds="http://schemas.openxmlformats.org/officeDocument/2006/customXml" ds:itemID="{54E40D20-F561-4308-A47F-12E5B38FA61F}"/>
</file>

<file path=customXml/itemProps4.xml><?xml version="1.0" encoding="utf-8"?>
<ds:datastoreItem xmlns:ds="http://schemas.openxmlformats.org/officeDocument/2006/customXml" ds:itemID="{C34E7865-9AB8-4FF1-A248-0D3A745C098E}"/>
</file>

<file path=docProps/app.xml><?xml version="1.0" encoding="utf-8"?>
<Properties xmlns="http://schemas.openxmlformats.org/officeDocument/2006/extended-properties" xmlns:vt="http://schemas.openxmlformats.org/officeDocument/2006/docPropsVTypes">
  <Template>Normal.dotm</Template>
  <TotalTime>4</TotalTime>
  <Pages>122</Pages>
  <Words>27538</Words>
  <Characters>156972</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184142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Stephens, Walter (W.L.)</cp:lastModifiedBy>
  <cp:revision>3</cp:revision>
  <dcterms:created xsi:type="dcterms:W3CDTF">2016-04-11T16:08:00Z</dcterms:created>
  <dcterms:modified xsi:type="dcterms:W3CDTF">2016-04-11T16:09:00Z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1306500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