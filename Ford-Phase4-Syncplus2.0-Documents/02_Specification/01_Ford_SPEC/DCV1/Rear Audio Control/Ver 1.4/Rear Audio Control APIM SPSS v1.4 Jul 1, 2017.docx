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B5" w:rsidRDefault="00C571B5" w:rsidP="00530C8E"/>
    <w:p w:rsidR="001061A6" w:rsidRPr="00106C9E" w:rsidRDefault="00867377" w:rsidP="00106C9E"/>
    <w:p w:rsidR="00485331" w:rsidRDefault="00867377" w:rsidP="004A6969">
      <w:pPr>
        <w:jc w:val="center"/>
      </w:pPr>
      <w:r>
        <w:rPr>
          <w:noProof/>
        </w:rPr>
        <w:drawing>
          <wp:inline distT="0" distB="0" distL="0" distR="0" wp14:anchorId="40DA008C" wp14:editId="0653CA10">
            <wp:extent cx="3400425" cy="1695450"/>
            <wp:effectExtent l="0" t="0" r="9525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31" w:rsidRDefault="00867377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:rsidR="00485331" w:rsidRDefault="00867377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:rsidR="00485331" w:rsidRDefault="00867377">
      <w:pPr>
        <w:jc w:val="center"/>
      </w:pPr>
    </w:p>
    <w:p w:rsidR="00485331" w:rsidRDefault="00867377">
      <w:pPr>
        <w:jc w:val="center"/>
      </w:pPr>
    </w:p>
    <w:p w:rsidR="00485331" w:rsidRDefault="00867377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Feature – Rear Audio </w:t>
      </w:r>
      <w:r>
        <w:rPr>
          <w:rFonts w:cs="Arial"/>
          <w:b/>
          <w:sz w:val="52"/>
          <w:szCs w:val="52"/>
        </w:rPr>
        <w:t>Control</w:t>
      </w:r>
    </w:p>
    <w:p w:rsidR="00485331" w:rsidRDefault="00867377">
      <w:pPr>
        <w:jc w:val="center"/>
        <w:rPr>
          <w:rFonts w:cs="Arial"/>
          <w:b/>
          <w:sz w:val="52"/>
          <w:szCs w:val="52"/>
        </w:rPr>
      </w:pPr>
    </w:p>
    <w:p w:rsidR="00485331" w:rsidRDefault="00867377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APIM Infotainment Subsystem Part Specific Specification (SPSS)</w:t>
      </w:r>
    </w:p>
    <w:p w:rsidR="00485331" w:rsidRDefault="00867377">
      <w:pPr>
        <w:jc w:val="center"/>
      </w:pPr>
    </w:p>
    <w:p w:rsidR="00485331" w:rsidRDefault="00867377">
      <w:pPr>
        <w:jc w:val="center"/>
      </w:pPr>
    </w:p>
    <w:p w:rsidR="00485331" w:rsidRDefault="00867377">
      <w:pPr>
        <w:jc w:val="center"/>
      </w:pPr>
    </w:p>
    <w:p w:rsidR="00485331" w:rsidRDefault="00867377">
      <w:pPr>
        <w:jc w:val="center"/>
      </w:pPr>
    </w:p>
    <w:p w:rsidR="00485331" w:rsidRDefault="00867377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Version 1.4</w:t>
      </w:r>
    </w:p>
    <w:p w:rsidR="00485331" w:rsidRDefault="0086737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:rsidR="00485331" w:rsidRDefault="00867377">
      <w:pPr>
        <w:jc w:val="center"/>
      </w:pPr>
    </w:p>
    <w:p w:rsidR="00485331" w:rsidRDefault="00867377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Version Date:  July 1, 2017</w:t>
      </w:r>
    </w:p>
    <w:p w:rsidR="00485331" w:rsidRDefault="00867377">
      <w:pPr>
        <w:jc w:val="center"/>
      </w:pPr>
    </w:p>
    <w:p w:rsidR="00485331" w:rsidRDefault="00867377">
      <w:pPr>
        <w:jc w:val="center"/>
      </w:pPr>
    </w:p>
    <w:p w:rsidR="00485331" w:rsidRDefault="00867377">
      <w:pPr>
        <w:jc w:val="center"/>
      </w:pPr>
    </w:p>
    <w:p w:rsidR="00485331" w:rsidRDefault="008673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:rsidR="00485331" w:rsidRDefault="00867377">
      <w:pPr>
        <w:jc w:val="center"/>
        <w:outlineLvl w:val="0"/>
        <w:rPr>
          <w:rFonts w:cs="Arial"/>
          <w:b/>
          <w:bCs/>
          <w:sz w:val="28"/>
          <w:szCs w:val="28"/>
          <w:u w:val="single"/>
        </w:rPr>
      </w:pPr>
      <w:r>
        <w:rPr>
          <w:b/>
          <w:sz w:val="36"/>
          <w:szCs w:val="36"/>
        </w:rPr>
        <w:br w:type="page"/>
      </w:r>
      <w:bookmarkStart w:id="0" w:name="_Toc486630539"/>
      <w:r>
        <w:rPr>
          <w:rFonts w:cs="Arial"/>
          <w:b/>
          <w:bCs/>
          <w:sz w:val="28"/>
          <w:szCs w:val="28"/>
          <w:u w:val="single"/>
        </w:rPr>
        <w:lastRenderedPageBreak/>
        <w:t>Revision History</w:t>
      </w:r>
      <w:bookmarkEnd w:id="0"/>
    </w:p>
    <w:p w:rsidR="00485331" w:rsidRDefault="00867377">
      <w:pPr>
        <w:rPr>
          <w:rFonts w:cs="Arial"/>
        </w:rPr>
      </w:pPr>
    </w:p>
    <w:p w:rsidR="00485331" w:rsidRDefault="00867377">
      <w:pPr>
        <w:rPr>
          <w:rFonts w:cs="Arial"/>
        </w:rPr>
      </w:pPr>
    </w:p>
    <w:tbl>
      <w:tblPr>
        <w:tblW w:w="10950" w:type="dxa"/>
        <w:jc w:val="center"/>
        <w:tblInd w:w="-393" w:type="dxa"/>
        <w:tblLayout w:type="fixed"/>
        <w:tblLook w:val="04A0" w:firstRow="1" w:lastRow="0" w:firstColumn="1" w:lastColumn="0" w:noHBand="0" w:noVBand="1"/>
      </w:tblPr>
      <w:tblGrid>
        <w:gridCol w:w="1695"/>
        <w:gridCol w:w="955"/>
        <w:gridCol w:w="2379"/>
        <w:gridCol w:w="5921"/>
      </w:tblGrid>
      <w:tr w:rsidR="00A65DE0" w:rsidTr="00DF5D3D">
        <w:trPr>
          <w:trHeight w:val="345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A65DE0" w:rsidRDefault="00867377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A65DE0" w:rsidRDefault="00867377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Version</w:t>
            </w:r>
          </w:p>
        </w:tc>
        <w:tc>
          <w:tcPr>
            <w:tcW w:w="8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A65DE0" w:rsidRDefault="00867377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 w:rsidR="00A65DE0" w:rsidTr="00DF5D3D">
        <w:trPr>
          <w:trHeight w:val="245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Default="00867377">
            <w:pPr>
              <w:spacing w:line="276" w:lineRule="auto"/>
              <w:rPr>
                <w:rFonts w:cs="Arial"/>
                <w:b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sz w:val="16"/>
                <w:szCs w:val="16"/>
              </w:rPr>
              <w:t>May 30, 2013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Default="00867377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1.0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Default="00867377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5DE0" w:rsidRDefault="00867377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A65DE0" w:rsidTr="00DF5D3D">
        <w:trPr>
          <w:trHeight w:val="245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A65DE0" w:rsidRDefault="00867377">
            <w:pPr>
              <w:spacing w:line="276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A65DE0" w:rsidRDefault="00867377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23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A65DE0" w:rsidRDefault="00867377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  <w:tc>
          <w:tcPr>
            <w:tcW w:w="59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:rsidR="00A65DE0" w:rsidRDefault="00867377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A65DE0" w:rsidTr="00DF5D3D">
        <w:trPr>
          <w:trHeight w:val="245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Default="00867377" w:rsidP="00DF5D3D">
            <w:pPr>
              <w:rPr>
                <w:rFonts w:cs="Arial"/>
                <w:b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June </w:t>
            </w:r>
            <w:r>
              <w:rPr>
                <w:rFonts w:cs="Arial"/>
                <w:b/>
                <w:sz w:val="16"/>
                <w:szCs w:val="16"/>
              </w:rPr>
              <w:t>4, 2014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Default="00867377" w:rsidP="00AC07A0">
            <w:pPr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1.1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Default="00867377" w:rsidP="00AC07A0">
            <w:pPr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Updated Release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5DE0" w:rsidRDefault="00867377" w:rsidP="00DF5D3D">
            <w:pPr>
              <w:rPr>
                <w:rFonts w:cs="Arial"/>
                <w:b/>
                <w:sz w:val="16"/>
              </w:rPr>
            </w:pPr>
          </w:p>
        </w:tc>
      </w:tr>
      <w:tr w:rsidR="00A65DE0" w:rsidTr="00DF5D3D">
        <w:trPr>
          <w:trHeight w:val="187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65DE0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Pr="00A65DE0" w:rsidRDefault="00867377" w:rsidP="00DF5D3D">
            <w:pPr>
              <w:rPr>
                <w:rFonts w:cs="Arial"/>
                <w:sz w:val="16"/>
                <w:szCs w:val="16"/>
              </w:rPr>
            </w:pPr>
            <w:r w:rsidRPr="00A65DE0">
              <w:rPr>
                <w:rFonts w:cs="Arial"/>
                <w:sz w:val="16"/>
                <w:szCs w:val="16"/>
              </w:rPr>
              <w:t>RAC-IIR-REQ-023552/B-RAC Client CAN Status (</w:t>
            </w:r>
            <w:proofErr w:type="spellStart"/>
            <w:r w:rsidRPr="00A65DE0">
              <w:rPr>
                <w:rFonts w:cs="Arial"/>
                <w:sz w:val="16"/>
                <w:szCs w:val="16"/>
              </w:rPr>
              <w:t>TcSE</w:t>
            </w:r>
            <w:proofErr w:type="spellEnd"/>
            <w:r w:rsidRPr="00A65DE0">
              <w:rPr>
                <w:rFonts w:cs="Arial"/>
                <w:sz w:val="16"/>
                <w:szCs w:val="16"/>
              </w:rPr>
              <w:t xml:space="preserve"> ROIN-201162-1)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Pr="00A65DE0" w:rsidRDefault="00867377" w:rsidP="00DF5D3D">
            <w:pPr>
              <w:rPr>
                <w:rFonts w:cs="Arial"/>
                <w:sz w:val="16"/>
                <w:szCs w:val="16"/>
              </w:rPr>
            </w:pPr>
            <w:r w:rsidRPr="00A65DE0">
              <w:rPr>
                <w:rFonts w:cs="Arial"/>
                <w:sz w:val="16"/>
                <w:szCs w:val="16"/>
              </w:rPr>
              <w:t xml:space="preserve">rpaquet2 - Updated interface to add </w:t>
            </w:r>
            <w:proofErr w:type="spellStart"/>
            <w:r w:rsidRPr="00A65DE0">
              <w:rPr>
                <w:rFonts w:cs="Arial"/>
                <w:sz w:val="16"/>
                <w:szCs w:val="16"/>
              </w:rPr>
              <w:t>SetVolume</w:t>
            </w:r>
            <w:proofErr w:type="spellEnd"/>
            <w:r w:rsidRPr="00A65DE0">
              <w:rPr>
                <w:rFonts w:cs="Arial"/>
                <w:sz w:val="16"/>
                <w:szCs w:val="16"/>
              </w:rPr>
              <w:t xml:space="preserve"> signal only used with rotary volume knob.</w:t>
            </w:r>
          </w:p>
        </w:tc>
      </w:tr>
      <w:tr w:rsidR="00A65DE0" w:rsidTr="00DF5D3D">
        <w:trPr>
          <w:trHeight w:val="187"/>
          <w:jc w:val="center"/>
        </w:trPr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65DE0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Pr="00A65DE0" w:rsidRDefault="00867377" w:rsidP="00DF5D3D">
            <w:pPr>
              <w:rPr>
                <w:rFonts w:cs="Arial"/>
                <w:sz w:val="16"/>
                <w:szCs w:val="16"/>
              </w:rPr>
            </w:pPr>
            <w:r w:rsidRPr="00A65DE0">
              <w:rPr>
                <w:rFonts w:cs="Arial"/>
                <w:sz w:val="16"/>
                <w:szCs w:val="16"/>
              </w:rPr>
              <w:t xml:space="preserve">RAC-SR-REQ-023555/B-Button Performance for the Button Input Server </w:t>
            </w:r>
            <w:r w:rsidRPr="00A65DE0">
              <w:rPr>
                <w:rFonts w:cs="Arial"/>
                <w:sz w:val="16"/>
                <w:szCs w:val="16"/>
              </w:rPr>
              <w:t>(</w:t>
            </w:r>
            <w:proofErr w:type="spellStart"/>
            <w:r w:rsidRPr="00A65DE0">
              <w:rPr>
                <w:rFonts w:cs="Arial"/>
                <w:sz w:val="16"/>
                <w:szCs w:val="16"/>
              </w:rPr>
              <w:t>TcSE</w:t>
            </w:r>
            <w:proofErr w:type="spellEnd"/>
            <w:r w:rsidRPr="00A65DE0">
              <w:rPr>
                <w:rFonts w:cs="Arial"/>
                <w:sz w:val="16"/>
                <w:szCs w:val="16"/>
              </w:rPr>
              <w:t xml:space="preserve"> ROIN-201173-3)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Pr="00A65DE0" w:rsidRDefault="00867377" w:rsidP="00DF5D3D">
            <w:pPr>
              <w:rPr>
                <w:rFonts w:cs="Arial"/>
                <w:sz w:val="16"/>
                <w:szCs w:val="16"/>
              </w:rPr>
            </w:pPr>
            <w:r w:rsidRPr="00A65DE0">
              <w:rPr>
                <w:rFonts w:cs="Arial"/>
                <w:sz w:val="16"/>
                <w:szCs w:val="16"/>
              </w:rPr>
              <w:t>&lt;jmyslin2&gt; Update for rotary knob (</w:t>
            </w:r>
            <w:proofErr w:type="spellStart"/>
            <w:r w:rsidRPr="00A65DE0">
              <w:rPr>
                <w:rFonts w:cs="Arial"/>
                <w:sz w:val="16"/>
                <w:szCs w:val="16"/>
              </w:rPr>
              <w:t>SetVolume</w:t>
            </w:r>
            <w:proofErr w:type="spellEnd"/>
            <w:r w:rsidRPr="00A65DE0">
              <w:rPr>
                <w:rFonts w:cs="Arial"/>
                <w:sz w:val="16"/>
                <w:szCs w:val="16"/>
              </w:rPr>
              <w:t>)</w:t>
            </w:r>
          </w:p>
        </w:tc>
      </w:tr>
      <w:tr w:rsidR="00A65DE0" w:rsidTr="00DF5D3D">
        <w:trPr>
          <w:trHeight w:val="187"/>
          <w:jc w:val="center"/>
        </w:trPr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65DE0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Pr="00A65DE0" w:rsidRDefault="00867377" w:rsidP="00DF5D3D">
            <w:pPr>
              <w:rPr>
                <w:rFonts w:cs="Arial"/>
                <w:sz w:val="16"/>
                <w:szCs w:val="16"/>
              </w:rPr>
            </w:pPr>
            <w:r w:rsidRPr="00A65DE0">
              <w:rPr>
                <w:rFonts w:cs="Arial"/>
                <w:sz w:val="16"/>
                <w:szCs w:val="16"/>
              </w:rPr>
              <w:t>STR-071151/B-Use Cases (</w:t>
            </w:r>
            <w:proofErr w:type="spellStart"/>
            <w:r w:rsidRPr="00A65DE0">
              <w:rPr>
                <w:rFonts w:cs="Arial"/>
                <w:sz w:val="16"/>
                <w:szCs w:val="16"/>
              </w:rPr>
              <w:t>TcSE</w:t>
            </w:r>
            <w:proofErr w:type="spellEnd"/>
            <w:r w:rsidRPr="00A65DE0">
              <w:rPr>
                <w:rFonts w:cs="Arial"/>
                <w:sz w:val="16"/>
                <w:szCs w:val="16"/>
              </w:rPr>
              <w:t xml:space="preserve"> ROIN-293546)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Pr="00A65DE0" w:rsidRDefault="00867377" w:rsidP="00DF5D3D">
            <w:pPr>
              <w:rPr>
                <w:rFonts w:cs="Arial"/>
                <w:sz w:val="16"/>
                <w:szCs w:val="16"/>
              </w:rPr>
            </w:pPr>
            <w:r w:rsidRPr="00A65DE0">
              <w:rPr>
                <w:rFonts w:cs="Arial"/>
                <w:sz w:val="16"/>
                <w:szCs w:val="16"/>
              </w:rPr>
              <w:t>rpaquet2 - added new use case for Rotary Volume Knob.</w:t>
            </w:r>
          </w:p>
        </w:tc>
      </w:tr>
      <w:tr w:rsidR="00A65DE0" w:rsidTr="00DF5D3D">
        <w:trPr>
          <w:trHeight w:val="187"/>
          <w:jc w:val="center"/>
        </w:trPr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65DE0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Pr="00A65DE0" w:rsidRDefault="00867377" w:rsidP="00DF5D3D">
            <w:pPr>
              <w:rPr>
                <w:rFonts w:cs="Arial"/>
                <w:sz w:val="16"/>
                <w:szCs w:val="16"/>
              </w:rPr>
            </w:pPr>
            <w:r w:rsidRPr="00A65DE0">
              <w:rPr>
                <w:rFonts w:cs="Arial"/>
                <w:sz w:val="16"/>
                <w:szCs w:val="16"/>
              </w:rPr>
              <w:t>RAC-UC-REQ-087340/A-Volume Rotary Knob Activated CW/CCW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Pr="00A65DE0" w:rsidRDefault="00867377" w:rsidP="00DF5D3D">
            <w:pPr>
              <w:rPr>
                <w:rFonts w:cs="Arial"/>
                <w:sz w:val="16"/>
                <w:szCs w:val="16"/>
              </w:rPr>
            </w:pPr>
            <w:r w:rsidRPr="00A65DE0">
              <w:rPr>
                <w:rFonts w:cs="Arial"/>
                <w:sz w:val="16"/>
                <w:szCs w:val="16"/>
              </w:rPr>
              <w:t>rpaquet2- New use case for rotary</w:t>
            </w:r>
            <w:r w:rsidRPr="00A65DE0">
              <w:rPr>
                <w:rFonts w:cs="Arial"/>
                <w:sz w:val="16"/>
                <w:szCs w:val="16"/>
              </w:rPr>
              <w:t xml:space="preserve"> volume knob,</w:t>
            </w:r>
          </w:p>
        </w:tc>
      </w:tr>
      <w:tr w:rsidR="00A65DE0" w:rsidTr="00DF5D3D">
        <w:trPr>
          <w:trHeight w:val="187"/>
          <w:jc w:val="center"/>
        </w:trPr>
        <w:tc>
          <w:tcPr>
            <w:tcW w:w="16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65DE0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Pr="00A65DE0" w:rsidRDefault="00867377" w:rsidP="00DF5D3D">
            <w:pPr>
              <w:rPr>
                <w:rFonts w:cs="Arial"/>
                <w:sz w:val="16"/>
                <w:szCs w:val="16"/>
              </w:rPr>
            </w:pPr>
            <w:r w:rsidRPr="00A65DE0">
              <w:rPr>
                <w:rFonts w:cs="Arial"/>
                <w:sz w:val="16"/>
                <w:szCs w:val="16"/>
              </w:rPr>
              <w:t>RAC-SR-REQ-023531/B-Volume button press handling (</w:t>
            </w:r>
            <w:proofErr w:type="spellStart"/>
            <w:r w:rsidRPr="00A65DE0">
              <w:rPr>
                <w:rFonts w:cs="Arial"/>
                <w:sz w:val="16"/>
                <w:szCs w:val="16"/>
              </w:rPr>
              <w:t>TcSE</w:t>
            </w:r>
            <w:proofErr w:type="spellEnd"/>
            <w:r w:rsidRPr="00A65DE0">
              <w:rPr>
                <w:rFonts w:cs="Arial"/>
                <w:sz w:val="16"/>
                <w:szCs w:val="16"/>
              </w:rPr>
              <w:t xml:space="preserve"> ROIN-201172-1)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Pr="00A65DE0" w:rsidRDefault="00867377" w:rsidP="00DF5D3D">
            <w:pPr>
              <w:rPr>
                <w:rFonts w:cs="Arial"/>
                <w:sz w:val="16"/>
                <w:szCs w:val="16"/>
              </w:rPr>
            </w:pPr>
            <w:r w:rsidRPr="00A65DE0">
              <w:rPr>
                <w:rFonts w:cs="Arial"/>
                <w:sz w:val="16"/>
                <w:szCs w:val="16"/>
              </w:rPr>
              <w:t xml:space="preserve">rpaquet2 - Updated to account for </w:t>
            </w:r>
            <w:proofErr w:type="spellStart"/>
            <w:r w:rsidRPr="00A65DE0">
              <w:rPr>
                <w:rFonts w:cs="Arial"/>
                <w:sz w:val="16"/>
                <w:szCs w:val="16"/>
              </w:rPr>
              <w:t>SetVolume</w:t>
            </w:r>
            <w:proofErr w:type="spellEnd"/>
            <w:r w:rsidRPr="00A65DE0">
              <w:rPr>
                <w:rFonts w:cs="Arial"/>
                <w:sz w:val="16"/>
                <w:szCs w:val="16"/>
              </w:rPr>
              <w:t xml:space="preserve"> signal.</w:t>
            </w:r>
          </w:p>
        </w:tc>
      </w:tr>
      <w:tr w:rsidR="00A65DE0" w:rsidTr="00DF5D3D">
        <w:trPr>
          <w:trHeight w:val="245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A65DE0" w:rsidRDefault="00867377" w:rsidP="00DF5D3D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A65DE0" w:rsidRDefault="00867377" w:rsidP="00DF5D3D">
            <w:pPr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23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A65DE0" w:rsidRDefault="00867377" w:rsidP="00DF5D3D">
            <w:pPr>
              <w:rPr>
                <w:rFonts w:cs="Arial"/>
                <w:b/>
                <w:sz w:val="16"/>
              </w:rPr>
            </w:pPr>
          </w:p>
        </w:tc>
        <w:tc>
          <w:tcPr>
            <w:tcW w:w="59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:rsidR="00A65DE0" w:rsidRDefault="00867377" w:rsidP="00DF5D3D">
            <w:pPr>
              <w:rPr>
                <w:rFonts w:cs="Arial"/>
                <w:b/>
                <w:sz w:val="16"/>
              </w:rPr>
            </w:pPr>
          </w:p>
        </w:tc>
      </w:tr>
      <w:tr w:rsidR="00A65DE0" w:rsidTr="00DF5D3D">
        <w:trPr>
          <w:trHeight w:val="245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Default="00867377" w:rsidP="00DF5D3D">
            <w:pPr>
              <w:rPr>
                <w:rFonts w:cs="Arial"/>
                <w:b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sz w:val="16"/>
                <w:szCs w:val="16"/>
              </w:rPr>
              <w:t>April 28, 2016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5DE0" w:rsidRDefault="00867377" w:rsidP="00AC07A0">
            <w:pPr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1.2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5DE0" w:rsidRDefault="00867377" w:rsidP="00AC07A0">
            <w:pPr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Updated Release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5DE0" w:rsidRPr="00A65DE0" w:rsidRDefault="00867377" w:rsidP="00DF5D3D">
            <w:pPr>
              <w:rPr>
                <w:rFonts w:cs="Arial"/>
                <w:b/>
                <w:color w:val="FF0000"/>
                <w:sz w:val="16"/>
              </w:rPr>
            </w:pP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STR-071224/B-Architectural Design (</w:t>
            </w:r>
            <w:proofErr w:type="spellStart"/>
            <w:r>
              <w:rPr>
                <w:sz w:val="16"/>
                <w:szCs w:val="16"/>
              </w:rPr>
              <w:t>TcSE</w:t>
            </w:r>
            <w:proofErr w:type="spellEnd"/>
            <w:r>
              <w:rPr>
                <w:sz w:val="16"/>
                <w:szCs w:val="16"/>
              </w:rPr>
              <w:t xml:space="preserve"> ROIN-293553-1)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rpaquet2 - Added </w:t>
            </w:r>
            <w:r>
              <w:rPr>
                <w:sz w:val="16"/>
                <w:szCs w:val="16"/>
              </w:rPr>
              <w:t>requirement 214274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RAC-CLD-REQ-214274/A-Rear Audio Control Lockout Client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new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STR-071218/B-Interface Requirements (</w:t>
            </w:r>
            <w:proofErr w:type="spellStart"/>
            <w:r>
              <w:rPr>
                <w:sz w:val="16"/>
                <w:szCs w:val="16"/>
              </w:rPr>
              <w:t>TcSE</w:t>
            </w:r>
            <w:proofErr w:type="spellEnd"/>
            <w:r>
              <w:rPr>
                <w:sz w:val="16"/>
                <w:szCs w:val="16"/>
              </w:rPr>
              <w:t xml:space="preserve"> ROIN-222806-1)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Added 214283 and 214289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RAC-IIR-REQ-214283/A-</w:t>
            </w:r>
            <w:proofErr w:type="spellStart"/>
            <w:r>
              <w:rPr>
                <w:sz w:val="16"/>
                <w:szCs w:val="16"/>
              </w:rPr>
              <w:t>RearAudioControlLockoutClient_Tx</w:t>
            </w:r>
            <w:proofErr w:type="spellEnd"/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rpaquet2 - New </w:t>
            </w:r>
            <w:r>
              <w:rPr>
                <w:sz w:val="16"/>
                <w:szCs w:val="16"/>
              </w:rPr>
              <w:t>for RAC lockout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MD-REQ-214277/A-</w:t>
            </w:r>
            <w:proofErr w:type="spellStart"/>
            <w:r>
              <w:rPr>
                <w:sz w:val="16"/>
                <w:szCs w:val="16"/>
              </w:rPr>
              <w:t>RACLockout_Rq</w:t>
            </w:r>
            <w:proofErr w:type="spellEnd"/>
            <w:r>
              <w:rPr>
                <w:sz w:val="16"/>
                <w:szCs w:val="16"/>
              </w:rPr>
              <w:t>+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new signal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MD-REQ-214277/B-</w:t>
            </w:r>
            <w:proofErr w:type="spellStart"/>
            <w:r>
              <w:rPr>
                <w:sz w:val="16"/>
                <w:szCs w:val="16"/>
              </w:rPr>
              <w:t>RACLockout_Rq</w:t>
            </w:r>
            <w:proofErr w:type="spellEnd"/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Updated encoding.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RAC-IIR-REQ-214289/A-</w:t>
            </w:r>
            <w:proofErr w:type="spellStart"/>
            <w:r>
              <w:rPr>
                <w:sz w:val="16"/>
                <w:szCs w:val="16"/>
              </w:rPr>
              <w:t>RearAudioControlLockoutClient_Rx</w:t>
            </w:r>
            <w:proofErr w:type="spellEnd"/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New for RAC lockout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MD-REQ-214281/A-</w:t>
            </w:r>
            <w:proofErr w:type="spellStart"/>
            <w:r>
              <w:rPr>
                <w:sz w:val="16"/>
                <w:szCs w:val="16"/>
              </w:rPr>
              <w:t>RACLockout_St</w:t>
            </w:r>
            <w:proofErr w:type="spellEnd"/>
            <w:r>
              <w:rPr>
                <w:sz w:val="16"/>
                <w:szCs w:val="16"/>
              </w:rPr>
              <w:t>+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new signal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MD-REQ-214281/B-</w:t>
            </w:r>
            <w:proofErr w:type="spellStart"/>
            <w:r>
              <w:rPr>
                <w:sz w:val="16"/>
                <w:szCs w:val="16"/>
              </w:rPr>
              <w:t>RACLockout_St</w:t>
            </w:r>
            <w:proofErr w:type="spellEnd"/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Updated encoding.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STR-071225/C-Functional Definition (</w:t>
            </w:r>
            <w:proofErr w:type="spellStart"/>
            <w:r>
              <w:rPr>
                <w:sz w:val="16"/>
                <w:szCs w:val="16"/>
              </w:rPr>
              <w:t>TcSE</w:t>
            </w:r>
            <w:proofErr w:type="spellEnd"/>
            <w:r>
              <w:rPr>
                <w:sz w:val="16"/>
                <w:szCs w:val="16"/>
              </w:rPr>
              <w:t xml:space="preserve"> ROIN-293554-1)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rpaquet2 - Removed </w:t>
            </w:r>
            <w:proofErr w:type="gramStart"/>
            <w:r>
              <w:rPr>
                <w:sz w:val="16"/>
                <w:szCs w:val="16"/>
              </w:rPr>
              <w:t xml:space="preserve">210482 </w:t>
            </w:r>
            <w:proofErr w:type="spellStart"/>
            <w:r>
              <w:rPr>
                <w:sz w:val="16"/>
                <w:szCs w:val="16"/>
              </w:rPr>
              <w:t>Rer</w:t>
            </w:r>
            <w:proofErr w:type="spellEnd"/>
            <w:r>
              <w:rPr>
                <w:sz w:val="16"/>
                <w:szCs w:val="16"/>
              </w:rPr>
              <w:t xml:space="preserve"> infotainment Lock-Out</w:t>
            </w:r>
            <w:proofErr w:type="gramEnd"/>
            <w:r>
              <w:rPr>
                <w:sz w:val="16"/>
                <w:szCs w:val="16"/>
              </w:rPr>
              <w:t xml:space="preserve"> and replaced it with 213329 Rear Audio Control Lock-Out.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RAC-</w:t>
            </w:r>
            <w:r>
              <w:rPr>
                <w:sz w:val="16"/>
                <w:szCs w:val="16"/>
              </w:rPr>
              <w:t>FUN-REQ-213329/A-Rear Audio Control Lock-Out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New Function for Rear Lock Out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RAC-SR-REQ-213334/A-Lock-Out of Rear Audio Controls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 - new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RAC-ACT-REQ-214210/A-Lock and Unlock of Rear Audio Controls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New Activity diagram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RAC-SD-REQ-214211/A-Rear Audio Control Lock/Unlock Request+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New Sequence Diagram</w:t>
            </w:r>
          </w:p>
        </w:tc>
      </w:tr>
      <w:tr w:rsidR="000B228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RAC-SD-REQ-214211/B-Rear Audio Control Lock/Unlock Request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28D" w:rsidRDefault="00867377" w:rsidP="00AC07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rpaquet2 - Updated encoding.</w:t>
            </w:r>
          </w:p>
        </w:tc>
      </w:tr>
      <w:tr w:rsidR="00DF5D3D" w:rsidTr="00DF5D3D">
        <w:trPr>
          <w:trHeight w:val="245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DF5D3D" w:rsidRDefault="00867377" w:rsidP="00DF5D3D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DF5D3D" w:rsidRDefault="00867377" w:rsidP="00DF5D3D">
            <w:pPr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23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DF5D3D" w:rsidRDefault="00867377" w:rsidP="00DF5D3D">
            <w:pPr>
              <w:rPr>
                <w:rFonts w:cs="Arial"/>
                <w:b/>
                <w:sz w:val="16"/>
              </w:rPr>
            </w:pPr>
          </w:p>
        </w:tc>
        <w:tc>
          <w:tcPr>
            <w:tcW w:w="59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:rsidR="00DF5D3D" w:rsidRDefault="00867377" w:rsidP="00DF5D3D">
            <w:pPr>
              <w:rPr>
                <w:rFonts w:cs="Arial"/>
                <w:b/>
                <w:sz w:val="16"/>
              </w:rPr>
            </w:pPr>
          </w:p>
        </w:tc>
      </w:tr>
      <w:tr w:rsidR="00DF5D3D" w:rsidRPr="00A65DE0" w:rsidTr="00DF5D3D">
        <w:trPr>
          <w:trHeight w:val="245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5D3D" w:rsidRDefault="00867377" w:rsidP="00DF5D3D">
            <w:pPr>
              <w:rPr>
                <w:rFonts w:cs="Arial"/>
                <w:b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sz w:val="16"/>
                <w:szCs w:val="16"/>
              </w:rPr>
              <w:t>December 22, 2016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Default="00867377" w:rsidP="00AC07A0">
            <w:pPr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1.3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5D3D" w:rsidRDefault="00867377" w:rsidP="00AC07A0">
            <w:pPr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Updated Release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A65DE0" w:rsidRDefault="00867377" w:rsidP="00DF5D3D">
            <w:pPr>
              <w:rPr>
                <w:rFonts w:cs="Arial"/>
                <w:b/>
                <w:color w:val="FF0000"/>
                <w:sz w:val="16"/>
              </w:rPr>
            </w:pPr>
          </w:p>
        </w:tc>
      </w:tr>
      <w:tr w:rsidR="00DF5D3D" w:rsidTr="00DF5D3D">
        <w:trPr>
          <w:trHeight w:val="187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5D3D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rFonts w:cs="Arial"/>
                <w:sz w:val="16"/>
                <w:szCs w:val="16"/>
              </w:rPr>
            </w:pPr>
            <w:r w:rsidRPr="00DF5D3D">
              <w:rPr>
                <w:rFonts w:cs="Arial"/>
                <w:sz w:val="16"/>
                <w:szCs w:val="16"/>
              </w:rPr>
              <w:t xml:space="preserve">STR-071218/C-Interface </w:t>
            </w:r>
            <w:r w:rsidRPr="00DF5D3D">
              <w:rPr>
                <w:rFonts w:cs="Arial"/>
                <w:sz w:val="16"/>
                <w:szCs w:val="16"/>
              </w:rPr>
              <w:t>Requirements (</w:t>
            </w:r>
            <w:proofErr w:type="spellStart"/>
            <w:r w:rsidRPr="00DF5D3D">
              <w:rPr>
                <w:rFonts w:cs="Arial"/>
                <w:sz w:val="16"/>
                <w:szCs w:val="16"/>
              </w:rPr>
              <w:t>TcSE</w:t>
            </w:r>
            <w:proofErr w:type="spellEnd"/>
            <w:r w:rsidRPr="00DF5D3D">
              <w:rPr>
                <w:rFonts w:cs="Arial"/>
                <w:sz w:val="16"/>
                <w:szCs w:val="16"/>
              </w:rPr>
              <w:t xml:space="preserve"> ROIN-222806-1)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sz w:val="16"/>
                <w:szCs w:val="16"/>
              </w:rPr>
            </w:pPr>
            <w:r w:rsidRPr="00DF5D3D">
              <w:rPr>
                <w:sz w:val="16"/>
                <w:szCs w:val="16"/>
              </w:rPr>
              <w:t xml:space="preserve">rpaquet2 - Added </w:t>
            </w:r>
            <w:proofErr w:type="spellStart"/>
            <w:r w:rsidRPr="00DF5D3D">
              <w:rPr>
                <w:sz w:val="16"/>
                <w:szCs w:val="16"/>
              </w:rPr>
              <w:t>RearAudioControlClient</w:t>
            </w:r>
            <w:proofErr w:type="spellEnd"/>
            <w:r w:rsidRPr="00DF5D3D">
              <w:rPr>
                <w:sz w:val="16"/>
                <w:szCs w:val="16"/>
              </w:rPr>
              <w:t xml:space="preserve"> </w:t>
            </w:r>
            <w:proofErr w:type="spellStart"/>
            <w:r w:rsidRPr="00DF5D3D">
              <w:rPr>
                <w:sz w:val="16"/>
                <w:szCs w:val="16"/>
              </w:rPr>
              <w:t>TxRx</w:t>
            </w:r>
            <w:proofErr w:type="spellEnd"/>
            <w:r w:rsidRPr="00DF5D3D">
              <w:rPr>
                <w:sz w:val="16"/>
                <w:szCs w:val="16"/>
              </w:rPr>
              <w:t xml:space="preserve"> with LBP Request response reference to the </w:t>
            </w:r>
            <w:proofErr w:type="spellStart"/>
            <w:r w:rsidRPr="00DF5D3D">
              <w:rPr>
                <w:sz w:val="16"/>
                <w:szCs w:val="16"/>
              </w:rPr>
              <w:t>LBp</w:t>
            </w:r>
            <w:proofErr w:type="spellEnd"/>
            <w:r w:rsidRPr="00DF5D3D">
              <w:rPr>
                <w:sz w:val="16"/>
                <w:szCs w:val="16"/>
              </w:rPr>
              <w:t xml:space="preserve"> SPSS.</w:t>
            </w:r>
          </w:p>
        </w:tc>
      </w:tr>
      <w:tr w:rsidR="00DF5D3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DF5D3D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rFonts w:cs="Arial"/>
                <w:sz w:val="16"/>
                <w:szCs w:val="16"/>
              </w:rPr>
            </w:pPr>
            <w:r w:rsidRPr="00DF5D3D">
              <w:rPr>
                <w:rFonts w:cs="Arial"/>
                <w:sz w:val="16"/>
                <w:szCs w:val="16"/>
              </w:rPr>
              <w:t>RAC-SR-REQ-023555/D-Button Performance for the Button Input Server (</w:t>
            </w:r>
            <w:proofErr w:type="spellStart"/>
            <w:r w:rsidRPr="00DF5D3D">
              <w:rPr>
                <w:rFonts w:cs="Arial"/>
                <w:sz w:val="16"/>
                <w:szCs w:val="16"/>
              </w:rPr>
              <w:t>TcSE</w:t>
            </w:r>
            <w:proofErr w:type="spellEnd"/>
            <w:r w:rsidRPr="00DF5D3D">
              <w:rPr>
                <w:rFonts w:cs="Arial"/>
                <w:sz w:val="16"/>
                <w:szCs w:val="16"/>
              </w:rPr>
              <w:t xml:space="preserve"> ROIN-201173-3)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F5D3D">
              <w:rPr>
                <w:sz w:val="16"/>
                <w:szCs w:val="16"/>
              </w:rPr>
              <w:t>rpaquet</w:t>
            </w:r>
            <w:proofErr w:type="spellEnd"/>
            <w:proofErr w:type="gramEnd"/>
            <w:r w:rsidRPr="00DF5D3D">
              <w:rPr>
                <w:sz w:val="16"/>
                <w:szCs w:val="16"/>
              </w:rPr>
              <w:t xml:space="preserve"> 2- Updated to indicate tha</w:t>
            </w:r>
            <w:r w:rsidRPr="00DF5D3D">
              <w:rPr>
                <w:sz w:val="16"/>
                <w:szCs w:val="16"/>
              </w:rPr>
              <w:t>t the seek button shall act like the seek button on the EFP(shall seek to next channel).</w:t>
            </w:r>
          </w:p>
        </w:tc>
      </w:tr>
      <w:tr w:rsidR="00DF5D3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DF5D3D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rFonts w:cs="Arial"/>
                <w:sz w:val="16"/>
                <w:szCs w:val="16"/>
              </w:rPr>
            </w:pPr>
            <w:r w:rsidRPr="00DF5D3D">
              <w:rPr>
                <w:rFonts w:cs="Arial"/>
                <w:sz w:val="16"/>
                <w:szCs w:val="16"/>
              </w:rPr>
              <w:t>STR-071225/D-Functional Definition (</w:t>
            </w:r>
            <w:proofErr w:type="spellStart"/>
            <w:r w:rsidRPr="00DF5D3D">
              <w:rPr>
                <w:rFonts w:cs="Arial"/>
                <w:sz w:val="16"/>
                <w:szCs w:val="16"/>
              </w:rPr>
              <w:t>TcSE</w:t>
            </w:r>
            <w:proofErr w:type="spellEnd"/>
            <w:r w:rsidRPr="00DF5D3D">
              <w:rPr>
                <w:rFonts w:cs="Arial"/>
                <w:sz w:val="16"/>
                <w:szCs w:val="16"/>
              </w:rPr>
              <w:t xml:space="preserve"> ROIN-293554-1)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sz w:val="16"/>
                <w:szCs w:val="16"/>
              </w:rPr>
            </w:pPr>
            <w:r w:rsidRPr="00DF5D3D">
              <w:rPr>
                <w:sz w:val="16"/>
                <w:szCs w:val="16"/>
              </w:rPr>
              <w:t>rpaquet2 - Added new functions Play-Pause, Shuffle -Repeat, Direct Source Selection</w:t>
            </w:r>
          </w:p>
        </w:tc>
      </w:tr>
      <w:tr w:rsidR="00DF5D3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DF5D3D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rFonts w:cs="Arial"/>
                <w:sz w:val="16"/>
                <w:szCs w:val="16"/>
              </w:rPr>
            </w:pPr>
            <w:r w:rsidRPr="00DF5D3D">
              <w:rPr>
                <w:rFonts w:cs="Arial"/>
                <w:sz w:val="16"/>
                <w:szCs w:val="16"/>
              </w:rPr>
              <w:t>RAC-SR-REQ-213334/B-Lock-Out of Rear Audio Controls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sz w:val="16"/>
                <w:szCs w:val="16"/>
              </w:rPr>
            </w:pPr>
            <w:r w:rsidRPr="00DF5D3D">
              <w:rPr>
                <w:sz w:val="16"/>
                <w:szCs w:val="16"/>
              </w:rPr>
              <w:t xml:space="preserve">rpaquet2 - Changed Rear Audio Control Server to Rear Audio Control Lockout Server for </w:t>
            </w:r>
            <w:proofErr w:type="spellStart"/>
            <w:r w:rsidRPr="00DF5D3D">
              <w:rPr>
                <w:sz w:val="16"/>
                <w:szCs w:val="16"/>
              </w:rPr>
              <w:t>calrification</w:t>
            </w:r>
            <w:proofErr w:type="spellEnd"/>
            <w:r w:rsidRPr="00DF5D3D">
              <w:rPr>
                <w:sz w:val="16"/>
                <w:szCs w:val="16"/>
              </w:rPr>
              <w:t>.</w:t>
            </w:r>
          </w:p>
        </w:tc>
      </w:tr>
      <w:tr w:rsidR="00DF5D3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DF5D3D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rFonts w:cs="Arial"/>
                <w:sz w:val="16"/>
                <w:szCs w:val="16"/>
              </w:rPr>
            </w:pPr>
            <w:r w:rsidRPr="00DF5D3D">
              <w:rPr>
                <w:rFonts w:cs="Arial"/>
                <w:sz w:val="16"/>
                <w:szCs w:val="16"/>
              </w:rPr>
              <w:t>RAC-FUN-REQ-239380/A-Play-Pause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sz w:val="16"/>
                <w:szCs w:val="16"/>
              </w:rPr>
            </w:pPr>
            <w:r w:rsidRPr="00DF5D3D">
              <w:rPr>
                <w:sz w:val="16"/>
                <w:szCs w:val="16"/>
              </w:rPr>
              <w:t>rpaquet2 - Initial release</w:t>
            </w:r>
          </w:p>
        </w:tc>
      </w:tr>
      <w:tr w:rsidR="00DF5D3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DF5D3D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rFonts w:cs="Arial"/>
                <w:sz w:val="16"/>
                <w:szCs w:val="16"/>
              </w:rPr>
            </w:pPr>
            <w:r w:rsidRPr="00DF5D3D">
              <w:rPr>
                <w:rFonts w:cs="Arial"/>
                <w:sz w:val="16"/>
                <w:szCs w:val="16"/>
              </w:rPr>
              <w:t>RAC-UC-REQ-239381/A-Play Button Pressed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sz w:val="16"/>
                <w:szCs w:val="16"/>
              </w:rPr>
            </w:pPr>
            <w:r w:rsidRPr="00DF5D3D">
              <w:rPr>
                <w:sz w:val="16"/>
                <w:szCs w:val="16"/>
              </w:rPr>
              <w:t>rpaquet2 -Initial Release</w:t>
            </w:r>
          </w:p>
        </w:tc>
      </w:tr>
      <w:tr w:rsidR="00DF5D3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DF5D3D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rFonts w:cs="Arial"/>
                <w:sz w:val="16"/>
                <w:szCs w:val="16"/>
              </w:rPr>
            </w:pPr>
            <w:r w:rsidRPr="00DF5D3D">
              <w:rPr>
                <w:rFonts w:cs="Arial"/>
                <w:sz w:val="16"/>
                <w:szCs w:val="16"/>
              </w:rPr>
              <w:t>RAC-UC-REQ-239382/A-Pause Button Pressed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sz w:val="16"/>
                <w:szCs w:val="16"/>
              </w:rPr>
            </w:pPr>
            <w:r w:rsidRPr="00DF5D3D">
              <w:rPr>
                <w:sz w:val="16"/>
                <w:szCs w:val="16"/>
              </w:rPr>
              <w:t>rpaquet2 -Initial Release</w:t>
            </w:r>
          </w:p>
        </w:tc>
      </w:tr>
      <w:tr w:rsidR="00DF5D3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DF5D3D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rFonts w:cs="Arial"/>
                <w:sz w:val="16"/>
                <w:szCs w:val="16"/>
              </w:rPr>
            </w:pPr>
            <w:r w:rsidRPr="00DF5D3D">
              <w:rPr>
                <w:rFonts w:cs="Arial"/>
                <w:sz w:val="16"/>
                <w:szCs w:val="16"/>
              </w:rPr>
              <w:t>RAC-FUN-REQ-242991/A-Shuffle-Repeat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sz w:val="16"/>
                <w:szCs w:val="16"/>
              </w:rPr>
            </w:pPr>
            <w:r w:rsidRPr="00DF5D3D">
              <w:rPr>
                <w:sz w:val="16"/>
                <w:szCs w:val="16"/>
              </w:rPr>
              <w:t>rpaquet2 - Initial release</w:t>
            </w:r>
          </w:p>
        </w:tc>
      </w:tr>
      <w:tr w:rsidR="00DF5D3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DF5D3D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rFonts w:cs="Arial"/>
                <w:sz w:val="16"/>
                <w:szCs w:val="16"/>
              </w:rPr>
            </w:pPr>
            <w:r w:rsidRPr="00DF5D3D">
              <w:rPr>
                <w:rFonts w:cs="Arial"/>
                <w:sz w:val="16"/>
                <w:szCs w:val="16"/>
              </w:rPr>
              <w:t>RAC-FUN-REQ-245309/A-Direct Source Selection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sz w:val="16"/>
                <w:szCs w:val="16"/>
              </w:rPr>
            </w:pPr>
            <w:r w:rsidRPr="00DF5D3D">
              <w:rPr>
                <w:sz w:val="16"/>
                <w:szCs w:val="16"/>
              </w:rPr>
              <w:t>rpaquet2 - Initial release</w:t>
            </w:r>
          </w:p>
        </w:tc>
      </w:tr>
      <w:tr w:rsidR="00DF5D3D" w:rsidTr="00DF5D3D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Default="00867377" w:rsidP="00DF5D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rFonts w:cs="Arial"/>
                <w:sz w:val="16"/>
                <w:szCs w:val="16"/>
              </w:rPr>
            </w:pPr>
            <w:r w:rsidRPr="00DF5D3D">
              <w:rPr>
                <w:rFonts w:cs="Arial"/>
                <w:sz w:val="16"/>
                <w:szCs w:val="16"/>
              </w:rPr>
              <w:t xml:space="preserve">RAC-SR-REQ-245706/A-List Server Radio </w:t>
            </w:r>
            <w:r w:rsidRPr="00DF5D3D">
              <w:rPr>
                <w:rFonts w:cs="Arial"/>
                <w:sz w:val="16"/>
                <w:szCs w:val="16"/>
              </w:rPr>
              <w:lastRenderedPageBreak/>
              <w:t>2 - RACM HMI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D3D" w:rsidRPr="00DF5D3D" w:rsidRDefault="00867377" w:rsidP="00DF5D3D">
            <w:pPr>
              <w:rPr>
                <w:sz w:val="16"/>
                <w:szCs w:val="16"/>
              </w:rPr>
            </w:pPr>
            <w:r w:rsidRPr="00DF5D3D">
              <w:rPr>
                <w:sz w:val="16"/>
                <w:szCs w:val="16"/>
              </w:rPr>
              <w:lastRenderedPageBreak/>
              <w:t xml:space="preserve">sberg15: updated to support also AM/FM/DAB/SDARS within the root list; Added </w:t>
            </w:r>
            <w:r w:rsidRPr="00DF5D3D">
              <w:rPr>
                <w:sz w:val="16"/>
                <w:szCs w:val="16"/>
              </w:rPr>
              <w:lastRenderedPageBreak/>
              <w:t xml:space="preserve">FM/SDARS/DAB station list for </w:t>
            </w:r>
            <w:proofErr w:type="spellStart"/>
            <w:r w:rsidRPr="00DF5D3D">
              <w:rPr>
                <w:sz w:val="16"/>
                <w:szCs w:val="16"/>
              </w:rPr>
              <w:t>futrure</w:t>
            </w:r>
            <w:proofErr w:type="spellEnd"/>
            <w:r w:rsidRPr="00DF5D3D">
              <w:rPr>
                <w:sz w:val="16"/>
                <w:szCs w:val="16"/>
              </w:rPr>
              <w:t xml:space="preserve"> upgradeability.</w:t>
            </w:r>
          </w:p>
        </w:tc>
      </w:tr>
      <w:tr w:rsidR="00AC07A0" w:rsidTr="00C41C5C">
        <w:trPr>
          <w:trHeight w:val="245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AC07A0" w:rsidRDefault="00867377" w:rsidP="00C41C5C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AC07A0" w:rsidRDefault="00867377" w:rsidP="00C41C5C">
            <w:pPr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23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AC07A0" w:rsidRDefault="00867377" w:rsidP="00C41C5C">
            <w:pPr>
              <w:rPr>
                <w:rFonts w:cs="Arial"/>
                <w:b/>
                <w:sz w:val="16"/>
              </w:rPr>
            </w:pPr>
          </w:p>
        </w:tc>
        <w:tc>
          <w:tcPr>
            <w:tcW w:w="59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:rsidR="00AC07A0" w:rsidRDefault="00867377" w:rsidP="00C41C5C">
            <w:pPr>
              <w:rPr>
                <w:rFonts w:cs="Arial"/>
                <w:b/>
                <w:sz w:val="16"/>
              </w:rPr>
            </w:pPr>
          </w:p>
        </w:tc>
      </w:tr>
      <w:tr w:rsidR="00AC07A0" w:rsidRPr="00A65DE0" w:rsidTr="00C41C5C">
        <w:trPr>
          <w:trHeight w:val="245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07A0" w:rsidRDefault="00867377" w:rsidP="00AC07A0">
            <w:pPr>
              <w:rPr>
                <w:rFonts w:cs="Arial"/>
                <w:b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sz w:val="16"/>
                <w:szCs w:val="16"/>
              </w:rPr>
              <w:t>July 1, 2017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1.4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07A0" w:rsidRDefault="00867377" w:rsidP="00AC07A0">
            <w:pPr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Updated Release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A0" w:rsidRPr="00A65DE0" w:rsidRDefault="00867377" w:rsidP="00C41C5C">
            <w:pPr>
              <w:rPr>
                <w:rFonts w:cs="Arial"/>
                <w:b/>
                <w:color w:val="FF0000"/>
                <w:sz w:val="16"/>
              </w:rPr>
            </w:pPr>
          </w:p>
        </w:tc>
      </w:tr>
      <w:tr w:rsidR="00AC07A0" w:rsidTr="004A1BA6">
        <w:trPr>
          <w:trHeight w:val="187"/>
          <w:jc w:val="center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rFonts w:cs="Arial"/>
                <w:sz w:val="16"/>
                <w:szCs w:val="16"/>
              </w:rPr>
            </w:pPr>
            <w:r w:rsidRPr="00AC07A0">
              <w:rPr>
                <w:rFonts w:cs="Arial"/>
                <w:sz w:val="16"/>
                <w:szCs w:val="16"/>
              </w:rPr>
              <w:t xml:space="preserve">STR-071218/D-Interface </w:t>
            </w:r>
            <w:r w:rsidRPr="00AC07A0">
              <w:rPr>
                <w:rFonts w:cs="Arial"/>
                <w:sz w:val="16"/>
                <w:szCs w:val="16"/>
              </w:rPr>
              <w:t>Requirements (</w:t>
            </w:r>
            <w:proofErr w:type="spellStart"/>
            <w:r w:rsidRPr="00AC07A0">
              <w:rPr>
                <w:rFonts w:cs="Arial"/>
                <w:sz w:val="16"/>
                <w:szCs w:val="16"/>
              </w:rPr>
              <w:t>TcSE</w:t>
            </w:r>
            <w:proofErr w:type="spellEnd"/>
            <w:r w:rsidRPr="00AC07A0">
              <w:rPr>
                <w:rFonts w:cs="Arial"/>
                <w:sz w:val="16"/>
                <w:szCs w:val="16"/>
              </w:rPr>
              <w:t xml:space="preserve"> ROIN-222806-1)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sz w:val="16"/>
                <w:szCs w:val="16"/>
              </w:rPr>
            </w:pPr>
            <w:r w:rsidRPr="00AC07A0">
              <w:rPr>
                <w:sz w:val="16"/>
                <w:szCs w:val="16"/>
              </w:rPr>
              <w:t xml:space="preserve">rpaquet2 - Corrected the </w:t>
            </w:r>
            <w:proofErr w:type="spellStart"/>
            <w:r w:rsidRPr="00AC07A0">
              <w:rPr>
                <w:sz w:val="16"/>
                <w:szCs w:val="16"/>
              </w:rPr>
              <w:t>RearAudioControlClient</w:t>
            </w:r>
            <w:proofErr w:type="spellEnd"/>
            <w:r w:rsidRPr="00AC07A0">
              <w:rPr>
                <w:sz w:val="16"/>
                <w:szCs w:val="16"/>
              </w:rPr>
              <w:t xml:space="preserve"> to </w:t>
            </w:r>
            <w:proofErr w:type="spellStart"/>
            <w:r w:rsidRPr="00AC07A0">
              <w:rPr>
                <w:sz w:val="16"/>
                <w:szCs w:val="16"/>
              </w:rPr>
              <w:t>Server_Tx</w:t>
            </w:r>
            <w:proofErr w:type="spellEnd"/>
            <w:r w:rsidRPr="00AC07A0">
              <w:rPr>
                <w:sz w:val="16"/>
                <w:szCs w:val="16"/>
              </w:rPr>
              <w:t>/Rx no content change</w:t>
            </w:r>
          </w:p>
        </w:tc>
      </w:tr>
      <w:tr w:rsidR="00AC07A0" w:rsidTr="004A1BA6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rFonts w:cs="Arial"/>
                <w:sz w:val="16"/>
                <w:szCs w:val="16"/>
              </w:rPr>
            </w:pPr>
            <w:r w:rsidRPr="00AC07A0">
              <w:rPr>
                <w:rFonts w:cs="Arial"/>
                <w:sz w:val="16"/>
                <w:szCs w:val="16"/>
              </w:rPr>
              <w:t>ENMEM-REQ-099693/E-Display Data Refresh After Driver Profile Change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sz w:val="16"/>
                <w:szCs w:val="16"/>
              </w:rPr>
            </w:pPr>
            <w:r w:rsidRPr="00AC07A0">
              <w:rPr>
                <w:sz w:val="16"/>
                <w:szCs w:val="16"/>
              </w:rPr>
              <w:t xml:space="preserve">MBORREL4: Updated to clarify that all Clients that display any </w:t>
            </w:r>
            <w:proofErr w:type="spellStart"/>
            <w:r w:rsidRPr="00AC07A0">
              <w:rPr>
                <w:sz w:val="16"/>
                <w:szCs w:val="16"/>
              </w:rPr>
              <w:t>EnMem</w:t>
            </w:r>
            <w:proofErr w:type="spellEnd"/>
            <w:r w:rsidRPr="00AC07A0">
              <w:rPr>
                <w:sz w:val="16"/>
                <w:szCs w:val="16"/>
              </w:rPr>
              <w:t xml:space="preserve"> s</w:t>
            </w:r>
            <w:r w:rsidRPr="00AC07A0">
              <w:rPr>
                <w:sz w:val="16"/>
                <w:szCs w:val="16"/>
              </w:rPr>
              <w:t>ettings shall perform refresh.</w:t>
            </w:r>
          </w:p>
        </w:tc>
      </w:tr>
      <w:tr w:rsidR="00AC07A0" w:rsidTr="004A1BA6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rFonts w:cs="Arial"/>
                <w:sz w:val="16"/>
                <w:szCs w:val="16"/>
              </w:rPr>
            </w:pPr>
            <w:r w:rsidRPr="00AC07A0">
              <w:rPr>
                <w:rFonts w:cs="Arial"/>
                <w:sz w:val="16"/>
                <w:szCs w:val="16"/>
              </w:rPr>
              <w:t>ENMEM-REQ-099674/C-Requesting Audio Preset Info After Profile Change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sz w:val="16"/>
                <w:szCs w:val="16"/>
              </w:rPr>
            </w:pPr>
            <w:r w:rsidRPr="00AC07A0">
              <w:rPr>
                <w:sz w:val="16"/>
                <w:szCs w:val="16"/>
              </w:rPr>
              <w:t>MBORREL4: Updated to include to all Clients that display audio presets</w:t>
            </w:r>
          </w:p>
        </w:tc>
      </w:tr>
      <w:tr w:rsidR="00AC07A0" w:rsidTr="004A1BA6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rFonts w:cs="Arial"/>
                <w:sz w:val="16"/>
                <w:szCs w:val="16"/>
              </w:rPr>
            </w:pPr>
            <w:r w:rsidRPr="00AC07A0">
              <w:rPr>
                <w:rFonts w:cs="Arial"/>
                <w:sz w:val="16"/>
                <w:szCs w:val="16"/>
              </w:rPr>
              <w:t>ENMEM-TMR-REQ-099763/C-</w:t>
            </w:r>
            <w:proofErr w:type="spellStart"/>
            <w:r w:rsidRPr="00AC07A0">
              <w:rPr>
                <w:rFonts w:cs="Arial"/>
                <w:sz w:val="16"/>
                <w:szCs w:val="16"/>
              </w:rPr>
              <w:t>T_PersPresetWait</w:t>
            </w:r>
            <w:proofErr w:type="spellEnd"/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sz w:val="16"/>
                <w:szCs w:val="16"/>
              </w:rPr>
            </w:pPr>
            <w:r w:rsidRPr="00AC07A0">
              <w:rPr>
                <w:sz w:val="16"/>
                <w:szCs w:val="16"/>
              </w:rPr>
              <w:t xml:space="preserve">MBORREL4: Updated to include to all </w:t>
            </w:r>
            <w:r w:rsidRPr="00AC07A0">
              <w:rPr>
                <w:sz w:val="16"/>
                <w:szCs w:val="16"/>
              </w:rPr>
              <w:t>Clients that display audio presets</w:t>
            </w:r>
          </w:p>
        </w:tc>
      </w:tr>
      <w:tr w:rsidR="00AC07A0" w:rsidTr="004A1BA6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rFonts w:cs="Arial"/>
                <w:sz w:val="16"/>
                <w:szCs w:val="16"/>
              </w:rPr>
            </w:pPr>
            <w:r w:rsidRPr="00AC07A0">
              <w:rPr>
                <w:rFonts w:cs="Arial"/>
                <w:sz w:val="16"/>
                <w:szCs w:val="16"/>
              </w:rPr>
              <w:t>STR-071225/E-Functional Definition (</w:t>
            </w:r>
            <w:proofErr w:type="spellStart"/>
            <w:r w:rsidRPr="00AC07A0">
              <w:rPr>
                <w:rFonts w:cs="Arial"/>
                <w:sz w:val="16"/>
                <w:szCs w:val="16"/>
              </w:rPr>
              <w:t>TcSE</w:t>
            </w:r>
            <w:proofErr w:type="spellEnd"/>
            <w:r w:rsidRPr="00AC07A0">
              <w:rPr>
                <w:rFonts w:cs="Arial"/>
                <w:sz w:val="16"/>
                <w:szCs w:val="16"/>
              </w:rPr>
              <w:t xml:space="preserve"> ROIN-293554-1)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sz w:val="16"/>
                <w:szCs w:val="16"/>
              </w:rPr>
            </w:pPr>
            <w:r w:rsidRPr="00AC07A0">
              <w:rPr>
                <w:sz w:val="16"/>
                <w:szCs w:val="16"/>
              </w:rPr>
              <w:t xml:space="preserve">rpaquet2 - Added Power On/off and Mute function to go along with the Global Input translation matrix.  </w:t>
            </w:r>
            <w:proofErr w:type="gramStart"/>
            <w:r w:rsidRPr="00AC07A0">
              <w:rPr>
                <w:sz w:val="16"/>
                <w:szCs w:val="16"/>
              </w:rPr>
              <w:t>should</w:t>
            </w:r>
            <w:proofErr w:type="gramEnd"/>
            <w:r w:rsidRPr="00AC07A0">
              <w:rPr>
                <w:sz w:val="16"/>
                <w:szCs w:val="16"/>
              </w:rPr>
              <w:t xml:space="preserve"> already be implemented.</w:t>
            </w:r>
          </w:p>
        </w:tc>
      </w:tr>
      <w:tr w:rsidR="00AC07A0" w:rsidTr="004A1BA6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rFonts w:cs="Arial"/>
                <w:sz w:val="16"/>
                <w:szCs w:val="16"/>
              </w:rPr>
            </w:pPr>
            <w:r w:rsidRPr="00AC07A0">
              <w:rPr>
                <w:rFonts w:cs="Arial"/>
                <w:sz w:val="16"/>
                <w:szCs w:val="16"/>
              </w:rPr>
              <w:t>STR-417273/B-Use Cases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sz w:val="16"/>
                <w:szCs w:val="16"/>
              </w:rPr>
            </w:pPr>
            <w:r w:rsidRPr="00AC07A0">
              <w:rPr>
                <w:sz w:val="16"/>
                <w:szCs w:val="16"/>
              </w:rPr>
              <w:t>rpaq</w:t>
            </w:r>
            <w:r w:rsidRPr="00AC07A0">
              <w:rPr>
                <w:sz w:val="16"/>
                <w:szCs w:val="16"/>
              </w:rPr>
              <w:t>uet2 - Removed the Play and Pause use cases and replaced with one Play/Pause Use Case</w:t>
            </w:r>
          </w:p>
        </w:tc>
      </w:tr>
      <w:tr w:rsidR="00AC07A0" w:rsidTr="004A1BA6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rFonts w:cs="Arial"/>
                <w:sz w:val="16"/>
                <w:szCs w:val="16"/>
              </w:rPr>
            </w:pPr>
            <w:r w:rsidRPr="00AC07A0">
              <w:rPr>
                <w:rFonts w:cs="Arial"/>
                <w:sz w:val="16"/>
                <w:szCs w:val="16"/>
              </w:rPr>
              <w:t>RAC-FUN-REQ-257547/A-Power On/Off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sz w:val="16"/>
                <w:szCs w:val="16"/>
              </w:rPr>
            </w:pPr>
            <w:r w:rsidRPr="00AC07A0">
              <w:rPr>
                <w:sz w:val="16"/>
                <w:szCs w:val="16"/>
              </w:rPr>
              <w:t xml:space="preserve">rpaquet2 - RACM Already doing this function added for clarification and RSEM </w:t>
            </w:r>
            <w:proofErr w:type="spellStart"/>
            <w:r w:rsidRPr="00AC07A0">
              <w:rPr>
                <w:sz w:val="16"/>
                <w:szCs w:val="16"/>
              </w:rPr>
              <w:t>implmentation</w:t>
            </w:r>
            <w:proofErr w:type="spellEnd"/>
            <w:r w:rsidRPr="00AC07A0">
              <w:rPr>
                <w:sz w:val="16"/>
                <w:szCs w:val="16"/>
              </w:rPr>
              <w:t>.</w:t>
            </w:r>
          </w:p>
        </w:tc>
      </w:tr>
      <w:tr w:rsidR="00AC07A0" w:rsidTr="004A1BA6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rFonts w:cs="Arial"/>
                <w:sz w:val="16"/>
                <w:szCs w:val="16"/>
              </w:rPr>
            </w:pPr>
            <w:r w:rsidRPr="00AC07A0">
              <w:rPr>
                <w:rFonts w:cs="Arial"/>
                <w:sz w:val="16"/>
                <w:szCs w:val="16"/>
              </w:rPr>
              <w:t xml:space="preserve">RAC-UC-REQ-257548/A-On/Off Button </w:t>
            </w:r>
            <w:r w:rsidRPr="00AC07A0">
              <w:rPr>
                <w:rFonts w:cs="Arial"/>
                <w:sz w:val="16"/>
                <w:szCs w:val="16"/>
              </w:rPr>
              <w:t>Pressed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sz w:val="16"/>
                <w:szCs w:val="16"/>
              </w:rPr>
            </w:pPr>
            <w:r w:rsidRPr="00AC07A0">
              <w:rPr>
                <w:sz w:val="16"/>
                <w:szCs w:val="16"/>
              </w:rPr>
              <w:t>rpaquet2 - Added to Use Case to match what RACM is doing and for RSEM to implement.</w:t>
            </w:r>
          </w:p>
        </w:tc>
      </w:tr>
      <w:tr w:rsidR="00AC07A0" w:rsidTr="004A1BA6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rFonts w:cs="Arial"/>
                <w:sz w:val="16"/>
                <w:szCs w:val="16"/>
              </w:rPr>
            </w:pPr>
            <w:r w:rsidRPr="00AC07A0">
              <w:rPr>
                <w:rFonts w:cs="Arial"/>
                <w:sz w:val="16"/>
                <w:szCs w:val="16"/>
              </w:rPr>
              <w:t>RAC-FUN-REQ-257549/A-Mute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sz w:val="16"/>
                <w:szCs w:val="16"/>
              </w:rPr>
            </w:pPr>
            <w:r w:rsidRPr="00AC07A0">
              <w:rPr>
                <w:sz w:val="16"/>
                <w:szCs w:val="16"/>
              </w:rPr>
              <w:t xml:space="preserve">rpaquet2 - RACM Already doing this function added for clarification and RSEM </w:t>
            </w:r>
            <w:proofErr w:type="spellStart"/>
            <w:r w:rsidRPr="00AC07A0">
              <w:rPr>
                <w:sz w:val="16"/>
                <w:szCs w:val="16"/>
              </w:rPr>
              <w:t>implmentation</w:t>
            </w:r>
            <w:proofErr w:type="spellEnd"/>
            <w:r w:rsidRPr="00AC07A0">
              <w:rPr>
                <w:sz w:val="16"/>
                <w:szCs w:val="16"/>
              </w:rPr>
              <w:t>.</w:t>
            </w:r>
          </w:p>
        </w:tc>
      </w:tr>
      <w:tr w:rsidR="00AC07A0" w:rsidTr="004A1BA6">
        <w:trPr>
          <w:trHeight w:val="187"/>
          <w:jc w:val="center"/>
        </w:trPr>
        <w:tc>
          <w:tcPr>
            <w:tcW w:w="16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A0" w:rsidRDefault="00867377" w:rsidP="00AC07A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rFonts w:cs="Arial"/>
                <w:sz w:val="16"/>
                <w:szCs w:val="16"/>
              </w:rPr>
            </w:pPr>
            <w:r w:rsidRPr="00AC07A0">
              <w:rPr>
                <w:rFonts w:cs="Arial"/>
                <w:sz w:val="16"/>
                <w:szCs w:val="16"/>
              </w:rPr>
              <w:t>RAC-UC-REQ-257550/A-Mute Pressed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7A0" w:rsidRPr="00AC07A0" w:rsidRDefault="00867377" w:rsidP="00AC07A0">
            <w:pPr>
              <w:rPr>
                <w:sz w:val="16"/>
                <w:szCs w:val="16"/>
              </w:rPr>
            </w:pPr>
            <w:r w:rsidRPr="00AC07A0">
              <w:rPr>
                <w:sz w:val="16"/>
                <w:szCs w:val="16"/>
              </w:rPr>
              <w:t xml:space="preserve">rpaquet2 </w:t>
            </w:r>
            <w:r w:rsidRPr="00AC07A0">
              <w:rPr>
                <w:sz w:val="16"/>
                <w:szCs w:val="16"/>
              </w:rPr>
              <w:t>- Added to Use Case to match what RACM is doing and for RSEM to implement.</w:t>
            </w:r>
          </w:p>
        </w:tc>
      </w:tr>
    </w:tbl>
    <w:p w:rsidR="00485331" w:rsidRDefault="00867377">
      <w:pPr>
        <w:jc w:val="center"/>
        <w:rPr>
          <w:rFonts w:cs="Arial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cs="Arial"/>
          <w:b/>
          <w:sz w:val="36"/>
          <w:szCs w:val="36"/>
        </w:rPr>
        <w:lastRenderedPageBreak/>
        <w:t>Table of Contents</w:t>
      </w:r>
    </w:p>
    <w:p w:rsidR="004A6969" w:rsidRDefault="00867377">
      <w:pPr>
        <w:pStyle w:val="TOC1"/>
        <w:tabs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b w:val="0"/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b w:val="0"/>
          <w:sz w:val="36"/>
          <w:szCs w:val="36"/>
        </w:rPr>
        <w:fldChar w:fldCharType="separate"/>
      </w:r>
      <w:hyperlink w:anchor="_Toc486630539" w:history="1">
        <w:r w:rsidR="004A6969" w:rsidRPr="00EA75C0">
          <w:rPr>
            <w:rStyle w:val="Hyperlink"/>
            <w:rFonts w:cs="Arial"/>
            <w:bCs/>
            <w:noProof/>
          </w:rPr>
          <w:t>Revision History</w:t>
        </w:r>
        <w:r w:rsidR="004A6969">
          <w:rPr>
            <w:noProof/>
            <w:webHidden/>
          </w:rPr>
          <w:tab/>
        </w:r>
        <w:r w:rsidR="004A6969">
          <w:rPr>
            <w:noProof/>
            <w:webHidden/>
          </w:rPr>
          <w:fldChar w:fldCharType="begin"/>
        </w:r>
        <w:r w:rsidR="004A6969">
          <w:rPr>
            <w:noProof/>
            <w:webHidden/>
          </w:rPr>
          <w:instrText xml:space="preserve"> PAGEREF _Toc486630539 \h </w:instrText>
        </w:r>
        <w:r w:rsidR="004A6969">
          <w:rPr>
            <w:noProof/>
            <w:webHidden/>
          </w:rPr>
        </w:r>
        <w:r w:rsidR="004A6969">
          <w:rPr>
            <w:noProof/>
            <w:webHidden/>
          </w:rPr>
          <w:fldChar w:fldCharType="separate"/>
        </w:r>
        <w:r w:rsidR="004A6969">
          <w:rPr>
            <w:noProof/>
            <w:webHidden/>
          </w:rPr>
          <w:t>2</w:t>
        </w:r>
        <w:r w:rsidR="004A6969">
          <w:rPr>
            <w:noProof/>
            <w:webHidden/>
          </w:rPr>
          <w:fldChar w:fldCharType="end"/>
        </w:r>
      </w:hyperlink>
    </w:p>
    <w:p w:rsidR="004A6969" w:rsidRDefault="004A6969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86630540" w:history="1">
        <w:r w:rsidRPr="00EA75C0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41" w:history="1">
        <w:r w:rsidRPr="00EA75C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RAC-CLD-REQ-023557/B-RAC Server (TcSE ROIN-293560)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42" w:history="1">
        <w:r w:rsidRPr="00EA75C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RAC-CLD-REQ-214274/A-Rear Audio Control Lockout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43" w:history="1">
        <w:r w:rsidRPr="00EA75C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44" w:history="1">
        <w:r w:rsidRPr="00EA75C0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RAC-IIR-REQ-023552/C-RAC Client CAN Status (TcSE ROIN-201162-1)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45" w:history="1">
        <w:r w:rsidRPr="00EA75C0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RAC-IIR-REQ-245766/A-RearAudioControlServer_Tx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46" w:history="1">
        <w:r w:rsidRPr="00EA75C0">
          <w:rPr>
            <w:rStyle w:val="Hyperlink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RAC-IIR-REQ-245765/A-RearAudioControlServer_Rx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47" w:history="1">
        <w:r w:rsidRPr="00EA75C0">
          <w:rPr>
            <w:rStyle w:val="Hyperlink"/>
            <w:noProof/>
          </w:rPr>
          <w:t>1.3.4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RAC-IIR-REQ-214283/A-RearAudioControlLockoutClient_Tx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48" w:history="1">
        <w:r w:rsidRPr="00EA75C0">
          <w:rPr>
            <w:rStyle w:val="Hyperlink"/>
            <w:noProof/>
          </w:rPr>
          <w:t>1.3.5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RAC-IIR-REQ-214289/A-RearAudioControlLockoutClient_Rx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86630549" w:history="1">
        <w:r w:rsidRPr="00EA75C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General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50" w:history="1">
        <w:r w:rsidRPr="00EA75C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RAC-FUR-REQ-023554/A-RSEM Functional Requirements (TcSE ROIN-201174-1)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51" w:history="1">
        <w:r w:rsidRPr="00EA75C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RAC-SR-REQ-023555/D-Button Performance for the Button Input Server (TcSE ROIN-201173-3)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52" w:history="1">
        <w:r w:rsidRPr="00EA75C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Enhanced Memory Mix Mode Preset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53" w:history="1">
        <w:r w:rsidRPr="00EA75C0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ENMEM-REQ-099693/E-Display Data Refresh After Driver Profile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54" w:history="1">
        <w:r w:rsidRPr="00EA75C0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ENMEM-REQ-099674/C-Requesting Audio Preset Info After Profile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55" w:history="1">
        <w:r w:rsidRPr="00EA75C0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ENMEM-TMR-REQ-099763/C-T_PersPresetWait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86630556" w:history="1">
        <w:r w:rsidRPr="00EA75C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Functional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57" w:history="1">
        <w:r w:rsidRPr="00EA75C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RAC-FUN-REQ-023525/A-Seek (TcSE ROIN-293542)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58" w:history="1">
        <w:r w:rsidRPr="00EA75C0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59" w:history="1">
        <w:r w:rsidRPr="00EA75C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RAC-FUN-REQ-023528/A-Volume (TcSE ROIN-293544)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60" w:history="1">
        <w:r w:rsidRPr="00EA75C0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61" w:history="1">
        <w:r w:rsidRPr="00EA75C0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62" w:history="1">
        <w:r w:rsidRPr="00EA75C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RAC-FUN-REQ-023532/A-Media (TcSE ROIN-293547)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63" w:history="1">
        <w:r w:rsidRPr="00EA75C0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64" w:history="1">
        <w:r w:rsidRPr="00EA75C0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RAC-FUN-REQ-023534/A-Clock (TcSE ROIN-293549)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65" w:history="1">
        <w:r w:rsidRPr="00EA75C0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66" w:history="1">
        <w:r w:rsidRPr="00EA75C0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67" w:history="1">
        <w:r w:rsidRPr="00EA75C0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RAC-FUN-REQ-213329/A-Rear Audio Control Lock-Out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68" w:history="1">
        <w:r w:rsidRPr="00EA75C0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69" w:history="1">
        <w:r w:rsidRPr="00EA75C0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70" w:history="1">
        <w:r w:rsidRPr="00EA75C0">
          <w:rPr>
            <w:rStyle w:val="Hyperlink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White Box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71" w:history="1">
        <w:r w:rsidRPr="00EA75C0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RAC-FUN-REQ-239380/A-Play-Pause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72" w:history="1">
        <w:r w:rsidRPr="00EA75C0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73" w:history="1">
        <w:r w:rsidRPr="00EA75C0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RAC-FUN-REQ-242991/A-Shuffle-Repeat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74" w:history="1">
        <w:r w:rsidRPr="00EA75C0">
          <w:rPr>
            <w:rStyle w:val="Hyperlink"/>
            <w:noProof/>
          </w:rPr>
          <w:t>3.7.1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75" w:history="1">
        <w:r w:rsidRPr="00EA75C0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RAC-FUN-REQ-245309/A-Direct Source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76" w:history="1">
        <w:r w:rsidRPr="00EA75C0">
          <w:rPr>
            <w:rStyle w:val="Hyperlink"/>
            <w:noProof/>
          </w:rPr>
          <w:t>3.8.1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77" w:history="1">
        <w:r w:rsidRPr="00EA75C0">
          <w:rPr>
            <w:rStyle w:val="Hyperlink"/>
            <w:noProof/>
          </w:rPr>
          <w:t>3.8.2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78" w:history="1">
        <w:r w:rsidRPr="00EA75C0">
          <w:rPr>
            <w:rStyle w:val="Hyperlink"/>
            <w:noProof/>
          </w:rPr>
          <w:t>3.8.3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White Box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79" w:history="1">
        <w:r w:rsidRPr="00EA75C0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RAC-FUN-REQ-257547/A-Power On/Off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80" w:history="1">
        <w:r w:rsidRPr="00EA75C0">
          <w:rPr>
            <w:rStyle w:val="Hyperlink"/>
            <w:noProof/>
          </w:rPr>
          <w:t>3.9.1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6630581" w:history="1">
        <w:r w:rsidRPr="00EA75C0">
          <w:rPr>
            <w:rStyle w:val="Hyperlink"/>
            <w:noProof/>
          </w:rPr>
          <w:t>3.10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RAC-FUN-REQ-257549/A-Mute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3"/>
        <w:tabs>
          <w:tab w:val="left" w:pos="132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630582" w:history="1">
        <w:r w:rsidRPr="00EA75C0">
          <w:rPr>
            <w:rStyle w:val="Hyperlink"/>
            <w:noProof/>
          </w:rPr>
          <w:t>3.10.1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6969" w:rsidRDefault="004A6969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86630583" w:history="1">
        <w:r w:rsidRPr="00EA75C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EA75C0">
          <w:rPr>
            <w:rStyle w:val="Hyperlink"/>
            <w:noProof/>
          </w:rPr>
          <w:t>Appendix: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_Toc486630583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5331" w:rsidRDefault="00867377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485331" w:rsidRDefault="00867377">
      <w:pPr>
        <w:rPr>
          <w:b/>
          <w:sz w:val="36"/>
          <w:szCs w:val="36"/>
        </w:rPr>
      </w:pPr>
    </w:p>
    <w:p w:rsidR="00406F39" w:rsidRDefault="00867377" w:rsidP="004A6969">
      <w:pPr>
        <w:pStyle w:val="Heading1"/>
      </w:pPr>
      <w:bookmarkStart w:id="1" w:name="_Toc486630540"/>
      <w:r>
        <w:lastRenderedPageBreak/>
        <w:t>Architectural Design</w:t>
      </w:r>
      <w:bookmarkEnd w:id="1"/>
    </w:p>
    <w:p w:rsidR="00406F39" w:rsidRDefault="00867377" w:rsidP="004A6969">
      <w:pPr>
        <w:pStyle w:val="Heading2"/>
      </w:pPr>
      <w:bookmarkStart w:id="2" w:name="_Toc486630541"/>
      <w:r w:rsidRPr="00B9479B">
        <w:t>RAC-CLD-REQ-023557/B-RAC Server (</w:t>
      </w:r>
      <w:proofErr w:type="spellStart"/>
      <w:r w:rsidRPr="00B9479B">
        <w:t>TcSE</w:t>
      </w:r>
      <w:proofErr w:type="spellEnd"/>
      <w:r w:rsidRPr="00B9479B">
        <w:t xml:space="preserve"> ROIN-293560)</w:t>
      </w:r>
      <w:bookmarkEnd w:id="2"/>
    </w:p>
    <w:p w:rsidR="00333F7A" w:rsidRDefault="00867377" w:rsidP="00333F7A">
      <w:pPr>
        <w:rPr>
          <w:rFonts w:cs="Arial"/>
        </w:rPr>
      </w:pPr>
      <w:r>
        <w:rPr>
          <w:rFonts w:cs="Arial"/>
        </w:rPr>
        <w:t>The RAC Server (Button Input Server) is responsible for receiving the button press and acting on the press as defined in the use cases and requirements for the acti</w:t>
      </w:r>
      <w:r>
        <w:rPr>
          <w:rFonts w:cs="Arial"/>
        </w:rPr>
        <w:t xml:space="preserve">ve source.  </w:t>
      </w:r>
      <w:r>
        <w:rPr>
          <w:rFonts w:cs="Arial"/>
        </w:rPr>
        <w:t xml:space="preserve">The RAC Server also is responsible for responding to a request for its source list or a request for a source in the list </w:t>
      </w:r>
      <w:r>
        <w:rPr>
          <w:rFonts w:cs="Arial"/>
        </w:rPr>
        <w:t>follow</w:t>
      </w:r>
      <w:r>
        <w:rPr>
          <w:rFonts w:cs="Arial"/>
        </w:rPr>
        <w:t xml:space="preserve"> List Browse Protocol SPSS </w:t>
      </w:r>
      <w:r>
        <w:rPr>
          <w:rFonts w:cs="Arial"/>
        </w:rPr>
        <w:t>for LBP request response</w:t>
      </w:r>
      <w:r>
        <w:rPr>
          <w:rFonts w:cs="Arial"/>
        </w:rPr>
        <w:t xml:space="preserve">.  </w:t>
      </w:r>
    </w:p>
    <w:p w:rsidR="00246CED" w:rsidRDefault="00867377">
      <w:pPr>
        <w:rPr>
          <w:rFonts w:cs="Arial"/>
        </w:rPr>
      </w:pPr>
    </w:p>
    <w:p w:rsidR="00406F39" w:rsidRDefault="00867377" w:rsidP="004A6969">
      <w:pPr>
        <w:pStyle w:val="Heading2"/>
      </w:pPr>
      <w:bookmarkStart w:id="3" w:name="_Toc486630542"/>
      <w:r w:rsidRPr="00B9479B">
        <w:t>RAC-CLD-REQ-214274/A-Rear Audio Control Lockout Client</w:t>
      </w:r>
      <w:bookmarkEnd w:id="3"/>
    </w:p>
    <w:p w:rsidR="00600AB2" w:rsidRDefault="00867377">
      <w:pPr>
        <w:rPr>
          <w:rFonts w:cs="Arial"/>
        </w:rPr>
      </w:pPr>
      <w:r>
        <w:rPr>
          <w:rFonts w:cs="Arial"/>
        </w:rPr>
        <w:t>The R</w:t>
      </w:r>
      <w:r>
        <w:rPr>
          <w:rFonts w:cs="Arial"/>
        </w:rPr>
        <w:t xml:space="preserve">ear Audio </w:t>
      </w:r>
      <w:r>
        <w:rPr>
          <w:rFonts w:cs="Arial"/>
        </w:rPr>
        <w:t>C</w:t>
      </w:r>
      <w:r>
        <w:rPr>
          <w:rFonts w:cs="Arial"/>
        </w:rPr>
        <w:t>ontrol</w:t>
      </w:r>
      <w:r>
        <w:rPr>
          <w:rFonts w:cs="Arial"/>
        </w:rPr>
        <w:t xml:space="preserve"> </w:t>
      </w:r>
      <w:r>
        <w:rPr>
          <w:rFonts w:cs="Arial"/>
        </w:rPr>
        <w:t xml:space="preserve">Lockout </w:t>
      </w:r>
      <w:r>
        <w:rPr>
          <w:rFonts w:cs="Arial"/>
        </w:rPr>
        <w:t xml:space="preserve">Client is responsible for </w:t>
      </w:r>
      <w:r>
        <w:rPr>
          <w:rFonts w:cs="Arial"/>
        </w:rPr>
        <w:t>reading the lockout button input and requesting the Rear Audio Control Lockout Server to change their lock state.</w:t>
      </w:r>
      <w:r>
        <w:rPr>
          <w:rFonts w:cs="Arial"/>
        </w:rPr>
        <w:t xml:space="preserve"> </w:t>
      </w:r>
    </w:p>
    <w:p w:rsidR="00406F39" w:rsidRDefault="00867377" w:rsidP="004A6969">
      <w:pPr>
        <w:pStyle w:val="Heading2"/>
      </w:pPr>
      <w:bookmarkStart w:id="4" w:name="_Toc486630543"/>
      <w:r>
        <w:t>Interface Requirements</w:t>
      </w:r>
      <w:bookmarkEnd w:id="4"/>
    </w:p>
    <w:p w:rsidR="00406F39" w:rsidRDefault="00867377" w:rsidP="004A6969">
      <w:pPr>
        <w:pStyle w:val="Heading3"/>
      </w:pPr>
      <w:bookmarkStart w:id="5" w:name="_Toc486630544"/>
      <w:r w:rsidRPr="00B9479B">
        <w:t>RAC-IIR-REQ-023552/C-RAC Client CAN Status (</w:t>
      </w:r>
      <w:proofErr w:type="spellStart"/>
      <w:r w:rsidRPr="00B9479B">
        <w:t>TcSE</w:t>
      </w:r>
      <w:proofErr w:type="spellEnd"/>
      <w:r w:rsidRPr="00B9479B">
        <w:t xml:space="preserve"> ROIN-201162-1)</w:t>
      </w:r>
      <w:bookmarkEnd w:id="5"/>
    </w:p>
    <w:p w:rsidR="00AE06BC" w:rsidRPr="00AE06BC" w:rsidRDefault="00867377" w:rsidP="00AE06BC"/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6"/>
        <w:gridCol w:w="3221"/>
        <w:gridCol w:w="3586"/>
      </w:tblGrid>
      <w:tr w:rsidR="004026C9">
        <w:trPr>
          <w:trHeight w:val="188"/>
          <w:jc w:val="center"/>
        </w:trPr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26C9" w:rsidRDefault="00867377">
            <w:pPr>
              <w:spacing w:line="188" w:lineRule="atLeas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Method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26C9" w:rsidRDefault="00867377">
            <w:pPr>
              <w:spacing w:line="188" w:lineRule="atLeas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Notes</w:t>
            </w:r>
          </w:p>
        </w:tc>
        <w:tc>
          <w:tcPr>
            <w:tcW w:w="1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26C9" w:rsidRDefault="00867377">
            <w:pPr>
              <w:spacing w:line="188" w:lineRule="atLeas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Parameters</w:t>
            </w:r>
          </w:p>
        </w:tc>
      </w:tr>
      <w:tr w:rsidR="004026C9">
        <w:trPr>
          <w:trHeight w:val="5156"/>
          <w:jc w:val="center"/>
        </w:trPr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26C9" w:rsidRDefault="008673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«CAN» </w:t>
            </w:r>
            <w:proofErr w:type="spellStart"/>
            <w:r>
              <w:rPr>
                <w:rFonts w:cs="Arial"/>
                <w:b/>
              </w:rPr>
              <w:t>RSEM_Button_Press</w:t>
            </w:r>
            <w:proofErr w:type="spellEnd"/>
            <w:r>
              <w:rPr>
                <w:rFonts w:cs="Arial"/>
                <w:b/>
              </w:rPr>
              <w:t>()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6C9" w:rsidRDefault="00867377">
            <w:pPr>
              <w:rPr>
                <w:ins w:id="6" w:author="rpaquet2" w:date="2014-05-16T14:42:00Z"/>
                <w:rFonts w:cs="Arial"/>
              </w:rPr>
            </w:pPr>
            <w:r>
              <w:rPr>
                <w:rFonts w:cs="Arial"/>
              </w:rPr>
              <w:t>Event-Periodic method from the Rear Seat Entertainment Module (RSEM) Bu</w:t>
            </w:r>
            <w:r>
              <w:rPr>
                <w:rFonts w:cs="Arial"/>
              </w:rPr>
              <w:t xml:space="preserve">tton Input Client to the receiving modules.  </w:t>
            </w:r>
          </w:p>
          <w:p w:rsidR="00CE45E5" w:rsidRDefault="00867377">
            <w:pPr>
              <w:rPr>
                <w:ins w:id="7" w:author="rpaquet2" w:date="2014-05-16T14:42:00Z"/>
                <w:rFonts w:cs="Arial"/>
              </w:rPr>
            </w:pPr>
          </w:p>
          <w:p w:rsidR="00CE45E5" w:rsidRDefault="00867377">
            <w:pPr>
              <w:rPr>
                <w:rFonts w:cs="Arial"/>
              </w:rPr>
            </w:pPr>
            <w:proofErr w:type="spellStart"/>
            <w:ins w:id="8" w:author="rpaquet2" w:date="2014-05-16T14:42:00Z">
              <w:r>
                <w:rPr>
                  <w:rFonts w:cs="Arial"/>
                </w:rPr>
                <w:t>SetVolume</w:t>
              </w:r>
              <w:proofErr w:type="spellEnd"/>
              <w:r>
                <w:rPr>
                  <w:rFonts w:cs="Arial"/>
                </w:rPr>
                <w:t xml:space="preserve"> signal used for rotary volume knob configuration only.</w:t>
              </w:r>
            </w:ins>
          </w:p>
        </w:tc>
        <w:tc>
          <w:tcPr>
            <w:tcW w:w="1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6C9" w:rsidRDefault="00867377">
            <w:pPr>
              <w:rPr>
                <w:rFonts w:cs="Arial"/>
              </w:rPr>
            </w:pP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Button A Name ID (signal)</w:t>
            </w: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Button A Activation State (signal)</w:t>
            </w: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see Info-CAN dB</w:t>
            </w:r>
          </w:p>
          <w:p w:rsidR="004026C9" w:rsidRDefault="00867377">
            <w:pPr>
              <w:rPr>
                <w:rFonts w:cs="Arial"/>
              </w:rPr>
            </w:pP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Button B Name ID (signal)</w:t>
            </w: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Button B Activation State (signal)</w:t>
            </w: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 xml:space="preserve">see </w:t>
            </w:r>
            <w:r>
              <w:rPr>
                <w:rFonts w:cs="Arial"/>
              </w:rPr>
              <w:t>Info-CAN dB</w:t>
            </w:r>
          </w:p>
          <w:p w:rsidR="004026C9" w:rsidRDefault="00867377">
            <w:pPr>
              <w:rPr>
                <w:rFonts w:cs="Arial"/>
              </w:rPr>
            </w:pP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Button C Name ID (signal)</w:t>
            </w: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Button C Activation State (signal)</w:t>
            </w: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see Info-CAN dB</w:t>
            </w:r>
          </w:p>
          <w:p w:rsidR="004026C9" w:rsidRDefault="00867377">
            <w:pPr>
              <w:rPr>
                <w:rFonts w:cs="Arial"/>
              </w:rPr>
            </w:pP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Button D Name ID (signal)</w:t>
            </w: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Button D Activation State (signal)</w:t>
            </w:r>
          </w:p>
          <w:p w:rsidR="004026C9" w:rsidRDefault="00867377">
            <w:pPr>
              <w:rPr>
                <w:rFonts w:cs="Arial"/>
              </w:rPr>
            </w:pPr>
            <w:r>
              <w:rPr>
                <w:rFonts w:cs="Arial"/>
              </w:rPr>
              <w:t>see Info-CAN dB</w:t>
            </w:r>
          </w:p>
          <w:p w:rsidR="004026C9" w:rsidRDefault="00867377">
            <w:pPr>
              <w:rPr>
                <w:ins w:id="9" w:author="rpaquet2" w:date="2014-05-16T14:41:00Z"/>
                <w:rFonts w:cs="Arial"/>
              </w:rPr>
            </w:pPr>
          </w:p>
          <w:p w:rsidR="00CE45E5" w:rsidRDefault="00867377">
            <w:pPr>
              <w:rPr>
                <w:ins w:id="10" w:author="rpaquet2" w:date="2014-05-16T14:41:00Z"/>
                <w:rFonts w:cs="Arial"/>
              </w:rPr>
            </w:pPr>
            <w:proofErr w:type="spellStart"/>
            <w:ins w:id="11" w:author="rpaquet2" w:date="2014-05-16T14:41:00Z">
              <w:r>
                <w:rPr>
                  <w:rFonts w:cs="Arial"/>
                </w:rPr>
                <w:t>SetVolume</w:t>
              </w:r>
              <w:proofErr w:type="spellEnd"/>
              <w:r>
                <w:rPr>
                  <w:rFonts w:cs="Arial"/>
                </w:rPr>
                <w:t xml:space="preserve"> (signal)</w:t>
              </w:r>
            </w:ins>
          </w:p>
          <w:p w:rsidR="00CE45E5" w:rsidRDefault="00867377">
            <w:pPr>
              <w:rPr>
                <w:rFonts w:cs="Arial"/>
              </w:rPr>
            </w:pPr>
            <w:ins w:id="12" w:author="rpaquet2" w:date="2014-05-16T14:41:00Z">
              <w:r>
                <w:rPr>
                  <w:rFonts w:cs="Arial"/>
                </w:rPr>
                <w:t>See Info-CAN dB</w:t>
              </w:r>
            </w:ins>
          </w:p>
          <w:p w:rsidR="004026C9" w:rsidRDefault="00867377">
            <w:pPr>
              <w:rPr>
                <w:rFonts w:cs="Arial"/>
              </w:rPr>
            </w:pPr>
          </w:p>
        </w:tc>
      </w:tr>
    </w:tbl>
    <w:p w:rsidR="004026C9" w:rsidRDefault="00867377">
      <w:pPr>
        <w:rPr>
          <w:rFonts w:cs="Arial"/>
        </w:rPr>
      </w:pPr>
    </w:p>
    <w:p w:rsidR="00406F39" w:rsidRDefault="00867377" w:rsidP="004A6969">
      <w:pPr>
        <w:pStyle w:val="Heading3"/>
      </w:pPr>
      <w:bookmarkStart w:id="13" w:name="_Toc486630545"/>
      <w:r w:rsidRPr="00B9479B">
        <w:t>RAC-IIR-REQ-245766/A-</w:t>
      </w:r>
      <w:proofErr w:type="spellStart"/>
      <w:r w:rsidRPr="00B9479B">
        <w:t>RearAudioControlServer_Tx</w:t>
      </w:r>
      <w:bookmarkEnd w:id="13"/>
      <w:proofErr w:type="spellEnd"/>
    </w:p>
    <w:p w:rsidR="00406F39" w:rsidRDefault="00867377" w:rsidP="004A6969">
      <w:pPr>
        <w:pStyle w:val="Heading4"/>
      </w:pPr>
      <w:r w:rsidRPr="00B9479B">
        <w:t>MD-REQ-245767/A-LBP Response</w:t>
      </w:r>
    </w:p>
    <w:p w:rsidR="006842CB" w:rsidRDefault="00867377" w:rsidP="006842CB">
      <w:r>
        <w:rPr>
          <w:rFonts w:eastAsiaTheme="minorHAnsi" w:cs="Arial"/>
        </w:rPr>
        <w:t>See List Browse Protocol SPSS for response definition.</w:t>
      </w:r>
    </w:p>
    <w:p w:rsidR="00406F39" w:rsidRDefault="00867377" w:rsidP="004A6969">
      <w:pPr>
        <w:pStyle w:val="Heading3"/>
      </w:pPr>
      <w:bookmarkStart w:id="14" w:name="_Toc486630546"/>
      <w:r w:rsidRPr="00B9479B">
        <w:t>RAC-IIR-REQ-245765/A-</w:t>
      </w:r>
      <w:proofErr w:type="spellStart"/>
      <w:r w:rsidRPr="00B9479B">
        <w:t>RearAudioControlServer_Rx</w:t>
      </w:r>
      <w:bookmarkEnd w:id="14"/>
      <w:proofErr w:type="spellEnd"/>
    </w:p>
    <w:p w:rsidR="00406F39" w:rsidRDefault="00867377" w:rsidP="004A6969">
      <w:pPr>
        <w:pStyle w:val="Heading4"/>
      </w:pPr>
      <w:r w:rsidRPr="00B9479B">
        <w:t>MD-REQ-245768/A-LBP Request</w:t>
      </w:r>
    </w:p>
    <w:p w:rsidR="006842CB" w:rsidRDefault="00867377" w:rsidP="006842CB">
      <w:r>
        <w:rPr>
          <w:rFonts w:eastAsiaTheme="minorHAnsi" w:cs="Arial"/>
        </w:rPr>
        <w:t>See List B</w:t>
      </w:r>
      <w:r>
        <w:rPr>
          <w:rFonts w:eastAsiaTheme="minorHAnsi" w:cs="Arial"/>
        </w:rPr>
        <w:t>rowse Protocol SPSS for request definition.</w:t>
      </w:r>
    </w:p>
    <w:p w:rsidR="00406F39" w:rsidRDefault="00867377" w:rsidP="004A6969">
      <w:pPr>
        <w:pStyle w:val="Heading3"/>
      </w:pPr>
      <w:bookmarkStart w:id="15" w:name="_Toc486630547"/>
      <w:r w:rsidRPr="00B9479B">
        <w:lastRenderedPageBreak/>
        <w:t>RAC-IIR-REQ-214283/A-</w:t>
      </w:r>
      <w:proofErr w:type="spellStart"/>
      <w:r w:rsidRPr="00B9479B">
        <w:t>RearAudioControlLockoutClient_Tx</w:t>
      </w:r>
      <w:bookmarkEnd w:id="15"/>
      <w:proofErr w:type="spellEnd"/>
    </w:p>
    <w:p w:rsidR="00406F39" w:rsidRDefault="00867377" w:rsidP="004A6969">
      <w:pPr>
        <w:pStyle w:val="Heading4"/>
      </w:pPr>
      <w:r w:rsidRPr="00B9479B">
        <w:t>MD-REQ-214277/B-</w:t>
      </w:r>
      <w:proofErr w:type="spellStart"/>
      <w:r w:rsidRPr="00B9479B">
        <w:t>RACLockout_Rq</w:t>
      </w:r>
      <w:proofErr w:type="spellEnd"/>
    </w:p>
    <w:p w:rsidR="006842CB" w:rsidRDefault="00867377" w:rsidP="006842CB">
      <w:pPr>
        <w:autoSpaceDE w:val="0"/>
        <w:autoSpaceDN w:val="0"/>
        <w:adjustRightInd w:val="0"/>
        <w:rPr>
          <w:rFonts w:eastAsiaTheme="minorHAnsi" w:cs="Arial"/>
        </w:rPr>
      </w:pPr>
      <w:r>
        <w:rPr>
          <w:rFonts w:eastAsiaTheme="minorHAnsi" w:cs="Arial"/>
        </w:rPr>
        <w:t>Message type: Request</w:t>
      </w:r>
    </w:p>
    <w:p w:rsidR="006842CB" w:rsidRDefault="00867377" w:rsidP="006842CB">
      <w:pPr>
        <w:autoSpaceDE w:val="0"/>
        <w:autoSpaceDN w:val="0"/>
        <w:adjustRightInd w:val="0"/>
        <w:rPr>
          <w:rFonts w:eastAsiaTheme="minorHAnsi" w:cs="Arial"/>
        </w:rPr>
      </w:pPr>
    </w:p>
    <w:p w:rsidR="00500605" w:rsidRDefault="00867377" w:rsidP="006842CB">
      <w:pPr>
        <w:rPr>
          <w:rFonts w:eastAsiaTheme="minorHAnsi" w:cs="Arial"/>
        </w:rPr>
      </w:pPr>
      <w:r>
        <w:rPr>
          <w:rFonts w:eastAsiaTheme="minorHAnsi" w:cs="Arial"/>
        </w:rPr>
        <w:t xml:space="preserve">This signal is used to request the Rear Audio Control Module </w:t>
      </w:r>
      <w:r>
        <w:rPr>
          <w:rFonts w:eastAsiaTheme="minorHAnsi" w:cs="Arial"/>
        </w:rPr>
        <w:t>to lock or unlock the audio controls in the rear.</w:t>
      </w:r>
    </w:p>
    <w:p w:rsidR="006842CB" w:rsidRDefault="00867377" w:rsidP="006842CB">
      <w:pPr>
        <w:rPr>
          <w:rFonts w:eastAsiaTheme="minorHAnsi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2361"/>
        <w:gridCol w:w="1080"/>
        <w:gridCol w:w="4860"/>
      </w:tblGrid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Literals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Type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eastAsiaTheme="minorHAnsi" w:cs="Arial"/>
              </w:rPr>
              <w:t>Requests locking or unlocking of the rear audio controls.</w:t>
            </w:r>
          </w:p>
        </w:tc>
      </w:tr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Null (Inactive)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</w:tr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Lock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</w:tr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Unlock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</w:tr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Not Used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</w:tr>
    </w:tbl>
    <w:p w:rsidR="006842CB" w:rsidRDefault="00867377" w:rsidP="006842CB"/>
    <w:p w:rsidR="00406F39" w:rsidRDefault="00867377" w:rsidP="004A6969">
      <w:pPr>
        <w:pStyle w:val="Heading3"/>
      </w:pPr>
      <w:bookmarkStart w:id="16" w:name="_Toc486630548"/>
      <w:r w:rsidRPr="00B9479B">
        <w:t>RAC-IIR-REQ-214289/A-</w:t>
      </w:r>
      <w:proofErr w:type="spellStart"/>
      <w:r w:rsidRPr="00B9479B">
        <w:t>RearAudioControlLockoutClient_Rx</w:t>
      </w:r>
      <w:bookmarkEnd w:id="16"/>
      <w:proofErr w:type="spellEnd"/>
    </w:p>
    <w:p w:rsidR="00406F39" w:rsidRDefault="00867377" w:rsidP="004A6969">
      <w:pPr>
        <w:pStyle w:val="Heading4"/>
      </w:pPr>
      <w:r w:rsidRPr="00B9479B">
        <w:t>MD-REQ-214281/B-</w:t>
      </w:r>
      <w:proofErr w:type="spellStart"/>
      <w:r w:rsidRPr="00B9479B">
        <w:t>RACLockout_St</w:t>
      </w:r>
      <w:proofErr w:type="spellEnd"/>
    </w:p>
    <w:p w:rsidR="00FA3FFB" w:rsidRDefault="00867377" w:rsidP="00FA3FFB">
      <w:pPr>
        <w:autoSpaceDE w:val="0"/>
        <w:autoSpaceDN w:val="0"/>
        <w:adjustRightInd w:val="0"/>
        <w:rPr>
          <w:rFonts w:eastAsiaTheme="minorHAnsi" w:cs="Arial"/>
        </w:rPr>
      </w:pPr>
      <w:r>
        <w:rPr>
          <w:rFonts w:eastAsiaTheme="minorHAnsi" w:cs="Arial"/>
        </w:rPr>
        <w:t>Message Type: Status</w:t>
      </w:r>
    </w:p>
    <w:p w:rsidR="00FA3FFB" w:rsidRDefault="00867377" w:rsidP="00FA3FFB">
      <w:pPr>
        <w:autoSpaceDE w:val="0"/>
        <w:autoSpaceDN w:val="0"/>
        <w:adjustRightInd w:val="0"/>
        <w:rPr>
          <w:rFonts w:eastAsiaTheme="minorHAnsi" w:cs="Arial"/>
        </w:rPr>
      </w:pPr>
    </w:p>
    <w:p w:rsidR="006842CB" w:rsidRDefault="00867377" w:rsidP="00FA3FFB">
      <w:pPr>
        <w:rPr>
          <w:rFonts w:eastAsiaTheme="minorHAnsi" w:cs="Arial"/>
        </w:rPr>
      </w:pPr>
      <w:r>
        <w:rPr>
          <w:rFonts w:eastAsiaTheme="minorHAnsi" w:cs="Arial"/>
        </w:rPr>
        <w:t>This signal is used to indicate the lockout state of the Rear Audio Control Module.</w:t>
      </w:r>
    </w:p>
    <w:p w:rsidR="00FA3FFB" w:rsidRDefault="00867377" w:rsidP="00FA3FFB">
      <w:pPr>
        <w:rPr>
          <w:rFonts w:eastAsiaTheme="minorHAnsi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2361"/>
        <w:gridCol w:w="1080"/>
        <w:gridCol w:w="4860"/>
      </w:tblGrid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Literals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Type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eastAsiaTheme="minorHAnsi" w:cs="Arial"/>
              </w:rPr>
              <w:t xml:space="preserve">Status of the </w:t>
            </w:r>
            <w:r>
              <w:rPr>
                <w:rFonts w:eastAsiaTheme="minorHAnsi" w:cs="Arial"/>
              </w:rPr>
              <w:t>Rear Audio Control Modules lockout state.</w:t>
            </w:r>
          </w:p>
        </w:tc>
      </w:tr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Null (Invalid)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</w:tr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Locked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</w:tr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Unlocked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</w:tr>
      <w:tr w:rsidR="006842CB" w:rsidTr="006842CB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NotUsed_1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C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CB" w:rsidRDefault="00867377">
            <w:pPr>
              <w:spacing w:line="276" w:lineRule="auto"/>
              <w:rPr>
                <w:rFonts w:cs="Arial"/>
              </w:rPr>
            </w:pPr>
          </w:p>
        </w:tc>
      </w:tr>
    </w:tbl>
    <w:p w:rsidR="006842CB" w:rsidRDefault="00867377" w:rsidP="006842CB"/>
    <w:p w:rsidR="00406F39" w:rsidRDefault="00867377" w:rsidP="004A6969">
      <w:pPr>
        <w:pStyle w:val="Heading1"/>
      </w:pPr>
      <w:bookmarkStart w:id="17" w:name="_Toc486630549"/>
      <w:r>
        <w:lastRenderedPageBreak/>
        <w:t>General Requirements</w:t>
      </w:r>
      <w:bookmarkEnd w:id="17"/>
    </w:p>
    <w:p w:rsidR="004A6969" w:rsidRPr="004A6969" w:rsidRDefault="004A6969" w:rsidP="004A6969">
      <w:pPr>
        <w:pStyle w:val="Heading2"/>
        <w:rPr>
          <w:b w:val="0"/>
          <w:u w:val="single"/>
        </w:rPr>
      </w:pPr>
      <w:bookmarkStart w:id="18" w:name="_Toc486630550"/>
      <w:r w:rsidRPr="004A6969">
        <w:rPr>
          <w:b w:val="0"/>
          <w:u w:val="single"/>
        </w:rPr>
        <w:t>RAC-FUR-REQ-023554/A-RSEM Functional Requirements (</w:t>
      </w:r>
      <w:proofErr w:type="spellStart"/>
      <w:r w:rsidRPr="004A6969">
        <w:rPr>
          <w:b w:val="0"/>
          <w:u w:val="single"/>
        </w:rPr>
        <w:t>TcSE</w:t>
      </w:r>
      <w:proofErr w:type="spellEnd"/>
      <w:r w:rsidRPr="004A6969">
        <w:rPr>
          <w:b w:val="0"/>
          <w:u w:val="single"/>
        </w:rPr>
        <w:t xml:space="preserve"> ROIN-201174-1)</w:t>
      </w:r>
      <w:bookmarkEnd w:id="18"/>
    </w:p>
    <w:p w:rsidR="009F0104" w:rsidRDefault="00867377">
      <w:pPr>
        <w:rPr>
          <w:rFonts w:cs="Arial"/>
          <w:szCs w:val="20"/>
        </w:rPr>
      </w:pPr>
      <w:r>
        <w:rPr>
          <w:rFonts w:cs="Arial"/>
          <w:szCs w:val="20"/>
        </w:rPr>
        <w:tab/>
        <w:t>Reference the RSEM Component spec for functional requirements.</w:t>
      </w:r>
    </w:p>
    <w:p w:rsidR="004A6969" w:rsidRPr="004A6969" w:rsidRDefault="004A6969" w:rsidP="004A6969">
      <w:pPr>
        <w:pStyle w:val="Heading2"/>
        <w:rPr>
          <w:b w:val="0"/>
          <w:u w:val="single"/>
        </w:rPr>
      </w:pPr>
      <w:bookmarkStart w:id="19" w:name="_Toc486630551"/>
      <w:r w:rsidRPr="004A6969">
        <w:rPr>
          <w:b w:val="0"/>
          <w:u w:val="single"/>
        </w:rPr>
        <w:t>RAC-SR-REQ-023555/D-Button Performance for the Button Input Server (</w:t>
      </w:r>
      <w:proofErr w:type="spellStart"/>
      <w:r w:rsidRPr="004A6969">
        <w:rPr>
          <w:b w:val="0"/>
          <w:u w:val="single"/>
        </w:rPr>
        <w:t>TcSE</w:t>
      </w:r>
      <w:proofErr w:type="spellEnd"/>
      <w:r w:rsidRPr="004A6969">
        <w:rPr>
          <w:b w:val="0"/>
          <w:u w:val="single"/>
        </w:rPr>
        <w:t xml:space="preserve"> ROIN-201173-3)</w:t>
      </w:r>
      <w:bookmarkEnd w:id="19"/>
    </w:p>
    <w:p w:rsidR="007F6E7C" w:rsidRDefault="00867377">
      <w:pPr>
        <w:ind w:left="720"/>
        <w:rPr>
          <w:ins w:id="20" w:author="rpaquet2" w:date="2016-10-28T09:32:00Z"/>
          <w:rFonts w:cs="Arial"/>
        </w:rPr>
      </w:pPr>
      <w:r>
        <w:rPr>
          <w:rFonts w:cs="Arial"/>
        </w:rPr>
        <w:t xml:space="preserve">The Button Input Server shall act on the </w:t>
      </w:r>
      <w:r>
        <w:rPr>
          <w:rFonts w:cs="Arial"/>
        </w:rPr>
        <w:t>button press received from the RSEM Button Input Client in the same manner as if it were receiving the button press from the Steering Wheel Control.</w:t>
      </w:r>
      <w:ins w:id="21" w:author="rpaquet2" w:date="2016-10-28T09:32:00Z">
        <w:r>
          <w:rPr>
            <w:rFonts w:cs="Arial"/>
          </w:rPr>
          <w:t xml:space="preserve">  Seek button shall be acted on in the same manner as an EFP button press.</w:t>
        </w:r>
      </w:ins>
      <w:del w:id="22" w:author="rpaquet2" w:date="2016-10-28T09:32:00Z">
        <w:r w:rsidDel="007F6E7C">
          <w:rPr>
            <w:rFonts w:cs="Arial"/>
          </w:rPr>
          <w:delText xml:space="preserve">  </w:delText>
        </w:r>
      </w:del>
    </w:p>
    <w:p w:rsidR="007F6E7C" w:rsidRDefault="00867377">
      <w:pPr>
        <w:ind w:left="720"/>
        <w:rPr>
          <w:ins w:id="23" w:author="rpaquet2" w:date="2016-10-28T09:32:00Z"/>
          <w:rFonts w:cs="Arial"/>
        </w:rPr>
      </w:pPr>
    </w:p>
    <w:p w:rsidR="005D4EFF" w:rsidRDefault="00867377">
      <w:pPr>
        <w:ind w:left="720"/>
        <w:rPr>
          <w:rFonts w:cs="Arial"/>
        </w:rPr>
      </w:pPr>
      <w:r>
        <w:rPr>
          <w:rFonts w:cs="Arial"/>
        </w:rPr>
        <w:t xml:space="preserve">The Button Input Server shall </w:t>
      </w:r>
      <w:r>
        <w:rPr>
          <w:rFonts w:cs="Arial"/>
        </w:rPr>
        <w:t>determine based on the operational state of the System whether to act on the button press received from the RSEM Button Input Client.</w:t>
      </w:r>
    </w:p>
    <w:p w:rsidR="00077BFE" w:rsidRDefault="00867377">
      <w:pPr>
        <w:ind w:left="720"/>
        <w:rPr>
          <w:rFonts w:cs="Arial"/>
        </w:rPr>
      </w:pPr>
    </w:p>
    <w:p w:rsidR="00077BFE" w:rsidRDefault="00867377">
      <w:pPr>
        <w:ind w:left="720"/>
        <w:rPr>
          <w:rFonts w:cs="Arial"/>
        </w:rPr>
      </w:pPr>
      <w:r>
        <w:rPr>
          <w:rFonts w:cs="Arial"/>
        </w:rPr>
        <w:t xml:space="preserve">The exception is </w:t>
      </w:r>
      <w:proofErr w:type="spellStart"/>
      <w:r>
        <w:rPr>
          <w:rFonts w:cs="Arial"/>
        </w:rPr>
        <w:t>SetVolume</w:t>
      </w:r>
      <w:proofErr w:type="spellEnd"/>
      <w:r>
        <w:rPr>
          <w:rFonts w:cs="Arial"/>
        </w:rPr>
        <w:t xml:space="preserve"> for the rotary RSEM knob.  </w:t>
      </w:r>
    </w:p>
    <w:p w:rsidR="007F6E7C" w:rsidRDefault="00867377">
      <w:pPr>
        <w:ind w:left="720"/>
        <w:rPr>
          <w:rFonts w:cs="Arial"/>
        </w:rPr>
      </w:pPr>
    </w:p>
    <w:p w:rsidR="007F6E7C" w:rsidRDefault="00867377">
      <w:pPr>
        <w:ind w:left="720"/>
        <w:rPr>
          <w:rFonts w:cs="Arial"/>
        </w:rPr>
      </w:pPr>
    </w:p>
    <w:p w:rsidR="00406F39" w:rsidRDefault="00867377" w:rsidP="004A6969">
      <w:pPr>
        <w:pStyle w:val="Heading2"/>
      </w:pPr>
      <w:bookmarkStart w:id="24" w:name="_Toc486630552"/>
      <w:r>
        <w:t xml:space="preserve">Enhanced Memory Mix Mode </w:t>
      </w:r>
      <w:r>
        <w:t>Preset Support</w:t>
      </w:r>
      <w:bookmarkEnd w:id="24"/>
    </w:p>
    <w:p w:rsidR="004A6969" w:rsidRPr="004A6969" w:rsidRDefault="004A6969" w:rsidP="004A6969">
      <w:pPr>
        <w:pStyle w:val="Heading3"/>
        <w:rPr>
          <w:b w:val="0"/>
          <w:u w:val="single"/>
        </w:rPr>
      </w:pPr>
      <w:bookmarkStart w:id="25" w:name="_Toc486630553"/>
      <w:r w:rsidRPr="004A6969">
        <w:rPr>
          <w:b w:val="0"/>
          <w:u w:val="single"/>
        </w:rPr>
        <w:t xml:space="preserve">ENMEM-REQ-099693/E-Display Data Refresh </w:t>
      </w:r>
      <w:proofErr w:type="gramStart"/>
      <w:r w:rsidRPr="004A6969">
        <w:rPr>
          <w:b w:val="0"/>
          <w:u w:val="single"/>
        </w:rPr>
        <w:t>After</w:t>
      </w:r>
      <w:proofErr w:type="gramEnd"/>
      <w:r w:rsidRPr="004A6969">
        <w:rPr>
          <w:b w:val="0"/>
          <w:u w:val="single"/>
        </w:rPr>
        <w:t xml:space="preserve"> Driver Profile Change</w:t>
      </w:r>
      <w:bookmarkEnd w:id="25"/>
    </w:p>
    <w:p w:rsidR="00CD0A94" w:rsidRDefault="00867377" w:rsidP="00500605">
      <w:pPr>
        <w:rPr>
          <w:rFonts w:cs="Arial"/>
        </w:rPr>
      </w:pPr>
      <w:r w:rsidRPr="00222EC2">
        <w:rPr>
          <w:rFonts w:cs="Arial"/>
        </w:rPr>
        <w:t xml:space="preserve">After a driver profile change has occurred, the </w:t>
      </w:r>
      <w:proofErr w:type="spellStart"/>
      <w:r w:rsidRPr="00222EC2">
        <w:rPr>
          <w:rFonts w:cs="Arial"/>
        </w:rPr>
        <w:t>EnhancedMemoryInterfaceClient</w:t>
      </w:r>
      <w:proofErr w:type="spellEnd"/>
      <w:r>
        <w:rPr>
          <w:rFonts w:cs="Arial"/>
        </w:rPr>
        <w:t>,</w:t>
      </w:r>
      <w:r w:rsidRPr="00222EC2">
        <w:rPr>
          <w:rFonts w:cs="Arial"/>
        </w:rPr>
        <w:t xml:space="preserve"> and any Client displayin</w:t>
      </w:r>
      <w:r w:rsidRPr="00222EC2">
        <w:rPr>
          <w:rFonts w:cs="Arial"/>
        </w:rPr>
        <w:t>g settings status (ex. Cluster</w:t>
      </w:r>
      <w:r>
        <w:rPr>
          <w:rFonts w:cs="Arial"/>
        </w:rPr>
        <w:t>, RACM, etc.</w:t>
      </w:r>
      <w:r w:rsidRPr="00222EC2">
        <w:rPr>
          <w:rFonts w:cs="Arial"/>
        </w:rPr>
        <w:t>), shall always refresh all applicable settings data (including the active screen) according to existing module setting HMI standards and requirements. This is to reflect the most recent settings values once a Driv</w:t>
      </w:r>
      <w:r w:rsidRPr="00222EC2">
        <w:rPr>
          <w:rFonts w:cs="Arial"/>
        </w:rPr>
        <w:t>er Profile has been recalled.</w:t>
      </w:r>
    </w:p>
    <w:p w:rsidR="00222EC2" w:rsidRDefault="00867377" w:rsidP="00500605">
      <w:pPr>
        <w:rPr>
          <w:rFonts w:cs="Arial"/>
        </w:rPr>
      </w:pPr>
    </w:p>
    <w:p w:rsidR="00DD4B38" w:rsidRDefault="00867377" w:rsidP="00500605">
      <w:pPr>
        <w:rPr>
          <w:rFonts w:cs="Arial"/>
        </w:rPr>
      </w:pPr>
      <w:proofErr w:type="gramStart"/>
      <w:r>
        <w:rPr>
          <w:rFonts w:cs="Arial"/>
        </w:rPr>
        <w:t>Ex.</w:t>
      </w:r>
      <w:proofErr w:type="gramEnd"/>
      <w:r>
        <w:rPr>
          <w:rFonts w:cs="Arial"/>
        </w:rPr>
        <w:t xml:space="preserve"> The Cluster active screen has information displayed that was originally requested with feature based message protocol.  While on the screen the </w:t>
      </w:r>
      <w:proofErr w:type="spellStart"/>
      <w:r>
        <w:rPr>
          <w:rFonts w:cs="Arial"/>
        </w:rPr>
        <w:t>ActivePersonality_St</w:t>
      </w:r>
      <w:proofErr w:type="spellEnd"/>
      <w:r>
        <w:rPr>
          <w:rFonts w:cs="Arial"/>
        </w:rPr>
        <w:t xml:space="preserve"> signal changes from Pers1 to Pers3.  When changing to </w:t>
      </w:r>
      <w:r>
        <w:rPr>
          <w:rFonts w:cs="Arial"/>
        </w:rPr>
        <w:t xml:space="preserve">Pers3, the Cluster shall re-request the active screen information even though the screen didn’t change. The Cluster has no knowledge if the feature is </w:t>
      </w:r>
      <w:proofErr w:type="spellStart"/>
      <w:r>
        <w:rPr>
          <w:rFonts w:cs="Arial"/>
        </w:rPr>
        <w:t>personalizable</w:t>
      </w:r>
      <w:proofErr w:type="spellEnd"/>
      <w:r>
        <w:rPr>
          <w:rFonts w:cs="Arial"/>
        </w:rPr>
        <w:t xml:space="preserve"> or not, so the Cluster shall always re-request the screen information when the Active Pers</w:t>
      </w:r>
      <w:r>
        <w:rPr>
          <w:rFonts w:cs="Arial"/>
        </w:rPr>
        <w:t>onality changes.</w:t>
      </w:r>
    </w:p>
    <w:p w:rsidR="00EB52B8" w:rsidRDefault="00867377" w:rsidP="00500605">
      <w:pPr>
        <w:rPr>
          <w:rFonts w:cs="Arial"/>
        </w:rPr>
      </w:pPr>
    </w:p>
    <w:p w:rsidR="00EB52B8" w:rsidRPr="00C36DA7" w:rsidRDefault="00867377" w:rsidP="00500605">
      <w:pPr>
        <w:rPr>
          <w:rFonts w:cs="Arial"/>
        </w:rPr>
      </w:pPr>
      <w:proofErr w:type="gramStart"/>
      <w:r>
        <w:rPr>
          <w:rFonts w:cs="Arial"/>
        </w:rPr>
        <w:t>Ex.</w:t>
      </w:r>
      <w:proofErr w:type="gramEnd"/>
      <w:r>
        <w:rPr>
          <w:rFonts w:cs="Arial"/>
        </w:rPr>
        <w:t xml:space="preserve"> The Cluster infotainment active screen is displaying radio preset stations. While on the screen the </w:t>
      </w:r>
      <w:proofErr w:type="spellStart"/>
      <w:r>
        <w:rPr>
          <w:rFonts w:cs="Arial"/>
        </w:rPr>
        <w:t>ActivePersonality_St</w:t>
      </w:r>
      <w:proofErr w:type="spellEnd"/>
      <w:r>
        <w:rPr>
          <w:rFonts w:cs="Arial"/>
        </w:rPr>
        <w:t xml:space="preserve"> signal changes from Pers1 to Pers3.  When changing to Pers3, the Cluster shall re-request the active screen infor</w:t>
      </w:r>
      <w:r>
        <w:rPr>
          <w:rFonts w:cs="Arial"/>
        </w:rPr>
        <w:t>mation even though the screen didn’t change.</w:t>
      </w:r>
      <w:r w:rsidRPr="007D17E5">
        <w:rPr>
          <w:rFonts w:cs="Arial"/>
        </w:rPr>
        <w:t xml:space="preserve"> </w:t>
      </w:r>
      <w:r>
        <w:rPr>
          <w:rFonts w:cs="Arial"/>
        </w:rPr>
        <w:t xml:space="preserve">The Cluster has no knowledge if the feature is </w:t>
      </w:r>
      <w:proofErr w:type="spellStart"/>
      <w:r>
        <w:rPr>
          <w:rFonts w:cs="Arial"/>
        </w:rPr>
        <w:t>personalizable</w:t>
      </w:r>
      <w:proofErr w:type="spellEnd"/>
      <w:r>
        <w:rPr>
          <w:rFonts w:cs="Arial"/>
        </w:rPr>
        <w:t xml:space="preserve"> or not, so the Cluster shall always re-request the screen information when the Active Personality changes. </w:t>
      </w:r>
    </w:p>
    <w:p w:rsidR="004A6969" w:rsidRPr="004A6969" w:rsidRDefault="004A6969" w:rsidP="004A6969">
      <w:pPr>
        <w:pStyle w:val="Heading3"/>
        <w:rPr>
          <w:b w:val="0"/>
          <w:u w:val="single"/>
        </w:rPr>
      </w:pPr>
      <w:bookmarkStart w:id="26" w:name="_Toc486630554"/>
      <w:r w:rsidRPr="004A6969">
        <w:rPr>
          <w:b w:val="0"/>
          <w:u w:val="single"/>
        </w:rPr>
        <w:t xml:space="preserve">ENMEM-REQ-099674/C-Requesting Audio Preset Info </w:t>
      </w:r>
      <w:proofErr w:type="gramStart"/>
      <w:r w:rsidRPr="004A6969">
        <w:rPr>
          <w:b w:val="0"/>
          <w:u w:val="single"/>
        </w:rPr>
        <w:t>After</w:t>
      </w:r>
      <w:proofErr w:type="gramEnd"/>
      <w:r w:rsidRPr="004A6969">
        <w:rPr>
          <w:b w:val="0"/>
          <w:u w:val="single"/>
        </w:rPr>
        <w:t xml:space="preserve"> Profile Change</w:t>
      </w:r>
      <w:bookmarkEnd w:id="26"/>
    </w:p>
    <w:p w:rsidR="002214AB" w:rsidRPr="008B2E4B" w:rsidRDefault="00867377" w:rsidP="00500605">
      <w:pPr>
        <w:rPr>
          <w:rFonts w:cs="Arial"/>
        </w:rPr>
      </w:pPr>
      <w:r w:rsidRPr="002214AB">
        <w:rPr>
          <w:rFonts w:cs="Arial"/>
        </w:rPr>
        <w:t xml:space="preserve">When the </w:t>
      </w:r>
      <w:proofErr w:type="spellStart"/>
      <w:r w:rsidRPr="002214AB">
        <w:rPr>
          <w:rFonts w:cs="Arial"/>
        </w:rPr>
        <w:t>EnhancedMemoryInterfaceClient</w:t>
      </w:r>
      <w:proofErr w:type="spellEnd"/>
      <w:r>
        <w:rPr>
          <w:rFonts w:cs="Arial"/>
        </w:rPr>
        <w:t xml:space="preserve">, and any Client displaying audio presets, </w:t>
      </w:r>
      <w:r w:rsidRPr="002214AB">
        <w:rPr>
          <w:rFonts w:cs="Arial"/>
        </w:rPr>
        <w:t xml:space="preserve">receives a Driver Profile recall event via </w:t>
      </w:r>
      <w:proofErr w:type="spellStart"/>
      <w:r w:rsidRPr="002214AB">
        <w:rPr>
          <w:rFonts w:cs="Arial"/>
        </w:rPr>
        <w:t>ActivePersonality_St</w:t>
      </w:r>
      <w:proofErr w:type="spellEnd"/>
      <w:r w:rsidRPr="002214AB">
        <w:rPr>
          <w:rFonts w:cs="Arial"/>
        </w:rPr>
        <w:t xml:space="preserve">, it shall wait at least </w:t>
      </w:r>
      <w:proofErr w:type="spellStart"/>
      <w:r w:rsidRPr="002214AB">
        <w:rPr>
          <w:rFonts w:cs="Arial"/>
        </w:rPr>
        <w:t>T_PersPresetWait</w:t>
      </w:r>
      <w:proofErr w:type="spellEnd"/>
      <w:r w:rsidRPr="002214AB">
        <w:rPr>
          <w:rFonts w:cs="Arial"/>
        </w:rPr>
        <w:t xml:space="preserve"> and then shall request the audio preset informati</w:t>
      </w:r>
      <w:r w:rsidRPr="002214AB">
        <w:rPr>
          <w:rFonts w:cs="Arial"/>
        </w:rPr>
        <w:t xml:space="preserve">on from the </w:t>
      </w:r>
      <w:proofErr w:type="spellStart"/>
      <w:r w:rsidRPr="002214AB">
        <w:rPr>
          <w:rFonts w:cs="Arial"/>
        </w:rPr>
        <w:t>AudioServer</w:t>
      </w:r>
      <w:proofErr w:type="spellEnd"/>
      <w:r w:rsidRPr="002214AB">
        <w:rPr>
          <w:rFonts w:cs="Arial"/>
        </w:rPr>
        <w:t xml:space="preserve"> and shall update the audio preset HMI information to the new </w:t>
      </w:r>
      <w:r>
        <w:rPr>
          <w:rFonts w:cs="Arial"/>
        </w:rPr>
        <w:t>Driver Profile.</w:t>
      </w:r>
    </w:p>
    <w:p w:rsidR="007917DC" w:rsidRDefault="00867377" w:rsidP="004A6969">
      <w:pPr>
        <w:pStyle w:val="Heading3"/>
      </w:pPr>
      <w:bookmarkStart w:id="27" w:name="_Toc486630555"/>
      <w:r w:rsidRPr="00B9479B">
        <w:t>ENMEM-TMR-REQ-099763/C-</w:t>
      </w:r>
      <w:proofErr w:type="spellStart"/>
      <w:r w:rsidRPr="00B9479B">
        <w:t>T_PersPresetWait</w:t>
      </w:r>
      <w:bookmarkEnd w:id="27"/>
      <w:proofErr w:type="spellEnd"/>
    </w:p>
    <w:p w:rsidR="0091772B" w:rsidRPr="0091772B" w:rsidRDefault="00867377" w:rsidP="0091772B">
      <w:pPr>
        <w:rPr>
          <w:sz w:val="14"/>
          <w:szCs w:val="14"/>
        </w:rPr>
      </w:pPr>
    </w:p>
    <w:tbl>
      <w:tblPr>
        <w:tblW w:w="10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867377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867377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867377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867377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867377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867377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867377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 w:rsidRPr="00DF054A">
              <w:rPr>
                <w:rFonts w:cs="Arial"/>
                <w:sz w:val="14"/>
                <w:szCs w:val="14"/>
              </w:rPr>
              <w:t>T_PersPresetWait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605" w:rsidRPr="004F2B40" w:rsidRDefault="00867377" w:rsidP="00500605">
            <w:pPr>
              <w:rPr>
                <w:rFonts w:cs="Arial"/>
              </w:rPr>
            </w:pPr>
            <w:r>
              <w:rPr>
                <w:rFonts w:cs="Arial"/>
              </w:rPr>
              <w:t xml:space="preserve">Minimum time the </w:t>
            </w:r>
            <w:proofErr w:type="spellStart"/>
            <w:r>
              <w:rPr>
                <w:rFonts w:cs="Arial"/>
              </w:rPr>
              <w:t>EnhancedMemoryInterfaceClient</w:t>
            </w:r>
            <w:proofErr w:type="spellEnd"/>
            <w:r>
              <w:rPr>
                <w:rFonts w:cs="Arial"/>
              </w:rPr>
              <w:t>, and any Client displaying audio presets</w:t>
            </w:r>
            <w:proofErr w:type="gramStart"/>
            <w:r>
              <w:rPr>
                <w:rFonts w:cs="Arial"/>
              </w:rPr>
              <w:t>,  shall</w:t>
            </w:r>
            <w:proofErr w:type="gramEnd"/>
            <w:r>
              <w:rPr>
                <w:rFonts w:cs="Arial"/>
              </w:rPr>
              <w:t xml:space="preserve"> wait before requesting preset data from the </w:t>
            </w:r>
            <w:proofErr w:type="spellStart"/>
            <w:r>
              <w:rPr>
                <w:rFonts w:cs="Arial"/>
              </w:rPr>
              <w:t>AudioServer</w:t>
            </w:r>
            <w:proofErr w:type="spellEnd"/>
            <w:r>
              <w:rPr>
                <w:rFonts w:cs="Arial"/>
              </w:rPr>
              <w:t>.</w:t>
            </w:r>
          </w:p>
          <w:p w:rsidR="007917DC" w:rsidRDefault="00867377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867377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msec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867377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100-300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867377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867377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200</w:t>
            </w:r>
          </w:p>
        </w:tc>
      </w:tr>
    </w:tbl>
    <w:p w:rsidR="005A201A" w:rsidRPr="00B01CDD" w:rsidRDefault="00867377" w:rsidP="00B01CDD">
      <w:pPr>
        <w:rPr>
          <w:sz w:val="14"/>
          <w:szCs w:val="14"/>
        </w:rPr>
      </w:pPr>
    </w:p>
    <w:p w:rsidR="00406F39" w:rsidRDefault="00867377" w:rsidP="004A6969">
      <w:pPr>
        <w:pStyle w:val="Heading1"/>
      </w:pPr>
      <w:bookmarkStart w:id="28" w:name="_Toc486630556"/>
      <w:r>
        <w:lastRenderedPageBreak/>
        <w:t>Functional Definition</w:t>
      </w:r>
      <w:bookmarkEnd w:id="28"/>
    </w:p>
    <w:p w:rsidR="00406F39" w:rsidRDefault="00867377" w:rsidP="004A6969">
      <w:pPr>
        <w:pStyle w:val="Heading2"/>
      </w:pPr>
      <w:bookmarkStart w:id="29" w:name="_Toc486630557"/>
      <w:r w:rsidRPr="00B9479B">
        <w:t>RAC-FUN-REQ-023525/A-Seek (</w:t>
      </w:r>
      <w:proofErr w:type="spellStart"/>
      <w:r w:rsidRPr="00B9479B">
        <w:t>TcSE</w:t>
      </w:r>
      <w:proofErr w:type="spellEnd"/>
      <w:r w:rsidRPr="00B9479B">
        <w:t xml:space="preserve"> ROIN-293542)</w:t>
      </w:r>
      <w:bookmarkEnd w:id="29"/>
    </w:p>
    <w:p w:rsidR="00406F39" w:rsidRDefault="00867377" w:rsidP="004A6969">
      <w:pPr>
        <w:pStyle w:val="Heading3"/>
      </w:pPr>
      <w:bookmarkStart w:id="30" w:name="_Toc486630558"/>
      <w:r>
        <w:t>Use Cases</w:t>
      </w:r>
      <w:bookmarkEnd w:id="30"/>
    </w:p>
    <w:p w:rsidR="00406F39" w:rsidRDefault="00867377" w:rsidP="004A6969">
      <w:pPr>
        <w:pStyle w:val="Heading4"/>
      </w:pPr>
      <w:r>
        <w:t xml:space="preserve">RAC-UC-REQ-023526/A-Seek </w:t>
      </w:r>
      <w:r>
        <w:t>Up/Down Button Pressed (</w:t>
      </w:r>
      <w:proofErr w:type="spellStart"/>
      <w:r>
        <w:t>TcSE</w:t>
      </w:r>
      <w:proofErr w:type="spellEnd"/>
      <w:r>
        <w:t xml:space="preserve"> ROIN-292225)</w:t>
      </w:r>
    </w:p>
    <w:p w:rsidR="00AE06BC" w:rsidRPr="00AE06BC" w:rsidRDefault="00867377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666"/>
      </w:tblGrid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Actors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User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Pre-conditions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CAN Bus is active.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Scenario Description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has selected Seek Up/Down.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Post-conditions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Rear Audio Control sends</w:t>
            </w:r>
            <w:r>
              <w:rPr>
                <w:rFonts w:cs="Arial"/>
                <w:szCs w:val="20"/>
                <w:lang w:eastAsia="zh-CN"/>
              </w:rPr>
              <w:t xml:space="preserve"> Seek Up/Down Button press to the Button Input Server.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N/A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G-HMI, Vehicle System Interface</w:t>
            </w:r>
          </w:p>
        </w:tc>
      </w:tr>
    </w:tbl>
    <w:p w:rsidR="009F0104" w:rsidRDefault="009F0104"/>
    <w:p w:rsidR="00406F39" w:rsidRDefault="00867377" w:rsidP="004A6969">
      <w:pPr>
        <w:pStyle w:val="Heading4"/>
      </w:pPr>
      <w:r>
        <w:t>RAC-UC-REQ-023527/A-Seek Up/D</w:t>
      </w:r>
      <w:r>
        <w:t>own Button Pressed and Held (</w:t>
      </w:r>
      <w:proofErr w:type="spellStart"/>
      <w:r>
        <w:t>TcSE</w:t>
      </w:r>
      <w:proofErr w:type="spellEnd"/>
      <w:r>
        <w:t xml:space="preserve"> ROIN-292229)</w:t>
      </w:r>
    </w:p>
    <w:p w:rsidR="00AE06BC" w:rsidRPr="00AE06BC" w:rsidRDefault="00867377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666"/>
      </w:tblGrid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Actors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User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Pre-conditions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CAN Bus is active.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Scenario Description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has pressed and held Seek Up/Down.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Post-conditions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Rear Audio Control continues to send Seek Up/Down Button press to the Button Input Server.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N/A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G-HMI, Vehicle System Interface</w:t>
            </w:r>
          </w:p>
        </w:tc>
      </w:tr>
    </w:tbl>
    <w:p w:rsidR="009F0104" w:rsidRDefault="009F0104"/>
    <w:p w:rsidR="00406F39" w:rsidRDefault="00867377" w:rsidP="004A6969">
      <w:pPr>
        <w:pStyle w:val="Heading2"/>
      </w:pPr>
      <w:bookmarkStart w:id="31" w:name="_Toc486630559"/>
      <w:r w:rsidRPr="00B9479B">
        <w:t>RAC-FUN-REQ-023528/A-Volume (</w:t>
      </w:r>
      <w:proofErr w:type="spellStart"/>
      <w:r w:rsidRPr="00B9479B">
        <w:t>TcSE</w:t>
      </w:r>
      <w:proofErr w:type="spellEnd"/>
      <w:r w:rsidRPr="00B9479B">
        <w:t xml:space="preserve"> ROIN-293544)</w:t>
      </w:r>
      <w:bookmarkEnd w:id="31"/>
    </w:p>
    <w:p w:rsidR="00406F39" w:rsidRDefault="00867377" w:rsidP="004A6969">
      <w:pPr>
        <w:pStyle w:val="Heading3"/>
      </w:pPr>
      <w:bookmarkStart w:id="32" w:name="_Toc486630560"/>
      <w:r>
        <w:t>Use Cases</w:t>
      </w:r>
      <w:bookmarkEnd w:id="32"/>
    </w:p>
    <w:p w:rsidR="00406F39" w:rsidRDefault="00867377" w:rsidP="004A6969">
      <w:pPr>
        <w:pStyle w:val="Heading4"/>
      </w:pPr>
      <w:r>
        <w:t>RAC-UC-REQ-023529/B-Volume Up/Down Button Pressed (</w:t>
      </w:r>
      <w:proofErr w:type="spellStart"/>
      <w:r>
        <w:t>TcSE</w:t>
      </w:r>
      <w:proofErr w:type="spellEnd"/>
      <w:r>
        <w:t xml:space="preserve"> ROIN-292226)</w:t>
      </w:r>
    </w:p>
    <w:p w:rsidR="00406F39" w:rsidRPr="005F5EF0" w:rsidRDefault="00867377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867377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RAC-SR-REQ-023531/B-Volume button press handling (</w:t>
      </w:r>
      <w:proofErr w:type="spellStart"/>
      <w:r w:rsidRPr="005F5EF0">
        <w:rPr>
          <w:sz w:val="16"/>
          <w:szCs w:val="16"/>
        </w:rPr>
        <w:t>TcSE</w:t>
      </w:r>
      <w:proofErr w:type="spellEnd"/>
      <w:r w:rsidRPr="005F5EF0">
        <w:rPr>
          <w:sz w:val="16"/>
          <w:szCs w:val="16"/>
        </w:rPr>
        <w:t xml:space="preserve"> ROIN-201172-1)</w:t>
      </w:r>
    </w:p>
    <w:p w:rsidR="00AE06BC" w:rsidRPr="00AE06BC" w:rsidRDefault="00867377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666"/>
      </w:tblGrid>
      <w:tr w:rsidR="005B2761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B2761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Actors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61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User</w:t>
            </w:r>
          </w:p>
        </w:tc>
      </w:tr>
      <w:tr w:rsidR="005B2761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B2761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Pre-conditions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A36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Infotainment System is ON</w:t>
            </w:r>
          </w:p>
          <w:p w:rsidR="00967A36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Media Source is Active (ex AM/FM/CD…</w:t>
            </w:r>
            <w:proofErr w:type="gramStart"/>
            <w:r>
              <w:rPr>
                <w:rFonts w:cs="Arial"/>
                <w:lang w:eastAsia="zh-CN"/>
              </w:rPr>
              <w:t>. )</w:t>
            </w:r>
            <w:proofErr w:type="gramEnd"/>
          </w:p>
        </w:tc>
      </w:tr>
      <w:tr w:rsidR="005B2761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B2761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Scenario Description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61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</w:rPr>
              <w:t>The User has selected Volume Up/Down.</w:t>
            </w:r>
          </w:p>
        </w:tc>
      </w:tr>
      <w:tr w:rsidR="005B2761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B2761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Post-condit</w:t>
            </w:r>
            <w:r>
              <w:rPr>
                <w:b/>
                <w:lang w:eastAsia="zh-CN"/>
              </w:rPr>
              <w:t>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61" w:rsidRDefault="00867377" w:rsidP="007A1463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Rear Audio Control sends Volume Up/Down to the Button Input Server.</w:t>
            </w:r>
          </w:p>
        </w:tc>
      </w:tr>
      <w:tr w:rsidR="005B2761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B2761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61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N/A</w:t>
            </w:r>
          </w:p>
        </w:tc>
      </w:tr>
      <w:tr w:rsidR="005B2761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B2761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61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G-HMI, Vehicle System Interface</w:t>
            </w:r>
          </w:p>
        </w:tc>
      </w:tr>
    </w:tbl>
    <w:p w:rsidR="005B2761" w:rsidRDefault="00867377"/>
    <w:p w:rsidR="00406F39" w:rsidRDefault="00867377" w:rsidP="004A6969">
      <w:pPr>
        <w:pStyle w:val="Heading4"/>
      </w:pPr>
      <w:r>
        <w:t>RAC-UC-REQ-023530/B-Volume Up/Down Button Pressed and Held (</w:t>
      </w:r>
      <w:proofErr w:type="spellStart"/>
      <w:r>
        <w:t>TcSE</w:t>
      </w:r>
      <w:proofErr w:type="spellEnd"/>
      <w:r>
        <w:t xml:space="preserve"> ROIN-292230)</w:t>
      </w:r>
    </w:p>
    <w:p w:rsidR="00406F39" w:rsidRPr="005F5EF0" w:rsidRDefault="00867377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Default="00867377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RAC-SR-REQ-023531/B-Volume button press handling (</w:t>
      </w:r>
      <w:proofErr w:type="spellStart"/>
      <w:r w:rsidRPr="005F5EF0">
        <w:rPr>
          <w:sz w:val="16"/>
          <w:szCs w:val="16"/>
        </w:rPr>
        <w:t>TcSE</w:t>
      </w:r>
      <w:proofErr w:type="spellEnd"/>
      <w:r w:rsidRPr="005F5EF0">
        <w:rPr>
          <w:sz w:val="16"/>
          <w:szCs w:val="16"/>
        </w:rPr>
        <w:t xml:space="preserve"> ROIN-201172-1)</w:t>
      </w:r>
    </w:p>
    <w:p w:rsidR="004A6969" w:rsidRPr="005F5EF0" w:rsidRDefault="004A6969" w:rsidP="007C3C8E">
      <w:pPr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AE06BC" w:rsidRPr="00AE06BC" w:rsidRDefault="00867377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666"/>
      </w:tblGrid>
      <w:tr w:rsidR="001530D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530D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>Actors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0D4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User</w:t>
            </w:r>
          </w:p>
        </w:tc>
      </w:tr>
      <w:tr w:rsidR="001530D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530D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Pre-conditions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0D4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Infotainment System is ON</w:t>
            </w:r>
          </w:p>
          <w:p w:rsidR="00FD2A70" w:rsidRPr="00FD2A70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Media Source is Active</w:t>
            </w:r>
          </w:p>
        </w:tc>
      </w:tr>
      <w:tr w:rsidR="001530D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530D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Scenario Description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0D4" w:rsidRDefault="00867377">
            <w:pPr>
              <w:rPr>
                <w:rFonts w:cs="Arial"/>
              </w:rPr>
            </w:pPr>
            <w:r>
              <w:rPr>
                <w:rFonts w:cs="Arial"/>
              </w:rPr>
              <w:t>The User has pressed and held Volume Up/Down button.</w:t>
            </w:r>
          </w:p>
        </w:tc>
      </w:tr>
      <w:tr w:rsidR="001530D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530D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Post-conditions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0D4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Rear Audio Control continues to send Volume Up/Down increment/decrement Button press to the Button Input Server.</w:t>
            </w:r>
          </w:p>
        </w:tc>
      </w:tr>
      <w:tr w:rsidR="001530D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530D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0D4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N/A</w:t>
            </w:r>
          </w:p>
        </w:tc>
      </w:tr>
      <w:tr w:rsidR="001530D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530D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0D4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G-HMI, Vehicle System Interface</w:t>
            </w:r>
          </w:p>
        </w:tc>
      </w:tr>
    </w:tbl>
    <w:p w:rsidR="001530D4" w:rsidRDefault="00867377"/>
    <w:p w:rsidR="00406F39" w:rsidRDefault="00867377" w:rsidP="004A6969">
      <w:pPr>
        <w:pStyle w:val="Heading4"/>
      </w:pPr>
      <w:r>
        <w:t>RAC-UC-REQ-087340/B-Volume Rotary Knob Activated CW/CCW</w:t>
      </w:r>
    </w:p>
    <w:p w:rsidR="00AE06BC" w:rsidRPr="00AE06BC" w:rsidRDefault="00867377" w:rsidP="00AE06BC"/>
    <w:tbl>
      <w:tblPr>
        <w:tblW w:w="0" w:type="auto"/>
        <w:jc w:val="center"/>
        <w:tblInd w:w="15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8426"/>
      </w:tblGrid>
      <w:tr w:rsidR="00CD0F64" w:rsidTr="004A6969">
        <w:trPr>
          <w:jc w:val="center"/>
        </w:trPr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867377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86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867377">
            <w:pPr>
              <w:spacing w:line="276" w:lineRule="auto"/>
            </w:pPr>
            <w:r>
              <w:t>User</w:t>
            </w:r>
          </w:p>
        </w:tc>
      </w:tr>
      <w:tr w:rsidR="00CD0F64" w:rsidTr="004A6969">
        <w:trPr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867377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867377">
            <w:pPr>
              <w:spacing w:line="276" w:lineRule="auto"/>
            </w:pPr>
            <w:r>
              <w:t>Infotainment System is ON</w:t>
            </w:r>
          </w:p>
          <w:p w:rsidR="005D55D2" w:rsidRDefault="00867377">
            <w:pPr>
              <w:spacing w:line="276" w:lineRule="auto"/>
            </w:pPr>
            <w:r>
              <w:t>Media source is active (AM/FM/CD…)</w:t>
            </w:r>
          </w:p>
        </w:tc>
      </w:tr>
      <w:tr w:rsidR="00CD0F64" w:rsidTr="004A6969">
        <w:trPr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867377">
            <w:pPr>
              <w:spacing w:line="276" w:lineRule="auto"/>
            </w:pPr>
            <w:r>
              <w:rPr>
                <w:b/>
                <w:bCs/>
              </w:rPr>
              <w:t>Scenario Description</w:t>
            </w:r>
          </w:p>
        </w:tc>
        <w:tc>
          <w:tcPr>
            <w:tcW w:w="8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867377">
            <w:pPr>
              <w:spacing w:line="276" w:lineRule="auto"/>
            </w:pPr>
            <w:r>
              <w:t>The user turns the rotary volume knob CW/CCW.</w:t>
            </w:r>
          </w:p>
        </w:tc>
      </w:tr>
      <w:tr w:rsidR="00CD0F64" w:rsidTr="004A6969">
        <w:trPr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867377">
            <w:pPr>
              <w:spacing w:line="276" w:lineRule="auto"/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867377">
            <w:pPr>
              <w:spacing w:line="276" w:lineRule="auto"/>
            </w:pPr>
            <w:r>
              <w:t xml:space="preserve">Rear Audio Control sends </w:t>
            </w:r>
            <w:proofErr w:type="spellStart"/>
            <w:r>
              <w:t>SetVolume</w:t>
            </w:r>
            <w:proofErr w:type="spellEnd"/>
            <w:r>
              <w:t xml:space="preserve"> increment/decrement volume to the Button Input Server.</w:t>
            </w:r>
          </w:p>
        </w:tc>
      </w:tr>
      <w:tr w:rsidR="00CD0F64" w:rsidTr="004A6969">
        <w:trPr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867377">
            <w:pPr>
              <w:spacing w:line="276" w:lineRule="auto"/>
            </w:pPr>
            <w:r>
              <w:rPr>
                <w:b/>
                <w:bCs/>
              </w:rPr>
              <w:t>List of Exception Use Cases</w:t>
            </w:r>
          </w:p>
        </w:tc>
        <w:tc>
          <w:tcPr>
            <w:tcW w:w="8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867377">
            <w:pPr>
              <w:spacing w:line="276" w:lineRule="auto"/>
            </w:pPr>
            <w:r>
              <w:t>N/A</w:t>
            </w:r>
          </w:p>
        </w:tc>
      </w:tr>
      <w:tr w:rsidR="00CD0F64" w:rsidTr="004A6969">
        <w:trPr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867377">
            <w:pPr>
              <w:spacing w:line="276" w:lineRule="auto"/>
            </w:pPr>
            <w:r>
              <w:rPr>
                <w:b/>
                <w:bCs/>
              </w:rPr>
              <w:t>Interfaces</w:t>
            </w:r>
          </w:p>
        </w:tc>
        <w:tc>
          <w:tcPr>
            <w:tcW w:w="8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867377">
            <w:pPr>
              <w:spacing w:line="276" w:lineRule="auto"/>
            </w:pPr>
            <w:r>
              <w:t>G-HMI, Vehicle system Interface</w:t>
            </w:r>
          </w:p>
        </w:tc>
      </w:tr>
    </w:tbl>
    <w:p w:rsidR="00500605" w:rsidRDefault="00867377" w:rsidP="00CD0F64"/>
    <w:p w:rsidR="00406F39" w:rsidRDefault="00867377" w:rsidP="004A6969">
      <w:pPr>
        <w:pStyle w:val="Heading3"/>
      </w:pPr>
      <w:bookmarkStart w:id="33" w:name="_Toc486630561"/>
      <w:r>
        <w:t>Requirements</w:t>
      </w:r>
      <w:bookmarkEnd w:id="33"/>
    </w:p>
    <w:p w:rsidR="004A6969" w:rsidRPr="004A6969" w:rsidRDefault="004A6969" w:rsidP="004A6969">
      <w:pPr>
        <w:pStyle w:val="Heading4"/>
        <w:rPr>
          <w:b w:val="0"/>
          <w:u w:val="single"/>
        </w:rPr>
      </w:pPr>
      <w:r w:rsidRPr="004A6969">
        <w:rPr>
          <w:b w:val="0"/>
          <w:u w:val="single"/>
        </w:rPr>
        <w:t>RAC-SR-REQ-023531/B-Volume button press handling (</w:t>
      </w:r>
      <w:proofErr w:type="spellStart"/>
      <w:r w:rsidRPr="004A6969">
        <w:rPr>
          <w:b w:val="0"/>
          <w:u w:val="single"/>
        </w:rPr>
        <w:t>TcSE</w:t>
      </w:r>
      <w:proofErr w:type="spellEnd"/>
      <w:r w:rsidRPr="004A6969">
        <w:rPr>
          <w:b w:val="0"/>
          <w:u w:val="single"/>
        </w:rPr>
        <w:t xml:space="preserve"> ROIN-201172-1)</w:t>
      </w:r>
    </w:p>
    <w:p w:rsidR="003407BF" w:rsidRDefault="00867377">
      <w:pPr>
        <w:ind w:left="720"/>
        <w:rPr>
          <w:rFonts w:cs="Arial"/>
        </w:rPr>
      </w:pPr>
      <w:r>
        <w:rPr>
          <w:rFonts w:cs="Arial"/>
        </w:rPr>
        <w:t xml:space="preserve">The Button Input Server shall respond to the Volume button press </w:t>
      </w:r>
      <w:ins w:id="34" w:author="rpaquet2" w:date="2014-05-16T15:13:00Z">
        <w:r>
          <w:rPr>
            <w:rFonts w:cs="Arial"/>
          </w:rPr>
          <w:t xml:space="preserve">or </w:t>
        </w:r>
        <w:proofErr w:type="spellStart"/>
        <w:r>
          <w:rPr>
            <w:rFonts w:cs="Arial"/>
          </w:rPr>
          <w:t>SetVolume</w:t>
        </w:r>
        <w:proofErr w:type="spellEnd"/>
        <w:r>
          <w:rPr>
            <w:rFonts w:cs="Arial"/>
          </w:rPr>
          <w:t xml:space="preserve"> signal </w:t>
        </w:r>
      </w:ins>
      <w:r>
        <w:rPr>
          <w:rFonts w:cs="Arial"/>
        </w:rPr>
        <w:t>received by the Button Input Client by sen</w:t>
      </w:r>
      <w:r>
        <w:rPr>
          <w:rFonts w:cs="Arial"/>
        </w:rPr>
        <w:t xml:space="preserve">ding the appropriate Volume command to the Volume Server.  </w:t>
      </w:r>
    </w:p>
    <w:p w:rsidR="00406F39" w:rsidRDefault="00867377" w:rsidP="004A6969">
      <w:pPr>
        <w:pStyle w:val="Heading2"/>
      </w:pPr>
      <w:bookmarkStart w:id="35" w:name="_Toc486630562"/>
      <w:r w:rsidRPr="00B9479B">
        <w:t>RAC-FUN-REQ-023532/A-Media (</w:t>
      </w:r>
      <w:proofErr w:type="spellStart"/>
      <w:r w:rsidRPr="00B9479B">
        <w:t>TcSE</w:t>
      </w:r>
      <w:proofErr w:type="spellEnd"/>
      <w:r w:rsidRPr="00B9479B">
        <w:t xml:space="preserve"> ROIN-293547)</w:t>
      </w:r>
      <w:bookmarkEnd w:id="35"/>
    </w:p>
    <w:p w:rsidR="00406F39" w:rsidRDefault="00867377" w:rsidP="004A6969">
      <w:pPr>
        <w:pStyle w:val="Heading3"/>
      </w:pPr>
      <w:bookmarkStart w:id="36" w:name="_Toc486630563"/>
      <w:r>
        <w:t>Use Cases</w:t>
      </w:r>
      <w:bookmarkEnd w:id="36"/>
    </w:p>
    <w:p w:rsidR="00406F39" w:rsidRDefault="00867377" w:rsidP="004A6969">
      <w:pPr>
        <w:pStyle w:val="Heading4"/>
      </w:pPr>
      <w:r>
        <w:t>RAC-UC-REQ-023533/A-Media Button Pressed (</w:t>
      </w:r>
      <w:proofErr w:type="spellStart"/>
      <w:r>
        <w:t>TcSE</w:t>
      </w:r>
      <w:proofErr w:type="spellEnd"/>
      <w:r>
        <w:t xml:space="preserve"> ROIN-292227)</w:t>
      </w:r>
    </w:p>
    <w:p w:rsidR="00AE06BC" w:rsidRPr="00AE06BC" w:rsidRDefault="00867377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666"/>
      </w:tblGrid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Actors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User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Pre-conditions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CAN Bus is active.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Scenario Description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The User has</w:t>
            </w:r>
            <w:r>
              <w:rPr>
                <w:rFonts w:cs="Arial"/>
                <w:szCs w:val="20"/>
              </w:rPr>
              <w:t xml:space="preserve"> pressed the Media button.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Post-conditions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Rear Audio Control sends Media Button press to the Button Input Server.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N/A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G-HMI, Vehicle System Interface</w:t>
            </w:r>
          </w:p>
        </w:tc>
      </w:tr>
    </w:tbl>
    <w:p w:rsidR="009F0104" w:rsidRDefault="009F0104"/>
    <w:p w:rsidR="00406F39" w:rsidRDefault="00867377" w:rsidP="004A6969">
      <w:pPr>
        <w:pStyle w:val="Heading2"/>
      </w:pPr>
      <w:bookmarkStart w:id="37" w:name="_Toc486630564"/>
      <w:r w:rsidRPr="00B9479B">
        <w:lastRenderedPageBreak/>
        <w:t>RAC-FUN-REQ-023534/A-Clock (</w:t>
      </w:r>
      <w:proofErr w:type="spellStart"/>
      <w:r w:rsidRPr="00B9479B">
        <w:t>TcSE</w:t>
      </w:r>
      <w:proofErr w:type="spellEnd"/>
      <w:r w:rsidRPr="00B9479B">
        <w:t xml:space="preserve"> ROIN-293549)</w:t>
      </w:r>
      <w:bookmarkEnd w:id="37"/>
    </w:p>
    <w:p w:rsidR="00406F39" w:rsidRDefault="00867377" w:rsidP="004A6969">
      <w:pPr>
        <w:pStyle w:val="Heading3"/>
      </w:pPr>
      <w:bookmarkStart w:id="38" w:name="_Toc486630565"/>
      <w:r>
        <w:t>Use Cases</w:t>
      </w:r>
      <w:bookmarkEnd w:id="38"/>
    </w:p>
    <w:p w:rsidR="00406F39" w:rsidRDefault="00867377" w:rsidP="004A6969">
      <w:pPr>
        <w:pStyle w:val="Heading4"/>
      </w:pPr>
      <w:r>
        <w:t>RAC-UC-REQ-023535/A-Clock Pressed (</w:t>
      </w:r>
      <w:proofErr w:type="spellStart"/>
      <w:r>
        <w:t>TcSE</w:t>
      </w:r>
      <w:proofErr w:type="spellEnd"/>
      <w:r>
        <w:t xml:space="preserve"> ROIN-292228)</w:t>
      </w:r>
    </w:p>
    <w:p w:rsidR="00406F39" w:rsidRPr="005F5EF0" w:rsidRDefault="00867377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867377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RAC-SR-REQ-023536/A-RSEM Clock Duration (</w:t>
      </w:r>
      <w:proofErr w:type="spellStart"/>
      <w:r w:rsidRPr="005F5EF0">
        <w:rPr>
          <w:sz w:val="16"/>
          <w:szCs w:val="16"/>
        </w:rPr>
        <w:t>TcSE</w:t>
      </w:r>
      <w:proofErr w:type="spellEnd"/>
      <w:r w:rsidRPr="005F5EF0">
        <w:rPr>
          <w:sz w:val="16"/>
          <w:szCs w:val="16"/>
        </w:rPr>
        <w:t xml:space="preserve"> ROIN-203219-1)</w:t>
      </w:r>
    </w:p>
    <w:p w:rsidR="007C3C8E" w:rsidRPr="005F5EF0" w:rsidRDefault="00867377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RAC-SR-REQ-245707/A-Requesting th</w:t>
      </w:r>
      <w:r w:rsidRPr="005F5EF0">
        <w:rPr>
          <w:sz w:val="16"/>
          <w:szCs w:val="16"/>
        </w:rPr>
        <w:t>e Source Lists from the Servers</w:t>
      </w:r>
    </w:p>
    <w:p w:rsidR="00AE06BC" w:rsidRPr="00AE06BC" w:rsidRDefault="00867377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666"/>
      </w:tblGrid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Actors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User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Pre-conditions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CAN Bus is active.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Scenario Description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The User has pressed the </w:t>
            </w:r>
            <w:r>
              <w:rPr>
                <w:rFonts w:cs="Arial"/>
                <w:szCs w:val="20"/>
              </w:rPr>
              <w:t>Clock button.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Post-conditions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 xml:space="preserve">Rear Audio </w:t>
            </w:r>
            <w:proofErr w:type="gramStart"/>
            <w:r>
              <w:rPr>
                <w:rFonts w:cs="Arial"/>
                <w:szCs w:val="20"/>
                <w:lang w:eastAsia="zh-CN"/>
              </w:rPr>
              <w:t>Control  shows</w:t>
            </w:r>
            <w:proofErr w:type="gramEnd"/>
            <w:r>
              <w:rPr>
                <w:rFonts w:cs="Arial"/>
                <w:szCs w:val="20"/>
                <w:lang w:eastAsia="zh-CN"/>
              </w:rPr>
              <w:t xml:space="preserve"> the Clock to the User. Clock will be shown for X seconds see RSEM spec for timing requirement.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N/A</w:t>
            </w:r>
          </w:p>
        </w:tc>
      </w:tr>
      <w:tr w:rsidR="009F0104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F0104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G-HMI, Vehicle System Interface</w:t>
            </w:r>
          </w:p>
        </w:tc>
      </w:tr>
    </w:tbl>
    <w:p w:rsidR="009F0104" w:rsidRDefault="009F0104"/>
    <w:p w:rsidR="00406F39" w:rsidRDefault="00867377" w:rsidP="004A6969">
      <w:pPr>
        <w:pStyle w:val="Heading3"/>
      </w:pPr>
      <w:bookmarkStart w:id="39" w:name="_Toc486630566"/>
      <w:r>
        <w:t>Requirements</w:t>
      </w:r>
      <w:bookmarkEnd w:id="39"/>
    </w:p>
    <w:p w:rsidR="004A6969" w:rsidRPr="004A6969" w:rsidRDefault="004A6969" w:rsidP="004A6969">
      <w:pPr>
        <w:pStyle w:val="Heading4"/>
        <w:rPr>
          <w:b w:val="0"/>
          <w:u w:val="single"/>
        </w:rPr>
      </w:pPr>
      <w:r w:rsidRPr="004A6969">
        <w:rPr>
          <w:b w:val="0"/>
          <w:u w:val="single"/>
        </w:rPr>
        <w:t>RAC-SR-REQ-023536/A-RSEM Clock Duration (</w:t>
      </w:r>
      <w:proofErr w:type="spellStart"/>
      <w:r w:rsidRPr="004A6969">
        <w:rPr>
          <w:b w:val="0"/>
          <w:u w:val="single"/>
        </w:rPr>
        <w:t>TcSE</w:t>
      </w:r>
      <w:proofErr w:type="spellEnd"/>
      <w:r w:rsidRPr="004A6969">
        <w:rPr>
          <w:b w:val="0"/>
          <w:u w:val="single"/>
        </w:rPr>
        <w:t xml:space="preserve"> ROIN-203219-1)</w:t>
      </w:r>
    </w:p>
    <w:p w:rsidR="009F0104" w:rsidRDefault="00867377">
      <w:pPr>
        <w:rPr>
          <w:rFonts w:cs="Arial"/>
          <w:szCs w:val="20"/>
        </w:rPr>
      </w:pPr>
      <w:r>
        <w:rPr>
          <w:rFonts w:cs="Arial"/>
          <w:szCs w:val="20"/>
        </w:rPr>
        <w:tab/>
        <w:t>See RSEM Component Spec for clock duration.</w:t>
      </w:r>
    </w:p>
    <w:p w:rsidR="00406F39" w:rsidRDefault="00867377" w:rsidP="004A6969">
      <w:pPr>
        <w:pStyle w:val="Heading2"/>
      </w:pPr>
      <w:bookmarkStart w:id="40" w:name="_Toc486630567"/>
      <w:r w:rsidRPr="00B9479B">
        <w:t>RAC-FUN-REQ-213329/A-Rear Audio Control Lock-Out</w:t>
      </w:r>
      <w:bookmarkEnd w:id="40"/>
    </w:p>
    <w:p w:rsidR="00406F39" w:rsidRDefault="00867377" w:rsidP="004A6969">
      <w:pPr>
        <w:pStyle w:val="Heading3"/>
      </w:pPr>
      <w:bookmarkStart w:id="41" w:name="_Toc486630568"/>
      <w:r>
        <w:t>Use Case</w:t>
      </w:r>
      <w:bookmarkEnd w:id="41"/>
    </w:p>
    <w:p w:rsidR="00406F39" w:rsidRDefault="00867377" w:rsidP="004A6969">
      <w:pPr>
        <w:pStyle w:val="Heading4"/>
      </w:pPr>
      <w:r>
        <w:t>RAC-UC-REQ-213330/B-Entering Rear Audio Lock-Out</w:t>
      </w:r>
    </w:p>
    <w:p w:rsidR="00AE06BC" w:rsidRPr="00AE06BC" w:rsidRDefault="00867377" w:rsidP="00AE06BC"/>
    <w:tbl>
      <w:tblPr>
        <w:tblW w:w="0" w:type="auto"/>
        <w:jc w:val="center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8090"/>
      </w:tblGrid>
      <w:tr w:rsidR="00CD0F64" w:rsidTr="00A36B0B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Pr="00A36B0B" w:rsidRDefault="00867377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  <w:b/>
                <w:bCs/>
              </w:rPr>
              <w:t>Actors</w:t>
            </w:r>
          </w:p>
        </w:tc>
        <w:tc>
          <w:tcPr>
            <w:tcW w:w="8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Pr="00A36B0B" w:rsidRDefault="00867377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</w:rPr>
              <w:t>Vehicle Occupant</w:t>
            </w:r>
          </w:p>
        </w:tc>
      </w:tr>
      <w:tr w:rsidR="00CD0F64" w:rsidTr="00A36B0B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Pr="00A36B0B" w:rsidRDefault="00867377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  <w:b/>
                <w:bCs/>
              </w:rPr>
              <w:t>Pre-conditions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6B0B" w:rsidRPr="00A36B0B" w:rsidRDefault="00867377" w:rsidP="00A36B0B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</w:rPr>
              <w:t>Rear infotainment controls and HMI are not locked out</w:t>
            </w:r>
          </w:p>
          <w:p w:rsidR="00CD0F64" w:rsidRPr="00A36B0B" w:rsidRDefault="00867377" w:rsidP="00A36B0B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</w:rPr>
              <w:t>Infotainment System is On (</w:t>
            </w:r>
            <w:proofErr w:type="spellStart"/>
            <w:r w:rsidRPr="00A36B0B">
              <w:rPr>
                <w:rFonts w:cs="Arial"/>
              </w:rPr>
              <w:t>HMIMode</w:t>
            </w:r>
            <w:proofErr w:type="spellEnd"/>
            <w:r w:rsidRPr="00A36B0B">
              <w:rPr>
                <w:rFonts w:cs="Arial"/>
              </w:rPr>
              <w:t xml:space="preserve"> = On)</w:t>
            </w:r>
          </w:p>
        </w:tc>
      </w:tr>
      <w:tr w:rsidR="00A36B0B" w:rsidTr="00A36B0B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B0B" w:rsidRPr="00A36B0B" w:rsidRDefault="00867377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  <w:b/>
                <w:bCs/>
              </w:rPr>
              <w:t>Scenario Description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6B0B" w:rsidRPr="00A36B0B" w:rsidRDefault="00867377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</w:rPr>
              <w:t xml:space="preserve">The front user locks out rear </w:t>
            </w:r>
            <w:r w:rsidRPr="00A36B0B">
              <w:rPr>
                <w:rFonts w:cs="Arial"/>
              </w:rPr>
              <w:t>infotainment control via the ECP Lock out Button.</w:t>
            </w:r>
          </w:p>
        </w:tc>
      </w:tr>
      <w:tr w:rsidR="00A36B0B" w:rsidTr="00A36B0B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B0B" w:rsidRPr="00A36B0B" w:rsidRDefault="00867377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  <w:b/>
                <w:bCs/>
              </w:rPr>
              <w:t>Post-conditions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6B0B" w:rsidRPr="00A36B0B" w:rsidRDefault="00867377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</w:rPr>
              <w:t>The rear infotainment buttons and audio controls are disabled</w:t>
            </w:r>
            <w:r>
              <w:rPr>
                <w:rFonts w:cs="Arial"/>
              </w:rPr>
              <w:t>.</w:t>
            </w:r>
          </w:p>
          <w:p w:rsidR="00A36B0B" w:rsidRPr="00A36B0B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See HMI specs for Rear Audio Lockout indications.</w:t>
            </w:r>
            <w:r w:rsidRPr="00A36B0B">
              <w:rPr>
                <w:rFonts w:cs="Arial"/>
                <w:color w:val="000000" w:themeColor="text1"/>
              </w:rPr>
              <w:t xml:space="preserve">  </w:t>
            </w:r>
          </w:p>
        </w:tc>
      </w:tr>
      <w:tr w:rsidR="00A36B0B" w:rsidTr="00A36B0B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B0B" w:rsidRPr="00A36B0B" w:rsidRDefault="00867377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  <w:b/>
                <w:bCs/>
              </w:rPr>
              <w:t>Notes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6B0B" w:rsidRPr="00A36B0B" w:rsidRDefault="00867377">
            <w:pPr>
              <w:spacing w:line="276" w:lineRule="auto"/>
              <w:rPr>
                <w:rFonts w:cs="Arial"/>
              </w:rPr>
            </w:pPr>
          </w:p>
        </w:tc>
      </w:tr>
      <w:tr w:rsidR="00A36B0B" w:rsidTr="00A36B0B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B0B" w:rsidRPr="00A36B0B" w:rsidRDefault="00867377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  <w:b/>
                <w:bCs/>
              </w:rPr>
              <w:t>Interfaces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6B0B" w:rsidRPr="00A36B0B" w:rsidRDefault="00867377">
            <w:pPr>
              <w:spacing w:line="276" w:lineRule="auto"/>
              <w:rPr>
                <w:rFonts w:cs="Arial"/>
              </w:rPr>
            </w:pPr>
            <w:r w:rsidRPr="00A36B0B">
              <w:rPr>
                <w:rFonts w:cs="Arial"/>
              </w:rPr>
              <w:t>G-HMI, Vehicle Interface</w:t>
            </w:r>
          </w:p>
        </w:tc>
      </w:tr>
    </w:tbl>
    <w:p w:rsidR="00500605" w:rsidRDefault="00867377" w:rsidP="00CD0F64"/>
    <w:p w:rsidR="00406F39" w:rsidRDefault="00867377" w:rsidP="004A6969">
      <w:pPr>
        <w:pStyle w:val="Heading4"/>
      </w:pPr>
      <w:r>
        <w:t>RAC-UC-REQ-213331/A-Exiting Rear Audio Lock-Out</w:t>
      </w:r>
    </w:p>
    <w:p w:rsidR="00AE06BC" w:rsidRPr="00AE06BC" w:rsidRDefault="00867377" w:rsidP="00AE06BC"/>
    <w:tbl>
      <w:tblPr>
        <w:tblW w:w="0" w:type="auto"/>
        <w:jc w:val="center"/>
        <w:tblInd w:w="-7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7090"/>
      </w:tblGrid>
      <w:tr w:rsidR="007F2649" w:rsidTr="004A6969">
        <w:trPr>
          <w:jc w:val="center"/>
        </w:trPr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  <w:b/>
                <w:bCs/>
              </w:rPr>
              <w:t>Actors</w:t>
            </w:r>
          </w:p>
        </w:tc>
        <w:tc>
          <w:tcPr>
            <w:tcW w:w="7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</w:rPr>
              <w:t>Vehicle Occupant</w:t>
            </w:r>
          </w:p>
        </w:tc>
      </w:tr>
      <w:tr w:rsidR="007F2649" w:rsidTr="004A6969">
        <w:trPr>
          <w:jc w:val="center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  <w:b/>
                <w:bCs/>
              </w:rPr>
              <w:t>Pre-conditions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</w:rPr>
              <w:t xml:space="preserve">Rear </w:t>
            </w:r>
            <w:r w:rsidRPr="007F2649">
              <w:rPr>
                <w:rFonts w:cs="Arial"/>
              </w:rPr>
              <w:t>infotainment controls and HMI locked out</w:t>
            </w:r>
          </w:p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</w:rPr>
              <w:t>Infotainment System is On (</w:t>
            </w:r>
            <w:proofErr w:type="spellStart"/>
            <w:r w:rsidRPr="007F2649">
              <w:rPr>
                <w:rFonts w:cs="Arial"/>
              </w:rPr>
              <w:t>HMIMode</w:t>
            </w:r>
            <w:proofErr w:type="spellEnd"/>
            <w:r w:rsidRPr="007F2649">
              <w:rPr>
                <w:rFonts w:cs="Arial"/>
              </w:rPr>
              <w:t xml:space="preserve"> = On)</w:t>
            </w:r>
          </w:p>
        </w:tc>
      </w:tr>
      <w:tr w:rsidR="007F2649" w:rsidTr="004A6969">
        <w:trPr>
          <w:jc w:val="center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  <w:b/>
                <w:bCs/>
              </w:rPr>
              <w:t>Scenario Description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</w:rPr>
              <w:t>The front user disables rear infotainment lockout via the ECP Lock out Button</w:t>
            </w:r>
          </w:p>
        </w:tc>
      </w:tr>
      <w:tr w:rsidR="007F2649" w:rsidTr="004A6969">
        <w:trPr>
          <w:jc w:val="center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  <w:b/>
                <w:bCs/>
              </w:rPr>
              <w:t>Post-conditions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</w:rPr>
              <w:t>The rear infotainment buttons and audio controls are func</w:t>
            </w:r>
            <w:r w:rsidRPr="007F2649">
              <w:rPr>
                <w:rFonts w:cs="Arial"/>
              </w:rPr>
              <w:t>tional</w:t>
            </w:r>
          </w:p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</w:rPr>
              <w:t>The rear infotainment HMI can be shown</w:t>
            </w:r>
          </w:p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</w:rPr>
              <w:t xml:space="preserve">Front </w:t>
            </w:r>
            <w:proofErr w:type="spellStart"/>
            <w:r w:rsidRPr="007F2649">
              <w:rPr>
                <w:rFonts w:cs="Arial"/>
              </w:rPr>
              <w:t>Centerstack</w:t>
            </w:r>
            <w:proofErr w:type="spellEnd"/>
            <w:r w:rsidRPr="007F2649">
              <w:rPr>
                <w:rFonts w:cs="Arial"/>
              </w:rPr>
              <w:t xml:space="preserve"> HMI indicates that rear infotainment is unlocked.  </w:t>
            </w:r>
          </w:p>
        </w:tc>
      </w:tr>
      <w:tr w:rsidR="007F2649" w:rsidTr="004A6969">
        <w:trPr>
          <w:jc w:val="center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  <w:b/>
                <w:bCs/>
              </w:rPr>
              <w:t>Notes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</w:p>
        </w:tc>
      </w:tr>
      <w:tr w:rsidR="007F2649" w:rsidTr="004A6969">
        <w:trPr>
          <w:jc w:val="center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  <w:b/>
                <w:bCs/>
              </w:rPr>
              <w:t>Interfaces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649" w:rsidRPr="007F2649" w:rsidRDefault="00867377">
            <w:pPr>
              <w:spacing w:line="276" w:lineRule="auto"/>
              <w:rPr>
                <w:rFonts w:cs="Arial"/>
              </w:rPr>
            </w:pPr>
            <w:r w:rsidRPr="007F2649">
              <w:rPr>
                <w:rFonts w:cs="Arial"/>
              </w:rPr>
              <w:t>G-HMI, Vehicle Interface</w:t>
            </w:r>
          </w:p>
        </w:tc>
      </w:tr>
    </w:tbl>
    <w:p w:rsidR="00406F39" w:rsidRDefault="00867377" w:rsidP="004A6969">
      <w:pPr>
        <w:pStyle w:val="Heading4"/>
      </w:pPr>
      <w:r>
        <w:lastRenderedPageBreak/>
        <w:t>RAC-UC-REQ-213332/A-Pressing Rear infotainment button during Rear Audio Lock-Out</w:t>
      </w:r>
    </w:p>
    <w:p w:rsidR="00AE06BC" w:rsidRPr="00AE06BC" w:rsidRDefault="00867377" w:rsidP="00AE06BC"/>
    <w:tbl>
      <w:tblPr>
        <w:tblW w:w="0" w:type="auto"/>
        <w:jc w:val="center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8147"/>
      </w:tblGrid>
      <w:tr w:rsidR="00AA6F68" w:rsidTr="00AA6F68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  <w:b/>
                <w:bCs/>
              </w:rPr>
              <w:t>Actors</w:t>
            </w:r>
          </w:p>
        </w:tc>
        <w:tc>
          <w:tcPr>
            <w:tcW w:w="8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</w:rPr>
              <w:t>Vehicle Occupant</w:t>
            </w:r>
          </w:p>
        </w:tc>
      </w:tr>
      <w:tr w:rsidR="00AA6F68" w:rsidTr="00AA6F6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  <w:b/>
                <w:bCs/>
              </w:rPr>
              <w:t>Pre-conditions</w:t>
            </w:r>
          </w:p>
        </w:tc>
        <w:tc>
          <w:tcPr>
            <w:tcW w:w="8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</w:rPr>
              <w:t xml:space="preserve">Rear infotainment controls and </w:t>
            </w:r>
            <w:r w:rsidRPr="00AA6F68">
              <w:rPr>
                <w:rFonts w:cs="Arial"/>
              </w:rPr>
              <w:t>HMI are locked out</w:t>
            </w:r>
          </w:p>
        </w:tc>
      </w:tr>
      <w:tr w:rsidR="00AA6F68" w:rsidTr="00AA6F6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  <w:b/>
                <w:bCs/>
              </w:rPr>
              <w:t>Scenario Description</w:t>
            </w:r>
          </w:p>
        </w:tc>
        <w:tc>
          <w:tcPr>
            <w:tcW w:w="8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</w:rPr>
              <w:t>The user presses a rear infotainment button or tries to activate a rear infotainment control  (</w:t>
            </w:r>
            <w:proofErr w:type="spellStart"/>
            <w:r w:rsidRPr="00AA6F68">
              <w:rPr>
                <w:rFonts w:cs="Arial"/>
              </w:rPr>
              <w:t>ex seek</w:t>
            </w:r>
            <w:proofErr w:type="spellEnd"/>
            <w:r w:rsidRPr="00AA6F68">
              <w:rPr>
                <w:rFonts w:cs="Arial"/>
              </w:rPr>
              <w:t>, volume, power, display, source)</w:t>
            </w:r>
          </w:p>
        </w:tc>
      </w:tr>
      <w:tr w:rsidR="00AA6F68" w:rsidTr="00AA6F6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  <w:b/>
                <w:bCs/>
              </w:rPr>
              <w:t>Post-conditions</w:t>
            </w:r>
          </w:p>
        </w:tc>
        <w:tc>
          <w:tcPr>
            <w:tcW w:w="8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</w:rPr>
              <w:t xml:space="preserve">The rear infotainment buttons are not functional and no </w:t>
            </w:r>
            <w:r w:rsidRPr="00AA6F68">
              <w:rPr>
                <w:rFonts w:cs="Arial"/>
              </w:rPr>
              <w:t>infotainment feature/function is acted upon.</w:t>
            </w:r>
          </w:p>
          <w:p w:rsidR="00AA6F68" w:rsidRPr="00AA6F68" w:rsidRDefault="00867377">
            <w:pPr>
              <w:spacing w:line="276" w:lineRule="auto"/>
              <w:rPr>
                <w:rFonts w:cs="Arial"/>
              </w:rPr>
            </w:pPr>
          </w:p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</w:rPr>
              <w:t>Rear Infotainment HMI indicates Rear Audio locked out</w:t>
            </w:r>
          </w:p>
        </w:tc>
      </w:tr>
      <w:tr w:rsidR="00AA6F68" w:rsidTr="00AA6F6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  <w:b/>
                <w:bCs/>
              </w:rPr>
              <w:t>Notes</w:t>
            </w:r>
          </w:p>
        </w:tc>
        <w:tc>
          <w:tcPr>
            <w:tcW w:w="8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</w:p>
        </w:tc>
      </w:tr>
      <w:tr w:rsidR="00AA6F68" w:rsidTr="00AA6F6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  <w:b/>
                <w:bCs/>
              </w:rPr>
              <w:t>Interfaces</w:t>
            </w:r>
          </w:p>
        </w:tc>
        <w:tc>
          <w:tcPr>
            <w:tcW w:w="8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F68" w:rsidRPr="00AA6F68" w:rsidRDefault="00867377">
            <w:pPr>
              <w:spacing w:line="276" w:lineRule="auto"/>
              <w:rPr>
                <w:rFonts w:cs="Arial"/>
              </w:rPr>
            </w:pPr>
            <w:r w:rsidRPr="00AA6F68">
              <w:rPr>
                <w:rFonts w:cs="Arial"/>
              </w:rPr>
              <w:t>G-HMI, Vehicle Interface</w:t>
            </w:r>
          </w:p>
        </w:tc>
      </w:tr>
    </w:tbl>
    <w:p w:rsidR="00500605" w:rsidRDefault="00867377" w:rsidP="00CD0F64"/>
    <w:p w:rsidR="00406F39" w:rsidRDefault="00867377" w:rsidP="004A6969">
      <w:pPr>
        <w:pStyle w:val="Heading4"/>
      </w:pPr>
      <w:r>
        <w:t xml:space="preserve">RAC-UC-REQ-213333/A-Maintaining Lockout State </w:t>
      </w:r>
      <w:proofErr w:type="gramStart"/>
      <w:r>
        <w:t>Through</w:t>
      </w:r>
      <w:proofErr w:type="gramEnd"/>
      <w:r>
        <w:t xml:space="preserve"> Ignition Cycles</w:t>
      </w:r>
    </w:p>
    <w:p w:rsidR="00AE06BC" w:rsidRPr="00AE06BC" w:rsidRDefault="00867377" w:rsidP="00AE06BC"/>
    <w:tbl>
      <w:tblPr>
        <w:tblW w:w="0" w:type="auto"/>
        <w:jc w:val="center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8135"/>
      </w:tblGrid>
      <w:tr w:rsidR="00044696" w:rsidTr="00044696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696" w:rsidRPr="00044696" w:rsidRDefault="00867377">
            <w:pPr>
              <w:spacing w:line="276" w:lineRule="auto"/>
              <w:rPr>
                <w:rFonts w:cs="Arial"/>
              </w:rPr>
            </w:pPr>
            <w:r w:rsidRPr="00044696">
              <w:rPr>
                <w:rFonts w:cs="Arial"/>
                <w:b/>
                <w:bCs/>
              </w:rPr>
              <w:t>Actors</w:t>
            </w:r>
          </w:p>
        </w:tc>
        <w:tc>
          <w:tcPr>
            <w:tcW w:w="8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696" w:rsidRPr="00044696" w:rsidRDefault="00867377">
            <w:pPr>
              <w:spacing w:line="276" w:lineRule="auto"/>
              <w:rPr>
                <w:rFonts w:cs="Arial"/>
              </w:rPr>
            </w:pPr>
            <w:r w:rsidRPr="00044696">
              <w:rPr>
                <w:rFonts w:cs="Arial"/>
              </w:rPr>
              <w:t>Vehicle Occupant</w:t>
            </w:r>
          </w:p>
        </w:tc>
      </w:tr>
      <w:tr w:rsidR="00044696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696" w:rsidRPr="00044696" w:rsidRDefault="00867377">
            <w:pPr>
              <w:spacing w:line="276" w:lineRule="auto"/>
              <w:rPr>
                <w:rFonts w:cs="Arial"/>
              </w:rPr>
            </w:pPr>
            <w:r w:rsidRPr="00044696">
              <w:rPr>
                <w:rFonts w:cs="Arial"/>
                <w:b/>
                <w:bCs/>
              </w:rPr>
              <w:t>Pre-conditions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696" w:rsidRPr="00044696" w:rsidRDefault="00867377">
            <w:pPr>
              <w:spacing w:line="276" w:lineRule="auto"/>
              <w:rPr>
                <w:rFonts w:cs="Arial"/>
              </w:rPr>
            </w:pPr>
            <w:r w:rsidRPr="00044696">
              <w:rPr>
                <w:rFonts w:cs="Arial"/>
              </w:rPr>
              <w:t>Rear infotainment controls and HMI are locked out</w:t>
            </w:r>
          </w:p>
          <w:p w:rsidR="00044696" w:rsidRPr="00044696" w:rsidRDefault="00867377">
            <w:pPr>
              <w:spacing w:line="276" w:lineRule="auto"/>
              <w:rPr>
                <w:rFonts w:cs="Arial"/>
              </w:rPr>
            </w:pPr>
            <w:r w:rsidRPr="00044696">
              <w:rPr>
                <w:rFonts w:cs="Arial"/>
              </w:rPr>
              <w:t>Infotainment System is On (</w:t>
            </w:r>
            <w:proofErr w:type="spellStart"/>
            <w:r w:rsidRPr="00044696">
              <w:rPr>
                <w:rFonts w:cs="Arial"/>
              </w:rPr>
              <w:t>HMIMode</w:t>
            </w:r>
            <w:proofErr w:type="spellEnd"/>
            <w:r w:rsidRPr="00044696">
              <w:rPr>
                <w:rFonts w:cs="Arial"/>
              </w:rPr>
              <w:t xml:space="preserve"> = On)</w:t>
            </w:r>
          </w:p>
        </w:tc>
      </w:tr>
      <w:tr w:rsidR="00044696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696" w:rsidRPr="00044696" w:rsidRDefault="00867377">
            <w:pPr>
              <w:spacing w:line="276" w:lineRule="auto"/>
              <w:rPr>
                <w:rFonts w:cs="Arial"/>
              </w:rPr>
            </w:pPr>
            <w:r w:rsidRPr="00044696">
              <w:rPr>
                <w:rFonts w:cs="Arial"/>
                <w:b/>
                <w:bCs/>
              </w:rPr>
              <w:t>Scenario Description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696" w:rsidRPr="00044696" w:rsidRDefault="00867377" w:rsidP="00867377">
            <w:pPr>
              <w:numPr>
                <w:ilvl w:val="0"/>
                <w:numId w:val="7"/>
              </w:numPr>
              <w:spacing w:line="276" w:lineRule="auto"/>
              <w:rPr>
                <w:rFonts w:eastAsiaTheme="minorHAnsi" w:cs="Arial"/>
                <w:szCs w:val="20"/>
              </w:rPr>
            </w:pPr>
            <w:r w:rsidRPr="00044696">
              <w:rPr>
                <w:rFonts w:cs="Arial"/>
                <w:szCs w:val="20"/>
              </w:rPr>
              <w:t xml:space="preserve"> User exits vehicle and Infotainment System powers down (</w:t>
            </w:r>
            <w:proofErr w:type="spellStart"/>
            <w:r w:rsidRPr="00044696">
              <w:rPr>
                <w:rFonts w:cs="Arial"/>
                <w:szCs w:val="20"/>
              </w:rPr>
              <w:t>HMIMode</w:t>
            </w:r>
            <w:proofErr w:type="spellEnd"/>
            <w:r w:rsidRPr="00044696">
              <w:rPr>
                <w:rFonts w:cs="Arial"/>
                <w:szCs w:val="20"/>
              </w:rPr>
              <w:t xml:space="preserve"> = Off)</w:t>
            </w:r>
          </w:p>
          <w:p w:rsidR="00044696" w:rsidRPr="00044696" w:rsidRDefault="00867377" w:rsidP="00867377">
            <w:pPr>
              <w:numPr>
                <w:ilvl w:val="0"/>
                <w:numId w:val="7"/>
              </w:numPr>
              <w:spacing w:line="276" w:lineRule="auto"/>
              <w:rPr>
                <w:rFonts w:eastAsiaTheme="minorHAnsi" w:cs="Arial"/>
                <w:szCs w:val="20"/>
              </w:rPr>
            </w:pPr>
            <w:r w:rsidRPr="00044696">
              <w:rPr>
                <w:rFonts w:cs="Arial"/>
                <w:szCs w:val="20"/>
              </w:rPr>
              <w:t xml:space="preserve"> User re-enters the vehicle and Infotainment System powers up (</w:t>
            </w:r>
            <w:proofErr w:type="spellStart"/>
            <w:r w:rsidRPr="00044696">
              <w:rPr>
                <w:rFonts w:cs="Arial"/>
                <w:szCs w:val="20"/>
              </w:rPr>
              <w:t>HMIMode</w:t>
            </w:r>
            <w:proofErr w:type="spellEnd"/>
            <w:r w:rsidRPr="00044696">
              <w:rPr>
                <w:rFonts w:cs="Arial"/>
                <w:szCs w:val="20"/>
              </w:rPr>
              <w:t xml:space="preserve"> = On)</w:t>
            </w:r>
          </w:p>
        </w:tc>
      </w:tr>
      <w:tr w:rsidR="00044696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696" w:rsidRPr="00044696" w:rsidRDefault="00867377">
            <w:pPr>
              <w:spacing w:line="276" w:lineRule="auto"/>
              <w:rPr>
                <w:rFonts w:cs="Arial"/>
              </w:rPr>
            </w:pPr>
            <w:r w:rsidRPr="00044696">
              <w:rPr>
                <w:rFonts w:cs="Arial"/>
                <w:b/>
                <w:bCs/>
              </w:rPr>
              <w:t>Post-conditions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696" w:rsidRPr="00044696" w:rsidRDefault="00867377">
            <w:pPr>
              <w:spacing w:line="276" w:lineRule="auto"/>
              <w:rPr>
                <w:rFonts w:eastAsiaTheme="minorHAnsi" w:cs="Arial"/>
              </w:rPr>
            </w:pPr>
            <w:r w:rsidRPr="00044696">
              <w:rPr>
                <w:rFonts w:cs="Arial"/>
              </w:rPr>
              <w:t xml:space="preserve">The rear infotainment </w:t>
            </w:r>
            <w:r w:rsidRPr="00044696">
              <w:rPr>
                <w:rFonts w:cs="Arial"/>
              </w:rPr>
              <w:t>buttons are not functional</w:t>
            </w:r>
          </w:p>
        </w:tc>
      </w:tr>
      <w:tr w:rsidR="00044696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696" w:rsidRPr="00044696" w:rsidRDefault="00867377">
            <w:pPr>
              <w:spacing w:line="276" w:lineRule="auto"/>
              <w:rPr>
                <w:rFonts w:cs="Arial"/>
              </w:rPr>
            </w:pPr>
            <w:r w:rsidRPr="00044696">
              <w:rPr>
                <w:rFonts w:cs="Arial"/>
                <w:b/>
                <w:bCs/>
              </w:rPr>
              <w:t>Notes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696" w:rsidRPr="00044696" w:rsidRDefault="00867377">
            <w:pPr>
              <w:spacing w:line="276" w:lineRule="auto"/>
              <w:rPr>
                <w:rFonts w:eastAsiaTheme="minorHAnsi" w:cs="Arial"/>
              </w:rPr>
            </w:pPr>
          </w:p>
        </w:tc>
      </w:tr>
      <w:tr w:rsidR="00044696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696" w:rsidRPr="00044696" w:rsidRDefault="00867377">
            <w:pPr>
              <w:spacing w:line="276" w:lineRule="auto"/>
              <w:rPr>
                <w:rFonts w:cs="Arial"/>
              </w:rPr>
            </w:pPr>
            <w:r w:rsidRPr="00044696">
              <w:rPr>
                <w:rFonts w:cs="Arial"/>
                <w:b/>
                <w:bCs/>
              </w:rPr>
              <w:t>Interfaces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696" w:rsidRPr="00044696" w:rsidRDefault="00867377">
            <w:pPr>
              <w:spacing w:line="276" w:lineRule="auto"/>
              <w:rPr>
                <w:rFonts w:eastAsiaTheme="minorHAnsi" w:cs="Arial"/>
              </w:rPr>
            </w:pPr>
            <w:r w:rsidRPr="00044696">
              <w:rPr>
                <w:rFonts w:cs="Arial"/>
              </w:rPr>
              <w:t>G-HMI, Vehicle Interface</w:t>
            </w:r>
          </w:p>
        </w:tc>
      </w:tr>
    </w:tbl>
    <w:p w:rsidR="00500605" w:rsidRDefault="00867377" w:rsidP="00CD0F64"/>
    <w:p w:rsidR="00406F39" w:rsidRDefault="00867377" w:rsidP="004A6969">
      <w:pPr>
        <w:pStyle w:val="Heading3"/>
      </w:pPr>
      <w:bookmarkStart w:id="42" w:name="_Toc486630569"/>
      <w:r>
        <w:t>Requirements</w:t>
      </w:r>
      <w:bookmarkEnd w:id="42"/>
    </w:p>
    <w:p w:rsidR="004A6969" w:rsidRPr="004A6969" w:rsidRDefault="004A6969" w:rsidP="004A6969">
      <w:pPr>
        <w:pStyle w:val="Heading4"/>
        <w:rPr>
          <w:b w:val="0"/>
          <w:u w:val="single"/>
        </w:rPr>
      </w:pPr>
      <w:r w:rsidRPr="004A6969">
        <w:rPr>
          <w:b w:val="0"/>
          <w:u w:val="single"/>
        </w:rPr>
        <w:t>RAC-SR-REQ-213334/B-Lock-Out of Rear Audio Controls</w:t>
      </w:r>
    </w:p>
    <w:p w:rsidR="008B13CE" w:rsidRDefault="00867377" w:rsidP="008D289E">
      <w:r>
        <w:t xml:space="preserve">The Rear Audio Control Lockout Server shall default the Lockout state to Unlocked.  Upon battery connect the Rear Audio Control Lockout Server shall report Unlocked in the </w:t>
      </w:r>
      <w:proofErr w:type="spellStart"/>
      <w:r>
        <w:t>RACLockout_St</w:t>
      </w:r>
      <w:proofErr w:type="spellEnd"/>
      <w:r>
        <w:t>.</w:t>
      </w:r>
    </w:p>
    <w:p w:rsidR="00363534" w:rsidRDefault="00867377" w:rsidP="008D289E"/>
    <w:p w:rsidR="00363534" w:rsidRDefault="00867377" w:rsidP="00363534">
      <w:r>
        <w:t>The Rear Audio Control Lockout Server shall maintain the Lockout sta</w:t>
      </w:r>
      <w:r>
        <w:t xml:space="preserve">te through ignition cycles, </w:t>
      </w:r>
      <w:proofErr w:type="spellStart"/>
      <w:r>
        <w:t>powermode</w:t>
      </w:r>
      <w:proofErr w:type="spellEnd"/>
      <w:r>
        <w:t xml:space="preserve"> cycles (example: </w:t>
      </w:r>
      <w:proofErr w:type="spellStart"/>
      <w:r>
        <w:t>HMIAudioMode</w:t>
      </w:r>
      <w:proofErr w:type="spellEnd"/>
      <w:r>
        <w:t xml:space="preserve"> </w:t>
      </w:r>
      <w:r>
        <w:sym w:font="Wingdings" w:char="F0E0"/>
      </w:r>
      <w:r>
        <w:t xml:space="preserve">On </w:t>
      </w:r>
      <w:r>
        <w:sym w:font="Wingdings" w:char="F0E0"/>
      </w:r>
      <w:r>
        <w:t>Off</w:t>
      </w:r>
      <w:r>
        <w:sym w:font="Wingdings" w:char="F0E0"/>
      </w:r>
      <w:r>
        <w:t>On), and bus sleep/wakeup cycles.</w:t>
      </w:r>
    </w:p>
    <w:p w:rsidR="00363534" w:rsidRDefault="00867377" w:rsidP="008D289E"/>
    <w:p w:rsidR="00FB19A6" w:rsidRDefault="00867377" w:rsidP="008D289E"/>
    <w:p w:rsidR="00FB19A6" w:rsidRDefault="00867377" w:rsidP="008D289E">
      <w:proofErr w:type="spellStart"/>
      <w:r>
        <w:t>RACLockout_St</w:t>
      </w:r>
      <w:proofErr w:type="spellEnd"/>
      <w:r>
        <w:t xml:space="preserve"> shall represent the state of the Rear Audio Control Lockout Server and shall update based on the User input received via the </w:t>
      </w:r>
      <w:proofErr w:type="spellStart"/>
      <w:r>
        <w:t>RACL</w:t>
      </w:r>
      <w:r>
        <w:t>ockout_Rq</w:t>
      </w:r>
      <w:proofErr w:type="spellEnd"/>
      <w:r>
        <w:t>.</w:t>
      </w:r>
    </w:p>
    <w:p w:rsidR="00D4162A" w:rsidRDefault="00867377" w:rsidP="008D289E"/>
    <w:p w:rsidR="00D4162A" w:rsidRDefault="00867377" w:rsidP="008D289E">
      <w:r>
        <w:t xml:space="preserve">The Rear Audio Control Lockout Client upon receiving the lockout button press via CAN or LIN shall send the appropriate </w:t>
      </w:r>
      <w:proofErr w:type="spellStart"/>
      <w:r>
        <w:t>RACLockout_Rq</w:t>
      </w:r>
      <w:proofErr w:type="spellEnd"/>
      <w:r>
        <w:t xml:space="preserve"> to the Rear Audio Control Lockout Server.  Rear Audio Control Lockout Client shall monitor the </w:t>
      </w:r>
      <w:proofErr w:type="spellStart"/>
      <w:r>
        <w:t>RACLockout_St</w:t>
      </w:r>
      <w:proofErr w:type="spellEnd"/>
      <w:r>
        <w:t xml:space="preserve"> t</w:t>
      </w:r>
      <w:r>
        <w:t xml:space="preserve">o determine the appropriate </w:t>
      </w:r>
      <w:proofErr w:type="spellStart"/>
      <w:r>
        <w:t>RACLockout_Rq</w:t>
      </w:r>
      <w:proofErr w:type="spellEnd"/>
      <w:r>
        <w:t xml:space="preserve"> to send (example: </w:t>
      </w:r>
      <w:proofErr w:type="spellStart"/>
      <w:r>
        <w:t>RACLockout_St</w:t>
      </w:r>
      <w:proofErr w:type="spellEnd"/>
      <w:r>
        <w:t xml:space="preserve"> = Unlocked then request is </w:t>
      </w:r>
      <w:proofErr w:type="spellStart"/>
      <w:r>
        <w:t>RACLockout_Rq</w:t>
      </w:r>
      <w:proofErr w:type="spellEnd"/>
      <w:r>
        <w:t xml:space="preserve"> = Lock).</w:t>
      </w:r>
    </w:p>
    <w:p w:rsidR="00B007B9" w:rsidRDefault="00867377" w:rsidP="008D289E"/>
    <w:p w:rsidR="00B007B9" w:rsidRPr="00B007B9" w:rsidRDefault="00867377" w:rsidP="00B007B9">
      <w:r w:rsidRPr="00B007B9">
        <w:t xml:space="preserve">The Rear Audio Control </w:t>
      </w:r>
      <w:r>
        <w:t xml:space="preserve">Lockout </w:t>
      </w:r>
      <w:r w:rsidRPr="00B007B9">
        <w:t xml:space="preserve">Client shall update its HMI based on the </w:t>
      </w:r>
      <w:proofErr w:type="spellStart"/>
      <w:r w:rsidRPr="00B007B9">
        <w:t>RACLockout_St</w:t>
      </w:r>
      <w:proofErr w:type="spellEnd"/>
      <w:r w:rsidRPr="00B007B9">
        <w:t xml:space="preserve"> signal.</w:t>
      </w:r>
      <w:r>
        <w:t xml:space="preserve">  </w:t>
      </w:r>
    </w:p>
    <w:p w:rsidR="00B007B9" w:rsidRDefault="00867377" w:rsidP="008D289E"/>
    <w:p w:rsidR="00D4162A" w:rsidRPr="008D289E" w:rsidRDefault="00867377" w:rsidP="008D289E"/>
    <w:p w:rsidR="004A6969" w:rsidRPr="004A6969" w:rsidRDefault="004A6969" w:rsidP="004A6969">
      <w:pPr>
        <w:pStyle w:val="Heading4"/>
        <w:rPr>
          <w:b w:val="0"/>
          <w:u w:val="single"/>
        </w:rPr>
      </w:pPr>
      <w:r w:rsidRPr="004A6969">
        <w:rPr>
          <w:b w:val="0"/>
          <w:u w:val="single"/>
        </w:rPr>
        <w:t>RAC-SR-REQ-210509/D-Rear Lock-out of the infotainment buttons</w:t>
      </w:r>
    </w:p>
    <w:p w:rsidR="009E6A1B" w:rsidRDefault="00867377" w:rsidP="00500605">
      <w:pPr>
        <w:rPr>
          <w:rFonts w:cs="Arial"/>
        </w:rPr>
      </w:pPr>
      <w:r>
        <w:rPr>
          <w:rFonts w:cs="Arial"/>
        </w:rPr>
        <w:t>During</w:t>
      </w:r>
      <w:r w:rsidRPr="001808A1">
        <w:rPr>
          <w:rFonts w:cs="Arial"/>
        </w:rPr>
        <w:t xml:space="preserve"> a </w:t>
      </w:r>
      <w:r>
        <w:rPr>
          <w:rFonts w:cs="Arial"/>
        </w:rPr>
        <w:t xml:space="preserve">REFP/RACM infotainment rear lockout event the REFP infotainment buttons shall be locked out.  If the user presses an infotainment button during a rear infotainment lockout event the REFP </w:t>
      </w:r>
      <w:r>
        <w:rPr>
          <w:rFonts w:cs="Arial"/>
        </w:rPr>
        <w:t>shall NOT send out a button on the network set to the “Pressed” state but shall only be set to the “</w:t>
      </w:r>
      <w:proofErr w:type="spellStart"/>
      <w:r>
        <w:rPr>
          <w:rFonts w:cs="Arial"/>
        </w:rPr>
        <w:t>Not_Pressed</w:t>
      </w:r>
      <w:proofErr w:type="spellEnd"/>
      <w:r>
        <w:rPr>
          <w:rFonts w:cs="Arial"/>
        </w:rPr>
        <w:t>” state.  During a rear lockout event:</w:t>
      </w:r>
    </w:p>
    <w:p w:rsidR="00504525" w:rsidRDefault="00867377" w:rsidP="00867377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</w:rPr>
        <w:t>ButtonA</w:t>
      </w:r>
      <w:proofErr w:type="spellEnd"/>
      <w:r>
        <w:rPr>
          <w:rFonts w:cs="Arial"/>
        </w:rPr>
        <w:t>/B/C/</w:t>
      </w:r>
      <w:proofErr w:type="spellStart"/>
      <w:r>
        <w:rPr>
          <w:rFonts w:cs="Arial"/>
        </w:rPr>
        <w:t>DActivationState</w:t>
      </w:r>
      <w:proofErr w:type="spellEnd"/>
      <w:r>
        <w:rPr>
          <w:rFonts w:cs="Arial"/>
        </w:rPr>
        <w:t xml:space="preserve"> signal shall be set to the </w:t>
      </w:r>
      <w:proofErr w:type="spellStart"/>
      <w:r>
        <w:rPr>
          <w:rFonts w:cs="Arial"/>
        </w:rPr>
        <w:t>Not_Pressed</w:t>
      </w:r>
      <w:proofErr w:type="spellEnd"/>
      <w:r>
        <w:rPr>
          <w:rFonts w:cs="Arial"/>
        </w:rPr>
        <w:t xml:space="preserve"> encoding.</w:t>
      </w:r>
    </w:p>
    <w:p w:rsidR="009E6A1B" w:rsidRPr="009E6A1B" w:rsidRDefault="00867377" w:rsidP="00867377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lastRenderedPageBreak/>
        <w:t xml:space="preserve">The </w:t>
      </w:r>
      <w:proofErr w:type="spellStart"/>
      <w:r>
        <w:rPr>
          <w:rFonts w:cs="Arial"/>
        </w:rPr>
        <w:t>setVolume</w:t>
      </w:r>
      <w:proofErr w:type="spellEnd"/>
      <w:r>
        <w:rPr>
          <w:rFonts w:cs="Arial"/>
        </w:rPr>
        <w:t xml:space="preserve"> signal sha</w:t>
      </w:r>
      <w:r>
        <w:rPr>
          <w:rFonts w:cs="Arial"/>
        </w:rPr>
        <w:t xml:space="preserve">ll be set to the </w:t>
      </w:r>
      <w:proofErr w:type="spellStart"/>
      <w:r>
        <w:rPr>
          <w:rFonts w:cs="Arial"/>
        </w:rPr>
        <w:t>Not_Pressed</w:t>
      </w:r>
      <w:proofErr w:type="spellEnd"/>
      <w:r>
        <w:rPr>
          <w:rFonts w:cs="Arial"/>
        </w:rPr>
        <w:t xml:space="preserve"> encoding</w:t>
      </w:r>
    </w:p>
    <w:p w:rsidR="001808A1" w:rsidRDefault="00867377" w:rsidP="00500605">
      <w:pPr>
        <w:rPr>
          <w:rFonts w:cs="Arial"/>
        </w:rPr>
      </w:pPr>
    </w:p>
    <w:p w:rsidR="003A5E15" w:rsidRDefault="00867377" w:rsidP="00500605">
      <w:pPr>
        <w:rPr>
          <w:rFonts w:cs="Arial"/>
        </w:rPr>
      </w:pPr>
      <w:r>
        <w:rPr>
          <w:rFonts w:cs="Arial"/>
        </w:rPr>
        <w:t xml:space="preserve">If a rear lockout event happens while an infotainment button is being pressed then the REFP shall set the button in the signal </w:t>
      </w:r>
      <w:proofErr w:type="spellStart"/>
      <w:r>
        <w:rPr>
          <w:rFonts w:cs="Arial"/>
        </w:rPr>
        <w:t>ButtonA</w:t>
      </w:r>
      <w:proofErr w:type="spellEnd"/>
      <w:r>
        <w:rPr>
          <w:rFonts w:cs="Arial"/>
        </w:rPr>
        <w:t>/B/C/</w:t>
      </w:r>
      <w:proofErr w:type="spellStart"/>
      <w:r>
        <w:rPr>
          <w:rFonts w:cs="Arial"/>
        </w:rPr>
        <w:t>DNameID</w:t>
      </w:r>
      <w:proofErr w:type="spellEnd"/>
      <w:r>
        <w:rPr>
          <w:rFonts w:cs="Arial"/>
        </w:rPr>
        <w:t xml:space="preserve"> to a Not Pressed state.  The REFP shall not just change </w:t>
      </w:r>
      <w:proofErr w:type="spellStart"/>
      <w:r>
        <w:rPr>
          <w:rFonts w:cs="Arial"/>
        </w:rPr>
        <w:t>ButtonA</w:t>
      </w:r>
      <w:proofErr w:type="spellEnd"/>
      <w:r>
        <w:rPr>
          <w:rFonts w:cs="Arial"/>
        </w:rPr>
        <w:t>/B/C/</w:t>
      </w:r>
      <w:proofErr w:type="spellStart"/>
      <w:r>
        <w:rPr>
          <w:rFonts w:cs="Arial"/>
        </w:rPr>
        <w:t>DN</w:t>
      </w:r>
      <w:r>
        <w:rPr>
          <w:rFonts w:cs="Arial"/>
        </w:rPr>
        <w:t>ameID</w:t>
      </w:r>
      <w:proofErr w:type="spellEnd"/>
      <w:r>
        <w:rPr>
          <w:rFonts w:cs="Arial"/>
        </w:rPr>
        <w:t xml:space="preserve"> to Inactive without first sending the Not Pressed encoding for the button in </w:t>
      </w:r>
      <w:proofErr w:type="spellStart"/>
      <w:r>
        <w:rPr>
          <w:rFonts w:cs="Arial"/>
        </w:rPr>
        <w:t>ButtonA</w:t>
      </w:r>
      <w:proofErr w:type="spellEnd"/>
      <w:r>
        <w:rPr>
          <w:rFonts w:cs="Arial"/>
        </w:rPr>
        <w:t>/B/C/</w:t>
      </w:r>
      <w:proofErr w:type="spellStart"/>
      <w:r>
        <w:rPr>
          <w:rFonts w:cs="Arial"/>
        </w:rPr>
        <w:t>DNameID</w:t>
      </w:r>
      <w:proofErr w:type="spellEnd"/>
      <w:r>
        <w:rPr>
          <w:rFonts w:cs="Arial"/>
        </w:rPr>
        <w:t xml:space="preserve"> if it is already set to the </w:t>
      </w:r>
      <w:proofErr w:type="gramStart"/>
      <w:r>
        <w:rPr>
          <w:rFonts w:cs="Arial"/>
        </w:rPr>
        <w:t>Pressed</w:t>
      </w:r>
      <w:proofErr w:type="gramEnd"/>
      <w:r>
        <w:rPr>
          <w:rFonts w:cs="Arial"/>
        </w:rPr>
        <w:t xml:space="preserve"> state.  </w:t>
      </w:r>
    </w:p>
    <w:p w:rsidR="00902861" w:rsidRDefault="00867377" w:rsidP="00500605">
      <w:pPr>
        <w:rPr>
          <w:rFonts w:cs="Arial"/>
        </w:rPr>
      </w:pPr>
    </w:p>
    <w:p w:rsidR="003A5E15" w:rsidRDefault="00867377" w:rsidP="00500605">
      <w:pPr>
        <w:rPr>
          <w:rFonts w:cs="Arial"/>
        </w:rPr>
      </w:pPr>
      <w:r>
        <w:rPr>
          <w:rFonts w:cs="Arial"/>
        </w:rPr>
        <w:t>Note: If the Not Pressed encoding is not sent for a specific button set to the Pressed encoding when a rear</w:t>
      </w:r>
      <w:r>
        <w:rPr>
          <w:rFonts w:cs="Arial"/>
        </w:rPr>
        <w:t xml:space="preserve"> lock-out event happens then the receiving module having not received the Not Pressed could stay in a press and hold state.</w:t>
      </w:r>
    </w:p>
    <w:p w:rsidR="003A5E15" w:rsidRPr="0041653E" w:rsidRDefault="00867377" w:rsidP="00867377">
      <w:pPr>
        <w:numPr>
          <w:ilvl w:val="0"/>
          <w:numId w:val="10"/>
        </w:numPr>
        <w:rPr>
          <w:rFonts w:cs="Arial"/>
        </w:rPr>
      </w:pPr>
      <w:r w:rsidRPr="0041653E">
        <w:rPr>
          <w:rFonts w:cs="Arial"/>
          <w:u w:val="single"/>
        </w:rPr>
        <w:t>Example how the REFP should function when a button is pressed and a rear lockout event happens</w:t>
      </w:r>
      <w:r w:rsidRPr="0041653E">
        <w:rPr>
          <w:rFonts w:cs="Arial"/>
        </w:rPr>
        <w:t xml:space="preserve">: </w:t>
      </w:r>
    </w:p>
    <w:p w:rsidR="003A5E15" w:rsidRPr="003A5E15" w:rsidRDefault="00867377" w:rsidP="00867377">
      <w:pPr>
        <w:numPr>
          <w:ilvl w:val="0"/>
          <w:numId w:val="9"/>
        </w:numPr>
        <w:rPr>
          <w:rFonts w:cs="Arial"/>
        </w:rPr>
      </w:pPr>
      <w:r w:rsidRPr="003A5E15">
        <w:rPr>
          <w:rFonts w:cs="Arial"/>
        </w:rPr>
        <w:t xml:space="preserve">The rear user is pressing Button X with the </w:t>
      </w:r>
      <w:proofErr w:type="spellStart"/>
      <w:r w:rsidRPr="003A5E15">
        <w:rPr>
          <w:rFonts w:cs="Arial"/>
        </w:rPr>
        <w:t>ButtonANameID</w:t>
      </w:r>
      <w:proofErr w:type="spellEnd"/>
      <w:r w:rsidRPr="003A5E15">
        <w:rPr>
          <w:rFonts w:cs="Arial"/>
        </w:rPr>
        <w:t xml:space="preserve"> = </w:t>
      </w:r>
      <w:proofErr w:type="spellStart"/>
      <w:r w:rsidRPr="003A5E15">
        <w:rPr>
          <w:rFonts w:cs="Arial"/>
        </w:rPr>
        <w:t>ButtonX</w:t>
      </w:r>
      <w:proofErr w:type="spellEnd"/>
      <w:r w:rsidRPr="003A5E15">
        <w:rPr>
          <w:rFonts w:cs="Arial"/>
        </w:rPr>
        <w:t xml:space="preserve"> and </w:t>
      </w:r>
      <w:proofErr w:type="spellStart"/>
      <w:r w:rsidRPr="003A5E15">
        <w:rPr>
          <w:rFonts w:cs="Arial"/>
        </w:rPr>
        <w:t>ButtonAActivationState</w:t>
      </w:r>
      <w:proofErr w:type="spellEnd"/>
      <w:r w:rsidRPr="003A5E15">
        <w:rPr>
          <w:rFonts w:cs="Arial"/>
        </w:rPr>
        <w:t xml:space="preserve"> = Pressed</w:t>
      </w:r>
    </w:p>
    <w:p w:rsidR="003A5E15" w:rsidRDefault="00867377" w:rsidP="00867377">
      <w:pPr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A rear infotainment lockout event occurs before the user releases </w:t>
      </w:r>
      <w:proofErr w:type="spellStart"/>
      <w:r>
        <w:rPr>
          <w:rFonts w:cs="Arial"/>
        </w:rPr>
        <w:t>ButtonX</w:t>
      </w:r>
      <w:proofErr w:type="spellEnd"/>
    </w:p>
    <w:p w:rsidR="003A5E15" w:rsidRPr="003A5E15" w:rsidRDefault="00867377" w:rsidP="00867377">
      <w:pPr>
        <w:numPr>
          <w:ilvl w:val="0"/>
          <w:numId w:val="9"/>
        </w:numPr>
        <w:rPr>
          <w:rFonts w:cs="Arial"/>
        </w:rPr>
      </w:pPr>
      <w:r>
        <w:rPr>
          <w:rFonts w:cs="Arial"/>
        </w:rPr>
        <w:t>The REFP sends “</w:t>
      </w:r>
      <w:proofErr w:type="spellStart"/>
      <w:r>
        <w:rPr>
          <w:rFonts w:cs="Arial"/>
        </w:rPr>
        <w:t>ButtonANameID</w:t>
      </w:r>
      <w:proofErr w:type="spellEnd"/>
      <w:r>
        <w:rPr>
          <w:rFonts w:cs="Arial"/>
        </w:rPr>
        <w:t xml:space="preserve"> = </w:t>
      </w:r>
      <w:proofErr w:type="spellStart"/>
      <w:r>
        <w:rPr>
          <w:rFonts w:cs="Arial"/>
        </w:rPr>
        <w:t>ButtonX</w:t>
      </w:r>
      <w:proofErr w:type="spellEnd"/>
      <w:r>
        <w:rPr>
          <w:rFonts w:cs="Arial"/>
        </w:rPr>
        <w:t>” AND “</w:t>
      </w:r>
      <w:proofErr w:type="spellStart"/>
      <w:r>
        <w:rPr>
          <w:rFonts w:cs="Arial"/>
        </w:rPr>
        <w:t>ButtonAActivationState</w:t>
      </w:r>
      <w:proofErr w:type="spellEnd"/>
      <w:r>
        <w:rPr>
          <w:rFonts w:cs="Arial"/>
        </w:rPr>
        <w:t xml:space="preserve"> = Not Pr</w:t>
      </w:r>
      <w:r>
        <w:rPr>
          <w:rFonts w:cs="Arial"/>
        </w:rPr>
        <w:t>essed” even if Button X is still be pressed.</w:t>
      </w:r>
    </w:p>
    <w:p w:rsidR="001808A1" w:rsidRPr="001808A1" w:rsidRDefault="00867377" w:rsidP="00500605">
      <w:pPr>
        <w:rPr>
          <w:rFonts w:cs="Arial"/>
        </w:rPr>
      </w:pPr>
    </w:p>
    <w:p w:rsidR="001808A1" w:rsidRPr="001808A1" w:rsidRDefault="00867377" w:rsidP="00500605">
      <w:pPr>
        <w:rPr>
          <w:rFonts w:cs="Arial"/>
        </w:rPr>
      </w:pPr>
      <w:r w:rsidRPr="001808A1">
        <w:rPr>
          <w:rFonts w:cs="Arial"/>
        </w:rPr>
        <w:t>Note:  this requirement is only for the infotainment button</w:t>
      </w:r>
      <w:r>
        <w:rPr>
          <w:rFonts w:cs="Arial"/>
        </w:rPr>
        <w:t>s</w:t>
      </w:r>
      <w:r w:rsidRPr="001808A1">
        <w:rPr>
          <w:rFonts w:cs="Arial"/>
        </w:rPr>
        <w:t xml:space="preserve"> and does not in</w:t>
      </w:r>
      <w:r>
        <w:rPr>
          <w:rFonts w:cs="Arial"/>
        </w:rPr>
        <w:t>clude climate button functionality</w:t>
      </w:r>
      <w:r w:rsidRPr="001808A1">
        <w:rPr>
          <w:rFonts w:cs="Arial"/>
        </w:rPr>
        <w:t>.</w:t>
      </w:r>
    </w:p>
    <w:p w:rsidR="001808A1" w:rsidRPr="001808A1" w:rsidRDefault="00867377" w:rsidP="00500605">
      <w:pPr>
        <w:rPr>
          <w:rFonts w:cs="Arial"/>
        </w:rPr>
      </w:pPr>
    </w:p>
    <w:p w:rsidR="00406F39" w:rsidRDefault="00867377" w:rsidP="004A6969">
      <w:pPr>
        <w:pStyle w:val="Heading3"/>
      </w:pPr>
      <w:bookmarkStart w:id="43" w:name="_Toc486630570"/>
      <w:r>
        <w:t>White Box View</w:t>
      </w:r>
      <w:bookmarkEnd w:id="43"/>
    </w:p>
    <w:p w:rsidR="00406F39" w:rsidRDefault="00867377" w:rsidP="004A6969">
      <w:pPr>
        <w:pStyle w:val="Heading4"/>
      </w:pPr>
      <w:r>
        <w:t>Activity Diagrams</w:t>
      </w:r>
    </w:p>
    <w:p w:rsidR="00406F39" w:rsidRDefault="00867377" w:rsidP="004A6969">
      <w:pPr>
        <w:pStyle w:val="Heading5"/>
      </w:pPr>
      <w:r>
        <w:t>RAC-ACT-REQ-214210/A-Lock and Unlock of Rear Audio Con</w:t>
      </w:r>
      <w:r>
        <w:t>trols</w:t>
      </w:r>
    </w:p>
    <w:p w:rsidR="00B4669B" w:rsidRDefault="00867377" w:rsidP="004A6969">
      <w:pPr>
        <w:jc w:val="center"/>
      </w:pPr>
      <w:r>
        <w:rPr>
          <w:noProof/>
        </w:rPr>
        <w:drawing>
          <wp:inline distT="0" distB="0" distL="0" distR="0" wp14:anchorId="34E7C6E1" wp14:editId="3AC58725">
            <wp:extent cx="6445459" cy="3971925"/>
            <wp:effectExtent l="0" t="0" r="0" b="0"/>
            <wp:docPr id="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459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867377" w:rsidP="004A6969">
      <w:pPr>
        <w:pStyle w:val="Heading4"/>
      </w:pPr>
      <w:r>
        <w:lastRenderedPageBreak/>
        <w:t>Sequence Diagrams</w:t>
      </w:r>
    </w:p>
    <w:p w:rsidR="00406F39" w:rsidRDefault="00867377" w:rsidP="004A6969">
      <w:pPr>
        <w:pStyle w:val="Heading5"/>
      </w:pPr>
      <w:r>
        <w:t>RAC-SD-REQ-214211/B-Rear Audio Control Lock/Unlock Request</w:t>
      </w:r>
    </w:p>
    <w:p w:rsidR="00F957C7" w:rsidRDefault="00867377" w:rsidP="004A6969">
      <w:pPr>
        <w:jc w:val="center"/>
      </w:pPr>
      <w:r>
        <w:rPr>
          <w:noProof/>
        </w:rPr>
        <w:drawing>
          <wp:inline distT="0" distB="0" distL="0" distR="0" wp14:anchorId="2AD42693" wp14:editId="27D88D4D">
            <wp:extent cx="5514975" cy="7429346"/>
            <wp:effectExtent l="0" t="0" r="0" b="635"/>
            <wp:docPr id="5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42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867377" w:rsidP="004A6969">
      <w:pPr>
        <w:pStyle w:val="Heading2"/>
      </w:pPr>
      <w:bookmarkStart w:id="44" w:name="_Toc486630571"/>
      <w:r w:rsidRPr="00B9479B">
        <w:lastRenderedPageBreak/>
        <w:t>RAC-FUN-REQ-239380/A-Play-Pause</w:t>
      </w:r>
      <w:bookmarkEnd w:id="44"/>
    </w:p>
    <w:p w:rsidR="00406F39" w:rsidRDefault="00867377" w:rsidP="004A6969">
      <w:pPr>
        <w:pStyle w:val="Heading3"/>
      </w:pPr>
      <w:bookmarkStart w:id="45" w:name="_Toc486630572"/>
      <w:r>
        <w:t>Use Cases</w:t>
      </w:r>
      <w:bookmarkEnd w:id="45"/>
    </w:p>
    <w:p w:rsidR="00406F39" w:rsidRDefault="00867377" w:rsidP="004A6969">
      <w:pPr>
        <w:pStyle w:val="Heading4"/>
      </w:pPr>
      <w:r>
        <w:t>RAC-UC-REQ-263258/A-Play/Pause Button Pressed</w:t>
      </w:r>
    </w:p>
    <w:p w:rsidR="00AE06BC" w:rsidRPr="00AE06BC" w:rsidRDefault="00867377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666"/>
      </w:tblGrid>
      <w:tr w:rsidR="00995BD5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95BD5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Actors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D5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User</w:t>
            </w:r>
          </w:p>
        </w:tc>
      </w:tr>
      <w:tr w:rsidR="00995BD5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95BD5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Pre-conditions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D5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CAN Bus is active.</w:t>
            </w:r>
          </w:p>
        </w:tc>
      </w:tr>
      <w:tr w:rsidR="00995BD5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95BD5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Scenario Description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D5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</w:rPr>
              <w:t>The User has pressed the Play/Pause button.</w:t>
            </w:r>
          </w:p>
        </w:tc>
      </w:tr>
      <w:tr w:rsidR="00995BD5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95BD5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Post-conditions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D5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Rear Audio Control sends Play/Pause</w:t>
            </w:r>
            <w:r>
              <w:rPr>
                <w:rFonts w:cs="Arial"/>
                <w:lang w:eastAsia="zh-CN"/>
              </w:rPr>
              <w:t xml:space="preserve"> Button press to the Button Input Server.</w:t>
            </w:r>
          </w:p>
        </w:tc>
      </w:tr>
      <w:tr w:rsidR="00995BD5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95BD5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D5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N/A</w:t>
            </w:r>
          </w:p>
        </w:tc>
      </w:tr>
      <w:tr w:rsidR="00995BD5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95BD5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BD5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G-HMI, Vehicle System Interface</w:t>
            </w:r>
          </w:p>
        </w:tc>
      </w:tr>
    </w:tbl>
    <w:p w:rsidR="00995BD5" w:rsidRDefault="00867377"/>
    <w:p w:rsidR="00406F39" w:rsidRDefault="00867377" w:rsidP="004A6969">
      <w:pPr>
        <w:pStyle w:val="Heading2"/>
      </w:pPr>
      <w:bookmarkStart w:id="46" w:name="_Toc486630573"/>
      <w:r w:rsidRPr="00B9479B">
        <w:t>RAC-FUN-REQ-242991/A-Shuffle-Repeat</w:t>
      </w:r>
      <w:bookmarkEnd w:id="46"/>
    </w:p>
    <w:p w:rsidR="00406F39" w:rsidRDefault="00867377" w:rsidP="004A6969">
      <w:pPr>
        <w:pStyle w:val="Heading3"/>
      </w:pPr>
      <w:bookmarkStart w:id="47" w:name="_Toc486630574"/>
      <w:r>
        <w:t>Use Cases</w:t>
      </w:r>
      <w:bookmarkEnd w:id="47"/>
    </w:p>
    <w:p w:rsidR="00406F39" w:rsidRDefault="00867377" w:rsidP="004A6969">
      <w:pPr>
        <w:pStyle w:val="Heading4"/>
      </w:pPr>
      <w:r>
        <w:t>RAC-UC-REQ-242978/A-Shuffle Button Pressed</w:t>
      </w:r>
    </w:p>
    <w:p w:rsidR="00AE06BC" w:rsidRPr="00AE06BC" w:rsidRDefault="00867377" w:rsidP="00AE06BC"/>
    <w:tbl>
      <w:tblPr>
        <w:tblW w:w="0" w:type="auto"/>
        <w:jc w:val="center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8135"/>
      </w:tblGrid>
      <w:tr w:rsidR="002F6FD2" w:rsidTr="00044696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FD2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8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FD2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User</w:t>
            </w:r>
          </w:p>
        </w:tc>
      </w:tr>
      <w:tr w:rsidR="002F6FD2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FD2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</w:t>
            </w:r>
            <w:r>
              <w:rPr>
                <w:rFonts w:cs="Arial"/>
                <w:b/>
                <w:bCs/>
              </w:rPr>
              <w:t>nditions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FD2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CAN Bus is active.</w:t>
            </w:r>
          </w:p>
        </w:tc>
      </w:tr>
      <w:tr w:rsidR="002F6FD2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FD2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Scenario Description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FD2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The User has selected Shuffle.</w:t>
            </w:r>
          </w:p>
        </w:tc>
      </w:tr>
      <w:tr w:rsidR="002F6FD2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FD2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FD2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Rear Audio Control sends </w:t>
            </w:r>
            <w:r>
              <w:rPr>
                <w:rFonts w:cs="Arial"/>
              </w:rPr>
              <w:t>Shuffle</w:t>
            </w:r>
            <w:r>
              <w:rPr>
                <w:rFonts w:cs="Arial"/>
                <w:lang w:eastAsia="zh-CN"/>
              </w:rPr>
              <w:t xml:space="preserve"> Button press to the Button Input Server.</w:t>
            </w:r>
          </w:p>
        </w:tc>
      </w:tr>
      <w:tr w:rsidR="002F6FD2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FD2" w:rsidRDefault="00867377">
            <w:pPr>
              <w:spacing w:line="276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FD2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N/A</w:t>
            </w:r>
          </w:p>
        </w:tc>
      </w:tr>
      <w:tr w:rsidR="002F6FD2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FD2" w:rsidRDefault="00867377">
            <w:pPr>
              <w:spacing w:line="276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FD2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G-HMI, Vehicle System Interface</w:t>
            </w:r>
          </w:p>
        </w:tc>
      </w:tr>
    </w:tbl>
    <w:p w:rsidR="00500605" w:rsidRDefault="00867377" w:rsidP="00CD0F64"/>
    <w:p w:rsidR="00406F39" w:rsidRDefault="00867377" w:rsidP="004A6969">
      <w:pPr>
        <w:pStyle w:val="Heading4"/>
      </w:pPr>
      <w:r>
        <w:t>RAC-UC-REQ-242979/A-Repeat Button Pressed</w:t>
      </w:r>
    </w:p>
    <w:p w:rsidR="00AE06BC" w:rsidRPr="00AE06BC" w:rsidRDefault="00867377" w:rsidP="00AE06BC"/>
    <w:tbl>
      <w:tblPr>
        <w:tblW w:w="0" w:type="auto"/>
        <w:jc w:val="center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8135"/>
      </w:tblGrid>
      <w:tr w:rsidR="002F5C50" w:rsidTr="00044696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8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User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CAN Bus is active.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Scenario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The User has selected Repeat.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Rear Audio Control sends </w:t>
            </w:r>
            <w:r>
              <w:rPr>
                <w:rFonts w:cs="Arial"/>
              </w:rPr>
              <w:t>Repeat</w:t>
            </w:r>
            <w:r>
              <w:rPr>
                <w:rFonts w:cs="Arial"/>
                <w:lang w:eastAsia="zh-CN"/>
              </w:rPr>
              <w:t xml:space="preserve"> Button press to the Button Input Server.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N/A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G-HMI, Vehicle System Interface</w:t>
            </w:r>
          </w:p>
        </w:tc>
      </w:tr>
    </w:tbl>
    <w:p w:rsidR="00500605" w:rsidRDefault="00867377" w:rsidP="00CD0F64"/>
    <w:p w:rsidR="00406F39" w:rsidRDefault="00867377" w:rsidP="004A6969">
      <w:pPr>
        <w:pStyle w:val="Heading2"/>
      </w:pPr>
      <w:bookmarkStart w:id="48" w:name="_Toc486630575"/>
      <w:r w:rsidRPr="00B9479B">
        <w:t>RAC-FUN-REQ-245309/A-Direct Source Selection</w:t>
      </w:r>
      <w:bookmarkEnd w:id="48"/>
    </w:p>
    <w:p w:rsidR="00406F39" w:rsidRDefault="00867377" w:rsidP="004A6969">
      <w:pPr>
        <w:pStyle w:val="Heading3"/>
      </w:pPr>
      <w:bookmarkStart w:id="49" w:name="_Toc486630576"/>
      <w:r>
        <w:t>Use Cases</w:t>
      </w:r>
      <w:bookmarkEnd w:id="49"/>
    </w:p>
    <w:p w:rsidR="00406F39" w:rsidRDefault="00867377" w:rsidP="004A6969">
      <w:pPr>
        <w:pStyle w:val="Heading4"/>
      </w:pPr>
      <w:r>
        <w:t>RAC-UC-REQ-242983/A-Direct Source Selection</w:t>
      </w:r>
    </w:p>
    <w:p w:rsidR="004A6969" w:rsidRDefault="004A6969" w:rsidP="004A6969"/>
    <w:p w:rsidR="004A6969" w:rsidRPr="004A6969" w:rsidRDefault="004A6969" w:rsidP="004A6969">
      <w:bookmarkStart w:id="50" w:name="_GoBack"/>
      <w:bookmarkEnd w:id="50"/>
    </w:p>
    <w:p w:rsidR="00AE06BC" w:rsidRPr="00AE06BC" w:rsidRDefault="00867377" w:rsidP="00AE06BC"/>
    <w:tbl>
      <w:tblPr>
        <w:tblW w:w="0" w:type="auto"/>
        <w:jc w:val="center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8135"/>
      </w:tblGrid>
      <w:tr w:rsidR="002F5C50" w:rsidTr="00044696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lastRenderedPageBreak/>
              <w:t>Actors</w:t>
            </w:r>
          </w:p>
        </w:tc>
        <w:tc>
          <w:tcPr>
            <w:tcW w:w="8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User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CAN Bus is active.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Scenario Description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 w:rsidP="00E53C5A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The User selects a source from the source list.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 w:rsidP="00E53C5A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RAC Client sends </w:t>
            </w:r>
            <w:r>
              <w:rPr>
                <w:rFonts w:cs="Arial"/>
              </w:rPr>
              <w:t xml:space="preserve">request for </w:t>
            </w:r>
            <w:r>
              <w:rPr>
                <w:rFonts w:cs="Arial"/>
              </w:rPr>
              <w:t>source and the receiving module RAC Server/Server2 transitions to the source requested.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N/A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G-HMI, Vehicle System Interface</w:t>
            </w:r>
          </w:p>
        </w:tc>
      </w:tr>
    </w:tbl>
    <w:p w:rsidR="00500605" w:rsidRDefault="00867377" w:rsidP="00CD0F64"/>
    <w:p w:rsidR="00406F39" w:rsidRDefault="00867377" w:rsidP="004A6969">
      <w:pPr>
        <w:pStyle w:val="Heading4"/>
      </w:pPr>
      <w:r>
        <w:t>RAC-UC-REQ-242985/A-Request Source List from Servers</w:t>
      </w:r>
    </w:p>
    <w:p w:rsidR="00AE06BC" w:rsidRPr="00AE06BC" w:rsidRDefault="00867377" w:rsidP="00AE06BC"/>
    <w:tbl>
      <w:tblPr>
        <w:tblW w:w="0" w:type="auto"/>
        <w:jc w:val="center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8135"/>
      </w:tblGrid>
      <w:tr w:rsidR="002F5C50" w:rsidTr="00044696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8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System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CAN Bus is active.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Scenario Description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 w:rsidP="00E53C5A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RAC </w:t>
            </w:r>
            <w:proofErr w:type="gramStart"/>
            <w:r>
              <w:rPr>
                <w:rFonts w:cs="Arial"/>
              </w:rPr>
              <w:t>Client(</w:t>
            </w:r>
            <w:proofErr w:type="gramEnd"/>
            <w:r>
              <w:rPr>
                <w:rFonts w:cs="Arial"/>
              </w:rPr>
              <w:t>LBP Client)</w:t>
            </w:r>
            <w:r>
              <w:rPr>
                <w:rFonts w:cs="Arial"/>
              </w:rPr>
              <w:t xml:space="preserve"> request source list from RAC Server/Server2 (List Browse Protocol Servers).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 w:rsidP="00E53C5A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Source list from the List Browse Protocol servers are displayed to the user.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N/A</w:t>
            </w:r>
          </w:p>
        </w:tc>
      </w:tr>
      <w:tr w:rsidR="002F5C50" w:rsidTr="00044696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50" w:rsidRDefault="00867377">
            <w:pPr>
              <w:spacing w:line="276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8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C50" w:rsidRDefault="00867377">
            <w:pPr>
              <w:spacing w:line="276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G-HMI, Vehicle System Interface</w:t>
            </w:r>
          </w:p>
        </w:tc>
      </w:tr>
    </w:tbl>
    <w:p w:rsidR="00500605" w:rsidRDefault="00867377" w:rsidP="00CD0F64"/>
    <w:p w:rsidR="00406F39" w:rsidRDefault="00867377" w:rsidP="004A6969">
      <w:pPr>
        <w:pStyle w:val="Heading3"/>
      </w:pPr>
      <w:bookmarkStart w:id="51" w:name="_Toc486630577"/>
      <w:r>
        <w:t>Requirements</w:t>
      </w:r>
      <w:bookmarkEnd w:id="51"/>
    </w:p>
    <w:p w:rsidR="004A6969" w:rsidRPr="004A6969" w:rsidRDefault="004A6969" w:rsidP="004A6969">
      <w:pPr>
        <w:pStyle w:val="Heading4"/>
        <w:rPr>
          <w:b w:val="0"/>
          <w:u w:val="single"/>
        </w:rPr>
      </w:pPr>
      <w:r w:rsidRPr="004A6969">
        <w:rPr>
          <w:b w:val="0"/>
          <w:u w:val="single"/>
        </w:rPr>
        <w:t>RAC-SR-REQ-245707/A-Requesting the Source Lists from the Servers</w:t>
      </w:r>
    </w:p>
    <w:p w:rsidR="00C827BB" w:rsidRDefault="00867377">
      <w:pPr>
        <w:rPr>
          <w:rFonts w:cs="Arial"/>
        </w:rPr>
      </w:pPr>
      <w:r>
        <w:rPr>
          <w:rFonts w:cs="Arial"/>
        </w:rPr>
        <w:t>The RAC Client shall request the source list from all RAC Serve</w:t>
      </w:r>
      <w:r>
        <w:rPr>
          <w:rFonts w:cs="Arial"/>
        </w:rPr>
        <w:t xml:space="preserve">rs that contain sources.  The RAC Servers will provide the list requested by the RAC Client.  Once all </w:t>
      </w:r>
      <w:proofErr w:type="gramStart"/>
      <w:r>
        <w:rPr>
          <w:rFonts w:cs="Arial"/>
        </w:rPr>
        <w:t>list</w:t>
      </w:r>
      <w:proofErr w:type="gramEnd"/>
      <w:r>
        <w:rPr>
          <w:rFonts w:cs="Arial"/>
        </w:rPr>
        <w:t xml:space="preserve"> have been received the RAC Client shall update its display with the list content.  </w:t>
      </w:r>
    </w:p>
    <w:p w:rsidR="00C827BB" w:rsidRDefault="00867377">
      <w:pPr>
        <w:rPr>
          <w:rFonts w:cs="Arial"/>
        </w:rPr>
      </w:pPr>
    </w:p>
    <w:p w:rsidR="0027609E" w:rsidRDefault="00867377">
      <w:pPr>
        <w:rPr>
          <w:rFonts w:cs="Arial"/>
        </w:rPr>
      </w:pPr>
      <w:r>
        <w:rPr>
          <w:rFonts w:cs="Arial"/>
        </w:rPr>
        <w:t>Currently there are two list</w:t>
      </w:r>
      <w:r>
        <w:rPr>
          <w:rFonts w:cs="Arial"/>
        </w:rPr>
        <w:t>s for the RAC Client to request:</w:t>
      </w:r>
    </w:p>
    <w:p w:rsidR="00C827BB" w:rsidRDefault="00867377">
      <w:pPr>
        <w:rPr>
          <w:rFonts w:cs="Arial"/>
        </w:rPr>
      </w:pPr>
      <w:r>
        <w:rPr>
          <w:rFonts w:cs="Arial"/>
        </w:rPr>
        <w:t>245706 – List Server Radio 1 – RACM HMI</w:t>
      </w:r>
      <w:r>
        <w:rPr>
          <w:rFonts w:cs="Arial"/>
        </w:rPr>
        <w:t xml:space="preserve"> provides the Radio sources</w:t>
      </w:r>
    </w:p>
    <w:p w:rsidR="00C827BB" w:rsidRDefault="00867377">
      <w:pPr>
        <w:rPr>
          <w:rFonts w:cs="Arial"/>
        </w:rPr>
      </w:pPr>
      <w:r>
        <w:rPr>
          <w:rFonts w:cs="Arial"/>
        </w:rPr>
        <w:t>019756 – List Server Generic Media 1 – Media List Structure</w:t>
      </w:r>
      <w:r>
        <w:rPr>
          <w:rFonts w:cs="Arial"/>
        </w:rPr>
        <w:t xml:space="preserve"> provides the APIM sources</w:t>
      </w:r>
    </w:p>
    <w:p w:rsidR="0074117A" w:rsidRDefault="00867377">
      <w:pPr>
        <w:rPr>
          <w:rFonts w:cs="Arial"/>
        </w:rPr>
      </w:pPr>
    </w:p>
    <w:p w:rsidR="00C827BB" w:rsidRDefault="00867377">
      <w:pPr>
        <w:rPr>
          <w:rFonts w:cs="Arial"/>
        </w:rPr>
      </w:pPr>
    </w:p>
    <w:p w:rsidR="00C827BB" w:rsidRDefault="00867377">
      <w:pPr>
        <w:rPr>
          <w:rFonts w:cs="Arial"/>
        </w:rPr>
      </w:pPr>
    </w:p>
    <w:p w:rsidR="004A6969" w:rsidRPr="004A6969" w:rsidRDefault="004A6969" w:rsidP="004A6969">
      <w:pPr>
        <w:pStyle w:val="Heading4"/>
        <w:rPr>
          <w:b w:val="0"/>
          <w:u w:val="single"/>
        </w:rPr>
      </w:pPr>
      <w:r w:rsidRPr="004A6969">
        <w:rPr>
          <w:b w:val="0"/>
          <w:u w:val="single"/>
        </w:rPr>
        <w:t>RAC-SR-REQ-245706/A-List Server Radio 2 - RACM HMI</w:t>
      </w:r>
    </w:p>
    <w:p w:rsidR="000A686B" w:rsidRDefault="00867377" w:rsidP="004A6969">
      <w:pPr>
        <w:jc w:val="center"/>
        <w:rPr>
          <w:rFonts w:eastAsia="Calibri" w:cs="Arial"/>
        </w:rPr>
      </w:pPr>
      <w:r w:rsidRPr="00BA6BF9">
        <w:rPr>
          <w:rFonts w:eastAsia="Calibri"/>
          <w:noProof/>
        </w:rPr>
        <w:drawing>
          <wp:inline distT="0" distB="0" distL="0" distR="0" wp14:anchorId="20537167" wp14:editId="3C32342A">
            <wp:extent cx="6579850" cy="1114425"/>
            <wp:effectExtent l="0" t="0" r="0" b="0"/>
            <wp:docPr id="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6B" w:rsidRPr="000A686B" w:rsidRDefault="00867377" w:rsidP="000A686B">
      <w:pPr>
        <w:rPr>
          <w:rFonts w:eastAsia="Calibri" w:cs="Arial"/>
        </w:rPr>
      </w:pPr>
    </w:p>
    <w:p w:rsidR="000A686B" w:rsidRDefault="00867377" w:rsidP="000A686B">
      <w:pPr>
        <w:rPr>
          <w:rFonts w:eastAsia="Calibri" w:cs="Arial"/>
        </w:rPr>
      </w:pPr>
    </w:p>
    <w:p w:rsidR="008F360E" w:rsidRDefault="00867377" w:rsidP="000A686B">
      <w:pPr>
        <w:rPr>
          <w:rFonts w:eastAsia="Calibri" w:cs="Arial"/>
        </w:rPr>
      </w:pPr>
      <w:r>
        <w:rPr>
          <w:rFonts w:eastAsia="Calibri" w:cs="Arial"/>
        </w:rPr>
        <w:t>DAB and SDARS can only be</w:t>
      </w:r>
      <w:r>
        <w:rPr>
          <w:rFonts w:eastAsia="Calibri" w:cs="Arial"/>
        </w:rPr>
        <w:t xml:space="preserve"> available separately based on configuration (EU/NA)</w:t>
      </w:r>
    </w:p>
    <w:p w:rsidR="004A6969" w:rsidRPr="004A6969" w:rsidRDefault="004A6969" w:rsidP="004A6969">
      <w:pPr>
        <w:pStyle w:val="Heading4"/>
        <w:rPr>
          <w:b w:val="0"/>
          <w:u w:val="single"/>
        </w:rPr>
      </w:pPr>
      <w:r w:rsidRPr="004A6969">
        <w:rPr>
          <w:b w:val="0"/>
          <w:u w:val="single"/>
        </w:rPr>
        <w:t>LBP-REQ-019756/A-List Server Generic Media 1 - Media List Structure (</w:t>
      </w:r>
      <w:proofErr w:type="spellStart"/>
      <w:r w:rsidRPr="004A6969">
        <w:rPr>
          <w:b w:val="0"/>
          <w:u w:val="single"/>
        </w:rPr>
        <w:t>TcSE</w:t>
      </w:r>
      <w:proofErr w:type="spellEnd"/>
      <w:r w:rsidRPr="004A6969">
        <w:rPr>
          <w:b w:val="0"/>
          <w:u w:val="single"/>
        </w:rPr>
        <w:t xml:space="preserve"> ROIN-301572-1)</w:t>
      </w:r>
    </w:p>
    <w:p w:rsidR="009F0104" w:rsidRDefault="009F0104">
      <w:pPr>
        <w:jc w:val="center"/>
      </w:pPr>
    </w:p>
    <w:p w:rsidR="009F0104" w:rsidRDefault="00867377" w:rsidP="004A6969">
      <w:pPr>
        <w:jc w:val="center"/>
      </w:pPr>
      <w:r>
        <w:rPr>
          <w:noProof/>
        </w:rPr>
        <w:lastRenderedPageBreak/>
        <w:drawing>
          <wp:inline distT="0" distB="0" distL="0" distR="0" wp14:anchorId="6D080E7D" wp14:editId="6920CC71">
            <wp:extent cx="6400800" cy="5067300"/>
            <wp:effectExtent l="0" t="0" r="0" b="0"/>
            <wp:docPr id="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104" w:rsidRDefault="009F0104"/>
    <w:p w:rsidR="009F0104" w:rsidRDefault="009F0104"/>
    <w:p w:rsidR="00406F39" w:rsidRDefault="00867377" w:rsidP="004A6969">
      <w:pPr>
        <w:pStyle w:val="Heading3"/>
      </w:pPr>
      <w:bookmarkStart w:id="52" w:name="_Toc486630578"/>
      <w:r>
        <w:lastRenderedPageBreak/>
        <w:t>White Box View</w:t>
      </w:r>
      <w:bookmarkEnd w:id="52"/>
    </w:p>
    <w:p w:rsidR="00406F39" w:rsidRDefault="00867377" w:rsidP="004A6969">
      <w:pPr>
        <w:pStyle w:val="Heading4"/>
      </w:pPr>
      <w:r>
        <w:t>Activity Diagrams</w:t>
      </w:r>
    </w:p>
    <w:p w:rsidR="00406F39" w:rsidRDefault="00867377" w:rsidP="004A6969">
      <w:pPr>
        <w:pStyle w:val="Heading5"/>
      </w:pPr>
      <w:r>
        <w:t>RAC-ACT-REQ-245703/A-Rear Audio Control Request Source Lists</w:t>
      </w:r>
    </w:p>
    <w:p w:rsidR="00B4669B" w:rsidRDefault="00867377" w:rsidP="004A6969">
      <w:pPr>
        <w:jc w:val="center"/>
      </w:pPr>
      <w:r>
        <w:rPr>
          <w:noProof/>
        </w:rPr>
        <w:drawing>
          <wp:inline distT="0" distB="0" distL="0" distR="0" wp14:anchorId="1CD346CF" wp14:editId="705045EB">
            <wp:extent cx="6483258" cy="5181600"/>
            <wp:effectExtent l="0" t="0" r="0" b="0"/>
            <wp:docPr id="7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64" cy="518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867377" w:rsidP="004A6969">
      <w:pPr>
        <w:pStyle w:val="Heading5"/>
      </w:pPr>
      <w:r>
        <w:lastRenderedPageBreak/>
        <w:t>RAC-ACT-REQ-245385/A-Rear Audio Control Direct Source Sele</w:t>
      </w:r>
      <w:r>
        <w:t>ction</w:t>
      </w:r>
    </w:p>
    <w:p w:rsidR="00B4669B" w:rsidRDefault="00867377" w:rsidP="004A6969">
      <w:pPr>
        <w:jc w:val="center"/>
      </w:pPr>
      <w:r>
        <w:rPr>
          <w:noProof/>
        </w:rPr>
        <w:drawing>
          <wp:inline distT="0" distB="0" distL="0" distR="0" wp14:anchorId="3A624DEC" wp14:editId="685424BC">
            <wp:extent cx="6499340" cy="4543425"/>
            <wp:effectExtent l="0" t="0" r="0" b="0"/>
            <wp:docPr id="7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4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867377" w:rsidP="004A6969">
      <w:pPr>
        <w:pStyle w:val="Heading4"/>
      </w:pPr>
      <w:r>
        <w:lastRenderedPageBreak/>
        <w:t>Sequence Diagrams</w:t>
      </w:r>
    </w:p>
    <w:p w:rsidR="00406F39" w:rsidRDefault="00867377" w:rsidP="004A6969">
      <w:pPr>
        <w:pStyle w:val="Heading5"/>
      </w:pPr>
      <w:r>
        <w:t>RAC-SD-REQ-245384/A-Rear Audio Control Request Source Lists</w:t>
      </w:r>
    </w:p>
    <w:p w:rsidR="00F957C7" w:rsidRDefault="00867377" w:rsidP="004A6969">
      <w:pPr>
        <w:jc w:val="center"/>
      </w:pPr>
      <w:r>
        <w:rPr>
          <w:noProof/>
        </w:rPr>
        <w:drawing>
          <wp:inline distT="0" distB="0" distL="0" distR="0" wp14:anchorId="5D0EDFA3" wp14:editId="1EA6584B">
            <wp:extent cx="6190305" cy="3914775"/>
            <wp:effectExtent l="0" t="0" r="1270" b="0"/>
            <wp:docPr id="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30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867377" w:rsidP="004A6969">
      <w:pPr>
        <w:pStyle w:val="Heading5"/>
      </w:pPr>
      <w:r>
        <w:lastRenderedPageBreak/>
        <w:t>RAC-SD-REQ-245383/A-Rear Audio Control Direct Source Selection</w:t>
      </w:r>
    </w:p>
    <w:p w:rsidR="00F957C7" w:rsidRDefault="00867377" w:rsidP="004A6969">
      <w:pPr>
        <w:jc w:val="center"/>
      </w:pPr>
      <w:r>
        <w:rPr>
          <w:noProof/>
        </w:rPr>
        <w:drawing>
          <wp:inline distT="0" distB="0" distL="0" distR="0" wp14:anchorId="6960DE14" wp14:editId="4434912A">
            <wp:extent cx="6176768" cy="3990975"/>
            <wp:effectExtent l="0" t="0" r="0" b="0"/>
            <wp:docPr id="7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68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867377" w:rsidP="004A6969">
      <w:pPr>
        <w:pStyle w:val="Heading2"/>
      </w:pPr>
      <w:bookmarkStart w:id="53" w:name="_Toc486630579"/>
      <w:r w:rsidRPr="00B9479B">
        <w:t>RAC-FUN-REQ-257547/A-Power On/Off</w:t>
      </w:r>
      <w:bookmarkEnd w:id="53"/>
    </w:p>
    <w:p w:rsidR="00406F39" w:rsidRDefault="00867377" w:rsidP="004A6969">
      <w:pPr>
        <w:pStyle w:val="Heading3"/>
      </w:pPr>
      <w:bookmarkStart w:id="54" w:name="_Toc486630580"/>
      <w:r>
        <w:t>Use Cases</w:t>
      </w:r>
      <w:bookmarkEnd w:id="54"/>
    </w:p>
    <w:p w:rsidR="00406F39" w:rsidRDefault="00867377" w:rsidP="004A6969">
      <w:pPr>
        <w:pStyle w:val="Heading4"/>
      </w:pPr>
      <w:r>
        <w:t>RAC-UC-REQ-257548/A-On/Off Button Pressed</w:t>
      </w:r>
    </w:p>
    <w:p w:rsidR="00AE06BC" w:rsidRPr="00AE06BC" w:rsidRDefault="00867377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666"/>
      </w:tblGrid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Actors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User</w:t>
            </w:r>
          </w:p>
        </w:tc>
      </w:tr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Pre-conditions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Bus Awake or Sleep</w:t>
            </w:r>
          </w:p>
        </w:tc>
      </w:tr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Scenario Description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</w:rPr>
              <w:t>The User has pressed the On/Off (Power) button.</w:t>
            </w:r>
          </w:p>
        </w:tc>
      </w:tr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Post-conditions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Rear Audio Control sends On/Off (Power) Button press to the</w:t>
            </w:r>
            <w:r>
              <w:rPr>
                <w:rFonts w:cs="Arial"/>
                <w:lang w:eastAsia="zh-CN"/>
              </w:rPr>
              <w:t xml:space="preserve"> Button Input Server see Rear EFP Power Button Press requirement in the Power Management section.</w:t>
            </w:r>
          </w:p>
        </w:tc>
      </w:tr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N/A</w:t>
            </w:r>
          </w:p>
        </w:tc>
      </w:tr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G-HMI, Vehicle System Interface</w:t>
            </w:r>
          </w:p>
        </w:tc>
      </w:tr>
    </w:tbl>
    <w:p w:rsidR="00241269" w:rsidRDefault="00867377"/>
    <w:p w:rsidR="00406F39" w:rsidRDefault="00867377" w:rsidP="004A6969">
      <w:pPr>
        <w:pStyle w:val="Heading2"/>
      </w:pPr>
      <w:bookmarkStart w:id="55" w:name="_Toc486630581"/>
      <w:r w:rsidRPr="00B9479B">
        <w:t>RAC-FUN-REQ-257549/A-Mute</w:t>
      </w:r>
      <w:bookmarkEnd w:id="55"/>
    </w:p>
    <w:p w:rsidR="00406F39" w:rsidRDefault="00867377" w:rsidP="004A6969">
      <w:pPr>
        <w:pStyle w:val="Heading3"/>
      </w:pPr>
      <w:bookmarkStart w:id="56" w:name="_Toc486630582"/>
      <w:r>
        <w:t>Use Cases</w:t>
      </w:r>
      <w:bookmarkEnd w:id="56"/>
    </w:p>
    <w:p w:rsidR="00406F39" w:rsidRDefault="00867377" w:rsidP="004A6969">
      <w:pPr>
        <w:pStyle w:val="Heading4"/>
      </w:pPr>
      <w:r>
        <w:t>RAC-UC-REQ-257550/A-Mute Pressed</w:t>
      </w:r>
    </w:p>
    <w:p w:rsidR="00AE06BC" w:rsidRPr="00AE06BC" w:rsidRDefault="00867377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666"/>
      </w:tblGrid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Actors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User</w:t>
            </w:r>
          </w:p>
        </w:tc>
      </w:tr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Pre-conditions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CAN Bus is active.</w:t>
            </w:r>
          </w:p>
        </w:tc>
      </w:tr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Scenario Description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</w:rPr>
              <w:t>The User has pressed the Mute button.</w:t>
            </w:r>
          </w:p>
        </w:tc>
      </w:tr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>Post-conditions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Rear Audio Control sends Mute Button press to the Button Input Server.</w:t>
            </w:r>
          </w:p>
        </w:tc>
      </w:tr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List of Exception Use Cases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N/A</w:t>
            </w:r>
          </w:p>
        </w:tc>
      </w:tr>
      <w:tr w:rsidR="00241269">
        <w:trPr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1269" w:rsidRDefault="0086737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Interfaces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269" w:rsidRDefault="00867377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G-HMI, </w:t>
            </w:r>
            <w:r>
              <w:rPr>
                <w:rFonts w:cs="Arial"/>
                <w:lang w:eastAsia="zh-CN"/>
              </w:rPr>
              <w:t>Vehicle System Interface</w:t>
            </w:r>
          </w:p>
        </w:tc>
      </w:tr>
    </w:tbl>
    <w:p w:rsidR="00241269" w:rsidRDefault="00867377"/>
    <w:p w:rsidR="00406F39" w:rsidRDefault="00867377" w:rsidP="004A6969">
      <w:pPr>
        <w:pStyle w:val="Heading1"/>
      </w:pPr>
      <w:bookmarkStart w:id="57" w:name="_Toc486630583"/>
      <w:r>
        <w:lastRenderedPageBreak/>
        <w:t>Appendix: Reference Documents</w:t>
      </w:r>
      <w:bookmarkEnd w:id="57"/>
    </w:p>
    <w:p w:rsidR="00AE06BC" w:rsidRPr="00AE06BC" w:rsidRDefault="00867377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7563"/>
      </w:tblGrid>
      <w:tr w:rsidR="009F0104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Reference #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 Title</w:t>
            </w:r>
          </w:p>
        </w:tc>
      </w:tr>
      <w:tr w:rsidR="009F0104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1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104" w:rsidRDefault="009F0104">
            <w:pPr>
              <w:rPr>
                <w:rFonts w:cs="Arial"/>
                <w:szCs w:val="20"/>
              </w:rPr>
            </w:pPr>
          </w:p>
        </w:tc>
      </w:tr>
      <w:tr w:rsidR="009F0104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2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104" w:rsidRDefault="009F0104">
            <w:pPr>
              <w:rPr>
                <w:rFonts w:cs="Arial"/>
                <w:szCs w:val="20"/>
              </w:rPr>
            </w:pPr>
          </w:p>
        </w:tc>
      </w:tr>
      <w:tr w:rsidR="009F0104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3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104" w:rsidRDefault="009F0104">
            <w:pPr>
              <w:rPr>
                <w:rFonts w:cs="Arial"/>
                <w:szCs w:val="20"/>
              </w:rPr>
            </w:pPr>
          </w:p>
        </w:tc>
      </w:tr>
      <w:tr w:rsidR="009F0104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4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104" w:rsidRDefault="009F0104">
            <w:pPr>
              <w:rPr>
                <w:rFonts w:cs="Arial"/>
                <w:szCs w:val="20"/>
                <w:highlight w:val="yellow"/>
              </w:rPr>
            </w:pPr>
          </w:p>
        </w:tc>
      </w:tr>
      <w:tr w:rsidR="009F0104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04" w:rsidRDefault="00867377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5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104" w:rsidRDefault="009F0104">
            <w:pPr>
              <w:rPr>
                <w:rFonts w:cs="Arial"/>
                <w:szCs w:val="20"/>
              </w:rPr>
            </w:pPr>
          </w:p>
        </w:tc>
      </w:tr>
    </w:tbl>
    <w:p w:rsidR="009F0104" w:rsidRDefault="009F0104">
      <w:pPr>
        <w:rPr>
          <w:rFonts w:cs="Arial"/>
          <w:szCs w:val="20"/>
        </w:rPr>
      </w:pPr>
    </w:p>
    <w:p w:rsidR="0022323C" w:rsidRPr="00AE06BC" w:rsidRDefault="00867377" w:rsidP="00406F39"/>
    <w:sectPr w:rsidR="0022323C" w:rsidRPr="00AE06BC" w:rsidSect="004A6969">
      <w:headerReference w:type="default" r:id="rId18"/>
      <w:footerReference w:type="default" r:id="rId19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377" w:rsidRDefault="00867377" w:rsidP="0085312A">
      <w:r>
        <w:separator/>
      </w:r>
    </w:p>
  </w:endnote>
  <w:endnote w:type="continuationSeparator" w:id="0">
    <w:p w:rsidR="00867377" w:rsidRDefault="00867377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0D1DC3">
      <w:trPr>
        <w:trHeight w:val="387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4A696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Pr="00583AF9">
            <w:rPr>
              <w:b/>
              <w:smallCaps/>
              <w:sz w:val="16"/>
            </w:rPr>
            <w:fldChar w:fldCharType="begin"/>
          </w:r>
          <w:r w:rsidRPr="00583AF9">
            <w:rPr>
              <w:b/>
              <w:smallCaps/>
              <w:sz w:val="16"/>
            </w:rPr>
            <w:instrText xml:space="preserve"> FILENAME </w:instrText>
          </w:r>
          <w:r w:rsidRPr="00583AF9">
            <w:rPr>
              <w:b/>
              <w:smallCaps/>
              <w:sz w:val="16"/>
            </w:rPr>
            <w:fldChar w:fldCharType="separate"/>
          </w:r>
          <w:r w:rsidR="004A6969">
            <w:rPr>
              <w:b/>
              <w:smallCaps/>
              <w:sz w:val="16"/>
            </w:rPr>
            <w:fldChar w:fldCharType="begin"/>
          </w:r>
          <w:r w:rsidR="004A6969">
            <w:rPr>
              <w:b/>
              <w:smallCaps/>
              <w:sz w:val="16"/>
            </w:rPr>
            <w:instrText xml:space="preserve"> FILENAME </w:instrText>
          </w:r>
          <w:r w:rsidR="004A6969">
            <w:rPr>
              <w:b/>
              <w:smallCaps/>
              <w:sz w:val="16"/>
            </w:rPr>
            <w:fldChar w:fldCharType="separate"/>
          </w:r>
          <w:r w:rsidR="004A6969">
            <w:rPr>
              <w:b/>
              <w:smallCaps/>
              <w:noProof/>
              <w:sz w:val="16"/>
            </w:rPr>
            <w:t>R</w:t>
          </w:r>
          <w:r w:rsidR="004A6969">
            <w:rPr>
              <w:b/>
              <w:smallCaps/>
              <w:noProof/>
              <w:sz w:val="16"/>
            </w:rPr>
            <w:t>ear Audio Control APIM SPSS v1.4</w:t>
          </w:r>
          <w:r w:rsidR="004A6969">
            <w:rPr>
              <w:b/>
              <w:smallCaps/>
              <w:noProof/>
              <w:sz w:val="16"/>
            </w:rPr>
            <w:t xml:space="preserve"> </w:t>
          </w:r>
          <w:r w:rsidR="004A6969">
            <w:rPr>
              <w:b/>
              <w:smallCaps/>
              <w:noProof/>
              <w:sz w:val="16"/>
            </w:rPr>
            <w:t>jul</w:t>
          </w:r>
          <w:r w:rsidR="004A6969">
            <w:rPr>
              <w:b/>
              <w:smallCaps/>
              <w:noProof/>
              <w:sz w:val="16"/>
            </w:rPr>
            <w:t xml:space="preserve"> </w:t>
          </w:r>
          <w:r w:rsidR="004A6969">
            <w:rPr>
              <w:b/>
              <w:smallCaps/>
              <w:noProof/>
              <w:sz w:val="16"/>
            </w:rPr>
            <w:t>1</w:t>
          </w:r>
          <w:r w:rsidR="004A6969">
            <w:rPr>
              <w:b/>
              <w:smallCaps/>
              <w:noProof/>
              <w:sz w:val="16"/>
            </w:rPr>
            <w:t>, 201</w:t>
          </w:r>
          <w:r w:rsidR="004A6969">
            <w:rPr>
              <w:b/>
              <w:smallCaps/>
              <w:noProof/>
              <w:sz w:val="16"/>
            </w:rPr>
            <w:t>7</w:t>
          </w:r>
          <w:r w:rsidR="004A6969">
            <w:rPr>
              <w:b/>
              <w:smallCaps/>
              <w:noProof/>
              <w:sz w:val="16"/>
            </w:rPr>
            <w:t>.docx</w:t>
          </w:r>
          <w:r w:rsidR="004A6969">
            <w:rPr>
              <w:b/>
              <w:smallCaps/>
              <w:sz w:val="16"/>
            </w:rPr>
            <w:fldChar w:fldCharType="end"/>
          </w:r>
          <w:r w:rsidRPr="00583AF9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4A6969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4A6969">
            <w:rPr>
              <w:noProof/>
              <w:szCs w:val="20"/>
            </w:rPr>
            <w:t>23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377" w:rsidRDefault="00867377" w:rsidP="0085312A">
      <w:r>
        <w:separator/>
      </w:r>
    </w:p>
  </w:footnote>
  <w:footnote w:type="continuationSeparator" w:id="0">
    <w:p w:rsidR="00867377" w:rsidRDefault="00867377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0" w:type="dxa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0D1DC3">
      <w:trPr>
        <w:trHeight w:val="271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8095D6C" wp14:editId="0A51BAD9">
                <wp:extent cx="676275" cy="276225"/>
                <wp:effectExtent l="0" t="0" r="9525" b="9525"/>
                <wp:docPr id="1" name="Picture 1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1FD6034"/>
    <w:multiLevelType w:val="hybridMultilevel"/>
    <w:tmpl w:val="86749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676033"/>
    <w:multiLevelType w:val="hybridMultilevel"/>
    <w:tmpl w:val="D676E42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6B1F6035"/>
    <w:multiLevelType w:val="hybridMultilevel"/>
    <w:tmpl w:val="1C600A18"/>
    <w:lvl w:ilvl="0" w:tplc="A6F0EA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B706027"/>
    <w:multiLevelType w:val="hybridMultilevel"/>
    <w:tmpl w:val="5A84DE32"/>
    <w:lvl w:ilvl="0" w:tplc="0980C858">
      <w:start w:val="1"/>
      <w:numFmt w:val="decimal"/>
      <w:lvlText w:val="%1."/>
      <w:lvlJc w:val="left"/>
      <w:pPr>
        <w:ind w:left="720" w:hanging="360"/>
      </w:pPr>
      <w:rPr>
        <w:rFonts w:eastAsia="SimSu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7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20"/>
    <w:rsid w:val="00000D82"/>
    <w:rsid w:val="00012850"/>
    <w:rsid w:val="00051423"/>
    <w:rsid w:val="000D1DC3"/>
    <w:rsid w:val="00151537"/>
    <w:rsid w:val="00193F35"/>
    <w:rsid w:val="001C09E8"/>
    <w:rsid w:val="001F31C1"/>
    <w:rsid w:val="002566C9"/>
    <w:rsid w:val="002A6CE2"/>
    <w:rsid w:val="002B075A"/>
    <w:rsid w:val="003608D2"/>
    <w:rsid w:val="003874CD"/>
    <w:rsid w:val="003C0C76"/>
    <w:rsid w:val="0040647E"/>
    <w:rsid w:val="00424137"/>
    <w:rsid w:val="00463E8B"/>
    <w:rsid w:val="00471CC7"/>
    <w:rsid w:val="00491BBB"/>
    <w:rsid w:val="004A6969"/>
    <w:rsid w:val="004C4667"/>
    <w:rsid w:val="00502E45"/>
    <w:rsid w:val="005241ED"/>
    <w:rsid w:val="00530C8E"/>
    <w:rsid w:val="0057297D"/>
    <w:rsid w:val="00574CEC"/>
    <w:rsid w:val="00580D99"/>
    <w:rsid w:val="00583AF9"/>
    <w:rsid w:val="00586F13"/>
    <w:rsid w:val="005C5317"/>
    <w:rsid w:val="005F3200"/>
    <w:rsid w:val="00625C03"/>
    <w:rsid w:val="0065745C"/>
    <w:rsid w:val="0071307B"/>
    <w:rsid w:val="007C2C46"/>
    <w:rsid w:val="008460A7"/>
    <w:rsid w:val="0085312A"/>
    <w:rsid w:val="00867377"/>
    <w:rsid w:val="008A77F0"/>
    <w:rsid w:val="008B0F55"/>
    <w:rsid w:val="008C133C"/>
    <w:rsid w:val="008C5B86"/>
    <w:rsid w:val="008D1E1E"/>
    <w:rsid w:val="00902826"/>
    <w:rsid w:val="00935347"/>
    <w:rsid w:val="009503AA"/>
    <w:rsid w:val="009731C0"/>
    <w:rsid w:val="009765B1"/>
    <w:rsid w:val="009C78FC"/>
    <w:rsid w:val="009D4120"/>
    <w:rsid w:val="009E757D"/>
    <w:rsid w:val="009F0104"/>
    <w:rsid w:val="00A814BF"/>
    <w:rsid w:val="00AA7830"/>
    <w:rsid w:val="00AB4863"/>
    <w:rsid w:val="00AD4E38"/>
    <w:rsid w:val="00AD76E8"/>
    <w:rsid w:val="00AE366A"/>
    <w:rsid w:val="00B1437A"/>
    <w:rsid w:val="00B64AE1"/>
    <w:rsid w:val="00B73A9F"/>
    <w:rsid w:val="00B85813"/>
    <w:rsid w:val="00C00C83"/>
    <w:rsid w:val="00C02A8F"/>
    <w:rsid w:val="00C05293"/>
    <w:rsid w:val="00C05CF4"/>
    <w:rsid w:val="00C179E9"/>
    <w:rsid w:val="00C571B5"/>
    <w:rsid w:val="00C66C6C"/>
    <w:rsid w:val="00C802BC"/>
    <w:rsid w:val="00C8142F"/>
    <w:rsid w:val="00C9018E"/>
    <w:rsid w:val="00CB710B"/>
    <w:rsid w:val="00CB7873"/>
    <w:rsid w:val="00CC519C"/>
    <w:rsid w:val="00CE7A30"/>
    <w:rsid w:val="00D227C3"/>
    <w:rsid w:val="00D248E1"/>
    <w:rsid w:val="00D27874"/>
    <w:rsid w:val="00D54CD4"/>
    <w:rsid w:val="00D8727D"/>
    <w:rsid w:val="00DD1F70"/>
    <w:rsid w:val="00E1021E"/>
    <w:rsid w:val="00E4479E"/>
    <w:rsid w:val="00E8091D"/>
    <w:rsid w:val="00E93D1E"/>
    <w:rsid w:val="00EB0FC2"/>
    <w:rsid w:val="00F4026E"/>
    <w:rsid w:val="00F51A77"/>
    <w:rsid w:val="00F653E9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customXml" Target="../customXml/item3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4F42CBE8-8189-4F9F-87FE-ADD9CD43EDE5}"/>
</file>

<file path=customXml/itemProps2.xml><?xml version="1.0" encoding="utf-8"?>
<ds:datastoreItem xmlns:ds="http://schemas.openxmlformats.org/officeDocument/2006/customXml" ds:itemID="{4DC4DC06-1494-4E48-B480-6B5AD5BB37A3}"/>
</file>

<file path=customXml/itemProps3.xml><?xml version="1.0" encoding="utf-8"?>
<ds:datastoreItem xmlns:ds="http://schemas.openxmlformats.org/officeDocument/2006/customXml" ds:itemID="{1DC7E70A-E1D4-4F55-932D-2AE16347172D}"/>
</file>

<file path=customXml/itemProps4.xml><?xml version="1.0" encoding="utf-8"?>
<ds:datastoreItem xmlns:ds="http://schemas.openxmlformats.org/officeDocument/2006/customXml" ds:itemID="{A285FDF5-3A22-4BF9-8619-D582C51D59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4077</Words>
  <Characters>23243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Madishetty, Rajkumar</dc:creator>
  <cp:lastModifiedBy>Mahdoui, Chohdi (C.)</cp:lastModifiedBy>
  <cp:revision>2</cp:revision>
  <dcterms:created xsi:type="dcterms:W3CDTF">2017-07-01T04:05:00Z</dcterms:created>
  <dcterms:modified xsi:type="dcterms:W3CDTF">2017-07-01T04:05:00Z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  <property fmtid="{D5CDD505-2E9C-101B-9397-08002B2CF9AE}" pid="3" name="Order">
    <vt:r8>1718900</vt:r8>
  </property>
  <property fmtid="{D5CDD505-2E9C-101B-9397-08002B2CF9AE}" pid="4" name="URL">
    <vt:lpwstr/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