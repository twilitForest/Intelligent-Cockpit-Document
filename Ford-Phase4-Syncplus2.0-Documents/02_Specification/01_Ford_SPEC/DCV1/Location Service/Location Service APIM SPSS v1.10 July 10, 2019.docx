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1061A6" w:rsidRPr="00106C9E" w:rsidRDefault="00970A5A" w:rsidP="00106C9E"/>
    <w:p w:rsidR="0087525C" w:rsidRDefault="00970A5A" w:rsidP="003468F6">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87525C" w:rsidRDefault="00970A5A">
      <w:pPr>
        <w:jc w:val="center"/>
        <w:rPr>
          <w:rFonts w:cs="Arial"/>
          <w:b/>
          <w:color w:val="000080"/>
          <w:sz w:val="44"/>
          <w:szCs w:val="44"/>
        </w:rPr>
      </w:pPr>
      <w:r>
        <w:rPr>
          <w:rFonts w:cs="Arial"/>
          <w:b/>
          <w:color w:val="000080"/>
          <w:sz w:val="44"/>
          <w:szCs w:val="44"/>
        </w:rPr>
        <w:t>Research &amp; Vehicle Technology</w:t>
      </w:r>
    </w:p>
    <w:p w:rsidR="0087525C" w:rsidRDefault="00970A5A">
      <w:pPr>
        <w:jc w:val="center"/>
        <w:rPr>
          <w:rFonts w:cs="Arial"/>
          <w:b/>
          <w:color w:val="000080"/>
          <w:sz w:val="40"/>
          <w:szCs w:val="40"/>
        </w:rPr>
      </w:pPr>
      <w:r>
        <w:rPr>
          <w:rFonts w:cs="Arial"/>
          <w:b/>
          <w:color w:val="000080"/>
          <w:sz w:val="40"/>
          <w:szCs w:val="40"/>
        </w:rPr>
        <w:t>“Infotainment Systems Product Development”</w:t>
      </w:r>
    </w:p>
    <w:p w:rsidR="0087525C" w:rsidRDefault="00970A5A">
      <w:pPr>
        <w:jc w:val="center"/>
      </w:pPr>
    </w:p>
    <w:p w:rsidR="0087525C" w:rsidRDefault="00970A5A">
      <w:pPr>
        <w:jc w:val="center"/>
      </w:pPr>
    </w:p>
    <w:p w:rsidR="0087525C" w:rsidRDefault="00970A5A">
      <w:pPr>
        <w:jc w:val="center"/>
        <w:rPr>
          <w:rFonts w:cs="Arial"/>
          <w:b/>
          <w:sz w:val="52"/>
          <w:szCs w:val="52"/>
        </w:rPr>
      </w:pPr>
      <w:r>
        <w:rPr>
          <w:rFonts w:cs="Arial"/>
          <w:b/>
          <w:sz w:val="52"/>
          <w:szCs w:val="52"/>
        </w:rPr>
        <w:t>Feature – Location Service</w:t>
      </w:r>
    </w:p>
    <w:p w:rsidR="0087525C" w:rsidRDefault="00970A5A">
      <w:pPr>
        <w:jc w:val="center"/>
        <w:rPr>
          <w:rFonts w:cs="Arial"/>
          <w:b/>
          <w:sz w:val="52"/>
          <w:szCs w:val="52"/>
        </w:rPr>
      </w:pPr>
    </w:p>
    <w:p w:rsidR="0087525C" w:rsidRDefault="00970A5A">
      <w:pPr>
        <w:jc w:val="center"/>
        <w:rPr>
          <w:rFonts w:cs="Arial"/>
          <w:b/>
          <w:sz w:val="52"/>
          <w:szCs w:val="52"/>
        </w:rPr>
      </w:pPr>
      <w:r>
        <w:rPr>
          <w:rFonts w:cs="Arial"/>
          <w:b/>
          <w:sz w:val="52"/>
          <w:szCs w:val="52"/>
        </w:rPr>
        <w:t xml:space="preserve">APIM </w:t>
      </w:r>
      <w:r>
        <w:rPr>
          <w:rFonts w:cs="Arial"/>
          <w:b/>
          <w:sz w:val="52"/>
          <w:szCs w:val="52"/>
        </w:rPr>
        <w:t>Infotainment Subsystem Part Specific Specification (SPSS)</w:t>
      </w:r>
    </w:p>
    <w:p w:rsidR="0087525C" w:rsidRDefault="00970A5A">
      <w:pPr>
        <w:jc w:val="center"/>
      </w:pPr>
    </w:p>
    <w:p w:rsidR="0087525C" w:rsidRDefault="00970A5A">
      <w:pPr>
        <w:jc w:val="center"/>
      </w:pPr>
    </w:p>
    <w:p w:rsidR="0087525C" w:rsidRDefault="00970A5A">
      <w:pPr>
        <w:jc w:val="center"/>
      </w:pPr>
    </w:p>
    <w:p w:rsidR="0087525C" w:rsidRDefault="00970A5A">
      <w:pPr>
        <w:jc w:val="center"/>
      </w:pPr>
    </w:p>
    <w:p w:rsidR="0087525C" w:rsidRDefault="00970A5A">
      <w:pPr>
        <w:jc w:val="center"/>
        <w:rPr>
          <w:rFonts w:cs="Arial"/>
          <w:sz w:val="28"/>
          <w:szCs w:val="28"/>
        </w:rPr>
      </w:pPr>
      <w:r>
        <w:rPr>
          <w:rFonts w:cs="Arial"/>
          <w:sz w:val="28"/>
          <w:szCs w:val="28"/>
        </w:rPr>
        <w:t>Version 1.10</w:t>
      </w:r>
    </w:p>
    <w:p w:rsidR="0087525C" w:rsidRDefault="00970A5A">
      <w:pPr>
        <w:jc w:val="center"/>
        <w:rPr>
          <w:rFonts w:cs="Arial"/>
          <w:b/>
          <w:sz w:val="28"/>
          <w:szCs w:val="28"/>
        </w:rPr>
      </w:pPr>
      <w:r>
        <w:rPr>
          <w:rFonts w:cs="Arial"/>
          <w:b/>
          <w:sz w:val="28"/>
          <w:szCs w:val="28"/>
        </w:rPr>
        <w:t>UNCONTROLLED COPY IF PRINTED</w:t>
      </w:r>
    </w:p>
    <w:p w:rsidR="0087525C" w:rsidRDefault="00970A5A">
      <w:pPr>
        <w:jc w:val="center"/>
      </w:pPr>
    </w:p>
    <w:p w:rsidR="0087525C" w:rsidRDefault="00970A5A">
      <w:pPr>
        <w:jc w:val="center"/>
        <w:rPr>
          <w:rFonts w:cs="Arial"/>
          <w:b/>
          <w:szCs w:val="22"/>
        </w:rPr>
      </w:pPr>
      <w:r>
        <w:rPr>
          <w:rFonts w:cs="Arial"/>
          <w:b/>
          <w:szCs w:val="22"/>
        </w:rPr>
        <w:t>Version Date:  July 10, 2019</w:t>
      </w:r>
    </w:p>
    <w:p w:rsidR="0087525C" w:rsidRDefault="00970A5A">
      <w:pPr>
        <w:jc w:val="center"/>
      </w:pPr>
    </w:p>
    <w:p w:rsidR="0087525C" w:rsidRDefault="00970A5A">
      <w:pPr>
        <w:jc w:val="center"/>
      </w:pPr>
    </w:p>
    <w:p w:rsidR="0087525C" w:rsidRDefault="00970A5A">
      <w:pPr>
        <w:jc w:val="center"/>
      </w:pPr>
    </w:p>
    <w:p w:rsidR="0087525C" w:rsidRDefault="00970A5A">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87525C" w:rsidRDefault="00970A5A">
      <w:pPr>
        <w:jc w:val="center"/>
        <w:outlineLvl w:val="0"/>
        <w:rPr>
          <w:rFonts w:cs="Arial"/>
          <w:b/>
          <w:bCs/>
          <w:sz w:val="28"/>
          <w:szCs w:val="28"/>
          <w:u w:val="single"/>
        </w:rPr>
      </w:pPr>
      <w:r>
        <w:rPr>
          <w:b/>
          <w:sz w:val="36"/>
          <w:szCs w:val="36"/>
        </w:rPr>
        <w:br w:type="page"/>
      </w:r>
      <w:bookmarkStart w:id="0" w:name="_Toc13658816"/>
      <w:r>
        <w:rPr>
          <w:rFonts w:cs="Arial"/>
          <w:b/>
          <w:bCs/>
          <w:sz w:val="28"/>
          <w:szCs w:val="28"/>
          <w:u w:val="single"/>
        </w:rPr>
        <w:lastRenderedPageBreak/>
        <w:t>Revision History</w:t>
      </w:r>
      <w:bookmarkEnd w:id="0"/>
    </w:p>
    <w:p w:rsidR="0087525C" w:rsidRDefault="00970A5A">
      <w:pPr>
        <w:rPr>
          <w:rFonts w:cs="Arial"/>
        </w:rPr>
      </w:pPr>
    </w:p>
    <w:p w:rsidR="0087525C" w:rsidRDefault="00970A5A">
      <w:pPr>
        <w:rPr>
          <w:rFonts w:cs="Arial"/>
        </w:rPr>
      </w:pPr>
    </w:p>
    <w:tbl>
      <w:tblPr>
        <w:tblW w:w="10741" w:type="dxa"/>
        <w:jc w:val="center"/>
        <w:tblLayout w:type="fixed"/>
        <w:tblLook w:val="04A0" w:firstRow="1" w:lastRow="0" w:firstColumn="1" w:lastColumn="0" w:noHBand="0" w:noVBand="1"/>
      </w:tblPr>
      <w:tblGrid>
        <w:gridCol w:w="1681"/>
        <w:gridCol w:w="990"/>
        <w:gridCol w:w="21"/>
        <w:gridCol w:w="654"/>
        <w:gridCol w:w="1665"/>
        <w:gridCol w:w="5730"/>
      </w:tblGrid>
      <w:tr w:rsidR="0087525C" w:rsidTr="00F3471D">
        <w:trPr>
          <w:trHeight w:val="345"/>
          <w:jc w:val="center"/>
        </w:trPr>
        <w:tc>
          <w:tcPr>
            <w:tcW w:w="1681"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87525C" w:rsidRDefault="00970A5A">
            <w:pPr>
              <w:jc w:val="center"/>
              <w:rPr>
                <w:rFonts w:cs="Arial"/>
                <w:b/>
                <w:bCs/>
                <w:lang w:val="fr-FR"/>
              </w:rPr>
            </w:pPr>
            <w:r>
              <w:rPr>
                <w:rFonts w:cs="Arial"/>
                <w:b/>
                <w:bCs/>
                <w:lang w:val="fr-FR"/>
              </w:rPr>
              <w:t>Date</w:t>
            </w:r>
          </w:p>
        </w:tc>
        <w:tc>
          <w:tcPr>
            <w:tcW w:w="99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87525C" w:rsidRDefault="00970A5A">
            <w:pPr>
              <w:jc w:val="center"/>
              <w:rPr>
                <w:rFonts w:cs="Arial"/>
                <w:b/>
                <w:bCs/>
                <w:lang w:val="fr-FR"/>
              </w:rPr>
            </w:pPr>
            <w:r>
              <w:rPr>
                <w:rFonts w:cs="Arial"/>
                <w:b/>
                <w:bCs/>
                <w:lang w:val="fr-FR"/>
              </w:rPr>
              <w:t>Version</w:t>
            </w:r>
          </w:p>
        </w:tc>
        <w:tc>
          <w:tcPr>
            <w:tcW w:w="8070"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87525C" w:rsidRDefault="00970A5A">
            <w:pPr>
              <w:jc w:val="center"/>
              <w:rPr>
                <w:rFonts w:cs="Arial"/>
                <w:b/>
                <w:bCs/>
                <w:lang w:val="fr-FR"/>
              </w:rPr>
            </w:pPr>
            <w:r>
              <w:rPr>
                <w:rFonts w:cs="Arial"/>
                <w:b/>
                <w:bCs/>
                <w:lang w:val="fr-FR"/>
              </w:rPr>
              <w:t>Notes</w:t>
            </w:r>
          </w:p>
          <w:p w:rsidR="0087525C" w:rsidRDefault="00970A5A">
            <w:pPr>
              <w:jc w:val="center"/>
              <w:rPr>
                <w:rFonts w:cs="Arial"/>
                <w:b/>
                <w:bCs/>
                <w:lang w:val="fr-FR"/>
              </w:rPr>
            </w:pPr>
          </w:p>
        </w:tc>
      </w:tr>
      <w:tr w:rsidR="00F42E7F" w:rsidRPr="00F42E7F" w:rsidTr="00F3471D">
        <w:trPr>
          <w:trHeight w:val="237"/>
          <w:jc w:val="center"/>
        </w:trPr>
        <w:tc>
          <w:tcPr>
            <w:tcW w:w="1681" w:type="dxa"/>
            <w:tcBorders>
              <w:top w:val="single" w:sz="6" w:space="0" w:color="auto"/>
              <w:left w:val="single" w:sz="6" w:space="0" w:color="auto"/>
              <w:bottom w:val="single" w:sz="6" w:space="0" w:color="auto"/>
              <w:right w:val="single" w:sz="6" w:space="0" w:color="auto"/>
            </w:tcBorders>
            <w:hideMark/>
          </w:tcPr>
          <w:p w:rsidR="00F42E7F" w:rsidRPr="00F42E7F" w:rsidRDefault="00970A5A">
            <w:pPr>
              <w:rPr>
                <w:rFonts w:cs="Arial"/>
                <w:b/>
                <w:sz w:val="16"/>
                <w:lang w:val="fr-FR"/>
              </w:rPr>
            </w:pPr>
            <w:r w:rsidRPr="00F42E7F">
              <w:rPr>
                <w:rFonts w:cs="Arial"/>
                <w:b/>
                <w:sz w:val="16"/>
                <w:lang w:val="fr-FR"/>
              </w:rPr>
              <w:t>May 31, 2013</w:t>
            </w:r>
          </w:p>
        </w:tc>
        <w:tc>
          <w:tcPr>
            <w:tcW w:w="990" w:type="dxa"/>
            <w:tcBorders>
              <w:top w:val="single" w:sz="6" w:space="0" w:color="auto"/>
              <w:left w:val="single" w:sz="6" w:space="0" w:color="auto"/>
              <w:bottom w:val="single" w:sz="6" w:space="0" w:color="auto"/>
              <w:right w:val="single" w:sz="6" w:space="0" w:color="auto"/>
            </w:tcBorders>
            <w:hideMark/>
          </w:tcPr>
          <w:p w:rsidR="00F42E7F" w:rsidRPr="00F42E7F" w:rsidRDefault="00970A5A">
            <w:pPr>
              <w:jc w:val="center"/>
              <w:rPr>
                <w:rFonts w:cs="Arial"/>
                <w:b/>
                <w:sz w:val="16"/>
                <w:lang w:val="fr-FR"/>
              </w:rPr>
            </w:pPr>
            <w:r w:rsidRPr="00F42E7F">
              <w:rPr>
                <w:rFonts w:cs="Arial"/>
                <w:b/>
                <w:sz w:val="16"/>
                <w:lang w:val="fr-FR"/>
              </w:rPr>
              <w:t>1.0</w:t>
            </w:r>
          </w:p>
        </w:tc>
        <w:tc>
          <w:tcPr>
            <w:tcW w:w="2340" w:type="dxa"/>
            <w:gridSpan w:val="3"/>
            <w:tcBorders>
              <w:top w:val="single" w:sz="6" w:space="0" w:color="auto"/>
              <w:left w:val="single" w:sz="6" w:space="0" w:color="auto"/>
              <w:bottom w:val="single" w:sz="6" w:space="0" w:color="auto"/>
              <w:right w:val="single" w:sz="6" w:space="0" w:color="auto"/>
            </w:tcBorders>
            <w:hideMark/>
          </w:tcPr>
          <w:p w:rsidR="00F42E7F" w:rsidRPr="00F42E7F" w:rsidRDefault="00970A5A" w:rsidP="00AE3C9C">
            <w:pPr>
              <w:jc w:val="center"/>
              <w:rPr>
                <w:rFonts w:cs="Arial"/>
                <w:b/>
                <w:sz w:val="16"/>
              </w:rPr>
            </w:pPr>
            <w:r w:rsidRPr="00F42E7F">
              <w:rPr>
                <w:rFonts w:cs="Arial"/>
                <w:b/>
                <w:sz w:val="16"/>
              </w:rPr>
              <w:t>Initial Release</w:t>
            </w:r>
          </w:p>
        </w:tc>
        <w:tc>
          <w:tcPr>
            <w:tcW w:w="5730" w:type="dxa"/>
            <w:tcBorders>
              <w:top w:val="single" w:sz="6" w:space="0" w:color="auto"/>
              <w:left w:val="single" w:sz="6" w:space="0" w:color="auto"/>
              <w:bottom w:val="single" w:sz="6" w:space="0" w:color="auto"/>
              <w:right w:val="single" w:sz="6" w:space="0" w:color="auto"/>
            </w:tcBorders>
          </w:tcPr>
          <w:p w:rsidR="00F42E7F" w:rsidRPr="00F42E7F" w:rsidRDefault="00970A5A">
            <w:pPr>
              <w:rPr>
                <w:rFonts w:cs="Arial"/>
                <w:b/>
                <w:sz w:val="16"/>
              </w:rPr>
            </w:pPr>
          </w:p>
        </w:tc>
      </w:tr>
      <w:tr w:rsidR="00594B85" w:rsidTr="00F3471D">
        <w:trPr>
          <w:trHeight w:val="220"/>
          <w:jc w:val="center"/>
        </w:trPr>
        <w:tc>
          <w:tcPr>
            <w:tcW w:w="10741" w:type="dxa"/>
            <w:gridSpan w:val="6"/>
            <w:tcBorders>
              <w:top w:val="single" w:sz="6" w:space="0" w:color="auto"/>
              <w:left w:val="single" w:sz="6" w:space="0" w:color="auto"/>
              <w:bottom w:val="single" w:sz="6" w:space="0" w:color="auto"/>
              <w:right w:val="single" w:sz="6" w:space="0" w:color="auto"/>
            </w:tcBorders>
            <w:shd w:val="thinDiagCross" w:color="auto" w:fill="7F7F7F" w:themeFill="text1" w:themeFillTint="80"/>
          </w:tcPr>
          <w:p w:rsidR="00594B85" w:rsidRDefault="00970A5A">
            <w:pPr>
              <w:rPr>
                <w:rFonts w:cs="Arial"/>
                <w:sz w:val="16"/>
              </w:rPr>
            </w:pPr>
          </w:p>
        </w:tc>
      </w:tr>
      <w:tr w:rsidR="00056562" w:rsidRPr="00F42E7F" w:rsidTr="00D574B1">
        <w:trPr>
          <w:trHeight w:val="237"/>
          <w:jc w:val="center"/>
        </w:trPr>
        <w:tc>
          <w:tcPr>
            <w:tcW w:w="1681" w:type="dxa"/>
            <w:tcBorders>
              <w:top w:val="single" w:sz="6" w:space="0" w:color="auto"/>
              <w:left w:val="single" w:sz="6" w:space="0" w:color="auto"/>
              <w:bottom w:val="single" w:sz="6" w:space="0" w:color="auto"/>
              <w:right w:val="single" w:sz="6" w:space="0" w:color="auto"/>
            </w:tcBorders>
          </w:tcPr>
          <w:p w:rsidR="00056562" w:rsidRPr="00F42E7F" w:rsidRDefault="00970A5A" w:rsidP="002A4113">
            <w:pPr>
              <w:rPr>
                <w:rFonts w:cs="Arial"/>
                <w:b/>
                <w:sz w:val="16"/>
                <w:lang w:val="fr-FR"/>
              </w:rPr>
            </w:pPr>
            <w:r w:rsidRPr="00F42E7F">
              <w:rPr>
                <w:rFonts w:cs="Arial"/>
                <w:b/>
                <w:sz w:val="16"/>
              </w:rPr>
              <w:t>October</w:t>
            </w:r>
            <w:r w:rsidRPr="00F42E7F">
              <w:rPr>
                <w:rFonts w:cs="Arial"/>
                <w:b/>
                <w:sz w:val="16"/>
                <w:lang w:val="fr-FR"/>
              </w:rPr>
              <w:t xml:space="preserve"> 23, 2013</w:t>
            </w:r>
          </w:p>
        </w:tc>
        <w:tc>
          <w:tcPr>
            <w:tcW w:w="990" w:type="dxa"/>
            <w:tcBorders>
              <w:top w:val="single" w:sz="6" w:space="0" w:color="auto"/>
              <w:left w:val="single" w:sz="6" w:space="0" w:color="auto"/>
              <w:bottom w:val="single" w:sz="6" w:space="0" w:color="auto"/>
              <w:right w:val="single" w:sz="6" w:space="0" w:color="auto"/>
            </w:tcBorders>
          </w:tcPr>
          <w:p w:rsidR="00056562" w:rsidRPr="00F42E7F" w:rsidRDefault="00970A5A" w:rsidP="002A4113">
            <w:pPr>
              <w:jc w:val="center"/>
              <w:rPr>
                <w:rFonts w:cs="Arial"/>
                <w:b/>
                <w:sz w:val="16"/>
                <w:lang w:val="fr-FR"/>
              </w:rPr>
            </w:pPr>
            <w:r w:rsidRPr="00F42E7F">
              <w:rPr>
                <w:rFonts w:cs="Arial"/>
                <w:b/>
                <w:sz w:val="16"/>
                <w:lang w:val="fr-FR"/>
              </w:rPr>
              <w:t>1.1</w:t>
            </w:r>
          </w:p>
        </w:tc>
        <w:tc>
          <w:tcPr>
            <w:tcW w:w="8070" w:type="dxa"/>
            <w:gridSpan w:val="4"/>
            <w:tcBorders>
              <w:top w:val="single" w:sz="6" w:space="0" w:color="auto"/>
              <w:left w:val="single" w:sz="6" w:space="0" w:color="auto"/>
              <w:bottom w:val="single" w:sz="6" w:space="0" w:color="auto"/>
              <w:right w:val="single" w:sz="6" w:space="0" w:color="auto"/>
            </w:tcBorders>
          </w:tcPr>
          <w:p w:rsidR="00056562" w:rsidRPr="00F42E7F" w:rsidRDefault="00970A5A">
            <w:pPr>
              <w:rPr>
                <w:rFonts w:cs="Arial"/>
                <w:b/>
                <w:sz w:val="16"/>
              </w:rPr>
            </w:pPr>
            <w:r>
              <w:rPr>
                <w:rFonts w:cs="Arial"/>
                <w:b/>
                <w:sz w:val="16"/>
              </w:rPr>
              <w:t>Sorris1: Function &amp; Requirement Updates</w:t>
            </w:r>
          </w:p>
        </w:tc>
      </w:tr>
      <w:tr w:rsidR="001F050E" w:rsidTr="00F3471D">
        <w:trPr>
          <w:trHeight w:val="237"/>
          <w:jc w:val="center"/>
        </w:trPr>
        <w:tc>
          <w:tcPr>
            <w:tcW w:w="1681" w:type="dxa"/>
            <w:tcBorders>
              <w:top w:val="single" w:sz="6" w:space="0" w:color="auto"/>
              <w:left w:val="single" w:sz="6" w:space="0" w:color="auto"/>
              <w:right w:val="single" w:sz="6" w:space="0" w:color="auto"/>
            </w:tcBorders>
          </w:tcPr>
          <w:p w:rsidR="001F050E" w:rsidRDefault="00970A5A">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1F050E" w:rsidRDefault="00970A5A">
            <w:pPr>
              <w:rPr>
                <w:rFonts w:cs="Arial"/>
                <w:sz w:val="16"/>
              </w:rPr>
            </w:pPr>
            <w:r>
              <w:rPr>
                <w:rFonts w:cs="Arial"/>
                <w:sz w:val="16"/>
              </w:rPr>
              <w:t>FAS-LOCATN-GFUN-304495-Configuration Parameters</w:t>
            </w:r>
          </w:p>
        </w:tc>
        <w:tc>
          <w:tcPr>
            <w:tcW w:w="5730" w:type="dxa"/>
            <w:tcBorders>
              <w:top w:val="single" w:sz="6" w:space="0" w:color="auto"/>
              <w:left w:val="single" w:sz="6" w:space="0" w:color="auto"/>
              <w:bottom w:val="single" w:sz="6" w:space="0" w:color="auto"/>
              <w:right w:val="single" w:sz="6" w:space="0" w:color="auto"/>
            </w:tcBorders>
            <w:hideMark/>
          </w:tcPr>
          <w:p w:rsidR="001F050E" w:rsidRDefault="00970A5A">
            <w:pPr>
              <w:rPr>
                <w:rFonts w:cs="Arial"/>
                <w:sz w:val="16"/>
              </w:rPr>
            </w:pPr>
            <w:r>
              <w:rPr>
                <w:rFonts w:cs="Arial"/>
                <w:sz w:val="16"/>
              </w:rPr>
              <w:t>sorris1: New Function (Gen 3.2)</w:t>
            </w:r>
          </w:p>
        </w:tc>
      </w:tr>
      <w:tr w:rsidR="001F050E" w:rsidTr="00F3471D">
        <w:trPr>
          <w:trHeight w:val="237"/>
          <w:jc w:val="center"/>
        </w:trPr>
        <w:tc>
          <w:tcPr>
            <w:tcW w:w="1681" w:type="dxa"/>
            <w:tcBorders>
              <w:left w:val="single" w:sz="6" w:space="0" w:color="auto"/>
              <w:right w:val="single" w:sz="6" w:space="0" w:color="auto"/>
            </w:tcBorders>
          </w:tcPr>
          <w:p w:rsidR="001F050E" w:rsidRDefault="00970A5A">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1F050E" w:rsidRDefault="00970A5A">
            <w:pPr>
              <w:rPr>
                <w:rFonts w:cs="Arial"/>
                <w:sz w:val="16"/>
              </w:rPr>
            </w:pPr>
            <w:r>
              <w:rPr>
                <w:rFonts w:cs="Arial"/>
                <w:sz w:val="16"/>
              </w:rPr>
              <w:t>FAS-LOCATN-GREQ-304494-Configuration</w:t>
            </w:r>
          </w:p>
        </w:tc>
        <w:tc>
          <w:tcPr>
            <w:tcW w:w="5730" w:type="dxa"/>
            <w:tcBorders>
              <w:top w:val="single" w:sz="6" w:space="0" w:color="auto"/>
              <w:left w:val="single" w:sz="6" w:space="0" w:color="auto"/>
              <w:bottom w:val="single" w:sz="6" w:space="0" w:color="auto"/>
              <w:right w:val="single" w:sz="6" w:space="0" w:color="auto"/>
            </w:tcBorders>
            <w:hideMark/>
          </w:tcPr>
          <w:p w:rsidR="001F050E" w:rsidRDefault="00970A5A">
            <w:pPr>
              <w:rPr>
                <w:rFonts w:cs="Arial"/>
                <w:sz w:val="16"/>
              </w:rPr>
            </w:pPr>
            <w:r>
              <w:rPr>
                <w:rFonts w:cs="Arial"/>
                <w:sz w:val="16"/>
              </w:rPr>
              <w:t>sorris1: New Requirement</w:t>
            </w:r>
          </w:p>
        </w:tc>
      </w:tr>
      <w:tr w:rsidR="001F050E" w:rsidTr="00F3471D">
        <w:trPr>
          <w:trHeight w:val="220"/>
          <w:jc w:val="center"/>
        </w:trPr>
        <w:tc>
          <w:tcPr>
            <w:tcW w:w="1681" w:type="dxa"/>
            <w:tcBorders>
              <w:left w:val="single" w:sz="6" w:space="0" w:color="auto"/>
              <w:right w:val="single" w:sz="6" w:space="0" w:color="auto"/>
            </w:tcBorders>
          </w:tcPr>
          <w:p w:rsidR="001F050E" w:rsidRDefault="00970A5A">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1F050E" w:rsidRDefault="00970A5A">
            <w:pPr>
              <w:rPr>
                <w:rFonts w:cs="Arial"/>
                <w:sz w:val="16"/>
              </w:rPr>
            </w:pPr>
            <w:r>
              <w:rPr>
                <w:rFonts w:cs="Arial"/>
                <w:sz w:val="16"/>
              </w:rPr>
              <w:t>FAS-LOCATN-GFUN-304498-Diagnostics</w:t>
            </w:r>
          </w:p>
        </w:tc>
        <w:tc>
          <w:tcPr>
            <w:tcW w:w="5730" w:type="dxa"/>
            <w:tcBorders>
              <w:top w:val="single" w:sz="6" w:space="0" w:color="auto"/>
              <w:left w:val="single" w:sz="6" w:space="0" w:color="auto"/>
              <w:bottom w:val="single" w:sz="6" w:space="0" w:color="auto"/>
              <w:right w:val="single" w:sz="6" w:space="0" w:color="auto"/>
            </w:tcBorders>
            <w:hideMark/>
          </w:tcPr>
          <w:p w:rsidR="001F050E" w:rsidRDefault="00970A5A">
            <w:pPr>
              <w:rPr>
                <w:rFonts w:cs="Arial"/>
                <w:sz w:val="16"/>
              </w:rPr>
            </w:pPr>
            <w:r>
              <w:rPr>
                <w:rFonts w:cs="Arial"/>
                <w:sz w:val="16"/>
              </w:rPr>
              <w:t xml:space="preserve">sorris1: New Function (Gen </w:t>
            </w:r>
            <w:r>
              <w:rPr>
                <w:rFonts w:cs="Arial"/>
                <w:sz w:val="16"/>
              </w:rPr>
              <w:t>3.2)</w:t>
            </w:r>
          </w:p>
        </w:tc>
      </w:tr>
      <w:tr w:rsidR="001F050E" w:rsidTr="00F3471D">
        <w:trPr>
          <w:trHeight w:val="237"/>
          <w:jc w:val="center"/>
        </w:trPr>
        <w:tc>
          <w:tcPr>
            <w:tcW w:w="1681" w:type="dxa"/>
            <w:tcBorders>
              <w:left w:val="single" w:sz="6" w:space="0" w:color="auto"/>
              <w:bottom w:val="single" w:sz="6" w:space="0" w:color="auto"/>
              <w:right w:val="single" w:sz="6" w:space="0" w:color="auto"/>
            </w:tcBorders>
          </w:tcPr>
          <w:p w:rsidR="001F050E" w:rsidRDefault="00970A5A">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1F050E" w:rsidRDefault="00970A5A">
            <w:pPr>
              <w:rPr>
                <w:rFonts w:cs="Arial"/>
                <w:sz w:val="16"/>
              </w:rPr>
            </w:pPr>
            <w:r>
              <w:rPr>
                <w:rFonts w:cs="Arial"/>
                <w:sz w:val="16"/>
              </w:rPr>
              <w:t>FAS-LOCATN-GREQ-304497-Diagnostics</w:t>
            </w:r>
          </w:p>
        </w:tc>
        <w:tc>
          <w:tcPr>
            <w:tcW w:w="5730" w:type="dxa"/>
            <w:tcBorders>
              <w:top w:val="single" w:sz="6" w:space="0" w:color="auto"/>
              <w:left w:val="single" w:sz="6" w:space="0" w:color="auto"/>
              <w:bottom w:val="single" w:sz="6" w:space="0" w:color="auto"/>
              <w:right w:val="single" w:sz="6" w:space="0" w:color="auto"/>
            </w:tcBorders>
            <w:hideMark/>
          </w:tcPr>
          <w:p w:rsidR="001F050E" w:rsidRDefault="00970A5A">
            <w:pPr>
              <w:rPr>
                <w:rFonts w:cs="Arial"/>
                <w:sz w:val="16"/>
              </w:rPr>
            </w:pPr>
            <w:r>
              <w:rPr>
                <w:rFonts w:cs="Arial"/>
                <w:sz w:val="16"/>
              </w:rPr>
              <w:t>sorris1: New Requirement</w:t>
            </w:r>
          </w:p>
        </w:tc>
      </w:tr>
      <w:tr w:rsidR="00F42E7F" w:rsidTr="00F3471D">
        <w:trPr>
          <w:trHeight w:val="237"/>
          <w:jc w:val="center"/>
        </w:trPr>
        <w:tc>
          <w:tcPr>
            <w:tcW w:w="10741" w:type="dxa"/>
            <w:gridSpan w:val="6"/>
            <w:tcBorders>
              <w:top w:val="single" w:sz="6" w:space="0" w:color="auto"/>
              <w:left w:val="single" w:sz="6" w:space="0" w:color="auto"/>
              <w:bottom w:val="single" w:sz="6" w:space="0" w:color="auto"/>
              <w:right w:val="single" w:sz="6" w:space="0" w:color="auto"/>
            </w:tcBorders>
            <w:shd w:val="thinDiagCross" w:color="auto" w:fill="7F7F7F" w:themeFill="text1" w:themeFillTint="80"/>
          </w:tcPr>
          <w:p w:rsidR="00F42E7F" w:rsidRDefault="00970A5A">
            <w:pPr>
              <w:rPr>
                <w:rFonts w:cs="Arial"/>
                <w:sz w:val="16"/>
              </w:rPr>
            </w:pPr>
          </w:p>
        </w:tc>
      </w:tr>
      <w:tr w:rsidR="00056562" w:rsidRPr="00F42E7F" w:rsidTr="00BC3342">
        <w:trPr>
          <w:trHeight w:val="237"/>
          <w:jc w:val="center"/>
        </w:trPr>
        <w:tc>
          <w:tcPr>
            <w:tcW w:w="1681" w:type="dxa"/>
            <w:tcBorders>
              <w:top w:val="single" w:sz="6" w:space="0" w:color="auto"/>
              <w:left w:val="single" w:sz="6" w:space="0" w:color="auto"/>
              <w:bottom w:val="single" w:sz="6" w:space="0" w:color="auto"/>
              <w:right w:val="single" w:sz="6" w:space="0" w:color="auto"/>
            </w:tcBorders>
          </w:tcPr>
          <w:p w:rsidR="00056562" w:rsidRPr="00F42E7F" w:rsidRDefault="00970A5A" w:rsidP="002A4113">
            <w:pPr>
              <w:rPr>
                <w:rFonts w:cs="Arial"/>
                <w:b/>
                <w:sz w:val="16"/>
                <w:lang w:val="fr-FR"/>
              </w:rPr>
            </w:pPr>
            <w:r w:rsidRPr="00F42E7F">
              <w:rPr>
                <w:rFonts w:cs="Arial"/>
                <w:b/>
                <w:sz w:val="16"/>
              </w:rPr>
              <w:t>December</w:t>
            </w:r>
            <w:r w:rsidRPr="00F42E7F">
              <w:rPr>
                <w:rFonts w:cs="Arial"/>
                <w:b/>
                <w:sz w:val="16"/>
                <w:lang w:val="fr-FR"/>
              </w:rPr>
              <w:t xml:space="preserve"> 2, 2013</w:t>
            </w:r>
          </w:p>
        </w:tc>
        <w:tc>
          <w:tcPr>
            <w:tcW w:w="990" w:type="dxa"/>
            <w:tcBorders>
              <w:top w:val="single" w:sz="6" w:space="0" w:color="auto"/>
              <w:left w:val="single" w:sz="6" w:space="0" w:color="auto"/>
              <w:bottom w:val="single" w:sz="6" w:space="0" w:color="auto"/>
              <w:right w:val="single" w:sz="6" w:space="0" w:color="auto"/>
            </w:tcBorders>
          </w:tcPr>
          <w:p w:rsidR="00056562" w:rsidRPr="00F42E7F" w:rsidRDefault="00970A5A" w:rsidP="002A4113">
            <w:pPr>
              <w:jc w:val="center"/>
              <w:rPr>
                <w:rFonts w:cs="Arial"/>
                <w:b/>
                <w:sz w:val="16"/>
                <w:lang w:val="fr-FR"/>
              </w:rPr>
            </w:pPr>
            <w:r w:rsidRPr="00F42E7F">
              <w:rPr>
                <w:rFonts w:cs="Arial"/>
                <w:b/>
                <w:sz w:val="16"/>
                <w:lang w:val="fr-FR"/>
              </w:rPr>
              <w:t>1.2</w:t>
            </w:r>
          </w:p>
        </w:tc>
        <w:tc>
          <w:tcPr>
            <w:tcW w:w="8070" w:type="dxa"/>
            <w:gridSpan w:val="4"/>
            <w:tcBorders>
              <w:top w:val="single" w:sz="6" w:space="0" w:color="auto"/>
              <w:left w:val="single" w:sz="6" w:space="0" w:color="auto"/>
              <w:bottom w:val="single" w:sz="6" w:space="0" w:color="auto"/>
              <w:right w:val="single" w:sz="6" w:space="0" w:color="auto"/>
            </w:tcBorders>
          </w:tcPr>
          <w:p w:rsidR="00056562" w:rsidRPr="00F42E7F" w:rsidRDefault="00970A5A" w:rsidP="00F42E7F">
            <w:pPr>
              <w:rPr>
                <w:rFonts w:cs="Arial"/>
                <w:b/>
                <w:sz w:val="16"/>
              </w:rPr>
            </w:pPr>
            <w:r w:rsidRPr="00F42E7F">
              <w:rPr>
                <w:rFonts w:cs="Arial"/>
                <w:b/>
                <w:sz w:val="16"/>
              </w:rPr>
              <w:t>Sorris1: Interface Updates</w:t>
            </w:r>
          </w:p>
        </w:tc>
      </w:tr>
      <w:tr w:rsidR="00F42E7F" w:rsidTr="00F3471D">
        <w:trPr>
          <w:trHeight w:val="237"/>
          <w:jc w:val="center"/>
        </w:trPr>
        <w:tc>
          <w:tcPr>
            <w:tcW w:w="1681" w:type="dxa"/>
            <w:tcBorders>
              <w:top w:val="single" w:sz="6" w:space="0" w:color="auto"/>
              <w:left w:val="single" w:sz="6" w:space="0" w:color="auto"/>
              <w:right w:val="single" w:sz="6" w:space="0" w:color="auto"/>
            </w:tcBorders>
          </w:tcPr>
          <w:p w:rsidR="00F42E7F"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F42E7F" w:rsidRDefault="00970A5A" w:rsidP="00AB3237">
            <w:pPr>
              <w:rPr>
                <w:rFonts w:cs="Arial"/>
                <w:sz w:val="16"/>
              </w:rPr>
            </w:pPr>
            <w:r>
              <w:rPr>
                <w:rFonts w:cs="Arial"/>
                <w:sz w:val="16"/>
              </w:rPr>
              <w:t>GpsLatLong_St</w:t>
            </w:r>
          </w:p>
        </w:tc>
        <w:tc>
          <w:tcPr>
            <w:tcW w:w="5730" w:type="dxa"/>
            <w:tcBorders>
              <w:top w:val="single" w:sz="6" w:space="0" w:color="auto"/>
              <w:left w:val="single" w:sz="6" w:space="0" w:color="auto"/>
              <w:bottom w:val="single" w:sz="6" w:space="0" w:color="auto"/>
              <w:right w:val="single" w:sz="6" w:space="0" w:color="auto"/>
            </w:tcBorders>
            <w:hideMark/>
          </w:tcPr>
          <w:p w:rsidR="00F42E7F" w:rsidRDefault="00970A5A" w:rsidP="00AB3237">
            <w:pPr>
              <w:rPr>
                <w:rFonts w:cs="Arial"/>
                <w:sz w:val="16"/>
              </w:rPr>
            </w:pPr>
            <w:r>
              <w:rPr>
                <w:rFonts w:cs="Arial"/>
                <w:sz w:val="16"/>
              </w:rPr>
              <w:t>sorris1: Encoding updated to match up with pending CAN database (Null removed).</w:t>
            </w:r>
          </w:p>
        </w:tc>
      </w:tr>
      <w:tr w:rsidR="00F42E7F" w:rsidTr="00F3471D">
        <w:trPr>
          <w:trHeight w:val="237"/>
          <w:jc w:val="center"/>
        </w:trPr>
        <w:tc>
          <w:tcPr>
            <w:tcW w:w="1681" w:type="dxa"/>
            <w:tcBorders>
              <w:left w:val="single" w:sz="6" w:space="0" w:color="auto"/>
              <w:right w:val="single" w:sz="6" w:space="0" w:color="auto"/>
            </w:tcBorders>
          </w:tcPr>
          <w:p w:rsidR="00F42E7F"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F42E7F" w:rsidRDefault="00970A5A" w:rsidP="00AB3237">
            <w:pPr>
              <w:rPr>
                <w:rFonts w:cs="Arial"/>
                <w:sz w:val="16"/>
              </w:rPr>
            </w:pPr>
            <w:r>
              <w:rPr>
                <w:rFonts w:cs="Arial"/>
                <w:sz w:val="16"/>
              </w:rPr>
              <w:t>GpsHeading_St</w:t>
            </w:r>
          </w:p>
        </w:tc>
        <w:tc>
          <w:tcPr>
            <w:tcW w:w="5730" w:type="dxa"/>
            <w:tcBorders>
              <w:top w:val="single" w:sz="6" w:space="0" w:color="auto"/>
              <w:left w:val="single" w:sz="6" w:space="0" w:color="auto"/>
              <w:bottom w:val="single" w:sz="6" w:space="0" w:color="auto"/>
              <w:right w:val="single" w:sz="6" w:space="0" w:color="auto"/>
            </w:tcBorders>
            <w:hideMark/>
          </w:tcPr>
          <w:p w:rsidR="00F42E7F" w:rsidRDefault="00970A5A" w:rsidP="00AB3237">
            <w:pPr>
              <w:rPr>
                <w:rFonts w:cs="Arial"/>
                <w:sz w:val="16"/>
              </w:rPr>
            </w:pPr>
            <w:r>
              <w:rPr>
                <w:rFonts w:cs="Arial"/>
                <w:sz w:val="16"/>
              </w:rPr>
              <w:t xml:space="preserve">sorris1: Encoding updated </w:t>
            </w:r>
            <w:r>
              <w:rPr>
                <w:rFonts w:cs="Arial"/>
                <w:sz w:val="16"/>
              </w:rPr>
              <w:t>to match up with pending CAN database (Null removed).</w:t>
            </w:r>
          </w:p>
        </w:tc>
      </w:tr>
      <w:tr w:rsidR="00F42E7F" w:rsidTr="00F3471D">
        <w:trPr>
          <w:trHeight w:val="237"/>
          <w:jc w:val="center"/>
        </w:trPr>
        <w:tc>
          <w:tcPr>
            <w:tcW w:w="1681" w:type="dxa"/>
            <w:tcBorders>
              <w:left w:val="single" w:sz="6" w:space="0" w:color="auto"/>
              <w:right w:val="single" w:sz="6" w:space="0" w:color="auto"/>
            </w:tcBorders>
          </w:tcPr>
          <w:p w:rsidR="00F42E7F"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F42E7F" w:rsidRDefault="00970A5A" w:rsidP="00AB3237">
            <w:pPr>
              <w:rPr>
                <w:rFonts w:cs="Arial"/>
                <w:sz w:val="16"/>
              </w:rPr>
            </w:pPr>
            <w:r>
              <w:rPr>
                <w:rFonts w:cs="Arial"/>
                <w:sz w:val="16"/>
              </w:rPr>
              <w:t>GpsDateTime_St</w:t>
            </w:r>
          </w:p>
        </w:tc>
        <w:tc>
          <w:tcPr>
            <w:tcW w:w="5730" w:type="dxa"/>
            <w:tcBorders>
              <w:top w:val="single" w:sz="6" w:space="0" w:color="auto"/>
              <w:left w:val="single" w:sz="6" w:space="0" w:color="auto"/>
              <w:bottom w:val="single" w:sz="6" w:space="0" w:color="auto"/>
              <w:right w:val="single" w:sz="6" w:space="0" w:color="auto"/>
            </w:tcBorders>
            <w:hideMark/>
          </w:tcPr>
          <w:p w:rsidR="00F42E7F" w:rsidRDefault="00970A5A" w:rsidP="00AB3237">
            <w:pPr>
              <w:rPr>
                <w:rFonts w:cs="Arial"/>
                <w:sz w:val="16"/>
              </w:rPr>
            </w:pPr>
            <w:r>
              <w:rPr>
                <w:rFonts w:cs="Arial"/>
                <w:sz w:val="16"/>
              </w:rPr>
              <w:t>sorris1: Encoding updated to match up with pending CAN database (Null &amp; Faulty removed).</w:t>
            </w:r>
          </w:p>
        </w:tc>
      </w:tr>
      <w:tr w:rsidR="00F42E7F" w:rsidTr="00F3471D">
        <w:trPr>
          <w:trHeight w:val="237"/>
          <w:jc w:val="center"/>
        </w:trPr>
        <w:tc>
          <w:tcPr>
            <w:tcW w:w="1681" w:type="dxa"/>
            <w:tcBorders>
              <w:left w:val="single" w:sz="6" w:space="0" w:color="auto"/>
              <w:right w:val="single" w:sz="6" w:space="0" w:color="auto"/>
            </w:tcBorders>
          </w:tcPr>
          <w:p w:rsidR="00F42E7F"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F42E7F" w:rsidRDefault="00970A5A" w:rsidP="00AB3237">
            <w:pPr>
              <w:rPr>
                <w:rFonts w:cs="Arial"/>
                <w:sz w:val="16"/>
              </w:rPr>
            </w:pPr>
            <w:r>
              <w:rPr>
                <w:rFonts w:cs="Arial"/>
                <w:sz w:val="16"/>
              </w:rPr>
              <w:t>GpsSatNumber_St</w:t>
            </w:r>
          </w:p>
        </w:tc>
        <w:tc>
          <w:tcPr>
            <w:tcW w:w="5730" w:type="dxa"/>
            <w:tcBorders>
              <w:top w:val="single" w:sz="6" w:space="0" w:color="auto"/>
              <w:left w:val="single" w:sz="6" w:space="0" w:color="auto"/>
              <w:bottom w:val="single" w:sz="6" w:space="0" w:color="auto"/>
              <w:right w:val="single" w:sz="6" w:space="0" w:color="auto"/>
            </w:tcBorders>
            <w:hideMark/>
          </w:tcPr>
          <w:p w:rsidR="00F42E7F" w:rsidRDefault="00970A5A" w:rsidP="00AB3237">
            <w:pPr>
              <w:rPr>
                <w:rFonts w:cs="Arial"/>
                <w:sz w:val="16"/>
              </w:rPr>
            </w:pPr>
            <w:r>
              <w:rPr>
                <w:rFonts w:cs="Arial"/>
                <w:sz w:val="16"/>
              </w:rPr>
              <w:t xml:space="preserve">sorris1: Encoding updated to match up with pending CAN database (Null </w:t>
            </w:r>
            <w:r>
              <w:rPr>
                <w:rFonts w:cs="Arial"/>
                <w:sz w:val="16"/>
              </w:rPr>
              <w:t>removed).</w:t>
            </w:r>
          </w:p>
        </w:tc>
      </w:tr>
      <w:tr w:rsidR="00F42E7F" w:rsidTr="00F3471D">
        <w:trPr>
          <w:trHeight w:val="237"/>
          <w:jc w:val="center"/>
        </w:trPr>
        <w:tc>
          <w:tcPr>
            <w:tcW w:w="1681" w:type="dxa"/>
            <w:tcBorders>
              <w:left w:val="single" w:sz="6" w:space="0" w:color="auto"/>
              <w:right w:val="single" w:sz="6" w:space="0" w:color="auto"/>
            </w:tcBorders>
          </w:tcPr>
          <w:p w:rsidR="00F42E7F"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F42E7F" w:rsidRDefault="00970A5A" w:rsidP="00AB3237">
            <w:pPr>
              <w:rPr>
                <w:rFonts w:cs="Arial"/>
                <w:sz w:val="16"/>
              </w:rPr>
            </w:pPr>
            <w:r>
              <w:rPr>
                <w:rFonts w:cs="Arial"/>
                <w:sz w:val="16"/>
              </w:rPr>
              <w:t>GpsAltitude_St</w:t>
            </w:r>
          </w:p>
        </w:tc>
        <w:tc>
          <w:tcPr>
            <w:tcW w:w="5730" w:type="dxa"/>
            <w:tcBorders>
              <w:top w:val="single" w:sz="6" w:space="0" w:color="auto"/>
              <w:left w:val="single" w:sz="6" w:space="0" w:color="auto"/>
              <w:bottom w:val="single" w:sz="6" w:space="0" w:color="auto"/>
              <w:right w:val="single" w:sz="6" w:space="0" w:color="auto"/>
            </w:tcBorders>
            <w:hideMark/>
          </w:tcPr>
          <w:p w:rsidR="00F42E7F" w:rsidRDefault="00970A5A" w:rsidP="00AB3237">
            <w:pPr>
              <w:rPr>
                <w:rFonts w:cs="Arial"/>
                <w:sz w:val="16"/>
              </w:rPr>
            </w:pPr>
            <w:r>
              <w:rPr>
                <w:rFonts w:cs="Arial"/>
                <w:sz w:val="16"/>
              </w:rPr>
              <w:t>sorris1: Encoding updated to match up with pending CAN database (Null removed).</w:t>
            </w:r>
          </w:p>
        </w:tc>
      </w:tr>
      <w:tr w:rsidR="00F42E7F" w:rsidTr="00F3471D">
        <w:trPr>
          <w:trHeight w:val="237"/>
          <w:jc w:val="center"/>
        </w:trPr>
        <w:tc>
          <w:tcPr>
            <w:tcW w:w="1681" w:type="dxa"/>
            <w:tcBorders>
              <w:left w:val="single" w:sz="6" w:space="0" w:color="auto"/>
              <w:right w:val="single" w:sz="6" w:space="0" w:color="auto"/>
            </w:tcBorders>
          </w:tcPr>
          <w:p w:rsidR="00F42E7F"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F42E7F" w:rsidRDefault="00970A5A" w:rsidP="00AB3237">
            <w:pPr>
              <w:rPr>
                <w:rFonts w:cs="Arial"/>
                <w:sz w:val="16"/>
              </w:rPr>
            </w:pPr>
            <w:r>
              <w:rPr>
                <w:rFonts w:cs="Arial"/>
                <w:sz w:val="16"/>
              </w:rPr>
              <w:t>GpsSpeed_St</w:t>
            </w:r>
          </w:p>
        </w:tc>
        <w:tc>
          <w:tcPr>
            <w:tcW w:w="5730" w:type="dxa"/>
            <w:tcBorders>
              <w:top w:val="single" w:sz="6" w:space="0" w:color="auto"/>
              <w:left w:val="single" w:sz="6" w:space="0" w:color="auto"/>
              <w:bottom w:val="single" w:sz="6" w:space="0" w:color="auto"/>
              <w:right w:val="single" w:sz="6" w:space="0" w:color="auto"/>
            </w:tcBorders>
            <w:hideMark/>
          </w:tcPr>
          <w:p w:rsidR="00F42E7F" w:rsidRDefault="00970A5A" w:rsidP="00AB3237">
            <w:pPr>
              <w:rPr>
                <w:rFonts w:cs="Arial"/>
                <w:sz w:val="16"/>
              </w:rPr>
            </w:pPr>
            <w:r>
              <w:rPr>
                <w:rFonts w:cs="Arial"/>
                <w:sz w:val="16"/>
              </w:rPr>
              <w:t>sorris1: Encoding updated to match up with pending CAN database (Null removed).</w:t>
            </w:r>
          </w:p>
        </w:tc>
      </w:tr>
      <w:tr w:rsidR="00F42E7F" w:rsidTr="00F3471D">
        <w:trPr>
          <w:trHeight w:val="237"/>
          <w:jc w:val="center"/>
        </w:trPr>
        <w:tc>
          <w:tcPr>
            <w:tcW w:w="1681" w:type="dxa"/>
            <w:tcBorders>
              <w:left w:val="single" w:sz="6" w:space="0" w:color="auto"/>
              <w:right w:val="single" w:sz="6" w:space="0" w:color="auto"/>
            </w:tcBorders>
          </w:tcPr>
          <w:p w:rsidR="00F42E7F"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F42E7F" w:rsidRDefault="00970A5A" w:rsidP="00AB3237">
            <w:pPr>
              <w:rPr>
                <w:rFonts w:cs="Arial"/>
                <w:sz w:val="16"/>
              </w:rPr>
            </w:pPr>
            <w:r>
              <w:rPr>
                <w:rFonts w:cs="Arial"/>
                <w:sz w:val="16"/>
              </w:rPr>
              <w:t>Gps3dEstimatedError_St</w:t>
            </w:r>
          </w:p>
        </w:tc>
        <w:tc>
          <w:tcPr>
            <w:tcW w:w="5730" w:type="dxa"/>
            <w:tcBorders>
              <w:top w:val="single" w:sz="6" w:space="0" w:color="auto"/>
              <w:left w:val="single" w:sz="6" w:space="0" w:color="auto"/>
              <w:bottom w:val="single" w:sz="6" w:space="0" w:color="auto"/>
              <w:right w:val="single" w:sz="6" w:space="0" w:color="auto"/>
            </w:tcBorders>
            <w:hideMark/>
          </w:tcPr>
          <w:p w:rsidR="00F42E7F" w:rsidRDefault="00970A5A" w:rsidP="00AB3237">
            <w:pPr>
              <w:rPr>
                <w:rFonts w:cs="Arial"/>
                <w:sz w:val="16"/>
              </w:rPr>
            </w:pPr>
            <w:r>
              <w:rPr>
                <w:rFonts w:cs="Arial"/>
                <w:sz w:val="16"/>
              </w:rPr>
              <w:t xml:space="preserve">sorris1: Encoding updated to </w:t>
            </w:r>
            <w:r>
              <w:rPr>
                <w:rFonts w:cs="Arial"/>
                <w:sz w:val="16"/>
              </w:rPr>
              <w:t>match up with pending CAN database (Null removed).</w:t>
            </w:r>
          </w:p>
        </w:tc>
      </w:tr>
      <w:tr w:rsidR="00F42E7F" w:rsidTr="00F3471D">
        <w:trPr>
          <w:trHeight w:val="237"/>
          <w:jc w:val="center"/>
        </w:trPr>
        <w:tc>
          <w:tcPr>
            <w:tcW w:w="1681" w:type="dxa"/>
            <w:tcBorders>
              <w:left w:val="single" w:sz="6" w:space="0" w:color="auto"/>
              <w:right w:val="single" w:sz="6" w:space="0" w:color="auto"/>
            </w:tcBorders>
          </w:tcPr>
          <w:p w:rsidR="00F42E7F"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F42E7F" w:rsidRDefault="00970A5A" w:rsidP="00AB3237">
            <w:pPr>
              <w:rPr>
                <w:rFonts w:cs="Arial"/>
                <w:sz w:val="16"/>
              </w:rPr>
            </w:pPr>
            <w:r>
              <w:rPr>
                <w:rFonts w:cs="Arial"/>
                <w:sz w:val="16"/>
              </w:rPr>
              <w:t>GpsDilutionOfPrecision_St</w:t>
            </w:r>
          </w:p>
        </w:tc>
        <w:tc>
          <w:tcPr>
            <w:tcW w:w="5730" w:type="dxa"/>
            <w:tcBorders>
              <w:top w:val="single" w:sz="6" w:space="0" w:color="auto"/>
              <w:left w:val="single" w:sz="6" w:space="0" w:color="auto"/>
              <w:bottom w:val="single" w:sz="6" w:space="0" w:color="auto"/>
              <w:right w:val="single" w:sz="6" w:space="0" w:color="auto"/>
            </w:tcBorders>
            <w:hideMark/>
          </w:tcPr>
          <w:p w:rsidR="00F42E7F" w:rsidRDefault="00970A5A" w:rsidP="00AB3237">
            <w:pPr>
              <w:rPr>
                <w:rFonts w:cs="Arial"/>
                <w:sz w:val="16"/>
              </w:rPr>
            </w:pPr>
            <w:r>
              <w:rPr>
                <w:rFonts w:cs="Arial"/>
                <w:sz w:val="16"/>
              </w:rPr>
              <w:t>sorris1: Encoding updated to match up with pending CAN database (Null removed).</w:t>
            </w:r>
          </w:p>
        </w:tc>
      </w:tr>
      <w:tr w:rsidR="00F42E7F" w:rsidTr="00F3471D">
        <w:trPr>
          <w:trHeight w:val="237"/>
          <w:jc w:val="center"/>
        </w:trPr>
        <w:tc>
          <w:tcPr>
            <w:tcW w:w="1681" w:type="dxa"/>
            <w:tcBorders>
              <w:left w:val="single" w:sz="6" w:space="0" w:color="auto"/>
              <w:right w:val="single" w:sz="6" w:space="0" w:color="auto"/>
            </w:tcBorders>
          </w:tcPr>
          <w:p w:rsidR="00F42E7F"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F42E7F" w:rsidRDefault="00970A5A" w:rsidP="00AB3237">
            <w:pPr>
              <w:rPr>
                <w:rFonts w:cs="Arial"/>
                <w:sz w:val="16"/>
              </w:rPr>
            </w:pPr>
            <w:r>
              <w:rPr>
                <w:rFonts w:cs="Arial"/>
                <w:sz w:val="16"/>
              </w:rPr>
              <w:t>GpsCompassDirection_St</w:t>
            </w:r>
          </w:p>
        </w:tc>
        <w:tc>
          <w:tcPr>
            <w:tcW w:w="5730" w:type="dxa"/>
            <w:tcBorders>
              <w:top w:val="single" w:sz="6" w:space="0" w:color="auto"/>
              <w:left w:val="single" w:sz="6" w:space="0" w:color="auto"/>
              <w:bottom w:val="single" w:sz="6" w:space="0" w:color="auto"/>
              <w:right w:val="single" w:sz="6" w:space="0" w:color="auto"/>
            </w:tcBorders>
            <w:hideMark/>
          </w:tcPr>
          <w:p w:rsidR="00F42E7F" w:rsidRDefault="00970A5A" w:rsidP="00AB3237">
            <w:pPr>
              <w:rPr>
                <w:rFonts w:cs="Arial"/>
                <w:sz w:val="16"/>
              </w:rPr>
            </w:pPr>
            <w:r>
              <w:rPr>
                <w:rFonts w:cs="Arial"/>
                <w:sz w:val="16"/>
              </w:rPr>
              <w:t xml:space="preserve">sorris1: Encoding updated to match up with pending CAN database (Faulty </w:t>
            </w:r>
            <w:r>
              <w:rPr>
                <w:rFonts w:cs="Arial"/>
                <w:sz w:val="16"/>
              </w:rPr>
              <w:t>removed).</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Default="00970A5A" w:rsidP="00AB3237">
            <w:pPr>
              <w:rPr>
                <w:rFonts w:cs="Arial"/>
                <w:sz w:val="16"/>
              </w:rPr>
            </w:pPr>
            <w:r>
              <w:rPr>
                <w:rFonts w:cs="Arial"/>
                <w:sz w:val="16"/>
              </w:rPr>
              <w:t>GpsSensorCalibration_St</w:t>
            </w:r>
          </w:p>
        </w:tc>
        <w:tc>
          <w:tcPr>
            <w:tcW w:w="5730" w:type="dxa"/>
            <w:tcBorders>
              <w:top w:val="single" w:sz="6" w:space="0" w:color="auto"/>
              <w:left w:val="single" w:sz="6" w:space="0" w:color="auto"/>
              <w:bottom w:val="single" w:sz="6" w:space="0" w:color="auto"/>
              <w:right w:val="single" w:sz="6" w:space="0" w:color="auto"/>
            </w:tcBorders>
            <w:hideMark/>
          </w:tcPr>
          <w:p w:rsidR="00BA324D" w:rsidRDefault="00970A5A" w:rsidP="00AB3237">
            <w:pPr>
              <w:rPr>
                <w:rFonts w:cs="Arial"/>
                <w:sz w:val="16"/>
              </w:rPr>
            </w:pPr>
            <w:r>
              <w:rPr>
                <w:rFonts w:cs="Arial"/>
                <w:sz w:val="16"/>
              </w:rPr>
              <w:t>sorris1: Encoding updated to match up with pending CAN database (None change to Null).</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Default="00970A5A" w:rsidP="00AB3237">
            <w:pPr>
              <w:rPr>
                <w:rFonts w:cs="Arial"/>
                <w:sz w:val="16"/>
              </w:rPr>
            </w:pPr>
            <w:r>
              <w:rPr>
                <w:rFonts w:cs="Arial"/>
                <w:sz w:val="16"/>
              </w:rPr>
              <w:t>GpsSatInfo_St</w:t>
            </w:r>
          </w:p>
        </w:tc>
        <w:tc>
          <w:tcPr>
            <w:tcW w:w="5730" w:type="dxa"/>
            <w:tcBorders>
              <w:top w:val="single" w:sz="6" w:space="0" w:color="auto"/>
              <w:left w:val="single" w:sz="6" w:space="0" w:color="auto"/>
              <w:bottom w:val="single" w:sz="6" w:space="0" w:color="auto"/>
              <w:right w:val="single" w:sz="6" w:space="0" w:color="auto"/>
            </w:tcBorders>
            <w:hideMark/>
          </w:tcPr>
          <w:p w:rsidR="00BA324D" w:rsidRDefault="00970A5A" w:rsidP="00AB3237">
            <w:pPr>
              <w:rPr>
                <w:rFonts w:cs="Arial"/>
                <w:sz w:val="16"/>
              </w:rPr>
            </w:pPr>
            <w:r>
              <w:rPr>
                <w:rFonts w:cs="Arial"/>
                <w:sz w:val="16"/>
              </w:rPr>
              <w:t>sorris1: Encoding updated to match up with pending CAN database (Null changed to Inactive).</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Default="00970A5A" w:rsidP="00AB3237">
            <w:pPr>
              <w:rPr>
                <w:rFonts w:cs="Arial"/>
                <w:sz w:val="16"/>
              </w:rPr>
            </w:pPr>
            <w:r>
              <w:rPr>
                <w:rFonts w:cs="Arial"/>
                <w:sz w:val="16"/>
              </w:rPr>
              <w:t>VehicleDynamics_St</w:t>
            </w:r>
          </w:p>
        </w:tc>
        <w:tc>
          <w:tcPr>
            <w:tcW w:w="5730" w:type="dxa"/>
            <w:tcBorders>
              <w:top w:val="single" w:sz="6" w:space="0" w:color="auto"/>
              <w:left w:val="single" w:sz="6" w:space="0" w:color="auto"/>
              <w:bottom w:val="single" w:sz="6" w:space="0" w:color="auto"/>
              <w:right w:val="single" w:sz="6" w:space="0" w:color="auto"/>
            </w:tcBorders>
            <w:hideMark/>
          </w:tcPr>
          <w:p w:rsidR="00BA324D" w:rsidRDefault="00970A5A" w:rsidP="00AB3237">
            <w:pPr>
              <w:rPr>
                <w:rFonts w:cs="Arial"/>
                <w:sz w:val="16"/>
              </w:rPr>
            </w:pPr>
            <w:r>
              <w:rPr>
                <w:rFonts w:cs="Arial"/>
                <w:sz w:val="16"/>
              </w:rPr>
              <w:t>sorris1: Encoding updated to match up with pending CAN database (Null removed).</w:t>
            </w:r>
          </w:p>
        </w:tc>
      </w:tr>
      <w:tr w:rsidR="00BA324D" w:rsidTr="00F3471D">
        <w:trPr>
          <w:trHeight w:val="237"/>
          <w:jc w:val="center"/>
        </w:trPr>
        <w:tc>
          <w:tcPr>
            <w:tcW w:w="1681" w:type="dxa"/>
            <w:tcBorders>
              <w:left w:val="single" w:sz="6" w:space="0" w:color="auto"/>
              <w:bottom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Default="00970A5A" w:rsidP="00AB3237">
            <w:pPr>
              <w:rPr>
                <w:rFonts w:cs="Arial"/>
                <w:sz w:val="16"/>
              </w:rPr>
            </w:pPr>
            <w:r>
              <w:rPr>
                <w:rFonts w:cs="Arial"/>
                <w:sz w:val="16"/>
              </w:rPr>
              <w:t>GpsDataAvailable</w:t>
            </w:r>
          </w:p>
        </w:tc>
        <w:tc>
          <w:tcPr>
            <w:tcW w:w="5730" w:type="dxa"/>
            <w:tcBorders>
              <w:top w:val="single" w:sz="6" w:space="0" w:color="auto"/>
              <w:left w:val="single" w:sz="6" w:space="0" w:color="auto"/>
              <w:bottom w:val="single" w:sz="6" w:space="0" w:color="auto"/>
              <w:right w:val="single" w:sz="6" w:space="0" w:color="auto"/>
            </w:tcBorders>
            <w:hideMark/>
          </w:tcPr>
          <w:p w:rsidR="00BA324D" w:rsidRDefault="00970A5A" w:rsidP="00AB3237">
            <w:pPr>
              <w:rPr>
                <w:rFonts w:cs="Arial"/>
                <w:sz w:val="16"/>
              </w:rPr>
            </w:pPr>
            <w:r>
              <w:rPr>
                <w:rFonts w:cs="Arial"/>
                <w:sz w:val="16"/>
              </w:rPr>
              <w:t>sorris1: New Method Description to align with pending CAN database release.</w:t>
            </w:r>
          </w:p>
        </w:tc>
      </w:tr>
      <w:tr w:rsidR="00F42E7F" w:rsidTr="00F3471D">
        <w:trPr>
          <w:trHeight w:val="237"/>
          <w:jc w:val="center"/>
        </w:trPr>
        <w:tc>
          <w:tcPr>
            <w:tcW w:w="10741" w:type="dxa"/>
            <w:gridSpan w:val="6"/>
            <w:tcBorders>
              <w:top w:val="single" w:sz="6" w:space="0" w:color="auto"/>
              <w:left w:val="single" w:sz="6" w:space="0" w:color="auto"/>
              <w:bottom w:val="single" w:sz="6" w:space="0" w:color="auto"/>
              <w:right w:val="single" w:sz="6" w:space="0" w:color="auto"/>
            </w:tcBorders>
            <w:shd w:val="thinDiagCross" w:color="auto" w:fill="7F7F7F" w:themeFill="text1" w:themeFillTint="80"/>
          </w:tcPr>
          <w:p w:rsidR="00F42E7F" w:rsidRPr="00306331" w:rsidRDefault="00970A5A" w:rsidP="00306331">
            <w:pPr>
              <w:rPr>
                <w:sz w:val="16"/>
                <w:szCs w:val="16"/>
              </w:rPr>
            </w:pPr>
          </w:p>
        </w:tc>
      </w:tr>
      <w:tr w:rsidR="00056562" w:rsidRPr="00BA324D" w:rsidTr="005140BF">
        <w:trPr>
          <w:trHeight w:val="237"/>
          <w:jc w:val="center"/>
        </w:trPr>
        <w:tc>
          <w:tcPr>
            <w:tcW w:w="1681" w:type="dxa"/>
            <w:tcBorders>
              <w:top w:val="single" w:sz="6" w:space="0" w:color="auto"/>
              <w:left w:val="single" w:sz="6" w:space="0" w:color="auto"/>
              <w:bottom w:val="single" w:sz="6" w:space="0" w:color="auto"/>
              <w:right w:val="single" w:sz="6" w:space="0" w:color="auto"/>
            </w:tcBorders>
          </w:tcPr>
          <w:p w:rsidR="00056562" w:rsidRPr="00BA324D" w:rsidRDefault="00970A5A" w:rsidP="002A4113">
            <w:pPr>
              <w:rPr>
                <w:rFonts w:cs="Arial"/>
                <w:b/>
                <w:sz w:val="16"/>
                <w:lang w:val="fr-FR"/>
              </w:rPr>
            </w:pPr>
            <w:r w:rsidRPr="00BA324D">
              <w:rPr>
                <w:rFonts w:cs="Arial"/>
                <w:b/>
                <w:sz w:val="16"/>
              </w:rPr>
              <w:t>March 12, 2014</w:t>
            </w:r>
          </w:p>
        </w:tc>
        <w:tc>
          <w:tcPr>
            <w:tcW w:w="990" w:type="dxa"/>
            <w:tcBorders>
              <w:top w:val="single" w:sz="6" w:space="0" w:color="auto"/>
              <w:left w:val="single" w:sz="6" w:space="0" w:color="auto"/>
              <w:bottom w:val="single" w:sz="6" w:space="0" w:color="auto"/>
              <w:right w:val="single" w:sz="6" w:space="0" w:color="auto"/>
            </w:tcBorders>
          </w:tcPr>
          <w:p w:rsidR="00056562" w:rsidRPr="00BA324D" w:rsidRDefault="00970A5A" w:rsidP="002A4113">
            <w:pPr>
              <w:jc w:val="center"/>
              <w:rPr>
                <w:rFonts w:cs="Arial"/>
                <w:b/>
                <w:sz w:val="16"/>
                <w:lang w:val="fr-FR"/>
              </w:rPr>
            </w:pPr>
            <w:r w:rsidRPr="00BA324D">
              <w:rPr>
                <w:rFonts w:cs="Arial"/>
                <w:b/>
                <w:sz w:val="16"/>
                <w:lang w:val="fr-FR"/>
              </w:rPr>
              <w:t>1.3</w:t>
            </w:r>
          </w:p>
        </w:tc>
        <w:tc>
          <w:tcPr>
            <w:tcW w:w="8070" w:type="dxa"/>
            <w:gridSpan w:val="4"/>
            <w:tcBorders>
              <w:top w:val="single" w:sz="6" w:space="0" w:color="auto"/>
              <w:left w:val="single" w:sz="6" w:space="0" w:color="auto"/>
              <w:bottom w:val="single" w:sz="6" w:space="0" w:color="auto"/>
              <w:right w:val="single" w:sz="6" w:space="0" w:color="auto"/>
            </w:tcBorders>
          </w:tcPr>
          <w:p w:rsidR="00056562" w:rsidRPr="00BA324D" w:rsidRDefault="00970A5A" w:rsidP="002A4113">
            <w:pPr>
              <w:rPr>
                <w:rFonts w:cs="Arial"/>
                <w:b/>
                <w:sz w:val="16"/>
              </w:rPr>
            </w:pPr>
            <w:r w:rsidRPr="00BA324D">
              <w:rPr>
                <w:rFonts w:cs="Arial"/>
                <w:b/>
                <w:sz w:val="16"/>
              </w:rPr>
              <w:t>SPSS Updates</w:t>
            </w:r>
          </w:p>
        </w:tc>
      </w:tr>
      <w:tr w:rsidR="00BA324D" w:rsidTr="00F3471D">
        <w:trPr>
          <w:trHeight w:val="237"/>
          <w:jc w:val="center"/>
        </w:trPr>
        <w:tc>
          <w:tcPr>
            <w:tcW w:w="1681" w:type="dxa"/>
            <w:tcBorders>
              <w:top w:val="single" w:sz="6" w:space="0" w:color="auto"/>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 xml:space="preserve">LOCATN-CLD-REQ-022480/B-Location </w:t>
            </w:r>
            <w:r w:rsidRPr="00306331">
              <w:rPr>
                <w:sz w:val="16"/>
                <w:szCs w:val="16"/>
              </w:rPr>
              <w:t>Service(TcSE ROIN-294362)</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 Changed labeling of GPS to GNSS or location engine to clarify meanings and specified WGS84 coordinates instead of the generic GPS</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MD-REQ-022483/B-GPSBFault_St(TcSE ROIN-221027-1)</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 xml:space="preserve">Changed labeling of GPS to GNSS or </w:t>
            </w:r>
            <w:r w:rsidRPr="00306331">
              <w:rPr>
                <w:sz w:val="16"/>
                <w:szCs w:val="16"/>
              </w:rPr>
              <w:t>location engine to clarify meanings and specified WGS84 coordinates instead of the generic GPS</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MD-REQ-022484/B-GPSDimension_St(TcSE ROIN-221028-1)</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 Changed labeling of GPS to GNSS or location engine to clarify meanings and specified WGS84 coordin</w:t>
            </w:r>
            <w:r w:rsidRPr="00306331">
              <w:rPr>
                <w:sz w:val="16"/>
                <w:szCs w:val="16"/>
              </w:rPr>
              <w:t>ates instead of the generic GPS</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MD-REQ-022486/B-GPSLocation_St(TcSE ROIN-221031-1)</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 Changed labeling of GPS to GNSS or location engine to clarify meanings and specified WGS84 coordinates instead of the generic GPS</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MD-REQ-022487/B-GPSSpeed_St(TcSE ROIN-221118-1)</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 Changed labeling of GPS to GNSS or location engine to clarify meanings and specified WGS84 coordinates instead of the generic GPS</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MD-REQ-022489/B-GPSDilutionOfPrecision_St(TcSE ROIN-294409)</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w:t>
            </w:r>
            <w:r w:rsidRPr="00306331">
              <w:rPr>
                <w:sz w:val="16"/>
                <w:szCs w:val="16"/>
              </w:rPr>
              <w:t>: Changed labeling of GPS to GNSS or location engine to clarify meanings and specified WGS84 coordinates instead of the generic GPS</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MD-REQ-022490/B-GPSSatNumInView_St(TcSE ROIN-294417)</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 Changed labeling of GPS to GNSS or location engine to clarif</w:t>
            </w:r>
            <w:r w:rsidRPr="00306331">
              <w:rPr>
                <w:sz w:val="16"/>
                <w:szCs w:val="16"/>
              </w:rPr>
              <w:t>y meanings and specified WGS84 coordinates instead of the generic GPS</w:t>
            </w:r>
          </w:p>
        </w:tc>
      </w:tr>
      <w:tr w:rsidR="00BA324D" w:rsidTr="00F3471D">
        <w:trPr>
          <w:trHeight w:val="237"/>
          <w:jc w:val="center"/>
        </w:trPr>
        <w:tc>
          <w:tcPr>
            <w:tcW w:w="1681" w:type="dxa"/>
            <w:tcBorders>
              <w:left w:val="single" w:sz="6" w:space="0" w:color="auto"/>
              <w:bottom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LOCATN-IIR-REQ-022491/B-LocationService_Tx(TcSE ROIN-297354)</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 The LocationService_Tx interface requirement has been redesigned to be a protocol. All previous method description</w:t>
            </w:r>
            <w:r w:rsidRPr="00306331">
              <w:rPr>
                <w:sz w:val="16"/>
                <w:szCs w:val="16"/>
              </w:rPr>
              <w:t>s (GpsLatLong_St, GpsHeading_St, GpsFault_St, GpsDateTime_St, GpsSatNumber_St, etc.) have been removed and replaced by the Global Navigation Satellite System (GNSS) protocol and associated message type descriptions.</w:t>
            </w:r>
          </w:p>
        </w:tc>
      </w:tr>
      <w:tr w:rsidR="00BA324D" w:rsidTr="00F3471D">
        <w:trPr>
          <w:trHeight w:val="237"/>
          <w:jc w:val="center"/>
        </w:trPr>
        <w:tc>
          <w:tcPr>
            <w:tcW w:w="1681" w:type="dxa"/>
            <w:tcBorders>
              <w:top w:val="single" w:sz="6" w:space="0" w:color="auto"/>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MD-REQ-051835/A-MetaDataTime</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 xml:space="preserve">sorris1: </w:t>
            </w:r>
            <w:r w:rsidRPr="00306331">
              <w:rPr>
                <w:sz w:val="16"/>
                <w:szCs w:val="16"/>
              </w:rPr>
              <w:t>New method description for GNSS protocol.</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MD-REQ-051836/A-Location1</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 New method description for GNSS protocol.</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MD-REQ-051837/A-Location2</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 New method description for GNSS protocol.</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MD-REQ-051838/A-LocationQuality</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 xml:space="preserve">sorris1: New method </w:t>
            </w:r>
            <w:r w:rsidRPr="00306331">
              <w:rPr>
                <w:sz w:val="16"/>
                <w:szCs w:val="16"/>
              </w:rPr>
              <w:t>description for GNSS protocol.</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MD-REQ-051839/A-SensorQuality</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 New method description for GNSS protocol.</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MD-REQ-051840/A-SkyView</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 New method description for GNSS protocol.</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112568/A-Data Interpretation Example</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 </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LOCATN-REQ-022427/B-GPS Receiver Hardware Requirements(TcSE ROIN-294201)</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 Included Compass/Bediou and Galileo as required when regulated</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LOCATN-UC-REQ-022432/B-Driving on Road – Clear Sky(TcSE ROIN-292579)</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 Clarified WIFI usage as if lice</w:t>
            </w:r>
            <w:r w:rsidRPr="00306331">
              <w:rPr>
                <w:sz w:val="16"/>
                <w:szCs w:val="16"/>
              </w:rPr>
              <w:t>nsed</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LOCATN-UC-REQ-022436/B-WIFI Fault(TcSE ROIN-292583)</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 Clarified WIFI usage as if licensed</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LOCATN-UC-REQ-022437/B-WIFI Positioning Data Not Available(TcSE ROIN-292584)</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 Clarified WIFI usage as if licensed</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LOCATN-UC-REQ-022438/B-Driving on Road – Urban Canyon(TcSE ROIN-292585)</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 Clarified WIFI usage as if licensed</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LOCATN-UC-REQ-022441/B-Driving on Road – Multi-leveled Roads(TcSE ROIN-292588)</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 Clarified WIFI usage as if licensed</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LOCATN-UC-R</w:t>
            </w:r>
            <w:r w:rsidRPr="00306331">
              <w:rPr>
                <w:sz w:val="16"/>
                <w:szCs w:val="16"/>
              </w:rPr>
              <w:t>EQ-022442/B-Driving Off Road – Entering Parking Lot(TcSE ROIN-292589)</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 Clarified WIFI usage as if licensed</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LOCATN-UC-REQ-022443/B-Driving off Road – Exiting Underground Parking Lot(TcSE ROIN-292590)</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 Clarified WIFI usage as if licensed</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LOCATN-REQ-022450/B-Playback(TcSE ROIN-294174)</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 Added text to clarifiy playback functionality via USB stick.</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LOCATN-REQ-022451/B-Shunting(TcSE ROIN-294175)</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 Clarified WIFI usage as if licensed</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LOCATN-REQ-022459/B-Wheel Tick Failure(TcSE</w:t>
            </w:r>
            <w:r w:rsidRPr="00306331">
              <w:rPr>
                <w:sz w:val="16"/>
                <w:szCs w:val="16"/>
              </w:rPr>
              <w:t xml:space="preserve"> ROIN-294197)</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 Updated requirement for clarity.</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LOCATN-REQ-022464/B-WIFI(TcSE ROIN-294203)</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 Clarified WIFI usage as if licensed</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LOCATN-REQ-022476/B-Configuration(TcSE ROIN-304494)</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 Added usage of driveline type to determine whic</w:t>
            </w:r>
            <w:r w:rsidRPr="00306331">
              <w:rPr>
                <w:sz w:val="16"/>
                <w:szCs w:val="16"/>
              </w:rPr>
              <w:t>h wheel to use as primary for dead reckoning</w:t>
            </w:r>
          </w:p>
        </w:tc>
      </w:tr>
      <w:tr w:rsidR="00BA324D" w:rsidTr="00F3471D">
        <w:trPr>
          <w:trHeight w:val="237"/>
          <w:jc w:val="center"/>
        </w:trPr>
        <w:tc>
          <w:tcPr>
            <w:tcW w:w="1681" w:type="dxa"/>
            <w:tcBorders>
              <w:left w:val="single" w:sz="6" w:space="0" w:color="auto"/>
              <w:bottom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306331" w:rsidRDefault="00970A5A" w:rsidP="00AB3237">
            <w:pPr>
              <w:rPr>
                <w:sz w:val="16"/>
                <w:szCs w:val="16"/>
              </w:rPr>
            </w:pPr>
            <w:r w:rsidRPr="00306331">
              <w:rPr>
                <w:sz w:val="16"/>
                <w:szCs w:val="16"/>
              </w:rPr>
              <w:t>LOCATN-REQ-022478/B-Diagnostics(TcSE ROIN-304497)</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306331" w:rsidRDefault="00970A5A" w:rsidP="00AB3237">
            <w:pPr>
              <w:rPr>
                <w:sz w:val="16"/>
                <w:szCs w:val="16"/>
              </w:rPr>
            </w:pPr>
            <w:r w:rsidRPr="00306331">
              <w:rPr>
                <w:sz w:val="16"/>
                <w:szCs w:val="16"/>
              </w:rPr>
              <w:t>sorris1: Accepted changes from last release.</w:t>
            </w:r>
          </w:p>
        </w:tc>
      </w:tr>
      <w:tr w:rsidR="00BA324D" w:rsidTr="00F3471D">
        <w:trPr>
          <w:trHeight w:val="237"/>
          <w:jc w:val="center"/>
        </w:trPr>
        <w:tc>
          <w:tcPr>
            <w:tcW w:w="10741" w:type="dxa"/>
            <w:gridSpan w:val="6"/>
            <w:tcBorders>
              <w:top w:val="single" w:sz="6" w:space="0" w:color="auto"/>
              <w:left w:val="single" w:sz="6" w:space="0" w:color="auto"/>
              <w:bottom w:val="single" w:sz="6" w:space="0" w:color="auto"/>
              <w:right w:val="single" w:sz="6" w:space="0" w:color="auto"/>
            </w:tcBorders>
            <w:shd w:val="thinDiagCross" w:color="auto" w:fill="7F7F7F" w:themeFill="text1" w:themeFillTint="80"/>
          </w:tcPr>
          <w:p w:rsidR="00BA324D" w:rsidRPr="00306331" w:rsidRDefault="00970A5A" w:rsidP="00306331">
            <w:pPr>
              <w:rPr>
                <w:sz w:val="16"/>
                <w:szCs w:val="16"/>
              </w:rPr>
            </w:pPr>
          </w:p>
        </w:tc>
      </w:tr>
      <w:tr w:rsidR="00056562" w:rsidTr="006835E1">
        <w:trPr>
          <w:trHeight w:val="237"/>
          <w:jc w:val="center"/>
        </w:trPr>
        <w:tc>
          <w:tcPr>
            <w:tcW w:w="1681" w:type="dxa"/>
            <w:tcBorders>
              <w:top w:val="single" w:sz="6" w:space="0" w:color="auto"/>
              <w:left w:val="single" w:sz="6" w:space="0" w:color="auto"/>
              <w:bottom w:val="single" w:sz="6" w:space="0" w:color="auto"/>
              <w:right w:val="single" w:sz="6" w:space="0" w:color="auto"/>
            </w:tcBorders>
          </w:tcPr>
          <w:p w:rsidR="00056562" w:rsidRDefault="00970A5A" w:rsidP="002A4113">
            <w:pPr>
              <w:rPr>
                <w:rFonts w:cs="Arial"/>
                <w:sz w:val="16"/>
                <w:lang w:val="fr-FR"/>
              </w:rPr>
            </w:pPr>
            <w:r>
              <w:rPr>
                <w:rFonts w:cs="Arial"/>
                <w:sz w:val="16"/>
              </w:rPr>
              <w:t>July 18, 2014</w:t>
            </w:r>
          </w:p>
        </w:tc>
        <w:tc>
          <w:tcPr>
            <w:tcW w:w="990" w:type="dxa"/>
            <w:tcBorders>
              <w:top w:val="single" w:sz="6" w:space="0" w:color="auto"/>
              <w:left w:val="single" w:sz="6" w:space="0" w:color="auto"/>
              <w:bottom w:val="single" w:sz="6" w:space="0" w:color="auto"/>
              <w:right w:val="single" w:sz="6" w:space="0" w:color="auto"/>
            </w:tcBorders>
          </w:tcPr>
          <w:p w:rsidR="00056562" w:rsidRDefault="00970A5A" w:rsidP="002A4113">
            <w:pPr>
              <w:jc w:val="center"/>
              <w:rPr>
                <w:rFonts w:cs="Arial"/>
                <w:sz w:val="16"/>
                <w:lang w:val="fr-FR"/>
              </w:rPr>
            </w:pPr>
            <w:r>
              <w:rPr>
                <w:rFonts w:cs="Arial"/>
                <w:sz w:val="16"/>
                <w:lang w:val="fr-FR"/>
              </w:rPr>
              <w:t>1.4</w:t>
            </w:r>
          </w:p>
        </w:tc>
        <w:tc>
          <w:tcPr>
            <w:tcW w:w="8070" w:type="dxa"/>
            <w:gridSpan w:val="4"/>
            <w:tcBorders>
              <w:top w:val="single" w:sz="6" w:space="0" w:color="auto"/>
              <w:left w:val="single" w:sz="6" w:space="0" w:color="auto"/>
              <w:bottom w:val="single" w:sz="6" w:space="0" w:color="auto"/>
              <w:right w:val="single" w:sz="6" w:space="0" w:color="auto"/>
            </w:tcBorders>
          </w:tcPr>
          <w:p w:rsidR="00056562" w:rsidRPr="00BA324D" w:rsidRDefault="00970A5A" w:rsidP="002A4113">
            <w:pPr>
              <w:rPr>
                <w:rFonts w:cs="Arial"/>
                <w:b/>
                <w:sz w:val="16"/>
              </w:rPr>
            </w:pPr>
            <w:r w:rsidRPr="00BA324D">
              <w:rPr>
                <w:rFonts w:cs="Arial"/>
                <w:b/>
                <w:sz w:val="16"/>
              </w:rPr>
              <w:t>SPSS Updates</w:t>
            </w:r>
          </w:p>
        </w:tc>
      </w:tr>
      <w:tr w:rsidR="00BA324D" w:rsidTr="00F3471D">
        <w:trPr>
          <w:trHeight w:val="237"/>
          <w:jc w:val="center"/>
        </w:trPr>
        <w:tc>
          <w:tcPr>
            <w:tcW w:w="1681" w:type="dxa"/>
            <w:tcBorders>
              <w:top w:val="single" w:sz="6" w:space="0" w:color="auto"/>
              <w:left w:val="single" w:sz="6" w:space="0" w:color="auto"/>
              <w:right w:val="single" w:sz="6" w:space="0" w:color="auto"/>
            </w:tcBorders>
          </w:tcPr>
          <w:p w:rsidR="00BA324D" w:rsidRDefault="00970A5A" w:rsidP="00AB3237">
            <w:pPr>
              <w:rPr>
                <w:rFonts w:cs="Arial"/>
                <w:sz w:val="16"/>
                <w:lang w:val="fr-FR"/>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C71790" w:rsidRDefault="00970A5A" w:rsidP="00AB3237">
            <w:pPr>
              <w:rPr>
                <w:rFonts w:cs="Arial"/>
                <w:sz w:val="16"/>
                <w:szCs w:val="16"/>
              </w:rPr>
            </w:pPr>
            <w:r w:rsidRPr="00C71790">
              <w:rPr>
                <w:rFonts w:cs="Arial"/>
                <w:sz w:val="16"/>
                <w:szCs w:val="16"/>
              </w:rPr>
              <w:t>MD-REQ-022482/B-GPSActualVsInferredPosition_St (TcSE ROIN-221139-1)</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C71790" w:rsidRDefault="00970A5A" w:rsidP="00AB3237">
            <w:pPr>
              <w:rPr>
                <w:rFonts w:cs="Calibri"/>
                <w:sz w:val="16"/>
                <w:szCs w:val="16"/>
              </w:rPr>
            </w:pPr>
            <w:r w:rsidRPr="00C71790">
              <w:rPr>
                <w:rFonts w:cs="Calibri"/>
                <w:sz w:val="16"/>
                <w:szCs w:val="16"/>
              </w:rPr>
              <w:t xml:space="preserve">Added </w:t>
            </w:r>
            <w:r w:rsidRPr="00C71790">
              <w:rPr>
                <w:rFonts w:cs="Calibri"/>
                <w:sz w:val="16"/>
                <w:szCs w:val="16"/>
              </w:rPr>
              <w:t>clarification as to what these signals actually mean and how to use them</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C71790" w:rsidRDefault="00970A5A" w:rsidP="00AB3237">
            <w:pPr>
              <w:rPr>
                <w:rFonts w:cs="Arial"/>
                <w:sz w:val="16"/>
                <w:szCs w:val="16"/>
              </w:rPr>
            </w:pPr>
            <w:r w:rsidRPr="00C71790">
              <w:rPr>
                <w:rFonts w:cs="Arial"/>
                <w:sz w:val="16"/>
                <w:szCs w:val="16"/>
              </w:rPr>
              <w:t>MD-REQ-022484/C-GPSDimension_St (TcSE ROIN-221028-1)</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C71790" w:rsidRDefault="00970A5A" w:rsidP="00AB3237">
            <w:pPr>
              <w:rPr>
                <w:rFonts w:cs="Calibri"/>
                <w:sz w:val="16"/>
                <w:szCs w:val="16"/>
              </w:rPr>
            </w:pPr>
            <w:r w:rsidRPr="00C71790">
              <w:rPr>
                <w:rFonts w:cs="Calibri"/>
                <w:sz w:val="16"/>
                <w:szCs w:val="16"/>
              </w:rPr>
              <w:t>Accepted Changes from previous release.  No content changed.</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C71790" w:rsidRDefault="00970A5A" w:rsidP="00AB3237">
            <w:pPr>
              <w:rPr>
                <w:rFonts w:cs="Arial"/>
                <w:sz w:val="16"/>
                <w:szCs w:val="16"/>
              </w:rPr>
            </w:pPr>
            <w:r w:rsidRPr="00C71790">
              <w:rPr>
                <w:rFonts w:cs="Arial"/>
                <w:sz w:val="16"/>
                <w:szCs w:val="16"/>
              </w:rPr>
              <w:t>MD-REQ-022487/C-GPSSpeed_St (TcSE ROIN-221118-1)</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C71790" w:rsidRDefault="00970A5A" w:rsidP="00AB3237">
            <w:pPr>
              <w:rPr>
                <w:rFonts w:cs="Calibri"/>
                <w:sz w:val="16"/>
                <w:szCs w:val="16"/>
              </w:rPr>
            </w:pPr>
            <w:r w:rsidRPr="00C71790">
              <w:rPr>
                <w:rFonts w:cs="Calibri"/>
                <w:sz w:val="16"/>
                <w:szCs w:val="16"/>
              </w:rPr>
              <w:t>Clarification as</w:t>
            </w:r>
            <w:r w:rsidRPr="00C71790">
              <w:rPr>
                <w:rFonts w:cs="Calibri"/>
                <w:sz w:val="16"/>
                <w:szCs w:val="16"/>
              </w:rPr>
              <w:t xml:space="preserve"> to which velocity to use in this field</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C71790" w:rsidRDefault="00970A5A" w:rsidP="00AB3237">
            <w:pPr>
              <w:rPr>
                <w:rFonts w:cs="Arial"/>
                <w:sz w:val="16"/>
                <w:szCs w:val="16"/>
              </w:rPr>
            </w:pPr>
            <w:r w:rsidRPr="00C71790">
              <w:rPr>
                <w:rFonts w:cs="Arial"/>
                <w:sz w:val="16"/>
                <w:szCs w:val="16"/>
              </w:rPr>
              <w:t>MD-REQ-051839/B-SensorQuality</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C71790" w:rsidRDefault="00970A5A" w:rsidP="00AB3237">
            <w:pPr>
              <w:rPr>
                <w:rFonts w:cs="Calibri"/>
                <w:sz w:val="16"/>
                <w:szCs w:val="16"/>
              </w:rPr>
            </w:pPr>
            <w:r w:rsidRPr="00C71790">
              <w:rPr>
                <w:rFonts w:cs="Calibri"/>
                <w:sz w:val="16"/>
                <w:szCs w:val="16"/>
              </w:rPr>
              <w:t>Added not measured states for noise detection</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C71790" w:rsidRDefault="00970A5A" w:rsidP="00AB3237">
            <w:pPr>
              <w:rPr>
                <w:rFonts w:cs="Arial"/>
                <w:sz w:val="16"/>
                <w:szCs w:val="16"/>
              </w:rPr>
            </w:pPr>
            <w:r w:rsidRPr="00C71790">
              <w:rPr>
                <w:rFonts w:cs="Arial"/>
                <w:sz w:val="16"/>
                <w:szCs w:val="16"/>
              </w:rPr>
              <w:t>STR-069713/B-Use Cases (TcSE ROIN-292764)</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C71790" w:rsidRDefault="00970A5A" w:rsidP="00AB3237">
            <w:pPr>
              <w:rPr>
                <w:rFonts w:cs="Calibri"/>
                <w:sz w:val="16"/>
                <w:szCs w:val="16"/>
              </w:rPr>
            </w:pPr>
            <w:r w:rsidRPr="00C71790">
              <w:rPr>
                <w:rFonts w:cs="Calibri"/>
                <w:sz w:val="16"/>
                <w:szCs w:val="16"/>
              </w:rPr>
              <w:t>Added use cases</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C71790" w:rsidRDefault="00970A5A" w:rsidP="00AB3237">
            <w:pPr>
              <w:rPr>
                <w:rFonts w:cs="Arial"/>
                <w:sz w:val="16"/>
                <w:szCs w:val="16"/>
              </w:rPr>
            </w:pPr>
            <w:r w:rsidRPr="00C71790">
              <w:rPr>
                <w:rFonts w:cs="Arial"/>
                <w:sz w:val="16"/>
                <w:szCs w:val="16"/>
              </w:rPr>
              <w:t>LOCATN-UC-REQ-022434/B-Sensor Fault – Gyro / Wheel Tick Issue (TcSE ROIN-292</w:t>
            </w:r>
            <w:r w:rsidRPr="00C71790">
              <w:rPr>
                <w:rFonts w:cs="Arial"/>
                <w:sz w:val="16"/>
                <w:szCs w:val="16"/>
              </w:rPr>
              <w:t>581)</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C71790" w:rsidRDefault="00970A5A" w:rsidP="00AB3237">
            <w:pPr>
              <w:rPr>
                <w:rFonts w:cs="Calibri"/>
                <w:sz w:val="16"/>
                <w:szCs w:val="16"/>
              </w:rPr>
            </w:pPr>
            <w:r w:rsidRPr="00C71790">
              <w:rPr>
                <w:rFonts w:cs="Calibri"/>
                <w:sz w:val="16"/>
                <w:szCs w:val="16"/>
              </w:rPr>
              <w:t>Corrected post conditions to point to the requirements dealing with this</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C71790" w:rsidRDefault="00970A5A" w:rsidP="00AB3237">
            <w:pPr>
              <w:rPr>
                <w:rFonts w:cs="Arial"/>
                <w:sz w:val="16"/>
                <w:szCs w:val="16"/>
              </w:rPr>
            </w:pPr>
            <w:r w:rsidRPr="00C71790">
              <w:rPr>
                <w:rFonts w:cs="Arial"/>
                <w:sz w:val="16"/>
                <w:szCs w:val="16"/>
              </w:rPr>
              <w:t>LOCATN-REQ-022450/C-Playback (TcSE ROIN-294174)</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C71790" w:rsidRDefault="00970A5A" w:rsidP="00AB3237">
            <w:pPr>
              <w:rPr>
                <w:rFonts w:cs="Calibri"/>
                <w:sz w:val="16"/>
                <w:szCs w:val="16"/>
              </w:rPr>
            </w:pPr>
            <w:r w:rsidRPr="00C71790">
              <w:rPr>
                <w:rFonts w:cs="Calibri"/>
                <w:sz w:val="16"/>
                <w:szCs w:val="16"/>
              </w:rPr>
              <w:t>Added initializing playback engine with configuration from the playback file instead of using ECU configs</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C71790" w:rsidRDefault="00970A5A" w:rsidP="00AB3237">
            <w:pPr>
              <w:rPr>
                <w:rFonts w:cs="Arial"/>
                <w:sz w:val="16"/>
                <w:szCs w:val="16"/>
              </w:rPr>
            </w:pPr>
            <w:r w:rsidRPr="00C71790">
              <w:rPr>
                <w:rFonts w:cs="Arial"/>
                <w:sz w:val="16"/>
                <w:szCs w:val="16"/>
              </w:rPr>
              <w:t>LOCATN-REQ-022451/C-Shunting (TcSE ROIN-294175)</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C71790" w:rsidRDefault="00970A5A" w:rsidP="00AB3237">
            <w:pPr>
              <w:rPr>
                <w:rFonts w:cs="Calibri"/>
                <w:sz w:val="16"/>
                <w:szCs w:val="16"/>
              </w:rPr>
            </w:pPr>
            <w:r w:rsidRPr="00C71790">
              <w:rPr>
                <w:rFonts w:cs="Calibri"/>
                <w:sz w:val="16"/>
                <w:szCs w:val="16"/>
              </w:rPr>
              <w:t>Clarified shunting of velocity during playback</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C71790" w:rsidRDefault="00970A5A" w:rsidP="00AB3237">
            <w:pPr>
              <w:rPr>
                <w:rFonts w:cs="Arial"/>
                <w:sz w:val="16"/>
                <w:szCs w:val="16"/>
              </w:rPr>
            </w:pPr>
            <w:r w:rsidRPr="00C71790">
              <w:rPr>
                <w:rFonts w:cs="Arial"/>
                <w:sz w:val="16"/>
                <w:szCs w:val="16"/>
              </w:rPr>
              <w:t>LOCATN-REQ-022457/B-Wheel Tick Calibration (TcSE ROIN-294195)</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C71790" w:rsidRDefault="00970A5A" w:rsidP="00AB3237">
            <w:pPr>
              <w:rPr>
                <w:rFonts w:cs="Calibri"/>
                <w:sz w:val="16"/>
                <w:szCs w:val="16"/>
              </w:rPr>
            </w:pPr>
            <w:r w:rsidRPr="00C71790">
              <w:rPr>
                <w:rFonts w:cs="Calibri"/>
                <w:sz w:val="16"/>
                <w:szCs w:val="16"/>
              </w:rPr>
              <w:t>Added ability to supersede the requirements based on limitations of a chosen location solution</w:t>
            </w:r>
          </w:p>
        </w:tc>
      </w:tr>
      <w:tr w:rsidR="00BA324D" w:rsidTr="00F3471D">
        <w:trPr>
          <w:trHeight w:val="237"/>
          <w:jc w:val="center"/>
        </w:trPr>
        <w:tc>
          <w:tcPr>
            <w:tcW w:w="1681" w:type="dxa"/>
            <w:tcBorders>
              <w:left w:val="single" w:sz="6" w:space="0" w:color="auto"/>
              <w:bottom w:val="single" w:sz="6" w:space="0" w:color="auto"/>
              <w:right w:val="single" w:sz="6" w:space="0" w:color="auto"/>
            </w:tcBorders>
          </w:tcPr>
          <w:p w:rsidR="00BA324D"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C71790" w:rsidRDefault="00970A5A" w:rsidP="00AB3237">
            <w:pPr>
              <w:rPr>
                <w:rFonts w:cs="Arial"/>
                <w:sz w:val="16"/>
                <w:szCs w:val="16"/>
              </w:rPr>
            </w:pPr>
            <w:r w:rsidRPr="00C71790">
              <w:rPr>
                <w:rFonts w:cs="Arial"/>
                <w:sz w:val="16"/>
                <w:szCs w:val="16"/>
              </w:rPr>
              <w:t>LOCATN-REQ-022460/B-3D Gyro/Accelerometer Initialization (TcSE ROIN-294198)</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C71790" w:rsidRDefault="00970A5A" w:rsidP="00AB3237">
            <w:pPr>
              <w:rPr>
                <w:rFonts w:cs="Calibri"/>
                <w:sz w:val="16"/>
                <w:szCs w:val="16"/>
              </w:rPr>
            </w:pPr>
            <w:r w:rsidRPr="00C71790">
              <w:rPr>
                <w:rFonts w:cs="Calibri"/>
                <w:sz w:val="16"/>
                <w:szCs w:val="16"/>
              </w:rPr>
              <w:t>added requirements for clean data for bias determination at key up</w:t>
            </w:r>
          </w:p>
        </w:tc>
      </w:tr>
      <w:tr w:rsidR="00BA324D" w:rsidTr="00F3471D">
        <w:trPr>
          <w:trHeight w:val="237"/>
          <w:jc w:val="center"/>
        </w:trPr>
        <w:tc>
          <w:tcPr>
            <w:tcW w:w="1681" w:type="dxa"/>
            <w:tcBorders>
              <w:top w:val="single" w:sz="6" w:space="0" w:color="auto"/>
              <w:left w:val="single" w:sz="6" w:space="0" w:color="auto"/>
              <w:right w:val="single" w:sz="6" w:space="0" w:color="auto"/>
            </w:tcBorders>
          </w:tcPr>
          <w:p w:rsidR="00BA324D"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C71790" w:rsidRDefault="00970A5A" w:rsidP="00AB3237">
            <w:pPr>
              <w:rPr>
                <w:rFonts w:cs="Arial"/>
                <w:sz w:val="16"/>
                <w:szCs w:val="16"/>
              </w:rPr>
            </w:pPr>
            <w:r w:rsidRPr="00C71790">
              <w:rPr>
                <w:rFonts w:cs="Arial"/>
                <w:sz w:val="16"/>
                <w:szCs w:val="16"/>
              </w:rPr>
              <w:t>LOCATN-REQ-022462/B-3D Gyro/Accelerometer Failure (TcSE ROIN-294200)</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C71790" w:rsidRDefault="00970A5A" w:rsidP="00AB3237">
            <w:pPr>
              <w:rPr>
                <w:rFonts w:cs="Calibri"/>
                <w:sz w:val="16"/>
                <w:szCs w:val="16"/>
              </w:rPr>
            </w:pPr>
            <w:r w:rsidRPr="00C71790">
              <w:rPr>
                <w:rFonts w:cs="Calibri"/>
                <w:sz w:val="16"/>
                <w:szCs w:val="16"/>
              </w:rPr>
              <w:t xml:space="preserve">corrected from 4 wheel to differential </w:t>
            </w:r>
            <w:r w:rsidRPr="00C71790">
              <w:rPr>
                <w:rFonts w:cs="Calibri"/>
                <w:sz w:val="16"/>
                <w:szCs w:val="16"/>
              </w:rPr>
              <w:t>wheel tick mode</w:t>
            </w:r>
          </w:p>
        </w:tc>
      </w:tr>
      <w:tr w:rsidR="00BA324D" w:rsidTr="00F3471D">
        <w:trPr>
          <w:trHeight w:val="237"/>
          <w:jc w:val="center"/>
        </w:trPr>
        <w:tc>
          <w:tcPr>
            <w:tcW w:w="1681" w:type="dxa"/>
            <w:tcBorders>
              <w:left w:val="single" w:sz="6" w:space="0" w:color="auto"/>
              <w:bottom w:val="single" w:sz="6" w:space="0" w:color="auto"/>
              <w:right w:val="single" w:sz="6" w:space="0" w:color="auto"/>
            </w:tcBorders>
          </w:tcPr>
          <w:p w:rsidR="00BA324D"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C71790" w:rsidRDefault="00970A5A" w:rsidP="00AB3237">
            <w:pPr>
              <w:rPr>
                <w:rFonts w:cs="Arial"/>
                <w:sz w:val="16"/>
                <w:szCs w:val="16"/>
              </w:rPr>
            </w:pPr>
            <w:r w:rsidRPr="00C71790">
              <w:rPr>
                <w:rFonts w:cs="Arial"/>
                <w:sz w:val="16"/>
                <w:szCs w:val="16"/>
              </w:rPr>
              <w:t>LOCATN-REQ-022468/B-Navigation Map Matched Position Feedback (TcSE ROIN-294189)</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C71790" w:rsidRDefault="00970A5A" w:rsidP="00AB3237">
            <w:pPr>
              <w:rPr>
                <w:rFonts w:cs="Calibri"/>
                <w:sz w:val="16"/>
                <w:szCs w:val="16"/>
              </w:rPr>
            </w:pPr>
            <w:r w:rsidRPr="00C71790">
              <w:rPr>
                <w:rFonts w:cs="Calibri"/>
                <w:sz w:val="16"/>
                <w:szCs w:val="16"/>
              </w:rPr>
              <w:t>clarified elements of the feedback methodology to match implementation</w:t>
            </w:r>
          </w:p>
        </w:tc>
      </w:tr>
      <w:tr w:rsidR="00BA324D" w:rsidTr="00F3471D">
        <w:trPr>
          <w:trHeight w:val="237"/>
          <w:jc w:val="center"/>
        </w:trPr>
        <w:tc>
          <w:tcPr>
            <w:tcW w:w="10741" w:type="dxa"/>
            <w:gridSpan w:val="6"/>
            <w:tcBorders>
              <w:top w:val="single" w:sz="6" w:space="0" w:color="auto"/>
              <w:left w:val="single" w:sz="6" w:space="0" w:color="auto"/>
              <w:bottom w:val="single" w:sz="6" w:space="0" w:color="auto"/>
              <w:right w:val="single" w:sz="6" w:space="0" w:color="auto"/>
            </w:tcBorders>
            <w:shd w:val="thinDiagCross" w:color="auto" w:fill="7F7F7F" w:themeFill="text1" w:themeFillTint="80"/>
          </w:tcPr>
          <w:p w:rsidR="00BA324D" w:rsidRPr="00C71790" w:rsidRDefault="00970A5A">
            <w:pPr>
              <w:outlineLvl w:val="4"/>
              <w:rPr>
                <w:rFonts w:cs="Calibri"/>
                <w:sz w:val="16"/>
                <w:szCs w:val="16"/>
              </w:rPr>
            </w:pPr>
          </w:p>
        </w:tc>
      </w:tr>
      <w:tr w:rsidR="00056562" w:rsidRPr="00BA324D" w:rsidTr="00F551C3">
        <w:trPr>
          <w:trHeight w:val="237"/>
          <w:jc w:val="center"/>
        </w:trPr>
        <w:tc>
          <w:tcPr>
            <w:tcW w:w="1681" w:type="dxa"/>
            <w:tcBorders>
              <w:top w:val="single" w:sz="6" w:space="0" w:color="auto"/>
              <w:left w:val="single" w:sz="6" w:space="0" w:color="auto"/>
              <w:bottom w:val="single" w:sz="6" w:space="0" w:color="auto"/>
              <w:right w:val="single" w:sz="6" w:space="0" w:color="auto"/>
            </w:tcBorders>
          </w:tcPr>
          <w:p w:rsidR="00056562" w:rsidRPr="00BA324D" w:rsidRDefault="00970A5A" w:rsidP="002A4113">
            <w:pPr>
              <w:rPr>
                <w:rFonts w:cs="Arial"/>
                <w:b/>
                <w:sz w:val="16"/>
              </w:rPr>
            </w:pPr>
            <w:r w:rsidRPr="00BA324D">
              <w:rPr>
                <w:rFonts w:cs="Arial"/>
                <w:b/>
                <w:sz w:val="16"/>
              </w:rPr>
              <w:t>August 13, 2014</w:t>
            </w:r>
          </w:p>
        </w:tc>
        <w:tc>
          <w:tcPr>
            <w:tcW w:w="990" w:type="dxa"/>
            <w:tcBorders>
              <w:top w:val="single" w:sz="6" w:space="0" w:color="auto"/>
              <w:left w:val="single" w:sz="6" w:space="0" w:color="auto"/>
              <w:bottom w:val="single" w:sz="6" w:space="0" w:color="auto"/>
              <w:right w:val="single" w:sz="6" w:space="0" w:color="auto"/>
            </w:tcBorders>
          </w:tcPr>
          <w:p w:rsidR="00056562" w:rsidRPr="00BA324D" w:rsidRDefault="00970A5A" w:rsidP="002A4113">
            <w:pPr>
              <w:jc w:val="center"/>
              <w:rPr>
                <w:rFonts w:cs="Arial"/>
                <w:b/>
                <w:sz w:val="16"/>
                <w:lang w:val="fr-FR"/>
              </w:rPr>
            </w:pPr>
            <w:r w:rsidRPr="00BA324D">
              <w:rPr>
                <w:rFonts w:cs="Arial"/>
                <w:b/>
                <w:sz w:val="16"/>
                <w:lang w:val="fr-FR"/>
              </w:rPr>
              <w:t>1.5</w:t>
            </w:r>
          </w:p>
        </w:tc>
        <w:tc>
          <w:tcPr>
            <w:tcW w:w="8070" w:type="dxa"/>
            <w:gridSpan w:val="4"/>
            <w:tcBorders>
              <w:top w:val="single" w:sz="6" w:space="0" w:color="auto"/>
              <w:left w:val="single" w:sz="6" w:space="0" w:color="auto"/>
              <w:bottom w:val="single" w:sz="6" w:space="0" w:color="auto"/>
              <w:right w:val="single" w:sz="6" w:space="0" w:color="auto"/>
            </w:tcBorders>
          </w:tcPr>
          <w:p w:rsidR="00056562" w:rsidRPr="00BA324D" w:rsidRDefault="00970A5A" w:rsidP="002A4113">
            <w:pPr>
              <w:rPr>
                <w:rFonts w:cs="Arial"/>
                <w:b/>
                <w:sz w:val="16"/>
              </w:rPr>
            </w:pPr>
            <w:r w:rsidRPr="00BA324D">
              <w:rPr>
                <w:rFonts w:cs="Arial"/>
                <w:b/>
                <w:sz w:val="16"/>
              </w:rPr>
              <w:t>SPSS Updates</w:t>
            </w:r>
            <w:r>
              <w:rPr>
                <w:rFonts w:cs="Arial"/>
                <w:b/>
                <w:sz w:val="16"/>
              </w:rPr>
              <w:t xml:space="preserve"> </w:t>
            </w:r>
          </w:p>
        </w:tc>
      </w:tr>
      <w:tr w:rsidR="00BA324D" w:rsidTr="00F3471D">
        <w:trPr>
          <w:trHeight w:val="237"/>
          <w:jc w:val="center"/>
        </w:trPr>
        <w:tc>
          <w:tcPr>
            <w:tcW w:w="1681" w:type="dxa"/>
            <w:tcBorders>
              <w:top w:val="single" w:sz="6" w:space="0" w:color="auto"/>
              <w:left w:val="single" w:sz="6" w:space="0" w:color="auto"/>
              <w:right w:val="single" w:sz="6" w:space="0" w:color="auto"/>
            </w:tcBorders>
          </w:tcPr>
          <w:p w:rsidR="00BA324D"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C82427" w:rsidRDefault="00970A5A" w:rsidP="00AB3237">
            <w:pPr>
              <w:rPr>
                <w:rFonts w:cs="Arial"/>
                <w:sz w:val="16"/>
                <w:szCs w:val="16"/>
              </w:rPr>
            </w:pPr>
            <w:r w:rsidRPr="00C82427">
              <w:rPr>
                <w:rFonts w:cs="Arial"/>
                <w:sz w:val="16"/>
                <w:szCs w:val="16"/>
              </w:rPr>
              <w:t xml:space="preserve">STR-069740/B-Location Service Interface (TcSE </w:t>
            </w:r>
            <w:r w:rsidRPr="00C82427">
              <w:rPr>
                <w:rFonts w:cs="Arial"/>
                <w:sz w:val="16"/>
                <w:szCs w:val="16"/>
              </w:rPr>
              <w:t>ROIN-294368)</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C82427" w:rsidRDefault="00970A5A" w:rsidP="00AB3237">
            <w:pPr>
              <w:rPr>
                <w:rFonts w:cs="Calibri"/>
                <w:sz w:val="16"/>
                <w:szCs w:val="16"/>
              </w:rPr>
            </w:pPr>
            <w:r w:rsidRPr="00C82427">
              <w:rPr>
                <w:rFonts w:cs="Calibri"/>
                <w:sz w:val="16"/>
                <w:szCs w:val="16"/>
              </w:rPr>
              <w:t>rpaquet2 - added internal interface.</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C82427" w:rsidRDefault="00970A5A" w:rsidP="00AB3237">
            <w:pPr>
              <w:rPr>
                <w:rFonts w:cs="Arial"/>
                <w:sz w:val="16"/>
                <w:szCs w:val="16"/>
              </w:rPr>
            </w:pPr>
            <w:r w:rsidRPr="00C82427">
              <w:rPr>
                <w:rFonts w:cs="Arial"/>
                <w:sz w:val="16"/>
                <w:szCs w:val="16"/>
              </w:rPr>
              <w:t>MD-REQ-051835/B-MetaDataTime</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C82427" w:rsidRDefault="00970A5A" w:rsidP="00AB3237">
            <w:pPr>
              <w:rPr>
                <w:rFonts w:cs="Calibri"/>
                <w:sz w:val="16"/>
                <w:szCs w:val="16"/>
              </w:rPr>
            </w:pPr>
            <w:r w:rsidRPr="00C82427">
              <w:rPr>
                <w:rFonts w:cs="Calibri"/>
                <w:sz w:val="16"/>
                <w:szCs w:val="16"/>
              </w:rPr>
              <w:t>rpaquet2 - Updated bit field Day and fault bit mask.</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C82427" w:rsidRDefault="00970A5A" w:rsidP="00AB3237">
            <w:pPr>
              <w:rPr>
                <w:rFonts w:cs="Arial"/>
                <w:sz w:val="16"/>
                <w:szCs w:val="16"/>
              </w:rPr>
            </w:pPr>
            <w:r w:rsidRPr="00C82427">
              <w:rPr>
                <w:rFonts w:cs="Arial"/>
                <w:sz w:val="16"/>
                <w:szCs w:val="16"/>
              </w:rPr>
              <w:t>MD-REQ-051837/B-Location2</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C82427" w:rsidRDefault="00970A5A" w:rsidP="00AB3237">
            <w:pPr>
              <w:rPr>
                <w:rFonts w:cs="Calibri"/>
                <w:sz w:val="16"/>
                <w:szCs w:val="16"/>
              </w:rPr>
            </w:pPr>
            <w:r w:rsidRPr="00C82427">
              <w:rPr>
                <w:rFonts w:cs="Calibri"/>
                <w:sz w:val="16"/>
                <w:szCs w:val="16"/>
              </w:rPr>
              <w:t>rpaquet2 - Added Fix Type parameter per Dave Herman direction.</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C82427" w:rsidRDefault="00970A5A" w:rsidP="00AB3237">
            <w:pPr>
              <w:rPr>
                <w:rFonts w:cs="Arial"/>
                <w:sz w:val="16"/>
                <w:szCs w:val="16"/>
              </w:rPr>
            </w:pPr>
            <w:r w:rsidRPr="00C82427">
              <w:rPr>
                <w:rFonts w:cs="Arial"/>
                <w:sz w:val="16"/>
                <w:szCs w:val="16"/>
              </w:rPr>
              <w:t xml:space="preserve">112568/B-Data Interpretation </w:t>
            </w:r>
            <w:r w:rsidRPr="00C82427">
              <w:rPr>
                <w:rFonts w:cs="Arial"/>
                <w:sz w:val="16"/>
                <w:szCs w:val="16"/>
              </w:rPr>
              <w:t>Example</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C82427" w:rsidRDefault="00970A5A" w:rsidP="00AB3237">
            <w:pPr>
              <w:rPr>
                <w:rFonts w:cs="Calibri"/>
                <w:sz w:val="16"/>
                <w:szCs w:val="16"/>
              </w:rPr>
            </w:pPr>
            <w:r w:rsidRPr="00C82427">
              <w:rPr>
                <w:rFonts w:cs="Calibri"/>
                <w:sz w:val="16"/>
                <w:szCs w:val="16"/>
              </w:rPr>
              <w:t>rpaquet2 - Update Byte 7 example hex for fault bit.</w:t>
            </w:r>
          </w:p>
        </w:tc>
      </w:tr>
      <w:tr w:rsidR="00BA324D" w:rsidTr="00F3471D">
        <w:trPr>
          <w:trHeight w:val="237"/>
          <w:jc w:val="center"/>
        </w:trPr>
        <w:tc>
          <w:tcPr>
            <w:tcW w:w="1681" w:type="dxa"/>
            <w:tcBorders>
              <w:left w:val="single" w:sz="6" w:space="0" w:color="auto"/>
              <w:right w:val="single" w:sz="6" w:space="0" w:color="auto"/>
            </w:tcBorders>
          </w:tcPr>
          <w:p w:rsidR="00BA324D"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C82427" w:rsidRDefault="00970A5A" w:rsidP="00AB3237">
            <w:pPr>
              <w:rPr>
                <w:rFonts w:cs="Arial"/>
                <w:sz w:val="16"/>
                <w:szCs w:val="16"/>
              </w:rPr>
            </w:pPr>
            <w:r w:rsidRPr="00C82427">
              <w:rPr>
                <w:rFonts w:cs="Arial"/>
                <w:sz w:val="16"/>
                <w:szCs w:val="16"/>
              </w:rPr>
              <w:t>LOCATN-UC-REQ-022433/B-GPS Fault – Antenna Issue (TcSE ROIN-292580)</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C82427" w:rsidRDefault="00970A5A" w:rsidP="00AB3237">
            <w:pPr>
              <w:rPr>
                <w:rFonts w:cs="Calibri"/>
                <w:sz w:val="16"/>
                <w:szCs w:val="16"/>
              </w:rPr>
            </w:pPr>
            <w:r w:rsidRPr="00C82427">
              <w:rPr>
                <w:rFonts w:cs="Calibri"/>
                <w:sz w:val="16"/>
                <w:szCs w:val="16"/>
              </w:rPr>
              <w:t>rpaquet2 - update text in scenario to state HMI dependency.</w:t>
            </w:r>
          </w:p>
        </w:tc>
      </w:tr>
      <w:tr w:rsidR="00BA324D" w:rsidTr="00F3471D">
        <w:trPr>
          <w:trHeight w:val="237"/>
          <w:jc w:val="center"/>
        </w:trPr>
        <w:tc>
          <w:tcPr>
            <w:tcW w:w="1681" w:type="dxa"/>
            <w:tcBorders>
              <w:left w:val="single" w:sz="6" w:space="0" w:color="auto"/>
              <w:bottom w:val="single" w:sz="6" w:space="0" w:color="auto"/>
              <w:right w:val="single" w:sz="6" w:space="0" w:color="auto"/>
            </w:tcBorders>
          </w:tcPr>
          <w:p w:rsidR="00BA324D"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tcPr>
          <w:p w:rsidR="00BA324D" w:rsidRPr="00C82427" w:rsidRDefault="00970A5A" w:rsidP="00AB3237">
            <w:pPr>
              <w:rPr>
                <w:rFonts w:cs="Arial"/>
                <w:sz w:val="16"/>
                <w:szCs w:val="16"/>
              </w:rPr>
            </w:pPr>
            <w:r w:rsidRPr="00C82427">
              <w:rPr>
                <w:rFonts w:cs="Arial"/>
                <w:sz w:val="16"/>
                <w:szCs w:val="16"/>
              </w:rPr>
              <w:t>LOCATN-REQ-022463/B-GPS Receiver Failure (TcSE ROIN-294202)</w:t>
            </w:r>
          </w:p>
        </w:tc>
        <w:tc>
          <w:tcPr>
            <w:tcW w:w="5730" w:type="dxa"/>
            <w:tcBorders>
              <w:top w:val="single" w:sz="6" w:space="0" w:color="auto"/>
              <w:left w:val="single" w:sz="6" w:space="0" w:color="auto"/>
              <w:bottom w:val="single" w:sz="6" w:space="0" w:color="auto"/>
              <w:right w:val="single" w:sz="6" w:space="0" w:color="auto"/>
            </w:tcBorders>
            <w:vAlign w:val="center"/>
          </w:tcPr>
          <w:p w:rsidR="00BA324D" w:rsidRPr="00C82427" w:rsidRDefault="00970A5A" w:rsidP="00AB3237">
            <w:pPr>
              <w:rPr>
                <w:rFonts w:cs="Calibri"/>
                <w:sz w:val="16"/>
                <w:szCs w:val="16"/>
              </w:rPr>
            </w:pPr>
            <w:r w:rsidRPr="00C82427">
              <w:rPr>
                <w:rFonts w:cs="Calibri"/>
                <w:sz w:val="16"/>
                <w:szCs w:val="16"/>
              </w:rPr>
              <w:t>rpaquet2 - Rev to B accidently no change to requirement.</w:t>
            </w:r>
          </w:p>
        </w:tc>
      </w:tr>
      <w:tr w:rsidR="001F050E" w:rsidTr="00F3471D">
        <w:trPr>
          <w:trHeight w:val="237"/>
          <w:jc w:val="center"/>
        </w:trPr>
        <w:tc>
          <w:tcPr>
            <w:tcW w:w="10741" w:type="dxa"/>
            <w:gridSpan w:val="6"/>
            <w:tcBorders>
              <w:top w:val="single" w:sz="6" w:space="0" w:color="auto"/>
              <w:left w:val="single" w:sz="6" w:space="0" w:color="auto"/>
              <w:bottom w:val="single" w:sz="6" w:space="0" w:color="auto"/>
              <w:right w:val="single" w:sz="6" w:space="0" w:color="auto"/>
            </w:tcBorders>
            <w:shd w:val="thinDiagCross" w:color="auto" w:fill="7F7F7F" w:themeFill="text1" w:themeFillTint="80"/>
          </w:tcPr>
          <w:p w:rsidR="001F050E" w:rsidRPr="00C71790" w:rsidRDefault="00970A5A" w:rsidP="002A4113">
            <w:pPr>
              <w:outlineLvl w:val="4"/>
              <w:rPr>
                <w:rFonts w:cs="Calibri"/>
                <w:sz w:val="16"/>
                <w:szCs w:val="16"/>
              </w:rPr>
            </w:pPr>
          </w:p>
        </w:tc>
      </w:tr>
      <w:tr w:rsidR="00056562" w:rsidRPr="00BA324D" w:rsidTr="006355A3">
        <w:trPr>
          <w:trHeight w:val="237"/>
          <w:jc w:val="center"/>
        </w:trPr>
        <w:tc>
          <w:tcPr>
            <w:tcW w:w="1681" w:type="dxa"/>
            <w:tcBorders>
              <w:top w:val="single" w:sz="6" w:space="0" w:color="auto"/>
              <w:left w:val="single" w:sz="6" w:space="0" w:color="auto"/>
              <w:bottom w:val="single" w:sz="6" w:space="0" w:color="auto"/>
              <w:right w:val="single" w:sz="6" w:space="0" w:color="auto"/>
            </w:tcBorders>
          </w:tcPr>
          <w:p w:rsidR="00056562" w:rsidRPr="00BA324D" w:rsidRDefault="00970A5A" w:rsidP="002A4113">
            <w:pPr>
              <w:rPr>
                <w:rFonts w:cs="Arial"/>
                <w:b/>
                <w:sz w:val="16"/>
              </w:rPr>
            </w:pPr>
            <w:r>
              <w:rPr>
                <w:rFonts w:cs="Arial"/>
                <w:b/>
                <w:sz w:val="16"/>
              </w:rPr>
              <w:t>September 3, 2014</w:t>
            </w:r>
          </w:p>
        </w:tc>
        <w:tc>
          <w:tcPr>
            <w:tcW w:w="990" w:type="dxa"/>
            <w:tcBorders>
              <w:top w:val="single" w:sz="6" w:space="0" w:color="auto"/>
              <w:left w:val="single" w:sz="6" w:space="0" w:color="auto"/>
              <w:bottom w:val="single" w:sz="6" w:space="0" w:color="auto"/>
              <w:right w:val="single" w:sz="6" w:space="0" w:color="auto"/>
            </w:tcBorders>
          </w:tcPr>
          <w:p w:rsidR="00056562" w:rsidRPr="00BA324D" w:rsidRDefault="00970A5A" w:rsidP="002A4113">
            <w:pPr>
              <w:jc w:val="center"/>
              <w:rPr>
                <w:rFonts w:cs="Arial"/>
                <w:b/>
                <w:sz w:val="16"/>
                <w:lang w:val="fr-FR"/>
              </w:rPr>
            </w:pPr>
            <w:r>
              <w:rPr>
                <w:rFonts w:cs="Arial"/>
                <w:b/>
                <w:sz w:val="16"/>
                <w:lang w:val="fr-FR"/>
              </w:rPr>
              <w:t>1.6</w:t>
            </w:r>
          </w:p>
        </w:tc>
        <w:tc>
          <w:tcPr>
            <w:tcW w:w="8070" w:type="dxa"/>
            <w:gridSpan w:val="4"/>
            <w:tcBorders>
              <w:top w:val="single" w:sz="6" w:space="0" w:color="auto"/>
              <w:left w:val="single" w:sz="6" w:space="0" w:color="auto"/>
              <w:bottom w:val="single" w:sz="6" w:space="0" w:color="auto"/>
              <w:right w:val="single" w:sz="6" w:space="0" w:color="auto"/>
            </w:tcBorders>
          </w:tcPr>
          <w:p w:rsidR="00056562" w:rsidRPr="00BA324D" w:rsidRDefault="00970A5A" w:rsidP="002A4113">
            <w:pPr>
              <w:rPr>
                <w:rFonts w:cs="Arial"/>
                <w:b/>
                <w:sz w:val="16"/>
              </w:rPr>
            </w:pPr>
            <w:r>
              <w:rPr>
                <w:rFonts w:cs="Arial"/>
                <w:b/>
                <w:sz w:val="16"/>
              </w:rPr>
              <w:t>rpaquet1:   Added use cases and method description</w:t>
            </w:r>
          </w:p>
        </w:tc>
      </w:tr>
      <w:tr w:rsidR="001F050E" w:rsidTr="00F3471D">
        <w:trPr>
          <w:trHeight w:val="237"/>
          <w:jc w:val="center"/>
        </w:trPr>
        <w:tc>
          <w:tcPr>
            <w:tcW w:w="1681" w:type="dxa"/>
            <w:tcBorders>
              <w:top w:val="single" w:sz="6" w:space="0" w:color="auto"/>
              <w:left w:val="single" w:sz="6" w:space="0" w:color="auto"/>
              <w:right w:val="single" w:sz="6" w:space="0" w:color="auto"/>
            </w:tcBorders>
          </w:tcPr>
          <w:p w:rsidR="001F050E"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vAlign w:val="center"/>
          </w:tcPr>
          <w:p w:rsidR="001F050E" w:rsidRPr="001F050E" w:rsidRDefault="00970A5A" w:rsidP="00AB3237">
            <w:pPr>
              <w:rPr>
                <w:rFonts w:cs="Arial"/>
                <w:sz w:val="16"/>
                <w:szCs w:val="16"/>
              </w:rPr>
            </w:pPr>
            <w:r w:rsidRPr="001F050E">
              <w:rPr>
                <w:rFonts w:cs="Arial"/>
                <w:sz w:val="16"/>
                <w:szCs w:val="16"/>
              </w:rPr>
              <w:t>MD-REQ-051840/B-SkyView</w:t>
            </w:r>
          </w:p>
        </w:tc>
        <w:tc>
          <w:tcPr>
            <w:tcW w:w="5730" w:type="dxa"/>
            <w:tcBorders>
              <w:top w:val="single" w:sz="6" w:space="0" w:color="auto"/>
              <w:left w:val="single" w:sz="6" w:space="0" w:color="auto"/>
              <w:bottom w:val="single" w:sz="6" w:space="0" w:color="auto"/>
              <w:right w:val="single" w:sz="6" w:space="0" w:color="auto"/>
            </w:tcBorders>
            <w:vAlign w:val="center"/>
          </w:tcPr>
          <w:p w:rsidR="001F050E" w:rsidRPr="001F050E" w:rsidRDefault="00970A5A" w:rsidP="00AB3237">
            <w:pPr>
              <w:rPr>
                <w:rFonts w:cs="Calibri"/>
                <w:sz w:val="16"/>
                <w:szCs w:val="16"/>
              </w:rPr>
            </w:pPr>
            <w:r w:rsidRPr="001F050E">
              <w:rPr>
                <w:rFonts w:cs="Calibri"/>
                <w:sz w:val="16"/>
                <w:szCs w:val="16"/>
              </w:rPr>
              <w:t>rpaquet2 - per direction from Dave H. added text talking about making sky view configurable</w:t>
            </w:r>
          </w:p>
        </w:tc>
      </w:tr>
      <w:tr w:rsidR="001F050E" w:rsidTr="00F3471D">
        <w:trPr>
          <w:trHeight w:val="237"/>
          <w:jc w:val="center"/>
        </w:trPr>
        <w:tc>
          <w:tcPr>
            <w:tcW w:w="1681" w:type="dxa"/>
            <w:tcBorders>
              <w:left w:val="single" w:sz="6" w:space="0" w:color="auto"/>
              <w:right w:val="single" w:sz="6" w:space="0" w:color="auto"/>
            </w:tcBorders>
          </w:tcPr>
          <w:p w:rsidR="001F050E"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vAlign w:val="center"/>
          </w:tcPr>
          <w:p w:rsidR="001F050E" w:rsidRPr="001F050E" w:rsidRDefault="00970A5A" w:rsidP="00AB3237">
            <w:pPr>
              <w:rPr>
                <w:rFonts w:cs="Arial"/>
                <w:sz w:val="16"/>
                <w:szCs w:val="16"/>
              </w:rPr>
            </w:pPr>
            <w:r w:rsidRPr="001F050E">
              <w:rPr>
                <w:rFonts w:cs="Arial"/>
                <w:sz w:val="16"/>
                <w:szCs w:val="16"/>
              </w:rPr>
              <w:t>LOCATN-UC-REQ-094992/A-Startup - Boot with Vehicle in Motion</w:t>
            </w:r>
          </w:p>
        </w:tc>
        <w:tc>
          <w:tcPr>
            <w:tcW w:w="5730" w:type="dxa"/>
            <w:tcBorders>
              <w:top w:val="single" w:sz="6" w:space="0" w:color="auto"/>
              <w:left w:val="single" w:sz="6" w:space="0" w:color="auto"/>
              <w:bottom w:val="single" w:sz="6" w:space="0" w:color="auto"/>
              <w:right w:val="single" w:sz="6" w:space="0" w:color="auto"/>
            </w:tcBorders>
            <w:vAlign w:val="center"/>
          </w:tcPr>
          <w:p w:rsidR="001F050E" w:rsidRPr="001F050E" w:rsidRDefault="00970A5A" w:rsidP="00AB3237">
            <w:pPr>
              <w:rPr>
                <w:rFonts w:cs="Calibri"/>
                <w:sz w:val="16"/>
                <w:szCs w:val="16"/>
              </w:rPr>
            </w:pPr>
            <w:r w:rsidRPr="001F050E">
              <w:rPr>
                <w:rFonts w:cs="Calibri"/>
                <w:sz w:val="16"/>
                <w:szCs w:val="16"/>
              </w:rPr>
              <w:t>rpaquet2 - added use case for Dave H.</w:t>
            </w:r>
          </w:p>
        </w:tc>
      </w:tr>
      <w:tr w:rsidR="001F050E" w:rsidTr="00F3471D">
        <w:trPr>
          <w:trHeight w:val="237"/>
          <w:jc w:val="center"/>
        </w:trPr>
        <w:tc>
          <w:tcPr>
            <w:tcW w:w="1681" w:type="dxa"/>
            <w:tcBorders>
              <w:left w:val="single" w:sz="6" w:space="0" w:color="auto"/>
              <w:bottom w:val="single" w:sz="6" w:space="0" w:color="auto"/>
              <w:right w:val="single" w:sz="6" w:space="0" w:color="auto"/>
            </w:tcBorders>
          </w:tcPr>
          <w:p w:rsidR="001F050E"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vAlign w:val="center"/>
          </w:tcPr>
          <w:p w:rsidR="001F050E" w:rsidRPr="001F050E" w:rsidRDefault="00970A5A" w:rsidP="00AB3237">
            <w:pPr>
              <w:rPr>
                <w:rFonts w:cs="Arial"/>
                <w:sz w:val="16"/>
                <w:szCs w:val="16"/>
              </w:rPr>
            </w:pPr>
            <w:r w:rsidRPr="001F050E">
              <w:rPr>
                <w:rFonts w:cs="Arial"/>
                <w:sz w:val="16"/>
                <w:szCs w:val="16"/>
              </w:rPr>
              <w:t>LOCATN-UC-REQ-094994/A-Startup – System Crashes / Watchdog Forces Reboot</w:t>
            </w:r>
          </w:p>
        </w:tc>
        <w:tc>
          <w:tcPr>
            <w:tcW w:w="5730" w:type="dxa"/>
            <w:tcBorders>
              <w:top w:val="single" w:sz="6" w:space="0" w:color="auto"/>
              <w:left w:val="single" w:sz="6" w:space="0" w:color="auto"/>
              <w:bottom w:val="single" w:sz="6" w:space="0" w:color="auto"/>
              <w:right w:val="single" w:sz="6" w:space="0" w:color="auto"/>
            </w:tcBorders>
            <w:vAlign w:val="center"/>
          </w:tcPr>
          <w:p w:rsidR="001F050E" w:rsidRPr="001F050E" w:rsidRDefault="00970A5A" w:rsidP="00AB3237">
            <w:pPr>
              <w:rPr>
                <w:rFonts w:cs="Calibri"/>
                <w:sz w:val="16"/>
                <w:szCs w:val="16"/>
              </w:rPr>
            </w:pPr>
            <w:r w:rsidRPr="001F050E">
              <w:rPr>
                <w:rFonts w:cs="Calibri"/>
                <w:sz w:val="16"/>
                <w:szCs w:val="16"/>
              </w:rPr>
              <w:t>rpaquet2 - added use case for Dave H.</w:t>
            </w:r>
          </w:p>
        </w:tc>
      </w:tr>
      <w:tr w:rsidR="007C60EC" w:rsidTr="00F3471D">
        <w:trPr>
          <w:trHeight w:val="237"/>
          <w:jc w:val="center"/>
        </w:trPr>
        <w:tc>
          <w:tcPr>
            <w:tcW w:w="10741" w:type="dxa"/>
            <w:gridSpan w:val="6"/>
            <w:tcBorders>
              <w:top w:val="single" w:sz="6" w:space="0" w:color="auto"/>
              <w:left w:val="single" w:sz="6" w:space="0" w:color="auto"/>
              <w:bottom w:val="single" w:sz="6" w:space="0" w:color="auto"/>
              <w:right w:val="single" w:sz="6" w:space="0" w:color="auto"/>
            </w:tcBorders>
            <w:shd w:val="thinDiagCross" w:color="auto" w:fill="7F7F7F" w:themeFill="text1" w:themeFillTint="80"/>
          </w:tcPr>
          <w:p w:rsidR="007C60EC" w:rsidRPr="00C71790" w:rsidRDefault="00970A5A" w:rsidP="00A7223F">
            <w:pPr>
              <w:outlineLvl w:val="4"/>
              <w:rPr>
                <w:rFonts w:cs="Calibri"/>
                <w:sz w:val="16"/>
                <w:szCs w:val="16"/>
              </w:rPr>
            </w:pPr>
          </w:p>
        </w:tc>
      </w:tr>
      <w:tr w:rsidR="00056562" w:rsidRPr="00BA324D" w:rsidTr="00582749">
        <w:trPr>
          <w:trHeight w:val="237"/>
          <w:jc w:val="center"/>
        </w:trPr>
        <w:tc>
          <w:tcPr>
            <w:tcW w:w="1681" w:type="dxa"/>
            <w:tcBorders>
              <w:top w:val="single" w:sz="6" w:space="0" w:color="auto"/>
              <w:left w:val="single" w:sz="6" w:space="0" w:color="auto"/>
              <w:bottom w:val="single" w:sz="6" w:space="0" w:color="auto"/>
              <w:right w:val="single" w:sz="6" w:space="0" w:color="auto"/>
            </w:tcBorders>
          </w:tcPr>
          <w:p w:rsidR="00056562" w:rsidRPr="00BA324D" w:rsidRDefault="00970A5A" w:rsidP="00A7223F">
            <w:pPr>
              <w:rPr>
                <w:rFonts w:cs="Arial"/>
                <w:b/>
                <w:sz w:val="16"/>
              </w:rPr>
            </w:pPr>
            <w:r>
              <w:rPr>
                <w:rFonts w:cs="Arial"/>
                <w:b/>
                <w:sz w:val="16"/>
              </w:rPr>
              <w:t>March 2, 2015</w:t>
            </w:r>
          </w:p>
        </w:tc>
        <w:tc>
          <w:tcPr>
            <w:tcW w:w="990" w:type="dxa"/>
            <w:tcBorders>
              <w:top w:val="single" w:sz="6" w:space="0" w:color="auto"/>
              <w:left w:val="single" w:sz="6" w:space="0" w:color="auto"/>
              <w:bottom w:val="single" w:sz="6" w:space="0" w:color="auto"/>
              <w:right w:val="single" w:sz="6" w:space="0" w:color="auto"/>
            </w:tcBorders>
          </w:tcPr>
          <w:p w:rsidR="00056562" w:rsidRPr="00BA324D" w:rsidRDefault="00970A5A" w:rsidP="007C60EC">
            <w:pPr>
              <w:jc w:val="center"/>
              <w:rPr>
                <w:rFonts w:cs="Arial"/>
                <w:b/>
                <w:sz w:val="16"/>
                <w:lang w:val="fr-FR"/>
              </w:rPr>
            </w:pPr>
            <w:r>
              <w:rPr>
                <w:rFonts w:cs="Arial"/>
                <w:b/>
                <w:sz w:val="16"/>
                <w:lang w:val="fr-FR"/>
              </w:rPr>
              <w:t>1.7</w:t>
            </w:r>
          </w:p>
        </w:tc>
        <w:tc>
          <w:tcPr>
            <w:tcW w:w="8070" w:type="dxa"/>
            <w:gridSpan w:val="4"/>
            <w:tcBorders>
              <w:top w:val="single" w:sz="6" w:space="0" w:color="auto"/>
              <w:left w:val="single" w:sz="6" w:space="0" w:color="auto"/>
              <w:bottom w:val="single" w:sz="6" w:space="0" w:color="auto"/>
              <w:right w:val="single" w:sz="6" w:space="0" w:color="auto"/>
            </w:tcBorders>
          </w:tcPr>
          <w:p w:rsidR="00056562" w:rsidRPr="00BA324D" w:rsidRDefault="00970A5A" w:rsidP="00A7223F">
            <w:pPr>
              <w:rPr>
                <w:rFonts w:cs="Arial"/>
                <w:b/>
                <w:sz w:val="16"/>
              </w:rPr>
            </w:pPr>
          </w:p>
        </w:tc>
      </w:tr>
      <w:tr w:rsidR="007C60EC" w:rsidTr="00F3471D">
        <w:trPr>
          <w:trHeight w:val="65"/>
          <w:jc w:val="center"/>
        </w:trPr>
        <w:tc>
          <w:tcPr>
            <w:tcW w:w="1681" w:type="dxa"/>
            <w:tcBorders>
              <w:top w:val="single" w:sz="6" w:space="0" w:color="auto"/>
              <w:left w:val="single" w:sz="6" w:space="0" w:color="auto"/>
              <w:right w:val="single" w:sz="6" w:space="0" w:color="auto"/>
            </w:tcBorders>
          </w:tcPr>
          <w:p w:rsidR="007C60EC"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vAlign w:val="center"/>
          </w:tcPr>
          <w:p w:rsidR="007C60EC" w:rsidRPr="007C60EC" w:rsidRDefault="00970A5A" w:rsidP="00AB3237">
            <w:pPr>
              <w:rPr>
                <w:rFonts w:cs="Arial"/>
                <w:sz w:val="16"/>
                <w:szCs w:val="16"/>
              </w:rPr>
            </w:pPr>
            <w:r w:rsidRPr="007C60EC">
              <w:rPr>
                <w:rFonts w:cs="Arial"/>
                <w:sz w:val="16"/>
                <w:szCs w:val="16"/>
              </w:rPr>
              <w:t>STR-069740/C-Location Service Interface (TcSE ROIN-294368)</w:t>
            </w:r>
          </w:p>
        </w:tc>
        <w:tc>
          <w:tcPr>
            <w:tcW w:w="5730" w:type="dxa"/>
            <w:tcBorders>
              <w:top w:val="single" w:sz="6" w:space="0" w:color="auto"/>
              <w:left w:val="single" w:sz="6" w:space="0" w:color="auto"/>
              <w:bottom w:val="single" w:sz="6" w:space="0" w:color="auto"/>
              <w:right w:val="single" w:sz="6" w:space="0" w:color="auto"/>
            </w:tcBorders>
            <w:vAlign w:val="center"/>
          </w:tcPr>
          <w:p w:rsidR="007C60EC" w:rsidRPr="007C60EC" w:rsidRDefault="00970A5A" w:rsidP="00AB3237">
            <w:pPr>
              <w:rPr>
                <w:rFonts w:cs="Calibri"/>
                <w:sz w:val="16"/>
                <w:szCs w:val="16"/>
              </w:rPr>
            </w:pPr>
            <w:r w:rsidRPr="007C60EC">
              <w:rPr>
                <w:rFonts w:cs="Calibri"/>
                <w:sz w:val="16"/>
                <w:szCs w:val="16"/>
              </w:rPr>
              <w:t>rpaquet2 - Added Location Service_Ephemeris for Dave Herman</w:t>
            </w:r>
          </w:p>
        </w:tc>
      </w:tr>
      <w:tr w:rsidR="007C60EC" w:rsidTr="00F3471D">
        <w:trPr>
          <w:trHeight w:val="65"/>
          <w:jc w:val="center"/>
        </w:trPr>
        <w:tc>
          <w:tcPr>
            <w:tcW w:w="1681" w:type="dxa"/>
            <w:tcBorders>
              <w:left w:val="single" w:sz="6" w:space="0" w:color="auto"/>
              <w:right w:val="single" w:sz="6" w:space="0" w:color="auto"/>
            </w:tcBorders>
          </w:tcPr>
          <w:p w:rsidR="007C60EC"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vAlign w:val="center"/>
          </w:tcPr>
          <w:p w:rsidR="007C60EC" w:rsidRPr="007C60EC" w:rsidRDefault="00970A5A" w:rsidP="00AB3237">
            <w:pPr>
              <w:rPr>
                <w:rFonts w:cs="Arial"/>
                <w:sz w:val="16"/>
                <w:szCs w:val="16"/>
              </w:rPr>
            </w:pPr>
            <w:r w:rsidRPr="007C60EC">
              <w:rPr>
                <w:rFonts w:cs="Arial"/>
                <w:sz w:val="16"/>
                <w:szCs w:val="16"/>
              </w:rPr>
              <w:t>LOCATN-IIR-REQ-022491/C-LocationService_Tx (TcSE ROIN-297354)</w:t>
            </w:r>
          </w:p>
        </w:tc>
        <w:tc>
          <w:tcPr>
            <w:tcW w:w="5730" w:type="dxa"/>
            <w:tcBorders>
              <w:top w:val="single" w:sz="6" w:space="0" w:color="auto"/>
              <w:left w:val="single" w:sz="6" w:space="0" w:color="auto"/>
              <w:bottom w:val="single" w:sz="6" w:space="0" w:color="auto"/>
              <w:right w:val="single" w:sz="6" w:space="0" w:color="auto"/>
            </w:tcBorders>
            <w:vAlign w:val="center"/>
          </w:tcPr>
          <w:p w:rsidR="007C60EC" w:rsidRPr="007C60EC" w:rsidRDefault="00970A5A" w:rsidP="00AB3237">
            <w:pPr>
              <w:rPr>
                <w:rFonts w:cs="Calibri"/>
                <w:sz w:val="16"/>
                <w:szCs w:val="16"/>
              </w:rPr>
            </w:pPr>
            <w:r w:rsidRPr="007C60EC">
              <w:rPr>
                <w:rFonts w:cs="Calibri"/>
                <w:sz w:val="16"/>
                <w:szCs w:val="16"/>
              </w:rPr>
              <w:t xml:space="preserve">rpaquet2 - Added Location3 requirement for China shifting and Location 4 </w:t>
            </w:r>
            <w:r w:rsidRPr="007C60EC">
              <w:rPr>
                <w:rFonts w:cs="Calibri"/>
                <w:sz w:val="16"/>
                <w:szCs w:val="16"/>
              </w:rPr>
              <w:t>and 5.</w:t>
            </w:r>
          </w:p>
        </w:tc>
      </w:tr>
      <w:tr w:rsidR="007C60EC" w:rsidTr="00F3471D">
        <w:trPr>
          <w:trHeight w:val="65"/>
          <w:jc w:val="center"/>
        </w:trPr>
        <w:tc>
          <w:tcPr>
            <w:tcW w:w="1681" w:type="dxa"/>
            <w:tcBorders>
              <w:left w:val="single" w:sz="6" w:space="0" w:color="auto"/>
              <w:right w:val="single" w:sz="6" w:space="0" w:color="auto"/>
            </w:tcBorders>
          </w:tcPr>
          <w:p w:rsidR="007C60EC"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vAlign w:val="center"/>
          </w:tcPr>
          <w:p w:rsidR="007C60EC" w:rsidRPr="007C60EC" w:rsidRDefault="00970A5A" w:rsidP="00AB3237">
            <w:pPr>
              <w:rPr>
                <w:rFonts w:cs="Arial"/>
                <w:sz w:val="16"/>
                <w:szCs w:val="16"/>
              </w:rPr>
            </w:pPr>
            <w:r w:rsidRPr="007C60EC">
              <w:rPr>
                <w:rFonts w:cs="Arial"/>
                <w:sz w:val="16"/>
                <w:szCs w:val="16"/>
              </w:rPr>
              <w:t>MD-REQ-051840/B-SkyView</w:t>
            </w:r>
          </w:p>
        </w:tc>
        <w:tc>
          <w:tcPr>
            <w:tcW w:w="5730" w:type="dxa"/>
            <w:tcBorders>
              <w:top w:val="single" w:sz="6" w:space="0" w:color="auto"/>
              <w:left w:val="single" w:sz="6" w:space="0" w:color="auto"/>
              <w:bottom w:val="single" w:sz="6" w:space="0" w:color="auto"/>
              <w:right w:val="single" w:sz="6" w:space="0" w:color="auto"/>
            </w:tcBorders>
            <w:vAlign w:val="center"/>
          </w:tcPr>
          <w:p w:rsidR="007C60EC" w:rsidRPr="007C60EC" w:rsidRDefault="00970A5A" w:rsidP="00AB3237">
            <w:pPr>
              <w:rPr>
                <w:rFonts w:cs="Calibri"/>
                <w:sz w:val="16"/>
                <w:szCs w:val="16"/>
              </w:rPr>
            </w:pPr>
            <w:r w:rsidRPr="007C60EC">
              <w:rPr>
                <w:rFonts w:cs="Calibri"/>
                <w:sz w:val="16"/>
                <w:szCs w:val="16"/>
              </w:rPr>
              <w:t>rpaquet2 - per direction from Dave H. added text talking about making sky view configurable</w:t>
            </w:r>
          </w:p>
        </w:tc>
      </w:tr>
      <w:tr w:rsidR="007C60EC" w:rsidTr="00F3471D">
        <w:trPr>
          <w:trHeight w:val="65"/>
          <w:jc w:val="center"/>
        </w:trPr>
        <w:tc>
          <w:tcPr>
            <w:tcW w:w="1681" w:type="dxa"/>
            <w:tcBorders>
              <w:left w:val="single" w:sz="6" w:space="0" w:color="auto"/>
              <w:right w:val="single" w:sz="6" w:space="0" w:color="auto"/>
            </w:tcBorders>
          </w:tcPr>
          <w:p w:rsidR="007C60EC"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vAlign w:val="center"/>
          </w:tcPr>
          <w:p w:rsidR="007C60EC" w:rsidRPr="007C60EC" w:rsidRDefault="00970A5A" w:rsidP="00AB3237">
            <w:pPr>
              <w:rPr>
                <w:rFonts w:cs="Arial"/>
                <w:sz w:val="16"/>
                <w:szCs w:val="16"/>
              </w:rPr>
            </w:pPr>
            <w:r w:rsidRPr="007C60EC">
              <w:rPr>
                <w:rFonts w:cs="Arial"/>
                <w:sz w:val="16"/>
                <w:szCs w:val="16"/>
              </w:rPr>
              <w:t>MD-REQ-132696/A-DownloadedEphemeris</w:t>
            </w:r>
          </w:p>
        </w:tc>
        <w:tc>
          <w:tcPr>
            <w:tcW w:w="5730" w:type="dxa"/>
            <w:tcBorders>
              <w:top w:val="single" w:sz="6" w:space="0" w:color="auto"/>
              <w:left w:val="single" w:sz="6" w:space="0" w:color="auto"/>
              <w:bottom w:val="single" w:sz="6" w:space="0" w:color="auto"/>
              <w:right w:val="single" w:sz="6" w:space="0" w:color="auto"/>
            </w:tcBorders>
            <w:vAlign w:val="center"/>
          </w:tcPr>
          <w:p w:rsidR="007C60EC" w:rsidRPr="007C60EC" w:rsidRDefault="00970A5A" w:rsidP="00AB3237">
            <w:pPr>
              <w:rPr>
                <w:rFonts w:cs="Calibri"/>
                <w:sz w:val="16"/>
                <w:szCs w:val="16"/>
              </w:rPr>
            </w:pPr>
            <w:r w:rsidRPr="007C60EC">
              <w:rPr>
                <w:rFonts w:cs="Calibri"/>
                <w:sz w:val="16"/>
                <w:szCs w:val="16"/>
              </w:rPr>
              <w:t>rpaquet2 - per direction from Dave H. added text for Downloaded Ephemeris</w:t>
            </w:r>
          </w:p>
        </w:tc>
      </w:tr>
      <w:tr w:rsidR="007C60EC" w:rsidTr="00F3471D">
        <w:trPr>
          <w:trHeight w:val="65"/>
          <w:jc w:val="center"/>
        </w:trPr>
        <w:tc>
          <w:tcPr>
            <w:tcW w:w="1681" w:type="dxa"/>
            <w:tcBorders>
              <w:left w:val="single" w:sz="6" w:space="0" w:color="auto"/>
              <w:right w:val="single" w:sz="6" w:space="0" w:color="auto"/>
            </w:tcBorders>
          </w:tcPr>
          <w:p w:rsidR="007C60EC"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vAlign w:val="center"/>
          </w:tcPr>
          <w:p w:rsidR="007C60EC" w:rsidRPr="007C60EC" w:rsidRDefault="00970A5A" w:rsidP="00AB3237">
            <w:pPr>
              <w:rPr>
                <w:rFonts w:cs="Arial"/>
                <w:sz w:val="16"/>
                <w:szCs w:val="16"/>
              </w:rPr>
            </w:pPr>
            <w:r w:rsidRPr="007C60EC">
              <w:rPr>
                <w:rFonts w:cs="Arial"/>
                <w:sz w:val="16"/>
                <w:szCs w:val="16"/>
              </w:rPr>
              <w:t>MD-REQ-132697/A-CalculatedEphemeris</w:t>
            </w:r>
          </w:p>
        </w:tc>
        <w:tc>
          <w:tcPr>
            <w:tcW w:w="5730" w:type="dxa"/>
            <w:tcBorders>
              <w:top w:val="single" w:sz="6" w:space="0" w:color="auto"/>
              <w:left w:val="single" w:sz="6" w:space="0" w:color="auto"/>
              <w:bottom w:val="single" w:sz="6" w:space="0" w:color="auto"/>
              <w:right w:val="single" w:sz="6" w:space="0" w:color="auto"/>
            </w:tcBorders>
            <w:vAlign w:val="center"/>
          </w:tcPr>
          <w:p w:rsidR="007C60EC" w:rsidRPr="007C60EC" w:rsidRDefault="00970A5A" w:rsidP="00AB3237">
            <w:pPr>
              <w:rPr>
                <w:rFonts w:cs="Calibri"/>
                <w:sz w:val="16"/>
                <w:szCs w:val="16"/>
              </w:rPr>
            </w:pPr>
            <w:r w:rsidRPr="007C60EC">
              <w:rPr>
                <w:rFonts w:cs="Calibri"/>
                <w:sz w:val="16"/>
                <w:szCs w:val="16"/>
              </w:rPr>
              <w:t>rpaquet2 - per direction from Dave H. added text for Calculated Ephemeris</w:t>
            </w:r>
          </w:p>
        </w:tc>
      </w:tr>
      <w:tr w:rsidR="007C60EC" w:rsidTr="00F3471D">
        <w:trPr>
          <w:trHeight w:val="65"/>
          <w:jc w:val="center"/>
        </w:trPr>
        <w:tc>
          <w:tcPr>
            <w:tcW w:w="1681" w:type="dxa"/>
            <w:tcBorders>
              <w:left w:val="single" w:sz="6" w:space="0" w:color="auto"/>
              <w:right w:val="single" w:sz="6" w:space="0" w:color="auto"/>
            </w:tcBorders>
          </w:tcPr>
          <w:p w:rsidR="007C60EC"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vAlign w:val="center"/>
          </w:tcPr>
          <w:p w:rsidR="007C60EC" w:rsidRPr="007C60EC" w:rsidRDefault="00970A5A" w:rsidP="00AB3237">
            <w:pPr>
              <w:rPr>
                <w:rFonts w:cs="Arial"/>
                <w:sz w:val="16"/>
                <w:szCs w:val="16"/>
              </w:rPr>
            </w:pPr>
            <w:r w:rsidRPr="007C60EC">
              <w:rPr>
                <w:rFonts w:cs="Arial"/>
                <w:sz w:val="16"/>
                <w:szCs w:val="16"/>
              </w:rPr>
              <w:t>STR-069713/C-Use Cases (TcSE ROIN-292764)</w:t>
            </w:r>
          </w:p>
        </w:tc>
        <w:tc>
          <w:tcPr>
            <w:tcW w:w="5730" w:type="dxa"/>
            <w:tcBorders>
              <w:top w:val="single" w:sz="6" w:space="0" w:color="auto"/>
              <w:left w:val="single" w:sz="6" w:space="0" w:color="auto"/>
              <w:bottom w:val="single" w:sz="6" w:space="0" w:color="auto"/>
              <w:right w:val="single" w:sz="6" w:space="0" w:color="auto"/>
            </w:tcBorders>
            <w:vAlign w:val="center"/>
          </w:tcPr>
          <w:p w:rsidR="007C60EC" w:rsidRPr="007C60EC" w:rsidRDefault="00970A5A" w:rsidP="00AB3237">
            <w:pPr>
              <w:rPr>
                <w:rFonts w:cs="Calibri"/>
                <w:sz w:val="16"/>
                <w:szCs w:val="16"/>
              </w:rPr>
            </w:pPr>
            <w:r w:rsidRPr="007C60EC">
              <w:rPr>
                <w:rFonts w:cs="Calibri"/>
                <w:sz w:val="16"/>
                <w:szCs w:val="16"/>
              </w:rPr>
              <w:t>Added use cases</w:t>
            </w:r>
          </w:p>
        </w:tc>
      </w:tr>
      <w:tr w:rsidR="007C60EC" w:rsidTr="00F3471D">
        <w:trPr>
          <w:trHeight w:val="65"/>
          <w:jc w:val="center"/>
        </w:trPr>
        <w:tc>
          <w:tcPr>
            <w:tcW w:w="1681" w:type="dxa"/>
            <w:tcBorders>
              <w:left w:val="single" w:sz="6" w:space="0" w:color="auto"/>
              <w:right w:val="single" w:sz="6" w:space="0" w:color="auto"/>
            </w:tcBorders>
          </w:tcPr>
          <w:p w:rsidR="007C60EC"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vAlign w:val="center"/>
          </w:tcPr>
          <w:p w:rsidR="007C60EC" w:rsidRPr="007C60EC" w:rsidRDefault="00970A5A" w:rsidP="00AB3237">
            <w:pPr>
              <w:rPr>
                <w:rFonts w:cs="Arial"/>
                <w:sz w:val="16"/>
                <w:szCs w:val="16"/>
              </w:rPr>
            </w:pPr>
            <w:r w:rsidRPr="007C60EC">
              <w:rPr>
                <w:rFonts w:cs="Arial"/>
                <w:sz w:val="16"/>
                <w:szCs w:val="16"/>
              </w:rPr>
              <w:t>LOCATN-UC-REQ-094992/A-Startup - Boot with Vehicle in Motion</w:t>
            </w:r>
          </w:p>
        </w:tc>
        <w:tc>
          <w:tcPr>
            <w:tcW w:w="5730" w:type="dxa"/>
            <w:tcBorders>
              <w:top w:val="single" w:sz="6" w:space="0" w:color="auto"/>
              <w:left w:val="single" w:sz="6" w:space="0" w:color="auto"/>
              <w:bottom w:val="single" w:sz="6" w:space="0" w:color="auto"/>
              <w:right w:val="single" w:sz="6" w:space="0" w:color="auto"/>
            </w:tcBorders>
            <w:vAlign w:val="center"/>
          </w:tcPr>
          <w:p w:rsidR="007C60EC" w:rsidRPr="007C60EC" w:rsidRDefault="00970A5A" w:rsidP="00AB3237">
            <w:pPr>
              <w:rPr>
                <w:rFonts w:cs="Calibri"/>
                <w:sz w:val="16"/>
                <w:szCs w:val="16"/>
              </w:rPr>
            </w:pPr>
            <w:r w:rsidRPr="007C60EC">
              <w:rPr>
                <w:rFonts w:cs="Calibri"/>
                <w:sz w:val="16"/>
                <w:szCs w:val="16"/>
              </w:rPr>
              <w:t>rpaquet2 - added use ca</w:t>
            </w:r>
            <w:r w:rsidRPr="007C60EC">
              <w:rPr>
                <w:rFonts w:cs="Calibri"/>
                <w:sz w:val="16"/>
                <w:szCs w:val="16"/>
              </w:rPr>
              <w:t>se for Dave H.</w:t>
            </w:r>
          </w:p>
        </w:tc>
      </w:tr>
      <w:tr w:rsidR="007C60EC" w:rsidTr="00F3471D">
        <w:trPr>
          <w:trHeight w:val="65"/>
          <w:jc w:val="center"/>
        </w:trPr>
        <w:tc>
          <w:tcPr>
            <w:tcW w:w="1681" w:type="dxa"/>
            <w:tcBorders>
              <w:left w:val="single" w:sz="6" w:space="0" w:color="auto"/>
              <w:right w:val="single" w:sz="6" w:space="0" w:color="auto"/>
            </w:tcBorders>
          </w:tcPr>
          <w:p w:rsidR="007C60EC"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vAlign w:val="center"/>
          </w:tcPr>
          <w:p w:rsidR="007C60EC" w:rsidRPr="007C60EC" w:rsidRDefault="00970A5A" w:rsidP="00AB3237">
            <w:pPr>
              <w:rPr>
                <w:rFonts w:cs="Arial"/>
                <w:sz w:val="16"/>
                <w:szCs w:val="16"/>
              </w:rPr>
            </w:pPr>
            <w:r w:rsidRPr="007C60EC">
              <w:rPr>
                <w:rFonts w:cs="Arial"/>
                <w:sz w:val="16"/>
                <w:szCs w:val="16"/>
              </w:rPr>
              <w:t>LOCATN-UC-REQ-094994/A-Startup – System Crashes / Watchdog Forces Reboot</w:t>
            </w:r>
          </w:p>
        </w:tc>
        <w:tc>
          <w:tcPr>
            <w:tcW w:w="5730" w:type="dxa"/>
            <w:tcBorders>
              <w:top w:val="single" w:sz="6" w:space="0" w:color="auto"/>
              <w:left w:val="single" w:sz="6" w:space="0" w:color="auto"/>
              <w:bottom w:val="single" w:sz="6" w:space="0" w:color="auto"/>
              <w:right w:val="single" w:sz="6" w:space="0" w:color="auto"/>
            </w:tcBorders>
            <w:vAlign w:val="center"/>
          </w:tcPr>
          <w:p w:rsidR="007C60EC" w:rsidRPr="007C60EC" w:rsidRDefault="00970A5A" w:rsidP="00AB3237">
            <w:pPr>
              <w:rPr>
                <w:rFonts w:cs="Calibri"/>
                <w:sz w:val="16"/>
                <w:szCs w:val="16"/>
              </w:rPr>
            </w:pPr>
            <w:r w:rsidRPr="007C60EC">
              <w:rPr>
                <w:rFonts w:cs="Calibri"/>
                <w:sz w:val="16"/>
                <w:szCs w:val="16"/>
              </w:rPr>
              <w:t>rpaquet2 - added use case for Dave H.</w:t>
            </w:r>
          </w:p>
        </w:tc>
      </w:tr>
      <w:tr w:rsidR="007C60EC" w:rsidTr="00F3471D">
        <w:trPr>
          <w:trHeight w:val="65"/>
          <w:jc w:val="center"/>
        </w:trPr>
        <w:tc>
          <w:tcPr>
            <w:tcW w:w="1681" w:type="dxa"/>
            <w:tcBorders>
              <w:left w:val="single" w:sz="6" w:space="0" w:color="auto"/>
              <w:right w:val="single" w:sz="6" w:space="0" w:color="auto"/>
            </w:tcBorders>
          </w:tcPr>
          <w:p w:rsidR="007C60EC"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vAlign w:val="center"/>
          </w:tcPr>
          <w:p w:rsidR="007C60EC" w:rsidRPr="007C60EC" w:rsidRDefault="00970A5A" w:rsidP="00AB3237">
            <w:pPr>
              <w:rPr>
                <w:rFonts w:cs="Arial"/>
                <w:sz w:val="16"/>
                <w:szCs w:val="16"/>
              </w:rPr>
            </w:pPr>
            <w:r w:rsidRPr="007C60EC">
              <w:rPr>
                <w:rFonts w:cs="Arial"/>
                <w:sz w:val="16"/>
                <w:szCs w:val="16"/>
              </w:rPr>
              <w:t>LOCATN-REQ-022459/C-Wheel Tick Failure (TcSE ROIN-294197)</w:t>
            </w:r>
          </w:p>
        </w:tc>
        <w:tc>
          <w:tcPr>
            <w:tcW w:w="5730" w:type="dxa"/>
            <w:tcBorders>
              <w:top w:val="single" w:sz="6" w:space="0" w:color="auto"/>
              <w:left w:val="single" w:sz="6" w:space="0" w:color="auto"/>
              <w:bottom w:val="single" w:sz="6" w:space="0" w:color="auto"/>
              <w:right w:val="single" w:sz="6" w:space="0" w:color="auto"/>
            </w:tcBorders>
            <w:vAlign w:val="center"/>
          </w:tcPr>
          <w:p w:rsidR="007C60EC" w:rsidRPr="007C60EC" w:rsidRDefault="00970A5A" w:rsidP="00AB3237">
            <w:pPr>
              <w:rPr>
                <w:rFonts w:cs="Calibri"/>
                <w:sz w:val="16"/>
                <w:szCs w:val="16"/>
              </w:rPr>
            </w:pPr>
            <w:r w:rsidRPr="007C60EC">
              <w:rPr>
                <w:rFonts w:cs="Calibri"/>
                <w:sz w:val="16"/>
                <w:szCs w:val="16"/>
              </w:rPr>
              <w:t>rpaquet2 - Added text to requirement per Dave Herman.</w:t>
            </w:r>
          </w:p>
        </w:tc>
      </w:tr>
      <w:tr w:rsidR="007C60EC" w:rsidTr="00F3471D">
        <w:trPr>
          <w:trHeight w:val="65"/>
          <w:jc w:val="center"/>
        </w:trPr>
        <w:tc>
          <w:tcPr>
            <w:tcW w:w="1681" w:type="dxa"/>
            <w:tcBorders>
              <w:left w:val="single" w:sz="6" w:space="0" w:color="auto"/>
              <w:right w:val="single" w:sz="6" w:space="0" w:color="auto"/>
            </w:tcBorders>
          </w:tcPr>
          <w:p w:rsidR="007C60EC"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vAlign w:val="center"/>
          </w:tcPr>
          <w:p w:rsidR="007C60EC" w:rsidRPr="007C60EC" w:rsidRDefault="00970A5A" w:rsidP="00AB3237">
            <w:pPr>
              <w:rPr>
                <w:rFonts w:cs="Arial"/>
                <w:sz w:val="16"/>
                <w:szCs w:val="16"/>
              </w:rPr>
            </w:pPr>
            <w:r w:rsidRPr="007C60EC">
              <w:rPr>
                <w:rFonts w:cs="Arial"/>
                <w:sz w:val="16"/>
                <w:szCs w:val="16"/>
              </w:rPr>
              <w:t>LOCATN-REQ-022476/C-Configuration (TcSE ROIN-304494)</w:t>
            </w:r>
          </w:p>
        </w:tc>
        <w:tc>
          <w:tcPr>
            <w:tcW w:w="5730" w:type="dxa"/>
            <w:tcBorders>
              <w:top w:val="single" w:sz="6" w:space="0" w:color="auto"/>
              <w:left w:val="single" w:sz="6" w:space="0" w:color="auto"/>
              <w:bottom w:val="single" w:sz="6" w:space="0" w:color="auto"/>
              <w:right w:val="single" w:sz="6" w:space="0" w:color="auto"/>
            </w:tcBorders>
            <w:vAlign w:val="center"/>
          </w:tcPr>
          <w:p w:rsidR="007C60EC" w:rsidRPr="007C60EC" w:rsidRDefault="00970A5A" w:rsidP="00AB3237">
            <w:pPr>
              <w:rPr>
                <w:rFonts w:cs="Calibri"/>
                <w:sz w:val="16"/>
                <w:szCs w:val="16"/>
              </w:rPr>
            </w:pPr>
            <w:r w:rsidRPr="007C60EC">
              <w:rPr>
                <w:rFonts w:cs="Calibri"/>
                <w:sz w:val="16"/>
                <w:szCs w:val="16"/>
              </w:rPr>
              <w:t>rpaquet2 - Added new row to table for wheel tick time separation per Dave Herman.</w:t>
            </w:r>
          </w:p>
        </w:tc>
      </w:tr>
      <w:tr w:rsidR="007C60EC" w:rsidTr="00F3471D">
        <w:trPr>
          <w:trHeight w:val="65"/>
          <w:jc w:val="center"/>
        </w:trPr>
        <w:tc>
          <w:tcPr>
            <w:tcW w:w="1681" w:type="dxa"/>
            <w:tcBorders>
              <w:left w:val="single" w:sz="6" w:space="0" w:color="auto"/>
              <w:right w:val="single" w:sz="6" w:space="0" w:color="auto"/>
            </w:tcBorders>
          </w:tcPr>
          <w:p w:rsidR="007C60EC" w:rsidRDefault="00970A5A" w:rsidP="00AB3237">
            <w:pPr>
              <w:rPr>
                <w:rFonts w:cs="Arial"/>
                <w:sz w:val="16"/>
              </w:rPr>
            </w:pPr>
          </w:p>
        </w:tc>
        <w:tc>
          <w:tcPr>
            <w:tcW w:w="3330" w:type="dxa"/>
            <w:gridSpan w:val="4"/>
            <w:tcBorders>
              <w:top w:val="single" w:sz="6" w:space="0" w:color="auto"/>
              <w:left w:val="single" w:sz="6" w:space="0" w:color="auto"/>
              <w:bottom w:val="single" w:sz="6" w:space="0" w:color="auto"/>
              <w:right w:val="single" w:sz="6" w:space="0" w:color="auto"/>
            </w:tcBorders>
            <w:vAlign w:val="center"/>
          </w:tcPr>
          <w:p w:rsidR="007C60EC" w:rsidRPr="007C60EC" w:rsidRDefault="00970A5A" w:rsidP="00AB3237">
            <w:pPr>
              <w:rPr>
                <w:rFonts w:cs="Arial"/>
                <w:sz w:val="16"/>
                <w:szCs w:val="16"/>
              </w:rPr>
            </w:pPr>
            <w:r w:rsidRPr="007C60EC">
              <w:rPr>
                <w:rFonts w:cs="Arial"/>
                <w:sz w:val="16"/>
                <w:szCs w:val="16"/>
              </w:rPr>
              <w:t>LOCATN-REQ-022478/C-Diagnostics (TcSE ROIN-304497)</w:t>
            </w:r>
          </w:p>
        </w:tc>
        <w:tc>
          <w:tcPr>
            <w:tcW w:w="5730" w:type="dxa"/>
            <w:tcBorders>
              <w:top w:val="single" w:sz="6" w:space="0" w:color="auto"/>
              <w:left w:val="single" w:sz="6" w:space="0" w:color="auto"/>
              <w:bottom w:val="single" w:sz="6" w:space="0" w:color="auto"/>
              <w:right w:val="single" w:sz="6" w:space="0" w:color="auto"/>
            </w:tcBorders>
            <w:vAlign w:val="center"/>
          </w:tcPr>
          <w:p w:rsidR="007C60EC" w:rsidRPr="007C60EC" w:rsidRDefault="00970A5A" w:rsidP="00AB3237">
            <w:pPr>
              <w:rPr>
                <w:rFonts w:cs="Calibri"/>
                <w:sz w:val="16"/>
                <w:szCs w:val="16"/>
              </w:rPr>
            </w:pPr>
            <w:r w:rsidRPr="007C60EC">
              <w:rPr>
                <w:rFonts w:cs="Calibri"/>
                <w:sz w:val="16"/>
                <w:szCs w:val="16"/>
              </w:rPr>
              <w:t>rpaquet2 - Updated text to add 1 second of data.</w:t>
            </w:r>
          </w:p>
        </w:tc>
      </w:tr>
      <w:tr w:rsidR="00AE3C9C" w:rsidTr="00F3471D">
        <w:trPr>
          <w:trHeight w:val="237"/>
          <w:jc w:val="center"/>
        </w:trPr>
        <w:tc>
          <w:tcPr>
            <w:tcW w:w="10741" w:type="dxa"/>
            <w:gridSpan w:val="6"/>
            <w:tcBorders>
              <w:top w:val="single" w:sz="6" w:space="0" w:color="auto"/>
              <w:left w:val="single" w:sz="6" w:space="0" w:color="auto"/>
              <w:bottom w:val="single" w:sz="6" w:space="0" w:color="auto"/>
              <w:right w:val="single" w:sz="6" w:space="0" w:color="auto"/>
            </w:tcBorders>
            <w:shd w:val="thinDiagCross" w:color="auto" w:fill="7F7F7F" w:themeFill="text1" w:themeFillTint="80"/>
          </w:tcPr>
          <w:p w:rsidR="00AE3C9C" w:rsidRPr="00C71790" w:rsidRDefault="00970A5A" w:rsidP="007A198A">
            <w:pPr>
              <w:outlineLvl w:val="4"/>
              <w:rPr>
                <w:rFonts w:cs="Calibri"/>
                <w:sz w:val="16"/>
                <w:szCs w:val="16"/>
              </w:rPr>
            </w:pPr>
          </w:p>
        </w:tc>
      </w:tr>
      <w:tr w:rsidR="00056562" w:rsidRPr="00BA324D" w:rsidTr="004C4140">
        <w:trPr>
          <w:trHeight w:val="237"/>
          <w:jc w:val="center"/>
        </w:trPr>
        <w:tc>
          <w:tcPr>
            <w:tcW w:w="1681" w:type="dxa"/>
            <w:tcBorders>
              <w:top w:val="single" w:sz="6" w:space="0" w:color="auto"/>
              <w:left w:val="single" w:sz="6" w:space="0" w:color="auto"/>
              <w:bottom w:val="single" w:sz="4" w:space="0" w:color="auto"/>
              <w:right w:val="single" w:sz="6" w:space="0" w:color="auto"/>
            </w:tcBorders>
          </w:tcPr>
          <w:p w:rsidR="00056562" w:rsidRPr="00BA324D" w:rsidRDefault="00970A5A" w:rsidP="007A198A">
            <w:pPr>
              <w:rPr>
                <w:rFonts w:cs="Arial"/>
                <w:b/>
                <w:sz w:val="16"/>
              </w:rPr>
            </w:pPr>
            <w:r>
              <w:rPr>
                <w:rFonts w:cs="Arial"/>
                <w:b/>
                <w:sz w:val="16"/>
              </w:rPr>
              <w:t>June 16, 2015</w:t>
            </w:r>
          </w:p>
        </w:tc>
        <w:tc>
          <w:tcPr>
            <w:tcW w:w="990" w:type="dxa"/>
            <w:tcBorders>
              <w:top w:val="single" w:sz="6" w:space="0" w:color="auto"/>
              <w:left w:val="single" w:sz="6" w:space="0" w:color="auto"/>
              <w:bottom w:val="single" w:sz="6" w:space="0" w:color="auto"/>
              <w:right w:val="single" w:sz="6" w:space="0" w:color="auto"/>
            </w:tcBorders>
          </w:tcPr>
          <w:p w:rsidR="00056562" w:rsidRPr="00BA324D" w:rsidRDefault="00970A5A" w:rsidP="007A198A">
            <w:pPr>
              <w:jc w:val="center"/>
              <w:rPr>
                <w:rFonts w:cs="Arial"/>
                <w:b/>
                <w:sz w:val="16"/>
                <w:lang w:val="fr-FR"/>
              </w:rPr>
            </w:pPr>
            <w:r>
              <w:rPr>
                <w:rFonts w:cs="Arial"/>
                <w:b/>
                <w:sz w:val="16"/>
                <w:lang w:val="fr-FR"/>
              </w:rPr>
              <w:t>1.8</w:t>
            </w:r>
          </w:p>
        </w:tc>
        <w:tc>
          <w:tcPr>
            <w:tcW w:w="8070" w:type="dxa"/>
            <w:gridSpan w:val="4"/>
            <w:tcBorders>
              <w:top w:val="single" w:sz="6" w:space="0" w:color="auto"/>
              <w:left w:val="single" w:sz="6" w:space="0" w:color="auto"/>
              <w:bottom w:val="single" w:sz="6" w:space="0" w:color="auto"/>
              <w:right w:val="single" w:sz="6" w:space="0" w:color="auto"/>
            </w:tcBorders>
          </w:tcPr>
          <w:p w:rsidR="00056562" w:rsidRPr="00BA324D" w:rsidRDefault="00970A5A" w:rsidP="007A198A">
            <w:pPr>
              <w:rPr>
                <w:rFonts w:cs="Arial"/>
                <w:b/>
                <w:sz w:val="16"/>
              </w:rPr>
            </w:pPr>
          </w:p>
        </w:tc>
      </w:tr>
      <w:tr w:rsidR="00AE3C9C" w:rsidTr="00F3471D">
        <w:trPr>
          <w:trHeight w:val="65"/>
          <w:jc w:val="center"/>
        </w:trPr>
        <w:tc>
          <w:tcPr>
            <w:tcW w:w="1681" w:type="dxa"/>
            <w:tcBorders>
              <w:top w:val="single" w:sz="4" w:space="0" w:color="auto"/>
              <w:left w:val="single" w:sz="4" w:space="0" w:color="auto"/>
              <w:bottom w:val="single" w:sz="4" w:space="0" w:color="auto"/>
              <w:right w:val="single" w:sz="4" w:space="0" w:color="auto"/>
            </w:tcBorders>
          </w:tcPr>
          <w:p w:rsidR="00AE3C9C"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vAlign w:val="center"/>
          </w:tcPr>
          <w:p w:rsidR="00AE3C9C" w:rsidRDefault="00970A5A" w:rsidP="00AB3237">
            <w:pPr>
              <w:rPr>
                <w:rFonts w:cs="Calibri"/>
                <w:sz w:val="16"/>
                <w:szCs w:val="16"/>
              </w:rPr>
            </w:pPr>
            <w:r>
              <w:rPr>
                <w:rFonts w:cs="Calibri"/>
                <w:sz w:val="16"/>
                <w:szCs w:val="16"/>
              </w:rPr>
              <w:t>LOCATN-REQ-022431/B-Position Accuracy (TcSE ROIN-294206)</w:t>
            </w:r>
          </w:p>
        </w:tc>
        <w:tc>
          <w:tcPr>
            <w:tcW w:w="5730" w:type="dxa"/>
            <w:tcBorders>
              <w:top w:val="single" w:sz="6" w:space="0" w:color="auto"/>
              <w:left w:val="single" w:sz="6" w:space="0" w:color="auto"/>
              <w:bottom w:val="single" w:sz="6" w:space="0" w:color="auto"/>
              <w:right w:val="single" w:sz="6" w:space="0" w:color="auto"/>
            </w:tcBorders>
            <w:vAlign w:val="center"/>
          </w:tcPr>
          <w:p w:rsidR="00AE3C9C" w:rsidRDefault="00970A5A" w:rsidP="00AB3237">
            <w:pPr>
              <w:rPr>
                <w:rFonts w:cs="Calibri"/>
                <w:sz w:val="16"/>
                <w:szCs w:val="16"/>
              </w:rPr>
            </w:pPr>
            <w:r>
              <w:rPr>
                <w:rFonts w:cs="Calibri"/>
                <w:sz w:val="16"/>
                <w:szCs w:val="16"/>
              </w:rPr>
              <w:t>kturne20 - Added positioning accuracy values to support overall system performance for location.</w:t>
            </w:r>
          </w:p>
        </w:tc>
      </w:tr>
      <w:tr w:rsidR="0006078C" w:rsidTr="00F3471D">
        <w:trPr>
          <w:trHeight w:val="65"/>
          <w:jc w:val="center"/>
        </w:trPr>
        <w:tc>
          <w:tcPr>
            <w:tcW w:w="10741" w:type="dxa"/>
            <w:gridSpan w:val="6"/>
            <w:tcBorders>
              <w:top w:val="single" w:sz="6" w:space="0" w:color="auto"/>
              <w:left w:val="single" w:sz="6" w:space="0" w:color="auto"/>
              <w:bottom w:val="single" w:sz="6" w:space="0" w:color="auto"/>
              <w:right w:val="single" w:sz="6" w:space="0" w:color="auto"/>
            </w:tcBorders>
            <w:shd w:val="thinDiagCross" w:color="auto" w:fill="7F7F7F" w:themeFill="text1" w:themeFillTint="80"/>
          </w:tcPr>
          <w:p w:rsidR="0006078C" w:rsidRPr="00C71790" w:rsidRDefault="00970A5A" w:rsidP="0006078C">
            <w:pPr>
              <w:outlineLvl w:val="4"/>
              <w:rPr>
                <w:rFonts w:cs="Calibri"/>
                <w:sz w:val="16"/>
                <w:szCs w:val="16"/>
              </w:rPr>
            </w:pPr>
          </w:p>
        </w:tc>
      </w:tr>
      <w:tr w:rsidR="00056562" w:rsidTr="002B65A4">
        <w:trPr>
          <w:trHeight w:val="65"/>
          <w:jc w:val="center"/>
        </w:trPr>
        <w:tc>
          <w:tcPr>
            <w:tcW w:w="1681" w:type="dxa"/>
            <w:tcBorders>
              <w:top w:val="single" w:sz="4" w:space="0" w:color="auto"/>
              <w:left w:val="single" w:sz="4" w:space="0" w:color="auto"/>
              <w:bottom w:val="single" w:sz="4" w:space="0" w:color="auto"/>
              <w:right w:val="single" w:sz="4" w:space="0" w:color="auto"/>
            </w:tcBorders>
          </w:tcPr>
          <w:p w:rsidR="00056562" w:rsidRPr="00ED501E" w:rsidRDefault="00970A5A" w:rsidP="00AB3237">
            <w:pPr>
              <w:rPr>
                <w:rFonts w:cs="Arial"/>
                <w:b/>
                <w:sz w:val="16"/>
              </w:rPr>
            </w:pPr>
            <w:r>
              <w:rPr>
                <w:rFonts w:cs="Arial"/>
                <w:b/>
                <w:sz w:val="16"/>
              </w:rPr>
              <w:t>July</w:t>
            </w:r>
            <w:r w:rsidRPr="00ED501E">
              <w:rPr>
                <w:rFonts w:cs="Arial"/>
                <w:b/>
                <w:sz w:val="16"/>
              </w:rPr>
              <w:t xml:space="preserve"> </w:t>
            </w:r>
            <w:r>
              <w:rPr>
                <w:rFonts w:cs="Arial"/>
                <w:b/>
                <w:sz w:val="16"/>
              </w:rPr>
              <w:t>19</w:t>
            </w:r>
            <w:r w:rsidRPr="00ED501E">
              <w:rPr>
                <w:rFonts w:cs="Arial"/>
                <w:b/>
                <w:sz w:val="16"/>
              </w:rPr>
              <w:t>, 2018</w:t>
            </w:r>
          </w:p>
        </w:tc>
        <w:tc>
          <w:tcPr>
            <w:tcW w:w="1011" w:type="dxa"/>
            <w:gridSpan w:val="2"/>
            <w:tcBorders>
              <w:top w:val="single" w:sz="6" w:space="0" w:color="auto"/>
              <w:left w:val="single" w:sz="4" w:space="0" w:color="auto"/>
              <w:bottom w:val="single" w:sz="6" w:space="0" w:color="auto"/>
              <w:right w:val="single" w:sz="6" w:space="0" w:color="auto"/>
            </w:tcBorders>
            <w:vAlign w:val="center"/>
          </w:tcPr>
          <w:p w:rsidR="00056562" w:rsidRPr="00ED501E" w:rsidRDefault="00970A5A" w:rsidP="00AB3237">
            <w:pPr>
              <w:jc w:val="center"/>
              <w:outlineLvl w:val="4"/>
              <w:rPr>
                <w:rFonts w:cs="Calibri"/>
                <w:b/>
                <w:sz w:val="16"/>
                <w:szCs w:val="16"/>
              </w:rPr>
            </w:pPr>
            <w:r>
              <w:rPr>
                <w:rFonts w:cs="Calibri"/>
                <w:b/>
                <w:sz w:val="16"/>
                <w:szCs w:val="16"/>
              </w:rPr>
              <w:t>1.9</w:t>
            </w:r>
          </w:p>
        </w:tc>
        <w:tc>
          <w:tcPr>
            <w:tcW w:w="8049" w:type="dxa"/>
            <w:gridSpan w:val="3"/>
            <w:tcBorders>
              <w:top w:val="single" w:sz="6" w:space="0" w:color="auto"/>
              <w:left w:val="single" w:sz="4" w:space="0" w:color="auto"/>
              <w:bottom w:val="single" w:sz="6" w:space="0" w:color="auto"/>
              <w:right w:val="single" w:sz="6" w:space="0" w:color="auto"/>
            </w:tcBorders>
            <w:vAlign w:val="center"/>
          </w:tcPr>
          <w:p w:rsidR="00056562" w:rsidRDefault="00970A5A" w:rsidP="0006078C">
            <w:pPr>
              <w:outlineLvl w:val="4"/>
              <w:rPr>
                <w:rFonts w:cs="Calibri"/>
                <w:sz w:val="16"/>
                <w:szCs w:val="16"/>
              </w:rPr>
            </w:pPr>
          </w:p>
        </w:tc>
      </w:tr>
      <w:tr w:rsidR="0006078C" w:rsidTr="00F3471D">
        <w:trPr>
          <w:trHeight w:val="65"/>
          <w:jc w:val="center"/>
        </w:trPr>
        <w:tc>
          <w:tcPr>
            <w:tcW w:w="1681" w:type="dxa"/>
            <w:tcBorders>
              <w:top w:val="single" w:sz="4" w:space="0" w:color="auto"/>
              <w:left w:val="single" w:sz="4" w:space="0" w:color="auto"/>
              <w:right w:val="single" w:sz="4" w:space="0" w:color="auto"/>
            </w:tcBorders>
          </w:tcPr>
          <w:p w:rsidR="0006078C"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vAlign w:val="center"/>
          </w:tcPr>
          <w:p w:rsidR="0006078C" w:rsidRPr="008504ED" w:rsidRDefault="00970A5A" w:rsidP="00AB3237">
            <w:pPr>
              <w:rPr>
                <w:rFonts w:cs="Calibri"/>
                <w:sz w:val="16"/>
                <w:szCs w:val="16"/>
              </w:rPr>
            </w:pPr>
            <w:r w:rsidRPr="008504ED">
              <w:rPr>
                <w:rFonts w:cs="Calibri"/>
                <w:sz w:val="16"/>
                <w:szCs w:val="16"/>
              </w:rPr>
              <w:t>LOCATN-CLD-REQ-022480/C-Location Service (TcSE ROIN-294362)</w:t>
            </w:r>
          </w:p>
        </w:tc>
        <w:tc>
          <w:tcPr>
            <w:tcW w:w="5730" w:type="dxa"/>
            <w:tcBorders>
              <w:top w:val="single" w:sz="6" w:space="0" w:color="auto"/>
              <w:left w:val="single" w:sz="6" w:space="0" w:color="auto"/>
              <w:bottom w:val="single" w:sz="6" w:space="0" w:color="auto"/>
              <w:right w:val="single" w:sz="6" w:space="0" w:color="auto"/>
            </w:tcBorders>
            <w:vAlign w:val="center"/>
          </w:tcPr>
          <w:p w:rsidR="0006078C" w:rsidRPr="008504ED" w:rsidRDefault="00970A5A" w:rsidP="00AB3237">
            <w:pPr>
              <w:rPr>
                <w:rFonts w:cs="Calibri"/>
                <w:sz w:val="16"/>
                <w:szCs w:val="16"/>
              </w:rPr>
            </w:pPr>
            <w:r w:rsidRPr="008504ED">
              <w:rPr>
                <w:rFonts w:cs="Calibri"/>
                <w:sz w:val="16"/>
                <w:szCs w:val="16"/>
              </w:rPr>
              <w:t xml:space="preserve">rpaquet2 - </w:t>
            </w:r>
            <w:r w:rsidRPr="008504ED">
              <w:rPr>
                <w:rFonts w:cs="Calibri"/>
                <w:sz w:val="16"/>
                <w:szCs w:val="16"/>
              </w:rPr>
              <w:t>revised per feature owner</w:t>
            </w:r>
          </w:p>
        </w:tc>
      </w:tr>
      <w:tr w:rsidR="0006078C" w:rsidTr="00F3471D">
        <w:trPr>
          <w:trHeight w:val="65"/>
          <w:jc w:val="center"/>
        </w:trPr>
        <w:tc>
          <w:tcPr>
            <w:tcW w:w="1681" w:type="dxa"/>
            <w:tcBorders>
              <w:left w:val="single" w:sz="4" w:space="0" w:color="auto"/>
              <w:right w:val="single" w:sz="4" w:space="0" w:color="auto"/>
            </w:tcBorders>
          </w:tcPr>
          <w:p w:rsidR="0006078C"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06078C" w:rsidRPr="008504ED" w:rsidRDefault="00970A5A" w:rsidP="00AB3237">
            <w:pPr>
              <w:rPr>
                <w:rFonts w:cs="Arial"/>
                <w:sz w:val="16"/>
                <w:szCs w:val="16"/>
              </w:rPr>
            </w:pPr>
            <w:r w:rsidRPr="008504ED">
              <w:rPr>
                <w:rFonts w:cs="Arial"/>
                <w:sz w:val="16"/>
                <w:szCs w:val="16"/>
              </w:rPr>
              <w:t>LOCATN-IIR-REQ-022481/B-LocationServiceLegacy_Tx (TcSE ROIN-294359)</w:t>
            </w:r>
          </w:p>
        </w:tc>
        <w:tc>
          <w:tcPr>
            <w:tcW w:w="5730" w:type="dxa"/>
            <w:tcBorders>
              <w:top w:val="single" w:sz="6" w:space="0" w:color="auto"/>
              <w:left w:val="single" w:sz="6" w:space="0" w:color="auto"/>
              <w:bottom w:val="single" w:sz="6" w:space="0" w:color="auto"/>
              <w:right w:val="single" w:sz="6" w:space="0" w:color="auto"/>
            </w:tcBorders>
          </w:tcPr>
          <w:p w:rsidR="0006078C" w:rsidRPr="008504ED" w:rsidRDefault="00970A5A" w:rsidP="00AB3237">
            <w:pPr>
              <w:rPr>
                <w:sz w:val="16"/>
                <w:szCs w:val="16"/>
              </w:rPr>
            </w:pPr>
            <w:r w:rsidRPr="008504ED">
              <w:rPr>
                <w:sz w:val="16"/>
                <w:szCs w:val="16"/>
              </w:rPr>
              <w:t>rpaquet2 - revised per feature owner</w:t>
            </w:r>
          </w:p>
        </w:tc>
      </w:tr>
      <w:tr w:rsidR="0006078C" w:rsidTr="00F3471D">
        <w:trPr>
          <w:trHeight w:val="65"/>
          <w:jc w:val="center"/>
        </w:trPr>
        <w:tc>
          <w:tcPr>
            <w:tcW w:w="1681" w:type="dxa"/>
            <w:tcBorders>
              <w:left w:val="single" w:sz="4" w:space="0" w:color="auto"/>
              <w:right w:val="single" w:sz="4" w:space="0" w:color="auto"/>
            </w:tcBorders>
          </w:tcPr>
          <w:p w:rsidR="0006078C"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06078C" w:rsidRPr="008504ED" w:rsidRDefault="00970A5A" w:rsidP="00AB3237">
            <w:pPr>
              <w:rPr>
                <w:rFonts w:cs="Arial"/>
                <w:sz w:val="16"/>
                <w:szCs w:val="16"/>
              </w:rPr>
            </w:pPr>
            <w:r w:rsidRPr="008504ED">
              <w:rPr>
                <w:rFonts w:cs="Arial"/>
                <w:sz w:val="16"/>
                <w:szCs w:val="16"/>
              </w:rPr>
              <w:t>LOCATN-IIR-REQ-022491/D-LocationService_Tx (TcSE ROIN-297354)+</w:t>
            </w:r>
          </w:p>
        </w:tc>
        <w:tc>
          <w:tcPr>
            <w:tcW w:w="5730" w:type="dxa"/>
            <w:tcBorders>
              <w:top w:val="single" w:sz="6" w:space="0" w:color="auto"/>
              <w:left w:val="single" w:sz="6" w:space="0" w:color="auto"/>
              <w:bottom w:val="single" w:sz="6" w:space="0" w:color="auto"/>
              <w:right w:val="single" w:sz="6" w:space="0" w:color="auto"/>
            </w:tcBorders>
          </w:tcPr>
          <w:p w:rsidR="0006078C" w:rsidRPr="008504ED" w:rsidRDefault="00970A5A" w:rsidP="00AB3237">
            <w:pPr>
              <w:rPr>
                <w:sz w:val="16"/>
                <w:szCs w:val="16"/>
              </w:rPr>
            </w:pPr>
            <w:r w:rsidRPr="008504ED">
              <w:rPr>
                <w:sz w:val="16"/>
                <w:szCs w:val="16"/>
              </w:rPr>
              <w:t>rpaquet2 - Added"</w:t>
            </w:r>
            <w:r w:rsidRPr="008504ED">
              <w:rPr>
                <w:sz w:val="16"/>
                <w:szCs w:val="16"/>
              </w:rPr>
              <w:tab/>
              <w:t>All items in this subsection apply to an</w:t>
            </w:r>
            <w:r w:rsidRPr="008504ED">
              <w:rPr>
                <w:sz w:val="16"/>
                <w:szCs w:val="16"/>
              </w:rPr>
              <w:t xml:space="preserve"> ECU that is a Localization Master."</w:t>
            </w:r>
          </w:p>
        </w:tc>
      </w:tr>
      <w:tr w:rsidR="0006078C" w:rsidTr="00F3471D">
        <w:trPr>
          <w:trHeight w:val="65"/>
          <w:jc w:val="center"/>
        </w:trPr>
        <w:tc>
          <w:tcPr>
            <w:tcW w:w="1681" w:type="dxa"/>
            <w:tcBorders>
              <w:left w:val="single" w:sz="4" w:space="0" w:color="auto"/>
              <w:right w:val="single" w:sz="4" w:space="0" w:color="auto"/>
            </w:tcBorders>
          </w:tcPr>
          <w:p w:rsidR="0006078C"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06078C" w:rsidRPr="008504ED" w:rsidRDefault="00970A5A" w:rsidP="00AB3237">
            <w:pPr>
              <w:rPr>
                <w:rFonts w:cs="Arial"/>
                <w:sz w:val="16"/>
                <w:szCs w:val="16"/>
              </w:rPr>
            </w:pPr>
            <w:r w:rsidRPr="008504ED">
              <w:rPr>
                <w:rFonts w:cs="Arial"/>
                <w:sz w:val="16"/>
                <w:szCs w:val="16"/>
              </w:rPr>
              <w:t>LOCATN-IIR-REQ-022491/E-LocationService_Tx (TcSE ROIN-297354)</w:t>
            </w:r>
          </w:p>
        </w:tc>
        <w:tc>
          <w:tcPr>
            <w:tcW w:w="5730" w:type="dxa"/>
            <w:tcBorders>
              <w:top w:val="single" w:sz="6" w:space="0" w:color="auto"/>
              <w:left w:val="single" w:sz="6" w:space="0" w:color="auto"/>
              <w:bottom w:val="single" w:sz="6" w:space="0" w:color="auto"/>
              <w:right w:val="single" w:sz="6" w:space="0" w:color="auto"/>
            </w:tcBorders>
          </w:tcPr>
          <w:p w:rsidR="0006078C" w:rsidRPr="008504ED" w:rsidRDefault="00970A5A" w:rsidP="00AB3237">
            <w:pPr>
              <w:rPr>
                <w:sz w:val="16"/>
                <w:szCs w:val="16"/>
              </w:rPr>
            </w:pPr>
            <w:r w:rsidRPr="008504ED">
              <w:rPr>
                <w:sz w:val="16"/>
                <w:szCs w:val="16"/>
              </w:rPr>
              <w:t>rpaquet2 - Added the ArbId for when message is sent from the TCU and clarified the ArbID note for when the APIM sends the data.</w:t>
            </w:r>
          </w:p>
        </w:tc>
      </w:tr>
      <w:tr w:rsidR="0006078C" w:rsidTr="00F3471D">
        <w:trPr>
          <w:trHeight w:val="65"/>
          <w:jc w:val="center"/>
        </w:trPr>
        <w:tc>
          <w:tcPr>
            <w:tcW w:w="1681" w:type="dxa"/>
            <w:tcBorders>
              <w:left w:val="single" w:sz="4" w:space="0" w:color="auto"/>
              <w:right w:val="single" w:sz="4" w:space="0" w:color="auto"/>
            </w:tcBorders>
          </w:tcPr>
          <w:p w:rsidR="0006078C"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06078C" w:rsidRPr="008504ED" w:rsidRDefault="00970A5A" w:rsidP="00AB3237">
            <w:pPr>
              <w:rPr>
                <w:rFonts w:cs="Arial"/>
                <w:sz w:val="16"/>
                <w:szCs w:val="16"/>
              </w:rPr>
            </w:pPr>
            <w:r w:rsidRPr="008504ED">
              <w:rPr>
                <w:rFonts w:cs="Arial"/>
                <w:sz w:val="16"/>
                <w:szCs w:val="16"/>
              </w:rPr>
              <w:t>MD-REQ-051835/C-MetaDataT</w:t>
            </w:r>
            <w:r w:rsidRPr="008504ED">
              <w:rPr>
                <w:rFonts w:cs="Arial"/>
                <w:sz w:val="16"/>
                <w:szCs w:val="16"/>
              </w:rPr>
              <w:t>ime</w:t>
            </w:r>
          </w:p>
        </w:tc>
        <w:tc>
          <w:tcPr>
            <w:tcW w:w="5730" w:type="dxa"/>
            <w:tcBorders>
              <w:top w:val="single" w:sz="6" w:space="0" w:color="auto"/>
              <w:left w:val="single" w:sz="6" w:space="0" w:color="auto"/>
              <w:bottom w:val="single" w:sz="6" w:space="0" w:color="auto"/>
              <w:right w:val="single" w:sz="6" w:space="0" w:color="auto"/>
            </w:tcBorders>
          </w:tcPr>
          <w:p w:rsidR="0006078C" w:rsidRPr="008504ED" w:rsidRDefault="00970A5A" w:rsidP="00AB3237">
            <w:pPr>
              <w:rPr>
                <w:sz w:val="16"/>
                <w:szCs w:val="16"/>
              </w:rPr>
            </w:pPr>
            <w:r w:rsidRPr="008504ED">
              <w:rPr>
                <w:sz w:val="16"/>
                <w:szCs w:val="16"/>
              </w:rPr>
              <w:t>rpaquet2 - Update the Description for Fault Bit Mask</w:t>
            </w:r>
          </w:p>
        </w:tc>
      </w:tr>
      <w:tr w:rsidR="0006078C" w:rsidTr="00F3471D">
        <w:trPr>
          <w:trHeight w:val="65"/>
          <w:jc w:val="center"/>
        </w:trPr>
        <w:tc>
          <w:tcPr>
            <w:tcW w:w="1681" w:type="dxa"/>
            <w:tcBorders>
              <w:left w:val="single" w:sz="4" w:space="0" w:color="auto"/>
              <w:right w:val="single" w:sz="4" w:space="0" w:color="auto"/>
            </w:tcBorders>
          </w:tcPr>
          <w:p w:rsidR="0006078C"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06078C" w:rsidRPr="008504ED" w:rsidRDefault="00970A5A" w:rsidP="00AB3237">
            <w:pPr>
              <w:rPr>
                <w:rFonts w:cs="Arial"/>
                <w:sz w:val="16"/>
                <w:szCs w:val="16"/>
              </w:rPr>
            </w:pPr>
            <w:r w:rsidRPr="008504ED">
              <w:rPr>
                <w:rFonts w:cs="Arial"/>
                <w:sz w:val="16"/>
                <w:szCs w:val="16"/>
              </w:rPr>
              <w:t>LOCATN-IIR-REQ-091628/B-Internal</w:t>
            </w:r>
          </w:p>
        </w:tc>
        <w:tc>
          <w:tcPr>
            <w:tcW w:w="5730" w:type="dxa"/>
            <w:tcBorders>
              <w:top w:val="single" w:sz="6" w:space="0" w:color="auto"/>
              <w:left w:val="single" w:sz="6" w:space="0" w:color="auto"/>
              <w:bottom w:val="single" w:sz="6" w:space="0" w:color="auto"/>
              <w:right w:val="single" w:sz="6" w:space="0" w:color="auto"/>
            </w:tcBorders>
          </w:tcPr>
          <w:p w:rsidR="0006078C" w:rsidRPr="008504ED" w:rsidRDefault="00970A5A" w:rsidP="00AB3237">
            <w:pPr>
              <w:rPr>
                <w:sz w:val="16"/>
                <w:szCs w:val="16"/>
              </w:rPr>
            </w:pPr>
            <w:r w:rsidRPr="008504ED">
              <w:rPr>
                <w:sz w:val="16"/>
                <w:szCs w:val="16"/>
              </w:rPr>
              <w:t>rpaquet2 - Updated per feature owner request</w:t>
            </w:r>
          </w:p>
        </w:tc>
      </w:tr>
      <w:tr w:rsidR="0006078C" w:rsidTr="00F3471D">
        <w:trPr>
          <w:trHeight w:val="65"/>
          <w:jc w:val="center"/>
        </w:trPr>
        <w:tc>
          <w:tcPr>
            <w:tcW w:w="1681" w:type="dxa"/>
            <w:tcBorders>
              <w:left w:val="single" w:sz="4" w:space="0" w:color="auto"/>
              <w:right w:val="single" w:sz="4" w:space="0" w:color="auto"/>
            </w:tcBorders>
          </w:tcPr>
          <w:p w:rsidR="0006078C"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06078C" w:rsidRPr="008504ED" w:rsidRDefault="00970A5A" w:rsidP="00AB3237">
            <w:pPr>
              <w:rPr>
                <w:rFonts w:cs="Arial"/>
                <w:sz w:val="16"/>
                <w:szCs w:val="16"/>
              </w:rPr>
            </w:pPr>
            <w:r w:rsidRPr="008504ED">
              <w:rPr>
                <w:rFonts w:cs="Arial"/>
                <w:sz w:val="16"/>
                <w:szCs w:val="16"/>
              </w:rPr>
              <w:t>LOCATN-REQ-022426/B-Architecture (TcSE ROIN-294207)</w:t>
            </w:r>
          </w:p>
        </w:tc>
        <w:tc>
          <w:tcPr>
            <w:tcW w:w="5730" w:type="dxa"/>
            <w:tcBorders>
              <w:top w:val="single" w:sz="6" w:space="0" w:color="auto"/>
              <w:left w:val="single" w:sz="6" w:space="0" w:color="auto"/>
              <w:bottom w:val="single" w:sz="6" w:space="0" w:color="auto"/>
              <w:right w:val="single" w:sz="6" w:space="0" w:color="auto"/>
            </w:tcBorders>
          </w:tcPr>
          <w:p w:rsidR="0006078C" w:rsidRPr="008504ED" w:rsidRDefault="00970A5A" w:rsidP="00AB3237">
            <w:pPr>
              <w:rPr>
                <w:sz w:val="16"/>
                <w:szCs w:val="16"/>
              </w:rPr>
            </w:pPr>
            <w:r w:rsidRPr="008504ED">
              <w:rPr>
                <w:sz w:val="16"/>
                <w:szCs w:val="16"/>
              </w:rPr>
              <w:t>rpaquet2- Updated Text</w:t>
            </w:r>
          </w:p>
        </w:tc>
      </w:tr>
      <w:tr w:rsidR="0006078C" w:rsidTr="00F3471D">
        <w:trPr>
          <w:trHeight w:val="65"/>
          <w:jc w:val="center"/>
        </w:trPr>
        <w:tc>
          <w:tcPr>
            <w:tcW w:w="1681" w:type="dxa"/>
            <w:tcBorders>
              <w:left w:val="single" w:sz="4" w:space="0" w:color="auto"/>
              <w:right w:val="single" w:sz="4" w:space="0" w:color="auto"/>
            </w:tcBorders>
          </w:tcPr>
          <w:p w:rsidR="0006078C"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06078C" w:rsidRPr="008504ED" w:rsidRDefault="00970A5A" w:rsidP="00AB3237">
            <w:pPr>
              <w:rPr>
                <w:rFonts w:cs="Arial"/>
                <w:sz w:val="16"/>
                <w:szCs w:val="16"/>
              </w:rPr>
            </w:pPr>
            <w:r w:rsidRPr="008504ED">
              <w:rPr>
                <w:rFonts w:cs="Arial"/>
                <w:sz w:val="16"/>
                <w:szCs w:val="16"/>
              </w:rPr>
              <w:t xml:space="preserve">LOCATN-REQ-022429/B-GPS Fixes (TcSE </w:t>
            </w:r>
            <w:r w:rsidRPr="008504ED">
              <w:rPr>
                <w:rFonts w:cs="Arial"/>
                <w:sz w:val="16"/>
                <w:szCs w:val="16"/>
              </w:rPr>
              <w:t>ROIN-296600)</w:t>
            </w:r>
          </w:p>
        </w:tc>
        <w:tc>
          <w:tcPr>
            <w:tcW w:w="5730" w:type="dxa"/>
            <w:tcBorders>
              <w:top w:val="single" w:sz="6" w:space="0" w:color="auto"/>
              <w:left w:val="single" w:sz="6" w:space="0" w:color="auto"/>
              <w:bottom w:val="single" w:sz="6" w:space="0" w:color="auto"/>
              <w:right w:val="single" w:sz="6" w:space="0" w:color="auto"/>
            </w:tcBorders>
          </w:tcPr>
          <w:p w:rsidR="0006078C" w:rsidRPr="008504ED" w:rsidRDefault="00970A5A" w:rsidP="00AB3237">
            <w:pPr>
              <w:rPr>
                <w:sz w:val="16"/>
                <w:szCs w:val="16"/>
              </w:rPr>
            </w:pPr>
            <w:r w:rsidRPr="008504ED">
              <w:rPr>
                <w:sz w:val="16"/>
                <w:szCs w:val="16"/>
              </w:rPr>
              <w:t>rpaquet2 - Updated per feature owner</w:t>
            </w:r>
          </w:p>
        </w:tc>
      </w:tr>
      <w:tr w:rsidR="0006078C" w:rsidTr="00F3471D">
        <w:trPr>
          <w:trHeight w:val="65"/>
          <w:jc w:val="center"/>
        </w:trPr>
        <w:tc>
          <w:tcPr>
            <w:tcW w:w="1681" w:type="dxa"/>
            <w:tcBorders>
              <w:left w:val="single" w:sz="4" w:space="0" w:color="auto"/>
              <w:right w:val="single" w:sz="4" w:space="0" w:color="auto"/>
            </w:tcBorders>
          </w:tcPr>
          <w:p w:rsidR="0006078C"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06078C" w:rsidRPr="008504ED" w:rsidRDefault="00970A5A" w:rsidP="00AB3237">
            <w:pPr>
              <w:rPr>
                <w:rFonts w:cs="Arial"/>
                <w:sz w:val="16"/>
                <w:szCs w:val="16"/>
              </w:rPr>
            </w:pPr>
            <w:r w:rsidRPr="008504ED">
              <w:rPr>
                <w:rFonts w:cs="Arial"/>
                <w:sz w:val="16"/>
                <w:szCs w:val="16"/>
              </w:rPr>
              <w:t>STR-069712/B-Requirements (TcSE ROIN-294224)</w:t>
            </w:r>
          </w:p>
        </w:tc>
        <w:tc>
          <w:tcPr>
            <w:tcW w:w="5730" w:type="dxa"/>
            <w:tcBorders>
              <w:top w:val="single" w:sz="6" w:space="0" w:color="auto"/>
              <w:left w:val="single" w:sz="6" w:space="0" w:color="auto"/>
              <w:bottom w:val="single" w:sz="6" w:space="0" w:color="auto"/>
              <w:right w:val="single" w:sz="6" w:space="0" w:color="auto"/>
            </w:tcBorders>
          </w:tcPr>
          <w:p w:rsidR="0006078C" w:rsidRPr="008504ED" w:rsidRDefault="00970A5A" w:rsidP="00AB3237">
            <w:pPr>
              <w:rPr>
                <w:sz w:val="16"/>
                <w:szCs w:val="16"/>
              </w:rPr>
            </w:pPr>
            <w:r w:rsidRPr="008504ED">
              <w:rPr>
                <w:sz w:val="16"/>
                <w:szCs w:val="16"/>
              </w:rPr>
              <w:t>rpaquet2 - Added Reference Coordinate System requirement</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LOCATN-REQ-022431/C-Position Accuracy (TcSE ROIN-294206)</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updated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LOCATN-REQ-283027/A-Reference Coordinate System</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updated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LOCATN-UC-REQ-022432/C-Driving on Road – Clear Sky (TcSE ROIN-292579)</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Update use case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LOCATN-UC-REQ-022433/C-GPS Fault – Antenna Issue (TcS</w:t>
            </w:r>
            <w:r w:rsidRPr="008504ED">
              <w:rPr>
                <w:sz w:val="16"/>
                <w:szCs w:val="16"/>
              </w:rPr>
              <w:t>E ROIN-292580)</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Updated use case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LOCATN-UC-REQ-022434/C-Sensor Fault – Gyro / Wheel Tick Issue (TcSE ROIN-292581)</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Updated use case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LOCATN-UC-REQ-022435/B-Sensor Reset – Wheel Tick Issue (TcSE RO</w:t>
            </w:r>
            <w:r w:rsidRPr="008504ED">
              <w:rPr>
                <w:sz w:val="16"/>
                <w:szCs w:val="16"/>
              </w:rPr>
              <w:t>IN-292582)</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Updated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LOCATN-UC-REQ-022438/C-Driving on Road – Urban Canyon (TcSE ROIN-292585)</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Updated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LOCATN-UC-REQ-022439/B-Map Data Not Available (TcSE ROIN-292586)</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 xml:space="preserve">rpaquet2 - Update per featue </w:t>
            </w:r>
            <w:r w:rsidRPr="008504ED">
              <w:rPr>
                <w:sz w:val="16"/>
                <w:szCs w:val="16"/>
              </w:rPr>
              <w:t>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LOCATN-UC-REQ-022440/B-Navigation Application is Not Running (If Equipped) (TcSE ROIN-292587)</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Updated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LOCATN-UC-REQ-022441/C-Driving on Road – Multi-leveled Roads (TcSE ROIN-292588)</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Updated per feature own</w:t>
            </w:r>
            <w:r w:rsidRPr="008504ED">
              <w:rPr>
                <w:sz w:val="16"/>
                <w:szCs w:val="16"/>
              </w:rPr>
              <w:t>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LOCATN-UC-REQ-022442/C-Driving Off Road – Entering Parking Lot (TcSE ROIN-292589)</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Updated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LOCATN-UC-REQ-022443/C-Driving off Road – Exiting Underground Parking Lot (TcSE ROIN-292590)</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Update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LOCATN-UC-REQ-091631/B-CAN Bus Wakeup (Generic)</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Updated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LOCATN-UC-REQ-091639/B-CAN Bus Wakeup - Tracking Location Request</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Updated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LOCATN-UC-REQ-091657/B-Prior Location not Stored</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 xml:space="preserve">rpaquet2 - </w:t>
            </w:r>
            <w:r w:rsidRPr="008504ED">
              <w:rPr>
                <w:sz w:val="16"/>
                <w:szCs w:val="16"/>
              </w:rPr>
              <w:t>Updated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LOCATN-UC-REQ-091658/B-Startup – Customer sitting in vehicle</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Updated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LOCATN-UC-REQ-091659/B-Startup – Customer sitting in vehicle rolling start</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Updated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LOCATN-UC-REQ-091701/B-Battery Removal</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Updated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LOCATN-UC-REQ-094992/B-Startup - Boot with Vehicle in Motion</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Updated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LOCATN-UC-REQ-094994/B-Startup – System Crashes / Watchdog Forces Reboot</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Updated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LOCATN-UC-REQ-022446/B-Data Logging (TcSE ROIN-292591)</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Updated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LOCATN-UC-REQ-022447/B-Data Logging File System Full (TcSE ROIN-292592)</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Updated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LOCATN-UC-RE</w:t>
            </w:r>
            <w:r w:rsidRPr="008504ED">
              <w:rPr>
                <w:sz w:val="16"/>
                <w:szCs w:val="16"/>
              </w:rPr>
              <w:t>Q-022448/B-Data Logging File System Not Writeable (TcSE ROIN-292593)</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Updated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LOCATN-REQ-022450/D-Playback (TcSE ROIN-294174)</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Updated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LOCATN-REQ-022451/D-Shunting (TcSE ROIN-294175)</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 xml:space="preserve">rpaquet2 - </w:t>
            </w:r>
            <w:r w:rsidRPr="008504ED">
              <w:rPr>
                <w:sz w:val="16"/>
                <w:szCs w:val="16"/>
              </w:rPr>
              <w:t>Updated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LOCATN-UC-REQ-022452/B-Navigation Data Playback (TcSE ROIN-292594)</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Updated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LOCATN-UC-REQ-022453/B-Data Playback File Corrupt (TcSE ROIN-292595)</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Updated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STR-069718/B-Requirements (TcSE ROIN-294222)</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Added 289991</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LOCATN-REQ-022459/D-Wheel Tick Failure (TcSE ROIN-294197)</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Updated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STR-069722/B-Requirements (TcSE ROIN-304496)</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Added new requirement for Autoco</w:t>
            </w:r>
            <w:r w:rsidRPr="008504ED">
              <w:rPr>
                <w:sz w:val="16"/>
                <w:szCs w:val="16"/>
              </w:rPr>
              <w:t>nfiguration</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LOCATN-REQ-318210/A-Auto Configuration for Determining Message Set to Read</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Added requirement for receving modules to be able to Auto config based on which module is transmitting the Locaiton data</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 xml:space="preserve">LOCATN-REQ-022474/C-Performance </w:t>
            </w:r>
            <w:r w:rsidRPr="008504ED">
              <w:rPr>
                <w:sz w:val="16"/>
                <w:szCs w:val="16"/>
              </w:rPr>
              <w:t>(TcSE ROIN-294177)</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rpaquet2 - updated per feature owner</w:t>
            </w:r>
          </w:p>
        </w:tc>
      </w:tr>
      <w:tr w:rsidR="00ED501E" w:rsidTr="00F3471D">
        <w:trPr>
          <w:trHeight w:val="65"/>
          <w:jc w:val="center"/>
        </w:trPr>
        <w:tc>
          <w:tcPr>
            <w:tcW w:w="1681" w:type="dxa"/>
            <w:tcBorders>
              <w:left w:val="single" w:sz="4" w:space="0" w:color="auto"/>
              <w:right w:val="single" w:sz="4" w:space="0" w:color="auto"/>
            </w:tcBorders>
          </w:tcPr>
          <w:p w:rsidR="00ED501E" w:rsidRDefault="00970A5A" w:rsidP="00AB3237">
            <w:pPr>
              <w:rPr>
                <w:rFonts w:cs="Arial"/>
                <w:sz w:val="16"/>
              </w:rPr>
            </w:pPr>
          </w:p>
        </w:tc>
        <w:tc>
          <w:tcPr>
            <w:tcW w:w="3330" w:type="dxa"/>
            <w:gridSpan w:val="4"/>
            <w:tcBorders>
              <w:top w:val="single" w:sz="6" w:space="0" w:color="auto"/>
              <w:left w:val="single" w:sz="4"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LOCATN-REQ-022478/D-Diagnostics (TcSE ROIN-304497)</w:t>
            </w:r>
          </w:p>
        </w:tc>
        <w:tc>
          <w:tcPr>
            <w:tcW w:w="5730" w:type="dxa"/>
            <w:tcBorders>
              <w:top w:val="single" w:sz="6" w:space="0" w:color="auto"/>
              <w:left w:val="single" w:sz="6" w:space="0" w:color="auto"/>
              <w:bottom w:val="single" w:sz="6" w:space="0" w:color="auto"/>
              <w:right w:val="single" w:sz="6" w:space="0" w:color="auto"/>
            </w:tcBorders>
          </w:tcPr>
          <w:p w:rsidR="00ED501E" w:rsidRPr="008504ED" w:rsidRDefault="00970A5A" w:rsidP="00AB3237">
            <w:pPr>
              <w:rPr>
                <w:sz w:val="16"/>
                <w:szCs w:val="16"/>
              </w:rPr>
            </w:pPr>
            <w:r w:rsidRPr="008504ED">
              <w:rPr>
                <w:sz w:val="16"/>
                <w:szCs w:val="16"/>
              </w:rPr>
              <w:t>rpaquet 2- Updated per feature owner</w:t>
            </w:r>
          </w:p>
        </w:tc>
      </w:tr>
      <w:tr w:rsidR="00F3471D" w:rsidTr="00F3471D">
        <w:trPr>
          <w:trHeight w:val="65"/>
          <w:jc w:val="center"/>
        </w:trPr>
        <w:tc>
          <w:tcPr>
            <w:tcW w:w="10741" w:type="dxa"/>
            <w:gridSpan w:val="6"/>
            <w:tcBorders>
              <w:top w:val="single" w:sz="6" w:space="0" w:color="auto"/>
              <w:left w:val="single" w:sz="6" w:space="0" w:color="auto"/>
              <w:bottom w:val="single" w:sz="6" w:space="0" w:color="auto"/>
              <w:right w:val="single" w:sz="6" w:space="0" w:color="auto"/>
            </w:tcBorders>
            <w:shd w:val="thinDiagCross" w:color="auto" w:fill="7F7F7F" w:themeFill="text1" w:themeFillTint="80"/>
          </w:tcPr>
          <w:p w:rsidR="00F3471D" w:rsidRDefault="00970A5A">
            <w:pPr>
              <w:spacing w:line="256" w:lineRule="auto"/>
              <w:outlineLvl w:val="4"/>
              <w:rPr>
                <w:rFonts w:cs="Calibri"/>
                <w:sz w:val="16"/>
                <w:szCs w:val="16"/>
              </w:rPr>
            </w:pPr>
          </w:p>
        </w:tc>
      </w:tr>
      <w:tr w:rsidR="00056562" w:rsidTr="00056562">
        <w:trPr>
          <w:trHeight w:val="65"/>
          <w:jc w:val="center"/>
        </w:trPr>
        <w:tc>
          <w:tcPr>
            <w:tcW w:w="1681" w:type="dxa"/>
            <w:tcBorders>
              <w:top w:val="single" w:sz="4" w:space="0" w:color="auto"/>
              <w:left w:val="single" w:sz="4" w:space="0" w:color="auto"/>
              <w:bottom w:val="single" w:sz="4" w:space="0" w:color="auto"/>
              <w:right w:val="single" w:sz="4" w:space="0" w:color="auto"/>
            </w:tcBorders>
            <w:hideMark/>
          </w:tcPr>
          <w:p w:rsidR="00056562" w:rsidRDefault="00970A5A" w:rsidP="003468F6">
            <w:pPr>
              <w:spacing w:line="256" w:lineRule="auto"/>
              <w:rPr>
                <w:rFonts w:cs="Arial"/>
                <w:b/>
                <w:sz w:val="16"/>
              </w:rPr>
            </w:pPr>
            <w:r>
              <w:rPr>
                <w:rFonts w:cs="Arial"/>
                <w:b/>
                <w:sz w:val="16"/>
              </w:rPr>
              <w:t xml:space="preserve">July </w:t>
            </w:r>
            <w:r w:rsidR="003468F6">
              <w:rPr>
                <w:rFonts w:cs="Arial"/>
                <w:b/>
                <w:sz w:val="16"/>
              </w:rPr>
              <w:t>10</w:t>
            </w:r>
            <w:r>
              <w:rPr>
                <w:rFonts w:cs="Arial"/>
                <w:b/>
                <w:sz w:val="16"/>
              </w:rPr>
              <w:t>, 2019</w:t>
            </w:r>
          </w:p>
        </w:tc>
        <w:tc>
          <w:tcPr>
            <w:tcW w:w="1665" w:type="dxa"/>
            <w:gridSpan w:val="3"/>
            <w:tcBorders>
              <w:top w:val="single" w:sz="4" w:space="0" w:color="auto"/>
              <w:left w:val="single" w:sz="4" w:space="0" w:color="auto"/>
              <w:bottom w:val="single" w:sz="4" w:space="0" w:color="auto"/>
              <w:right w:val="single" w:sz="4" w:space="0" w:color="auto"/>
            </w:tcBorders>
            <w:hideMark/>
          </w:tcPr>
          <w:p w:rsidR="00056562" w:rsidRDefault="00970A5A" w:rsidP="00056562">
            <w:pPr>
              <w:spacing w:line="256" w:lineRule="auto"/>
              <w:jc w:val="center"/>
              <w:rPr>
                <w:rFonts w:cs="Arial"/>
                <w:b/>
                <w:sz w:val="16"/>
              </w:rPr>
            </w:pPr>
            <w:r>
              <w:rPr>
                <w:rFonts w:cs="Arial"/>
                <w:b/>
                <w:sz w:val="16"/>
              </w:rPr>
              <w:t>1</w:t>
            </w:r>
            <w:r>
              <w:rPr>
                <w:rFonts w:cs="Arial"/>
                <w:b/>
                <w:sz w:val="16"/>
              </w:rPr>
              <w:t>.10</w:t>
            </w:r>
          </w:p>
        </w:tc>
        <w:tc>
          <w:tcPr>
            <w:tcW w:w="7395" w:type="dxa"/>
            <w:gridSpan w:val="2"/>
            <w:tcBorders>
              <w:top w:val="single" w:sz="4" w:space="0" w:color="auto"/>
              <w:left w:val="single" w:sz="4" w:space="0" w:color="auto"/>
              <w:bottom w:val="single" w:sz="4" w:space="0" w:color="auto"/>
              <w:right w:val="single" w:sz="4" w:space="0" w:color="auto"/>
            </w:tcBorders>
            <w:hideMark/>
          </w:tcPr>
          <w:p w:rsidR="00056562" w:rsidRDefault="00970A5A">
            <w:pPr>
              <w:spacing w:line="256" w:lineRule="auto"/>
              <w:rPr>
                <w:rFonts w:cs="Arial"/>
                <w:b/>
                <w:sz w:val="16"/>
              </w:rPr>
            </w:pPr>
          </w:p>
        </w:tc>
      </w:tr>
      <w:tr w:rsidR="00F3471D" w:rsidTr="00056562">
        <w:trPr>
          <w:trHeight w:val="253"/>
          <w:jc w:val="center"/>
        </w:trPr>
        <w:tc>
          <w:tcPr>
            <w:tcW w:w="1681" w:type="dxa"/>
            <w:tcBorders>
              <w:top w:val="single" w:sz="4" w:space="0" w:color="auto"/>
              <w:left w:val="single" w:sz="4" w:space="0" w:color="auto"/>
              <w:right w:val="single" w:sz="4" w:space="0" w:color="auto"/>
            </w:tcBorders>
          </w:tcPr>
          <w:p w:rsidR="00F3471D" w:rsidRDefault="00970A5A" w:rsidP="00056562">
            <w:pPr>
              <w:rPr>
                <w:rFonts w:cs="Arial"/>
                <w:sz w:val="16"/>
              </w:rPr>
            </w:pPr>
          </w:p>
        </w:tc>
        <w:tc>
          <w:tcPr>
            <w:tcW w:w="3330" w:type="dxa"/>
            <w:gridSpan w:val="4"/>
            <w:tcBorders>
              <w:top w:val="single" w:sz="4" w:space="0" w:color="auto"/>
              <w:left w:val="single" w:sz="4" w:space="0" w:color="auto"/>
              <w:bottom w:val="single" w:sz="4" w:space="0" w:color="auto"/>
              <w:right w:val="single" w:sz="4" w:space="0" w:color="auto"/>
            </w:tcBorders>
            <w:hideMark/>
          </w:tcPr>
          <w:p w:rsidR="00F3471D" w:rsidRPr="00056562" w:rsidRDefault="00970A5A" w:rsidP="00056562">
            <w:pPr>
              <w:rPr>
                <w:rFonts w:cs="Arial"/>
                <w:sz w:val="16"/>
                <w:szCs w:val="16"/>
              </w:rPr>
            </w:pPr>
            <w:r w:rsidRPr="00056562">
              <w:rPr>
                <w:rFonts w:cs="Arial"/>
                <w:sz w:val="16"/>
                <w:szCs w:val="16"/>
              </w:rPr>
              <w:t>MD-REQ-051838/B-LocationQuality</w:t>
            </w:r>
          </w:p>
        </w:tc>
        <w:tc>
          <w:tcPr>
            <w:tcW w:w="5730" w:type="dxa"/>
            <w:tcBorders>
              <w:top w:val="single" w:sz="4" w:space="0" w:color="auto"/>
              <w:left w:val="single" w:sz="4" w:space="0" w:color="auto"/>
              <w:bottom w:val="single" w:sz="4" w:space="0" w:color="auto"/>
              <w:right w:val="single" w:sz="4" w:space="0" w:color="auto"/>
            </w:tcBorders>
            <w:hideMark/>
          </w:tcPr>
          <w:p w:rsidR="00F3471D" w:rsidRPr="00056562" w:rsidRDefault="00970A5A" w:rsidP="00056562">
            <w:pPr>
              <w:rPr>
                <w:rFonts w:cs="Arial"/>
                <w:sz w:val="16"/>
                <w:szCs w:val="16"/>
              </w:rPr>
            </w:pPr>
            <w:r w:rsidRPr="00056562">
              <w:rPr>
                <w:rFonts w:cs="Arial"/>
                <w:sz w:val="16"/>
                <w:szCs w:val="16"/>
              </w:rPr>
              <w:t>rpaquet2 - Added Speed Accuracy approximation</w:t>
            </w:r>
          </w:p>
        </w:tc>
      </w:tr>
      <w:tr w:rsidR="00056562" w:rsidTr="00CA0F02">
        <w:trPr>
          <w:trHeight w:val="253"/>
          <w:jc w:val="center"/>
        </w:trPr>
        <w:tc>
          <w:tcPr>
            <w:tcW w:w="1681" w:type="dxa"/>
            <w:tcBorders>
              <w:left w:val="single" w:sz="4" w:space="0" w:color="auto"/>
              <w:bottom w:val="single" w:sz="4" w:space="0" w:color="auto"/>
              <w:right w:val="single" w:sz="4" w:space="0" w:color="auto"/>
            </w:tcBorders>
          </w:tcPr>
          <w:p w:rsidR="00056562" w:rsidRDefault="00970A5A" w:rsidP="00056562">
            <w:pPr>
              <w:rPr>
                <w:rFonts w:cs="Arial"/>
                <w:sz w:val="16"/>
              </w:rPr>
            </w:pPr>
          </w:p>
        </w:tc>
        <w:tc>
          <w:tcPr>
            <w:tcW w:w="3330" w:type="dxa"/>
            <w:gridSpan w:val="4"/>
            <w:tcBorders>
              <w:top w:val="single" w:sz="4" w:space="0" w:color="auto"/>
              <w:left w:val="single" w:sz="4" w:space="0" w:color="auto"/>
              <w:bottom w:val="single" w:sz="4" w:space="0" w:color="auto"/>
              <w:right w:val="single" w:sz="4" w:space="0" w:color="auto"/>
            </w:tcBorders>
            <w:vAlign w:val="center"/>
          </w:tcPr>
          <w:p w:rsidR="00056562" w:rsidRPr="00056562" w:rsidRDefault="00970A5A" w:rsidP="00056562">
            <w:pPr>
              <w:rPr>
                <w:rFonts w:cs="Arial"/>
                <w:sz w:val="16"/>
                <w:szCs w:val="16"/>
              </w:rPr>
            </w:pPr>
            <w:r w:rsidRPr="00056562">
              <w:rPr>
                <w:rFonts w:cs="Arial"/>
                <w:sz w:val="16"/>
                <w:szCs w:val="16"/>
              </w:rPr>
              <w:t>MD-REQ-051838/C-LocationQuality</w:t>
            </w:r>
          </w:p>
        </w:tc>
        <w:tc>
          <w:tcPr>
            <w:tcW w:w="5730" w:type="dxa"/>
            <w:tcBorders>
              <w:top w:val="single" w:sz="4" w:space="0" w:color="auto"/>
              <w:left w:val="single" w:sz="4" w:space="0" w:color="auto"/>
              <w:bottom w:val="single" w:sz="4" w:space="0" w:color="auto"/>
              <w:right w:val="single" w:sz="4" w:space="0" w:color="auto"/>
            </w:tcBorders>
            <w:vAlign w:val="center"/>
          </w:tcPr>
          <w:p w:rsidR="00056562" w:rsidRPr="00056562" w:rsidRDefault="00970A5A" w:rsidP="00056562">
            <w:pPr>
              <w:rPr>
                <w:rFonts w:cs="Calibri"/>
                <w:sz w:val="16"/>
                <w:szCs w:val="16"/>
              </w:rPr>
            </w:pPr>
            <w:r w:rsidRPr="00056562">
              <w:rPr>
                <w:rFonts w:cs="Calibri"/>
                <w:sz w:val="16"/>
                <w:szCs w:val="16"/>
              </w:rPr>
              <w:t>rpaquet2 - Fixed a format issue in the v1.10 version of spec</w:t>
            </w:r>
          </w:p>
        </w:tc>
      </w:tr>
    </w:tbl>
    <w:p w:rsidR="0087525C" w:rsidRDefault="00970A5A">
      <w:pPr>
        <w:rPr>
          <w:rFonts w:cs="Arial"/>
        </w:rPr>
      </w:pPr>
    </w:p>
    <w:p w:rsidR="0087525C" w:rsidRDefault="00970A5A">
      <w:pPr>
        <w:rPr>
          <w:rFonts w:cs="Arial"/>
        </w:rPr>
      </w:pPr>
    </w:p>
    <w:p w:rsidR="0087525C" w:rsidRDefault="00970A5A">
      <w:pPr>
        <w:jc w:val="center"/>
        <w:rPr>
          <w:rFonts w:cs="Arial"/>
          <w:b/>
          <w:sz w:val="36"/>
          <w:szCs w:val="36"/>
        </w:rPr>
      </w:pPr>
      <w:r>
        <w:rPr>
          <w:b/>
          <w:sz w:val="36"/>
          <w:szCs w:val="36"/>
        </w:rPr>
        <w:br w:type="page"/>
      </w:r>
      <w:r>
        <w:rPr>
          <w:rFonts w:cs="Arial"/>
          <w:b/>
          <w:sz w:val="36"/>
          <w:szCs w:val="36"/>
        </w:rPr>
        <w:lastRenderedPageBreak/>
        <w:t>Table of Contents</w:t>
      </w:r>
    </w:p>
    <w:p w:rsidR="003468F6" w:rsidRDefault="00970A5A">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13658816" w:history="1">
        <w:r w:rsidR="003468F6" w:rsidRPr="00A34039">
          <w:rPr>
            <w:rStyle w:val="Hyperlink"/>
            <w:rFonts w:cs="Arial"/>
            <w:bCs/>
            <w:noProof/>
          </w:rPr>
          <w:t>Revision History</w:t>
        </w:r>
        <w:r w:rsidR="003468F6">
          <w:rPr>
            <w:noProof/>
            <w:webHidden/>
          </w:rPr>
          <w:tab/>
        </w:r>
        <w:r w:rsidR="003468F6">
          <w:rPr>
            <w:noProof/>
            <w:webHidden/>
          </w:rPr>
          <w:fldChar w:fldCharType="begin"/>
        </w:r>
        <w:r w:rsidR="003468F6">
          <w:rPr>
            <w:noProof/>
            <w:webHidden/>
          </w:rPr>
          <w:instrText xml:space="preserve"> PAGEREF _Toc13658816 \h </w:instrText>
        </w:r>
        <w:r w:rsidR="003468F6">
          <w:rPr>
            <w:noProof/>
            <w:webHidden/>
          </w:rPr>
        </w:r>
        <w:r w:rsidR="003468F6">
          <w:rPr>
            <w:noProof/>
            <w:webHidden/>
          </w:rPr>
          <w:fldChar w:fldCharType="separate"/>
        </w:r>
        <w:r w:rsidR="003468F6">
          <w:rPr>
            <w:noProof/>
            <w:webHidden/>
          </w:rPr>
          <w:t>2</w:t>
        </w:r>
        <w:r w:rsidR="003468F6">
          <w:rPr>
            <w:noProof/>
            <w:webHidden/>
          </w:rPr>
          <w:fldChar w:fldCharType="end"/>
        </w:r>
      </w:hyperlink>
    </w:p>
    <w:p w:rsidR="003468F6" w:rsidRDefault="003468F6">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3658817" w:history="1">
        <w:r w:rsidRPr="00A34039">
          <w:rPr>
            <w:rStyle w:val="Hyperlink"/>
            <w:noProof/>
          </w:rPr>
          <w:t>1</w:t>
        </w:r>
        <w:r>
          <w:rPr>
            <w:rFonts w:asciiTheme="minorHAnsi" w:eastAsiaTheme="minorEastAsia" w:hAnsiTheme="minorHAnsi" w:cstheme="minorBidi"/>
            <w:b w:val="0"/>
            <w:smallCaps w:val="0"/>
            <w:noProof/>
            <w:sz w:val="22"/>
            <w:szCs w:val="22"/>
          </w:rPr>
          <w:tab/>
        </w:r>
        <w:r w:rsidRPr="00A34039">
          <w:rPr>
            <w:rStyle w:val="Hyperlink"/>
            <w:noProof/>
          </w:rPr>
          <w:t>Architectural Design</w:t>
        </w:r>
        <w:r>
          <w:rPr>
            <w:noProof/>
            <w:webHidden/>
          </w:rPr>
          <w:tab/>
        </w:r>
        <w:r>
          <w:rPr>
            <w:noProof/>
            <w:webHidden/>
          </w:rPr>
          <w:fldChar w:fldCharType="begin"/>
        </w:r>
        <w:r>
          <w:rPr>
            <w:noProof/>
            <w:webHidden/>
          </w:rPr>
          <w:instrText xml:space="preserve"> PAGEREF _Toc13658817 \h </w:instrText>
        </w:r>
        <w:r>
          <w:rPr>
            <w:noProof/>
            <w:webHidden/>
          </w:rPr>
        </w:r>
        <w:r>
          <w:rPr>
            <w:noProof/>
            <w:webHidden/>
          </w:rPr>
          <w:fldChar w:fldCharType="separate"/>
        </w:r>
        <w:r>
          <w:rPr>
            <w:noProof/>
            <w:webHidden/>
          </w:rPr>
          <w:t>8</w:t>
        </w:r>
        <w:r>
          <w:rPr>
            <w:noProof/>
            <w:webHidden/>
          </w:rPr>
          <w:fldChar w:fldCharType="end"/>
        </w:r>
      </w:hyperlink>
    </w:p>
    <w:p w:rsidR="003468F6" w:rsidRDefault="003468F6">
      <w:pPr>
        <w:pStyle w:val="TOC2"/>
        <w:tabs>
          <w:tab w:val="left" w:pos="880"/>
          <w:tab w:val="right" w:leader="dot" w:pos="11107"/>
        </w:tabs>
        <w:rPr>
          <w:rFonts w:asciiTheme="minorHAnsi" w:eastAsiaTheme="minorEastAsia" w:hAnsiTheme="minorHAnsi" w:cstheme="minorBidi"/>
          <w:i w:val="0"/>
          <w:noProof/>
          <w:sz w:val="22"/>
          <w:szCs w:val="22"/>
        </w:rPr>
      </w:pPr>
      <w:hyperlink w:anchor="_Toc13658818" w:history="1">
        <w:r w:rsidRPr="00A34039">
          <w:rPr>
            <w:rStyle w:val="Hyperlink"/>
            <w:noProof/>
          </w:rPr>
          <w:t>1.1</w:t>
        </w:r>
        <w:r>
          <w:rPr>
            <w:rFonts w:asciiTheme="minorHAnsi" w:eastAsiaTheme="minorEastAsia" w:hAnsiTheme="minorHAnsi" w:cstheme="minorBidi"/>
            <w:i w:val="0"/>
            <w:noProof/>
            <w:sz w:val="22"/>
            <w:szCs w:val="22"/>
          </w:rPr>
          <w:tab/>
        </w:r>
        <w:r w:rsidRPr="00A34039">
          <w:rPr>
            <w:rStyle w:val="Hyperlink"/>
            <w:noProof/>
          </w:rPr>
          <w:t>LOCATN-CLD-REQ-022480/C-Location Service (TcSE ROIN-294362)</w:t>
        </w:r>
        <w:r>
          <w:rPr>
            <w:noProof/>
            <w:webHidden/>
          </w:rPr>
          <w:tab/>
        </w:r>
        <w:r>
          <w:rPr>
            <w:noProof/>
            <w:webHidden/>
          </w:rPr>
          <w:fldChar w:fldCharType="begin"/>
        </w:r>
        <w:r>
          <w:rPr>
            <w:noProof/>
            <w:webHidden/>
          </w:rPr>
          <w:instrText xml:space="preserve"> PAGEREF _Toc13658818 \h </w:instrText>
        </w:r>
        <w:r>
          <w:rPr>
            <w:noProof/>
            <w:webHidden/>
          </w:rPr>
        </w:r>
        <w:r>
          <w:rPr>
            <w:noProof/>
            <w:webHidden/>
          </w:rPr>
          <w:fldChar w:fldCharType="separate"/>
        </w:r>
        <w:r>
          <w:rPr>
            <w:noProof/>
            <w:webHidden/>
          </w:rPr>
          <w:t>8</w:t>
        </w:r>
        <w:r>
          <w:rPr>
            <w:noProof/>
            <w:webHidden/>
          </w:rPr>
          <w:fldChar w:fldCharType="end"/>
        </w:r>
      </w:hyperlink>
    </w:p>
    <w:p w:rsidR="003468F6" w:rsidRDefault="003468F6">
      <w:pPr>
        <w:pStyle w:val="TOC2"/>
        <w:tabs>
          <w:tab w:val="left" w:pos="880"/>
          <w:tab w:val="right" w:leader="dot" w:pos="11107"/>
        </w:tabs>
        <w:rPr>
          <w:rFonts w:asciiTheme="minorHAnsi" w:eastAsiaTheme="minorEastAsia" w:hAnsiTheme="minorHAnsi" w:cstheme="minorBidi"/>
          <w:i w:val="0"/>
          <w:noProof/>
          <w:sz w:val="22"/>
          <w:szCs w:val="22"/>
        </w:rPr>
      </w:pPr>
      <w:hyperlink w:anchor="_Toc13658819" w:history="1">
        <w:r w:rsidRPr="00A34039">
          <w:rPr>
            <w:rStyle w:val="Hyperlink"/>
            <w:noProof/>
          </w:rPr>
          <w:t>1.2</w:t>
        </w:r>
        <w:r>
          <w:rPr>
            <w:rFonts w:asciiTheme="minorHAnsi" w:eastAsiaTheme="minorEastAsia" w:hAnsiTheme="minorHAnsi" w:cstheme="minorBidi"/>
            <w:i w:val="0"/>
            <w:noProof/>
            <w:sz w:val="22"/>
            <w:szCs w:val="22"/>
          </w:rPr>
          <w:tab/>
        </w:r>
        <w:r w:rsidRPr="00A34039">
          <w:rPr>
            <w:rStyle w:val="Hyperlink"/>
            <w:noProof/>
          </w:rPr>
          <w:t>Location Service Interface</w:t>
        </w:r>
        <w:r>
          <w:rPr>
            <w:noProof/>
            <w:webHidden/>
          </w:rPr>
          <w:tab/>
        </w:r>
        <w:r>
          <w:rPr>
            <w:noProof/>
            <w:webHidden/>
          </w:rPr>
          <w:fldChar w:fldCharType="begin"/>
        </w:r>
        <w:r>
          <w:rPr>
            <w:noProof/>
            <w:webHidden/>
          </w:rPr>
          <w:instrText xml:space="preserve"> PAGEREF _Toc13658819 \h </w:instrText>
        </w:r>
        <w:r>
          <w:rPr>
            <w:noProof/>
            <w:webHidden/>
          </w:rPr>
        </w:r>
        <w:r>
          <w:rPr>
            <w:noProof/>
            <w:webHidden/>
          </w:rPr>
          <w:fldChar w:fldCharType="separate"/>
        </w:r>
        <w:r>
          <w:rPr>
            <w:noProof/>
            <w:webHidden/>
          </w:rPr>
          <w:t>8</w:t>
        </w:r>
        <w:r>
          <w:rPr>
            <w:noProof/>
            <w:webHidden/>
          </w:rPr>
          <w:fldChar w:fldCharType="end"/>
        </w:r>
      </w:hyperlink>
    </w:p>
    <w:p w:rsidR="003468F6" w:rsidRDefault="003468F6">
      <w:pPr>
        <w:pStyle w:val="TOC3"/>
        <w:tabs>
          <w:tab w:val="left" w:pos="1100"/>
          <w:tab w:val="right" w:leader="dot" w:pos="11107"/>
        </w:tabs>
        <w:rPr>
          <w:rFonts w:asciiTheme="minorHAnsi" w:eastAsiaTheme="minorEastAsia" w:hAnsiTheme="minorHAnsi" w:cstheme="minorBidi"/>
          <w:noProof/>
          <w:sz w:val="22"/>
          <w:szCs w:val="22"/>
        </w:rPr>
      </w:pPr>
      <w:hyperlink w:anchor="_Toc13658820" w:history="1">
        <w:r w:rsidRPr="00A34039">
          <w:rPr>
            <w:rStyle w:val="Hyperlink"/>
            <w:noProof/>
          </w:rPr>
          <w:t>1.2.1</w:t>
        </w:r>
        <w:r>
          <w:rPr>
            <w:rFonts w:asciiTheme="minorHAnsi" w:eastAsiaTheme="minorEastAsia" w:hAnsiTheme="minorHAnsi" w:cstheme="minorBidi"/>
            <w:noProof/>
            <w:sz w:val="22"/>
            <w:szCs w:val="22"/>
          </w:rPr>
          <w:tab/>
        </w:r>
        <w:r w:rsidRPr="00A34039">
          <w:rPr>
            <w:rStyle w:val="Hyperlink"/>
            <w:noProof/>
          </w:rPr>
          <w:t>LOCATN-IIR-REQ-022481/B-LocationServiceLegacy_Tx (TcSE ROIN-294359)</w:t>
        </w:r>
        <w:r>
          <w:rPr>
            <w:noProof/>
            <w:webHidden/>
          </w:rPr>
          <w:tab/>
        </w:r>
        <w:r>
          <w:rPr>
            <w:noProof/>
            <w:webHidden/>
          </w:rPr>
          <w:fldChar w:fldCharType="begin"/>
        </w:r>
        <w:r>
          <w:rPr>
            <w:noProof/>
            <w:webHidden/>
          </w:rPr>
          <w:instrText xml:space="preserve"> PAGEREF _Toc13658820 \h </w:instrText>
        </w:r>
        <w:r>
          <w:rPr>
            <w:noProof/>
            <w:webHidden/>
          </w:rPr>
        </w:r>
        <w:r>
          <w:rPr>
            <w:noProof/>
            <w:webHidden/>
          </w:rPr>
          <w:fldChar w:fldCharType="separate"/>
        </w:r>
        <w:r>
          <w:rPr>
            <w:noProof/>
            <w:webHidden/>
          </w:rPr>
          <w:t>8</w:t>
        </w:r>
        <w:r>
          <w:rPr>
            <w:noProof/>
            <w:webHidden/>
          </w:rPr>
          <w:fldChar w:fldCharType="end"/>
        </w:r>
      </w:hyperlink>
    </w:p>
    <w:p w:rsidR="003468F6" w:rsidRDefault="003468F6">
      <w:pPr>
        <w:pStyle w:val="TOC3"/>
        <w:tabs>
          <w:tab w:val="left" w:pos="1100"/>
          <w:tab w:val="right" w:leader="dot" w:pos="11107"/>
        </w:tabs>
        <w:rPr>
          <w:rFonts w:asciiTheme="minorHAnsi" w:eastAsiaTheme="minorEastAsia" w:hAnsiTheme="minorHAnsi" w:cstheme="minorBidi"/>
          <w:noProof/>
          <w:sz w:val="22"/>
          <w:szCs w:val="22"/>
        </w:rPr>
      </w:pPr>
      <w:hyperlink w:anchor="_Toc13658821" w:history="1">
        <w:r w:rsidRPr="00A34039">
          <w:rPr>
            <w:rStyle w:val="Hyperlink"/>
            <w:noProof/>
          </w:rPr>
          <w:t>1.2.2</w:t>
        </w:r>
        <w:r>
          <w:rPr>
            <w:rFonts w:asciiTheme="minorHAnsi" w:eastAsiaTheme="minorEastAsia" w:hAnsiTheme="minorHAnsi" w:cstheme="minorBidi"/>
            <w:noProof/>
            <w:sz w:val="22"/>
            <w:szCs w:val="22"/>
          </w:rPr>
          <w:tab/>
        </w:r>
        <w:r w:rsidRPr="00A34039">
          <w:rPr>
            <w:rStyle w:val="Hyperlink"/>
            <w:noProof/>
          </w:rPr>
          <w:t>LOCATN-IIR-REQ-022491/E-LocationService_Tx (TcSE ROIN-297354)</w:t>
        </w:r>
        <w:r>
          <w:rPr>
            <w:noProof/>
            <w:webHidden/>
          </w:rPr>
          <w:tab/>
        </w:r>
        <w:r>
          <w:rPr>
            <w:noProof/>
            <w:webHidden/>
          </w:rPr>
          <w:fldChar w:fldCharType="begin"/>
        </w:r>
        <w:r>
          <w:rPr>
            <w:noProof/>
            <w:webHidden/>
          </w:rPr>
          <w:instrText xml:space="preserve"> PAGEREF _Toc13658821 \h </w:instrText>
        </w:r>
        <w:r>
          <w:rPr>
            <w:noProof/>
            <w:webHidden/>
          </w:rPr>
        </w:r>
        <w:r>
          <w:rPr>
            <w:noProof/>
            <w:webHidden/>
          </w:rPr>
          <w:fldChar w:fldCharType="separate"/>
        </w:r>
        <w:r>
          <w:rPr>
            <w:noProof/>
            <w:webHidden/>
          </w:rPr>
          <w:t>13</w:t>
        </w:r>
        <w:r>
          <w:rPr>
            <w:noProof/>
            <w:webHidden/>
          </w:rPr>
          <w:fldChar w:fldCharType="end"/>
        </w:r>
      </w:hyperlink>
    </w:p>
    <w:p w:rsidR="003468F6" w:rsidRDefault="003468F6">
      <w:pPr>
        <w:pStyle w:val="TOC3"/>
        <w:tabs>
          <w:tab w:val="left" w:pos="1100"/>
          <w:tab w:val="right" w:leader="dot" w:pos="11107"/>
        </w:tabs>
        <w:rPr>
          <w:rFonts w:asciiTheme="minorHAnsi" w:eastAsiaTheme="minorEastAsia" w:hAnsiTheme="minorHAnsi" w:cstheme="minorBidi"/>
          <w:noProof/>
          <w:sz w:val="22"/>
          <w:szCs w:val="22"/>
        </w:rPr>
      </w:pPr>
      <w:hyperlink w:anchor="_Toc13658822" w:history="1">
        <w:r w:rsidRPr="00A34039">
          <w:rPr>
            <w:rStyle w:val="Hyperlink"/>
            <w:noProof/>
          </w:rPr>
          <w:t>1.2.3</w:t>
        </w:r>
        <w:r>
          <w:rPr>
            <w:rFonts w:asciiTheme="minorHAnsi" w:eastAsiaTheme="minorEastAsia" w:hAnsiTheme="minorHAnsi" w:cstheme="minorBidi"/>
            <w:noProof/>
            <w:sz w:val="22"/>
            <w:szCs w:val="22"/>
          </w:rPr>
          <w:tab/>
        </w:r>
        <w:r w:rsidRPr="00A34039">
          <w:rPr>
            <w:rStyle w:val="Hyperlink"/>
            <w:noProof/>
          </w:rPr>
          <w:t>LOCATN-IIR-REQ-091628/B-Internal</w:t>
        </w:r>
        <w:r>
          <w:rPr>
            <w:noProof/>
            <w:webHidden/>
          </w:rPr>
          <w:tab/>
        </w:r>
        <w:r>
          <w:rPr>
            <w:noProof/>
            <w:webHidden/>
          </w:rPr>
          <w:fldChar w:fldCharType="begin"/>
        </w:r>
        <w:r>
          <w:rPr>
            <w:noProof/>
            <w:webHidden/>
          </w:rPr>
          <w:instrText xml:space="preserve"> PAGEREF _Toc13658822 \h </w:instrText>
        </w:r>
        <w:r>
          <w:rPr>
            <w:noProof/>
            <w:webHidden/>
          </w:rPr>
        </w:r>
        <w:r>
          <w:rPr>
            <w:noProof/>
            <w:webHidden/>
          </w:rPr>
          <w:fldChar w:fldCharType="separate"/>
        </w:r>
        <w:r>
          <w:rPr>
            <w:noProof/>
            <w:webHidden/>
          </w:rPr>
          <w:t>26</w:t>
        </w:r>
        <w:r>
          <w:rPr>
            <w:noProof/>
            <w:webHidden/>
          </w:rPr>
          <w:fldChar w:fldCharType="end"/>
        </w:r>
      </w:hyperlink>
    </w:p>
    <w:p w:rsidR="003468F6" w:rsidRDefault="003468F6">
      <w:pPr>
        <w:pStyle w:val="TOC3"/>
        <w:tabs>
          <w:tab w:val="left" w:pos="1100"/>
          <w:tab w:val="right" w:leader="dot" w:pos="11107"/>
        </w:tabs>
        <w:rPr>
          <w:rFonts w:asciiTheme="minorHAnsi" w:eastAsiaTheme="minorEastAsia" w:hAnsiTheme="minorHAnsi" w:cstheme="minorBidi"/>
          <w:noProof/>
          <w:sz w:val="22"/>
          <w:szCs w:val="22"/>
        </w:rPr>
      </w:pPr>
      <w:hyperlink w:anchor="_Toc13658823" w:history="1">
        <w:r w:rsidRPr="00A34039">
          <w:rPr>
            <w:rStyle w:val="Hyperlink"/>
            <w:noProof/>
          </w:rPr>
          <w:t>1.2.4</w:t>
        </w:r>
        <w:r>
          <w:rPr>
            <w:rFonts w:asciiTheme="minorHAnsi" w:eastAsiaTheme="minorEastAsia" w:hAnsiTheme="minorHAnsi" w:cstheme="minorBidi"/>
            <w:noProof/>
            <w:sz w:val="22"/>
            <w:szCs w:val="22"/>
          </w:rPr>
          <w:tab/>
        </w:r>
        <w:r w:rsidRPr="00A34039">
          <w:rPr>
            <w:rStyle w:val="Hyperlink"/>
            <w:noProof/>
          </w:rPr>
          <w:t>LOCATN-IIR-REQ-132695/A-LocationService_Ephemeris</w:t>
        </w:r>
        <w:r>
          <w:rPr>
            <w:noProof/>
            <w:webHidden/>
          </w:rPr>
          <w:tab/>
        </w:r>
        <w:r>
          <w:rPr>
            <w:noProof/>
            <w:webHidden/>
          </w:rPr>
          <w:fldChar w:fldCharType="begin"/>
        </w:r>
        <w:r>
          <w:rPr>
            <w:noProof/>
            <w:webHidden/>
          </w:rPr>
          <w:instrText xml:space="preserve"> PAGEREF _Toc13658823 \h </w:instrText>
        </w:r>
        <w:r>
          <w:rPr>
            <w:noProof/>
            <w:webHidden/>
          </w:rPr>
        </w:r>
        <w:r>
          <w:rPr>
            <w:noProof/>
            <w:webHidden/>
          </w:rPr>
          <w:fldChar w:fldCharType="separate"/>
        </w:r>
        <w:r>
          <w:rPr>
            <w:noProof/>
            <w:webHidden/>
          </w:rPr>
          <w:t>26</w:t>
        </w:r>
        <w:r>
          <w:rPr>
            <w:noProof/>
            <w:webHidden/>
          </w:rPr>
          <w:fldChar w:fldCharType="end"/>
        </w:r>
      </w:hyperlink>
    </w:p>
    <w:p w:rsidR="003468F6" w:rsidRDefault="003468F6">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3658824" w:history="1">
        <w:r w:rsidRPr="00A34039">
          <w:rPr>
            <w:rStyle w:val="Hyperlink"/>
            <w:noProof/>
          </w:rPr>
          <w:t>2</w:t>
        </w:r>
        <w:r>
          <w:rPr>
            <w:rFonts w:asciiTheme="minorHAnsi" w:eastAsiaTheme="minorEastAsia" w:hAnsiTheme="minorHAnsi" w:cstheme="minorBidi"/>
            <w:b w:val="0"/>
            <w:smallCaps w:val="0"/>
            <w:noProof/>
            <w:sz w:val="22"/>
            <w:szCs w:val="22"/>
          </w:rPr>
          <w:tab/>
        </w:r>
        <w:r w:rsidRPr="00A34039">
          <w:rPr>
            <w:rStyle w:val="Hyperlink"/>
            <w:noProof/>
          </w:rPr>
          <w:t>Functional Definition</w:t>
        </w:r>
        <w:r>
          <w:rPr>
            <w:noProof/>
            <w:webHidden/>
          </w:rPr>
          <w:tab/>
        </w:r>
        <w:r>
          <w:rPr>
            <w:noProof/>
            <w:webHidden/>
          </w:rPr>
          <w:fldChar w:fldCharType="begin"/>
        </w:r>
        <w:r>
          <w:rPr>
            <w:noProof/>
            <w:webHidden/>
          </w:rPr>
          <w:instrText xml:space="preserve"> PAGEREF _Toc13658824 \h </w:instrText>
        </w:r>
        <w:r>
          <w:rPr>
            <w:noProof/>
            <w:webHidden/>
          </w:rPr>
        </w:r>
        <w:r>
          <w:rPr>
            <w:noProof/>
            <w:webHidden/>
          </w:rPr>
          <w:fldChar w:fldCharType="separate"/>
        </w:r>
        <w:r>
          <w:rPr>
            <w:noProof/>
            <w:webHidden/>
          </w:rPr>
          <w:t>27</w:t>
        </w:r>
        <w:r>
          <w:rPr>
            <w:noProof/>
            <w:webHidden/>
          </w:rPr>
          <w:fldChar w:fldCharType="end"/>
        </w:r>
      </w:hyperlink>
    </w:p>
    <w:p w:rsidR="003468F6" w:rsidRDefault="003468F6">
      <w:pPr>
        <w:pStyle w:val="TOC2"/>
        <w:tabs>
          <w:tab w:val="left" w:pos="880"/>
          <w:tab w:val="right" w:leader="dot" w:pos="11107"/>
        </w:tabs>
        <w:rPr>
          <w:rFonts w:asciiTheme="minorHAnsi" w:eastAsiaTheme="minorEastAsia" w:hAnsiTheme="minorHAnsi" w:cstheme="minorBidi"/>
          <w:i w:val="0"/>
          <w:noProof/>
          <w:sz w:val="22"/>
          <w:szCs w:val="22"/>
        </w:rPr>
      </w:pPr>
      <w:hyperlink w:anchor="_Toc13658825" w:history="1">
        <w:r w:rsidRPr="00A34039">
          <w:rPr>
            <w:rStyle w:val="Hyperlink"/>
            <w:noProof/>
          </w:rPr>
          <w:t>2.1</w:t>
        </w:r>
        <w:r>
          <w:rPr>
            <w:rFonts w:asciiTheme="minorHAnsi" w:eastAsiaTheme="minorEastAsia" w:hAnsiTheme="minorHAnsi" w:cstheme="minorBidi"/>
            <w:i w:val="0"/>
            <w:noProof/>
            <w:sz w:val="22"/>
            <w:szCs w:val="22"/>
          </w:rPr>
          <w:tab/>
        </w:r>
        <w:r w:rsidRPr="00A34039">
          <w:rPr>
            <w:rStyle w:val="Hyperlink"/>
            <w:noProof/>
          </w:rPr>
          <w:t>LOCATN-FUN-REQ-022425/A-Physical Architecture (TcSE ROIN-294216)</w:t>
        </w:r>
        <w:r>
          <w:rPr>
            <w:noProof/>
            <w:webHidden/>
          </w:rPr>
          <w:tab/>
        </w:r>
        <w:r>
          <w:rPr>
            <w:noProof/>
            <w:webHidden/>
          </w:rPr>
          <w:fldChar w:fldCharType="begin"/>
        </w:r>
        <w:r>
          <w:rPr>
            <w:noProof/>
            <w:webHidden/>
          </w:rPr>
          <w:instrText xml:space="preserve"> PAGEREF _Toc13658825 \h </w:instrText>
        </w:r>
        <w:r>
          <w:rPr>
            <w:noProof/>
            <w:webHidden/>
          </w:rPr>
        </w:r>
        <w:r>
          <w:rPr>
            <w:noProof/>
            <w:webHidden/>
          </w:rPr>
          <w:fldChar w:fldCharType="separate"/>
        </w:r>
        <w:r>
          <w:rPr>
            <w:noProof/>
            <w:webHidden/>
          </w:rPr>
          <w:t>27</w:t>
        </w:r>
        <w:r>
          <w:rPr>
            <w:noProof/>
            <w:webHidden/>
          </w:rPr>
          <w:fldChar w:fldCharType="end"/>
        </w:r>
      </w:hyperlink>
    </w:p>
    <w:p w:rsidR="003468F6" w:rsidRDefault="003468F6">
      <w:pPr>
        <w:pStyle w:val="TOC3"/>
        <w:tabs>
          <w:tab w:val="left" w:pos="1100"/>
          <w:tab w:val="right" w:leader="dot" w:pos="11107"/>
        </w:tabs>
        <w:rPr>
          <w:rFonts w:asciiTheme="minorHAnsi" w:eastAsiaTheme="minorEastAsia" w:hAnsiTheme="minorHAnsi" w:cstheme="minorBidi"/>
          <w:noProof/>
          <w:sz w:val="22"/>
          <w:szCs w:val="22"/>
        </w:rPr>
      </w:pPr>
      <w:hyperlink w:anchor="_Toc13658826" w:history="1">
        <w:r w:rsidRPr="00A34039">
          <w:rPr>
            <w:rStyle w:val="Hyperlink"/>
            <w:noProof/>
          </w:rPr>
          <w:t>2.1.1</w:t>
        </w:r>
        <w:r>
          <w:rPr>
            <w:rFonts w:asciiTheme="minorHAnsi" w:eastAsiaTheme="minorEastAsia" w:hAnsiTheme="minorHAnsi" w:cstheme="minorBidi"/>
            <w:noProof/>
            <w:sz w:val="22"/>
            <w:szCs w:val="22"/>
          </w:rPr>
          <w:tab/>
        </w:r>
        <w:r w:rsidRPr="00A34039">
          <w:rPr>
            <w:rStyle w:val="Hyperlink"/>
            <w:noProof/>
          </w:rPr>
          <w:t>Requirements</w:t>
        </w:r>
        <w:r>
          <w:rPr>
            <w:noProof/>
            <w:webHidden/>
          </w:rPr>
          <w:tab/>
        </w:r>
        <w:r>
          <w:rPr>
            <w:noProof/>
            <w:webHidden/>
          </w:rPr>
          <w:fldChar w:fldCharType="begin"/>
        </w:r>
        <w:r>
          <w:rPr>
            <w:noProof/>
            <w:webHidden/>
          </w:rPr>
          <w:instrText xml:space="preserve"> PAGEREF _Toc13658826 \h </w:instrText>
        </w:r>
        <w:r>
          <w:rPr>
            <w:noProof/>
            <w:webHidden/>
          </w:rPr>
        </w:r>
        <w:r>
          <w:rPr>
            <w:noProof/>
            <w:webHidden/>
          </w:rPr>
          <w:fldChar w:fldCharType="separate"/>
        </w:r>
        <w:r>
          <w:rPr>
            <w:noProof/>
            <w:webHidden/>
          </w:rPr>
          <w:t>27</w:t>
        </w:r>
        <w:r>
          <w:rPr>
            <w:noProof/>
            <w:webHidden/>
          </w:rPr>
          <w:fldChar w:fldCharType="end"/>
        </w:r>
      </w:hyperlink>
    </w:p>
    <w:p w:rsidR="003468F6" w:rsidRDefault="003468F6">
      <w:pPr>
        <w:pStyle w:val="TOC2"/>
        <w:tabs>
          <w:tab w:val="left" w:pos="880"/>
          <w:tab w:val="right" w:leader="dot" w:pos="11107"/>
        </w:tabs>
        <w:rPr>
          <w:rFonts w:asciiTheme="minorHAnsi" w:eastAsiaTheme="minorEastAsia" w:hAnsiTheme="minorHAnsi" w:cstheme="minorBidi"/>
          <w:i w:val="0"/>
          <w:noProof/>
          <w:sz w:val="22"/>
          <w:szCs w:val="22"/>
        </w:rPr>
      </w:pPr>
      <w:hyperlink w:anchor="_Toc13658827" w:history="1">
        <w:r w:rsidRPr="00A34039">
          <w:rPr>
            <w:rStyle w:val="Hyperlink"/>
            <w:noProof/>
          </w:rPr>
          <w:t>2.2</w:t>
        </w:r>
        <w:r>
          <w:rPr>
            <w:rFonts w:asciiTheme="minorHAnsi" w:eastAsiaTheme="minorEastAsia" w:hAnsiTheme="minorHAnsi" w:cstheme="minorBidi"/>
            <w:i w:val="0"/>
            <w:noProof/>
            <w:sz w:val="22"/>
            <w:szCs w:val="22"/>
          </w:rPr>
          <w:tab/>
        </w:r>
        <w:r w:rsidRPr="00A34039">
          <w:rPr>
            <w:rStyle w:val="Hyperlink"/>
            <w:noProof/>
          </w:rPr>
          <w:t>LOCATN-FUN-REQ-022430/A-Position (TcSE ROIN-292763)</w:t>
        </w:r>
        <w:r>
          <w:rPr>
            <w:noProof/>
            <w:webHidden/>
          </w:rPr>
          <w:tab/>
        </w:r>
        <w:r>
          <w:rPr>
            <w:noProof/>
            <w:webHidden/>
          </w:rPr>
          <w:fldChar w:fldCharType="begin"/>
        </w:r>
        <w:r>
          <w:rPr>
            <w:noProof/>
            <w:webHidden/>
          </w:rPr>
          <w:instrText xml:space="preserve"> PAGEREF _Toc13658827 \h </w:instrText>
        </w:r>
        <w:r>
          <w:rPr>
            <w:noProof/>
            <w:webHidden/>
          </w:rPr>
        </w:r>
        <w:r>
          <w:rPr>
            <w:noProof/>
            <w:webHidden/>
          </w:rPr>
          <w:fldChar w:fldCharType="separate"/>
        </w:r>
        <w:r>
          <w:rPr>
            <w:noProof/>
            <w:webHidden/>
          </w:rPr>
          <w:t>28</w:t>
        </w:r>
        <w:r>
          <w:rPr>
            <w:noProof/>
            <w:webHidden/>
          </w:rPr>
          <w:fldChar w:fldCharType="end"/>
        </w:r>
      </w:hyperlink>
    </w:p>
    <w:p w:rsidR="003468F6" w:rsidRDefault="003468F6">
      <w:pPr>
        <w:pStyle w:val="TOC3"/>
        <w:tabs>
          <w:tab w:val="left" w:pos="1100"/>
          <w:tab w:val="right" w:leader="dot" w:pos="11107"/>
        </w:tabs>
        <w:rPr>
          <w:rFonts w:asciiTheme="minorHAnsi" w:eastAsiaTheme="minorEastAsia" w:hAnsiTheme="minorHAnsi" w:cstheme="minorBidi"/>
          <w:noProof/>
          <w:sz w:val="22"/>
          <w:szCs w:val="22"/>
        </w:rPr>
      </w:pPr>
      <w:hyperlink w:anchor="_Toc13658828" w:history="1">
        <w:r w:rsidRPr="00A34039">
          <w:rPr>
            <w:rStyle w:val="Hyperlink"/>
            <w:noProof/>
          </w:rPr>
          <w:t>2.2.1</w:t>
        </w:r>
        <w:r>
          <w:rPr>
            <w:rFonts w:asciiTheme="minorHAnsi" w:eastAsiaTheme="minorEastAsia" w:hAnsiTheme="minorHAnsi" w:cstheme="minorBidi"/>
            <w:noProof/>
            <w:sz w:val="22"/>
            <w:szCs w:val="22"/>
          </w:rPr>
          <w:tab/>
        </w:r>
        <w:r w:rsidRPr="00A34039">
          <w:rPr>
            <w:rStyle w:val="Hyperlink"/>
            <w:noProof/>
          </w:rPr>
          <w:t>Requirements</w:t>
        </w:r>
        <w:r>
          <w:rPr>
            <w:noProof/>
            <w:webHidden/>
          </w:rPr>
          <w:tab/>
        </w:r>
        <w:r>
          <w:rPr>
            <w:noProof/>
            <w:webHidden/>
          </w:rPr>
          <w:fldChar w:fldCharType="begin"/>
        </w:r>
        <w:r>
          <w:rPr>
            <w:noProof/>
            <w:webHidden/>
          </w:rPr>
          <w:instrText xml:space="preserve"> PAGEREF _Toc13658828 \h </w:instrText>
        </w:r>
        <w:r>
          <w:rPr>
            <w:noProof/>
            <w:webHidden/>
          </w:rPr>
        </w:r>
        <w:r>
          <w:rPr>
            <w:noProof/>
            <w:webHidden/>
          </w:rPr>
          <w:fldChar w:fldCharType="separate"/>
        </w:r>
        <w:r>
          <w:rPr>
            <w:noProof/>
            <w:webHidden/>
          </w:rPr>
          <w:t>28</w:t>
        </w:r>
        <w:r>
          <w:rPr>
            <w:noProof/>
            <w:webHidden/>
          </w:rPr>
          <w:fldChar w:fldCharType="end"/>
        </w:r>
      </w:hyperlink>
    </w:p>
    <w:p w:rsidR="003468F6" w:rsidRDefault="003468F6">
      <w:pPr>
        <w:pStyle w:val="TOC3"/>
        <w:tabs>
          <w:tab w:val="left" w:pos="1100"/>
          <w:tab w:val="right" w:leader="dot" w:pos="11107"/>
        </w:tabs>
        <w:rPr>
          <w:rFonts w:asciiTheme="minorHAnsi" w:eastAsiaTheme="minorEastAsia" w:hAnsiTheme="minorHAnsi" w:cstheme="minorBidi"/>
          <w:noProof/>
          <w:sz w:val="22"/>
          <w:szCs w:val="22"/>
        </w:rPr>
      </w:pPr>
      <w:hyperlink w:anchor="_Toc13658829" w:history="1">
        <w:r w:rsidRPr="00A34039">
          <w:rPr>
            <w:rStyle w:val="Hyperlink"/>
            <w:noProof/>
          </w:rPr>
          <w:t>2.2.2</w:t>
        </w:r>
        <w:r>
          <w:rPr>
            <w:rFonts w:asciiTheme="minorHAnsi" w:eastAsiaTheme="minorEastAsia" w:hAnsiTheme="minorHAnsi" w:cstheme="minorBidi"/>
            <w:noProof/>
            <w:sz w:val="22"/>
            <w:szCs w:val="22"/>
          </w:rPr>
          <w:tab/>
        </w:r>
        <w:r w:rsidRPr="00A34039">
          <w:rPr>
            <w:rStyle w:val="Hyperlink"/>
            <w:noProof/>
          </w:rPr>
          <w:t>Use Cases</w:t>
        </w:r>
        <w:r>
          <w:rPr>
            <w:noProof/>
            <w:webHidden/>
          </w:rPr>
          <w:tab/>
        </w:r>
        <w:r>
          <w:rPr>
            <w:noProof/>
            <w:webHidden/>
          </w:rPr>
          <w:fldChar w:fldCharType="begin"/>
        </w:r>
        <w:r>
          <w:rPr>
            <w:noProof/>
            <w:webHidden/>
          </w:rPr>
          <w:instrText xml:space="preserve"> PAGEREF _Toc13658829 \h </w:instrText>
        </w:r>
        <w:r>
          <w:rPr>
            <w:noProof/>
            <w:webHidden/>
          </w:rPr>
        </w:r>
        <w:r>
          <w:rPr>
            <w:noProof/>
            <w:webHidden/>
          </w:rPr>
          <w:fldChar w:fldCharType="separate"/>
        </w:r>
        <w:r>
          <w:rPr>
            <w:noProof/>
            <w:webHidden/>
          </w:rPr>
          <w:t>30</w:t>
        </w:r>
        <w:r>
          <w:rPr>
            <w:noProof/>
            <w:webHidden/>
          </w:rPr>
          <w:fldChar w:fldCharType="end"/>
        </w:r>
      </w:hyperlink>
    </w:p>
    <w:p w:rsidR="003468F6" w:rsidRDefault="003468F6">
      <w:pPr>
        <w:pStyle w:val="TOC2"/>
        <w:tabs>
          <w:tab w:val="left" w:pos="880"/>
          <w:tab w:val="right" w:leader="dot" w:pos="11107"/>
        </w:tabs>
        <w:rPr>
          <w:rFonts w:asciiTheme="minorHAnsi" w:eastAsiaTheme="minorEastAsia" w:hAnsiTheme="minorHAnsi" w:cstheme="minorBidi"/>
          <w:i w:val="0"/>
          <w:noProof/>
          <w:sz w:val="22"/>
          <w:szCs w:val="22"/>
        </w:rPr>
      </w:pPr>
      <w:hyperlink w:anchor="_Toc13658830" w:history="1">
        <w:r w:rsidRPr="00A34039">
          <w:rPr>
            <w:rStyle w:val="Hyperlink"/>
            <w:noProof/>
          </w:rPr>
          <w:t>2.3</w:t>
        </w:r>
        <w:r>
          <w:rPr>
            <w:rFonts w:asciiTheme="minorHAnsi" w:eastAsiaTheme="minorEastAsia" w:hAnsiTheme="minorHAnsi" w:cstheme="minorBidi"/>
            <w:i w:val="0"/>
            <w:noProof/>
            <w:sz w:val="22"/>
            <w:szCs w:val="22"/>
          </w:rPr>
          <w:tab/>
        </w:r>
        <w:r w:rsidRPr="00A34039">
          <w:rPr>
            <w:rStyle w:val="Hyperlink"/>
            <w:noProof/>
          </w:rPr>
          <w:t>LOCATN-FUN-REQ-022444/A-Data Logging (TcSE ROIN-294214)</w:t>
        </w:r>
        <w:r>
          <w:rPr>
            <w:noProof/>
            <w:webHidden/>
          </w:rPr>
          <w:tab/>
        </w:r>
        <w:r>
          <w:rPr>
            <w:noProof/>
            <w:webHidden/>
          </w:rPr>
          <w:fldChar w:fldCharType="begin"/>
        </w:r>
        <w:r>
          <w:rPr>
            <w:noProof/>
            <w:webHidden/>
          </w:rPr>
          <w:instrText xml:space="preserve"> PAGEREF _Toc13658830 \h </w:instrText>
        </w:r>
        <w:r>
          <w:rPr>
            <w:noProof/>
            <w:webHidden/>
          </w:rPr>
        </w:r>
        <w:r>
          <w:rPr>
            <w:noProof/>
            <w:webHidden/>
          </w:rPr>
          <w:fldChar w:fldCharType="separate"/>
        </w:r>
        <w:r>
          <w:rPr>
            <w:noProof/>
            <w:webHidden/>
          </w:rPr>
          <w:t>38</w:t>
        </w:r>
        <w:r>
          <w:rPr>
            <w:noProof/>
            <w:webHidden/>
          </w:rPr>
          <w:fldChar w:fldCharType="end"/>
        </w:r>
      </w:hyperlink>
    </w:p>
    <w:p w:rsidR="003468F6" w:rsidRDefault="003468F6">
      <w:pPr>
        <w:pStyle w:val="TOC3"/>
        <w:tabs>
          <w:tab w:val="left" w:pos="1100"/>
          <w:tab w:val="right" w:leader="dot" w:pos="11107"/>
        </w:tabs>
        <w:rPr>
          <w:rFonts w:asciiTheme="minorHAnsi" w:eastAsiaTheme="minorEastAsia" w:hAnsiTheme="minorHAnsi" w:cstheme="minorBidi"/>
          <w:noProof/>
          <w:sz w:val="22"/>
          <w:szCs w:val="22"/>
        </w:rPr>
      </w:pPr>
      <w:hyperlink w:anchor="_Toc13658831" w:history="1">
        <w:r w:rsidRPr="00A34039">
          <w:rPr>
            <w:rStyle w:val="Hyperlink"/>
            <w:noProof/>
          </w:rPr>
          <w:t>2.3.1</w:t>
        </w:r>
        <w:r>
          <w:rPr>
            <w:rFonts w:asciiTheme="minorHAnsi" w:eastAsiaTheme="minorEastAsia" w:hAnsiTheme="minorHAnsi" w:cstheme="minorBidi"/>
            <w:noProof/>
            <w:sz w:val="22"/>
            <w:szCs w:val="22"/>
          </w:rPr>
          <w:tab/>
        </w:r>
        <w:r w:rsidRPr="00A34039">
          <w:rPr>
            <w:rStyle w:val="Hyperlink"/>
            <w:noProof/>
          </w:rPr>
          <w:t>Requirements</w:t>
        </w:r>
        <w:r>
          <w:rPr>
            <w:noProof/>
            <w:webHidden/>
          </w:rPr>
          <w:tab/>
        </w:r>
        <w:r>
          <w:rPr>
            <w:noProof/>
            <w:webHidden/>
          </w:rPr>
          <w:fldChar w:fldCharType="begin"/>
        </w:r>
        <w:r>
          <w:rPr>
            <w:noProof/>
            <w:webHidden/>
          </w:rPr>
          <w:instrText xml:space="preserve"> PAGEREF _Toc13658831 \h </w:instrText>
        </w:r>
        <w:r>
          <w:rPr>
            <w:noProof/>
            <w:webHidden/>
          </w:rPr>
        </w:r>
        <w:r>
          <w:rPr>
            <w:noProof/>
            <w:webHidden/>
          </w:rPr>
          <w:fldChar w:fldCharType="separate"/>
        </w:r>
        <w:r>
          <w:rPr>
            <w:noProof/>
            <w:webHidden/>
          </w:rPr>
          <w:t>38</w:t>
        </w:r>
        <w:r>
          <w:rPr>
            <w:noProof/>
            <w:webHidden/>
          </w:rPr>
          <w:fldChar w:fldCharType="end"/>
        </w:r>
      </w:hyperlink>
    </w:p>
    <w:p w:rsidR="003468F6" w:rsidRDefault="003468F6">
      <w:pPr>
        <w:pStyle w:val="TOC3"/>
        <w:tabs>
          <w:tab w:val="left" w:pos="1100"/>
          <w:tab w:val="right" w:leader="dot" w:pos="11107"/>
        </w:tabs>
        <w:rPr>
          <w:rFonts w:asciiTheme="minorHAnsi" w:eastAsiaTheme="minorEastAsia" w:hAnsiTheme="minorHAnsi" w:cstheme="minorBidi"/>
          <w:noProof/>
          <w:sz w:val="22"/>
          <w:szCs w:val="22"/>
        </w:rPr>
      </w:pPr>
      <w:hyperlink w:anchor="_Toc13658832" w:history="1">
        <w:r w:rsidRPr="00A34039">
          <w:rPr>
            <w:rStyle w:val="Hyperlink"/>
            <w:noProof/>
          </w:rPr>
          <w:t>2.3.2</w:t>
        </w:r>
        <w:r>
          <w:rPr>
            <w:rFonts w:asciiTheme="minorHAnsi" w:eastAsiaTheme="minorEastAsia" w:hAnsiTheme="minorHAnsi" w:cstheme="minorBidi"/>
            <w:noProof/>
            <w:sz w:val="22"/>
            <w:szCs w:val="22"/>
          </w:rPr>
          <w:tab/>
        </w:r>
        <w:r w:rsidRPr="00A34039">
          <w:rPr>
            <w:rStyle w:val="Hyperlink"/>
            <w:noProof/>
          </w:rPr>
          <w:t>Use Cases</w:t>
        </w:r>
        <w:r>
          <w:rPr>
            <w:noProof/>
            <w:webHidden/>
          </w:rPr>
          <w:tab/>
        </w:r>
        <w:r>
          <w:rPr>
            <w:noProof/>
            <w:webHidden/>
          </w:rPr>
          <w:fldChar w:fldCharType="begin"/>
        </w:r>
        <w:r>
          <w:rPr>
            <w:noProof/>
            <w:webHidden/>
          </w:rPr>
          <w:instrText xml:space="preserve"> PAGEREF _Toc13658832 \h </w:instrText>
        </w:r>
        <w:r>
          <w:rPr>
            <w:noProof/>
            <w:webHidden/>
          </w:rPr>
        </w:r>
        <w:r>
          <w:rPr>
            <w:noProof/>
            <w:webHidden/>
          </w:rPr>
          <w:fldChar w:fldCharType="separate"/>
        </w:r>
        <w:r>
          <w:rPr>
            <w:noProof/>
            <w:webHidden/>
          </w:rPr>
          <w:t>38</w:t>
        </w:r>
        <w:r>
          <w:rPr>
            <w:noProof/>
            <w:webHidden/>
          </w:rPr>
          <w:fldChar w:fldCharType="end"/>
        </w:r>
      </w:hyperlink>
    </w:p>
    <w:p w:rsidR="003468F6" w:rsidRDefault="003468F6">
      <w:pPr>
        <w:pStyle w:val="TOC2"/>
        <w:tabs>
          <w:tab w:val="left" w:pos="880"/>
          <w:tab w:val="right" w:leader="dot" w:pos="11107"/>
        </w:tabs>
        <w:rPr>
          <w:rFonts w:asciiTheme="minorHAnsi" w:eastAsiaTheme="minorEastAsia" w:hAnsiTheme="minorHAnsi" w:cstheme="minorBidi"/>
          <w:i w:val="0"/>
          <w:noProof/>
          <w:sz w:val="22"/>
          <w:szCs w:val="22"/>
        </w:rPr>
      </w:pPr>
      <w:hyperlink w:anchor="_Toc13658833" w:history="1">
        <w:r w:rsidRPr="00A34039">
          <w:rPr>
            <w:rStyle w:val="Hyperlink"/>
            <w:noProof/>
          </w:rPr>
          <w:t>2.4</w:t>
        </w:r>
        <w:r>
          <w:rPr>
            <w:rFonts w:asciiTheme="minorHAnsi" w:eastAsiaTheme="minorEastAsia" w:hAnsiTheme="minorHAnsi" w:cstheme="minorBidi"/>
            <w:i w:val="0"/>
            <w:noProof/>
            <w:sz w:val="22"/>
            <w:szCs w:val="22"/>
          </w:rPr>
          <w:tab/>
        </w:r>
        <w:r w:rsidRPr="00A34039">
          <w:rPr>
            <w:rStyle w:val="Hyperlink"/>
            <w:noProof/>
          </w:rPr>
          <w:t>LOCATN-FUN-REQ-022449/A-Data Playback (TcSE ROIN-294209)</w:t>
        </w:r>
        <w:r>
          <w:rPr>
            <w:noProof/>
            <w:webHidden/>
          </w:rPr>
          <w:tab/>
        </w:r>
        <w:r>
          <w:rPr>
            <w:noProof/>
            <w:webHidden/>
          </w:rPr>
          <w:fldChar w:fldCharType="begin"/>
        </w:r>
        <w:r>
          <w:rPr>
            <w:noProof/>
            <w:webHidden/>
          </w:rPr>
          <w:instrText xml:space="preserve"> PAGEREF _Toc13658833 \h </w:instrText>
        </w:r>
        <w:r>
          <w:rPr>
            <w:noProof/>
            <w:webHidden/>
          </w:rPr>
        </w:r>
        <w:r>
          <w:rPr>
            <w:noProof/>
            <w:webHidden/>
          </w:rPr>
          <w:fldChar w:fldCharType="separate"/>
        </w:r>
        <w:r>
          <w:rPr>
            <w:noProof/>
            <w:webHidden/>
          </w:rPr>
          <w:t>39</w:t>
        </w:r>
        <w:r>
          <w:rPr>
            <w:noProof/>
            <w:webHidden/>
          </w:rPr>
          <w:fldChar w:fldCharType="end"/>
        </w:r>
      </w:hyperlink>
    </w:p>
    <w:p w:rsidR="003468F6" w:rsidRDefault="003468F6">
      <w:pPr>
        <w:pStyle w:val="TOC3"/>
        <w:tabs>
          <w:tab w:val="left" w:pos="1100"/>
          <w:tab w:val="right" w:leader="dot" w:pos="11107"/>
        </w:tabs>
        <w:rPr>
          <w:rFonts w:asciiTheme="minorHAnsi" w:eastAsiaTheme="minorEastAsia" w:hAnsiTheme="minorHAnsi" w:cstheme="minorBidi"/>
          <w:noProof/>
          <w:sz w:val="22"/>
          <w:szCs w:val="22"/>
        </w:rPr>
      </w:pPr>
      <w:hyperlink w:anchor="_Toc13658834" w:history="1">
        <w:r w:rsidRPr="00A34039">
          <w:rPr>
            <w:rStyle w:val="Hyperlink"/>
            <w:noProof/>
          </w:rPr>
          <w:t>2.4.1</w:t>
        </w:r>
        <w:r>
          <w:rPr>
            <w:rFonts w:asciiTheme="minorHAnsi" w:eastAsiaTheme="minorEastAsia" w:hAnsiTheme="minorHAnsi" w:cstheme="minorBidi"/>
            <w:noProof/>
            <w:sz w:val="22"/>
            <w:szCs w:val="22"/>
          </w:rPr>
          <w:tab/>
        </w:r>
        <w:r w:rsidRPr="00A34039">
          <w:rPr>
            <w:rStyle w:val="Hyperlink"/>
            <w:noProof/>
          </w:rPr>
          <w:t>Requirements</w:t>
        </w:r>
        <w:r>
          <w:rPr>
            <w:noProof/>
            <w:webHidden/>
          </w:rPr>
          <w:tab/>
        </w:r>
        <w:r>
          <w:rPr>
            <w:noProof/>
            <w:webHidden/>
          </w:rPr>
          <w:fldChar w:fldCharType="begin"/>
        </w:r>
        <w:r>
          <w:rPr>
            <w:noProof/>
            <w:webHidden/>
          </w:rPr>
          <w:instrText xml:space="preserve"> PAGEREF _Toc13658834 \h </w:instrText>
        </w:r>
        <w:r>
          <w:rPr>
            <w:noProof/>
            <w:webHidden/>
          </w:rPr>
        </w:r>
        <w:r>
          <w:rPr>
            <w:noProof/>
            <w:webHidden/>
          </w:rPr>
          <w:fldChar w:fldCharType="separate"/>
        </w:r>
        <w:r>
          <w:rPr>
            <w:noProof/>
            <w:webHidden/>
          </w:rPr>
          <w:t>39</w:t>
        </w:r>
        <w:r>
          <w:rPr>
            <w:noProof/>
            <w:webHidden/>
          </w:rPr>
          <w:fldChar w:fldCharType="end"/>
        </w:r>
      </w:hyperlink>
    </w:p>
    <w:p w:rsidR="003468F6" w:rsidRDefault="003468F6">
      <w:pPr>
        <w:pStyle w:val="TOC3"/>
        <w:tabs>
          <w:tab w:val="left" w:pos="1100"/>
          <w:tab w:val="right" w:leader="dot" w:pos="11107"/>
        </w:tabs>
        <w:rPr>
          <w:rFonts w:asciiTheme="minorHAnsi" w:eastAsiaTheme="minorEastAsia" w:hAnsiTheme="minorHAnsi" w:cstheme="minorBidi"/>
          <w:noProof/>
          <w:sz w:val="22"/>
          <w:szCs w:val="22"/>
        </w:rPr>
      </w:pPr>
      <w:hyperlink w:anchor="_Toc13658835" w:history="1">
        <w:r w:rsidRPr="00A34039">
          <w:rPr>
            <w:rStyle w:val="Hyperlink"/>
            <w:noProof/>
          </w:rPr>
          <w:t>2.4.2</w:t>
        </w:r>
        <w:r>
          <w:rPr>
            <w:rFonts w:asciiTheme="minorHAnsi" w:eastAsiaTheme="minorEastAsia" w:hAnsiTheme="minorHAnsi" w:cstheme="minorBidi"/>
            <w:noProof/>
            <w:sz w:val="22"/>
            <w:szCs w:val="22"/>
          </w:rPr>
          <w:tab/>
        </w:r>
        <w:r w:rsidRPr="00A34039">
          <w:rPr>
            <w:rStyle w:val="Hyperlink"/>
            <w:noProof/>
          </w:rPr>
          <w:t>Use Cases</w:t>
        </w:r>
        <w:r>
          <w:rPr>
            <w:noProof/>
            <w:webHidden/>
          </w:rPr>
          <w:tab/>
        </w:r>
        <w:r>
          <w:rPr>
            <w:noProof/>
            <w:webHidden/>
          </w:rPr>
          <w:fldChar w:fldCharType="begin"/>
        </w:r>
        <w:r>
          <w:rPr>
            <w:noProof/>
            <w:webHidden/>
          </w:rPr>
          <w:instrText xml:space="preserve"> PAGEREF _Toc13658835 \h </w:instrText>
        </w:r>
        <w:r>
          <w:rPr>
            <w:noProof/>
            <w:webHidden/>
          </w:rPr>
        </w:r>
        <w:r>
          <w:rPr>
            <w:noProof/>
            <w:webHidden/>
          </w:rPr>
          <w:fldChar w:fldCharType="separate"/>
        </w:r>
        <w:r>
          <w:rPr>
            <w:noProof/>
            <w:webHidden/>
          </w:rPr>
          <w:t>40</w:t>
        </w:r>
        <w:r>
          <w:rPr>
            <w:noProof/>
            <w:webHidden/>
          </w:rPr>
          <w:fldChar w:fldCharType="end"/>
        </w:r>
      </w:hyperlink>
    </w:p>
    <w:p w:rsidR="003468F6" w:rsidRDefault="003468F6">
      <w:pPr>
        <w:pStyle w:val="TOC2"/>
        <w:tabs>
          <w:tab w:val="left" w:pos="880"/>
          <w:tab w:val="right" w:leader="dot" w:pos="11107"/>
        </w:tabs>
        <w:rPr>
          <w:rFonts w:asciiTheme="minorHAnsi" w:eastAsiaTheme="minorEastAsia" w:hAnsiTheme="minorHAnsi" w:cstheme="minorBidi"/>
          <w:i w:val="0"/>
          <w:noProof/>
          <w:sz w:val="22"/>
          <w:szCs w:val="22"/>
        </w:rPr>
      </w:pPr>
      <w:hyperlink w:anchor="_Toc13658836" w:history="1">
        <w:r w:rsidRPr="00A34039">
          <w:rPr>
            <w:rStyle w:val="Hyperlink"/>
            <w:noProof/>
          </w:rPr>
          <w:t>2.5</w:t>
        </w:r>
        <w:r>
          <w:rPr>
            <w:rFonts w:asciiTheme="minorHAnsi" w:eastAsiaTheme="minorEastAsia" w:hAnsiTheme="minorHAnsi" w:cstheme="minorBidi"/>
            <w:i w:val="0"/>
            <w:noProof/>
            <w:sz w:val="22"/>
            <w:szCs w:val="22"/>
          </w:rPr>
          <w:tab/>
        </w:r>
        <w:r w:rsidRPr="00A34039">
          <w:rPr>
            <w:rStyle w:val="Hyperlink"/>
            <w:noProof/>
          </w:rPr>
          <w:t>LOCATN-FUN-REQ-022454/A-Sensor Inputs (TcSE ROIN-294213)</w:t>
        </w:r>
        <w:r>
          <w:rPr>
            <w:noProof/>
            <w:webHidden/>
          </w:rPr>
          <w:tab/>
        </w:r>
        <w:r>
          <w:rPr>
            <w:noProof/>
            <w:webHidden/>
          </w:rPr>
          <w:fldChar w:fldCharType="begin"/>
        </w:r>
        <w:r>
          <w:rPr>
            <w:noProof/>
            <w:webHidden/>
          </w:rPr>
          <w:instrText xml:space="preserve"> PAGEREF _Toc13658836 \h </w:instrText>
        </w:r>
        <w:r>
          <w:rPr>
            <w:noProof/>
            <w:webHidden/>
          </w:rPr>
        </w:r>
        <w:r>
          <w:rPr>
            <w:noProof/>
            <w:webHidden/>
          </w:rPr>
          <w:fldChar w:fldCharType="separate"/>
        </w:r>
        <w:r>
          <w:rPr>
            <w:noProof/>
            <w:webHidden/>
          </w:rPr>
          <w:t>40</w:t>
        </w:r>
        <w:r>
          <w:rPr>
            <w:noProof/>
            <w:webHidden/>
          </w:rPr>
          <w:fldChar w:fldCharType="end"/>
        </w:r>
      </w:hyperlink>
    </w:p>
    <w:p w:rsidR="003468F6" w:rsidRDefault="003468F6">
      <w:pPr>
        <w:pStyle w:val="TOC3"/>
        <w:tabs>
          <w:tab w:val="left" w:pos="1100"/>
          <w:tab w:val="right" w:leader="dot" w:pos="11107"/>
        </w:tabs>
        <w:rPr>
          <w:rFonts w:asciiTheme="minorHAnsi" w:eastAsiaTheme="minorEastAsia" w:hAnsiTheme="minorHAnsi" w:cstheme="minorBidi"/>
          <w:noProof/>
          <w:sz w:val="22"/>
          <w:szCs w:val="22"/>
        </w:rPr>
      </w:pPr>
      <w:hyperlink w:anchor="_Toc13658837" w:history="1">
        <w:r w:rsidRPr="00A34039">
          <w:rPr>
            <w:rStyle w:val="Hyperlink"/>
            <w:noProof/>
          </w:rPr>
          <w:t>2.5.1</w:t>
        </w:r>
        <w:r>
          <w:rPr>
            <w:rFonts w:asciiTheme="minorHAnsi" w:eastAsiaTheme="minorEastAsia" w:hAnsiTheme="minorHAnsi" w:cstheme="minorBidi"/>
            <w:noProof/>
            <w:sz w:val="22"/>
            <w:szCs w:val="22"/>
          </w:rPr>
          <w:tab/>
        </w:r>
        <w:r w:rsidRPr="00A34039">
          <w:rPr>
            <w:rStyle w:val="Hyperlink"/>
            <w:noProof/>
          </w:rPr>
          <w:t>Requirements</w:t>
        </w:r>
        <w:r>
          <w:rPr>
            <w:noProof/>
            <w:webHidden/>
          </w:rPr>
          <w:tab/>
        </w:r>
        <w:r>
          <w:rPr>
            <w:noProof/>
            <w:webHidden/>
          </w:rPr>
          <w:fldChar w:fldCharType="begin"/>
        </w:r>
        <w:r>
          <w:rPr>
            <w:noProof/>
            <w:webHidden/>
          </w:rPr>
          <w:instrText xml:space="preserve"> PAGEREF _Toc13658837 \h </w:instrText>
        </w:r>
        <w:r>
          <w:rPr>
            <w:noProof/>
            <w:webHidden/>
          </w:rPr>
        </w:r>
        <w:r>
          <w:rPr>
            <w:noProof/>
            <w:webHidden/>
          </w:rPr>
          <w:fldChar w:fldCharType="separate"/>
        </w:r>
        <w:r>
          <w:rPr>
            <w:noProof/>
            <w:webHidden/>
          </w:rPr>
          <w:t>40</w:t>
        </w:r>
        <w:r>
          <w:rPr>
            <w:noProof/>
            <w:webHidden/>
          </w:rPr>
          <w:fldChar w:fldCharType="end"/>
        </w:r>
      </w:hyperlink>
    </w:p>
    <w:p w:rsidR="003468F6" w:rsidRDefault="003468F6">
      <w:pPr>
        <w:pStyle w:val="TOC2"/>
        <w:tabs>
          <w:tab w:val="left" w:pos="880"/>
          <w:tab w:val="right" w:leader="dot" w:pos="11107"/>
        </w:tabs>
        <w:rPr>
          <w:rFonts w:asciiTheme="minorHAnsi" w:eastAsiaTheme="minorEastAsia" w:hAnsiTheme="minorHAnsi" w:cstheme="minorBidi"/>
          <w:i w:val="0"/>
          <w:noProof/>
          <w:sz w:val="22"/>
          <w:szCs w:val="22"/>
        </w:rPr>
      </w:pPr>
      <w:hyperlink w:anchor="_Toc13658838" w:history="1">
        <w:r w:rsidRPr="00A34039">
          <w:rPr>
            <w:rStyle w:val="Hyperlink"/>
            <w:noProof/>
          </w:rPr>
          <w:t>2.6</w:t>
        </w:r>
        <w:r>
          <w:rPr>
            <w:rFonts w:asciiTheme="minorHAnsi" w:eastAsiaTheme="minorEastAsia" w:hAnsiTheme="minorHAnsi" w:cstheme="minorBidi"/>
            <w:i w:val="0"/>
            <w:noProof/>
            <w:sz w:val="22"/>
            <w:szCs w:val="22"/>
          </w:rPr>
          <w:tab/>
        </w:r>
        <w:r w:rsidRPr="00A34039">
          <w:rPr>
            <w:rStyle w:val="Hyperlink"/>
            <w:noProof/>
          </w:rPr>
          <w:t>LOCATN-FUN-REQ-022465/A-System Inputs (TcSE ROIN-294212)</w:t>
        </w:r>
        <w:r>
          <w:rPr>
            <w:noProof/>
            <w:webHidden/>
          </w:rPr>
          <w:tab/>
        </w:r>
        <w:r>
          <w:rPr>
            <w:noProof/>
            <w:webHidden/>
          </w:rPr>
          <w:fldChar w:fldCharType="begin"/>
        </w:r>
        <w:r>
          <w:rPr>
            <w:noProof/>
            <w:webHidden/>
          </w:rPr>
          <w:instrText xml:space="preserve"> PAGEREF _Toc13658838 \h </w:instrText>
        </w:r>
        <w:r>
          <w:rPr>
            <w:noProof/>
            <w:webHidden/>
          </w:rPr>
        </w:r>
        <w:r>
          <w:rPr>
            <w:noProof/>
            <w:webHidden/>
          </w:rPr>
          <w:fldChar w:fldCharType="separate"/>
        </w:r>
        <w:r>
          <w:rPr>
            <w:noProof/>
            <w:webHidden/>
          </w:rPr>
          <w:t>42</w:t>
        </w:r>
        <w:r>
          <w:rPr>
            <w:noProof/>
            <w:webHidden/>
          </w:rPr>
          <w:fldChar w:fldCharType="end"/>
        </w:r>
      </w:hyperlink>
    </w:p>
    <w:p w:rsidR="003468F6" w:rsidRDefault="003468F6">
      <w:pPr>
        <w:pStyle w:val="TOC3"/>
        <w:tabs>
          <w:tab w:val="left" w:pos="1100"/>
          <w:tab w:val="right" w:leader="dot" w:pos="11107"/>
        </w:tabs>
        <w:rPr>
          <w:rFonts w:asciiTheme="minorHAnsi" w:eastAsiaTheme="minorEastAsia" w:hAnsiTheme="minorHAnsi" w:cstheme="minorBidi"/>
          <w:noProof/>
          <w:sz w:val="22"/>
          <w:szCs w:val="22"/>
        </w:rPr>
      </w:pPr>
      <w:hyperlink w:anchor="_Toc13658839" w:history="1">
        <w:r w:rsidRPr="00A34039">
          <w:rPr>
            <w:rStyle w:val="Hyperlink"/>
            <w:noProof/>
          </w:rPr>
          <w:t>2.6.1</w:t>
        </w:r>
        <w:r>
          <w:rPr>
            <w:rFonts w:asciiTheme="minorHAnsi" w:eastAsiaTheme="minorEastAsia" w:hAnsiTheme="minorHAnsi" w:cstheme="minorBidi"/>
            <w:noProof/>
            <w:sz w:val="22"/>
            <w:szCs w:val="22"/>
          </w:rPr>
          <w:tab/>
        </w:r>
        <w:r w:rsidRPr="00A34039">
          <w:rPr>
            <w:rStyle w:val="Hyperlink"/>
            <w:noProof/>
          </w:rPr>
          <w:t>Requirements</w:t>
        </w:r>
        <w:r>
          <w:rPr>
            <w:noProof/>
            <w:webHidden/>
          </w:rPr>
          <w:tab/>
        </w:r>
        <w:r>
          <w:rPr>
            <w:noProof/>
            <w:webHidden/>
          </w:rPr>
          <w:fldChar w:fldCharType="begin"/>
        </w:r>
        <w:r>
          <w:rPr>
            <w:noProof/>
            <w:webHidden/>
          </w:rPr>
          <w:instrText xml:space="preserve"> PAGEREF _Toc13658839 \h </w:instrText>
        </w:r>
        <w:r>
          <w:rPr>
            <w:noProof/>
            <w:webHidden/>
          </w:rPr>
        </w:r>
        <w:r>
          <w:rPr>
            <w:noProof/>
            <w:webHidden/>
          </w:rPr>
          <w:fldChar w:fldCharType="separate"/>
        </w:r>
        <w:r>
          <w:rPr>
            <w:noProof/>
            <w:webHidden/>
          </w:rPr>
          <w:t>42</w:t>
        </w:r>
        <w:r>
          <w:rPr>
            <w:noProof/>
            <w:webHidden/>
          </w:rPr>
          <w:fldChar w:fldCharType="end"/>
        </w:r>
      </w:hyperlink>
    </w:p>
    <w:p w:rsidR="003468F6" w:rsidRDefault="003468F6">
      <w:pPr>
        <w:pStyle w:val="TOC2"/>
        <w:tabs>
          <w:tab w:val="left" w:pos="880"/>
          <w:tab w:val="right" w:leader="dot" w:pos="11107"/>
        </w:tabs>
        <w:rPr>
          <w:rFonts w:asciiTheme="minorHAnsi" w:eastAsiaTheme="minorEastAsia" w:hAnsiTheme="minorHAnsi" w:cstheme="minorBidi"/>
          <w:i w:val="0"/>
          <w:noProof/>
          <w:sz w:val="22"/>
          <w:szCs w:val="22"/>
        </w:rPr>
      </w:pPr>
      <w:hyperlink w:anchor="_Toc13658840" w:history="1">
        <w:r w:rsidRPr="00A34039">
          <w:rPr>
            <w:rStyle w:val="Hyperlink"/>
            <w:noProof/>
          </w:rPr>
          <w:t>2.7</w:t>
        </w:r>
        <w:r>
          <w:rPr>
            <w:rFonts w:asciiTheme="minorHAnsi" w:eastAsiaTheme="minorEastAsia" w:hAnsiTheme="minorHAnsi" w:cstheme="minorBidi"/>
            <w:i w:val="0"/>
            <w:noProof/>
            <w:sz w:val="22"/>
            <w:szCs w:val="22"/>
          </w:rPr>
          <w:tab/>
        </w:r>
        <w:r w:rsidRPr="00A34039">
          <w:rPr>
            <w:rStyle w:val="Hyperlink"/>
            <w:noProof/>
          </w:rPr>
          <w:t>LOCATN-FUN-REQ-022475/A-Configuration Parameters (TcSE ROIN-304495)</w:t>
        </w:r>
        <w:r>
          <w:rPr>
            <w:noProof/>
            <w:webHidden/>
          </w:rPr>
          <w:tab/>
        </w:r>
        <w:r>
          <w:rPr>
            <w:noProof/>
            <w:webHidden/>
          </w:rPr>
          <w:fldChar w:fldCharType="begin"/>
        </w:r>
        <w:r>
          <w:rPr>
            <w:noProof/>
            <w:webHidden/>
          </w:rPr>
          <w:instrText xml:space="preserve"> PAGEREF _Toc13658840 \h </w:instrText>
        </w:r>
        <w:r>
          <w:rPr>
            <w:noProof/>
            <w:webHidden/>
          </w:rPr>
        </w:r>
        <w:r>
          <w:rPr>
            <w:noProof/>
            <w:webHidden/>
          </w:rPr>
          <w:fldChar w:fldCharType="separate"/>
        </w:r>
        <w:r>
          <w:rPr>
            <w:noProof/>
            <w:webHidden/>
          </w:rPr>
          <w:t>42</w:t>
        </w:r>
        <w:r>
          <w:rPr>
            <w:noProof/>
            <w:webHidden/>
          </w:rPr>
          <w:fldChar w:fldCharType="end"/>
        </w:r>
      </w:hyperlink>
    </w:p>
    <w:p w:rsidR="003468F6" w:rsidRDefault="003468F6">
      <w:pPr>
        <w:pStyle w:val="TOC3"/>
        <w:tabs>
          <w:tab w:val="left" w:pos="1100"/>
          <w:tab w:val="right" w:leader="dot" w:pos="11107"/>
        </w:tabs>
        <w:rPr>
          <w:rFonts w:asciiTheme="minorHAnsi" w:eastAsiaTheme="minorEastAsia" w:hAnsiTheme="minorHAnsi" w:cstheme="minorBidi"/>
          <w:noProof/>
          <w:sz w:val="22"/>
          <w:szCs w:val="22"/>
        </w:rPr>
      </w:pPr>
      <w:hyperlink w:anchor="_Toc13658841" w:history="1">
        <w:r w:rsidRPr="00A34039">
          <w:rPr>
            <w:rStyle w:val="Hyperlink"/>
            <w:noProof/>
          </w:rPr>
          <w:t>2.7.1</w:t>
        </w:r>
        <w:r>
          <w:rPr>
            <w:rFonts w:asciiTheme="minorHAnsi" w:eastAsiaTheme="minorEastAsia" w:hAnsiTheme="minorHAnsi" w:cstheme="minorBidi"/>
            <w:noProof/>
            <w:sz w:val="22"/>
            <w:szCs w:val="22"/>
          </w:rPr>
          <w:tab/>
        </w:r>
        <w:r w:rsidRPr="00A34039">
          <w:rPr>
            <w:rStyle w:val="Hyperlink"/>
            <w:noProof/>
          </w:rPr>
          <w:t>Requirements</w:t>
        </w:r>
        <w:r>
          <w:rPr>
            <w:noProof/>
            <w:webHidden/>
          </w:rPr>
          <w:tab/>
        </w:r>
        <w:r>
          <w:rPr>
            <w:noProof/>
            <w:webHidden/>
          </w:rPr>
          <w:fldChar w:fldCharType="begin"/>
        </w:r>
        <w:r>
          <w:rPr>
            <w:noProof/>
            <w:webHidden/>
          </w:rPr>
          <w:instrText xml:space="preserve"> PAGEREF _Toc13658841 \h </w:instrText>
        </w:r>
        <w:r>
          <w:rPr>
            <w:noProof/>
            <w:webHidden/>
          </w:rPr>
        </w:r>
        <w:r>
          <w:rPr>
            <w:noProof/>
            <w:webHidden/>
          </w:rPr>
          <w:fldChar w:fldCharType="separate"/>
        </w:r>
        <w:r>
          <w:rPr>
            <w:noProof/>
            <w:webHidden/>
          </w:rPr>
          <w:t>42</w:t>
        </w:r>
        <w:r>
          <w:rPr>
            <w:noProof/>
            <w:webHidden/>
          </w:rPr>
          <w:fldChar w:fldCharType="end"/>
        </w:r>
      </w:hyperlink>
    </w:p>
    <w:p w:rsidR="003468F6" w:rsidRDefault="003468F6">
      <w:pPr>
        <w:pStyle w:val="TOC2"/>
        <w:tabs>
          <w:tab w:val="left" w:pos="880"/>
          <w:tab w:val="right" w:leader="dot" w:pos="11107"/>
        </w:tabs>
        <w:rPr>
          <w:rFonts w:asciiTheme="minorHAnsi" w:eastAsiaTheme="minorEastAsia" w:hAnsiTheme="minorHAnsi" w:cstheme="minorBidi"/>
          <w:i w:val="0"/>
          <w:noProof/>
          <w:sz w:val="22"/>
          <w:szCs w:val="22"/>
        </w:rPr>
      </w:pPr>
      <w:hyperlink w:anchor="_Toc13658842" w:history="1">
        <w:r w:rsidRPr="00A34039">
          <w:rPr>
            <w:rStyle w:val="Hyperlink"/>
            <w:noProof/>
          </w:rPr>
          <w:t>2.8</w:t>
        </w:r>
        <w:r>
          <w:rPr>
            <w:rFonts w:asciiTheme="minorHAnsi" w:eastAsiaTheme="minorEastAsia" w:hAnsiTheme="minorHAnsi" w:cstheme="minorBidi"/>
            <w:i w:val="0"/>
            <w:noProof/>
            <w:sz w:val="22"/>
            <w:szCs w:val="22"/>
          </w:rPr>
          <w:tab/>
        </w:r>
        <w:r w:rsidRPr="00A34039">
          <w:rPr>
            <w:rStyle w:val="Hyperlink"/>
            <w:noProof/>
          </w:rPr>
          <w:t>LOCATN-FUN-REQ-022471/A-Power State (TcSE ROIN-294210)</w:t>
        </w:r>
        <w:r>
          <w:rPr>
            <w:noProof/>
            <w:webHidden/>
          </w:rPr>
          <w:tab/>
        </w:r>
        <w:r>
          <w:rPr>
            <w:noProof/>
            <w:webHidden/>
          </w:rPr>
          <w:fldChar w:fldCharType="begin"/>
        </w:r>
        <w:r>
          <w:rPr>
            <w:noProof/>
            <w:webHidden/>
          </w:rPr>
          <w:instrText xml:space="preserve"> PAGEREF _Toc13658842 \h </w:instrText>
        </w:r>
        <w:r>
          <w:rPr>
            <w:noProof/>
            <w:webHidden/>
          </w:rPr>
        </w:r>
        <w:r>
          <w:rPr>
            <w:noProof/>
            <w:webHidden/>
          </w:rPr>
          <w:fldChar w:fldCharType="separate"/>
        </w:r>
        <w:r>
          <w:rPr>
            <w:noProof/>
            <w:webHidden/>
          </w:rPr>
          <w:t>43</w:t>
        </w:r>
        <w:r>
          <w:rPr>
            <w:noProof/>
            <w:webHidden/>
          </w:rPr>
          <w:fldChar w:fldCharType="end"/>
        </w:r>
      </w:hyperlink>
    </w:p>
    <w:p w:rsidR="003468F6" w:rsidRDefault="003468F6">
      <w:pPr>
        <w:pStyle w:val="TOC3"/>
        <w:tabs>
          <w:tab w:val="left" w:pos="1100"/>
          <w:tab w:val="right" w:leader="dot" w:pos="11107"/>
        </w:tabs>
        <w:rPr>
          <w:rFonts w:asciiTheme="minorHAnsi" w:eastAsiaTheme="minorEastAsia" w:hAnsiTheme="minorHAnsi" w:cstheme="minorBidi"/>
          <w:noProof/>
          <w:sz w:val="22"/>
          <w:szCs w:val="22"/>
        </w:rPr>
      </w:pPr>
      <w:hyperlink w:anchor="_Toc13658843" w:history="1">
        <w:r w:rsidRPr="00A34039">
          <w:rPr>
            <w:rStyle w:val="Hyperlink"/>
            <w:noProof/>
          </w:rPr>
          <w:t>2.8.1</w:t>
        </w:r>
        <w:r>
          <w:rPr>
            <w:rFonts w:asciiTheme="minorHAnsi" w:eastAsiaTheme="minorEastAsia" w:hAnsiTheme="minorHAnsi" w:cstheme="minorBidi"/>
            <w:noProof/>
            <w:sz w:val="22"/>
            <w:szCs w:val="22"/>
          </w:rPr>
          <w:tab/>
        </w:r>
        <w:r w:rsidRPr="00A34039">
          <w:rPr>
            <w:rStyle w:val="Hyperlink"/>
            <w:noProof/>
          </w:rPr>
          <w:t>Requirements</w:t>
        </w:r>
        <w:r>
          <w:rPr>
            <w:noProof/>
            <w:webHidden/>
          </w:rPr>
          <w:tab/>
        </w:r>
        <w:r>
          <w:rPr>
            <w:noProof/>
            <w:webHidden/>
          </w:rPr>
          <w:fldChar w:fldCharType="begin"/>
        </w:r>
        <w:r>
          <w:rPr>
            <w:noProof/>
            <w:webHidden/>
          </w:rPr>
          <w:instrText xml:space="preserve"> PAGEREF _Toc13658843 \h </w:instrText>
        </w:r>
        <w:r>
          <w:rPr>
            <w:noProof/>
            <w:webHidden/>
          </w:rPr>
        </w:r>
        <w:r>
          <w:rPr>
            <w:noProof/>
            <w:webHidden/>
          </w:rPr>
          <w:fldChar w:fldCharType="separate"/>
        </w:r>
        <w:r>
          <w:rPr>
            <w:noProof/>
            <w:webHidden/>
          </w:rPr>
          <w:t>43</w:t>
        </w:r>
        <w:r>
          <w:rPr>
            <w:noProof/>
            <w:webHidden/>
          </w:rPr>
          <w:fldChar w:fldCharType="end"/>
        </w:r>
      </w:hyperlink>
    </w:p>
    <w:p w:rsidR="003468F6" w:rsidRDefault="003468F6">
      <w:pPr>
        <w:pStyle w:val="TOC2"/>
        <w:tabs>
          <w:tab w:val="left" w:pos="880"/>
          <w:tab w:val="right" w:leader="dot" w:pos="11107"/>
        </w:tabs>
        <w:rPr>
          <w:rFonts w:asciiTheme="minorHAnsi" w:eastAsiaTheme="minorEastAsia" w:hAnsiTheme="minorHAnsi" w:cstheme="minorBidi"/>
          <w:i w:val="0"/>
          <w:noProof/>
          <w:sz w:val="22"/>
          <w:szCs w:val="22"/>
        </w:rPr>
      </w:pPr>
      <w:hyperlink w:anchor="_Toc13658844" w:history="1">
        <w:r w:rsidRPr="00A34039">
          <w:rPr>
            <w:rStyle w:val="Hyperlink"/>
            <w:noProof/>
          </w:rPr>
          <w:t>2.9</w:t>
        </w:r>
        <w:r>
          <w:rPr>
            <w:rFonts w:asciiTheme="minorHAnsi" w:eastAsiaTheme="minorEastAsia" w:hAnsiTheme="minorHAnsi" w:cstheme="minorBidi"/>
            <w:i w:val="0"/>
            <w:noProof/>
            <w:sz w:val="22"/>
            <w:szCs w:val="22"/>
          </w:rPr>
          <w:tab/>
        </w:r>
        <w:r w:rsidRPr="00A34039">
          <w:rPr>
            <w:rStyle w:val="Hyperlink"/>
            <w:noProof/>
          </w:rPr>
          <w:t>LOCATN-FUN-REQ-022473/A-Performance (TcSE ROIN-294211)</w:t>
        </w:r>
        <w:r>
          <w:rPr>
            <w:noProof/>
            <w:webHidden/>
          </w:rPr>
          <w:tab/>
        </w:r>
        <w:r>
          <w:rPr>
            <w:noProof/>
            <w:webHidden/>
          </w:rPr>
          <w:fldChar w:fldCharType="begin"/>
        </w:r>
        <w:r>
          <w:rPr>
            <w:noProof/>
            <w:webHidden/>
          </w:rPr>
          <w:instrText xml:space="preserve"> PAGEREF _Toc13658844 \h </w:instrText>
        </w:r>
        <w:r>
          <w:rPr>
            <w:noProof/>
            <w:webHidden/>
          </w:rPr>
        </w:r>
        <w:r>
          <w:rPr>
            <w:noProof/>
            <w:webHidden/>
          </w:rPr>
          <w:fldChar w:fldCharType="separate"/>
        </w:r>
        <w:r>
          <w:rPr>
            <w:noProof/>
            <w:webHidden/>
          </w:rPr>
          <w:t>44</w:t>
        </w:r>
        <w:r>
          <w:rPr>
            <w:noProof/>
            <w:webHidden/>
          </w:rPr>
          <w:fldChar w:fldCharType="end"/>
        </w:r>
      </w:hyperlink>
    </w:p>
    <w:p w:rsidR="003468F6" w:rsidRDefault="003468F6">
      <w:pPr>
        <w:pStyle w:val="TOC3"/>
        <w:tabs>
          <w:tab w:val="left" w:pos="1100"/>
          <w:tab w:val="right" w:leader="dot" w:pos="11107"/>
        </w:tabs>
        <w:rPr>
          <w:rFonts w:asciiTheme="minorHAnsi" w:eastAsiaTheme="minorEastAsia" w:hAnsiTheme="minorHAnsi" w:cstheme="minorBidi"/>
          <w:noProof/>
          <w:sz w:val="22"/>
          <w:szCs w:val="22"/>
        </w:rPr>
      </w:pPr>
      <w:hyperlink w:anchor="_Toc13658845" w:history="1">
        <w:r w:rsidRPr="00A34039">
          <w:rPr>
            <w:rStyle w:val="Hyperlink"/>
            <w:noProof/>
          </w:rPr>
          <w:t>2.9.1</w:t>
        </w:r>
        <w:r>
          <w:rPr>
            <w:rFonts w:asciiTheme="minorHAnsi" w:eastAsiaTheme="minorEastAsia" w:hAnsiTheme="minorHAnsi" w:cstheme="minorBidi"/>
            <w:noProof/>
            <w:sz w:val="22"/>
            <w:szCs w:val="22"/>
          </w:rPr>
          <w:tab/>
        </w:r>
        <w:r w:rsidRPr="00A34039">
          <w:rPr>
            <w:rStyle w:val="Hyperlink"/>
            <w:noProof/>
          </w:rPr>
          <w:t>Requirements</w:t>
        </w:r>
        <w:r>
          <w:rPr>
            <w:noProof/>
            <w:webHidden/>
          </w:rPr>
          <w:tab/>
        </w:r>
        <w:r>
          <w:rPr>
            <w:noProof/>
            <w:webHidden/>
          </w:rPr>
          <w:fldChar w:fldCharType="begin"/>
        </w:r>
        <w:r>
          <w:rPr>
            <w:noProof/>
            <w:webHidden/>
          </w:rPr>
          <w:instrText xml:space="preserve"> PAGEREF _Toc13658845 \h </w:instrText>
        </w:r>
        <w:r>
          <w:rPr>
            <w:noProof/>
            <w:webHidden/>
          </w:rPr>
        </w:r>
        <w:r>
          <w:rPr>
            <w:noProof/>
            <w:webHidden/>
          </w:rPr>
          <w:fldChar w:fldCharType="separate"/>
        </w:r>
        <w:r>
          <w:rPr>
            <w:noProof/>
            <w:webHidden/>
          </w:rPr>
          <w:t>44</w:t>
        </w:r>
        <w:r>
          <w:rPr>
            <w:noProof/>
            <w:webHidden/>
          </w:rPr>
          <w:fldChar w:fldCharType="end"/>
        </w:r>
      </w:hyperlink>
    </w:p>
    <w:p w:rsidR="003468F6" w:rsidRDefault="003468F6">
      <w:pPr>
        <w:pStyle w:val="TOC2"/>
        <w:tabs>
          <w:tab w:val="left" w:pos="880"/>
          <w:tab w:val="right" w:leader="dot" w:pos="11107"/>
        </w:tabs>
        <w:rPr>
          <w:rFonts w:asciiTheme="minorHAnsi" w:eastAsiaTheme="minorEastAsia" w:hAnsiTheme="minorHAnsi" w:cstheme="minorBidi"/>
          <w:i w:val="0"/>
          <w:noProof/>
          <w:sz w:val="22"/>
          <w:szCs w:val="22"/>
        </w:rPr>
      </w:pPr>
      <w:hyperlink w:anchor="_Toc13658846" w:history="1">
        <w:r w:rsidRPr="00A34039">
          <w:rPr>
            <w:rStyle w:val="Hyperlink"/>
            <w:noProof/>
          </w:rPr>
          <w:t>2.10</w:t>
        </w:r>
        <w:r>
          <w:rPr>
            <w:rFonts w:asciiTheme="minorHAnsi" w:eastAsiaTheme="minorEastAsia" w:hAnsiTheme="minorHAnsi" w:cstheme="minorBidi"/>
            <w:i w:val="0"/>
            <w:noProof/>
            <w:sz w:val="22"/>
            <w:szCs w:val="22"/>
          </w:rPr>
          <w:tab/>
        </w:r>
        <w:r w:rsidRPr="00A34039">
          <w:rPr>
            <w:rStyle w:val="Hyperlink"/>
            <w:noProof/>
          </w:rPr>
          <w:t>LOCATN-FUN-REQ-022477/A-Diagnostics (TcSE ROIN-304498)</w:t>
        </w:r>
        <w:r>
          <w:rPr>
            <w:noProof/>
            <w:webHidden/>
          </w:rPr>
          <w:tab/>
        </w:r>
        <w:r>
          <w:rPr>
            <w:noProof/>
            <w:webHidden/>
          </w:rPr>
          <w:fldChar w:fldCharType="begin"/>
        </w:r>
        <w:r>
          <w:rPr>
            <w:noProof/>
            <w:webHidden/>
          </w:rPr>
          <w:instrText xml:space="preserve"> PAGEREF _Toc13658846 \h </w:instrText>
        </w:r>
        <w:r>
          <w:rPr>
            <w:noProof/>
            <w:webHidden/>
          </w:rPr>
        </w:r>
        <w:r>
          <w:rPr>
            <w:noProof/>
            <w:webHidden/>
          </w:rPr>
          <w:fldChar w:fldCharType="separate"/>
        </w:r>
        <w:r>
          <w:rPr>
            <w:noProof/>
            <w:webHidden/>
          </w:rPr>
          <w:t>44</w:t>
        </w:r>
        <w:r>
          <w:rPr>
            <w:noProof/>
            <w:webHidden/>
          </w:rPr>
          <w:fldChar w:fldCharType="end"/>
        </w:r>
      </w:hyperlink>
    </w:p>
    <w:p w:rsidR="003468F6" w:rsidRDefault="003468F6">
      <w:pPr>
        <w:pStyle w:val="TOC3"/>
        <w:tabs>
          <w:tab w:val="left" w:pos="1320"/>
          <w:tab w:val="right" w:leader="dot" w:pos="11107"/>
        </w:tabs>
        <w:rPr>
          <w:rFonts w:asciiTheme="minorHAnsi" w:eastAsiaTheme="minorEastAsia" w:hAnsiTheme="minorHAnsi" w:cstheme="minorBidi"/>
          <w:noProof/>
          <w:sz w:val="22"/>
          <w:szCs w:val="22"/>
        </w:rPr>
      </w:pPr>
      <w:hyperlink w:anchor="_Toc13658847" w:history="1">
        <w:r w:rsidRPr="00A34039">
          <w:rPr>
            <w:rStyle w:val="Hyperlink"/>
            <w:noProof/>
          </w:rPr>
          <w:t>2.10.1</w:t>
        </w:r>
        <w:r>
          <w:rPr>
            <w:rFonts w:asciiTheme="minorHAnsi" w:eastAsiaTheme="minorEastAsia" w:hAnsiTheme="minorHAnsi" w:cstheme="minorBidi"/>
            <w:noProof/>
            <w:sz w:val="22"/>
            <w:szCs w:val="22"/>
          </w:rPr>
          <w:tab/>
        </w:r>
        <w:r w:rsidRPr="00A34039">
          <w:rPr>
            <w:rStyle w:val="Hyperlink"/>
            <w:noProof/>
          </w:rPr>
          <w:t>Requirements</w:t>
        </w:r>
        <w:r>
          <w:rPr>
            <w:noProof/>
            <w:webHidden/>
          </w:rPr>
          <w:tab/>
        </w:r>
        <w:r>
          <w:rPr>
            <w:noProof/>
            <w:webHidden/>
          </w:rPr>
          <w:fldChar w:fldCharType="begin"/>
        </w:r>
        <w:r>
          <w:rPr>
            <w:noProof/>
            <w:webHidden/>
          </w:rPr>
          <w:instrText xml:space="preserve"> PAGEREF _Toc13658847 \h </w:instrText>
        </w:r>
        <w:r>
          <w:rPr>
            <w:noProof/>
            <w:webHidden/>
          </w:rPr>
        </w:r>
        <w:r>
          <w:rPr>
            <w:noProof/>
            <w:webHidden/>
          </w:rPr>
          <w:fldChar w:fldCharType="separate"/>
        </w:r>
        <w:r>
          <w:rPr>
            <w:noProof/>
            <w:webHidden/>
          </w:rPr>
          <w:t>44</w:t>
        </w:r>
        <w:r>
          <w:rPr>
            <w:noProof/>
            <w:webHidden/>
          </w:rPr>
          <w:fldChar w:fldCharType="end"/>
        </w:r>
      </w:hyperlink>
    </w:p>
    <w:p w:rsidR="003468F6" w:rsidRDefault="003468F6">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3658848" w:history="1">
        <w:r w:rsidRPr="00A34039">
          <w:rPr>
            <w:rStyle w:val="Hyperlink"/>
            <w:noProof/>
          </w:rPr>
          <w:t>3</w:t>
        </w:r>
        <w:r>
          <w:rPr>
            <w:rFonts w:asciiTheme="minorHAnsi" w:eastAsiaTheme="minorEastAsia" w:hAnsiTheme="minorHAnsi" w:cstheme="minorBidi"/>
            <w:b w:val="0"/>
            <w:smallCaps w:val="0"/>
            <w:noProof/>
            <w:sz w:val="22"/>
            <w:szCs w:val="22"/>
          </w:rPr>
          <w:tab/>
        </w:r>
        <w:r w:rsidRPr="00A34039">
          <w:rPr>
            <w:rStyle w:val="Hyperlink"/>
            <w:noProof/>
          </w:rPr>
          <w:t>Appendix: Reference Documents</w:t>
        </w:r>
        <w:r>
          <w:rPr>
            <w:noProof/>
            <w:webHidden/>
          </w:rPr>
          <w:tab/>
        </w:r>
        <w:r>
          <w:rPr>
            <w:noProof/>
            <w:webHidden/>
          </w:rPr>
          <w:fldChar w:fldCharType="begin"/>
        </w:r>
        <w:r>
          <w:rPr>
            <w:noProof/>
            <w:webHidden/>
          </w:rPr>
          <w:instrText xml:space="preserve"> PAGEREF _Toc13658848 \h </w:instrText>
        </w:r>
        <w:r>
          <w:rPr>
            <w:noProof/>
            <w:webHidden/>
          </w:rPr>
        </w:r>
        <w:r>
          <w:rPr>
            <w:noProof/>
            <w:webHidden/>
          </w:rPr>
          <w:fldChar w:fldCharType="separate"/>
        </w:r>
        <w:r>
          <w:rPr>
            <w:noProof/>
            <w:webHidden/>
          </w:rPr>
          <w:t>47</w:t>
        </w:r>
        <w:r>
          <w:rPr>
            <w:noProof/>
            <w:webHidden/>
          </w:rPr>
          <w:fldChar w:fldCharType="end"/>
        </w:r>
      </w:hyperlink>
    </w:p>
    <w:p w:rsidR="0087525C" w:rsidRDefault="00970A5A">
      <w:pPr>
        <w:rPr>
          <w:b/>
          <w:sz w:val="36"/>
          <w:szCs w:val="36"/>
        </w:rPr>
      </w:pPr>
      <w:r>
        <w:rPr>
          <w:b/>
          <w:sz w:val="36"/>
          <w:szCs w:val="36"/>
        </w:rPr>
        <w:fldChar w:fldCharType="end"/>
      </w:r>
    </w:p>
    <w:p w:rsidR="0087525C" w:rsidRDefault="00970A5A">
      <w:pPr>
        <w:rPr>
          <w:b/>
          <w:sz w:val="36"/>
          <w:szCs w:val="36"/>
        </w:rPr>
      </w:pPr>
    </w:p>
    <w:p w:rsidR="00406F39" w:rsidRDefault="00970A5A" w:rsidP="003468F6">
      <w:pPr>
        <w:pStyle w:val="Heading1"/>
      </w:pPr>
      <w:bookmarkStart w:id="1" w:name="_Toc13658817"/>
      <w:r>
        <w:lastRenderedPageBreak/>
        <w:t>Architectural Design</w:t>
      </w:r>
      <w:bookmarkEnd w:id="1"/>
    </w:p>
    <w:p w:rsidR="00406F39" w:rsidRDefault="00970A5A" w:rsidP="003468F6">
      <w:pPr>
        <w:pStyle w:val="Heading2"/>
      </w:pPr>
      <w:bookmarkStart w:id="2" w:name="_Toc13658818"/>
      <w:r w:rsidRPr="00B9479B">
        <w:t>LOCATN-CLD-REQ-022480/C-Location Service (TcSE ROIN-294362)</w:t>
      </w:r>
      <w:bookmarkEnd w:id="2"/>
    </w:p>
    <w:p w:rsidR="004D7F04" w:rsidRPr="0058433B" w:rsidRDefault="00970A5A" w:rsidP="0058433B">
      <w:pPr>
        <w:rPr>
          <w:rFonts w:cs="Arial"/>
        </w:rPr>
      </w:pPr>
      <w:r w:rsidRPr="0058433B">
        <w:rPr>
          <w:rFonts w:cs="Arial"/>
        </w:rPr>
        <w:t>Responsibility:</w:t>
      </w:r>
    </w:p>
    <w:p w:rsidR="004D7F04" w:rsidRPr="0058433B" w:rsidRDefault="00970A5A" w:rsidP="0058433B">
      <w:pPr>
        <w:rPr>
          <w:rFonts w:cs="Arial"/>
        </w:rPr>
      </w:pPr>
      <w:r w:rsidRPr="0058433B">
        <w:rPr>
          <w:rFonts w:cs="Arial"/>
        </w:rPr>
        <w:t>(Internal) The Location Service shall provide an accurate positioning solution to feed various applications.</w:t>
      </w:r>
    </w:p>
    <w:p w:rsidR="004D7F04" w:rsidRPr="0058433B" w:rsidRDefault="00970A5A" w:rsidP="0058433B">
      <w:pPr>
        <w:rPr>
          <w:rFonts w:cs="Arial"/>
        </w:rPr>
      </w:pPr>
      <w:r w:rsidRPr="0058433B">
        <w:rPr>
          <w:rFonts w:cs="Arial"/>
        </w:rPr>
        <w:t>(External – if ECU is L</w:t>
      </w:r>
      <w:r w:rsidRPr="0058433B">
        <w:rPr>
          <w:rFonts w:cs="Arial"/>
        </w:rPr>
        <w:t>ocalization Master for Vehicle) The Location Service shall transmit GNSS data to the vehicle system interface for use by other vehicle systems.</w:t>
      </w:r>
    </w:p>
    <w:p w:rsidR="007C47A8" w:rsidRPr="004D7F04" w:rsidRDefault="00970A5A" w:rsidP="004D7F04"/>
    <w:p w:rsidR="00406F39" w:rsidRDefault="00970A5A" w:rsidP="003468F6">
      <w:pPr>
        <w:pStyle w:val="Heading2"/>
      </w:pPr>
      <w:bookmarkStart w:id="3" w:name="_Toc13658819"/>
      <w:r>
        <w:t>Location Service Interface</w:t>
      </w:r>
      <w:bookmarkEnd w:id="3"/>
    </w:p>
    <w:p w:rsidR="00406F39" w:rsidRDefault="00970A5A" w:rsidP="003468F6">
      <w:pPr>
        <w:pStyle w:val="Heading3"/>
      </w:pPr>
      <w:bookmarkStart w:id="4" w:name="_Toc13658820"/>
      <w:r w:rsidRPr="00B9479B">
        <w:t>LOCATN-IIR-REQ-022481/B-LocationServiceLegacy_Tx (TcSE ROIN-294359)</w:t>
      </w:r>
      <w:bookmarkEnd w:id="4"/>
    </w:p>
    <w:p w:rsidR="00090169" w:rsidRDefault="00970A5A" w:rsidP="00090169">
      <w:pPr>
        <w:spacing w:before="62"/>
        <w:ind w:left="287" w:right="86"/>
      </w:pPr>
      <w:r>
        <w:t>All items in this subsection apply to an ECU that is a Localization Master.</w:t>
      </w:r>
    </w:p>
    <w:p w:rsidR="00090169" w:rsidRDefault="00970A5A" w:rsidP="00090169">
      <w:pPr>
        <w:spacing w:before="62"/>
        <w:ind w:left="287" w:right="86"/>
      </w:pPr>
    </w:p>
    <w:p w:rsidR="00090169" w:rsidRDefault="00970A5A" w:rsidP="00090169">
      <w:pPr>
        <w:spacing w:before="62"/>
        <w:ind w:left="287" w:right="86"/>
      </w:pPr>
      <w:r>
        <w:t>These "Legacy" signals are used for backward compatibility as provided by a Locali</w:t>
      </w:r>
      <w:r>
        <w:t xml:space="preserve">zation Master. They shall be maintained until all vehicle systems that utilize them are updated to incorporate the change to the upgraded signals in </w:t>
      </w:r>
      <w:r>
        <w:rPr>
          <w:color w:val="0000FF"/>
          <w:u w:val="single" w:color="0000FF"/>
        </w:rPr>
        <w:t>LOCATN-GIF-297354-LocationService_Tx</w:t>
      </w:r>
      <w:r>
        <w:t>.</w:t>
      </w:r>
    </w:p>
    <w:p w:rsidR="00BE1436" w:rsidRPr="00090169" w:rsidRDefault="00970A5A" w:rsidP="00090169"/>
    <w:p w:rsidR="00406F39" w:rsidRDefault="00970A5A" w:rsidP="003468F6">
      <w:pPr>
        <w:pStyle w:val="Heading4"/>
      </w:pPr>
      <w:r w:rsidRPr="00B9479B">
        <w:t>MD-REQ-022482/B-GPSActualVsInferredPosition_St (TcSE ROIN-221139-1)</w:t>
      </w:r>
    </w:p>
    <w:p w:rsidR="002D3C42" w:rsidRDefault="00970A5A">
      <w:pPr>
        <w:rPr>
          <w:rFonts w:cs="Arial"/>
        </w:rPr>
      </w:pPr>
      <w:r>
        <w:rPr>
          <w:rFonts w:cs="Arial"/>
        </w:rPr>
        <w:t>Message Type: Status</w:t>
      </w:r>
    </w:p>
    <w:p w:rsidR="002D3C42" w:rsidRDefault="00970A5A">
      <w:pPr>
        <w:rPr>
          <w:rFonts w:cs="Arial"/>
        </w:rPr>
      </w:pPr>
    </w:p>
    <w:p w:rsidR="002D3C42" w:rsidRDefault="00970A5A">
      <w:pPr>
        <w:rPr>
          <w:rFonts w:cs="Arial"/>
        </w:rPr>
      </w:pPr>
      <w:r>
        <w:rPr>
          <w:rFonts w:cs="Arial"/>
        </w:rPr>
        <w:t>Status used to indicate if the data in the signal is actual or inferred.</w:t>
      </w:r>
    </w:p>
    <w:p w:rsidR="00F61B2B" w:rsidRPr="00F61B2B" w:rsidRDefault="00970A5A" w:rsidP="00F61B2B">
      <w:pPr>
        <w:rPr>
          <w:rFonts w:cs="Arial"/>
        </w:rPr>
      </w:pPr>
      <w:ins w:id="5" w:author="Herman, Dave (D.)" w:date="2014-07-10T11:17:00Z">
        <w:r w:rsidRPr="00F61B2B">
          <w:rPr>
            <w:rFonts w:cs="Arial"/>
          </w:rPr>
          <w:t>Actual means that sky is used in the current location solution. Inferred is DR only</w:t>
        </w:r>
      </w:ins>
    </w:p>
    <w:p w:rsidR="00F61B2B" w:rsidRDefault="00970A5A">
      <w:pPr>
        <w:rPr>
          <w:rFonts w:cs="Arial"/>
        </w:rPr>
      </w:pPr>
    </w:p>
    <w:p w:rsidR="002D3C42" w:rsidRDefault="00970A5A">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620"/>
        <w:gridCol w:w="900"/>
        <w:gridCol w:w="3060"/>
      </w:tblGrid>
      <w:tr w:rsidR="002D3C42">
        <w:trPr>
          <w:jc w:val="center"/>
        </w:trPr>
        <w:tc>
          <w:tcPr>
            <w:tcW w:w="828" w:type="dxa"/>
            <w:tcBorders>
              <w:top w:val="single" w:sz="4" w:space="0" w:color="auto"/>
              <w:left w:val="single" w:sz="4" w:space="0" w:color="auto"/>
              <w:bottom w:val="single" w:sz="4" w:space="0" w:color="auto"/>
              <w:right w:val="single" w:sz="4" w:space="0" w:color="auto"/>
            </w:tcBorders>
            <w:hideMark/>
          </w:tcPr>
          <w:p w:rsidR="002D3C42" w:rsidRDefault="00970A5A">
            <w:pPr>
              <w:rPr>
                <w:rFonts w:cs="Arial"/>
                <w:b/>
              </w:rPr>
            </w:pPr>
            <w:r>
              <w:rPr>
                <w:rFonts w:cs="Arial"/>
                <w:b/>
              </w:rPr>
              <w:t>Name</w:t>
            </w:r>
          </w:p>
        </w:tc>
        <w:tc>
          <w:tcPr>
            <w:tcW w:w="1620" w:type="dxa"/>
            <w:tcBorders>
              <w:top w:val="single" w:sz="4" w:space="0" w:color="auto"/>
              <w:left w:val="single" w:sz="4" w:space="0" w:color="auto"/>
              <w:bottom w:val="single" w:sz="4" w:space="0" w:color="auto"/>
              <w:right w:val="single" w:sz="4" w:space="0" w:color="auto"/>
            </w:tcBorders>
            <w:hideMark/>
          </w:tcPr>
          <w:p w:rsidR="002D3C42" w:rsidRDefault="00970A5A">
            <w:pPr>
              <w:rPr>
                <w:rFonts w:cs="Arial"/>
                <w:b/>
              </w:rPr>
            </w:pPr>
            <w:r>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D3C42" w:rsidRDefault="00970A5A">
            <w:pPr>
              <w:rPr>
                <w:rFonts w:cs="Arial"/>
                <w:b/>
              </w:rPr>
            </w:pPr>
            <w:r>
              <w:rPr>
                <w:rFonts w:cs="Arial"/>
                <w:b/>
              </w:rPr>
              <w:t>Value</w:t>
            </w:r>
          </w:p>
        </w:tc>
        <w:tc>
          <w:tcPr>
            <w:tcW w:w="3060" w:type="dxa"/>
            <w:tcBorders>
              <w:top w:val="single" w:sz="4" w:space="0" w:color="auto"/>
              <w:left w:val="single" w:sz="4" w:space="0" w:color="auto"/>
              <w:bottom w:val="single" w:sz="4" w:space="0" w:color="auto"/>
              <w:right w:val="single" w:sz="4" w:space="0" w:color="auto"/>
            </w:tcBorders>
            <w:hideMark/>
          </w:tcPr>
          <w:p w:rsidR="002D3C42" w:rsidRDefault="00970A5A">
            <w:pPr>
              <w:rPr>
                <w:rFonts w:cs="Arial"/>
                <w:b/>
              </w:rPr>
            </w:pPr>
            <w:r>
              <w:rPr>
                <w:rFonts w:cs="Arial"/>
                <w:b/>
              </w:rPr>
              <w:t>Descri</w:t>
            </w:r>
            <w:r>
              <w:rPr>
                <w:rFonts w:cs="Arial"/>
                <w:b/>
              </w:rPr>
              <w:t>ption</w:t>
            </w:r>
          </w:p>
        </w:tc>
      </w:tr>
      <w:tr w:rsidR="002D3C42">
        <w:trPr>
          <w:jc w:val="center"/>
        </w:trPr>
        <w:tc>
          <w:tcPr>
            <w:tcW w:w="828" w:type="dxa"/>
            <w:tcBorders>
              <w:top w:val="single" w:sz="4" w:space="0" w:color="auto"/>
              <w:left w:val="single" w:sz="4" w:space="0" w:color="auto"/>
              <w:bottom w:val="single" w:sz="4" w:space="0" w:color="auto"/>
              <w:right w:val="single" w:sz="4" w:space="0" w:color="auto"/>
            </w:tcBorders>
            <w:hideMark/>
          </w:tcPr>
          <w:p w:rsidR="002D3C42" w:rsidRDefault="00970A5A">
            <w:pPr>
              <w:rPr>
                <w:rFonts w:cs="Arial"/>
              </w:rPr>
            </w:pPr>
            <w:r>
              <w:rPr>
                <w:rFonts w:cs="Arial"/>
              </w:rPr>
              <w:t xml:space="preserve">Type </w:t>
            </w:r>
          </w:p>
        </w:tc>
        <w:tc>
          <w:tcPr>
            <w:tcW w:w="1620" w:type="dxa"/>
            <w:tcBorders>
              <w:top w:val="single" w:sz="4" w:space="0" w:color="auto"/>
              <w:left w:val="single" w:sz="4" w:space="0" w:color="auto"/>
              <w:bottom w:val="single" w:sz="4" w:space="0" w:color="auto"/>
              <w:right w:val="single" w:sz="4" w:space="0" w:color="auto"/>
            </w:tcBorders>
            <w:hideMark/>
          </w:tcPr>
          <w:p w:rsidR="002D3C42" w:rsidRDefault="00970A5A">
            <w:pPr>
              <w:rPr>
                <w:rFonts w:cs="Arial"/>
              </w:rPr>
            </w:pPr>
            <w:r>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rsidR="002D3C42" w:rsidRDefault="00970A5A">
            <w:pPr>
              <w:rPr>
                <w:rFonts w:cs="Arial"/>
              </w:rPr>
            </w:pPr>
            <w:r>
              <w:rPr>
                <w:rFonts w:cs="Arial"/>
              </w:rPr>
              <w:t>-</w:t>
            </w:r>
          </w:p>
        </w:tc>
        <w:tc>
          <w:tcPr>
            <w:tcW w:w="3060" w:type="dxa"/>
            <w:tcBorders>
              <w:top w:val="single" w:sz="4" w:space="0" w:color="auto"/>
              <w:left w:val="single" w:sz="4" w:space="0" w:color="auto"/>
              <w:bottom w:val="single" w:sz="4" w:space="0" w:color="auto"/>
              <w:right w:val="single" w:sz="4" w:space="0" w:color="auto"/>
            </w:tcBorders>
            <w:hideMark/>
          </w:tcPr>
          <w:p w:rsidR="002D3C42" w:rsidRDefault="00970A5A">
            <w:pPr>
              <w:rPr>
                <w:rFonts w:cs="Arial"/>
              </w:rPr>
            </w:pPr>
            <w:r>
              <w:rPr>
                <w:rFonts w:cs="Arial"/>
              </w:rPr>
              <w:t>Signal to indicate if data is actual or inferred.</w:t>
            </w:r>
          </w:p>
          <w:p w:rsidR="002D3C42" w:rsidRDefault="00970A5A">
            <w:pPr>
              <w:rPr>
                <w:rFonts w:cs="Arial"/>
              </w:rPr>
            </w:pPr>
            <w:r>
              <w:rPr>
                <w:rFonts w:cs="Arial"/>
              </w:rPr>
              <w:t>Unit:SED</w:t>
            </w:r>
          </w:p>
          <w:p w:rsidR="002D3C42" w:rsidRDefault="00970A5A">
            <w:pPr>
              <w:rPr>
                <w:rFonts w:cs="Arial"/>
              </w:rPr>
            </w:pPr>
            <w:r>
              <w:rPr>
                <w:rFonts w:cs="Arial"/>
              </w:rPr>
              <w:t>Resolution:1</w:t>
            </w:r>
          </w:p>
          <w:p w:rsidR="002D3C42" w:rsidRDefault="00970A5A">
            <w:pPr>
              <w:rPr>
                <w:rFonts w:cs="Arial"/>
              </w:rPr>
            </w:pPr>
            <w:r>
              <w:rPr>
                <w:rFonts w:cs="Arial"/>
              </w:rPr>
              <w:t>Offset:0</w:t>
            </w:r>
          </w:p>
        </w:tc>
      </w:tr>
      <w:tr w:rsidR="002D3C42">
        <w:trPr>
          <w:jc w:val="center"/>
        </w:trPr>
        <w:tc>
          <w:tcPr>
            <w:tcW w:w="828" w:type="dxa"/>
            <w:tcBorders>
              <w:top w:val="single" w:sz="4" w:space="0" w:color="auto"/>
              <w:left w:val="single" w:sz="4" w:space="0" w:color="auto"/>
              <w:bottom w:val="single" w:sz="4" w:space="0" w:color="auto"/>
              <w:right w:val="single" w:sz="4" w:space="0" w:color="auto"/>
            </w:tcBorders>
          </w:tcPr>
          <w:p w:rsidR="002D3C42" w:rsidRDefault="00970A5A">
            <w:pPr>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2D3C42" w:rsidRDefault="00970A5A">
            <w:pPr>
              <w:rPr>
                <w:rFonts w:cs="Arial"/>
              </w:rPr>
            </w:pPr>
            <w:r>
              <w:rPr>
                <w:rFonts w:cs="Arial"/>
              </w:rPr>
              <w:t>ActualPosition</w:t>
            </w:r>
          </w:p>
        </w:tc>
        <w:tc>
          <w:tcPr>
            <w:tcW w:w="900" w:type="dxa"/>
            <w:tcBorders>
              <w:top w:val="single" w:sz="4" w:space="0" w:color="auto"/>
              <w:left w:val="single" w:sz="4" w:space="0" w:color="auto"/>
              <w:bottom w:val="single" w:sz="4" w:space="0" w:color="auto"/>
              <w:right w:val="single" w:sz="4" w:space="0" w:color="auto"/>
            </w:tcBorders>
            <w:hideMark/>
          </w:tcPr>
          <w:p w:rsidR="002D3C42" w:rsidRDefault="00970A5A">
            <w:pPr>
              <w:rPr>
                <w:rFonts w:cs="Arial"/>
              </w:rPr>
            </w:pPr>
            <w:r>
              <w:rPr>
                <w:rFonts w:cs="Arial"/>
              </w:rPr>
              <w:t>0x0</w:t>
            </w:r>
          </w:p>
        </w:tc>
        <w:tc>
          <w:tcPr>
            <w:tcW w:w="3060" w:type="dxa"/>
            <w:tcBorders>
              <w:top w:val="single" w:sz="4" w:space="0" w:color="auto"/>
              <w:left w:val="single" w:sz="4" w:space="0" w:color="auto"/>
              <w:bottom w:val="single" w:sz="4" w:space="0" w:color="auto"/>
              <w:right w:val="single" w:sz="4" w:space="0" w:color="auto"/>
            </w:tcBorders>
          </w:tcPr>
          <w:p w:rsidR="002D3C42" w:rsidRDefault="00970A5A">
            <w:pPr>
              <w:rPr>
                <w:rFonts w:cs="Arial"/>
              </w:rPr>
            </w:pPr>
          </w:p>
        </w:tc>
      </w:tr>
      <w:tr w:rsidR="002D3C42">
        <w:trPr>
          <w:jc w:val="center"/>
        </w:trPr>
        <w:tc>
          <w:tcPr>
            <w:tcW w:w="828" w:type="dxa"/>
            <w:tcBorders>
              <w:top w:val="single" w:sz="4" w:space="0" w:color="auto"/>
              <w:left w:val="single" w:sz="4" w:space="0" w:color="auto"/>
              <w:bottom w:val="single" w:sz="4" w:space="0" w:color="auto"/>
              <w:right w:val="single" w:sz="4" w:space="0" w:color="auto"/>
            </w:tcBorders>
          </w:tcPr>
          <w:p w:rsidR="002D3C42" w:rsidRDefault="00970A5A">
            <w:pPr>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2D3C42" w:rsidRDefault="00970A5A">
            <w:pPr>
              <w:rPr>
                <w:rFonts w:cs="Arial"/>
              </w:rPr>
            </w:pPr>
            <w:r>
              <w:rPr>
                <w:rFonts w:cs="Arial"/>
              </w:rPr>
              <w:t>InferredPosition</w:t>
            </w:r>
          </w:p>
        </w:tc>
        <w:tc>
          <w:tcPr>
            <w:tcW w:w="900" w:type="dxa"/>
            <w:tcBorders>
              <w:top w:val="single" w:sz="4" w:space="0" w:color="auto"/>
              <w:left w:val="single" w:sz="4" w:space="0" w:color="auto"/>
              <w:bottom w:val="single" w:sz="4" w:space="0" w:color="auto"/>
              <w:right w:val="single" w:sz="4" w:space="0" w:color="auto"/>
            </w:tcBorders>
            <w:hideMark/>
          </w:tcPr>
          <w:p w:rsidR="002D3C42" w:rsidRDefault="00970A5A">
            <w:pPr>
              <w:rPr>
                <w:rFonts w:cs="Arial"/>
              </w:rPr>
            </w:pPr>
            <w:r>
              <w:rPr>
                <w:rFonts w:cs="Arial"/>
              </w:rPr>
              <w:t>0x1</w:t>
            </w:r>
          </w:p>
        </w:tc>
        <w:tc>
          <w:tcPr>
            <w:tcW w:w="3060" w:type="dxa"/>
            <w:tcBorders>
              <w:top w:val="single" w:sz="4" w:space="0" w:color="auto"/>
              <w:left w:val="single" w:sz="4" w:space="0" w:color="auto"/>
              <w:bottom w:val="single" w:sz="4" w:space="0" w:color="auto"/>
              <w:right w:val="single" w:sz="4" w:space="0" w:color="auto"/>
            </w:tcBorders>
          </w:tcPr>
          <w:p w:rsidR="002D3C42" w:rsidRDefault="00970A5A">
            <w:pPr>
              <w:rPr>
                <w:rFonts w:cs="Arial"/>
              </w:rPr>
            </w:pPr>
          </w:p>
        </w:tc>
      </w:tr>
    </w:tbl>
    <w:p w:rsidR="002D3C42" w:rsidRDefault="00970A5A">
      <w:pPr>
        <w:rPr>
          <w:rFonts w:cs="Arial"/>
        </w:rPr>
      </w:pPr>
    </w:p>
    <w:p w:rsidR="00406F39" w:rsidRDefault="00970A5A" w:rsidP="003468F6">
      <w:pPr>
        <w:pStyle w:val="Heading4"/>
      </w:pPr>
      <w:r w:rsidRPr="00B9479B">
        <w:t>MD-REQ-022483/B-GPSBFault_St (TcSE ROIN-221027-1)</w:t>
      </w:r>
    </w:p>
    <w:p w:rsidR="00DB1007" w:rsidRDefault="00970A5A">
      <w:pPr>
        <w:rPr>
          <w:rFonts w:cs="Arial"/>
        </w:rPr>
      </w:pPr>
      <w:r>
        <w:rPr>
          <w:rFonts w:cs="Arial"/>
        </w:rPr>
        <w:t>Message Type: Status</w:t>
      </w:r>
    </w:p>
    <w:p w:rsidR="00DB1007" w:rsidRDefault="00970A5A">
      <w:pPr>
        <w:rPr>
          <w:rFonts w:cs="Arial"/>
        </w:rPr>
      </w:pPr>
    </w:p>
    <w:p w:rsidR="00DB1007" w:rsidRDefault="00970A5A">
      <w:pPr>
        <w:rPr>
          <w:rFonts w:cs="Arial"/>
        </w:rPr>
      </w:pPr>
      <w:r>
        <w:rPr>
          <w:rFonts w:cs="Arial"/>
        </w:rPr>
        <w:t xml:space="preserve">Status used to indicate a </w:t>
      </w:r>
      <w:del w:id="6" w:author="Orris, Stephen (S.J.)" w:date="2014-02-27T14:25:00Z">
        <w:r w:rsidDel="00A91167">
          <w:rPr>
            <w:rFonts w:cs="Arial"/>
          </w:rPr>
          <w:delText xml:space="preserve">GPS </w:delText>
        </w:r>
      </w:del>
      <w:r>
        <w:rPr>
          <w:rFonts w:cs="Arial"/>
        </w:rPr>
        <w:t>fau</w:t>
      </w:r>
      <w:r>
        <w:rPr>
          <w:rFonts w:cs="Arial"/>
        </w:rPr>
        <w:t>lt</w:t>
      </w:r>
      <w:ins w:id="7" w:author="Orris, Stephen (S.J.)" w:date="2014-02-27T14:25:00Z">
        <w:r>
          <w:rPr>
            <w:rFonts w:cs="Arial"/>
          </w:rPr>
          <w:t xml:space="preserve"> of the location engine</w:t>
        </w:r>
      </w:ins>
      <w:r>
        <w:rPr>
          <w:rFonts w:cs="Arial"/>
        </w:rPr>
        <w:t>.</w:t>
      </w:r>
    </w:p>
    <w:p w:rsidR="00DB1007" w:rsidRDefault="00970A5A">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983"/>
        <w:gridCol w:w="816"/>
        <w:gridCol w:w="3407"/>
      </w:tblGrid>
      <w:tr w:rsidR="00DB1007">
        <w:trPr>
          <w:jc w:val="center"/>
        </w:trPr>
        <w:tc>
          <w:tcPr>
            <w:tcW w:w="816" w:type="dxa"/>
            <w:tcBorders>
              <w:top w:val="single" w:sz="4" w:space="0" w:color="auto"/>
              <w:left w:val="single" w:sz="4" w:space="0" w:color="auto"/>
              <w:bottom w:val="single" w:sz="4" w:space="0" w:color="auto"/>
              <w:right w:val="single" w:sz="4" w:space="0" w:color="auto"/>
            </w:tcBorders>
            <w:hideMark/>
          </w:tcPr>
          <w:p w:rsidR="00DB1007" w:rsidRDefault="00970A5A">
            <w:pPr>
              <w:jc w:val="center"/>
              <w:rPr>
                <w:rFonts w:cs="Arial"/>
                <w:b/>
              </w:rPr>
            </w:pPr>
            <w:r>
              <w:rPr>
                <w:rFonts w:cs="Arial"/>
                <w:b/>
              </w:rPr>
              <w:t>Name</w:t>
            </w:r>
          </w:p>
        </w:tc>
        <w:tc>
          <w:tcPr>
            <w:tcW w:w="983" w:type="dxa"/>
            <w:tcBorders>
              <w:top w:val="single" w:sz="4" w:space="0" w:color="auto"/>
              <w:left w:val="single" w:sz="4" w:space="0" w:color="auto"/>
              <w:bottom w:val="single" w:sz="4" w:space="0" w:color="auto"/>
              <w:right w:val="single" w:sz="4" w:space="0" w:color="auto"/>
            </w:tcBorders>
            <w:hideMark/>
          </w:tcPr>
          <w:p w:rsidR="00DB1007" w:rsidRDefault="00970A5A">
            <w:pPr>
              <w:jc w:val="center"/>
              <w:rPr>
                <w:rFonts w:cs="Arial"/>
                <w:b/>
              </w:rPr>
            </w:pPr>
            <w:r>
              <w:rPr>
                <w:rFonts w:cs="Arial"/>
                <w:b/>
              </w:rPr>
              <w:t>Literals</w:t>
            </w:r>
          </w:p>
        </w:tc>
        <w:tc>
          <w:tcPr>
            <w:tcW w:w="816" w:type="dxa"/>
            <w:tcBorders>
              <w:top w:val="single" w:sz="4" w:space="0" w:color="auto"/>
              <w:left w:val="single" w:sz="4" w:space="0" w:color="auto"/>
              <w:bottom w:val="single" w:sz="4" w:space="0" w:color="auto"/>
              <w:right w:val="single" w:sz="4" w:space="0" w:color="auto"/>
            </w:tcBorders>
            <w:hideMark/>
          </w:tcPr>
          <w:p w:rsidR="00DB1007" w:rsidRDefault="00970A5A">
            <w:pPr>
              <w:jc w:val="center"/>
              <w:rPr>
                <w:rFonts w:cs="Arial"/>
                <w:b/>
              </w:rPr>
            </w:pPr>
            <w:r>
              <w:rPr>
                <w:rFonts w:cs="Arial"/>
                <w:b/>
              </w:rPr>
              <w:t>Value</w:t>
            </w:r>
          </w:p>
        </w:tc>
        <w:tc>
          <w:tcPr>
            <w:tcW w:w="3407" w:type="dxa"/>
            <w:tcBorders>
              <w:top w:val="single" w:sz="4" w:space="0" w:color="auto"/>
              <w:left w:val="single" w:sz="4" w:space="0" w:color="auto"/>
              <w:bottom w:val="single" w:sz="4" w:space="0" w:color="auto"/>
              <w:right w:val="single" w:sz="4" w:space="0" w:color="auto"/>
            </w:tcBorders>
            <w:hideMark/>
          </w:tcPr>
          <w:p w:rsidR="00DB1007" w:rsidRDefault="00970A5A">
            <w:pPr>
              <w:jc w:val="center"/>
              <w:rPr>
                <w:rFonts w:cs="Arial"/>
                <w:b/>
              </w:rPr>
            </w:pPr>
            <w:r>
              <w:rPr>
                <w:rFonts w:cs="Arial"/>
                <w:b/>
              </w:rPr>
              <w:t>Description</w:t>
            </w:r>
          </w:p>
        </w:tc>
      </w:tr>
      <w:tr w:rsidR="00DB1007">
        <w:trPr>
          <w:jc w:val="center"/>
        </w:trPr>
        <w:tc>
          <w:tcPr>
            <w:tcW w:w="816" w:type="dxa"/>
            <w:tcBorders>
              <w:top w:val="single" w:sz="4" w:space="0" w:color="auto"/>
              <w:left w:val="single" w:sz="4" w:space="0" w:color="auto"/>
              <w:bottom w:val="single" w:sz="4" w:space="0" w:color="auto"/>
              <w:right w:val="single" w:sz="4" w:space="0" w:color="auto"/>
            </w:tcBorders>
            <w:hideMark/>
          </w:tcPr>
          <w:p w:rsidR="00DB1007" w:rsidRDefault="00970A5A">
            <w:pPr>
              <w:rPr>
                <w:rFonts w:cs="Arial"/>
              </w:rPr>
            </w:pPr>
            <w:r>
              <w:rPr>
                <w:rFonts w:cs="Arial"/>
              </w:rPr>
              <w:t xml:space="preserve">Type </w:t>
            </w:r>
          </w:p>
        </w:tc>
        <w:tc>
          <w:tcPr>
            <w:tcW w:w="983" w:type="dxa"/>
            <w:tcBorders>
              <w:top w:val="single" w:sz="4" w:space="0" w:color="auto"/>
              <w:left w:val="single" w:sz="4" w:space="0" w:color="auto"/>
              <w:bottom w:val="single" w:sz="4" w:space="0" w:color="auto"/>
              <w:right w:val="single" w:sz="4" w:space="0" w:color="auto"/>
            </w:tcBorders>
            <w:hideMark/>
          </w:tcPr>
          <w:p w:rsidR="00DB1007" w:rsidRDefault="00970A5A">
            <w:pPr>
              <w:rPr>
                <w:rFonts w:cs="Arial"/>
              </w:rPr>
            </w:pPr>
            <w:r>
              <w:rPr>
                <w:rFonts w:cs="Arial"/>
              </w:rPr>
              <w:t>-</w:t>
            </w:r>
          </w:p>
        </w:tc>
        <w:tc>
          <w:tcPr>
            <w:tcW w:w="816" w:type="dxa"/>
            <w:tcBorders>
              <w:top w:val="single" w:sz="4" w:space="0" w:color="auto"/>
              <w:left w:val="single" w:sz="4" w:space="0" w:color="auto"/>
              <w:bottom w:val="single" w:sz="4" w:space="0" w:color="auto"/>
              <w:right w:val="single" w:sz="4" w:space="0" w:color="auto"/>
            </w:tcBorders>
            <w:hideMark/>
          </w:tcPr>
          <w:p w:rsidR="00DB1007" w:rsidRDefault="00970A5A">
            <w:pPr>
              <w:rPr>
                <w:rFonts w:cs="Arial"/>
              </w:rPr>
            </w:pPr>
            <w:r>
              <w:rPr>
                <w:rFonts w:cs="Arial"/>
              </w:rPr>
              <w:t>-</w:t>
            </w:r>
          </w:p>
        </w:tc>
        <w:tc>
          <w:tcPr>
            <w:tcW w:w="3407" w:type="dxa"/>
            <w:tcBorders>
              <w:top w:val="single" w:sz="4" w:space="0" w:color="auto"/>
              <w:left w:val="single" w:sz="4" w:space="0" w:color="auto"/>
              <w:bottom w:val="single" w:sz="4" w:space="0" w:color="auto"/>
              <w:right w:val="single" w:sz="4" w:space="0" w:color="auto"/>
            </w:tcBorders>
            <w:hideMark/>
          </w:tcPr>
          <w:p w:rsidR="00DB1007" w:rsidRDefault="00970A5A">
            <w:pPr>
              <w:rPr>
                <w:rFonts w:cs="Arial"/>
              </w:rPr>
            </w:pPr>
            <w:r>
              <w:rPr>
                <w:rFonts w:cs="Arial"/>
              </w:rPr>
              <w:t>Used to indicate a GPS fault.</w:t>
            </w:r>
          </w:p>
          <w:p w:rsidR="00DB1007" w:rsidRDefault="00970A5A">
            <w:pPr>
              <w:rPr>
                <w:rFonts w:cs="Arial"/>
              </w:rPr>
            </w:pPr>
            <w:r>
              <w:rPr>
                <w:rFonts w:cs="Arial"/>
              </w:rPr>
              <w:t>Unit:SED</w:t>
            </w:r>
          </w:p>
          <w:p w:rsidR="00DB1007" w:rsidRDefault="00970A5A">
            <w:pPr>
              <w:rPr>
                <w:rFonts w:cs="Arial"/>
              </w:rPr>
            </w:pPr>
            <w:r>
              <w:rPr>
                <w:rFonts w:cs="Arial"/>
              </w:rPr>
              <w:t>Resolution:1</w:t>
            </w:r>
          </w:p>
          <w:p w:rsidR="00DB1007" w:rsidRDefault="00970A5A">
            <w:pPr>
              <w:rPr>
                <w:rFonts w:cs="Arial"/>
              </w:rPr>
            </w:pPr>
            <w:r>
              <w:rPr>
                <w:rFonts w:cs="Arial"/>
              </w:rPr>
              <w:t>Offset:0</w:t>
            </w:r>
          </w:p>
        </w:tc>
      </w:tr>
      <w:tr w:rsidR="00DB1007">
        <w:trPr>
          <w:jc w:val="center"/>
        </w:trPr>
        <w:tc>
          <w:tcPr>
            <w:tcW w:w="816" w:type="dxa"/>
            <w:tcBorders>
              <w:top w:val="single" w:sz="4" w:space="0" w:color="auto"/>
              <w:left w:val="single" w:sz="4" w:space="0" w:color="auto"/>
              <w:bottom w:val="single" w:sz="4" w:space="0" w:color="auto"/>
              <w:right w:val="single" w:sz="4" w:space="0" w:color="auto"/>
            </w:tcBorders>
          </w:tcPr>
          <w:p w:rsidR="00DB1007" w:rsidRDefault="00970A5A">
            <w:pPr>
              <w:rPr>
                <w:rFonts w:cs="Arial"/>
              </w:rPr>
            </w:pPr>
          </w:p>
        </w:tc>
        <w:tc>
          <w:tcPr>
            <w:tcW w:w="983" w:type="dxa"/>
            <w:tcBorders>
              <w:top w:val="single" w:sz="4" w:space="0" w:color="auto"/>
              <w:left w:val="single" w:sz="4" w:space="0" w:color="auto"/>
              <w:bottom w:val="single" w:sz="4" w:space="0" w:color="auto"/>
              <w:right w:val="single" w:sz="4" w:space="0" w:color="auto"/>
            </w:tcBorders>
            <w:hideMark/>
          </w:tcPr>
          <w:p w:rsidR="00DB1007" w:rsidRDefault="00970A5A">
            <w:pPr>
              <w:rPr>
                <w:rFonts w:cs="Arial"/>
              </w:rPr>
            </w:pPr>
            <w:r>
              <w:rPr>
                <w:rFonts w:cs="Arial"/>
              </w:rPr>
              <w:t>No</w:t>
            </w:r>
          </w:p>
        </w:tc>
        <w:tc>
          <w:tcPr>
            <w:tcW w:w="816" w:type="dxa"/>
            <w:tcBorders>
              <w:top w:val="single" w:sz="4" w:space="0" w:color="auto"/>
              <w:left w:val="single" w:sz="4" w:space="0" w:color="auto"/>
              <w:bottom w:val="single" w:sz="4" w:space="0" w:color="auto"/>
              <w:right w:val="single" w:sz="4" w:space="0" w:color="auto"/>
            </w:tcBorders>
            <w:hideMark/>
          </w:tcPr>
          <w:p w:rsidR="00DB1007" w:rsidRDefault="00970A5A">
            <w:pPr>
              <w:rPr>
                <w:rFonts w:cs="Arial"/>
              </w:rPr>
            </w:pPr>
            <w:r>
              <w:rPr>
                <w:rFonts w:cs="Arial"/>
              </w:rPr>
              <w:t>0x0</w:t>
            </w:r>
          </w:p>
        </w:tc>
        <w:tc>
          <w:tcPr>
            <w:tcW w:w="3407" w:type="dxa"/>
            <w:tcBorders>
              <w:top w:val="single" w:sz="4" w:space="0" w:color="auto"/>
              <w:left w:val="single" w:sz="4" w:space="0" w:color="auto"/>
              <w:bottom w:val="single" w:sz="4" w:space="0" w:color="auto"/>
              <w:right w:val="single" w:sz="4" w:space="0" w:color="auto"/>
            </w:tcBorders>
          </w:tcPr>
          <w:p w:rsidR="00DB1007" w:rsidRDefault="00970A5A">
            <w:pPr>
              <w:rPr>
                <w:rFonts w:cs="Arial"/>
              </w:rPr>
            </w:pPr>
          </w:p>
        </w:tc>
      </w:tr>
      <w:tr w:rsidR="00DB1007">
        <w:trPr>
          <w:jc w:val="center"/>
        </w:trPr>
        <w:tc>
          <w:tcPr>
            <w:tcW w:w="816" w:type="dxa"/>
            <w:tcBorders>
              <w:top w:val="single" w:sz="4" w:space="0" w:color="auto"/>
              <w:left w:val="single" w:sz="4" w:space="0" w:color="auto"/>
              <w:bottom w:val="single" w:sz="4" w:space="0" w:color="auto"/>
              <w:right w:val="single" w:sz="4" w:space="0" w:color="auto"/>
            </w:tcBorders>
          </w:tcPr>
          <w:p w:rsidR="00DB1007" w:rsidRDefault="00970A5A">
            <w:pPr>
              <w:rPr>
                <w:rFonts w:cs="Arial"/>
              </w:rPr>
            </w:pPr>
          </w:p>
        </w:tc>
        <w:tc>
          <w:tcPr>
            <w:tcW w:w="983" w:type="dxa"/>
            <w:tcBorders>
              <w:top w:val="single" w:sz="4" w:space="0" w:color="auto"/>
              <w:left w:val="single" w:sz="4" w:space="0" w:color="auto"/>
              <w:bottom w:val="single" w:sz="4" w:space="0" w:color="auto"/>
              <w:right w:val="single" w:sz="4" w:space="0" w:color="auto"/>
            </w:tcBorders>
            <w:hideMark/>
          </w:tcPr>
          <w:p w:rsidR="00DB1007" w:rsidRDefault="00970A5A">
            <w:pPr>
              <w:rPr>
                <w:rFonts w:cs="Arial"/>
              </w:rPr>
            </w:pPr>
            <w:r>
              <w:rPr>
                <w:rFonts w:cs="Arial"/>
              </w:rPr>
              <w:t>Yes</w:t>
            </w:r>
          </w:p>
        </w:tc>
        <w:tc>
          <w:tcPr>
            <w:tcW w:w="816" w:type="dxa"/>
            <w:tcBorders>
              <w:top w:val="single" w:sz="4" w:space="0" w:color="auto"/>
              <w:left w:val="single" w:sz="4" w:space="0" w:color="auto"/>
              <w:bottom w:val="single" w:sz="4" w:space="0" w:color="auto"/>
              <w:right w:val="single" w:sz="4" w:space="0" w:color="auto"/>
            </w:tcBorders>
            <w:hideMark/>
          </w:tcPr>
          <w:p w:rsidR="00DB1007" w:rsidRDefault="00970A5A">
            <w:pPr>
              <w:rPr>
                <w:rFonts w:cs="Arial"/>
              </w:rPr>
            </w:pPr>
            <w:r>
              <w:rPr>
                <w:rFonts w:cs="Arial"/>
              </w:rPr>
              <w:t>0x1</w:t>
            </w:r>
          </w:p>
        </w:tc>
        <w:tc>
          <w:tcPr>
            <w:tcW w:w="3407" w:type="dxa"/>
            <w:tcBorders>
              <w:top w:val="single" w:sz="4" w:space="0" w:color="auto"/>
              <w:left w:val="single" w:sz="4" w:space="0" w:color="auto"/>
              <w:bottom w:val="single" w:sz="4" w:space="0" w:color="auto"/>
              <w:right w:val="single" w:sz="4" w:space="0" w:color="auto"/>
            </w:tcBorders>
          </w:tcPr>
          <w:p w:rsidR="00DB1007" w:rsidRDefault="00970A5A">
            <w:pPr>
              <w:rPr>
                <w:rFonts w:cs="Arial"/>
              </w:rPr>
            </w:pPr>
          </w:p>
        </w:tc>
      </w:tr>
    </w:tbl>
    <w:p w:rsidR="00DB1007" w:rsidRDefault="00970A5A"/>
    <w:p w:rsidR="00406F39" w:rsidRDefault="00970A5A" w:rsidP="003468F6">
      <w:pPr>
        <w:pStyle w:val="Heading4"/>
      </w:pPr>
      <w:r w:rsidRPr="00B9479B">
        <w:t>MD-REQ-022484/C-GPSDimension_St (TcSE ROIN-221028-1)</w:t>
      </w:r>
    </w:p>
    <w:p w:rsidR="00EF43BA" w:rsidRDefault="00970A5A">
      <w:pPr>
        <w:rPr>
          <w:rFonts w:cs="Arial"/>
        </w:rPr>
      </w:pPr>
      <w:r>
        <w:rPr>
          <w:rFonts w:cs="Arial"/>
        </w:rPr>
        <w:t>Message Type: Status</w:t>
      </w:r>
    </w:p>
    <w:p w:rsidR="00EF43BA" w:rsidRDefault="00970A5A">
      <w:pPr>
        <w:rPr>
          <w:rFonts w:cs="Arial"/>
        </w:rPr>
      </w:pPr>
    </w:p>
    <w:p w:rsidR="00EF43BA" w:rsidRDefault="00970A5A">
      <w:pPr>
        <w:rPr>
          <w:rFonts w:cs="Arial"/>
        </w:rPr>
      </w:pPr>
      <w:r>
        <w:rPr>
          <w:rFonts w:cs="Arial"/>
        </w:rPr>
        <w:t>Status used to indic</w:t>
      </w:r>
      <w:r>
        <w:rPr>
          <w:rFonts w:cs="Arial"/>
        </w:rPr>
        <w:t>ate the GNSS Solution Dimension.</w:t>
      </w:r>
    </w:p>
    <w:p w:rsidR="00EF43BA" w:rsidRDefault="00970A5A">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2048"/>
        <w:gridCol w:w="816"/>
        <w:gridCol w:w="3986"/>
      </w:tblGrid>
      <w:tr w:rsidR="00EF43BA">
        <w:trPr>
          <w:jc w:val="center"/>
        </w:trPr>
        <w:tc>
          <w:tcPr>
            <w:tcW w:w="816" w:type="dxa"/>
            <w:tcBorders>
              <w:top w:val="single" w:sz="4" w:space="0" w:color="auto"/>
              <w:left w:val="single" w:sz="4" w:space="0" w:color="auto"/>
              <w:bottom w:val="single" w:sz="4" w:space="0" w:color="auto"/>
              <w:right w:val="single" w:sz="4" w:space="0" w:color="auto"/>
            </w:tcBorders>
            <w:hideMark/>
          </w:tcPr>
          <w:p w:rsidR="00EF43BA" w:rsidRDefault="00970A5A">
            <w:pPr>
              <w:jc w:val="center"/>
              <w:rPr>
                <w:rFonts w:cs="Arial"/>
                <w:b/>
              </w:rPr>
            </w:pPr>
            <w:r>
              <w:rPr>
                <w:rFonts w:cs="Arial"/>
                <w:b/>
              </w:rPr>
              <w:lastRenderedPageBreak/>
              <w:t>Name</w:t>
            </w:r>
          </w:p>
        </w:tc>
        <w:tc>
          <w:tcPr>
            <w:tcW w:w="2048" w:type="dxa"/>
            <w:tcBorders>
              <w:top w:val="single" w:sz="4" w:space="0" w:color="auto"/>
              <w:left w:val="single" w:sz="4" w:space="0" w:color="auto"/>
              <w:bottom w:val="single" w:sz="4" w:space="0" w:color="auto"/>
              <w:right w:val="single" w:sz="4" w:space="0" w:color="auto"/>
            </w:tcBorders>
            <w:hideMark/>
          </w:tcPr>
          <w:p w:rsidR="00EF43BA" w:rsidRDefault="00970A5A">
            <w:pPr>
              <w:jc w:val="center"/>
              <w:rPr>
                <w:rFonts w:cs="Arial"/>
                <w:b/>
              </w:rPr>
            </w:pPr>
            <w:r>
              <w:rPr>
                <w:rFonts w:cs="Arial"/>
                <w:b/>
              </w:rPr>
              <w:t>Literals</w:t>
            </w:r>
          </w:p>
        </w:tc>
        <w:tc>
          <w:tcPr>
            <w:tcW w:w="816" w:type="dxa"/>
            <w:tcBorders>
              <w:top w:val="single" w:sz="4" w:space="0" w:color="auto"/>
              <w:left w:val="single" w:sz="4" w:space="0" w:color="auto"/>
              <w:bottom w:val="single" w:sz="4" w:space="0" w:color="auto"/>
              <w:right w:val="single" w:sz="4" w:space="0" w:color="auto"/>
            </w:tcBorders>
            <w:hideMark/>
          </w:tcPr>
          <w:p w:rsidR="00EF43BA" w:rsidRDefault="00970A5A">
            <w:pPr>
              <w:jc w:val="center"/>
              <w:rPr>
                <w:rFonts w:cs="Arial"/>
                <w:b/>
              </w:rPr>
            </w:pPr>
            <w:r>
              <w:rPr>
                <w:rFonts w:cs="Arial"/>
                <w:b/>
              </w:rPr>
              <w:t>Value</w:t>
            </w:r>
          </w:p>
        </w:tc>
        <w:tc>
          <w:tcPr>
            <w:tcW w:w="3986" w:type="dxa"/>
            <w:tcBorders>
              <w:top w:val="single" w:sz="4" w:space="0" w:color="auto"/>
              <w:left w:val="single" w:sz="4" w:space="0" w:color="auto"/>
              <w:bottom w:val="single" w:sz="4" w:space="0" w:color="auto"/>
              <w:right w:val="single" w:sz="4" w:space="0" w:color="auto"/>
            </w:tcBorders>
            <w:hideMark/>
          </w:tcPr>
          <w:p w:rsidR="00EF43BA" w:rsidRDefault="00970A5A">
            <w:pPr>
              <w:jc w:val="center"/>
              <w:rPr>
                <w:rFonts w:cs="Arial"/>
                <w:b/>
              </w:rPr>
            </w:pPr>
            <w:r>
              <w:rPr>
                <w:rFonts w:cs="Arial"/>
                <w:b/>
              </w:rPr>
              <w:t>Description</w:t>
            </w:r>
          </w:p>
        </w:tc>
      </w:tr>
      <w:tr w:rsidR="00EF43BA">
        <w:trPr>
          <w:jc w:val="center"/>
        </w:trPr>
        <w:tc>
          <w:tcPr>
            <w:tcW w:w="816" w:type="dxa"/>
            <w:tcBorders>
              <w:top w:val="single" w:sz="4" w:space="0" w:color="auto"/>
              <w:left w:val="single" w:sz="4" w:space="0" w:color="auto"/>
              <w:bottom w:val="single" w:sz="4" w:space="0" w:color="auto"/>
              <w:right w:val="single" w:sz="4" w:space="0" w:color="auto"/>
            </w:tcBorders>
            <w:hideMark/>
          </w:tcPr>
          <w:p w:rsidR="00EF43BA" w:rsidRDefault="00970A5A">
            <w:pPr>
              <w:rPr>
                <w:rFonts w:cs="Arial"/>
              </w:rPr>
            </w:pPr>
            <w:r>
              <w:rPr>
                <w:rFonts w:cs="Arial"/>
              </w:rPr>
              <w:t xml:space="preserve">Type </w:t>
            </w:r>
          </w:p>
        </w:tc>
        <w:tc>
          <w:tcPr>
            <w:tcW w:w="2048" w:type="dxa"/>
            <w:tcBorders>
              <w:top w:val="single" w:sz="4" w:space="0" w:color="auto"/>
              <w:left w:val="single" w:sz="4" w:space="0" w:color="auto"/>
              <w:bottom w:val="single" w:sz="4" w:space="0" w:color="auto"/>
              <w:right w:val="single" w:sz="4" w:space="0" w:color="auto"/>
            </w:tcBorders>
            <w:hideMark/>
          </w:tcPr>
          <w:p w:rsidR="00EF43BA" w:rsidRDefault="00970A5A">
            <w:pPr>
              <w:rPr>
                <w:rFonts w:cs="Arial"/>
              </w:rPr>
            </w:pPr>
            <w:r>
              <w:rPr>
                <w:rFonts w:cs="Arial"/>
              </w:rPr>
              <w:t>-</w:t>
            </w:r>
          </w:p>
        </w:tc>
        <w:tc>
          <w:tcPr>
            <w:tcW w:w="816" w:type="dxa"/>
            <w:tcBorders>
              <w:top w:val="single" w:sz="4" w:space="0" w:color="auto"/>
              <w:left w:val="single" w:sz="4" w:space="0" w:color="auto"/>
              <w:bottom w:val="single" w:sz="4" w:space="0" w:color="auto"/>
              <w:right w:val="single" w:sz="4" w:space="0" w:color="auto"/>
            </w:tcBorders>
            <w:hideMark/>
          </w:tcPr>
          <w:p w:rsidR="00EF43BA" w:rsidRDefault="00970A5A">
            <w:pPr>
              <w:rPr>
                <w:rFonts w:cs="Arial"/>
              </w:rPr>
            </w:pPr>
            <w:r>
              <w:rPr>
                <w:rFonts w:cs="Arial"/>
              </w:rPr>
              <w:t>-</w:t>
            </w:r>
          </w:p>
        </w:tc>
        <w:tc>
          <w:tcPr>
            <w:tcW w:w="3986" w:type="dxa"/>
            <w:tcBorders>
              <w:top w:val="single" w:sz="4" w:space="0" w:color="auto"/>
              <w:left w:val="single" w:sz="4" w:space="0" w:color="auto"/>
              <w:bottom w:val="single" w:sz="4" w:space="0" w:color="auto"/>
              <w:right w:val="single" w:sz="4" w:space="0" w:color="auto"/>
            </w:tcBorders>
            <w:hideMark/>
          </w:tcPr>
          <w:p w:rsidR="00EF43BA" w:rsidRDefault="00970A5A">
            <w:pPr>
              <w:rPr>
                <w:rFonts w:cs="Arial"/>
              </w:rPr>
            </w:pPr>
            <w:r>
              <w:rPr>
                <w:rFonts w:cs="Arial"/>
              </w:rPr>
              <w:t>Used to indicate GPS Dimension.</w:t>
            </w:r>
          </w:p>
          <w:p w:rsidR="00EF43BA" w:rsidRDefault="00970A5A">
            <w:pPr>
              <w:rPr>
                <w:rFonts w:cs="Arial"/>
              </w:rPr>
            </w:pPr>
            <w:r>
              <w:rPr>
                <w:rFonts w:cs="Arial"/>
              </w:rPr>
              <w:t>Unit:SED</w:t>
            </w:r>
          </w:p>
          <w:p w:rsidR="00EF43BA" w:rsidRDefault="00970A5A">
            <w:pPr>
              <w:rPr>
                <w:rFonts w:cs="Arial"/>
              </w:rPr>
            </w:pPr>
            <w:r>
              <w:rPr>
                <w:rFonts w:cs="Arial"/>
              </w:rPr>
              <w:t>Resolution:1</w:t>
            </w:r>
          </w:p>
          <w:p w:rsidR="00EF43BA" w:rsidRDefault="00970A5A">
            <w:pPr>
              <w:rPr>
                <w:rFonts w:cs="Arial"/>
              </w:rPr>
            </w:pPr>
            <w:r>
              <w:rPr>
                <w:rFonts w:cs="Arial"/>
              </w:rPr>
              <w:t>Offset:0</w:t>
            </w:r>
          </w:p>
        </w:tc>
      </w:tr>
      <w:tr w:rsidR="00EF43BA">
        <w:trPr>
          <w:jc w:val="center"/>
        </w:trPr>
        <w:tc>
          <w:tcPr>
            <w:tcW w:w="816" w:type="dxa"/>
            <w:tcBorders>
              <w:top w:val="single" w:sz="4" w:space="0" w:color="auto"/>
              <w:left w:val="single" w:sz="4" w:space="0" w:color="auto"/>
              <w:bottom w:val="single" w:sz="4" w:space="0" w:color="auto"/>
              <w:right w:val="single" w:sz="4" w:space="0" w:color="auto"/>
            </w:tcBorders>
          </w:tcPr>
          <w:p w:rsidR="00EF43BA" w:rsidRDefault="00970A5A">
            <w:pPr>
              <w:rPr>
                <w:rFonts w:cs="Arial"/>
              </w:rPr>
            </w:pPr>
          </w:p>
        </w:tc>
        <w:tc>
          <w:tcPr>
            <w:tcW w:w="2048" w:type="dxa"/>
            <w:tcBorders>
              <w:top w:val="single" w:sz="4" w:space="0" w:color="auto"/>
              <w:left w:val="single" w:sz="4" w:space="0" w:color="auto"/>
              <w:bottom w:val="single" w:sz="4" w:space="0" w:color="auto"/>
              <w:right w:val="single" w:sz="4" w:space="0" w:color="auto"/>
            </w:tcBorders>
            <w:hideMark/>
          </w:tcPr>
          <w:p w:rsidR="00EF43BA" w:rsidRDefault="00970A5A">
            <w:pPr>
              <w:rPr>
                <w:rFonts w:cs="Arial"/>
              </w:rPr>
            </w:pPr>
            <w:r>
              <w:rPr>
                <w:rFonts w:cs="Arial"/>
              </w:rPr>
              <w:t>NoFix</w:t>
            </w:r>
          </w:p>
        </w:tc>
        <w:tc>
          <w:tcPr>
            <w:tcW w:w="816" w:type="dxa"/>
            <w:tcBorders>
              <w:top w:val="single" w:sz="4" w:space="0" w:color="auto"/>
              <w:left w:val="single" w:sz="4" w:space="0" w:color="auto"/>
              <w:bottom w:val="single" w:sz="4" w:space="0" w:color="auto"/>
              <w:right w:val="single" w:sz="4" w:space="0" w:color="auto"/>
            </w:tcBorders>
            <w:hideMark/>
          </w:tcPr>
          <w:p w:rsidR="00EF43BA" w:rsidRDefault="00970A5A">
            <w:pPr>
              <w:rPr>
                <w:rFonts w:cs="Arial"/>
              </w:rPr>
            </w:pPr>
            <w:r>
              <w:rPr>
                <w:rFonts w:cs="Arial"/>
              </w:rPr>
              <w:t>0x0</w:t>
            </w:r>
          </w:p>
        </w:tc>
        <w:tc>
          <w:tcPr>
            <w:tcW w:w="3986" w:type="dxa"/>
            <w:tcBorders>
              <w:top w:val="single" w:sz="4" w:space="0" w:color="auto"/>
              <w:left w:val="single" w:sz="4" w:space="0" w:color="auto"/>
              <w:bottom w:val="single" w:sz="4" w:space="0" w:color="auto"/>
              <w:right w:val="single" w:sz="4" w:space="0" w:color="auto"/>
            </w:tcBorders>
          </w:tcPr>
          <w:p w:rsidR="00EF43BA" w:rsidRDefault="00970A5A">
            <w:pPr>
              <w:rPr>
                <w:rFonts w:cs="Arial"/>
              </w:rPr>
            </w:pPr>
          </w:p>
        </w:tc>
      </w:tr>
      <w:tr w:rsidR="00EF43BA">
        <w:trPr>
          <w:jc w:val="center"/>
        </w:trPr>
        <w:tc>
          <w:tcPr>
            <w:tcW w:w="816" w:type="dxa"/>
            <w:tcBorders>
              <w:top w:val="single" w:sz="4" w:space="0" w:color="auto"/>
              <w:left w:val="single" w:sz="4" w:space="0" w:color="auto"/>
              <w:bottom w:val="single" w:sz="4" w:space="0" w:color="auto"/>
              <w:right w:val="single" w:sz="4" w:space="0" w:color="auto"/>
            </w:tcBorders>
          </w:tcPr>
          <w:p w:rsidR="00EF43BA" w:rsidRDefault="00970A5A">
            <w:pPr>
              <w:rPr>
                <w:rFonts w:cs="Arial"/>
              </w:rPr>
            </w:pPr>
          </w:p>
        </w:tc>
        <w:tc>
          <w:tcPr>
            <w:tcW w:w="2048" w:type="dxa"/>
            <w:tcBorders>
              <w:top w:val="single" w:sz="4" w:space="0" w:color="auto"/>
              <w:left w:val="single" w:sz="4" w:space="0" w:color="auto"/>
              <w:bottom w:val="single" w:sz="4" w:space="0" w:color="auto"/>
              <w:right w:val="single" w:sz="4" w:space="0" w:color="auto"/>
            </w:tcBorders>
            <w:hideMark/>
          </w:tcPr>
          <w:p w:rsidR="00EF43BA" w:rsidRDefault="00970A5A">
            <w:pPr>
              <w:rPr>
                <w:rFonts w:cs="Arial"/>
              </w:rPr>
            </w:pPr>
            <w:r>
              <w:rPr>
                <w:rFonts w:cs="Arial"/>
              </w:rPr>
              <w:t>TwoDimensional</w:t>
            </w:r>
          </w:p>
        </w:tc>
        <w:tc>
          <w:tcPr>
            <w:tcW w:w="816" w:type="dxa"/>
            <w:tcBorders>
              <w:top w:val="single" w:sz="4" w:space="0" w:color="auto"/>
              <w:left w:val="single" w:sz="4" w:space="0" w:color="auto"/>
              <w:bottom w:val="single" w:sz="4" w:space="0" w:color="auto"/>
              <w:right w:val="single" w:sz="4" w:space="0" w:color="auto"/>
            </w:tcBorders>
            <w:hideMark/>
          </w:tcPr>
          <w:p w:rsidR="00EF43BA" w:rsidRDefault="00970A5A">
            <w:pPr>
              <w:rPr>
                <w:rFonts w:cs="Arial"/>
              </w:rPr>
            </w:pPr>
            <w:r>
              <w:rPr>
                <w:rFonts w:cs="Arial"/>
              </w:rPr>
              <w:t>0x1</w:t>
            </w:r>
          </w:p>
        </w:tc>
        <w:tc>
          <w:tcPr>
            <w:tcW w:w="3986" w:type="dxa"/>
            <w:tcBorders>
              <w:top w:val="single" w:sz="4" w:space="0" w:color="auto"/>
              <w:left w:val="single" w:sz="4" w:space="0" w:color="auto"/>
              <w:bottom w:val="single" w:sz="4" w:space="0" w:color="auto"/>
              <w:right w:val="single" w:sz="4" w:space="0" w:color="auto"/>
            </w:tcBorders>
          </w:tcPr>
          <w:p w:rsidR="00EF43BA" w:rsidRDefault="00970A5A">
            <w:pPr>
              <w:rPr>
                <w:rFonts w:cs="Arial"/>
              </w:rPr>
            </w:pPr>
          </w:p>
        </w:tc>
      </w:tr>
      <w:tr w:rsidR="00EF43BA">
        <w:trPr>
          <w:jc w:val="center"/>
        </w:trPr>
        <w:tc>
          <w:tcPr>
            <w:tcW w:w="816" w:type="dxa"/>
            <w:tcBorders>
              <w:top w:val="single" w:sz="4" w:space="0" w:color="auto"/>
              <w:left w:val="single" w:sz="4" w:space="0" w:color="auto"/>
              <w:bottom w:val="single" w:sz="4" w:space="0" w:color="auto"/>
              <w:right w:val="single" w:sz="4" w:space="0" w:color="auto"/>
            </w:tcBorders>
          </w:tcPr>
          <w:p w:rsidR="00EF43BA" w:rsidRDefault="00970A5A">
            <w:pPr>
              <w:rPr>
                <w:rFonts w:cs="Arial"/>
              </w:rPr>
            </w:pPr>
          </w:p>
        </w:tc>
        <w:tc>
          <w:tcPr>
            <w:tcW w:w="2048" w:type="dxa"/>
            <w:tcBorders>
              <w:top w:val="single" w:sz="4" w:space="0" w:color="auto"/>
              <w:left w:val="single" w:sz="4" w:space="0" w:color="auto"/>
              <w:bottom w:val="single" w:sz="4" w:space="0" w:color="auto"/>
              <w:right w:val="single" w:sz="4" w:space="0" w:color="auto"/>
            </w:tcBorders>
            <w:hideMark/>
          </w:tcPr>
          <w:p w:rsidR="00EF43BA" w:rsidRDefault="00970A5A">
            <w:pPr>
              <w:rPr>
                <w:rFonts w:cs="Arial"/>
              </w:rPr>
            </w:pPr>
            <w:r>
              <w:rPr>
                <w:rFonts w:cs="Arial"/>
              </w:rPr>
              <w:t>ThreeDimensional</w:t>
            </w:r>
          </w:p>
        </w:tc>
        <w:tc>
          <w:tcPr>
            <w:tcW w:w="816" w:type="dxa"/>
            <w:tcBorders>
              <w:top w:val="single" w:sz="4" w:space="0" w:color="auto"/>
              <w:left w:val="single" w:sz="4" w:space="0" w:color="auto"/>
              <w:bottom w:val="single" w:sz="4" w:space="0" w:color="auto"/>
              <w:right w:val="single" w:sz="4" w:space="0" w:color="auto"/>
            </w:tcBorders>
            <w:hideMark/>
          </w:tcPr>
          <w:p w:rsidR="00EF43BA" w:rsidRDefault="00970A5A">
            <w:pPr>
              <w:rPr>
                <w:rFonts w:cs="Arial"/>
              </w:rPr>
            </w:pPr>
            <w:r>
              <w:rPr>
                <w:rFonts w:cs="Arial"/>
              </w:rPr>
              <w:t>0x2</w:t>
            </w:r>
          </w:p>
        </w:tc>
        <w:tc>
          <w:tcPr>
            <w:tcW w:w="3986" w:type="dxa"/>
            <w:tcBorders>
              <w:top w:val="single" w:sz="4" w:space="0" w:color="auto"/>
              <w:left w:val="single" w:sz="4" w:space="0" w:color="auto"/>
              <w:bottom w:val="single" w:sz="4" w:space="0" w:color="auto"/>
              <w:right w:val="single" w:sz="4" w:space="0" w:color="auto"/>
            </w:tcBorders>
          </w:tcPr>
          <w:p w:rsidR="00EF43BA" w:rsidRDefault="00970A5A">
            <w:pPr>
              <w:rPr>
                <w:rFonts w:cs="Arial"/>
              </w:rPr>
            </w:pPr>
          </w:p>
        </w:tc>
      </w:tr>
    </w:tbl>
    <w:p w:rsidR="00EF43BA" w:rsidRDefault="00970A5A"/>
    <w:p w:rsidR="00406F39" w:rsidRDefault="00970A5A" w:rsidP="003468F6">
      <w:pPr>
        <w:pStyle w:val="Heading4"/>
      </w:pPr>
      <w:r w:rsidRPr="00B9479B">
        <w:t>MD-REQ-022485/A-GPSDirection_St (TcSE ROIN-221029-1)</w:t>
      </w:r>
    </w:p>
    <w:p w:rsidR="0011677F" w:rsidRDefault="00970A5A">
      <w:pPr>
        <w:rPr>
          <w:rFonts w:cs="Arial"/>
          <w:szCs w:val="20"/>
        </w:rPr>
      </w:pPr>
      <w:r>
        <w:rPr>
          <w:rFonts w:cs="Arial"/>
          <w:szCs w:val="20"/>
        </w:rPr>
        <w:t>Message Type :  Status</w:t>
      </w:r>
    </w:p>
    <w:p w:rsidR="0011677F" w:rsidRDefault="0011677F"/>
    <w:p w:rsidR="0011677F" w:rsidRDefault="00970A5A">
      <w:pPr>
        <w:rPr>
          <w:rFonts w:cs="Arial"/>
          <w:szCs w:val="20"/>
        </w:rPr>
      </w:pPr>
      <w:r>
        <w:rPr>
          <w:rFonts w:cs="Arial"/>
          <w:szCs w:val="20"/>
        </w:rPr>
        <w:t xml:space="preserve">Represents the Direction and Heading. </w:t>
      </w:r>
    </w:p>
    <w:p w:rsidR="0011677F" w:rsidRDefault="00970A5A">
      <w:pPr>
        <w:rPr>
          <w:rFonts w:cs="Arial"/>
          <w:szCs w:val="20"/>
        </w:rPr>
      </w:pPr>
      <w:r>
        <w:rPr>
          <w:rFonts w:cs="Arial"/>
          <w:szCs w:val="20"/>
        </w:rPr>
        <w:t>Status used to indicate which direction the vehicle is heading or facing.</w:t>
      </w:r>
    </w:p>
    <w:p w:rsidR="0011677F" w:rsidRDefault="0011677F">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71"/>
        <w:gridCol w:w="2259"/>
      </w:tblGrid>
      <w:tr w:rsidR="0011677F">
        <w:trPr>
          <w:jc w:val="center"/>
        </w:trPr>
        <w:tc>
          <w:tcPr>
            <w:tcW w:w="1188"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b/>
                <w:szCs w:val="20"/>
              </w:rPr>
            </w:pPr>
            <w:r>
              <w:rPr>
                <w:rFonts w:cs="Arial"/>
                <w:b/>
                <w:szCs w:val="20"/>
              </w:rPr>
              <w:t>Name</w:t>
            </w:r>
          </w:p>
        </w:tc>
        <w:tc>
          <w:tcPr>
            <w:tcW w:w="144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b/>
                <w:szCs w:val="20"/>
              </w:rPr>
            </w:pPr>
            <w:r>
              <w:rPr>
                <w:rFonts w:cs="Arial"/>
                <w:b/>
                <w:szCs w:val="20"/>
              </w:rPr>
              <w:t>Literals</w:t>
            </w:r>
          </w:p>
        </w:tc>
        <w:tc>
          <w:tcPr>
            <w:tcW w:w="1071"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b/>
                <w:szCs w:val="20"/>
              </w:rPr>
            </w:pPr>
            <w:r>
              <w:rPr>
                <w:rFonts w:cs="Arial"/>
                <w:b/>
                <w:szCs w:val="20"/>
              </w:rPr>
              <w:t>Value</w:t>
            </w:r>
          </w:p>
        </w:tc>
        <w:tc>
          <w:tcPr>
            <w:tcW w:w="2259"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b/>
                <w:szCs w:val="20"/>
              </w:rPr>
            </w:pPr>
            <w:r>
              <w:rPr>
                <w:rFonts w:cs="Arial"/>
                <w:b/>
                <w:szCs w:val="20"/>
              </w:rPr>
              <w:t>Description</w:t>
            </w:r>
          </w:p>
        </w:tc>
      </w:tr>
      <w:tr w:rsidR="0011677F">
        <w:trPr>
          <w:jc w:val="center"/>
        </w:trPr>
        <w:tc>
          <w:tcPr>
            <w:tcW w:w="1188"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 xml:space="preserve">Compass </w:t>
            </w:r>
          </w:p>
        </w:tc>
        <w:tc>
          <w:tcPr>
            <w:tcW w:w="144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w:t>
            </w:r>
          </w:p>
        </w:tc>
        <w:tc>
          <w:tcPr>
            <w:tcW w:w="1071"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w:t>
            </w:r>
          </w:p>
        </w:tc>
        <w:tc>
          <w:tcPr>
            <w:tcW w:w="2259"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Direction of vehicle.</w:t>
            </w:r>
          </w:p>
          <w:p w:rsidR="0011677F" w:rsidRDefault="00970A5A">
            <w:pPr>
              <w:rPr>
                <w:rFonts w:cs="Arial"/>
                <w:szCs w:val="20"/>
              </w:rPr>
            </w:pPr>
            <w:r>
              <w:rPr>
                <w:rFonts w:cs="Arial"/>
                <w:szCs w:val="20"/>
              </w:rPr>
              <w:t>Unit:SED</w:t>
            </w:r>
          </w:p>
          <w:p w:rsidR="0011677F" w:rsidRDefault="00970A5A">
            <w:pPr>
              <w:rPr>
                <w:rFonts w:cs="Arial"/>
                <w:szCs w:val="20"/>
              </w:rPr>
            </w:pPr>
            <w:r>
              <w:rPr>
                <w:rFonts w:cs="Arial"/>
                <w:szCs w:val="20"/>
              </w:rPr>
              <w:t>Resolution:1</w:t>
            </w:r>
          </w:p>
          <w:p w:rsidR="0011677F" w:rsidRDefault="00970A5A">
            <w:pPr>
              <w:rPr>
                <w:rFonts w:cs="Arial"/>
                <w:szCs w:val="20"/>
              </w:rPr>
            </w:pPr>
            <w:r>
              <w:rPr>
                <w:rFonts w:cs="Arial"/>
                <w:szCs w:val="20"/>
              </w:rPr>
              <w:t>Offset:0</w:t>
            </w:r>
          </w:p>
        </w:tc>
      </w:tr>
      <w:tr w:rsidR="0011677F">
        <w:trPr>
          <w:jc w:val="center"/>
        </w:trPr>
        <w:tc>
          <w:tcPr>
            <w:tcW w:w="1188"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44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North</w:t>
            </w:r>
          </w:p>
        </w:tc>
        <w:tc>
          <w:tcPr>
            <w:tcW w:w="1071"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0x0</w:t>
            </w:r>
          </w:p>
        </w:tc>
        <w:tc>
          <w:tcPr>
            <w:tcW w:w="2259"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188"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44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NorthEast</w:t>
            </w:r>
          </w:p>
        </w:tc>
        <w:tc>
          <w:tcPr>
            <w:tcW w:w="1071"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0x1</w:t>
            </w:r>
          </w:p>
        </w:tc>
        <w:tc>
          <w:tcPr>
            <w:tcW w:w="2259"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188"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44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East</w:t>
            </w:r>
          </w:p>
        </w:tc>
        <w:tc>
          <w:tcPr>
            <w:tcW w:w="1071"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0x2</w:t>
            </w:r>
          </w:p>
        </w:tc>
        <w:tc>
          <w:tcPr>
            <w:tcW w:w="2259"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188"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44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SouthEast</w:t>
            </w:r>
          </w:p>
        </w:tc>
        <w:tc>
          <w:tcPr>
            <w:tcW w:w="1071"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0x3</w:t>
            </w:r>
          </w:p>
        </w:tc>
        <w:tc>
          <w:tcPr>
            <w:tcW w:w="2259"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188"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44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South</w:t>
            </w:r>
          </w:p>
        </w:tc>
        <w:tc>
          <w:tcPr>
            <w:tcW w:w="1071"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0x4</w:t>
            </w:r>
          </w:p>
        </w:tc>
        <w:tc>
          <w:tcPr>
            <w:tcW w:w="2259"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188"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44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SouthWest</w:t>
            </w:r>
          </w:p>
        </w:tc>
        <w:tc>
          <w:tcPr>
            <w:tcW w:w="1071"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0x5</w:t>
            </w:r>
          </w:p>
        </w:tc>
        <w:tc>
          <w:tcPr>
            <w:tcW w:w="2259"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188"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44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West</w:t>
            </w:r>
          </w:p>
        </w:tc>
        <w:tc>
          <w:tcPr>
            <w:tcW w:w="1071"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0x6</w:t>
            </w:r>
          </w:p>
        </w:tc>
        <w:tc>
          <w:tcPr>
            <w:tcW w:w="2259"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188"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44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NorthWest</w:t>
            </w:r>
          </w:p>
        </w:tc>
        <w:tc>
          <w:tcPr>
            <w:tcW w:w="1071"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0x7</w:t>
            </w:r>
          </w:p>
        </w:tc>
        <w:tc>
          <w:tcPr>
            <w:tcW w:w="2259"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188"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 xml:space="preserve">Heading </w:t>
            </w:r>
          </w:p>
        </w:tc>
        <w:tc>
          <w:tcPr>
            <w:tcW w:w="144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w:t>
            </w:r>
          </w:p>
        </w:tc>
        <w:tc>
          <w:tcPr>
            <w:tcW w:w="1071"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w:t>
            </w:r>
          </w:p>
        </w:tc>
        <w:tc>
          <w:tcPr>
            <w:tcW w:w="2259"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Heading in degrees of current vehicle.</w:t>
            </w:r>
          </w:p>
          <w:p w:rsidR="0011677F" w:rsidRDefault="00970A5A">
            <w:pPr>
              <w:rPr>
                <w:rFonts w:cs="Arial"/>
                <w:szCs w:val="20"/>
              </w:rPr>
            </w:pPr>
            <w:r>
              <w:rPr>
                <w:rFonts w:cs="Arial"/>
                <w:szCs w:val="20"/>
              </w:rPr>
              <w:t>Unit:Degrees</w:t>
            </w:r>
          </w:p>
          <w:p w:rsidR="0011677F" w:rsidRDefault="00970A5A">
            <w:pPr>
              <w:rPr>
                <w:rFonts w:cs="Arial"/>
                <w:szCs w:val="20"/>
              </w:rPr>
            </w:pPr>
            <w:r>
              <w:rPr>
                <w:rFonts w:cs="Arial"/>
                <w:szCs w:val="20"/>
              </w:rPr>
              <w:t>Resolution:0.01</w:t>
            </w:r>
          </w:p>
          <w:p w:rsidR="0011677F" w:rsidRDefault="00970A5A">
            <w:pPr>
              <w:rPr>
                <w:rFonts w:cs="Arial"/>
                <w:szCs w:val="20"/>
              </w:rPr>
            </w:pPr>
            <w:r>
              <w:rPr>
                <w:rFonts w:cs="Arial"/>
                <w:szCs w:val="20"/>
              </w:rPr>
              <w:t>Offset:0</w:t>
            </w:r>
          </w:p>
        </w:tc>
      </w:tr>
      <w:tr w:rsidR="0011677F">
        <w:trPr>
          <w:jc w:val="center"/>
        </w:trPr>
        <w:tc>
          <w:tcPr>
            <w:tcW w:w="1188"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44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degrees</w:t>
            </w:r>
          </w:p>
        </w:tc>
        <w:tc>
          <w:tcPr>
            <w:tcW w:w="1071"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0x0 to 0x8C9f</w:t>
            </w:r>
          </w:p>
        </w:tc>
        <w:tc>
          <w:tcPr>
            <w:tcW w:w="2259"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188"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44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Unknown</w:t>
            </w:r>
          </w:p>
        </w:tc>
        <w:tc>
          <w:tcPr>
            <w:tcW w:w="1071"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0xFFFE</w:t>
            </w:r>
          </w:p>
        </w:tc>
        <w:tc>
          <w:tcPr>
            <w:tcW w:w="2259"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188"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44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Fault</w:t>
            </w:r>
          </w:p>
        </w:tc>
        <w:tc>
          <w:tcPr>
            <w:tcW w:w="1071"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0xFFFF</w:t>
            </w:r>
          </w:p>
        </w:tc>
        <w:tc>
          <w:tcPr>
            <w:tcW w:w="2259"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bl>
    <w:p w:rsidR="0011677F" w:rsidRDefault="0011677F">
      <w:pPr>
        <w:rPr>
          <w:rFonts w:cs="Arial"/>
          <w:szCs w:val="20"/>
        </w:rPr>
      </w:pPr>
    </w:p>
    <w:p w:rsidR="00406F39" w:rsidRDefault="00970A5A" w:rsidP="003468F6">
      <w:pPr>
        <w:pStyle w:val="Heading4"/>
      </w:pPr>
      <w:r w:rsidRPr="00B9479B">
        <w:t>MD-REQ-022486/B-GPSLocation_St (TcSE ROIN-221031-1)</w:t>
      </w:r>
    </w:p>
    <w:p w:rsidR="003A5FC8" w:rsidRDefault="00970A5A">
      <w:pPr>
        <w:rPr>
          <w:rFonts w:cs="Arial"/>
        </w:rPr>
      </w:pPr>
      <w:r>
        <w:rPr>
          <w:rFonts w:cs="Arial"/>
        </w:rPr>
        <w:t>Message Type: Status</w:t>
      </w:r>
    </w:p>
    <w:p w:rsidR="003A5FC8" w:rsidRDefault="00970A5A">
      <w:pPr>
        <w:rPr>
          <w:rFonts w:cs="Arial"/>
        </w:rPr>
      </w:pPr>
    </w:p>
    <w:p w:rsidR="00A622BD" w:rsidRPr="00A622BD" w:rsidRDefault="00970A5A" w:rsidP="00A622BD">
      <w:pPr>
        <w:rPr>
          <w:ins w:id="8" w:author="Orris, Stephen (S.J.)" w:date="2014-02-27T14:30:00Z"/>
          <w:rFonts w:cs="Arial"/>
          <w:color w:val="000000"/>
        </w:rPr>
      </w:pPr>
      <w:r>
        <w:rPr>
          <w:rFonts w:cs="Arial"/>
        </w:rPr>
        <w:t>Status used to indicate Latitude, Longitude, Hemisphere and Altitude information.</w:t>
      </w:r>
      <w:ins w:id="9" w:author="Orris, Stephen (S.J.)" w:date="2014-02-27T14:30:00Z">
        <w:r w:rsidRPr="00A622BD">
          <w:rPr>
            <w:rFonts w:cs="Arial"/>
          </w:rPr>
          <w:t xml:space="preserve"> </w:t>
        </w:r>
        <w:r w:rsidRPr="00A622BD">
          <w:rPr>
            <w:rFonts w:cs="Arial"/>
          </w:rPr>
          <w:t xml:space="preserve">As the Legacy messages have no method to account for negative minutes, </w:t>
        </w:r>
        <w:r w:rsidRPr="00A622BD">
          <w:rPr>
            <w:rFonts w:cs="Arial"/>
          </w:rPr>
          <w:t>hemispheres are used to represent this condition. The expectation is that hemispheres are always populated correctly and encoding of a 0 degree, negative minute is accomplished with that. All published locations (</w:t>
        </w:r>
        <w:r w:rsidRPr="00A622BD">
          <w:rPr>
            <w:rFonts w:cs="Arial"/>
            <w:color w:val="000000"/>
          </w:rPr>
          <w:t>Lat / Long) are DR'd Solution (output of lo</w:t>
        </w:r>
        <w:r w:rsidRPr="00A622BD">
          <w:rPr>
            <w:rFonts w:cs="Arial"/>
            <w:color w:val="000000"/>
          </w:rPr>
          <w:t>cation engine in WGS84 coordinates)</w:t>
        </w:r>
      </w:ins>
    </w:p>
    <w:p w:rsidR="003A5FC8" w:rsidRDefault="00970A5A">
      <w:pPr>
        <w:rPr>
          <w:rFonts w:cs="Arial"/>
        </w:rPr>
      </w:pPr>
    </w:p>
    <w:p w:rsidR="003A5FC8" w:rsidRDefault="00970A5A">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97"/>
        <w:gridCol w:w="1071"/>
        <w:gridCol w:w="9"/>
        <w:gridCol w:w="1080"/>
        <w:gridCol w:w="4077"/>
      </w:tblGrid>
      <w:tr w:rsidR="003A5FC8">
        <w:trPr>
          <w:jc w:val="center"/>
        </w:trPr>
        <w:tc>
          <w:tcPr>
            <w:tcW w:w="2997" w:type="dxa"/>
            <w:tcBorders>
              <w:top w:val="single" w:sz="4" w:space="0" w:color="auto"/>
              <w:left w:val="single" w:sz="4" w:space="0" w:color="auto"/>
              <w:bottom w:val="single" w:sz="4" w:space="0" w:color="auto"/>
              <w:right w:val="single" w:sz="4" w:space="0" w:color="auto"/>
            </w:tcBorders>
            <w:hideMark/>
          </w:tcPr>
          <w:p w:rsidR="003A5FC8" w:rsidRDefault="00970A5A">
            <w:pPr>
              <w:ind w:right="-63"/>
              <w:rPr>
                <w:rFonts w:cs="Arial"/>
                <w:b/>
              </w:rPr>
            </w:pPr>
            <w:r>
              <w:rPr>
                <w:rFonts w:cs="Arial"/>
                <w:b/>
              </w:rPr>
              <w:t>Name</w:t>
            </w:r>
          </w:p>
        </w:tc>
        <w:tc>
          <w:tcPr>
            <w:tcW w:w="1080" w:type="dxa"/>
            <w:gridSpan w:val="2"/>
            <w:tcBorders>
              <w:top w:val="single" w:sz="4" w:space="0" w:color="auto"/>
              <w:left w:val="single" w:sz="4" w:space="0" w:color="auto"/>
              <w:bottom w:val="single" w:sz="4" w:space="0" w:color="auto"/>
              <w:right w:val="single" w:sz="4" w:space="0" w:color="auto"/>
            </w:tcBorders>
            <w:hideMark/>
          </w:tcPr>
          <w:p w:rsidR="003A5FC8" w:rsidRDefault="00970A5A">
            <w:pPr>
              <w:ind w:right="-63"/>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3A5FC8" w:rsidRDefault="00970A5A">
            <w:pPr>
              <w:ind w:right="-63"/>
              <w:rPr>
                <w:rFonts w:cs="Arial"/>
                <w:b/>
              </w:rPr>
            </w:pPr>
            <w:r>
              <w:rPr>
                <w:rFonts w:cs="Arial"/>
                <w:b/>
              </w:rPr>
              <w:t>Value</w:t>
            </w:r>
          </w:p>
        </w:tc>
        <w:tc>
          <w:tcPr>
            <w:tcW w:w="4077" w:type="dxa"/>
            <w:tcBorders>
              <w:top w:val="single" w:sz="4" w:space="0" w:color="auto"/>
              <w:left w:val="single" w:sz="4" w:space="0" w:color="auto"/>
              <w:bottom w:val="single" w:sz="4" w:space="0" w:color="auto"/>
              <w:right w:val="single" w:sz="4" w:space="0" w:color="auto"/>
            </w:tcBorders>
            <w:hideMark/>
          </w:tcPr>
          <w:p w:rsidR="003A5FC8" w:rsidRDefault="00970A5A">
            <w:pPr>
              <w:ind w:right="-63"/>
              <w:rPr>
                <w:rFonts w:cs="Arial"/>
                <w:b/>
              </w:rPr>
            </w:pPr>
            <w:r>
              <w:rPr>
                <w:rFonts w:cs="Arial"/>
                <w:b/>
              </w:rPr>
              <w:t>Description</w:t>
            </w:r>
          </w:p>
        </w:tc>
      </w:tr>
      <w:tr w:rsidR="003A5FC8">
        <w:trPr>
          <w:jc w:val="center"/>
        </w:trPr>
        <w:tc>
          <w:tcPr>
            <w:tcW w:w="2997" w:type="dxa"/>
            <w:tcBorders>
              <w:top w:val="single" w:sz="4" w:space="0" w:color="auto"/>
              <w:left w:val="single" w:sz="4" w:space="0" w:color="auto"/>
              <w:bottom w:val="single" w:sz="4" w:space="0" w:color="auto"/>
              <w:right w:val="single" w:sz="4" w:space="0" w:color="auto"/>
            </w:tcBorders>
            <w:hideMark/>
          </w:tcPr>
          <w:p w:rsidR="003A5FC8" w:rsidRDefault="00970A5A">
            <w:pPr>
              <w:ind w:right="-63"/>
              <w:rPr>
                <w:rFonts w:cs="Arial"/>
              </w:rPr>
            </w:pPr>
            <w:r>
              <w:rPr>
                <w:rFonts w:cs="Arial"/>
              </w:rPr>
              <w:t xml:space="preserve">LatitudeDegrees </w:t>
            </w: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ind w:right="-63"/>
              <w:rPr>
                <w:rFonts w:cs="Arial"/>
              </w:rPr>
            </w:pPr>
            <w:r>
              <w:rPr>
                <w:rFonts w:cs="Arial"/>
              </w:rPr>
              <w:t>-</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ind w:right="-63"/>
              <w:rPr>
                <w:rFonts w:cs="Arial"/>
              </w:rPr>
            </w:pPr>
            <w:r>
              <w:rPr>
                <w:rFonts w:cs="Arial"/>
              </w:rPr>
              <w:t>-</w:t>
            </w:r>
          </w:p>
        </w:tc>
        <w:tc>
          <w:tcPr>
            <w:tcW w:w="4077" w:type="dxa"/>
            <w:tcBorders>
              <w:top w:val="single" w:sz="4" w:space="0" w:color="auto"/>
              <w:left w:val="single" w:sz="4" w:space="0" w:color="auto"/>
              <w:bottom w:val="single" w:sz="4" w:space="0" w:color="auto"/>
              <w:right w:val="single" w:sz="4" w:space="0" w:color="auto"/>
            </w:tcBorders>
            <w:hideMark/>
          </w:tcPr>
          <w:p w:rsidR="003A5FC8" w:rsidRDefault="00970A5A">
            <w:pPr>
              <w:ind w:right="-63"/>
              <w:rPr>
                <w:rFonts w:cs="Arial"/>
              </w:rPr>
            </w:pPr>
            <w:r>
              <w:rPr>
                <w:rFonts w:cs="Arial"/>
              </w:rPr>
              <w:t xml:space="preserve">Indicates the </w:t>
            </w:r>
            <w:ins w:id="10" w:author="Orris, Stephen (S.J.)" w:date="2014-02-27T14:32:00Z">
              <w:r>
                <w:rPr>
                  <w:rFonts w:cs="Arial"/>
                </w:rPr>
                <w:t>WGS84</w:t>
              </w:r>
            </w:ins>
            <w:del w:id="11" w:author="Orris, Stephen (S.J.)" w:date="2014-02-27T14:32:00Z">
              <w:r w:rsidDel="00A622BD">
                <w:rPr>
                  <w:rFonts w:cs="Arial"/>
                </w:rPr>
                <w:delText>GPS</w:delText>
              </w:r>
            </w:del>
            <w:r>
              <w:rPr>
                <w:rFonts w:cs="Arial"/>
              </w:rPr>
              <w:t xml:space="preserve"> Latitude Degrees information.</w:t>
            </w:r>
          </w:p>
          <w:p w:rsidR="003A5FC8" w:rsidRDefault="00970A5A">
            <w:pPr>
              <w:ind w:right="-63"/>
              <w:rPr>
                <w:rFonts w:cs="Arial"/>
              </w:rPr>
            </w:pPr>
            <w:r>
              <w:rPr>
                <w:rFonts w:cs="Arial"/>
              </w:rPr>
              <w:t>Unit:Degrees</w:t>
            </w:r>
          </w:p>
          <w:p w:rsidR="003A5FC8" w:rsidRDefault="00970A5A">
            <w:pPr>
              <w:ind w:right="-63"/>
              <w:rPr>
                <w:rFonts w:cs="Arial"/>
              </w:rPr>
            </w:pPr>
            <w:r>
              <w:rPr>
                <w:rFonts w:cs="Arial"/>
              </w:rPr>
              <w:t>Resolution:1</w:t>
            </w:r>
          </w:p>
          <w:p w:rsidR="003A5FC8" w:rsidRDefault="00970A5A">
            <w:pPr>
              <w:ind w:right="-63"/>
              <w:rPr>
                <w:rFonts w:cs="Arial"/>
              </w:rPr>
            </w:pPr>
            <w:r>
              <w:rPr>
                <w:rFonts w:cs="Arial"/>
              </w:rPr>
              <w:t>Offset:-89</w:t>
            </w: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Degrees</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0x0 To 0xB2</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Unknown</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0xFE</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Invalid</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0xFF</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 xml:space="preserve">LatitudeMinutes </w:t>
            </w: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w:t>
            </w:r>
          </w:p>
        </w:tc>
        <w:tc>
          <w:tcPr>
            <w:tcW w:w="4077"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 xml:space="preserve">Indicates the </w:t>
            </w:r>
            <w:ins w:id="12" w:author="Orris, Stephen (S.J.)" w:date="2014-02-27T14:31:00Z">
              <w:r>
                <w:rPr>
                  <w:rFonts w:cs="Arial"/>
                </w:rPr>
                <w:t>WGS84</w:t>
              </w:r>
            </w:ins>
            <w:del w:id="13" w:author="Orris, Stephen (S.J.)" w:date="2014-02-27T14:31:00Z">
              <w:r w:rsidDel="00A622BD">
                <w:rPr>
                  <w:rFonts w:cs="Arial"/>
                </w:rPr>
                <w:delText>GPS</w:delText>
              </w:r>
            </w:del>
            <w:r>
              <w:rPr>
                <w:rFonts w:cs="Arial"/>
              </w:rPr>
              <w:t xml:space="preserve"> Latitude Minutes information.</w:t>
            </w:r>
          </w:p>
          <w:p w:rsidR="003A5FC8" w:rsidRDefault="00970A5A">
            <w:pPr>
              <w:rPr>
                <w:rFonts w:cs="Arial"/>
              </w:rPr>
            </w:pPr>
            <w:r>
              <w:rPr>
                <w:rFonts w:cs="Arial"/>
              </w:rPr>
              <w:t>Unit:Minutes</w:t>
            </w:r>
          </w:p>
          <w:p w:rsidR="003A5FC8" w:rsidRDefault="00970A5A">
            <w:pPr>
              <w:rPr>
                <w:rFonts w:cs="Arial"/>
              </w:rPr>
            </w:pPr>
            <w:r>
              <w:rPr>
                <w:rFonts w:cs="Arial"/>
              </w:rPr>
              <w:t>Resolution:1</w:t>
            </w:r>
          </w:p>
          <w:p w:rsidR="003A5FC8" w:rsidRDefault="00970A5A">
            <w:pPr>
              <w:rPr>
                <w:rFonts w:cs="Arial"/>
              </w:rPr>
            </w:pPr>
            <w:r>
              <w:rPr>
                <w:rFonts w:cs="Arial"/>
              </w:rPr>
              <w:t>Offset:0</w:t>
            </w: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Minutes</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0x0 To 0x3B</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Unknown</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0x3E</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Fault</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0x3F</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 xml:space="preserve">LatitudeMinutesDecimal </w:t>
            </w: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w:t>
            </w:r>
          </w:p>
        </w:tc>
        <w:tc>
          <w:tcPr>
            <w:tcW w:w="4077"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 xml:space="preserve">Indicates the </w:t>
            </w:r>
            <w:ins w:id="14" w:author="Orris, Stephen (S.J.)" w:date="2014-02-27T14:31:00Z">
              <w:r>
                <w:rPr>
                  <w:rFonts w:cs="Arial"/>
                </w:rPr>
                <w:t>WGS84</w:t>
              </w:r>
            </w:ins>
            <w:del w:id="15" w:author="Orris, Stephen (S.J.)" w:date="2014-02-27T14:31:00Z">
              <w:r w:rsidDel="00A622BD">
                <w:rPr>
                  <w:rFonts w:cs="Arial"/>
                </w:rPr>
                <w:delText>GPS</w:delText>
              </w:r>
            </w:del>
            <w:r>
              <w:rPr>
                <w:rFonts w:cs="Arial"/>
              </w:rPr>
              <w:t xml:space="preserve"> Latitude Minutes Decimal information.</w:t>
            </w:r>
          </w:p>
          <w:p w:rsidR="003A5FC8" w:rsidRDefault="00970A5A">
            <w:pPr>
              <w:rPr>
                <w:rFonts w:cs="Arial"/>
              </w:rPr>
            </w:pPr>
            <w:r>
              <w:rPr>
                <w:rFonts w:cs="Arial"/>
              </w:rPr>
              <w:t>Unit:Minutes</w:t>
            </w:r>
          </w:p>
          <w:p w:rsidR="003A5FC8" w:rsidRDefault="00970A5A">
            <w:pPr>
              <w:rPr>
                <w:rFonts w:cs="Arial"/>
              </w:rPr>
            </w:pPr>
            <w:r>
              <w:rPr>
                <w:rFonts w:cs="Arial"/>
              </w:rPr>
              <w:t>Resolution:0.0001</w:t>
            </w:r>
          </w:p>
          <w:p w:rsidR="003A5FC8" w:rsidRDefault="00970A5A">
            <w:pPr>
              <w:rPr>
                <w:rFonts w:cs="Arial"/>
              </w:rPr>
            </w:pPr>
            <w:r>
              <w:rPr>
                <w:rFonts w:cs="Arial"/>
              </w:rPr>
              <w:t>Offset:0</w:t>
            </w: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Minutes</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0x0 To 0x270F</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Unknown</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0x3FFE</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Invalid</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0x3FFF</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 xml:space="preserve">HemisphereLongitudeEastern </w:t>
            </w: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w:t>
            </w:r>
          </w:p>
        </w:tc>
        <w:tc>
          <w:tcPr>
            <w:tcW w:w="4077"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 xml:space="preserve">Indicates the </w:t>
            </w:r>
            <w:ins w:id="16" w:author="Orris, Stephen (S.J.)" w:date="2014-02-27T14:31:00Z">
              <w:r>
                <w:rPr>
                  <w:rFonts w:cs="Arial"/>
                </w:rPr>
                <w:t>WGS84</w:t>
              </w:r>
            </w:ins>
            <w:del w:id="17" w:author="Orris, Stephen (S.J.)" w:date="2014-02-27T14:31:00Z">
              <w:r w:rsidDel="00A622BD">
                <w:rPr>
                  <w:rFonts w:cs="Arial"/>
                </w:rPr>
                <w:delText>GPS</w:delText>
              </w:r>
            </w:del>
            <w:r>
              <w:rPr>
                <w:rFonts w:cs="Arial"/>
              </w:rPr>
              <w:t xml:space="preserve"> Hemisphere Longitude Eastern information.</w:t>
            </w:r>
          </w:p>
          <w:p w:rsidR="003A5FC8" w:rsidRDefault="00970A5A">
            <w:pPr>
              <w:rPr>
                <w:rFonts w:cs="Arial"/>
              </w:rPr>
            </w:pPr>
            <w:r>
              <w:rPr>
                <w:rFonts w:cs="Arial"/>
              </w:rPr>
              <w:t>Unit:SED</w:t>
            </w:r>
          </w:p>
          <w:p w:rsidR="003A5FC8" w:rsidRDefault="00970A5A">
            <w:pPr>
              <w:rPr>
                <w:rFonts w:cs="Arial"/>
              </w:rPr>
            </w:pPr>
            <w:r>
              <w:rPr>
                <w:rFonts w:cs="Arial"/>
              </w:rPr>
              <w:t>Resolution:1</w:t>
            </w:r>
          </w:p>
          <w:p w:rsidR="003A5FC8" w:rsidRDefault="00970A5A">
            <w:pPr>
              <w:rPr>
                <w:rFonts w:cs="Arial"/>
              </w:rPr>
            </w:pPr>
            <w:r>
              <w:rPr>
                <w:rFonts w:cs="Arial"/>
              </w:rPr>
              <w:t>Offset:0</w:t>
            </w: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Invalid</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0x0</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Eastern</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0x1</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Western</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0x2</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Fault</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0x3</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 xml:space="preserve">HemisphereLatitudeSouthern </w:t>
            </w: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w:t>
            </w:r>
          </w:p>
        </w:tc>
        <w:tc>
          <w:tcPr>
            <w:tcW w:w="4077"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 xml:space="preserve">Indicates the </w:t>
            </w:r>
            <w:ins w:id="18" w:author="Orris, Stephen (S.J.)" w:date="2014-02-27T14:31:00Z">
              <w:r>
                <w:rPr>
                  <w:rFonts w:cs="Arial"/>
                </w:rPr>
                <w:t>WGS84</w:t>
              </w:r>
            </w:ins>
            <w:del w:id="19" w:author="Orris, Stephen (S.J.)" w:date="2014-02-27T14:31:00Z">
              <w:r w:rsidDel="00A622BD">
                <w:rPr>
                  <w:rFonts w:cs="Arial"/>
                </w:rPr>
                <w:delText>GPS</w:delText>
              </w:r>
            </w:del>
            <w:r>
              <w:rPr>
                <w:rFonts w:cs="Arial"/>
              </w:rPr>
              <w:t xml:space="preserve"> Hemisphere Latitude Southern information.</w:t>
            </w:r>
          </w:p>
          <w:p w:rsidR="003A5FC8" w:rsidRDefault="00970A5A">
            <w:pPr>
              <w:rPr>
                <w:rFonts w:cs="Arial"/>
              </w:rPr>
            </w:pPr>
            <w:r>
              <w:rPr>
                <w:rFonts w:cs="Arial"/>
              </w:rPr>
              <w:t>Unit:SED</w:t>
            </w:r>
          </w:p>
          <w:p w:rsidR="003A5FC8" w:rsidRDefault="00970A5A">
            <w:pPr>
              <w:rPr>
                <w:rFonts w:cs="Arial"/>
              </w:rPr>
            </w:pPr>
            <w:r>
              <w:rPr>
                <w:rFonts w:cs="Arial"/>
              </w:rPr>
              <w:t>Resolution:1</w:t>
            </w:r>
          </w:p>
          <w:p w:rsidR="003A5FC8" w:rsidRDefault="00970A5A">
            <w:pPr>
              <w:rPr>
                <w:rFonts w:cs="Arial"/>
              </w:rPr>
            </w:pPr>
            <w:r>
              <w:rPr>
                <w:rFonts w:cs="Arial"/>
              </w:rPr>
              <w:t>Offset:0</w:t>
            </w: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Invalid</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0x0</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Southern</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0x1</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Northern</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0x2</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Fault</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0x3</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 xml:space="preserve">LongitudeDegrees </w:t>
            </w: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w:t>
            </w:r>
          </w:p>
        </w:tc>
        <w:tc>
          <w:tcPr>
            <w:tcW w:w="4077"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 xml:space="preserve">Indicates the </w:t>
            </w:r>
            <w:ins w:id="20" w:author="Orris, Stephen (S.J.)" w:date="2014-02-27T14:31:00Z">
              <w:r>
                <w:rPr>
                  <w:rFonts w:cs="Arial"/>
                </w:rPr>
                <w:t>WGS84</w:t>
              </w:r>
            </w:ins>
            <w:del w:id="21" w:author="Orris, Stephen (S.J.)" w:date="2014-02-27T14:31:00Z">
              <w:r w:rsidDel="00A622BD">
                <w:rPr>
                  <w:rFonts w:cs="Arial"/>
                </w:rPr>
                <w:delText>GPS</w:delText>
              </w:r>
            </w:del>
            <w:r>
              <w:rPr>
                <w:rFonts w:cs="Arial"/>
              </w:rPr>
              <w:t xml:space="preserve"> Longitude Degrees information.</w:t>
            </w:r>
          </w:p>
          <w:p w:rsidR="003A5FC8" w:rsidRDefault="00970A5A">
            <w:pPr>
              <w:rPr>
                <w:rFonts w:cs="Arial"/>
              </w:rPr>
            </w:pPr>
            <w:r>
              <w:rPr>
                <w:rFonts w:cs="Arial"/>
              </w:rPr>
              <w:t>Unit:Degrees</w:t>
            </w:r>
          </w:p>
          <w:p w:rsidR="003A5FC8" w:rsidRDefault="00970A5A">
            <w:pPr>
              <w:rPr>
                <w:rFonts w:cs="Arial"/>
              </w:rPr>
            </w:pPr>
            <w:r>
              <w:rPr>
                <w:rFonts w:cs="Arial"/>
              </w:rPr>
              <w:t>Resolution:1</w:t>
            </w:r>
          </w:p>
          <w:p w:rsidR="003A5FC8" w:rsidRDefault="00970A5A">
            <w:pPr>
              <w:rPr>
                <w:rFonts w:cs="Arial"/>
              </w:rPr>
            </w:pPr>
            <w:r>
              <w:rPr>
                <w:rFonts w:cs="Arial"/>
              </w:rPr>
              <w:t>Offset:-179</w:t>
            </w: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Degrees</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0x0 To 0x166</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Unknown</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0x1FE</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Fault</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0x1FF</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 xml:space="preserve">LongitudeMinutes </w:t>
            </w: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w:t>
            </w:r>
          </w:p>
        </w:tc>
        <w:tc>
          <w:tcPr>
            <w:tcW w:w="4077"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 xml:space="preserve">Indicates the </w:t>
            </w:r>
            <w:ins w:id="22" w:author="Orris, Stephen (S.J.)" w:date="2014-02-27T14:31:00Z">
              <w:r>
                <w:rPr>
                  <w:rFonts w:cs="Arial"/>
                </w:rPr>
                <w:t>WGS84</w:t>
              </w:r>
            </w:ins>
            <w:del w:id="23" w:author="Orris, Stephen (S.J.)" w:date="2014-02-27T14:31:00Z">
              <w:r w:rsidDel="00A622BD">
                <w:rPr>
                  <w:rFonts w:cs="Arial"/>
                </w:rPr>
                <w:delText>GPS</w:delText>
              </w:r>
            </w:del>
            <w:r>
              <w:rPr>
                <w:rFonts w:cs="Arial"/>
              </w:rPr>
              <w:t xml:space="preserve"> Longitude Minutes information.</w:t>
            </w:r>
          </w:p>
          <w:p w:rsidR="003A5FC8" w:rsidRDefault="00970A5A">
            <w:pPr>
              <w:rPr>
                <w:rFonts w:cs="Arial"/>
              </w:rPr>
            </w:pPr>
            <w:r>
              <w:rPr>
                <w:rFonts w:cs="Arial"/>
              </w:rPr>
              <w:t>Unit:Minutes</w:t>
            </w:r>
          </w:p>
          <w:p w:rsidR="003A5FC8" w:rsidRDefault="00970A5A">
            <w:pPr>
              <w:rPr>
                <w:rFonts w:cs="Arial"/>
              </w:rPr>
            </w:pPr>
            <w:r>
              <w:rPr>
                <w:rFonts w:cs="Arial"/>
              </w:rPr>
              <w:t>Resolution:1</w:t>
            </w:r>
          </w:p>
          <w:p w:rsidR="003A5FC8" w:rsidRDefault="00970A5A">
            <w:pPr>
              <w:rPr>
                <w:rFonts w:cs="Arial"/>
              </w:rPr>
            </w:pPr>
            <w:r>
              <w:rPr>
                <w:rFonts w:cs="Arial"/>
              </w:rPr>
              <w:t>Offset:0</w:t>
            </w: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Minutes</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 xml:space="preserve">0x0 To </w:t>
            </w:r>
            <w:r>
              <w:rPr>
                <w:rFonts w:cs="Arial"/>
              </w:rPr>
              <w:t>0x3B</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Unknown</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0x3E</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Fault</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0x3F</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lastRenderedPageBreak/>
              <w:t xml:space="preserve">LongitudeMinutesDecimal </w:t>
            </w: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w:t>
            </w:r>
          </w:p>
        </w:tc>
        <w:tc>
          <w:tcPr>
            <w:tcW w:w="4077"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 xml:space="preserve">Indicates the </w:t>
            </w:r>
            <w:ins w:id="24" w:author="Orris, Stephen (S.J.)" w:date="2014-02-27T14:31:00Z">
              <w:r>
                <w:rPr>
                  <w:rFonts w:cs="Arial"/>
                </w:rPr>
                <w:t>WGS84</w:t>
              </w:r>
            </w:ins>
            <w:del w:id="25" w:author="Orris, Stephen (S.J.)" w:date="2014-02-27T14:31:00Z">
              <w:r w:rsidDel="00A622BD">
                <w:rPr>
                  <w:rFonts w:cs="Arial"/>
                </w:rPr>
                <w:delText>GPS</w:delText>
              </w:r>
            </w:del>
            <w:r>
              <w:rPr>
                <w:rFonts w:cs="Arial"/>
              </w:rPr>
              <w:t xml:space="preserve"> Longitude Minutes Decimal information.</w:t>
            </w:r>
          </w:p>
          <w:p w:rsidR="003A5FC8" w:rsidRDefault="00970A5A">
            <w:pPr>
              <w:rPr>
                <w:rFonts w:cs="Arial"/>
              </w:rPr>
            </w:pPr>
            <w:r>
              <w:rPr>
                <w:rFonts w:cs="Arial"/>
              </w:rPr>
              <w:t>Unit:Minutes</w:t>
            </w:r>
          </w:p>
          <w:p w:rsidR="003A5FC8" w:rsidRDefault="00970A5A">
            <w:pPr>
              <w:rPr>
                <w:rFonts w:cs="Arial"/>
              </w:rPr>
            </w:pPr>
            <w:r>
              <w:rPr>
                <w:rFonts w:cs="Arial"/>
              </w:rPr>
              <w:t>Resolution:0.0001</w:t>
            </w:r>
          </w:p>
          <w:p w:rsidR="003A5FC8" w:rsidRDefault="00970A5A">
            <w:pPr>
              <w:rPr>
                <w:rFonts w:cs="Arial"/>
              </w:rPr>
            </w:pPr>
            <w:r>
              <w:rPr>
                <w:rFonts w:cs="Arial"/>
              </w:rPr>
              <w:t>Offset:0</w:t>
            </w: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Minutes</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0x0 To 0x270F</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Unknown</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0x3FFE</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Invalid</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0x3FFF</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 xml:space="preserve">MSLAltitude </w:t>
            </w: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w:t>
            </w:r>
          </w:p>
        </w:tc>
        <w:tc>
          <w:tcPr>
            <w:tcW w:w="4077"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 xml:space="preserve">Indicates the </w:t>
            </w:r>
            <w:ins w:id="26" w:author="Orris, Stephen (S.J.)" w:date="2014-02-27T14:31:00Z">
              <w:r>
                <w:rPr>
                  <w:rFonts w:cs="Arial"/>
                </w:rPr>
                <w:t>WGS84</w:t>
              </w:r>
            </w:ins>
            <w:del w:id="27" w:author="Orris, Stephen (S.J.)" w:date="2014-02-27T14:31:00Z">
              <w:r w:rsidDel="00A622BD">
                <w:rPr>
                  <w:rFonts w:cs="Arial"/>
                </w:rPr>
                <w:delText>GPS</w:delText>
              </w:r>
            </w:del>
            <w:r>
              <w:rPr>
                <w:rFonts w:cs="Arial"/>
              </w:rPr>
              <w:t xml:space="preserve"> MSL Altitude information.</w:t>
            </w:r>
          </w:p>
          <w:p w:rsidR="003A5FC8" w:rsidRDefault="00970A5A">
            <w:pPr>
              <w:rPr>
                <w:rFonts w:cs="Arial"/>
              </w:rPr>
            </w:pPr>
            <w:r>
              <w:rPr>
                <w:rFonts w:cs="Arial"/>
              </w:rPr>
              <w:t>Unit:Feet</w:t>
            </w:r>
          </w:p>
          <w:p w:rsidR="003A5FC8" w:rsidRDefault="00970A5A">
            <w:pPr>
              <w:rPr>
                <w:rFonts w:cs="Arial"/>
              </w:rPr>
            </w:pPr>
            <w:r>
              <w:rPr>
                <w:rFonts w:cs="Arial"/>
              </w:rPr>
              <w:t>Resolution:10</w:t>
            </w:r>
          </w:p>
          <w:p w:rsidR="003A5FC8" w:rsidRDefault="00970A5A">
            <w:pPr>
              <w:rPr>
                <w:rFonts w:cs="Arial"/>
              </w:rPr>
            </w:pPr>
            <w:r>
              <w:rPr>
                <w:rFonts w:cs="Arial"/>
              </w:rPr>
              <w:t>Offset:-20460</w:t>
            </w: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Feet</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0x0 To 0xFFC</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Unknown</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0xFFE</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r w:rsidR="003A5FC8">
        <w:trPr>
          <w:jc w:val="center"/>
        </w:trPr>
        <w:tc>
          <w:tcPr>
            <w:tcW w:w="299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c>
          <w:tcPr>
            <w:tcW w:w="1071" w:type="dxa"/>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Fault</w:t>
            </w:r>
          </w:p>
        </w:tc>
        <w:tc>
          <w:tcPr>
            <w:tcW w:w="1089" w:type="dxa"/>
            <w:gridSpan w:val="2"/>
            <w:tcBorders>
              <w:top w:val="single" w:sz="4" w:space="0" w:color="auto"/>
              <w:left w:val="single" w:sz="4" w:space="0" w:color="auto"/>
              <w:bottom w:val="single" w:sz="4" w:space="0" w:color="auto"/>
              <w:right w:val="single" w:sz="4" w:space="0" w:color="auto"/>
            </w:tcBorders>
            <w:hideMark/>
          </w:tcPr>
          <w:p w:rsidR="003A5FC8" w:rsidRDefault="00970A5A">
            <w:pPr>
              <w:rPr>
                <w:rFonts w:cs="Arial"/>
              </w:rPr>
            </w:pPr>
            <w:r>
              <w:rPr>
                <w:rFonts w:cs="Arial"/>
              </w:rPr>
              <w:t>0xFFF</w:t>
            </w:r>
          </w:p>
        </w:tc>
        <w:tc>
          <w:tcPr>
            <w:tcW w:w="4077" w:type="dxa"/>
            <w:tcBorders>
              <w:top w:val="single" w:sz="4" w:space="0" w:color="auto"/>
              <w:left w:val="single" w:sz="4" w:space="0" w:color="auto"/>
              <w:bottom w:val="single" w:sz="4" w:space="0" w:color="auto"/>
              <w:right w:val="single" w:sz="4" w:space="0" w:color="auto"/>
            </w:tcBorders>
          </w:tcPr>
          <w:p w:rsidR="003A5FC8" w:rsidRDefault="00970A5A">
            <w:pPr>
              <w:rPr>
                <w:rFonts w:cs="Arial"/>
              </w:rPr>
            </w:pPr>
          </w:p>
        </w:tc>
      </w:tr>
    </w:tbl>
    <w:p w:rsidR="003A5FC8" w:rsidRDefault="00970A5A"/>
    <w:p w:rsidR="00406F39" w:rsidRDefault="00970A5A" w:rsidP="003468F6">
      <w:pPr>
        <w:pStyle w:val="Heading4"/>
      </w:pPr>
      <w:r w:rsidRPr="00B9479B">
        <w:t>MD-REQ-022487/C-GPSSpeed_St (TcSE ROIN-221118-1)</w:t>
      </w:r>
    </w:p>
    <w:p w:rsidR="00ED5CF1" w:rsidRDefault="00970A5A">
      <w:pPr>
        <w:rPr>
          <w:rFonts w:cs="Arial"/>
        </w:rPr>
      </w:pPr>
      <w:r>
        <w:rPr>
          <w:rFonts w:cs="Arial"/>
        </w:rPr>
        <w:t>Message Type: Status</w:t>
      </w:r>
    </w:p>
    <w:p w:rsidR="00ED5CF1" w:rsidRDefault="00970A5A">
      <w:pPr>
        <w:rPr>
          <w:rFonts w:cs="Arial"/>
        </w:rPr>
      </w:pPr>
    </w:p>
    <w:p w:rsidR="00ED5CF1" w:rsidRDefault="00970A5A">
      <w:pPr>
        <w:rPr>
          <w:rFonts w:cs="Arial"/>
        </w:rPr>
      </w:pPr>
      <w:r>
        <w:rPr>
          <w:rFonts w:cs="Arial"/>
        </w:rPr>
        <w:t xml:space="preserve">Represents the current GPS Speed. </w:t>
      </w:r>
    </w:p>
    <w:p w:rsidR="00ED5CF1" w:rsidRDefault="00970A5A">
      <w:pPr>
        <w:rPr>
          <w:rFonts w:cs="Arial"/>
        </w:rPr>
      </w:pPr>
      <w:r>
        <w:rPr>
          <w:rFonts w:cs="Arial"/>
        </w:rPr>
        <w:t xml:space="preserve">Status used to indicate current </w:t>
      </w:r>
      <w:r>
        <w:rPr>
          <w:rFonts w:cs="Arial"/>
        </w:rPr>
        <w:t>speed</w:t>
      </w:r>
      <w:ins w:id="28" w:author="Herman, Dave (D.)" w:date="2014-07-10T11:18:00Z">
        <w:r>
          <w:rPr>
            <w:rFonts w:cs="Arial"/>
          </w:rPr>
          <w:t xml:space="preserve"> as calculated by the location engine. If dead reckoning is </w:t>
        </w:r>
      </w:ins>
      <w:ins w:id="29" w:author="Herman, Dave (D.)" w:date="2014-07-10T11:19:00Z">
        <w:r>
          <w:rPr>
            <w:rFonts w:cs="Arial"/>
          </w:rPr>
          <w:t>compromised</w:t>
        </w:r>
      </w:ins>
      <w:ins w:id="30" w:author="Herman, Dave (D.)" w:date="2014-07-10T11:18:00Z">
        <w:r>
          <w:rPr>
            <w:rFonts w:cs="Arial"/>
          </w:rPr>
          <w:t xml:space="preserve"> </w:t>
        </w:r>
      </w:ins>
      <w:ins w:id="31" w:author="Herman, Dave (D.)" w:date="2014-07-10T11:19:00Z">
        <w:r>
          <w:rPr>
            <w:rFonts w:cs="Arial"/>
          </w:rPr>
          <w:t>(wheel tick failure) then using speed from the GPS chipset would be allowed</w:t>
        </w:r>
      </w:ins>
      <w:del w:id="32" w:author="Herman, Dave (D.)" w:date="2014-07-10T11:18:00Z">
        <w:r>
          <w:rPr>
            <w:rFonts w:cs="Arial"/>
          </w:rPr>
          <w:delText>.</w:delText>
        </w:r>
      </w:del>
    </w:p>
    <w:p w:rsidR="00ED5CF1" w:rsidRDefault="00970A5A">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2"/>
        <w:gridCol w:w="1656"/>
        <w:gridCol w:w="1388"/>
        <w:gridCol w:w="3363"/>
      </w:tblGrid>
      <w:tr w:rsidR="00ED5CF1">
        <w:trPr>
          <w:jc w:val="center"/>
        </w:trPr>
        <w:tc>
          <w:tcPr>
            <w:tcW w:w="872" w:type="dxa"/>
            <w:tcBorders>
              <w:top w:val="single" w:sz="4" w:space="0" w:color="auto"/>
              <w:left w:val="single" w:sz="4" w:space="0" w:color="auto"/>
              <w:bottom w:val="single" w:sz="4" w:space="0" w:color="auto"/>
              <w:right w:val="single" w:sz="4" w:space="0" w:color="auto"/>
            </w:tcBorders>
            <w:hideMark/>
          </w:tcPr>
          <w:p w:rsidR="00ED5CF1" w:rsidRDefault="00970A5A">
            <w:pPr>
              <w:jc w:val="center"/>
              <w:rPr>
                <w:rFonts w:cs="Arial"/>
                <w:b/>
              </w:rPr>
            </w:pPr>
            <w:r>
              <w:rPr>
                <w:rFonts w:cs="Arial"/>
                <w:b/>
              </w:rPr>
              <w:t>Name</w:t>
            </w:r>
          </w:p>
        </w:tc>
        <w:tc>
          <w:tcPr>
            <w:tcW w:w="1656" w:type="dxa"/>
            <w:tcBorders>
              <w:top w:val="single" w:sz="4" w:space="0" w:color="auto"/>
              <w:left w:val="single" w:sz="4" w:space="0" w:color="auto"/>
              <w:bottom w:val="single" w:sz="4" w:space="0" w:color="auto"/>
              <w:right w:val="single" w:sz="4" w:space="0" w:color="auto"/>
            </w:tcBorders>
            <w:hideMark/>
          </w:tcPr>
          <w:p w:rsidR="00ED5CF1" w:rsidRDefault="00970A5A">
            <w:pPr>
              <w:jc w:val="center"/>
              <w:rPr>
                <w:rFonts w:cs="Arial"/>
                <w:b/>
              </w:rPr>
            </w:pPr>
            <w:r>
              <w:rPr>
                <w:rFonts w:cs="Arial"/>
                <w:b/>
              </w:rPr>
              <w:t>Literals</w:t>
            </w:r>
          </w:p>
        </w:tc>
        <w:tc>
          <w:tcPr>
            <w:tcW w:w="1388" w:type="dxa"/>
            <w:tcBorders>
              <w:top w:val="single" w:sz="4" w:space="0" w:color="auto"/>
              <w:left w:val="single" w:sz="4" w:space="0" w:color="auto"/>
              <w:bottom w:val="single" w:sz="4" w:space="0" w:color="auto"/>
              <w:right w:val="single" w:sz="4" w:space="0" w:color="auto"/>
            </w:tcBorders>
            <w:hideMark/>
          </w:tcPr>
          <w:p w:rsidR="00ED5CF1" w:rsidRDefault="00970A5A">
            <w:pPr>
              <w:jc w:val="center"/>
              <w:rPr>
                <w:rFonts w:cs="Arial"/>
                <w:b/>
              </w:rPr>
            </w:pPr>
            <w:r>
              <w:rPr>
                <w:rFonts w:cs="Arial"/>
                <w:b/>
              </w:rPr>
              <w:t>Value</w:t>
            </w:r>
          </w:p>
        </w:tc>
        <w:tc>
          <w:tcPr>
            <w:tcW w:w="3363" w:type="dxa"/>
            <w:tcBorders>
              <w:top w:val="single" w:sz="4" w:space="0" w:color="auto"/>
              <w:left w:val="single" w:sz="4" w:space="0" w:color="auto"/>
              <w:bottom w:val="single" w:sz="4" w:space="0" w:color="auto"/>
              <w:right w:val="single" w:sz="4" w:space="0" w:color="auto"/>
            </w:tcBorders>
            <w:hideMark/>
          </w:tcPr>
          <w:p w:rsidR="00ED5CF1" w:rsidRDefault="00970A5A">
            <w:pPr>
              <w:jc w:val="center"/>
              <w:rPr>
                <w:rFonts w:cs="Arial"/>
                <w:b/>
              </w:rPr>
            </w:pPr>
            <w:r>
              <w:rPr>
                <w:rFonts w:cs="Arial"/>
                <w:b/>
              </w:rPr>
              <w:t>Description</w:t>
            </w:r>
          </w:p>
        </w:tc>
      </w:tr>
      <w:tr w:rsidR="00ED5CF1">
        <w:trPr>
          <w:jc w:val="center"/>
        </w:trPr>
        <w:tc>
          <w:tcPr>
            <w:tcW w:w="872" w:type="dxa"/>
            <w:tcBorders>
              <w:top w:val="single" w:sz="4" w:space="0" w:color="auto"/>
              <w:left w:val="single" w:sz="4" w:space="0" w:color="auto"/>
              <w:bottom w:val="single" w:sz="4" w:space="0" w:color="auto"/>
              <w:right w:val="single" w:sz="4" w:space="0" w:color="auto"/>
            </w:tcBorders>
            <w:hideMark/>
          </w:tcPr>
          <w:p w:rsidR="00ED5CF1" w:rsidRDefault="00970A5A">
            <w:pPr>
              <w:rPr>
                <w:rFonts w:cs="Arial"/>
              </w:rPr>
            </w:pPr>
            <w:r>
              <w:rPr>
                <w:rFonts w:cs="Arial"/>
              </w:rPr>
              <w:t xml:space="preserve">Type </w:t>
            </w:r>
          </w:p>
        </w:tc>
        <w:tc>
          <w:tcPr>
            <w:tcW w:w="1656" w:type="dxa"/>
            <w:tcBorders>
              <w:top w:val="single" w:sz="4" w:space="0" w:color="auto"/>
              <w:left w:val="single" w:sz="4" w:space="0" w:color="auto"/>
              <w:bottom w:val="single" w:sz="4" w:space="0" w:color="auto"/>
              <w:right w:val="single" w:sz="4" w:space="0" w:color="auto"/>
            </w:tcBorders>
            <w:hideMark/>
          </w:tcPr>
          <w:p w:rsidR="00ED5CF1" w:rsidRDefault="00970A5A">
            <w:pPr>
              <w:rPr>
                <w:rFonts w:cs="Arial"/>
              </w:rPr>
            </w:pPr>
            <w:r>
              <w:rPr>
                <w:rFonts w:cs="Arial"/>
              </w:rPr>
              <w:t>-</w:t>
            </w:r>
          </w:p>
        </w:tc>
        <w:tc>
          <w:tcPr>
            <w:tcW w:w="1388" w:type="dxa"/>
            <w:tcBorders>
              <w:top w:val="single" w:sz="4" w:space="0" w:color="auto"/>
              <w:left w:val="single" w:sz="4" w:space="0" w:color="auto"/>
              <w:bottom w:val="single" w:sz="4" w:space="0" w:color="auto"/>
              <w:right w:val="single" w:sz="4" w:space="0" w:color="auto"/>
            </w:tcBorders>
            <w:hideMark/>
          </w:tcPr>
          <w:p w:rsidR="00ED5CF1" w:rsidRDefault="00970A5A">
            <w:pPr>
              <w:rPr>
                <w:rFonts w:cs="Arial"/>
              </w:rPr>
            </w:pPr>
            <w:r>
              <w:rPr>
                <w:rFonts w:cs="Arial"/>
              </w:rPr>
              <w:t>-</w:t>
            </w:r>
          </w:p>
        </w:tc>
        <w:tc>
          <w:tcPr>
            <w:tcW w:w="3363" w:type="dxa"/>
            <w:tcBorders>
              <w:top w:val="single" w:sz="4" w:space="0" w:color="auto"/>
              <w:left w:val="single" w:sz="4" w:space="0" w:color="auto"/>
              <w:bottom w:val="single" w:sz="4" w:space="0" w:color="auto"/>
              <w:right w:val="single" w:sz="4" w:space="0" w:color="auto"/>
            </w:tcBorders>
            <w:hideMark/>
          </w:tcPr>
          <w:p w:rsidR="00ED5CF1" w:rsidRDefault="00970A5A">
            <w:pPr>
              <w:rPr>
                <w:rFonts w:cs="Arial"/>
              </w:rPr>
            </w:pPr>
            <w:r>
              <w:rPr>
                <w:rFonts w:cs="Arial"/>
              </w:rPr>
              <w:t xml:space="preserve"> Indicates the current </w:t>
            </w:r>
            <w:del w:id="33" w:author="Orris, Stephen (S.J.)" w:date="2014-02-27T14:33:00Z">
              <w:r w:rsidDel="00EB017B">
                <w:rPr>
                  <w:rFonts w:cs="Arial"/>
                </w:rPr>
                <w:delText xml:space="preserve">GPS </w:delText>
              </w:r>
            </w:del>
            <w:ins w:id="34" w:author="Orris, Stephen (S.J.)" w:date="2014-02-27T14:33:00Z">
              <w:r>
                <w:rPr>
                  <w:rFonts w:cs="Arial"/>
                </w:rPr>
                <w:t xml:space="preserve">Location Engine measured </w:t>
              </w:r>
            </w:ins>
            <w:r>
              <w:rPr>
                <w:rFonts w:cs="Arial"/>
              </w:rPr>
              <w:t>Speed.</w:t>
            </w:r>
          </w:p>
          <w:p w:rsidR="00ED5CF1" w:rsidRDefault="00970A5A">
            <w:pPr>
              <w:rPr>
                <w:rFonts w:cs="Arial"/>
              </w:rPr>
            </w:pPr>
            <w:r>
              <w:rPr>
                <w:rFonts w:cs="Arial"/>
              </w:rPr>
              <w:t>Unit:MPH</w:t>
            </w:r>
          </w:p>
          <w:p w:rsidR="00ED5CF1" w:rsidRDefault="00970A5A">
            <w:pPr>
              <w:rPr>
                <w:rFonts w:cs="Arial"/>
              </w:rPr>
            </w:pPr>
            <w:r>
              <w:rPr>
                <w:rFonts w:cs="Arial"/>
              </w:rPr>
              <w:t>Resolution:1</w:t>
            </w:r>
          </w:p>
          <w:p w:rsidR="00ED5CF1" w:rsidRDefault="00970A5A">
            <w:pPr>
              <w:rPr>
                <w:rFonts w:cs="Arial"/>
              </w:rPr>
            </w:pPr>
            <w:r>
              <w:rPr>
                <w:rFonts w:cs="Arial"/>
              </w:rPr>
              <w:t>Offset:0</w:t>
            </w:r>
          </w:p>
        </w:tc>
      </w:tr>
      <w:tr w:rsidR="00ED5CF1">
        <w:trPr>
          <w:jc w:val="center"/>
        </w:trPr>
        <w:tc>
          <w:tcPr>
            <w:tcW w:w="872" w:type="dxa"/>
            <w:tcBorders>
              <w:top w:val="single" w:sz="4" w:space="0" w:color="auto"/>
              <w:left w:val="single" w:sz="4" w:space="0" w:color="auto"/>
              <w:bottom w:val="single" w:sz="4" w:space="0" w:color="auto"/>
              <w:right w:val="single" w:sz="4" w:space="0" w:color="auto"/>
            </w:tcBorders>
          </w:tcPr>
          <w:p w:rsidR="00ED5CF1" w:rsidRDefault="00970A5A">
            <w:pPr>
              <w:rPr>
                <w:rFonts w:cs="Arial"/>
              </w:rPr>
            </w:pPr>
          </w:p>
        </w:tc>
        <w:tc>
          <w:tcPr>
            <w:tcW w:w="1656" w:type="dxa"/>
            <w:tcBorders>
              <w:top w:val="single" w:sz="4" w:space="0" w:color="auto"/>
              <w:left w:val="single" w:sz="4" w:space="0" w:color="auto"/>
              <w:bottom w:val="single" w:sz="4" w:space="0" w:color="auto"/>
              <w:right w:val="single" w:sz="4" w:space="0" w:color="auto"/>
            </w:tcBorders>
            <w:hideMark/>
          </w:tcPr>
          <w:p w:rsidR="00ED5CF1" w:rsidRDefault="00970A5A">
            <w:pPr>
              <w:rPr>
                <w:rFonts w:cs="Arial"/>
              </w:rPr>
            </w:pPr>
            <w:r>
              <w:rPr>
                <w:rFonts w:cs="Arial"/>
              </w:rPr>
              <w:t>MPH</w:t>
            </w:r>
          </w:p>
        </w:tc>
        <w:tc>
          <w:tcPr>
            <w:tcW w:w="1388" w:type="dxa"/>
            <w:tcBorders>
              <w:top w:val="single" w:sz="4" w:space="0" w:color="auto"/>
              <w:left w:val="single" w:sz="4" w:space="0" w:color="auto"/>
              <w:bottom w:val="single" w:sz="4" w:space="0" w:color="auto"/>
              <w:right w:val="single" w:sz="4" w:space="0" w:color="auto"/>
            </w:tcBorders>
            <w:hideMark/>
          </w:tcPr>
          <w:p w:rsidR="00ED5CF1" w:rsidRDefault="00970A5A">
            <w:pPr>
              <w:rPr>
                <w:rFonts w:cs="Arial"/>
              </w:rPr>
            </w:pPr>
            <w:r>
              <w:rPr>
                <w:rFonts w:cs="Arial"/>
              </w:rPr>
              <w:t>0x0 to 0xFD</w:t>
            </w:r>
          </w:p>
        </w:tc>
        <w:tc>
          <w:tcPr>
            <w:tcW w:w="3363" w:type="dxa"/>
            <w:tcBorders>
              <w:top w:val="single" w:sz="4" w:space="0" w:color="auto"/>
              <w:left w:val="single" w:sz="4" w:space="0" w:color="auto"/>
              <w:bottom w:val="single" w:sz="4" w:space="0" w:color="auto"/>
              <w:right w:val="single" w:sz="4" w:space="0" w:color="auto"/>
            </w:tcBorders>
          </w:tcPr>
          <w:p w:rsidR="00ED5CF1" w:rsidRDefault="00970A5A">
            <w:pPr>
              <w:rPr>
                <w:rFonts w:cs="Arial"/>
              </w:rPr>
            </w:pPr>
          </w:p>
        </w:tc>
      </w:tr>
      <w:tr w:rsidR="00ED5CF1">
        <w:trPr>
          <w:jc w:val="center"/>
        </w:trPr>
        <w:tc>
          <w:tcPr>
            <w:tcW w:w="872" w:type="dxa"/>
            <w:tcBorders>
              <w:top w:val="single" w:sz="4" w:space="0" w:color="auto"/>
              <w:left w:val="single" w:sz="4" w:space="0" w:color="auto"/>
              <w:bottom w:val="single" w:sz="4" w:space="0" w:color="auto"/>
              <w:right w:val="single" w:sz="4" w:space="0" w:color="auto"/>
            </w:tcBorders>
          </w:tcPr>
          <w:p w:rsidR="00ED5CF1" w:rsidRDefault="00970A5A">
            <w:pPr>
              <w:rPr>
                <w:rFonts w:cs="Arial"/>
              </w:rPr>
            </w:pPr>
          </w:p>
        </w:tc>
        <w:tc>
          <w:tcPr>
            <w:tcW w:w="1656" w:type="dxa"/>
            <w:tcBorders>
              <w:top w:val="single" w:sz="4" w:space="0" w:color="auto"/>
              <w:left w:val="single" w:sz="4" w:space="0" w:color="auto"/>
              <w:bottom w:val="single" w:sz="4" w:space="0" w:color="auto"/>
              <w:right w:val="single" w:sz="4" w:space="0" w:color="auto"/>
            </w:tcBorders>
            <w:hideMark/>
          </w:tcPr>
          <w:p w:rsidR="00ED5CF1" w:rsidRDefault="00970A5A">
            <w:pPr>
              <w:rPr>
                <w:rFonts w:cs="Arial"/>
              </w:rPr>
            </w:pPr>
            <w:r>
              <w:rPr>
                <w:rFonts w:cs="Arial"/>
              </w:rPr>
              <w:t>Unknown</w:t>
            </w:r>
          </w:p>
        </w:tc>
        <w:tc>
          <w:tcPr>
            <w:tcW w:w="1388" w:type="dxa"/>
            <w:tcBorders>
              <w:top w:val="single" w:sz="4" w:space="0" w:color="auto"/>
              <w:left w:val="single" w:sz="4" w:space="0" w:color="auto"/>
              <w:bottom w:val="single" w:sz="4" w:space="0" w:color="auto"/>
              <w:right w:val="single" w:sz="4" w:space="0" w:color="auto"/>
            </w:tcBorders>
            <w:hideMark/>
          </w:tcPr>
          <w:p w:rsidR="00ED5CF1" w:rsidRDefault="00970A5A">
            <w:pPr>
              <w:rPr>
                <w:rFonts w:cs="Arial"/>
              </w:rPr>
            </w:pPr>
            <w:r>
              <w:rPr>
                <w:rFonts w:cs="Arial"/>
              </w:rPr>
              <w:t>0xFE</w:t>
            </w:r>
          </w:p>
        </w:tc>
        <w:tc>
          <w:tcPr>
            <w:tcW w:w="3363" w:type="dxa"/>
            <w:tcBorders>
              <w:top w:val="single" w:sz="4" w:space="0" w:color="auto"/>
              <w:left w:val="single" w:sz="4" w:space="0" w:color="auto"/>
              <w:bottom w:val="single" w:sz="4" w:space="0" w:color="auto"/>
              <w:right w:val="single" w:sz="4" w:space="0" w:color="auto"/>
            </w:tcBorders>
          </w:tcPr>
          <w:p w:rsidR="00ED5CF1" w:rsidRDefault="00970A5A">
            <w:pPr>
              <w:rPr>
                <w:rFonts w:cs="Arial"/>
              </w:rPr>
            </w:pPr>
          </w:p>
        </w:tc>
      </w:tr>
      <w:tr w:rsidR="00ED5CF1">
        <w:trPr>
          <w:jc w:val="center"/>
        </w:trPr>
        <w:tc>
          <w:tcPr>
            <w:tcW w:w="872" w:type="dxa"/>
            <w:tcBorders>
              <w:top w:val="single" w:sz="4" w:space="0" w:color="auto"/>
              <w:left w:val="single" w:sz="4" w:space="0" w:color="auto"/>
              <w:bottom w:val="single" w:sz="4" w:space="0" w:color="auto"/>
              <w:right w:val="single" w:sz="4" w:space="0" w:color="auto"/>
            </w:tcBorders>
          </w:tcPr>
          <w:p w:rsidR="00ED5CF1" w:rsidRDefault="00970A5A">
            <w:pPr>
              <w:rPr>
                <w:rFonts w:cs="Arial"/>
              </w:rPr>
            </w:pPr>
          </w:p>
        </w:tc>
        <w:tc>
          <w:tcPr>
            <w:tcW w:w="1656" w:type="dxa"/>
            <w:tcBorders>
              <w:top w:val="single" w:sz="4" w:space="0" w:color="auto"/>
              <w:left w:val="single" w:sz="4" w:space="0" w:color="auto"/>
              <w:bottom w:val="single" w:sz="4" w:space="0" w:color="auto"/>
              <w:right w:val="single" w:sz="4" w:space="0" w:color="auto"/>
            </w:tcBorders>
            <w:hideMark/>
          </w:tcPr>
          <w:p w:rsidR="00ED5CF1" w:rsidRDefault="00970A5A">
            <w:pPr>
              <w:rPr>
                <w:rFonts w:cs="Arial"/>
              </w:rPr>
            </w:pPr>
            <w:r>
              <w:rPr>
                <w:rFonts w:cs="Arial"/>
              </w:rPr>
              <w:t>Invalid</w:t>
            </w:r>
          </w:p>
        </w:tc>
        <w:tc>
          <w:tcPr>
            <w:tcW w:w="1388" w:type="dxa"/>
            <w:tcBorders>
              <w:top w:val="single" w:sz="4" w:space="0" w:color="auto"/>
              <w:left w:val="single" w:sz="4" w:space="0" w:color="auto"/>
              <w:bottom w:val="single" w:sz="4" w:space="0" w:color="auto"/>
              <w:right w:val="single" w:sz="4" w:space="0" w:color="auto"/>
            </w:tcBorders>
            <w:hideMark/>
          </w:tcPr>
          <w:p w:rsidR="00ED5CF1" w:rsidRDefault="00970A5A">
            <w:pPr>
              <w:rPr>
                <w:rFonts w:cs="Arial"/>
              </w:rPr>
            </w:pPr>
            <w:r>
              <w:rPr>
                <w:rFonts w:cs="Arial"/>
              </w:rPr>
              <w:t>0xFF</w:t>
            </w:r>
          </w:p>
        </w:tc>
        <w:tc>
          <w:tcPr>
            <w:tcW w:w="3363" w:type="dxa"/>
            <w:tcBorders>
              <w:top w:val="single" w:sz="4" w:space="0" w:color="auto"/>
              <w:left w:val="single" w:sz="4" w:space="0" w:color="auto"/>
              <w:bottom w:val="single" w:sz="4" w:space="0" w:color="auto"/>
              <w:right w:val="single" w:sz="4" w:space="0" w:color="auto"/>
            </w:tcBorders>
          </w:tcPr>
          <w:p w:rsidR="00ED5CF1" w:rsidRDefault="00970A5A">
            <w:pPr>
              <w:rPr>
                <w:rFonts w:cs="Arial"/>
              </w:rPr>
            </w:pPr>
          </w:p>
        </w:tc>
      </w:tr>
    </w:tbl>
    <w:p w:rsidR="00ED5CF1" w:rsidRDefault="00970A5A"/>
    <w:p w:rsidR="00406F39" w:rsidRDefault="00970A5A" w:rsidP="003468F6">
      <w:pPr>
        <w:pStyle w:val="Heading4"/>
      </w:pPr>
      <w:r w:rsidRPr="00B9479B">
        <w:t>MD-REQ-022488/A-GPSUTCDateTime_St (TcSE ROIN-221119-1)</w:t>
      </w:r>
    </w:p>
    <w:p w:rsidR="0011677F" w:rsidRDefault="00970A5A">
      <w:pPr>
        <w:rPr>
          <w:rFonts w:cs="Arial"/>
          <w:szCs w:val="20"/>
        </w:rPr>
      </w:pPr>
      <w:r>
        <w:rPr>
          <w:rFonts w:cs="Arial"/>
          <w:szCs w:val="20"/>
        </w:rPr>
        <w:t>Message Type: Status</w:t>
      </w:r>
    </w:p>
    <w:p w:rsidR="0011677F" w:rsidRDefault="0011677F">
      <w:pPr>
        <w:rPr>
          <w:rFonts w:cs="Arial"/>
          <w:szCs w:val="20"/>
        </w:rPr>
      </w:pPr>
    </w:p>
    <w:p w:rsidR="0011677F" w:rsidRDefault="00970A5A">
      <w:pPr>
        <w:rPr>
          <w:rFonts w:cs="Arial"/>
          <w:szCs w:val="20"/>
        </w:rPr>
      </w:pPr>
      <w:r>
        <w:rPr>
          <w:rFonts w:cs="Arial"/>
          <w:szCs w:val="20"/>
        </w:rPr>
        <w:t>Status used to indicate current GPS</w:t>
      </w:r>
      <w:r>
        <w:rPr>
          <w:rFonts w:cs="Arial"/>
          <w:szCs w:val="20"/>
        </w:rPr>
        <w:t xml:space="preserve"> Date and Time.</w:t>
      </w:r>
    </w:p>
    <w:p w:rsidR="0011677F" w:rsidRDefault="0011677F">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4"/>
        <w:gridCol w:w="1080"/>
        <w:gridCol w:w="900"/>
        <w:gridCol w:w="3204"/>
      </w:tblGrid>
      <w:tr w:rsidR="0011677F">
        <w:trPr>
          <w:jc w:val="center"/>
        </w:trPr>
        <w:tc>
          <w:tcPr>
            <w:tcW w:w="1584"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b/>
                <w:szCs w:val="20"/>
              </w:rPr>
            </w:pPr>
            <w:r>
              <w:rPr>
                <w:rFonts w:cs="Arial"/>
                <w:b/>
                <w:szCs w:val="20"/>
              </w:rPr>
              <w:t>Name</w:t>
            </w:r>
          </w:p>
        </w:tc>
        <w:tc>
          <w:tcPr>
            <w:tcW w:w="108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b/>
                <w:szCs w:val="20"/>
              </w:rPr>
            </w:pPr>
            <w:r>
              <w:rPr>
                <w:rFonts w:cs="Arial"/>
                <w:b/>
                <w:szCs w:val="20"/>
              </w:rPr>
              <w:t>Literals</w:t>
            </w:r>
          </w:p>
        </w:tc>
        <w:tc>
          <w:tcPr>
            <w:tcW w:w="90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b/>
                <w:szCs w:val="20"/>
              </w:rPr>
            </w:pPr>
            <w:r>
              <w:rPr>
                <w:rFonts w:cs="Arial"/>
                <w:b/>
                <w:szCs w:val="20"/>
              </w:rPr>
              <w:t>Value</w:t>
            </w:r>
          </w:p>
        </w:tc>
        <w:tc>
          <w:tcPr>
            <w:tcW w:w="3204"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b/>
                <w:szCs w:val="20"/>
              </w:rPr>
            </w:pPr>
            <w:r>
              <w:rPr>
                <w:rFonts w:cs="Arial"/>
                <w:b/>
                <w:szCs w:val="20"/>
              </w:rPr>
              <w:t>Description</w:t>
            </w:r>
          </w:p>
        </w:tc>
      </w:tr>
      <w:tr w:rsidR="0011677F">
        <w:trPr>
          <w:jc w:val="center"/>
        </w:trPr>
        <w:tc>
          <w:tcPr>
            <w:tcW w:w="1584"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 xml:space="preserve">UTCDay </w:t>
            </w:r>
          </w:p>
        </w:tc>
        <w:tc>
          <w:tcPr>
            <w:tcW w:w="108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w:t>
            </w:r>
          </w:p>
        </w:tc>
        <w:tc>
          <w:tcPr>
            <w:tcW w:w="90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w:t>
            </w:r>
          </w:p>
        </w:tc>
        <w:tc>
          <w:tcPr>
            <w:tcW w:w="3204"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Indicates the current UTC day.</w:t>
            </w:r>
          </w:p>
          <w:p w:rsidR="0011677F" w:rsidRDefault="00970A5A">
            <w:pPr>
              <w:rPr>
                <w:rFonts w:cs="Arial"/>
                <w:szCs w:val="20"/>
              </w:rPr>
            </w:pPr>
            <w:r>
              <w:rPr>
                <w:rFonts w:cs="Arial"/>
                <w:szCs w:val="20"/>
              </w:rPr>
              <w:t>Unit:Day</w:t>
            </w:r>
          </w:p>
          <w:p w:rsidR="0011677F" w:rsidRDefault="00970A5A">
            <w:pPr>
              <w:rPr>
                <w:rFonts w:cs="Arial"/>
                <w:szCs w:val="20"/>
              </w:rPr>
            </w:pPr>
            <w:r>
              <w:rPr>
                <w:rFonts w:cs="Arial"/>
                <w:szCs w:val="20"/>
              </w:rPr>
              <w:t>Resolution:1</w:t>
            </w:r>
          </w:p>
          <w:p w:rsidR="0011677F" w:rsidRDefault="00970A5A">
            <w:pPr>
              <w:rPr>
                <w:rFonts w:cs="Arial"/>
                <w:szCs w:val="20"/>
              </w:rPr>
            </w:pPr>
            <w:r>
              <w:rPr>
                <w:rFonts w:cs="Arial"/>
                <w:szCs w:val="20"/>
              </w:rPr>
              <w:t>Offset:1</w:t>
            </w:r>
          </w:p>
        </w:tc>
      </w:tr>
      <w:tr w:rsidR="0011677F">
        <w:trPr>
          <w:jc w:val="center"/>
        </w:trPr>
        <w:tc>
          <w:tcPr>
            <w:tcW w:w="158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08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Day</w:t>
            </w:r>
          </w:p>
        </w:tc>
        <w:tc>
          <w:tcPr>
            <w:tcW w:w="90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0x0 To 0x1E</w:t>
            </w:r>
          </w:p>
        </w:tc>
        <w:tc>
          <w:tcPr>
            <w:tcW w:w="320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58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08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Fault</w:t>
            </w:r>
          </w:p>
        </w:tc>
        <w:tc>
          <w:tcPr>
            <w:tcW w:w="90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0x1F</w:t>
            </w:r>
          </w:p>
        </w:tc>
        <w:tc>
          <w:tcPr>
            <w:tcW w:w="320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584"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 xml:space="preserve">UTCMonth </w:t>
            </w:r>
          </w:p>
        </w:tc>
        <w:tc>
          <w:tcPr>
            <w:tcW w:w="108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w:t>
            </w:r>
          </w:p>
        </w:tc>
        <w:tc>
          <w:tcPr>
            <w:tcW w:w="90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w:t>
            </w:r>
          </w:p>
        </w:tc>
        <w:tc>
          <w:tcPr>
            <w:tcW w:w="3204"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Indicates the current UTC month.</w:t>
            </w:r>
          </w:p>
          <w:p w:rsidR="0011677F" w:rsidRDefault="00970A5A">
            <w:pPr>
              <w:rPr>
                <w:rFonts w:cs="Arial"/>
                <w:szCs w:val="20"/>
              </w:rPr>
            </w:pPr>
            <w:r>
              <w:rPr>
                <w:rFonts w:cs="Arial"/>
                <w:szCs w:val="20"/>
              </w:rPr>
              <w:t>Unit:Month</w:t>
            </w:r>
          </w:p>
          <w:p w:rsidR="0011677F" w:rsidRDefault="00970A5A">
            <w:pPr>
              <w:rPr>
                <w:rFonts w:cs="Arial"/>
                <w:szCs w:val="20"/>
              </w:rPr>
            </w:pPr>
            <w:r>
              <w:rPr>
                <w:rFonts w:cs="Arial"/>
                <w:szCs w:val="20"/>
              </w:rPr>
              <w:t>Resolution:1</w:t>
            </w:r>
          </w:p>
          <w:p w:rsidR="0011677F" w:rsidRDefault="00970A5A">
            <w:pPr>
              <w:rPr>
                <w:rFonts w:cs="Arial"/>
                <w:szCs w:val="20"/>
              </w:rPr>
            </w:pPr>
            <w:r>
              <w:rPr>
                <w:rFonts w:cs="Arial"/>
                <w:szCs w:val="20"/>
              </w:rPr>
              <w:t>Offset:1</w:t>
            </w:r>
          </w:p>
        </w:tc>
      </w:tr>
      <w:tr w:rsidR="0011677F">
        <w:trPr>
          <w:jc w:val="center"/>
        </w:trPr>
        <w:tc>
          <w:tcPr>
            <w:tcW w:w="158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08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Month</w:t>
            </w:r>
          </w:p>
        </w:tc>
        <w:tc>
          <w:tcPr>
            <w:tcW w:w="90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0x0 To 0xB</w:t>
            </w:r>
          </w:p>
        </w:tc>
        <w:tc>
          <w:tcPr>
            <w:tcW w:w="320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58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08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Fault</w:t>
            </w:r>
          </w:p>
        </w:tc>
        <w:tc>
          <w:tcPr>
            <w:tcW w:w="90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0xF</w:t>
            </w:r>
          </w:p>
        </w:tc>
        <w:tc>
          <w:tcPr>
            <w:tcW w:w="320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584"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 xml:space="preserve">UTCYear </w:t>
            </w:r>
          </w:p>
        </w:tc>
        <w:tc>
          <w:tcPr>
            <w:tcW w:w="108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w:t>
            </w:r>
          </w:p>
        </w:tc>
        <w:tc>
          <w:tcPr>
            <w:tcW w:w="90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w:t>
            </w:r>
          </w:p>
        </w:tc>
        <w:tc>
          <w:tcPr>
            <w:tcW w:w="3204"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Indicates the current UTC year.</w:t>
            </w:r>
          </w:p>
          <w:p w:rsidR="0011677F" w:rsidRDefault="00970A5A">
            <w:pPr>
              <w:rPr>
                <w:rFonts w:cs="Arial"/>
                <w:szCs w:val="20"/>
              </w:rPr>
            </w:pPr>
            <w:r>
              <w:rPr>
                <w:rFonts w:cs="Arial"/>
                <w:szCs w:val="20"/>
              </w:rPr>
              <w:t>Unit:Year</w:t>
            </w:r>
          </w:p>
          <w:p w:rsidR="0011677F" w:rsidRDefault="00970A5A">
            <w:pPr>
              <w:rPr>
                <w:rFonts w:cs="Arial"/>
                <w:szCs w:val="20"/>
              </w:rPr>
            </w:pPr>
            <w:r>
              <w:rPr>
                <w:rFonts w:cs="Arial"/>
                <w:szCs w:val="20"/>
              </w:rPr>
              <w:t>Resolution:1</w:t>
            </w:r>
          </w:p>
          <w:p w:rsidR="0011677F" w:rsidRDefault="00970A5A">
            <w:pPr>
              <w:rPr>
                <w:rFonts w:cs="Arial"/>
                <w:szCs w:val="20"/>
              </w:rPr>
            </w:pPr>
            <w:r>
              <w:rPr>
                <w:rFonts w:cs="Arial"/>
                <w:szCs w:val="20"/>
              </w:rPr>
              <w:t>Offset:1</w:t>
            </w:r>
          </w:p>
        </w:tc>
      </w:tr>
      <w:tr w:rsidR="0011677F">
        <w:trPr>
          <w:jc w:val="center"/>
        </w:trPr>
        <w:tc>
          <w:tcPr>
            <w:tcW w:w="158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08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Year</w:t>
            </w:r>
          </w:p>
        </w:tc>
        <w:tc>
          <w:tcPr>
            <w:tcW w:w="90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0x0 To 0x1E</w:t>
            </w:r>
          </w:p>
        </w:tc>
        <w:tc>
          <w:tcPr>
            <w:tcW w:w="320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58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08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Fault</w:t>
            </w:r>
          </w:p>
        </w:tc>
        <w:tc>
          <w:tcPr>
            <w:tcW w:w="90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0x1F</w:t>
            </w:r>
          </w:p>
        </w:tc>
        <w:tc>
          <w:tcPr>
            <w:tcW w:w="320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584"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 xml:space="preserve">UTCHours </w:t>
            </w:r>
          </w:p>
        </w:tc>
        <w:tc>
          <w:tcPr>
            <w:tcW w:w="108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w:t>
            </w:r>
          </w:p>
        </w:tc>
        <w:tc>
          <w:tcPr>
            <w:tcW w:w="90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w:t>
            </w:r>
          </w:p>
        </w:tc>
        <w:tc>
          <w:tcPr>
            <w:tcW w:w="3204"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Indicates the current UTC hour.</w:t>
            </w:r>
          </w:p>
          <w:p w:rsidR="0011677F" w:rsidRDefault="00970A5A">
            <w:pPr>
              <w:rPr>
                <w:rFonts w:cs="Arial"/>
                <w:szCs w:val="20"/>
              </w:rPr>
            </w:pPr>
            <w:r>
              <w:rPr>
                <w:rFonts w:cs="Arial"/>
                <w:szCs w:val="20"/>
              </w:rPr>
              <w:t>Unit:Hour</w:t>
            </w:r>
          </w:p>
          <w:p w:rsidR="0011677F" w:rsidRDefault="00970A5A">
            <w:pPr>
              <w:rPr>
                <w:rFonts w:cs="Arial"/>
                <w:szCs w:val="20"/>
              </w:rPr>
            </w:pPr>
            <w:r>
              <w:rPr>
                <w:rFonts w:cs="Arial"/>
                <w:szCs w:val="20"/>
              </w:rPr>
              <w:t>Resolution:1</w:t>
            </w:r>
          </w:p>
          <w:p w:rsidR="0011677F" w:rsidRDefault="00970A5A">
            <w:pPr>
              <w:rPr>
                <w:rFonts w:cs="Arial"/>
                <w:szCs w:val="20"/>
              </w:rPr>
            </w:pPr>
            <w:r>
              <w:rPr>
                <w:rFonts w:cs="Arial"/>
                <w:szCs w:val="20"/>
              </w:rPr>
              <w:t>Offset:0</w:t>
            </w:r>
          </w:p>
        </w:tc>
      </w:tr>
      <w:tr w:rsidR="0011677F">
        <w:trPr>
          <w:jc w:val="center"/>
        </w:trPr>
        <w:tc>
          <w:tcPr>
            <w:tcW w:w="158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08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Hours</w:t>
            </w:r>
          </w:p>
        </w:tc>
        <w:tc>
          <w:tcPr>
            <w:tcW w:w="90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0x0 To 0x17</w:t>
            </w:r>
          </w:p>
        </w:tc>
        <w:tc>
          <w:tcPr>
            <w:tcW w:w="320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58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08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Unknown</w:t>
            </w:r>
          </w:p>
        </w:tc>
        <w:tc>
          <w:tcPr>
            <w:tcW w:w="90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0x1E</w:t>
            </w:r>
          </w:p>
        </w:tc>
        <w:tc>
          <w:tcPr>
            <w:tcW w:w="320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58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08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Fault</w:t>
            </w:r>
          </w:p>
        </w:tc>
        <w:tc>
          <w:tcPr>
            <w:tcW w:w="90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0x1F</w:t>
            </w:r>
          </w:p>
        </w:tc>
        <w:tc>
          <w:tcPr>
            <w:tcW w:w="320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584"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 xml:space="preserve">UTCMinutes </w:t>
            </w:r>
          </w:p>
        </w:tc>
        <w:tc>
          <w:tcPr>
            <w:tcW w:w="108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w:t>
            </w:r>
          </w:p>
        </w:tc>
        <w:tc>
          <w:tcPr>
            <w:tcW w:w="90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w:t>
            </w:r>
          </w:p>
        </w:tc>
        <w:tc>
          <w:tcPr>
            <w:tcW w:w="3204"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Indicates the current UTC minute.</w:t>
            </w:r>
          </w:p>
          <w:p w:rsidR="0011677F" w:rsidRDefault="00970A5A">
            <w:pPr>
              <w:rPr>
                <w:rFonts w:cs="Arial"/>
                <w:szCs w:val="20"/>
              </w:rPr>
            </w:pPr>
            <w:r>
              <w:rPr>
                <w:rFonts w:cs="Arial"/>
                <w:szCs w:val="20"/>
              </w:rPr>
              <w:t>Unit:Minutes</w:t>
            </w:r>
          </w:p>
          <w:p w:rsidR="0011677F" w:rsidRDefault="00970A5A">
            <w:pPr>
              <w:rPr>
                <w:rFonts w:cs="Arial"/>
                <w:szCs w:val="20"/>
              </w:rPr>
            </w:pPr>
            <w:r>
              <w:rPr>
                <w:rFonts w:cs="Arial"/>
                <w:szCs w:val="20"/>
              </w:rPr>
              <w:t>Resolution:1</w:t>
            </w:r>
          </w:p>
          <w:p w:rsidR="0011677F" w:rsidRDefault="00970A5A">
            <w:pPr>
              <w:rPr>
                <w:rFonts w:cs="Arial"/>
                <w:szCs w:val="20"/>
              </w:rPr>
            </w:pPr>
            <w:r>
              <w:rPr>
                <w:rFonts w:cs="Arial"/>
                <w:szCs w:val="20"/>
              </w:rPr>
              <w:t>Offset:0</w:t>
            </w:r>
          </w:p>
        </w:tc>
      </w:tr>
      <w:tr w:rsidR="0011677F">
        <w:trPr>
          <w:jc w:val="center"/>
        </w:trPr>
        <w:tc>
          <w:tcPr>
            <w:tcW w:w="158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08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Minutes</w:t>
            </w:r>
          </w:p>
        </w:tc>
        <w:tc>
          <w:tcPr>
            <w:tcW w:w="90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0x0 To 0x3B</w:t>
            </w:r>
          </w:p>
        </w:tc>
        <w:tc>
          <w:tcPr>
            <w:tcW w:w="320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58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08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Unknown</w:t>
            </w:r>
          </w:p>
        </w:tc>
        <w:tc>
          <w:tcPr>
            <w:tcW w:w="90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0x3E</w:t>
            </w:r>
          </w:p>
        </w:tc>
        <w:tc>
          <w:tcPr>
            <w:tcW w:w="320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58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08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Fault</w:t>
            </w:r>
          </w:p>
        </w:tc>
        <w:tc>
          <w:tcPr>
            <w:tcW w:w="90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0x3F</w:t>
            </w:r>
          </w:p>
        </w:tc>
        <w:tc>
          <w:tcPr>
            <w:tcW w:w="320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584"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 xml:space="preserve">UTCSeconds </w:t>
            </w:r>
          </w:p>
        </w:tc>
        <w:tc>
          <w:tcPr>
            <w:tcW w:w="108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w:t>
            </w:r>
          </w:p>
        </w:tc>
        <w:tc>
          <w:tcPr>
            <w:tcW w:w="90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w:t>
            </w:r>
          </w:p>
        </w:tc>
        <w:tc>
          <w:tcPr>
            <w:tcW w:w="3204"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Indicates the current UTC second.</w:t>
            </w:r>
          </w:p>
          <w:p w:rsidR="0011677F" w:rsidRDefault="00970A5A">
            <w:pPr>
              <w:rPr>
                <w:rFonts w:cs="Arial"/>
                <w:szCs w:val="20"/>
              </w:rPr>
            </w:pPr>
            <w:r>
              <w:rPr>
                <w:rFonts w:cs="Arial"/>
                <w:szCs w:val="20"/>
              </w:rPr>
              <w:t>Unit:Seconds</w:t>
            </w:r>
          </w:p>
          <w:p w:rsidR="0011677F" w:rsidRDefault="00970A5A">
            <w:pPr>
              <w:rPr>
                <w:rFonts w:cs="Arial"/>
                <w:szCs w:val="20"/>
              </w:rPr>
            </w:pPr>
            <w:r>
              <w:rPr>
                <w:rFonts w:cs="Arial"/>
                <w:szCs w:val="20"/>
              </w:rPr>
              <w:t>Resolution:1</w:t>
            </w:r>
          </w:p>
          <w:p w:rsidR="0011677F" w:rsidRDefault="00970A5A">
            <w:pPr>
              <w:rPr>
                <w:rFonts w:cs="Arial"/>
                <w:szCs w:val="20"/>
              </w:rPr>
            </w:pPr>
            <w:r>
              <w:rPr>
                <w:rFonts w:cs="Arial"/>
                <w:szCs w:val="20"/>
              </w:rPr>
              <w:t>Offset:0</w:t>
            </w:r>
          </w:p>
        </w:tc>
      </w:tr>
      <w:tr w:rsidR="0011677F">
        <w:trPr>
          <w:jc w:val="center"/>
        </w:trPr>
        <w:tc>
          <w:tcPr>
            <w:tcW w:w="158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08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Seconds</w:t>
            </w:r>
          </w:p>
        </w:tc>
        <w:tc>
          <w:tcPr>
            <w:tcW w:w="90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0x0 To 0x3B</w:t>
            </w:r>
          </w:p>
        </w:tc>
        <w:tc>
          <w:tcPr>
            <w:tcW w:w="320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58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08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Unknown</w:t>
            </w:r>
          </w:p>
        </w:tc>
        <w:tc>
          <w:tcPr>
            <w:tcW w:w="90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0x3E</w:t>
            </w:r>
          </w:p>
        </w:tc>
        <w:tc>
          <w:tcPr>
            <w:tcW w:w="320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58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c>
          <w:tcPr>
            <w:tcW w:w="108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Fault</w:t>
            </w:r>
          </w:p>
        </w:tc>
        <w:tc>
          <w:tcPr>
            <w:tcW w:w="900"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0x3F</w:t>
            </w:r>
          </w:p>
        </w:tc>
        <w:tc>
          <w:tcPr>
            <w:tcW w:w="3204"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bl>
    <w:p w:rsidR="0011677F" w:rsidRDefault="0011677F">
      <w:pPr>
        <w:rPr>
          <w:szCs w:val="20"/>
        </w:rPr>
      </w:pPr>
    </w:p>
    <w:p w:rsidR="00406F39" w:rsidRDefault="00970A5A" w:rsidP="003468F6">
      <w:pPr>
        <w:pStyle w:val="Heading4"/>
      </w:pPr>
      <w:r w:rsidRPr="00B9479B">
        <w:t>MD-REQ-022489/B-GPSDilutionOfPrecision_St (TcSE ROIN-294409)</w:t>
      </w:r>
    </w:p>
    <w:p w:rsidR="00175227" w:rsidRDefault="00970A5A">
      <w:pPr>
        <w:rPr>
          <w:rFonts w:cs="Arial"/>
        </w:rPr>
      </w:pPr>
      <w:r>
        <w:rPr>
          <w:rFonts w:cs="Arial"/>
        </w:rPr>
        <w:t>Message Type: Status</w:t>
      </w:r>
    </w:p>
    <w:p w:rsidR="00175227" w:rsidRDefault="00970A5A">
      <w:pPr>
        <w:rPr>
          <w:rFonts w:cs="Arial"/>
        </w:rPr>
      </w:pPr>
    </w:p>
    <w:p w:rsidR="00175227" w:rsidRDefault="00970A5A">
      <w:pPr>
        <w:rPr>
          <w:rFonts w:cs="Arial"/>
        </w:rPr>
      </w:pPr>
      <w:r>
        <w:rPr>
          <w:rFonts w:cs="Arial"/>
        </w:rPr>
        <w:t>Status used to indicate the Dilution of Precision (DOP) of the current GPS data.</w:t>
      </w:r>
    </w:p>
    <w:p w:rsidR="00175227" w:rsidRDefault="00970A5A">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4"/>
        <w:gridCol w:w="1080"/>
        <w:gridCol w:w="900"/>
        <w:gridCol w:w="3204"/>
      </w:tblGrid>
      <w:tr w:rsidR="00175227">
        <w:trPr>
          <w:jc w:val="center"/>
        </w:trPr>
        <w:tc>
          <w:tcPr>
            <w:tcW w:w="1584"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b/>
              </w:rPr>
            </w:pPr>
            <w:r>
              <w:rPr>
                <w:rFonts w:cs="Arial"/>
                <w:b/>
              </w:rPr>
              <w:t>Name</w:t>
            </w:r>
          </w:p>
        </w:tc>
        <w:tc>
          <w:tcPr>
            <w:tcW w:w="108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b/>
              </w:rPr>
            </w:pPr>
            <w:r>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b/>
              </w:rPr>
            </w:pPr>
            <w:r>
              <w:rPr>
                <w:rFonts w:cs="Arial"/>
                <w:b/>
              </w:rPr>
              <w:t>Value</w:t>
            </w:r>
          </w:p>
        </w:tc>
        <w:tc>
          <w:tcPr>
            <w:tcW w:w="3204"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b/>
              </w:rPr>
            </w:pPr>
            <w:r>
              <w:rPr>
                <w:rFonts w:cs="Arial"/>
                <w:b/>
              </w:rPr>
              <w:t>Description</w:t>
            </w:r>
          </w:p>
        </w:tc>
      </w:tr>
      <w:tr w:rsidR="00175227">
        <w:trPr>
          <w:jc w:val="center"/>
        </w:trPr>
        <w:tc>
          <w:tcPr>
            <w:tcW w:w="1584"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PositionalDop</w:t>
            </w:r>
          </w:p>
        </w:tc>
        <w:tc>
          <w:tcPr>
            <w:tcW w:w="108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w:t>
            </w:r>
          </w:p>
        </w:tc>
        <w:tc>
          <w:tcPr>
            <w:tcW w:w="3204" w:type="dxa"/>
            <w:tcBorders>
              <w:top w:val="single" w:sz="4" w:space="0" w:color="auto"/>
              <w:left w:val="single" w:sz="4" w:space="0" w:color="auto"/>
              <w:bottom w:val="single" w:sz="4" w:space="0" w:color="auto"/>
              <w:right w:val="single" w:sz="4" w:space="0" w:color="auto"/>
            </w:tcBorders>
            <w:hideMark/>
          </w:tcPr>
          <w:p w:rsidR="00175227" w:rsidDel="009D27D8" w:rsidRDefault="00970A5A">
            <w:pPr>
              <w:rPr>
                <w:del w:id="35" w:author="Orris, Stephen (S.J.)" w:date="2014-02-27T14:35:00Z"/>
                <w:rFonts w:cs="Arial"/>
              </w:rPr>
            </w:pPr>
            <w:ins w:id="36" w:author="Orris, Stephen (S.J.)" w:date="2014-02-27T14:35:00Z">
              <w:r w:rsidRPr="009D27D8">
                <w:rPr>
                  <w:rFonts w:cs="Arial"/>
                </w:rPr>
                <w:t>This field is in reality 3D estimated error from the location engine</w:t>
              </w:r>
            </w:ins>
            <w:del w:id="37" w:author="Orris, Stephen (S.J.)" w:date="2014-02-27T14:35:00Z">
              <w:r w:rsidDel="009D27D8">
                <w:rPr>
                  <w:rFonts w:cs="Arial"/>
                </w:rPr>
                <w:delText>Indicates the current positional dilution of precision.</w:delText>
              </w:r>
            </w:del>
          </w:p>
          <w:p w:rsidR="00175227" w:rsidRDefault="00970A5A">
            <w:pPr>
              <w:rPr>
                <w:rFonts w:cs="Arial"/>
              </w:rPr>
            </w:pPr>
            <w:r>
              <w:rPr>
                <w:rFonts w:cs="Arial"/>
              </w:rPr>
              <w:t>Unit:Value</w:t>
            </w:r>
          </w:p>
          <w:p w:rsidR="00175227" w:rsidRDefault="00970A5A">
            <w:pPr>
              <w:rPr>
                <w:rFonts w:cs="Arial"/>
              </w:rPr>
            </w:pPr>
            <w:r>
              <w:rPr>
                <w:rFonts w:cs="Arial"/>
              </w:rPr>
              <w:t>Resolution:0.2</w:t>
            </w:r>
          </w:p>
          <w:p w:rsidR="00175227" w:rsidRDefault="00970A5A">
            <w:pPr>
              <w:rPr>
                <w:rFonts w:cs="Arial"/>
              </w:rPr>
            </w:pPr>
            <w:r>
              <w:rPr>
                <w:rFonts w:cs="Arial"/>
              </w:rPr>
              <w:t>Offset:0</w:t>
            </w:r>
          </w:p>
        </w:tc>
      </w:tr>
      <w:tr w:rsidR="00175227">
        <w:trPr>
          <w:jc w:val="center"/>
        </w:trPr>
        <w:tc>
          <w:tcPr>
            <w:tcW w:w="1584" w:type="dxa"/>
            <w:tcBorders>
              <w:top w:val="single" w:sz="4" w:space="0" w:color="auto"/>
              <w:left w:val="single" w:sz="4" w:space="0" w:color="auto"/>
              <w:bottom w:val="single" w:sz="4" w:space="0" w:color="auto"/>
              <w:right w:val="single" w:sz="4" w:space="0" w:color="auto"/>
            </w:tcBorders>
            <w:vAlign w:val="center"/>
          </w:tcPr>
          <w:p w:rsidR="00175227" w:rsidRDefault="00970A5A">
            <w:pPr>
              <w:rPr>
                <w:rFonts w:cs="Arial"/>
              </w:rPr>
            </w:pPr>
          </w:p>
        </w:tc>
        <w:tc>
          <w:tcPr>
            <w:tcW w:w="108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Value</w:t>
            </w:r>
          </w:p>
        </w:tc>
        <w:tc>
          <w:tcPr>
            <w:tcW w:w="90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0x0 To 0x1D</w:t>
            </w:r>
          </w:p>
        </w:tc>
        <w:tc>
          <w:tcPr>
            <w:tcW w:w="3204" w:type="dxa"/>
            <w:tcBorders>
              <w:top w:val="single" w:sz="4" w:space="0" w:color="auto"/>
              <w:left w:val="single" w:sz="4" w:space="0" w:color="auto"/>
              <w:bottom w:val="single" w:sz="4" w:space="0" w:color="auto"/>
              <w:right w:val="single" w:sz="4" w:space="0" w:color="auto"/>
            </w:tcBorders>
          </w:tcPr>
          <w:p w:rsidR="00175227" w:rsidRDefault="00970A5A">
            <w:pPr>
              <w:rPr>
                <w:rFonts w:cs="Arial"/>
              </w:rPr>
            </w:pPr>
          </w:p>
        </w:tc>
      </w:tr>
      <w:tr w:rsidR="00175227">
        <w:trPr>
          <w:jc w:val="center"/>
        </w:trPr>
        <w:tc>
          <w:tcPr>
            <w:tcW w:w="1584" w:type="dxa"/>
            <w:tcBorders>
              <w:top w:val="single" w:sz="4" w:space="0" w:color="auto"/>
              <w:left w:val="single" w:sz="4" w:space="0" w:color="auto"/>
              <w:bottom w:val="single" w:sz="4" w:space="0" w:color="auto"/>
              <w:right w:val="single" w:sz="4" w:space="0" w:color="auto"/>
            </w:tcBorders>
            <w:vAlign w:val="center"/>
          </w:tcPr>
          <w:p w:rsidR="00175227" w:rsidRDefault="00970A5A">
            <w:pPr>
              <w:rPr>
                <w:rFonts w:cs="Arial"/>
              </w:rPr>
            </w:pPr>
          </w:p>
        </w:tc>
        <w:tc>
          <w:tcPr>
            <w:tcW w:w="108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Unknown</w:t>
            </w:r>
          </w:p>
        </w:tc>
        <w:tc>
          <w:tcPr>
            <w:tcW w:w="90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0x1E</w:t>
            </w:r>
          </w:p>
        </w:tc>
        <w:tc>
          <w:tcPr>
            <w:tcW w:w="3204" w:type="dxa"/>
            <w:tcBorders>
              <w:top w:val="single" w:sz="4" w:space="0" w:color="auto"/>
              <w:left w:val="single" w:sz="4" w:space="0" w:color="auto"/>
              <w:bottom w:val="single" w:sz="4" w:space="0" w:color="auto"/>
              <w:right w:val="single" w:sz="4" w:space="0" w:color="auto"/>
            </w:tcBorders>
          </w:tcPr>
          <w:p w:rsidR="00175227" w:rsidRDefault="00970A5A">
            <w:pPr>
              <w:rPr>
                <w:rFonts w:cs="Arial"/>
              </w:rPr>
            </w:pPr>
          </w:p>
        </w:tc>
      </w:tr>
      <w:tr w:rsidR="00175227">
        <w:trPr>
          <w:jc w:val="center"/>
        </w:trPr>
        <w:tc>
          <w:tcPr>
            <w:tcW w:w="1584" w:type="dxa"/>
            <w:tcBorders>
              <w:top w:val="single" w:sz="4" w:space="0" w:color="auto"/>
              <w:left w:val="single" w:sz="4" w:space="0" w:color="auto"/>
              <w:bottom w:val="single" w:sz="4" w:space="0" w:color="auto"/>
              <w:right w:val="single" w:sz="4" w:space="0" w:color="auto"/>
            </w:tcBorders>
            <w:vAlign w:val="center"/>
          </w:tcPr>
          <w:p w:rsidR="00175227" w:rsidRDefault="00970A5A">
            <w:pPr>
              <w:rPr>
                <w:rFonts w:cs="Arial"/>
              </w:rPr>
            </w:pPr>
          </w:p>
        </w:tc>
        <w:tc>
          <w:tcPr>
            <w:tcW w:w="108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Invalid</w:t>
            </w:r>
          </w:p>
        </w:tc>
        <w:tc>
          <w:tcPr>
            <w:tcW w:w="90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0x1F</w:t>
            </w:r>
          </w:p>
        </w:tc>
        <w:tc>
          <w:tcPr>
            <w:tcW w:w="3204" w:type="dxa"/>
            <w:tcBorders>
              <w:top w:val="single" w:sz="4" w:space="0" w:color="auto"/>
              <w:left w:val="single" w:sz="4" w:space="0" w:color="auto"/>
              <w:bottom w:val="single" w:sz="4" w:space="0" w:color="auto"/>
              <w:right w:val="single" w:sz="4" w:space="0" w:color="auto"/>
            </w:tcBorders>
          </w:tcPr>
          <w:p w:rsidR="00175227" w:rsidRDefault="00970A5A">
            <w:pPr>
              <w:rPr>
                <w:rFonts w:cs="Arial"/>
              </w:rPr>
            </w:pPr>
          </w:p>
        </w:tc>
      </w:tr>
      <w:tr w:rsidR="00175227">
        <w:trPr>
          <w:jc w:val="center"/>
        </w:trPr>
        <w:tc>
          <w:tcPr>
            <w:tcW w:w="1584"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 xml:space="preserve">HorizontalDop </w:t>
            </w:r>
          </w:p>
        </w:tc>
        <w:tc>
          <w:tcPr>
            <w:tcW w:w="108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w:t>
            </w:r>
          </w:p>
        </w:tc>
        <w:tc>
          <w:tcPr>
            <w:tcW w:w="3204"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 xml:space="preserve">Indicates the </w:t>
            </w:r>
            <w:r>
              <w:rPr>
                <w:rFonts w:cs="Arial"/>
              </w:rPr>
              <w:t>current horiztonal dilution of precision.</w:t>
            </w:r>
          </w:p>
          <w:p w:rsidR="00175227" w:rsidRDefault="00970A5A">
            <w:pPr>
              <w:rPr>
                <w:rFonts w:cs="Arial"/>
              </w:rPr>
            </w:pPr>
            <w:r>
              <w:rPr>
                <w:rFonts w:cs="Arial"/>
              </w:rPr>
              <w:t>Unit:Value</w:t>
            </w:r>
          </w:p>
          <w:p w:rsidR="00175227" w:rsidRDefault="00970A5A">
            <w:pPr>
              <w:rPr>
                <w:rFonts w:cs="Arial"/>
              </w:rPr>
            </w:pPr>
            <w:r>
              <w:rPr>
                <w:rFonts w:cs="Arial"/>
              </w:rPr>
              <w:t>Resolution:0.2</w:t>
            </w:r>
          </w:p>
          <w:p w:rsidR="00175227" w:rsidRDefault="00970A5A">
            <w:pPr>
              <w:rPr>
                <w:rFonts w:cs="Arial"/>
              </w:rPr>
            </w:pPr>
            <w:r>
              <w:rPr>
                <w:rFonts w:cs="Arial"/>
              </w:rPr>
              <w:t>Offset:0</w:t>
            </w:r>
          </w:p>
        </w:tc>
      </w:tr>
      <w:tr w:rsidR="00175227">
        <w:trPr>
          <w:jc w:val="center"/>
        </w:trPr>
        <w:tc>
          <w:tcPr>
            <w:tcW w:w="1584" w:type="dxa"/>
            <w:tcBorders>
              <w:top w:val="single" w:sz="4" w:space="0" w:color="auto"/>
              <w:left w:val="single" w:sz="4" w:space="0" w:color="auto"/>
              <w:bottom w:val="single" w:sz="4" w:space="0" w:color="auto"/>
              <w:right w:val="single" w:sz="4" w:space="0" w:color="auto"/>
            </w:tcBorders>
            <w:vAlign w:val="center"/>
          </w:tcPr>
          <w:p w:rsidR="00175227" w:rsidRDefault="00970A5A">
            <w:pPr>
              <w:rPr>
                <w:rFonts w:cs="Arial"/>
              </w:rPr>
            </w:pPr>
          </w:p>
        </w:tc>
        <w:tc>
          <w:tcPr>
            <w:tcW w:w="108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Value</w:t>
            </w:r>
          </w:p>
        </w:tc>
        <w:tc>
          <w:tcPr>
            <w:tcW w:w="90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0x0 To 0x1D</w:t>
            </w:r>
          </w:p>
        </w:tc>
        <w:tc>
          <w:tcPr>
            <w:tcW w:w="3204" w:type="dxa"/>
            <w:tcBorders>
              <w:top w:val="single" w:sz="4" w:space="0" w:color="auto"/>
              <w:left w:val="single" w:sz="4" w:space="0" w:color="auto"/>
              <w:bottom w:val="single" w:sz="4" w:space="0" w:color="auto"/>
              <w:right w:val="single" w:sz="4" w:space="0" w:color="auto"/>
            </w:tcBorders>
          </w:tcPr>
          <w:p w:rsidR="00175227" w:rsidRDefault="00970A5A">
            <w:pPr>
              <w:rPr>
                <w:rFonts w:cs="Arial"/>
              </w:rPr>
            </w:pPr>
          </w:p>
        </w:tc>
      </w:tr>
      <w:tr w:rsidR="00175227">
        <w:trPr>
          <w:jc w:val="center"/>
        </w:trPr>
        <w:tc>
          <w:tcPr>
            <w:tcW w:w="1584" w:type="dxa"/>
            <w:tcBorders>
              <w:top w:val="single" w:sz="4" w:space="0" w:color="auto"/>
              <w:left w:val="single" w:sz="4" w:space="0" w:color="auto"/>
              <w:bottom w:val="single" w:sz="4" w:space="0" w:color="auto"/>
              <w:right w:val="single" w:sz="4" w:space="0" w:color="auto"/>
            </w:tcBorders>
            <w:vAlign w:val="center"/>
          </w:tcPr>
          <w:p w:rsidR="00175227" w:rsidRDefault="00970A5A">
            <w:pPr>
              <w:rPr>
                <w:rFonts w:cs="Arial"/>
              </w:rPr>
            </w:pPr>
          </w:p>
        </w:tc>
        <w:tc>
          <w:tcPr>
            <w:tcW w:w="108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Unknown</w:t>
            </w:r>
          </w:p>
        </w:tc>
        <w:tc>
          <w:tcPr>
            <w:tcW w:w="90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0x1E</w:t>
            </w:r>
          </w:p>
        </w:tc>
        <w:tc>
          <w:tcPr>
            <w:tcW w:w="3204" w:type="dxa"/>
            <w:tcBorders>
              <w:top w:val="single" w:sz="4" w:space="0" w:color="auto"/>
              <w:left w:val="single" w:sz="4" w:space="0" w:color="auto"/>
              <w:bottom w:val="single" w:sz="4" w:space="0" w:color="auto"/>
              <w:right w:val="single" w:sz="4" w:space="0" w:color="auto"/>
            </w:tcBorders>
          </w:tcPr>
          <w:p w:rsidR="00175227" w:rsidRDefault="00970A5A">
            <w:pPr>
              <w:rPr>
                <w:rFonts w:cs="Arial"/>
              </w:rPr>
            </w:pPr>
          </w:p>
        </w:tc>
      </w:tr>
      <w:tr w:rsidR="00175227">
        <w:trPr>
          <w:jc w:val="center"/>
        </w:trPr>
        <w:tc>
          <w:tcPr>
            <w:tcW w:w="1584" w:type="dxa"/>
            <w:tcBorders>
              <w:top w:val="single" w:sz="4" w:space="0" w:color="auto"/>
              <w:left w:val="single" w:sz="4" w:space="0" w:color="auto"/>
              <w:bottom w:val="single" w:sz="4" w:space="0" w:color="auto"/>
              <w:right w:val="single" w:sz="4" w:space="0" w:color="auto"/>
            </w:tcBorders>
            <w:vAlign w:val="center"/>
          </w:tcPr>
          <w:p w:rsidR="00175227" w:rsidRDefault="00970A5A">
            <w:pPr>
              <w:rPr>
                <w:rFonts w:cs="Arial"/>
              </w:rPr>
            </w:pPr>
          </w:p>
        </w:tc>
        <w:tc>
          <w:tcPr>
            <w:tcW w:w="108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Invalid</w:t>
            </w:r>
          </w:p>
        </w:tc>
        <w:tc>
          <w:tcPr>
            <w:tcW w:w="90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0x1F</w:t>
            </w:r>
          </w:p>
        </w:tc>
        <w:tc>
          <w:tcPr>
            <w:tcW w:w="3204" w:type="dxa"/>
            <w:tcBorders>
              <w:top w:val="single" w:sz="4" w:space="0" w:color="auto"/>
              <w:left w:val="single" w:sz="4" w:space="0" w:color="auto"/>
              <w:bottom w:val="single" w:sz="4" w:space="0" w:color="auto"/>
              <w:right w:val="single" w:sz="4" w:space="0" w:color="auto"/>
            </w:tcBorders>
          </w:tcPr>
          <w:p w:rsidR="00175227" w:rsidRDefault="00970A5A">
            <w:pPr>
              <w:rPr>
                <w:rFonts w:cs="Arial"/>
              </w:rPr>
            </w:pPr>
          </w:p>
        </w:tc>
      </w:tr>
      <w:tr w:rsidR="00175227">
        <w:trPr>
          <w:jc w:val="center"/>
        </w:trPr>
        <w:tc>
          <w:tcPr>
            <w:tcW w:w="1584"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 xml:space="preserve">VerticalDop </w:t>
            </w:r>
          </w:p>
        </w:tc>
        <w:tc>
          <w:tcPr>
            <w:tcW w:w="108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w:t>
            </w:r>
          </w:p>
        </w:tc>
        <w:tc>
          <w:tcPr>
            <w:tcW w:w="3204"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Indicates the current vertical dilution of precision.</w:t>
            </w:r>
          </w:p>
          <w:p w:rsidR="00175227" w:rsidRDefault="00970A5A">
            <w:pPr>
              <w:rPr>
                <w:rFonts w:cs="Arial"/>
              </w:rPr>
            </w:pPr>
            <w:r>
              <w:rPr>
                <w:rFonts w:cs="Arial"/>
              </w:rPr>
              <w:t>Unit:Value</w:t>
            </w:r>
          </w:p>
          <w:p w:rsidR="00175227" w:rsidRDefault="00970A5A">
            <w:pPr>
              <w:rPr>
                <w:rFonts w:cs="Arial"/>
              </w:rPr>
            </w:pPr>
            <w:r>
              <w:rPr>
                <w:rFonts w:cs="Arial"/>
              </w:rPr>
              <w:t>Resolution:0.2</w:t>
            </w:r>
          </w:p>
          <w:p w:rsidR="00175227" w:rsidRDefault="00970A5A">
            <w:pPr>
              <w:rPr>
                <w:rFonts w:cs="Arial"/>
              </w:rPr>
            </w:pPr>
            <w:r>
              <w:rPr>
                <w:rFonts w:cs="Arial"/>
              </w:rPr>
              <w:t>Offset:0</w:t>
            </w:r>
          </w:p>
        </w:tc>
      </w:tr>
      <w:tr w:rsidR="00175227">
        <w:trPr>
          <w:jc w:val="center"/>
        </w:trPr>
        <w:tc>
          <w:tcPr>
            <w:tcW w:w="1584" w:type="dxa"/>
            <w:tcBorders>
              <w:top w:val="single" w:sz="4" w:space="0" w:color="auto"/>
              <w:left w:val="single" w:sz="4" w:space="0" w:color="auto"/>
              <w:bottom w:val="single" w:sz="4" w:space="0" w:color="auto"/>
              <w:right w:val="single" w:sz="4" w:space="0" w:color="auto"/>
            </w:tcBorders>
            <w:vAlign w:val="center"/>
          </w:tcPr>
          <w:p w:rsidR="00175227" w:rsidRDefault="00970A5A">
            <w:pPr>
              <w:rPr>
                <w:rFonts w:cs="Arial"/>
              </w:rPr>
            </w:pPr>
          </w:p>
        </w:tc>
        <w:tc>
          <w:tcPr>
            <w:tcW w:w="108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Value</w:t>
            </w:r>
          </w:p>
        </w:tc>
        <w:tc>
          <w:tcPr>
            <w:tcW w:w="90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0x0 To 0x1D</w:t>
            </w:r>
          </w:p>
        </w:tc>
        <w:tc>
          <w:tcPr>
            <w:tcW w:w="3204" w:type="dxa"/>
            <w:tcBorders>
              <w:top w:val="single" w:sz="4" w:space="0" w:color="auto"/>
              <w:left w:val="single" w:sz="4" w:space="0" w:color="auto"/>
              <w:bottom w:val="single" w:sz="4" w:space="0" w:color="auto"/>
              <w:right w:val="single" w:sz="4" w:space="0" w:color="auto"/>
            </w:tcBorders>
          </w:tcPr>
          <w:p w:rsidR="00175227" w:rsidRDefault="00970A5A">
            <w:pPr>
              <w:rPr>
                <w:rFonts w:cs="Arial"/>
              </w:rPr>
            </w:pPr>
          </w:p>
        </w:tc>
      </w:tr>
      <w:tr w:rsidR="00175227">
        <w:trPr>
          <w:jc w:val="center"/>
        </w:trPr>
        <w:tc>
          <w:tcPr>
            <w:tcW w:w="1584" w:type="dxa"/>
            <w:tcBorders>
              <w:top w:val="single" w:sz="4" w:space="0" w:color="auto"/>
              <w:left w:val="single" w:sz="4" w:space="0" w:color="auto"/>
              <w:bottom w:val="single" w:sz="4" w:space="0" w:color="auto"/>
              <w:right w:val="single" w:sz="4" w:space="0" w:color="auto"/>
            </w:tcBorders>
            <w:vAlign w:val="center"/>
          </w:tcPr>
          <w:p w:rsidR="00175227" w:rsidRDefault="00970A5A">
            <w:pPr>
              <w:rPr>
                <w:rFonts w:cs="Arial"/>
              </w:rPr>
            </w:pPr>
          </w:p>
        </w:tc>
        <w:tc>
          <w:tcPr>
            <w:tcW w:w="108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Unknown</w:t>
            </w:r>
          </w:p>
        </w:tc>
        <w:tc>
          <w:tcPr>
            <w:tcW w:w="90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0x1E</w:t>
            </w:r>
          </w:p>
        </w:tc>
        <w:tc>
          <w:tcPr>
            <w:tcW w:w="3204" w:type="dxa"/>
            <w:tcBorders>
              <w:top w:val="single" w:sz="4" w:space="0" w:color="auto"/>
              <w:left w:val="single" w:sz="4" w:space="0" w:color="auto"/>
              <w:bottom w:val="single" w:sz="4" w:space="0" w:color="auto"/>
              <w:right w:val="single" w:sz="4" w:space="0" w:color="auto"/>
            </w:tcBorders>
          </w:tcPr>
          <w:p w:rsidR="00175227" w:rsidRDefault="00970A5A">
            <w:pPr>
              <w:rPr>
                <w:rFonts w:cs="Arial"/>
              </w:rPr>
            </w:pPr>
          </w:p>
        </w:tc>
      </w:tr>
      <w:tr w:rsidR="00175227">
        <w:trPr>
          <w:jc w:val="center"/>
        </w:trPr>
        <w:tc>
          <w:tcPr>
            <w:tcW w:w="1584" w:type="dxa"/>
            <w:tcBorders>
              <w:top w:val="single" w:sz="4" w:space="0" w:color="auto"/>
              <w:left w:val="single" w:sz="4" w:space="0" w:color="auto"/>
              <w:bottom w:val="single" w:sz="4" w:space="0" w:color="auto"/>
              <w:right w:val="single" w:sz="4" w:space="0" w:color="auto"/>
            </w:tcBorders>
            <w:vAlign w:val="center"/>
          </w:tcPr>
          <w:p w:rsidR="00175227" w:rsidRDefault="00970A5A">
            <w:pPr>
              <w:rPr>
                <w:rFonts w:cs="Arial"/>
              </w:rPr>
            </w:pPr>
          </w:p>
        </w:tc>
        <w:tc>
          <w:tcPr>
            <w:tcW w:w="108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Invalid</w:t>
            </w:r>
          </w:p>
        </w:tc>
        <w:tc>
          <w:tcPr>
            <w:tcW w:w="900" w:type="dxa"/>
            <w:tcBorders>
              <w:top w:val="single" w:sz="4" w:space="0" w:color="auto"/>
              <w:left w:val="single" w:sz="4" w:space="0" w:color="auto"/>
              <w:bottom w:val="single" w:sz="4" w:space="0" w:color="auto"/>
              <w:right w:val="single" w:sz="4" w:space="0" w:color="auto"/>
            </w:tcBorders>
            <w:hideMark/>
          </w:tcPr>
          <w:p w:rsidR="00175227" w:rsidRDefault="00970A5A">
            <w:pPr>
              <w:rPr>
                <w:rFonts w:cs="Arial"/>
              </w:rPr>
            </w:pPr>
            <w:r>
              <w:rPr>
                <w:rFonts w:cs="Arial"/>
              </w:rPr>
              <w:t>0x1F</w:t>
            </w:r>
          </w:p>
        </w:tc>
        <w:tc>
          <w:tcPr>
            <w:tcW w:w="3204" w:type="dxa"/>
            <w:tcBorders>
              <w:top w:val="single" w:sz="4" w:space="0" w:color="auto"/>
              <w:left w:val="single" w:sz="4" w:space="0" w:color="auto"/>
              <w:bottom w:val="single" w:sz="4" w:space="0" w:color="auto"/>
              <w:right w:val="single" w:sz="4" w:space="0" w:color="auto"/>
            </w:tcBorders>
          </w:tcPr>
          <w:p w:rsidR="00175227" w:rsidRDefault="00970A5A">
            <w:pPr>
              <w:rPr>
                <w:rFonts w:cs="Arial"/>
              </w:rPr>
            </w:pPr>
          </w:p>
        </w:tc>
      </w:tr>
    </w:tbl>
    <w:p w:rsidR="00175227" w:rsidRDefault="00970A5A"/>
    <w:p w:rsidR="00406F39" w:rsidRDefault="00970A5A" w:rsidP="003468F6">
      <w:pPr>
        <w:pStyle w:val="Heading4"/>
      </w:pPr>
      <w:r w:rsidRPr="00B9479B">
        <w:t>MD-REQ-022490/B-GPSSatNumInView_St (TcSE ROIN-294417)</w:t>
      </w:r>
    </w:p>
    <w:p w:rsidR="00C979C9" w:rsidRDefault="00970A5A">
      <w:pPr>
        <w:rPr>
          <w:rFonts w:cs="Arial"/>
        </w:rPr>
      </w:pPr>
      <w:r>
        <w:rPr>
          <w:rFonts w:cs="Arial"/>
        </w:rPr>
        <w:t>Message Type: Status</w:t>
      </w:r>
    </w:p>
    <w:p w:rsidR="00C979C9" w:rsidRDefault="00970A5A">
      <w:pPr>
        <w:rPr>
          <w:rFonts w:cs="Arial"/>
        </w:rPr>
      </w:pPr>
    </w:p>
    <w:p w:rsidR="00C979C9" w:rsidRDefault="00970A5A">
      <w:pPr>
        <w:rPr>
          <w:rFonts w:cs="Arial"/>
        </w:rPr>
      </w:pPr>
      <w:r>
        <w:rPr>
          <w:rFonts w:cs="Arial"/>
        </w:rPr>
        <w:t xml:space="preserve">Status used to indicate the number of </w:t>
      </w:r>
      <w:del w:id="38" w:author="Orris, Stephen (S.J.)" w:date="2014-02-27T14:37:00Z">
        <w:r w:rsidDel="008D2368">
          <w:rPr>
            <w:rFonts w:cs="Arial"/>
          </w:rPr>
          <w:delText xml:space="preserve">GPS </w:delText>
        </w:r>
      </w:del>
      <w:ins w:id="39" w:author="Orris, Stephen (S.J.)" w:date="2014-02-27T14:37:00Z">
        <w:r>
          <w:rPr>
            <w:rFonts w:cs="Arial"/>
          </w:rPr>
          <w:t xml:space="preserve">GNSS </w:t>
        </w:r>
      </w:ins>
      <w:r>
        <w:rPr>
          <w:rFonts w:cs="Arial"/>
        </w:rPr>
        <w:t xml:space="preserve">satellites currently in </w:t>
      </w:r>
      <w:del w:id="40" w:author="Orris, Stephen (S.J.)" w:date="2014-02-27T14:37:00Z">
        <w:r w:rsidDel="008D2368">
          <w:rPr>
            <w:rFonts w:cs="Arial"/>
          </w:rPr>
          <w:delText>view</w:delText>
        </w:r>
      </w:del>
      <w:ins w:id="41" w:author="Orris, Stephen (S.J.)" w:date="2014-02-27T14:37:00Z">
        <w:r>
          <w:rPr>
            <w:rFonts w:cs="Arial"/>
          </w:rPr>
          <w:t>solution</w:t>
        </w:r>
      </w:ins>
      <w:r>
        <w:rPr>
          <w:rFonts w:cs="Arial"/>
        </w:rPr>
        <w:t>.</w:t>
      </w:r>
    </w:p>
    <w:p w:rsidR="00C979C9" w:rsidRDefault="00970A5A">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4"/>
        <w:gridCol w:w="1080"/>
        <w:gridCol w:w="900"/>
        <w:gridCol w:w="3204"/>
      </w:tblGrid>
      <w:tr w:rsidR="00C979C9">
        <w:trPr>
          <w:jc w:val="center"/>
        </w:trPr>
        <w:tc>
          <w:tcPr>
            <w:tcW w:w="1584" w:type="dxa"/>
            <w:tcBorders>
              <w:top w:val="single" w:sz="4" w:space="0" w:color="auto"/>
              <w:left w:val="single" w:sz="4" w:space="0" w:color="auto"/>
              <w:bottom w:val="single" w:sz="4" w:space="0" w:color="auto"/>
              <w:right w:val="single" w:sz="4" w:space="0" w:color="auto"/>
            </w:tcBorders>
            <w:hideMark/>
          </w:tcPr>
          <w:p w:rsidR="00C979C9" w:rsidRDefault="00970A5A">
            <w:pPr>
              <w:rPr>
                <w:rFonts w:cs="Arial"/>
                <w:b/>
              </w:rPr>
            </w:pPr>
            <w:r>
              <w:rPr>
                <w:rFonts w:cs="Arial"/>
                <w:b/>
              </w:rPr>
              <w:t>Name</w:t>
            </w:r>
          </w:p>
        </w:tc>
        <w:tc>
          <w:tcPr>
            <w:tcW w:w="1080" w:type="dxa"/>
            <w:tcBorders>
              <w:top w:val="single" w:sz="4" w:space="0" w:color="auto"/>
              <w:left w:val="single" w:sz="4" w:space="0" w:color="auto"/>
              <w:bottom w:val="single" w:sz="4" w:space="0" w:color="auto"/>
              <w:right w:val="single" w:sz="4" w:space="0" w:color="auto"/>
            </w:tcBorders>
            <w:hideMark/>
          </w:tcPr>
          <w:p w:rsidR="00C979C9" w:rsidRDefault="00970A5A">
            <w:pPr>
              <w:rPr>
                <w:rFonts w:cs="Arial"/>
                <w:b/>
              </w:rPr>
            </w:pPr>
            <w:r>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C979C9" w:rsidRDefault="00970A5A">
            <w:pPr>
              <w:rPr>
                <w:rFonts w:cs="Arial"/>
                <w:b/>
              </w:rPr>
            </w:pPr>
            <w:r>
              <w:rPr>
                <w:rFonts w:cs="Arial"/>
                <w:b/>
              </w:rPr>
              <w:t>Value</w:t>
            </w:r>
          </w:p>
        </w:tc>
        <w:tc>
          <w:tcPr>
            <w:tcW w:w="3204" w:type="dxa"/>
            <w:tcBorders>
              <w:top w:val="single" w:sz="4" w:space="0" w:color="auto"/>
              <w:left w:val="single" w:sz="4" w:space="0" w:color="auto"/>
              <w:bottom w:val="single" w:sz="4" w:space="0" w:color="auto"/>
              <w:right w:val="single" w:sz="4" w:space="0" w:color="auto"/>
            </w:tcBorders>
            <w:hideMark/>
          </w:tcPr>
          <w:p w:rsidR="00C979C9" w:rsidRDefault="00970A5A">
            <w:pPr>
              <w:rPr>
                <w:rFonts w:cs="Arial"/>
                <w:b/>
              </w:rPr>
            </w:pPr>
            <w:r>
              <w:rPr>
                <w:rFonts w:cs="Arial"/>
                <w:b/>
              </w:rPr>
              <w:t>Description</w:t>
            </w:r>
          </w:p>
        </w:tc>
      </w:tr>
      <w:tr w:rsidR="00C979C9">
        <w:trPr>
          <w:jc w:val="center"/>
        </w:trPr>
        <w:tc>
          <w:tcPr>
            <w:tcW w:w="1584" w:type="dxa"/>
            <w:tcBorders>
              <w:top w:val="single" w:sz="4" w:space="0" w:color="auto"/>
              <w:left w:val="single" w:sz="4" w:space="0" w:color="auto"/>
              <w:bottom w:val="single" w:sz="4" w:space="0" w:color="auto"/>
              <w:right w:val="single" w:sz="4" w:space="0" w:color="auto"/>
            </w:tcBorders>
            <w:hideMark/>
          </w:tcPr>
          <w:p w:rsidR="00C979C9" w:rsidRDefault="00970A5A">
            <w:pPr>
              <w:rPr>
                <w:rFonts w:cs="Arial"/>
              </w:rPr>
            </w:pPr>
            <w:r>
              <w:rPr>
                <w:rFonts w:cs="Arial"/>
              </w:rPr>
              <w:t>Number</w:t>
            </w:r>
          </w:p>
        </w:tc>
        <w:tc>
          <w:tcPr>
            <w:tcW w:w="1080" w:type="dxa"/>
            <w:tcBorders>
              <w:top w:val="single" w:sz="4" w:space="0" w:color="auto"/>
              <w:left w:val="single" w:sz="4" w:space="0" w:color="auto"/>
              <w:bottom w:val="single" w:sz="4" w:space="0" w:color="auto"/>
              <w:right w:val="single" w:sz="4" w:space="0" w:color="auto"/>
            </w:tcBorders>
            <w:hideMark/>
          </w:tcPr>
          <w:p w:rsidR="00C979C9" w:rsidRDefault="00970A5A">
            <w:pPr>
              <w:rPr>
                <w:rFonts w:cs="Arial"/>
              </w:rPr>
            </w:pPr>
            <w:r>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rsidR="00C979C9" w:rsidRDefault="00970A5A">
            <w:pPr>
              <w:rPr>
                <w:rFonts w:cs="Arial"/>
              </w:rPr>
            </w:pPr>
            <w:r>
              <w:rPr>
                <w:rFonts w:cs="Arial"/>
              </w:rPr>
              <w:t>-</w:t>
            </w:r>
          </w:p>
        </w:tc>
        <w:tc>
          <w:tcPr>
            <w:tcW w:w="3204" w:type="dxa"/>
            <w:tcBorders>
              <w:top w:val="single" w:sz="4" w:space="0" w:color="auto"/>
              <w:left w:val="single" w:sz="4" w:space="0" w:color="auto"/>
              <w:bottom w:val="single" w:sz="4" w:space="0" w:color="auto"/>
              <w:right w:val="single" w:sz="4" w:space="0" w:color="auto"/>
            </w:tcBorders>
            <w:hideMark/>
          </w:tcPr>
          <w:p w:rsidR="00C979C9" w:rsidRDefault="00970A5A">
            <w:pPr>
              <w:rPr>
                <w:rFonts w:cs="Arial"/>
              </w:rPr>
            </w:pPr>
            <w:r>
              <w:rPr>
                <w:rFonts w:cs="Arial"/>
              </w:rPr>
              <w:t xml:space="preserve">Indicates the number of </w:t>
            </w:r>
            <w:del w:id="42" w:author="Orris, Stephen (S.J.)" w:date="2014-02-27T14:37:00Z">
              <w:r w:rsidDel="008D2368">
                <w:rPr>
                  <w:rFonts w:cs="Arial"/>
                </w:rPr>
                <w:delText xml:space="preserve">GPS </w:delText>
              </w:r>
            </w:del>
            <w:ins w:id="43" w:author="Orris, Stephen (S.J.)" w:date="2014-02-27T14:37:00Z">
              <w:r>
                <w:rPr>
                  <w:rFonts w:cs="Arial"/>
                </w:rPr>
                <w:t xml:space="preserve">GNSS </w:t>
              </w:r>
            </w:ins>
            <w:r>
              <w:rPr>
                <w:rFonts w:cs="Arial"/>
              </w:rPr>
              <w:t xml:space="preserve">satellites in </w:t>
            </w:r>
            <w:del w:id="44" w:author="Orris, Stephen (S.J.)" w:date="2014-02-27T14:37:00Z">
              <w:r w:rsidDel="008D2368">
                <w:rPr>
                  <w:rFonts w:cs="Arial"/>
                </w:rPr>
                <w:delText>view</w:delText>
              </w:r>
            </w:del>
            <w:ins w:id="45" w:author="Orris, Stephen (S.J.)" w:date="2014-02-27T14:37:00Z">
              <w:r>
                <w:rPr>
                  <w:rFonts w:cs="Arial"/>
                </w:rPr>
                <w:t>the solution</w:t>
              </w:r>
            </w:ins>
            <w:r>
              <w:rPr>
                <w:rFonts w:cs="Arial"/>
              </w:rPr>
              <w:t>.</w:t>
            </w:r>
          </w:p>
          <w:p w:rsidR="00C979C9" w:rsidRDefault="00970A5A">
            <w:pPr>
              <w:rPr>
                <w:rFonts w:cs="Arial"/>
              </w:rPr>
            </w:pPr>
            <w:r>
              <w:rPr>
                <w:rFonts w:cs="Arial"/>
              </w:rPr>
              <w:t>Unit:Integer</w:t>
            </w:r>
          </w:p>
          <w:p w:rsidR="00C979C9" w:rsidRDefault="00970A5A">
            <w:pPr>
              <w:rPr>
                <w:rFonts w:cs="Arial"/>
              </w:rPr>
            </w:pPr>
            <w:r>
              <w:rPr>
                <w:rFonts w:cs="Arial"/>
              </w:rPr>
              <w:t>Resolution:1</w:t>
            </w:r>
          </w:p>
          <w:p w:rsidR="00C979C9" w:rsidRDefault="00970A5A">
            <w:pPr>
              <w:rPr>
                <w:rFonts w:cs="Arial"/>
              </w:rPr>
            </w:pPr>
            <w:r>
              <w:rPr>
                <w:rFonts w:cs="Arial"/>
              </w:rPr>
              <w:t>Offset:0</w:t>
            </w:r>
          </w:p>
        </w:tc>
      </w:tr>
      <w:tr w:rsidR="00C979C9">
        <w:trPr>
          <w:jc w:val="center"/>
        </w:trPr>
        <w:tc>
          <w:tcPr>
            <w:tcW w:w="1584" w:type="dxa"/>
            <w:tcBorders>
              <w:top w:val="single" w:sz="4" w:space="0" w:color="auto"/>
              <w:left w:val="single" w:sz="4" w:space="0" w:color="auto"/>
              <w:bottom w:val="single" w:sz="4" w:space="0" w:color="auto"/>
              <w:right w:val="single" w:sz="4" w:space="0" w:color="auto"/>
            </w:tcBorders>
            <w:vAlign w:val="center"/>
          </w:tcPr>
          <w:p w:rsidR="00C979C9" w:rsidRDefault="00970A5A">
            <w:pPr>
              <w:rPr>
                <w:rFonts w:cs="Arial"/>
              </w:rPr>
            </w:pPr>
          </w:p>
        </w:tc>
        <w:tc>
          <w:tcPr>
            <w:tcW w:w="1080" w:type="dxa"/>
            <w:tcBorders>
              <w:top w:val="single" w:sz="4" w:space="0" w:color="auto"/>
              <w:left w:val="single" w:sz="4" w:space="0" w:color="auto"/>
              <w:bottom w:val="single" w:sz="4" w:space="0" w:color="auto"/>
              <w:right w:val="single" w:sz="4" w:space="0" w:color="auto"/>
            </w:tcBorders>
            <w:hideMark/>
          </w:tcPr>
          <w:p w:rsidR="00C979C9" w:rsidRDefault="00970A5A">
            <w:pPr>
              <w:rPr>
                <w:rFonts w:cs="Arial"/>
              </w:rPr>
            </w:pPr>
            <w:r>
              <w:rPr>
                <w:rFonts w:cs="Arial"/>
              </w:rPr>
              <w:t>0</w:t>
            </w:r>
          </w:p>
        </w:tc>
        <w:tc>
          <w:tcPr>
            <w:tcW w:w="900" w:type="dxa"/>
            <w:tcBorders>
              <w:top w:val="single" w:sz="4" w:space="0" w:color="auto"/>
              <w:left w:val="single" w:sz="4" w:space="0" w:color="auto"/>
              <w:bottom w:val="single" w:sz="4" w:space="0" w:color="auto"/>
              <w:right w:val="single" w:sz="4" w:space="0" w:color="auto"/>
            </w:tcBorders>
            <w:hideMark/>
          </w:tcPr>
          <w:p w:rsidR="00C979C9" w:rsidRDefault="00970A5A">
            <w:pPr>
              <w:rPr>
                <w:rFonts w:cs="Arial"/>
              </w:rPr>
            </w:pPr>
            <w:r>
              <w:rPr>
                <w:rFonts w:cs="Arial"/>
              </w:rPr>
              <w:t>0x0</w:t>
            </w:r>
          </w:p>
        </w:tc>
        <w:tc>
          <w:tcPr>
            <w:tcW w:w="3204" w:type="dxa"/>
            <w:tcBorders>
              <w:top w:val="single" w:sz="4" w:space="0" w:color="auto"/>
              <w:left w:val="single" w:sz="4" w:space="0" w:color="auto"/>
              <w:bottom w:val="single" w:sz="4" w:space="0" w:color="auto"/>
              <w:right w:val="single" w:sz="4" w:space="0" w:color="auto"/>
            </w:tcBorders>
          </w:tcPr>
          <w:p w:rsidR="00C979C9" w:rsidRDefault="00970A5A">
            <w:pPr>
              <w:rPr>
                <w:rFonts w:cs="Arial"/>
              </w:rPr>
            </w:pPr>
          </w:p>
        </w:tc>
      </w:tr>
      <w:tr w:rsidR="00C979C9">
        <w:trPr>
          <w:jc w:val="center"/>
        </w:trPr>
        <w:tc>
          <w:tcPr>
            <w:tcW w:w="1584" w:type="dxa"/>
            <w:tcBorders>
              <w:top w:val="single" w:sz="4" w:space="0" w:color="auto"/>
              <w:left w:val="single" w:sz="4" w:space="0" w:color="auto"/>
              <w:bottom w:val="single" w:sz="4" w:space="0" w:color="auto"/>
              <w:right w:val="single" w:sz="4" w:space="0" w:color="auto"/>
            </w:tcBorders>
            <w:vAlign w:val="center"/>
          </w:tcPr>
          <w:p w:rsidR="00C979C9" w:rsidRDefault="00970A5A">
            <w:pPr>
              <w:rPr>
                <w:rFonts w:cs="Arial"/>
              </w:rPr>
            </w:pPr>
          </w:p>
        </w:tc>
        <w:tc>
          <w:tcPr>
            <w:tcW w:w="1080" w:type="dxa"/>
            <w:tcBorders>
              <w:top w:val="single" w:sz="4" w:space="0" w:color="auto"/>
              <w:left w:val="single" w:sz="4" w:space="0" w:color="auto"/>
              <w:bottom w:val="single" w:sz="4" w:space="0" w:color="auto"/>
              <w:right w:val="single" w:sz="4" w:space="0" w:color="auto"/>
            </w:tcBorders>
            <w:hideMark/>
          </w:tcPr>
          <w:p w:rsidR="00C979C9" w:rsidRDefault="00970A5A">
            <w:pPr>
              <w:rPr>
                <w:rFonts w:cs="Arial"/>
              </w:rPr>
            </w:pPr>
            <w:r>
              <w:rPr>
                <w:rFonts w:cs="Arial"/>
              </w:rPr>
              <w:t>1</w:t>
            </w:r>
          </w:p>
        </w:tc>
        <w:tc>
          <w:tcPr>
            <w:tcW w:w="900" w:type="dxa"/>
            <w:tcBorders>
              <w:top w:val="single" w:sz="4" w:space="0" w:color="auto"/>
              <w:left w:val="single" w:sz="4" w:space="0" w:color="auto"/>
              <w:bottom w:val="single" w:sz="4" w:space="0" w:color="auto"/>
              <w:right w:val="single" w:sz="4" w:space="0" w:color="auto"/>
            </w:tcBorders>
            <w:hideMark/>
          </w:tcPr>
          <w:p w:rsidR="00C979C9" w:rsidRDefault="00970A5A">
            <w:pPr>
              <w:rPr>
                <w:rFonts w:cs="Arial"/>
              </w:rPr>
            </w:pPr>
            <w:r>
              <w:rPr>
                <w:rFonts w:cs="Arial"/>
              </w:rPr>
              <w:t>0x1</w:t>
            </w:r>
          </w:p>
        </w:tc>
        <w:tc>
          <w:tcPr>
            <w:tcW w:w="3204" w:type="dxa"/>
            <w:tcBorders>
              <w:top w:val="single" w:sz="4" w:space="0" w:color="auto"/>
              <w:left w:val="single" w:sz="4" w:space="0" w:color="auto"/>
              <w:bottom w:val="single" w:sz="4" w:space="0" w:color="auto"/>
              <w:right w:val="single" w:sz="4" w:space="0" w:color="auto"/>
            </w:tcBorders>
          </w:tcPr>
          <w:p w:rsidR="00C979C9" w:rsidRDefault="00970A5A">
            <w:pPr>
              <w:rPr>
                <w:rFonts w:cs="Arial"/>
              </w:rPr>
            </w:pPr>
          </w:p>
        </w:tc>
      </w:tr>
      <w:tr w:rsidR="00C979C9">
        <w:trPr>
          <w:jc w:val="center"/>
        </w:trPr>
        <w:tc>
          <w:tcPr>
            <w:tcW w:w="1584" w:type="dxa"/>
            <w:tcBorders>
              <w:top w:val="single" w:sz="4" w:space="0" w:color="auto"/>
              <w:left w:val="single" w:sz="4" w:space="0" w:color="auto"/>
              <w:bottom w:val="single" w:sz="4" w:space="0" w:color="auto"/>
              <w:right w:val="single" w:sz="4" w:space="0" w:color="auto"/>
            </w:tcBorders>
            <w:vAlign w:val="center"/>
          </w:tcPr>
          <w:p w:rsidR="00C979C9" w:rsidRDefault="00970A5A">
            <w:pPr>
              <w:rPr>
                <w:rFonts w:cs="Arial"/>
              </w:rPr>
            </w:pPr>
          </w:p>
        </w:tc>
        <w:tc>
          <w:tcPr>
            <w:tcW w:w="1080" w:type="dxa"/>
            <w:tcBorders>
              <w:top w:val="single" w:sz="4" w:space="0" w:color="auto"/>
              <w:left w:val="single" w:sz="4" w:space="0" w:color="auto"/>
              <w:bottom w:val="single" w:sz="4" w:space="0" w:color="auto"/>
              <w:right w:val="single" w:sz="4" w:space="0" w:color="auto"/>
            </w:tcBorders>
            <w:hideMark/>
          </w:tcPr>
          <w:p w:rsidR="00C979C9" w:rsidRDefault="00970A5A">
            <w:pPr>
              <w:rPr>
                <w:rFonts w:cs="Arial"/>
              </w:rPr>
            </w:pPr>
            <w:r>
              <w:rPr>
                <w:rFonts w:cs="Arial"/>
              </w:rPr>
              <w:t>2</w:t>
            </w:r>
          </w:p>
        </w:tc>
        <w:tc>
          <w:tcPr>
            <w:tcW w:w="900" w:type="dxa"/>
            <w:tcBorders>
              <w:top w:val="single" w:sz="4" w:space="0" w:color="auto"/>
              <w:left w:val="single" w:sz="4" w:space="0" w:color="auto"/>
              <w:bottom w:val="single" w:sz="4" w:space="0" w:color="auto"/>
              <w:right w:val="single" w:sz="4" w:space="0" w:color="auto"/>
            </w:tcBorders>
            <w:hideMark/>
          </w:tcPr>
          <w:p w:rsidR="00C979C9" w:rsidRDefault="00970A5A">
            <w:pPr>
              <w:rPr>
                <w:rFonts w:cs="Arial"/>
              </w:rPr>
            </w:pPr>
            <w:r>
              <w:rPr>
                <w:rFonts w:cs="Arial"/>
              </w:rPr>
              <w:t>0x2</w:t>
            </w:r>
          </w:p>
        </w:tc>
        <w:tc>
          <w:tcPr>
            <w:tcW w:w="3204" w:type="dxa"/>
            <w:tcBorders>
              <w:top w:val="single" w:sz="4" w:space="0" w:color="auto"/>
              <w:left w:val="single" w:sz="4" w:space="0" w:color="auto"/>
              <w:bottom w:val="single" w:sz="4" w:space="0" w:color="auto"/>
              <w:right w:val="single" w:sz="4" w:space="0" w:color="auto"/>
            </w:tcBorders>
          </w:tcPr>
          <w:p w:rsidR="00C979C9" w:rsidRDefault="00970A5A">
            <w:pPr>
              <w:rPr>
                <w:rFonts w:cs="Arial"/>
              </w:rPr>
            </w:pPr>
          </w:p>
        </w:tc>
      </w:tr>
      <w:tr w:rsidR="00C979C9">
        <w:trPr>
          <w:jc w:val="center"/>
        </w:trPr>
        <w:tc>
          <w:tcPr>
            <w:tcW w:w="1584" w:type="dxa"/>
            <w:tcBorders>
              <w:top w:val="single" w:sz="4" w:space="0" w:color="auto"/>
              <w:left w:val="single" w:sz="4" w:space="0" w:color="auto"/>
              <w:bottom w:val="single" w:sz="4" w:space="0" w:color="auto"/>
              <w:right w:val="single" w:sz="4" w:space="0" w:color="auto"/>
            </w:tcBorders>
          </w:tcPr>
          <w:p w:rsidR="00C979C9" w:rsidRDefault="00970A5A">
            <w:pPr>
              <w:rPr>
                <w:rFonts w:cs="Arial"/>
              </w:rPr>
            </w:pPr>
          </w:p>
        </w:tc>
        <w:tc>
          <w:tcPr>
            <w:tcW w:w="1080" w:type="dxa"/>
            <w:tcBorders>
              <w:top w:val="single" w:sz="4" w:space="0" w:color="auto"/>
              <w:left w:val="single" w:sz="4" w:space="0" w:color="auto"/>
              <w:bottom w:val="single" w:sz="4" w:space="0" w:color="auto"/>
              <w:right w:val="single" w:sz="4" w:space="0" w:color="auto"/>
            </w:tcBorders>
            <w:hideMark/>
          </w:tcPr>
          <w:p w:rsidR="00C979C9" w:rsidRDefault="00970A5A">
            <w:pPr>
              <w:rPr>
                <w:rFonts w:cs="Arial"/>
              </w:rPr>
            </w:pPr>
            <w:r>
              <w:rPr>
                <w:rFonts w:cs="Arial"/>
              </w:rPr>
              <w:t>…</w:t>
            </w:r>
          </w:p>
        </w:tc>
        <w:tc>
          <w:tcPr>
            <w:tcW w:w="900" w:type="dxa"/>
            <w:tcBorders>
              <w:top w:val="single" w:sz="4" w:space="0" w:color="auto"/>
              <w:left w:val="single" w:sz="4" w:space="0" w:color="auto"/>
              <w:bottom w:val="single" w:sz="4" w:space="0" w:color="auto"/>
              <w:right w:val="single" w:sz="4" w:space="0" w:color="auto"/>
            </w:tcBorders>
          </w:tcPr>
          <w:p w:rsidR="00C979C9" w:rsidRDefault="00970A5A">
            <w:pPr>
              <w:rPr>
                <w:rFonts w:cs="Arial"/>
              </w:rPr>
            </w:pPr>
          </w:p>
        </w:tc>
        <w:tc>
          <w:tcPr>
            <w:tcW w:w="3204" w:type="dxa"/>
            <w:tcBorders>
              <w:top w:val="single" w:sz="4" w:space="0" w:color="auto"/>
              <w:left w:val="single" w:sz="4" w:space="0" w:color="auto"/>
              <w:bottom w:val="single" w:sz="4" w:space="0" w:color="auto"/>
              <w:right w:val="single" w:sz="4" w:space="0" w:color="auto"/>
            </w:tcBorders>
          </w:tcPr>
          <w:p w:rsidR="00C979C9" w:rsidRDefault="00970A5A">
            <w:pPr>
              <w:rPr>
                <w:rFonts w:cs="Arial"/>
              </w:rPr>
            </w:pPr>
          </w:p>
        </w:tc>
      </w:tr>
      <w:tr w:rsidR="00C979C9">
        <w:trPr>
          <w:jc w:val="center"/>
        </w:trPr>
        <w:tc>
          <w:tcPr>
            <w:tcW w:w="1584" w:type="dxa"/>
            <w:tcBorders>
              <w:top w:val="single" w:sz="4" w:space="0" w:color="auto"/>
              <w:left w:val="single" w:sz="4" w:space="0" w:color="auto"/>
              <w:bottom w:val="single" w:sz="4" w:space="0" w:color="auto"/>
              <w:right w:val="single" w:sz="4" w:space="0" w:color="auto"/>
            </w:tcBorders>
            <w:vAlign w:val="center"/>
          </w:tcPr>
          <w:p w:rsidR="00C979C9" w:rsidRDefault="00970A5A">
            <w:pPr>
              <w:rPr>
                <w:rFonts w:cs="Arial"/>
              </w:rPr>
            </w:pPr>
          </w:p>
        </w:tc>
        <w:tc>
          <w:tcPr>
            <w:tcW w:w="1080" w:type="dxa"/>
            <w:tcBorders>
              <w:top w:val="single" w:sz="4" w:space="0" w:color="auto"/>
              <w:left w:val="single" w:sz="4" w:space="0" w:color="auto"/>
              <w:bottom w:val="single" w:sz="4" w:space="0" w:color="auto"/>
              <w:right w:val="single" w:sz="4" w:space="0" w:color="auto"/>
            </w:tcBorders>
            <w:hideMark/>
          </w:tcPr>
          <w:p w:rsidR="00C979C9" w:rsidRDefault="00970A5A">
            <w:pPr>
              <w:rPr>
                <w:rFonts w:cs="Arial"/>
              </w:rPr>
            </w:pPr>
            <w:r>
              <w:rPr>
                <w:rFonts w:cs="Arial"/>
              </w:rPr>
              <w:t>29</w:t>
            </w:r>
          </w:p>
        </w:tc>
        <w:tc>
          <w:tcPr>
            <w:tcW w:w="900" w:type="dxa"/>
            <w:tcBorders>
              <w:top w:val="single" w:sz="4" w:space="0" w:color="auto"/>
              <w:left w:val="single" w:sz="4" w:space="0" w:color="auto"/>
              <w:bottom w:val="single" w:sz="4" w:space="0" w:color="auto"/>
              <w:right w:val="single" w:sz="4" w:space="0" w:color="auto"/>
            </w:tcBorders>
            <w:hideMark/>
          </w:tcPr>
          <w:p w:rsidR="00C979C9" w:rsidRDefault="00970A5A">
            <w:pPr>
              <w:rPr>
                <w:rFonts w:cs="Arial"/>
              </w:rPr>
            </w:pPr>
            <w:r>
              <w:rPr>
                <w:rFonts w:cs="Arial"/>
              </w:rPr>
              <w:t>0x1D</w:t>
            </w:r>
          </w:p>
        </w:tc>
        <w:tc>
          <w:tcPr>
            <w:tcW w:w="3204" w:type="dxa"/>
            <w:tcBorders>
              <w:top w:val="single" w:sz="4" w:space="0" w:color="auto"/>
              <w:left w:val="single" w:sz="4" w:space="0" w:color="auto"/>
              <w:bottom w:val="single" w:sz="4" w:space="0" w:color="auto"/>
              <w:right w:val="single" w:sz="4" w:space="0" w:color="auto"/>
            </w:tcBorders>
          </w:tcPr>
          <w:p w:rsidR="00C979C9" w:rsidRDefault="00970A5A">
            <w:pPr>
              <w:rPr>
                <w:rFonts w:cs="Arial"/>
              </w:rPr>
            </w:pPr>
          </w:p>
        </w:tc>
      </w:tr>
      <w:tr w:rsidR="00C979C9">
        <w:trPr>
          <w:jc w:val="center"/>
        </w:trPr>
        <w:tc>
          <w:tcPr>
            <w:tcW w:w="1584" w:type="dxa"/>
            <w:tcBorders>
              <w:top w:val="single" w:sz="4" w:space="0" w:color="auto"/>
              <w:left w:val="single" w:sz="4" w:space="0" w:color="auto"/>
              <w:bottom w:val="single" w:sz="4" w:space="0" w:color="auto"/>
              <w:right w:val="single" w:sz="4" w:space="0" w:color="auto"/>
            </w:tcBorders>
            <w:vAlign w:val="center"/>
          </w:tcPr>
          <w:p w:rsidR="00C979C9" w:rsidRDefault="00970A5A">
            <w:pPr>
              <w:rPr>
                <w:rFonts w:cs="Arial"/>
              </w:rPr>
            </w:pPr>
          </w:p>
        </w:tc>
        <w:tc>
          <w:tcPr>
            <w:tcW w:w="1080" w:type="dxa"/>
            <w:tcBorders>
              <w:top w:val="single" w:sz="4" w:space="0" w:color="auto"/>
              <w:left w:val="single" w:sz="4" w:space="0" w:color="auto"/>
              <w:bottom w:val="single" w:sz="4" w:space="0" w:color="auto"/>
              <w:right w:val="single" w:sz="4" w:space="0" w:color="auto"/>
            </w:tcBorders>
            <w:hideMark/>
          </w:tcPr>
          <w:p w:rsidR="00C979C9" w:rsidRDefault="00970A5A">
            <w:pPr>
              <w:rPr>
                <w:rFonts w:cs="Arial"/>
              </w:rPr>
            </w:pPr>
            <w:r>
              <w:rPr>
                <w:rFonts w:cs="Arial"/>
              </w:rPr>
              <w:t>Unknown</w:t>
            </w:r>
          </w:p>
        </w:tc>
        <w:tc>
          <w:tcPr>
            <w:tcW w:w="900" w:type="dxa"/>
            <w:tcBorders>
              <w:top w:val="single" w:sz="4" w:space="0" w:color="auto"/>
              <w:left w:val="single" w:sz="4" w:space="0" w:color="auto"/>
              <w:bottom w:val="single" w:sz="4" w:space="0" w:color="auto"/>
              <w:right w:val="single" w:sz="4" w:space="0" w:color="auto"/>
            </w:tcBorders>
            <w:hideMark/>
          </w:tcPr>
          <w:p w:rsidR="00C979C9" w:rsidRDefault="00970A5A">
            <w:pPr>
              <w:rPr>
                <w:rFonts w:cs="Arial"/>
              </w:rPr>
            </w:pPr>
            <w:r>
              <w:rPr>
                <w:rFonts w:cs="Arial"/>
              </w:rPr>
              <w:t>0x1E</w:t>
            </w:r>
          </w:p>
        </w:tc>
        <w:tc>
          <w:tcPr>
            <w:tcW w:w="3204" w:type="dxa"/>
            <w:tcBorders>
              <w:top w:val="single" w:sz="4" w:space="0" w:color="auto"/>
              <w:left w:val="single" w:sz="4" w:space="0" w:color="auto"/>
              <w:bottom w:val="single" w:sz="4" w:space="0" w:color="auto"/>
              <w:right w:val="single" w:sz="4" w:space="0" w:color="auto"/>
            </w:tcBorders>
          </w:tcPr>
          <w:p w:rsidR="00C979C9" w:rsidRDefault="00970A5A">
            <w:pPr>
              <w:rPr>
                <w:rFonts w:cs="Arial"/>
              </w:rPr>
            </w:pPr>
          </w:p>
        </w:tc>
      </w:tr>
      <w:tr w:rsidR="00C979C9">
        <w:trPr>
          <w:jc w:val="center"/>
        </w:trPr>
        <w:tc>
          <w:tcPr>
            <w:tcW w:w="1584" w:type="dxa"/>
            <w:tcBorders>
              <w:top w:val="single" w:sz="4" w:space="0" w:color="auto"/>
              <w:left w:val="single" w:sz="4" w:space="0" w:color="auto"/>
              <w:bottom w:val="single" w:sz="4" w:space="0" w:color="auto"/>
              <w:right w:val="single" w:sz="4" w:space="0" w:color="auto"/>
            </w:tcBorders>
            <w:vAlign w:val="center"/>
          </w:tcPr>
          <w:p w:rsidR="00C979C9" w:rsidRDefault="00970A5A">
            <w:pPr>
              <w:rPr>
                <w:rFonts w:cs="Arial"/>
              </w:rPr>
            </w:pPr>
          </w:p>
        </w:tc>
        <w:tc>
          <w:tcPr>
            <w:tcW w:w="1080" w:type="dxa"/>
            <w:tcBorders>
              <w:top w:val="single" w:sz="4" w:space="0" w:color="auto"/>
              <w:left w:val="single" w:sz="4" w:space="0" w:color="auto"/>
              <w:bottom w:val="single" w:sz="4" w:space="0" w:color="auto"/>
              <w:right w:val="single" w:sz="4" w:space="0" w:color="auto"/>
            </w:tcBorders>
            <w:hideMark/>
          </w:tcPr>
          <w:p w:rsidR="00C979C9" w:rsidRDefault="00970A5A">
            <w:pPr>
              <w:rPr>
                <w:rFonts w:cs="Arial"/>
              </w:rPr>
            </w:pPr>
            <w:r>
              <w:rPr>
                <w:rFonts w:cs="Arial"/>
              </w:rPr>
              <w:t>Invalid</w:t>
            </w:r>
          </w:p>
        </w:tc>
        <w:tc>
          <w:tcPr>
            <w:tcW w:w="900" w:type="dxa"/>
            <w:tcBorders>
              <w:top w:val="single" w:sz="4" w:space="0" w:color="auto"/>
              <w:left w:val="single" w:sz="4" w:space="0" w:color="auto"/>
              <w:bottom w:val="single" w:sz="4" w:space="0" w:color="auto"/>
              <w:right w:val="single" w:sz="4" w:space="0" w:color="auto"/>
            </w:tcBorders>
            <w:hideMark/>
          </w:tcPr>
          <w:p w:rsidR="00C979C9" w:rsidRDefault="00970A5A">
            <w:pPr>
              <w:rPr>
                <w:rFonts w:cs="Arial"/>
              </w:rPr>
            </w:pPr>
            <w:r>
              <w:rPr>
                <w:rFonts w:cs="Arial"/>
              </w:rPr>
              <w:t>0x1F</w:t>
            </w:r>
          </w:p>
        </w:tc>
        <w:tc>
          <w:tcPr>
            <w:tcW w:w="3204" w:type="dxa"/>
            <w:tcBorders>
              <w:top w:val="single" w:sz="4" w:space="0" w:color="auto"/>
              <w:left w:val="single" w:sz="4" w:space="0" w:color="auto"/>
              <w:bottom w:val="single" w:sz="4" w:space="0" w:color="auto"/>
              <w:right w:val="single" w:sz="4" w:space="0" w:color="auto"/>
            </w:tcBorders>
          </w:tcPr>
          <w:p w:rsidR="00C979C9" w:rsidRDefault="00970A5A">
            <w:pPr>
              <w:rPr>
                <w:rFonts w:cs="Arial"/>
              </w:rPr>
            </w:pPr>
          </w:p>
        </w:tc>
      </w:tr>
    </w:tbl>
    <w:p w:rsidR="00C979C9" w:rsidRDefault="00970A5A"/>
    <w:p w:rsidR="00406F39" w:rsidRDefault="00970A5A" w:rsidP="003468F6">
      <w:pPr>
        <w:pStyle w:val="Heading3"/>
      </w:pPr>
      <w:bookmarkStart w:id="46" w:name="_Toc13658821"/>
      <w:r w:rsidRPr="00B9479B">
        <w:t>LOCATN-IIR-REQ-022491/E-LocationService_Tx (TcSE ROIN-297354)</w:t>
      </w:r>
      <w:bookmarkEnd w:id="46"/>
    </w:p>
    <w:p w:rsidR="00C500AC" w:rsidRPr="00E82D5E" w:rsidRDefault="00970A5A" w:rsidP="00C500AC">
      <w:pPr>
        <w:spacing w:before="62"/>
        <w:ind w:left="287" w:right="86"/>
        <w:rPr>
          <w:rFonts w:cs="Arial"/>
        </w:rPr>
      </w:pPr>
      <w:r w:rsidRPr="00E82D5E">
        <w:rPr>
          <w:rFonts w:cs="Arial"/>
        </w:rPr>
        <w:t xml:space="preserve">  All items in this subsection apply to an ECU that is a Localization Master.</w:t>
      </w:r>
    </w:p>
    <w:p w:rsidR="00C500AC" w:rsidRPr="00E82D5E" w:rsidRDefault="00970A5A" w:rsidP="00A72404">
      <w:pPr>
        <w:ind w:left="360"/>
        <w:rPr>
          <w:rFonts w:cs="Arial"/>
        </w:rPr>
      </w:pPr>
    </w:p>
    <w:p w:rsidR="008B360C" w:rsidRPr="00E82D5E" w:rsidRDefault="00970A5A" w:rsidP="00A72404">
      <w:pPr>
        <w:ind w:left="360"/>
        <w:rPr>
          <w:rFonts w:cs="Arial"/>
        </w:rPr>
      </w:pPr>
      <w:r w:rsidRPr="00E82D5E">
        <w:rPr>
          <w:rFonts w:cs="Arial"/>
        </w:rPr>
        <w:t>The Location Service shall utilize a Global Navigation Satellite System (GNSS) multi-plex</w:t>
      </w:r>
      <w:r w:rsidRPr="00E82D5E">
        <w:rPr>
          <w:rFonts w:cs="Arial"/>
        </w:rPr>
        <w:t xml:space="preserve"> messaging protocol as defined below. The GNSS protocol shall utilize one or more data messages on the vehicle system interface that consists of 8 bytes of data. Each 8 byte block of data will represent one of 6 different messages:</w:t>
      </w:r>
    </w:p>
    <w:p w:rsidR="00BB53B2" w:rsidRPr="00E82D5E" w:rsidRDefault="00970A5A" w:rsidP="00A72404">
      <w:pPr>
        <w:ind w:left="360"/>
        <w:rPr>
          <w:rFonts w:cs="Arial"/>
        </w:rPr>
      </w:pPr>
    </w:p>
    <w:p w:rsidR="008B360C" w:rsidRPr="00E82D5E" w:rsidRDefault="00970A5A" w:rsidP="00970A5A">
      <w:pPr>
        <w:numPr>
          <w:ilvl w:val="0"/>
          <w:numId w:val="7"/>
        </w:numPr>
        <w:ind w:left="1080"/>
        <w:rPr>
          <w:rFonts w:cs="Arial"/>
        </w:rPr>
      </w:pPr>
      <w:r w:rsidRPr="00E82D5E">
        <w:rPr>
          <w:rFonts w:cs="Arial"/>
        </w:rPr>
        <w:t>Meta Data/Time</w:t>
      </w:r>
    </w:p>
    <w:p w:rsidR="008B360C" w:rsidRPr="00E82D5E" w:rsidRDefault="00970A5A" w:rsidP="00970A5A">
      <w:pPr>
        <w:numPr>
          <w:ilvl w:val="0"/>
          <w:numId w:val="7"/>
        </w:numPr>
        <w:ind w:left="1080"/>
        <w:rPr>
          <w:rFonts w:cs="Arial"/>
        </w:rPr>
      </w:pPr>
      <w:r w:rsidRPr="00E82D5E">
        <w:rPr>
          <w:rFonts w:cs="Arial"/>
        </w:rPr>
        <w:t>Location</w:t>
      </w:r>
      <w:r w:rsidRPr="00E82D5E">
        <w:rPr>
          <w:rFonts w:cs="Arial"/>
        </w:rPr>
        <w:t xml:space="preserve"> 1</w:t>
      </w:r>
    </w:p>
    <w:p w:rsidR="008B360C" w:rsidRPr="00E82D5E" w:rsidRDefault="00970A5A" w:rsidP="00970A5A">
      <w:pPr>
        <w:numPr>
          <w:ilvl w:val="0"/>
          <w:numId w:val="7"/>
        </w:numPr>
        <w:ind w:left="1080"/>
        <w:rPr>
          <w:rFonts w:cs="Arial"/>
        </w:rPr>
      </w:pPr>
      <w:r w:rsidRPr="00E82D5E">
        <w:rPr>
          <w:rFonts w:cs="Arial"/>
        </w:rPr>
        <w:t>Location 2</w:t>
      </w:r>
    </w:p>
    <w:p w:rsidR="008B360C" w:rsidRPr="00E82D5E" w:rsidRDefault="00970A5A" w:rsidP="00970A5A">
      <w:pPr>
        <w:numPr>
          <w:ilvl w:val="0"/>
          <w:numId w:val="7"/>
        </w:numPr>
        <w:ind w:left="1080"/>
        <w:rPr>
          <w:rFonts w:cs="Arial"/>
        </w:rPr>
      </w:pPr>
      <w:r w:rsidRPr="00E82D5E">
        <w:rPr>
          <w:rFonts w:cs="Arial"/>
        </w:rPr>
        <w:t>Location Quality</w:t>
      </w:r>
    </w:p>
    <w:p w:rsidR="008B360C" w:rsidRPr="00E82D5E" w:rsidRDefault="00970A5A" w:rsidP="00970A5A">
      <w:pPr>
        <w:numPr>
          <w:ilvl w:val="0"/>
          <w:numId w:val="7"/>
        </w:numPr>
        <w:ind w:left="1080"/>
        <w:rPr>
          <w:rFonts w:cs="Arial"/>
        </w:rPr>
      </w:pPr>
      <w:r w:rsidRPr="00E82D5E">
        <w:rPr>
          <w:rFonts w:cs="Arial"/>
        </w:rPr>
        <w:t>Sensor Quality</w:t>
      </w:r>
    </w:p>
    <w:p w:rsidR="008B360C" w:rsidRPr="00E82D5E" w:rsidRDefault="00970A5A" w:rsidP="00970A5A">
      <w:pPr>
        <w:numPr>
          <w:ilvl w:val="0"/>
          <w:numId w:val="7"/>
        </w:numPr>
        <w:ind w:left="1080"/>
        <w:rPr>
          <w:rFonts w:cs="Arial"/>
        </w:rPr>
      </w:pPr>
      <w:r w:rsidRPr="00E82D5E">
        <w:rPr>
          <w:rFonts w:cs="Arial"/>
        </w:rPr>
        <w:t>Sky View</w:t>
      </w:r>
    </w:p>
    <w:p w:rsidR="004D4E30" w:rsidRPr="00E82D5E" w:rsidRDefault="00970A5A" w:rsidP="00970A5A">
      <w:pPr>
        <w:numPr>
          <w:ilvl w:val="0"/>
          <w:numId w:val="7"/>
        </w:numPr>
        <w:ind w:left="1080"/>
        <w:rPr>
          <w:rFonts w:cs="Arial"/>
        </w:rPr>
      </w:pPr>
      <w:r w:rsidRPr="00E82D5E">
        <w:rPr>
          <w:rFonts w:cs="Arial"/>
        </w:rPr>
        <w:t>Location 3 (same as Location 1, but with shifted coordinates for China – only for China)</w:t>
      </w:r>
    </w:p>
    <w:p w:rsidR="00750CA5" w:rsidRPr="00E82D5E" w:rsidRDefault="00970A5A" w:rsidP="00970A5A">
      <w:pPr>
        <w:numPr>
          <w:ilvl w:val="0"/>
          <w:numId w:val="7"/>
        </w:numPr>
        <w:ind w:left="1080"/>
        <w:rPr>
          <w:rFonts w:cs="Arial"/>
        </w:rPr>
      </w:pPr>
      <w:r w:rsidRPr="00E82D5E">
        <w:rPr>
          <w:rFonts w:cs="Arial"/>
        </w:rPr>
        <w:t>Location 4 (RAW GNSS from Chipset)</w:t>
      </w:r>
    </w:p>
    <w:p w:rsidR="00750CA5" w:rsidRPr="00E82D5E" w:rsidRDefault="00970A5A" w:rsidP="00970A5A">
      <w:pPr>
        <w:numPr>
          <w:ilvl w:val="0"/>
          <w:numId w:val="7"/>
        </w:numPr>
        <w:ind w:left="1080"/>
        <w:rPr>
          <w:rFonts w:cs="Arial"/>
        </w:rPr>
      </w:pPr>
      <w:r w:rsidRPr="00E82D5E">
        <w:rPr>
          <w:rFonts w:cs="Arial"/>
        </w:rPr>
        <w:t>Location 5 (Map Match Feedback from embedded nav, if equipped)</w:t>
      </w:r>
    </w:p>
    <w:p w:rsidR="00BB53B2" w:rsidRPr="00E82D5E" w:rsidRDefault="00970A5A" w:rsidP="00BB53B2">
      <w:pPr>
        <w:ind w:left="1080"/>
        <w:rPr>
          <w:rFonts w:cs="Arial"/>
        </w:rPr>
      </w:pPr>
    </w:p>
    <w:p w:rsidR="008B360C" w:rsidRDefault="00970A5A" w:rsidP="00A72404">
      <w:pPr>
        <w:ind w:left="360"/>
        <w:rPr>
          <w:rFonts w:cs="Arial"/>
        </w:rPr>
      </w:pPr>
      <w:r w:rsidRPr="00E82D5E">
        <w:rPr>
          <w:rFonts w:cs="Arial"/>
        </w:rPr>
        <w:t>Each of these</w:t>
      </w:r>
      <w:r w:rsidRPr="00E82D5E">
        <w:rPr>
          <w:rFonts w:cs="Arial"/>
        </w:rPr>
        <w:t xml:space="preserve"> 6 messages consists of several fields of data within the 8 byte blocks. The first field of data in every message is an 8 bit block called “Message Type” that indicates what fields of data are present in the remaining 60 bits of data. The </w:t>
      </w:r>
      <w:r w:rsidRPr="00E82D5E">
        <w:rPr>
          <w:rFonts w:cs="Arial"/>
          <w:i/>
        </w:rPr>
        <w:t>Message Type Defi</w:t>
      </w:r>
      <w:r w:rsidRPr="00E82D5E">
        <w:rPr>
          <w:rFonts w:cs="Arial"/>
          <w:i/>
        </w:rPr>
        <w:t>nition Table</w:t>
      </w:r>
      <w:r w:rsidRPr="00E82D5E">
        <w:rPr>
          <w:rFonts w:cs="Arial"/>
        </w:rPr>
        <w:t xml:space="preserve"> below defines the “Message Type” field used by all 6 messages.</w:t>
      </w:r>
    </w:p>
    <w:p w:rsidR="003468F6" w:rsidRPr="00E82D5E" w:rsidRDefault="003468F6" w:rsidP="00A72404">
      <w:pPr>
        <w:ind w:left="360"/>
        <w:rPr>
          <w:rFonts w:cs="Arial"/>
        </w:rPr>
      </w:pPr>
    </w:p>
    <w:p w:rsidR="008B360C" w:rsidRDefault="00970A5A" w:rsidP="008B360C">
      <w:pPr>
        <w:rPr>
          <w:rFonts w:cs="Arial"/>
        </w:rPr>
      </w:pPr>
    </w:p>
    <w:tbl>
      <w:tblPr>
        <w:tblStyle w:val="TableGrid"/>
        <w:tblW w:w="0" w:type="auto"/>
        <w:jc w:val="center"/>
        <w:tblLook w:val="04A0" w:firstRow="1" w:lastRow="0" w:firstColumn="1" w:lastColumn="0" w:noHBand="0" w:noVBand="1"/>
      </w:tblPr>
      <w:tblGrid>
        <w:gridCol w:w="1596"/>
        <w:gridCol w:w="1800"/>
        <w:gridCol w:w="2384"/>
      </w:tblGrid>
      <w:tr w:rsidR="00B51A5A" w:rsidTr="00750CA5">
        <w:trPr>
          <w:jc w:val="center"/>
        </w:trPr>
        <w:tc>
          <w:tcPr>
            <w:tcW w:w="1596" w:type="dxa"/>
            <w:tcBorders>
              <w:top w:val="single" w:sz="4" w:space="0" w:color="auto"/>
              <w:left w:val="single" w:sz="4" w:space="0" w:color="auto"/>
              <w:bottom w:val="single" w:sz="4" w:space="0" w:color="auto"/>
              <w:right w:val="single" w:sz="4" w:space="0" w:color="auto"/>
            </w:tcBorders>
            <w:shd w:val="pct15" w:color="auto" w:fill="auto"/>
            <w:hideMark/>
          </w:tcPr>
          <w:p w:rsidR="00B51A5A" w:rsidRDefault="00970A5A">
            <w:pPr>
              <w:jc w:val="center"/>
              <w:rPr>
                <w:rFonts w:cs="Arial"/>
                <w:b/>
              </w:rPr>
            </w:pPr>
            <w:r>
              <w:rPr>
                <w:rFonts w:cs="Arial"/>
                <w:b/>
              </w:rPr>
              <w:lastRenderedPageBreak/>
              <w:t>Message Type</w:t>
            </w:r>
          </w:p>
        </w:tc>
        <w:tc>
          <w:tcPr>
            <w:tcW w:w="1800" w:type="dxa"/>
            <w:tcBorders>
              <w:top w:val="single" w:sz="4" w:space="0" w:color="auto"/>
              <w:left w:val="single" w:sz="4" w:space="0" w:color="auto"/>
              <w:bottom w:val="single" w:sz="4" w:space="0" w:color="auto"/>
              <w:right w:val="single" w:sz="4" w:space="0" w:color="auto"/>
            </w:tcBorders>
            <w:shd w:val="pct15" w:color="auto" w:fill="auto"/>
            <w:hideMark/>
          </w:tcPr>
          <w:p w:rsidR="00B51A5A" w:rsidRDefault="00970A5A">
            <w:pPr>
              <w:rPr>
                <w:rFonts w:cs="Arial"/>
                <w:b/>
              </w:rPr>
            </w:pPr>
            <w:r>
              <w:rPr>
                <w:rFonts w:cs="Arial"/>
                <w:b/>
              </w:rPr>
              <w:t>Message</w:t>
            </w:r>
          </w:p>
        </w:tc>
        <w:tc>
          <w:tcPr>
            <w:tcW w:w="2374" w:type="dxa"/>
            <w:tcBorders>
              <w:top w:val="single" w:sz="4" w:space="0" w:color="auto"/>
              <w:left w:val="single" w:sz="4" w:space="0" w:color="auto"/>
              <w:bottom w:val="single" w:sz="4" w:space="0" w:color="auto"/>
              <w:right w:val="single" w:sz="4" w:space="0" w:color="auto"/>
            </w:tcBorders>
            <w:shd w:val="pct15" w:color="auto" w:fill="auto"/>
          </w:tcPr>
          <w:p w:rsidR="00B51A5A" w:rsidRDefault="00970A5A">
            <w:pPr>
              <w:rPr>
                <w:rFonts w:cs="Arial"/>
                <w:b/>
              </w:rPr>
            </w:pPr>
            <w:r>
              <w:rPr>
                <w:rFonts w:cs="Arial"/>
                <w:b/>
              </w:rPr>
              <w:t>Broadcast In</w:t>
            </w:r>
          </w:p>
        </w:tc>
      </w:tr>
      <w:tr w:rsidR="00B51A5A" w:rsidTr="00750CA5">
        <w:trPr>
          <w:jc w:val="center"/>
        </w:trPr>
        <w:tc>
          <w:tcPr>
            <w:tcW w:w="1596" w:type="dxa"/>
            <w:tcBorders>
              <w:top w:val="single" w:sz="4" w:space="0" w:color="auto"/>
              <w:left w:val="single" w:sz="4" w:space="0" w:color="auto"/>
              <w:bottom w:val="single" w:sz="4" w:space="0" w:color="auto"/>
              <w:right w:val="single" w:sz="4" w:space="0" w:color="auto"/>
            </w:tcBorders>
            <w:hideMark/>
          </w:tcPr>
          <w:p w:rsidR="00B51A5A" w:rsidRDefault="00970A5A">
            <w:pPr>
              <w:jc w:val="center"/>
              <w:rPr>
                <w:rFonts w:cs="Arial"/>
              </w:rPr>
            </w:pPr>
            <w:r>
              <w:rPr>
                <w:rFonts w:cs="Arial"/>
              </w:rPr>
              <w:t>0</w:t>
            </w:r>
          </w:p>
        </w:tc>
        <w:tc>
          <w:tcPr>
            <w:tcW w:w="1800" w:type="dxa"/>
            <w:tcBorders>
              <w:top w:val="single" w:sz="4" w:space="0" w:color="auto"/>
              <w:left w:val="single" w:sz="4" w:space="0" w:color="auto"/>
              <w:bottom w:val="single" w:sz="4" w:space="0" w:color="auto"/>
              <w:right w:val="single" w:sz="4" w:space="0" w:color="auto"/>
            </w:tcBorders>
            <w:hideMark/>
          </w:tcPr>
          <w:p w:rsidR="00B51A5A" w:rsidRDefault="00970A5A">
            <w:pPr>
              <w:rPr>
                <w:rFonts w:cs="Arial"/>
              </w:rPr>
            </w:pPr>
            <w:r>
              <w:rPr>
                <w:rFonts w:cs="Arial"/>
              </w:rPr>
              <w:t>MetaDataTime</w:t>
            </w:r>
          </w:p>
        </w:tc>
        <w:tc>
          <w:tcPr>
            <w:tcW w:w="2374" w:type="dxa"/>
            <w:tcBorders>
              <w:top w:val="single" w:sz="4" w:space="0" w:color="auto"/>
              <w:left w:val="single" w:sz="4" w:space="0" w:color="auto"/>
              <w:bottom w:val="single" w:sz="4" w:space="0" w:color="auto"/>
              <w:right w:val="single" w:sz="4" w:space="0" w:color="auto"/>
            </w:tcBorders>
          </w:tcPr>
          <w:p w:rsidR="00B51A5A" w:rsidRDefault="00970A5A">
            <w:pPr>
              <w:rPr>
                <w:rFonts w:cs="Arial"/>
              </w:rPr>
            </w:pPr>
            <w:r>
              <w:rPr>
                <w:rFonts w:cs="Arial"/>
              </w:rPr>
              <w:t>LocationServices_Data1</w:t>
            </w:r>
          </w:p>
        </w:tc>
      </w:tr>
      <w:tr w:rsidR="00B51A5A" w:rsidTr="00750CA5">
        <w:trPr>
          <w:jc w:val="center"/>
        </w:trPr>
        <w:tc>
          <w:tcPr>
            <w:tcW w:w="1596" w:type="dxa"/>
            <w:tcBorders>
              <w:top w:val="single" w:sz="4" w:space="0" w:color="auto"/>
              <w:left w:val="single" w:sz="4" w:space="0" w:color="auto"/>
              <w:bottom w:val="single" w:sz="4" w:space="0" w:color="auto"/>
              <w:right w:val="single" w:sz="4" w:space="0" w:color="auto"/>
            </w:tcBorders>
            <w:hideMark/>
          </w:tcPr>
          <w:p w:rsidR="00B51A5A" w:rsidRDefault="00970A5A">
            <w:pPr>
              <w:jc w:val="center"/>
              <w:rPr>
                <w:rFonts w:cs="Arial"/>
              </w:rPr>
            </w:pPr>
            <w:r>
              <w:rPr>
                <w:rFonts w:cs="Arial"/>
              </w:rPr>
              <w:t>1</w:t>
            </w:r>
          </w:p>
        </w:tc>
        <w:tc>
          <w:tcPr>
            <w:tcW w:w="1800" w:type="dxa"/>
            <w:tcBorders>
              <w:top w:val="single" w:sz="4" w:space="0" w:color="auto"/>
              <w:left w:val="single" w:sz="4" w:space="0" w:color="auto"/>
              <w:bottom w:val="single" w:sz="4" w:space="0" w:color="auto"/>
              <w:right w:val="single" w:sz="4" w:space="0" w:color="auto"/>
            </w:tcBorders>
            <w:hideMark/>
          </w:tcPr>
          <w:p w:rsidR="00B51A5A" w:rsidRDefault="00970A5A">
            <w:pPr>
              <w:rPr>
                <w:rFonts w:cs="Arial"/>
              </w:rPr>
            </w:pPr>
            <w:r>
              <w:rPr>
                <w:rFonts w:cs="Arial"/>
              </w:rPr>
              <w:t>Location1</w:t>
            </w:r>
          </w:p>
        </w:tc>
        <w:tc>
          <w:tcPr>
            <w:tcW w:w="2374" w:type="dxa"/>
            <w:tcBorders>
              <w:top w:val="single" w:sz="4" w:space="0" w:color="auto"/>
              <w:left w:val="single" w:sz="4" w:space="0" w:color="auto"/>
              <w:bottom w:val="single" w:sz="4" w:space="0" w:color="auto"/>
              <w:right w:val="single" w:sz="4" w:space="0" w:color="auto"/>
            </w:tcBorders>
          </w:tcPr>
          <w:p w:rsidR="00B51A5A" w:rsidRDefault="00970A5A">
            <w:pPr>
              <w:rPr>
                <w:rFonts w:cs="Arial"/>
              </w:rPr>
            </w:pPr>
            <w:r>
              <w:rPr>
                <w:rFonts w:cs="Arial"/>
              </w:rPr>
              <w:t>LocationServices_Data1</w:t>
            </w:r>
          </w:p>
        </w:tc>
      </w:tr>
      <w:tr w:rsidR="00B51A5A" w:rsidTr="00750CA5">
        <w:trPr>
          <w:jc w:val="center"/>
        </w:trPr>
        <w:tc>
          <w:tcPr>
            <w:tcW w:w="1596" w:type="dxa"/>
            <w:tcBorders>
              <w:top w:val="single" w:sz="4" w:space="0" w:color="auto"/>
              <w:left w:val="single" w:sz="4" w:space="0" w:color="auto"/>
              <w:bottom w:val="single" w:sz="4" w:space="0" w:color="auto"/>
              <w:right w:val="single" w:sz="4" w:space="0" w:color="auto"/>
            </w:tcBorders>
            <w:hideMark/>
          </w:tcPr>
          <w:p w:rsidR="00B51A5A" w:rsidRDefault="00970A5A">
            <w:pPr>
              <w:jc w:val="center"/>
              <w:rPr>
                <w:rFonts w:cs="Arial"/>
              </w:rPr>
            </w:pPr>
            <w:r>
              <w:rPr>
                <w:rFonts w:cs="Arial"/>
              </w:rPr>
              <w:t>2</w:t>
            </w:r>
          </w:p>
        </w:tc>
        <w:tc>
          <w:tcPr>
            <w:tcW w:w="1800" w:type="dxa"/>
            <w:tcBorders>
              <w:top w:val="single" w:sz="4" w:space="0" w:color="auto"/>
              <w:left w:val="single" w:sz="4" w:space="0" w:color="auto"/>
              <w:bottom w:val="single" w:sz="4" w:space="0" w:color="auto"/>
              <w:right w:val="single" w:sz="4" w:space="0" w:color="auto"/>
            </w:tcBorders>
            <w:hideMark/>
          </w:tcPr>
          <w:p w:rsidR="00B51A5A" w:rsidRDefault="00970A5A">
            <w:pPr>
              <w:rPr>
                <w:rFonts w:cs="Arial"/>
              </w:rPr>
            </w:pPr>
            <w:r>
              <w:rPr>
                <w:rFonts w:cs="Arial"/>
              </w:rPr>
              <w:t>Location2</w:t>
            </w:r>
          </w:p>
        </w:tc>
        <w:tc>
          <w:tcPr>
            <w:tcW w:w="2374" w:type="dxa"/>
            <w:tcBorders>
              <w:top w:val="single" w:sz="4" w:space="0" w:color="auto"/>
              <w:left w:val="single" w:sz="4" w:space="0" w:color="auto"/>
              <w:bottom w:val="single" w:sz="4" w:space="0" w:color="auto"/>
              <w:right w:val="single" w:sz="4" w:space="0" w:color="auto"/>
            </w:tcBorders>
          </w:tcPr>
          <w:p w:rsidR="00B51A5A" w:rsidRDefault="00970A5A">
            <w:pPr>
              <w:rPr>
                <w:rFonts w:cs="Arial"/>
              </w:rPr>
            </w:pPr>
            <w:r>
              <w:rPr>
                <w:rFonts w:cs="Arial"/>
              </w:rPr>
              <w:t>LocationServices_Data1</w:t>
            </w:r>
          </w:p>
        </w:tc>
      </w:tr>
      <w:tr w:rsidR="00B51A5A" w:rsidTr="00750CA5">
        <w:trPr>
          <w:jc w:val="center"/>
        </w:trPr>
        <w:tc>
          <w:tcPr>
            <w:tcW w:w="1596" w:type="dxa"/>
            <w:tcBorders>
              <w:top w:val="single" w:sz="4" w:space="0" w:color="auto"/>
              <w:left w:val="single" w:sz="4" w:space="0" w:color="auto"/>
              <w:bottom w:val="single" w:sz="4" w:space="0" w:color="auto"/>
              <w:right w:val="single" w:sz="4" w:space="0" w:color="auto"/>
            </w:tcBorders>
            <w:hideMark/>
          </w:tcPr>
          <w:p w:rsidR="00B51A5A" w:rsidRDefault="00970A5A">
            <w:pPr>
              <w:jc w:val="center"/>
              <w:rPr>
                <w:rFonts w:cs="Arial"/>
              </w:rPr>
            </w:pPr>
            <w:r>
              <w:rPr>
                <w:rFonts w:cs="Arial"/>
              </w:rPr>
              <w:t>3</w:t>
            </w:r>
          </w:p>
        </w:tc>
        <w:tc>
          <w:tcPr>
            <w:tcW w:w="1800" w:type="dxa"/>
            <w:tcBorders>
              <w:top w:val="single" w:sz="4" w:space="0" w:color="auto"/>
              <w:left w:val="single" w:sz="4" w:space="0" w:color="auto"/>
              <w:bottom w:val="single" w:sz="4" w:space="0" w:color="auto"/>
              <w:right w:val="single" w:sz="4" w:space="0" w:color="auto"/>
            </w:tcBorders>
            <w:hideMark/>
          </w:tcPr>
          <w:p w:rsidR="00B51A5A" w:rsidRDefault="00970A5A">
            <w:pPr>
              <w:rPr>
                <w:rFonts w:cs="Arial"/>
              </w:rPr>
            </w:pPr>
            <w:r>
              <w:rPr>
                <w:rFonts w:cs="Arial"/>
              </w:rPr>
              <w:t>LocationQuality</w:t>
            </w:r>
          </w:p>
        </w:tc>
        <w:tc>
          <w:tcPr>
            <w:tcW w:w="2374" w:type="dxa"/>
            <w:tcBorders>
              <w:top w:val="single" w:sz="4" w:space="0" w:color="auto"/>
              <w:left w:val="single" w:sz="4" w:space="0" w:color="auto"/>
              <w:bottom w:val="single" w:sz="4" w:space="0" w:color="auto"/>
              <w:right w:val="single" w:sz="4" w:space="0" w:color="auto"/>
            </w:tcBorders>
          </w:tcPr>
          <w:p w:rsidR="00B51A5A" w:rsidRDefault="00970A5A">
            <w:pPr>
              <w:rPr>
                <w:rFonts w:cs="Arial"/>
              </w:rPr>
            </w:pPr>
            <w:r>
              <w:rPr>
                <w:rFonts w:cs="Arial"/>
              </w:rPr>
              <w:t>LocationServices_Data1</w:t>
            </w:r>
          </w:p>
        </w:tc>
      </w:tr>
      <w:tr w:rsidR="00B51A5A" w:rsidTr="00750CA5">
        <w:trPr>
          <w:jc w:val="center"/>
        </w:trPr>
        <w:tc>
          <w:tcPr>
            <w:tcW w:w="1596" w:type="dxa"/>
            <w:tcBorders>
              <w:top w:val="single" w:sz="4" w:space="0" w:color="auto"/>
              <w:left w:val="single" w:sz="4" w:space="0" w:color="auto"/>
              <w:bottom w:val="single" w:sz="4" w:space="0" w:color="auto"/>
              <w:right w:val="single" w:sz="4" w:space="0" w:color="auto"/>
            </w:tcBorders>
            <w:hideMark/>
          </w:tcPr>
          <w:p w:rsidR="00B51A5A" w:rsidRDefault="00970A5A">
            <w:pPr>
              <w:jc w:val="center"/>
              <w:rPr>
                <w:rFonts w:cs="Arial"/>
              </w:rPr>
            </w:pPr>
            <w:r>
              <w:rPr>
                <w:rFonts w:cs="Arial"/>
              </w:rPr>
              <w:t>4</w:t>
            </w:r>
          </w:p>
        </w:tc>
        <w:tc>
          <w:tcPr>
            <w:tcW w:w="1800" w:type="dxa"/>
            <w:tcBorders>
              <w:top w:val="single" w:sz="4" w:space="0" w:color="auto"/>
              <w:left w:val="single" w:sz="4" w:space="0" w:color="auto"/>
              <w:bottom w:val="single" w:sz="4" w:space="0" w:color="auto"/>
              <w:right w:val="single" w:sz="4" w:space="0" w:color="auto"/>
            </w:tcBorders>
            <w:hideMark/>
          </w:tcPr>
          <w:p w:rsidR="00B51A5A" w:rsidRDefault="00970A5A">
            <w:pPr>
              <w:rPr>
                <w:rFonts w:cs="Arial"/>
              </w:rPr>
            </w:pPr>
            <w:r>
              <w:rPr>
                <w:rFonts w:cs="Arial"/>
              </w:rPr>
              <w:t>SensorQuality</w:t>
            </w:r>
          </w:p>
        </w:tc>
        <w:tc>
          <w:tcPr>
            <w:tcW w:w="2374" w:type="dxa"/>
            <w:tcBorders>
              <w:top w:val="single" w:sz="4" w:space="0" w:color="auto"/>
              <w:left w:val="single" w:sz="4" w:space="0" w:color="auto"/>
              <w:bottom w:val="single" w:sz="4" w:space="0" w:color="auto"/>
              <w:right w:val="single" w:sz="4" w:space="0" w:color="auto"/>
            </w:tcBorders>
          </w:tcPr>
          <w:p w:rsidR="00B51A5A" w:rsidRDefault="00970A5A">
            <w:pPr>
              <w:rPr>
                <w:rFonts w:cs="Arial"/>
              </w:rPr>
            </w:pPr>
            <w:r>
              <w:rPr>
                <w:rFonts w:cs="Arial"/>
              </w:rPr>
              <w:t>LocationServices_Data1</w:t>
            </w:r>
          </w:p>
        </w:tc>
      </w:tr>
      <w:tr w:rsidR="00B51A5A" w:rsidTr="00750CA5">
        <w:trPr>
          <w:jc w:val="center"/>
        </w:trPr>
        <w:tc>
          <w:tcPr>
            <w:tcW w:w="1596" w:type="dxa"/>
            <w:tcBorders>
              <w:top w:val="single" w:sz="4" w:space="0" w:color="auto"/>
              <w:left w:val="single" w:sz="4" w:space="0" w:color="auto"/>
              <w:bottom w:val="single" w:sz="4" w:space="0" w:color="auto"/>
              <w:right w:val="single" w:sz="4" w:space="0" w:color="auto"/>
            </w:tcBorders>
            <w:hideMark/>
          </w:tcPr>
          <w:p w:rsidR="00B51A5A" w:rsidRDefault="00970A5A">
            <w:pPr>
              <w:jc w:val="center"/>
              <w:rPr>
                <w:rFonts w:cs="Arial"/>
              </w:rPr>
            </w:pPr>
            <w:r>
              <w:rPr>
                <w:rFonts w:cs="Arial"/>
              </w:rPr>
              <w:t>5</w:t>
            </w:r>
          </w:p>
        </w:tc>
        <w:tc>
          <w:tcPr>
            <w:tcW w:w="1800" w:type="dxa"/>
            <w:tcBorders>
              <w:top w:val="single" w:sz="4" w:space="0" w:color="auto"/>
              <w:left w:val="single" w:sz="4" w:space="0" w:color="auto"/>
              <w:bottom w:val="single" w:sz="4" w:space="0" w:color="auto"/>
              <w:right w:val="single" w:sz="4" w:space="0" w:color="auto"/>
            </w:tcBorders>
            <w:hideMark/>
          </w:tcPr>
          <w:p w:rsidR="00B51A5A" w:rsidRDefault="00970A5A">
            <w:pPr>
              <w:rPr>
                <w:rFonts w:cs="Arial"/>
              </w:rPr>
            </w:pPr>
            <w:r>
              <w:rPr>
                <w:rFonts w:cs="Arial"/>
              </w:rPr>
              <w:t>SkyView</w:t>
            </w:r>
          </w:p>
        </w:tc>
        <w:tc>
          <w:tcPr>
            <w:tcW w:w="2374" w:type="dxa"/>
            <w:tcBorders>
              <w:top w:val="single" w:sz="4" w:space="0" w:color="auto"/>
              <w:left w:val="single" w:sz="4" w:space="0" w:color="auto"/>
              <w:bottom w:val="single" w:sz="4" w:space="0" w:color="auto"/>
              <w:right w:val="single" w:sz="4" w:space="0" w:color="auto"/>
            </w:tcBorders>
          </w:tcPr>
          <w:p w:rsidR="00B51A5A" w:rsidRDefault="00970A5A">
            <w:pPr>
              <w:rPr>
                <w:rFonts w:cs="Arial"/>
              </w:rPr>
            </w:pPr>
            <w:r>
              <w:rPr>
                <w:rFonts w:cs="Arial"/>
              </w:rPr>
              <w:t>LocationServices_Data2</w:t>
            </w:r>
          </w:p>
        </w:tc>
      </w:tr>
      <w:tr w:rsidR="00B51A5A" w:rsidTr="00750CA5">
        <w:trPr>
          <w:jc w:val="center"/>
        </w:trPr>
        <w:tc>
          <w:tcPr>
            <w:tcW w:w="1596" w:type="dxa"/>
            <w:tcBorders>
              <w:top w:val="single" w:sz="4" w:space="0" w:color="auto"/>
              <w:left w:val="single" w:sz="4" w:space="0" w:color="auto"/>
              <w:bottom w:val="single" w:sz="4" w:space="0" w:color="auto"/>
              <w:right w:val="single" w:sz="4" w:space="0" w:color="auto"/>
            </w:tcBorders>
          </w:tcPr>
          <w:p w:rsidR="00B51A5A" w:rsidRDefault="00970A5A">
            <w:pPr>
              <w:jc w:val="center"/>
              <w:rPr>
                <w:rFonts w:cs="Arial"/>
              </w:rPr>
            </w:pPr>
            <w:r>
              <w:rPr>
                <w:rFonts w:cs="Arial"/>
              </w:rPr>
              <w:t>6</w:t>
            </w:r>
          </w:p>
        </w:tc>
        <w:tc>
          <w:tcPr>
            <w:tcW w:w="1800" w:type="dxa"/>
            <w:tcBorders>
              <w:top w:val="single" w:sz="4" w:space="0" w:color="auto"/>
              <w:left w:val="single" w:sz="4" w:space="0" w:color="auto"/>
              <w:bottom w:val="single" w:sz="4" w:space="0" w:color="auto"/>
              <w:right w:val="single" w:sz="4" w:space="0" w:color="auto"/>
            </w:tcBorders>
          </w:tcPr>
          <w:p w:rsidR="00B51A5A" w:rsidRDefault="00970A5A">
            <w:pPr>
              <w:rPr>
                <w:rFonts w:cs="Arial"/>
              </w:rPr>
            </w:pPr>
            <w:r>
              <w:rPr>
                <w:rFonts w:cs="Arial"/>
              </w:rPr>
              <w:t>Location3</w:t>
            </w:r>
          </w:p>
        </w:tc>
        <w:tc>
          <w:tcPr>
            <w:tcW w:w="2374" w:type="dxa"/>
            <w:tcBorders>
              <w:top w:val="single" w:sz="4" w:space="0" w:color="auto"/>
              <w:left w:val="single" w:sz="4" w:space="0" w:color="auto"/>
              <w:bottom w:val="single" w:sz="4" w:space="0" w:color="auto"/>
              <w:right w:val="single" w:sz="4" w:space="0" w:color="auto"/>
            </w:tcBorders>
          </w:tcPr>
          <w:p w:rsidR="00B51A5A" w:rsidRDefault="00970A5A">
            <w:pPr>
              <w:rPr>
                <w:rFonts w:cs="Arial"/>
              </w:rPr>
            </w:pPr>
            <w:r>
              <w:rPr>
                <w:rFonts w:cs="Arial"/>
              </w:rPr>
              <w:t>LocationServices_Data1</w:t>
            </w:r>
          </w:p>
        </w:tc>
      </w:tr>
      <w:tr w:rsidR="00750CA5" w:rsidTr="00750CA5">
        <w:trPr>
          <w:jc w:val="center"/>
        </w:trPr>
        <w:tc>
          <w:tcPr>
            <w:tcW w:w="1596" w:type="dxa"/>
            <w:tcBorders>
              <w:top w:val="single" w:sz="4" w:space="0" w:color="auto"/>
              <w:left w:val="single" w:sz="4" w:space="0" w:color="auto"/>
              <w:bottom w:val="single" w:sz="4" w:space="0" w:color="auto"/>
              <w:right w:val="single" w:sz="4" w:space="0" w:color="auto"/>
            </w:tcBorders>
          </w:tcPr>
          <w:p w:rsidR="00750CA5" w:rsidRDefault="00970A5A">
            <w:pPr>
              <w:jc w:val="center"/>
              <w:rPr>
                <w:rFonts w:cs="Arial"/>
              </w:rPr>
            </w:pPr>
            <w:r>
              <w:rPr>
                <w:rFonts w:cs="Arial"/>
              </w:rPr>
              <w:t>7</w:t>
            </w:r>
          </w:p>
        </w:tc>
        <w:tc>
          <w:tcPr>
            <w:tcW w:w="1800" w:type="dxa"/>
            <w:tcBorders>
              <w:top w:val="single" w:sz="4" w:space="0" w:color="auto"/>
              <w:left w:val="single" w:sz="4" w:space="0" w:color="auto"/>
              <w:bottom w:val="single" w:sz="4" w:space="0" w:color="auto"/>
              <w:right w:val="single" w:sz="4" w:space="0" w:color="auto"/>
            </w:tcBorders>
          </w:tcPr>
          <w:p w:rsidR="00750CA5" w:rsidRDefault="00970A5A">
            <w:pPr>
              <w:rPr>
                <w:rFonts w:cs="Arial"/>
              </w:rPr>
            </w:pPr>
            <w:r>
              <w:rPr>
                <w:rFonts w:cs="Arial"/>
              </w:rPr>
              <w:t>Location4</w:t>
            </w:r>
          </w:p>
        </w:tc>
        <w:tc>
          <w:tcPr>
            <w:tcW w:w="2374" w:type="dxa"/>
            <w:tcBorders>
              <w:top w:val="single" w:sz="4" w:space="0" w:color="auto"/>
              <w:left w:val="single" w:sz="4" w:space="0" w:color="auto"/>
              <w:bottom w:val="single" w:sz="4" w:space="0" w:color="auto"/>
              <w:right w:val="single" w:sz="4" w:space="0" w:color="auto"/>
            </w:tcBorders>
          </w:tcPr>
          <w:p w:rsidR="00750CA5" w:rsidRDefault="00970A5A">
            <w:pPr>
              <w:rPr>
                <w:rFonts w:cs="Arial"/>
              </w:rPr>
            </w:pPr>
            <w:r>
              <w:rPr>
                <w:rFonts w:cs="Arial"/>
              </w:rPr>
              <w:t>LocationServices_Data1</w:t>
            </w:r>
          </w:p>
        </w:tc>
      </w:tr>
      <w:tr w:rsidR="00750CA5" w:rsidTr="00750CA5">
        <w:trPr>
          <w:jc w:val="center"/>
        </w:trPr>
        <w:tc>
          <w:tcPr>
            <w:tcW w:w="1596" w:type="dxa"/>
            <w:tcBorders>
              <w:top w:val="single" w:sz="4" w:space="0" w:color="auto"/>
              <w:left w:val="single" w:sz="4" w:space="0" w:color="auto"/>
              <w:bottom w:val="single" w:sz="4" w:space="0" w:color="auto"/>
              <w:right w:val="single" w:sz="4" w:space="0" w:color="auto"/>
            </w:tcBorders>
          </w:tcPr>
          <w:p w:rsidR="00750CA5" w:rsidRDefault="00970A5A">
            <w:pPr>
              <w:jc w:val="center"/>
              <w:rPr>
                <w:rFonts w:cs="Arial"/>
              </w:rPr>
            </w:pPr>
            <w:r>
              <w:rPr>
                <w:rFonts w:cs="Arial"/>
              </w:rPr>
              <w:t>8</w:t>
            </w:r>
          </w:p>
        </w:tc>
        <w:tc>
          <w:tcPr>
            <w:tcW w:w="1800" w:type="dxa"/>
            <w:tcBorders>
              <w:top w:val="single" w:sz="4" w:space="0" w:color="auto"/>
              <w:left w:val="single" w:sz="4" w:space="0" w:color="auto"/>
              <w:bottom w:val="single" w:sz="4" w:space="0" w:color="auto"/>
              <w:right w:val="single" w:sz="4" w:space="0" w:color="auto"/>
            </w:tcBorders>
          </w:tcPr>
          <w:p w:rsidR="00750CA5" w:rsidRDefault="00970A5A">
            <w:pPr>
              <w:rPr>
                <w:rFonts w:cs="Arial"/>
              </w:rPr>
            </w:pPr>
            <w:r>
              <w:rPr>
                <w:rFonts w:cs="Arial"/>
              </w:rPr>
              <w:t>Location5</w:t>
            </w:r>
          </w:p>
        </w:tc>
        <w:tc>
          <w:tcPr>
            <w:tcW w:w="2374" w:type="dxa"/>
            <w:tcBorders>
              <w:top w:val="single" w:sz="4" w:space="0" w:color="auto"/>
              <w:left w:val="single" w:sz="4" w:space="0" w:color="auto"/>
              <w:bottom w:val="single" w:sz="4" w:space="0" w:color="auto"/>
              <w:right w:val="single" w:sz="4" w:space="0" w:color="auto"/>
            </w:tcBorders>
          </w:tcPr>
          <w:p w:rsidR="00750CA5" w:rsidRDefault="00970A5A">
            <w:pPr>
              <w:rPr>
                <w:rFonts w:cs="Arial"/>
              </w:rPr>
            </w:pPr>
            <w:r>
              <w:rPr>
                <w:rFonts w:cs="Arial"/>
              </w:rPr>
              <w:t>LocationServices_Data1</w:t>
            </w:r>
          </w:p>
        </w:tc>
      </w:tr>
    </w:tbl>
    <w:p w:rsidR="004C186F" w:rsidRPr="00B51A5A" w:rsidRDefault="00970A5A" w:rsidP="00E82D5E">
      <w:pPr>
        <w:rPr>
          <w:rFonts w:cs="Arial"/>
        </w:rPr>
      </w:pPr>
    </w:p>
    <w:p w:rsidR="00E82D5E" w:rsidRPr="00E82D5E" w:rsidRDefault="00970A5A" w:rsidP="00E82D5E">
      <w:pPr>
        <w:rPr>
          <w:rFonts w:cs="Arial"/>
        </w:rPr>
      </w:pPr>
      <w:r w:rsidRPr="00E82D5E">
        <w:rPr>
          <w:rFonts w:cs="Arial"/>
        </w:rPr>
        <w:t xml:space="preserve">LocationServices_data1 is currently defined as </w:t>
      </w:r>
      <w:r w:rsidRPr="00E82D5E">
        <w:rPr>
          <w:rFonts w:cs="Arial"/>
        </w:rPr>
        <w:t>ArbID 0x45E transmitted by APIM/CHR/CTR on HS3</w:t>
      </w:r>
      <w:r>
        <w:rPr>
          <w:rFonts w:cs="Arial"/>
        </w:rPr>
        <w:t>.</w:t>
      </w:r>
      <w:r w:rsidRPr="00E82D5E">
        <w:rPr>
          <w:rFonts w:cs="Arial"/>
        </w:rPr>
        <w:t xml:space="preserve">                                    </w:t>
      </w:r>
      <w:r>
        <w:rPr>
          <w:rFonts w:cs="Arial"/>
        </w:rPr>
        <w:t xml:space="preserve">      </w:t>
      </w:r>
      <w:r w:rsidRPr="00E82D5E">
        <w:rPr>
          <w:rFonts w:cs="Arial"/>
        </w:rPr>
        <w:t>LocationServices_data2 is currently defined as ArbID 0x45F transmitted by APIM/CHR/CTR on HS3.            In addition, message $45F is only for Engineering development</w:t>
      </w:r>
      <w:r w:rsidRPr="00E82D5E">
        <w:rPr>
          <w:rFonts w:cs="Arial"/>
        </w:rPr>
        <w:t xml:space="preserve"> testing. It will not be active in production    vehicles.    </w:t>
      </w:r>
    </w:p>
    <w:p w:rsidR="00E82D5E" w:rsidRPr="00E82D5E" w:rsidRDefault="00970A5A" w:rsidP="00E82D5E">
      <w:pPr>
        <w:rPr>
          <w:rFonts w:cs="Arial"/>
        </w:rPr>
      </w:pPr>
      <w:r w:rsidRPr="00E82D5E">
        <w:rPr>
          <w:rFonts w:cs="Arial"/>
        </w:rPr>
        <w:t xml:space="preserve">         </w:t>
      </w:r>
    </w:p>
    <w:p w:rsidR="00E82D5E" w:rsidRDefault="00970A5A" w:rsidP="00E82D5E">
      <w:pPr>
        <w:rPr>
          <w:rFonts w:cs="Arial"/>
        </w:rPr>
      </w:pPr>
      <w:r w:rsidRPr="00E82D5E">
        <w:rPr>
          <w:rFonts w:cs="Arial"/>
        </w:rPr>
        <w:t>LocationServices_3 is currently defined as ArbID 0x21E transmitted by TCU on HS4</w:t>
      </w:r>
      <w:r>
        <w:rPr>
          <w:rFonts w:cs="Arial"/>
        </w:rPr>
        <w:t>.</w:t>
      </w:r>
    </w:p>
    <w:p w:rsidR="00EC48CE" w:rsidRPr="00EC48CE" w:rsidRDefault="00970A5A" w:rsidP="00EC48CE">
      <w:pPr>
        <w:rPr>
          <w:rFonts w:cs="Arial"/>
        </w:rPr>
      </w:pPr>
    </w:p>
    <w:p w:rsidR="00EC48CE" w:rsidRPr="00EC48CE" w:rsidRDefault="00970A5A" w:rsidP="00EC48CE">
      <w:pPr>
        <w:rPr>
          <w:rFonts w:cs="Arial"/>
        </w:rPr>
      </w:pPr>
      <w:r w:rsidRPr="00EC48CE">
        <w:rPr>
          <w:rFonts w:cs="Arial"/>
        </w:rPr>
        <w:t>Please see database file for ArbID’s reassigned across the gateway.</w:t>
      </w:r>
    </w:p>
    <w:p w:rsidR="00EC48CE" w:rsidRPr="00E82D5E" w:rsidRDefault="00970A5A" w:rsidP="00E82D5E">
      <w:pPr>
        <w:rPr>
          <w:rFonts w:cs="Arial"/>
        </w:rPr>
      </w:pPr>
    </w:p>
    <w:p w:rsidR="00B51A5A" w:rsidRDefault="00970A5A" w:rsidP="00E82D5E"/>
    <w:p w:rsidR="00406F39" w:rsidRDefault="00970A5A" w:rsidP="003468F6">
      <w:pPr>
        <w:pStyle w:val="Heading4"/>
      </w:pPr>
      <w:r w:rsidRPr="00B9479B">
        <w:t>MD-REQ-051835/C-MetaDataTime</w:t>
      </w:r>
    </w:p>
    <w:p w:rsidR="002E42B1" w:rsidRDefault="00970A5A" w:rsidP="00500605">
      <w:r>
        <w:t>GNSS Message Type: Meta Data/Time</w:t>
      </w:r>
    </w:p>
    <w:p w:rsidR="00731B3D" w:rsidRDefault="00970A5A" w:rsidP="00500605"/>
    <w:tbl>
      <w:tblPr>
        <w:tblStyle w:val="TableGrid"/>
        <w:tblW w:w="9630" w:type="dxa"/>
        <w:jc w:val="center"/>
        <w:tblLayout w:type="fixed"/>
        <w:tblLook w:val="04A0" w:firstRow="1" w:lastRow="0" w:firstColumn="1" w:lastColumn="0" w:noHBand="0" w:noVBand="1"/>
      </w:tblPr>
      <w:tblGrid>
        <w:gridCol w:w="1973"/>
        <w:gridCol w:w="965"/>
        <w:gridCol w:w="910"/>
        <w:gridCol w:w="1597"/>
        <w:gridCol w:w="915"/>
        <w:gridCol w:w="3270"/>
      </w:tblGrid>
      <w:tr w:rsidR="002E42B1" w:rsidTr="002E42B1">
        <w:trPr>
          <w:jc w:val="center"/>
        </w:trPr>
        <w:tc>
          <w:tcPr>
            <w:tcW w:w="1973"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2E42B1" w:rsidRDefault="00970A5A">
            <w:pPr>
              <w:jc w:val="center"/>
              <w:rPr>
                <w:rFonts w:cs="Arial"/>
                <w:b/>
              </w:rPr>
            </w:pPr>
            <w:r>
              <w:rPr>
                <w:rFonts w:cs="Arial"/>
                <w:b/>
              </w:rPr>
              <w:t>Data Field</w:t>
            </w:r>
          </w:p>
        </w:tc>
        <w:tc>
          <w:tcPr>
            <w:tcW w:w="965"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2E42B1" w:rsidRDefault="00970A5A">
            <w:pPr>
              <w:jc w:val="center"/>
              <w:rPr>
                <w:rFonts w:cs="Arial"/>
                <w:b/>
              </w:rPr>
            </w:pPr>
            <w:r>
              <w:rPr>
                <w:rFonts w:cs="Arial"/>
                <w:b/>
              </w:rPr>
              <w:t>Length</w:t>
            </w:r>
          </w:p>
          <w:p w:rsidR="002E42B1" w:rsidRDefault="00970A5A">
            <w:pPr>
              <w:jc w:val="center"/>
              <w:rPr>
                <w:rFonts w:cs="Arial"/>
                <w:b/>
              </w:rPr>
            </w:pPr>
            <w:r>
              <w:rPr>
                <w:rFonts w:cs="Arial"/>
                <w:b/>
              </w:rPr>
              <w:t>(bits)</w:t>
            </w:r>
          </w:p>
        </w:tc>
        <w:tc>
          <w:tcPr>
            <w:tcW w:w="910"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2E42B1" w:rsidRDefault="00970A5A">
            <w:pPr>
              <w:jc w:val="center"/>
              <w:rPr>
                <w:rFonts w:cs="Arial"/>
                <w:b/>
              </w:rPr>
            </w:pPr>
            <w:r>
              <w:rPr>
                <w:rFonts w:cs="Arial"/>
                <w:b/>
              </w:rPr>
              <w:t>Value</w:t>
            </w:r>
          </w:p>
          <w:p w:rsidR="002E42B1" w:rsidRDefault="00970A5A">
            <w:pPr>
              <w:jc w:val="center"/>
              <w:rPr>
                <w:rFonts w:cs="Arial"/>
                <w:b/>
              </w:rPr>
            </w:pPr>
            <w:r>
              <w:rPr>
                <w:rFonts w:cs="Arial"/>
                <w:b/>
              </w:rPr>
              <w:t>Range</w:t>
            </w:r>
          </w:p>
        </w:tc>
        <w:tc>
          <w:tcPr>
            <w:tcW w:w="159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2E42B1" w:rsidRDefault="00970A5A">
            <w:pPr>
              <w:jc w:val="center"/>
              <w:rPr>
                <w:rFonts w:cs="Arial"/>
                <w:b/>
              </w:rPr>
            </w:pPr>
            <w:r>
              <w:rPr>
                <w:rFonts w:cs="Arial"/>
                <w:b/>
              </w:rPr>
              <w:t>Literals</w:t>
            </w:r>
          </w:p>
        </w:tc>
        <w:tc>
          <w:tcPr>
            <w:tcW w:w="915"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2E42B1" w:rsidRDefault="00970A5A">
            <w:pPr>
              <w:jc w:val="center"/>
              <w:rPr>
                <w:rFonts w:cs="Arial"/>
                <w:b/>
              </w:rPr>
            </w:pPr>
            <w:r>
              <w:rPr>
                <w:rFonts w:cs="Arial"/>
                <w:b/>
              </w:rPr>
              <w:t>Value</w:t>
            </w:r>
          </w:p>
        </w:tc>
        <w:tc>
          <w:tcPr>
            <w:tcW w:w="3270"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2E42B1" w:rsidRDefault="00970A5A">
            <w:pPr>
              <w:jc w:val="center"/>
              <w:rPr>
                <w:rFonts w:cs="Arial"/>
                <w:b/>
              </w:rPr>
            </w:pPr>
            <w:r>
              <w:rPr>
                <w:rFonts w:cs="Arial"/>
                <w:b/>
              </w:rPr>
              <w:t>Description</w:t>
            </w:r>
          </w:p>
        </w:tc>
      </w:tr>
      <w:tr w:rsidR="002E42B1" w:rsidTr="002E42B1">
        <w:trPr>
          <w:jc w:val="center"/>
        </w:trPr>
        <w:tc>
          <w:tcPr>
            <w:tcW w:w="1973" w:type="dxa"/>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r>
              <w:rPr>
                <w:rFonts w:cs="Arial"/>
              </w:rPr>
              <w:t>Message Type</w:t>
            </w:r>
          </w:p>
        </w:tc>
        <w:tc>
          <w:tcPr>
            <w:tcW w:w="96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4</w:t>
            </w:r>
          </w:p>
        </w:tc>
        <w:tc>
          <w:tcPr>
            <w:tcW w:w="910"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w:t>
            </w: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MetaDataTime</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0x0</w:t>
            </w:r>
          </w:p>
        </w:tc>
        <w:tc>
          <w:tcPr>
            <w:tcW w:w="3270" w:type="dxa"/>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r>
              <w:rPr>
                <w:rFonts w:cs="Arial"/>
              </w:rPr>
              <w:t xml:space="preserve">See </w:t>
            </w:r>
            <w:r>
              <w:rPr>
                <w:rFonts w:cs="Arial"/>
                <w:i/>
              </w:rPr>
              <w:t>Message Type Definition Table.</w:t>
            </w:r>
          </w:p>
        </w:tc>
      </w:tr>
      <w:tr w:rsidR="002E42B1" w:rsidTr="002E42B1">
        <w:trPr>
          <w:trHeight w:val="269"/>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r>
              <w:rPr>
                <w:rFonts w:cs="Arial"/>
              </w:rPr>
              <w:t>Protocol Version</w:t>
            </w:r>
          </w:p>
        </w:tc>
        <w:tc>
          <w:tcPr>
            <w:tcW w:w="965"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3</w:t>
            </w:r>
          </w:p>
        </w:tc>
        <w:tc>
          <w:tcPr>
            <w:tcW w:w="910"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0 - 7</w:t>
            </w: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Version1</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0x0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r>
              <w:rPr>
                <w:rFonts w:cs="Arial"/>
              </w:rPr>
              <w:t xml:space="preserve">Any additional updates to the GNSS protocol </w:t>
            </w:r>
            <w:r>
              <w:rPr>
                <w:rFonts w:cs="Arial"/>
              </w:rPr>
              <w:t>will increment the protocol version. The Protocol Version data field will indicate which version is in use.</w:t>
            </w:r>
          </w:p>
        </w:tc>
      </w:tr>
      <w:tr w:rsidR="002E42B1" w:rsidTr="002E42B1">
        <w:trPr>
          <w:trHeight w:val="305"/>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Version2</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0x1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trHeight w:val="215"/>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Version8</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0x7</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r>
              <w:rPr>
                <w:rFonts w:cs="Arial"/>
              </w:rPr>
              <w:t>Data Good To Use</w:t>
            </w:r>
          </w:p>
        </w:tc>
        <w:tc>
          <w:tcPr>
            <w:tcW w:w="965"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1</w:t>
            </w:r>
          </w:p>
        </w:tc>
        <w:tc>
          <w:tcPr>
            <w:tcW w:w="910"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0 - 1</w:t>
            </w: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DataUnreliable</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0x0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r>
              <w:rPr>
                <w:rFonts w:cs="Arial"/>
              </w:rPr>
              <w:t>Indicates whether the data is reliable or not.</w:t>
            </w: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DataReliable</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0x1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r>
              <w:rPr>
                <w:rFonts w:cs="Arial"/>
              </w:rPr>
              <w:t>UTC Time Hours</w:t>
            </w:r>
          </w:p>
        </w:tc>
        <w:tc>
          <w:tcPr>
            <w:tcW w:w="965"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5</w:t>
            </w:r>
          </w:p>
        </w:tc>
        <w:tc>
          <w:tcPr>
            <w:tcW w:w="910"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0 - 23</w:t>
            </w: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0x00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r>
              <w:rPr>
                <w:rFonts w:cs="Arial"/>
              </w:rPr>
              <w:t>Indicates the hour portion of the GPS time.</w:t>
            </w: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1</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0x01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23</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0x17</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r>
              <w:rPr>
                <w:rFonts w:cs="Arial"/>
              </w:rPr>
              <w:t>UTC Time Minutes</w:t>
            </w:r>
          </w:p>
        </w:tc>
        <w:tc>
          <w:tcPr>
            <w:tcW w:w="965"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6</w:t>
            </w:r>
          </w:p>
        </w:tc>
        <w:tc>
          <w:tcPr>
            <w:tcW w:w="910"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0 - 59</w:t>
            </w: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0x00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r>
              <w:rPr>
                <w:rFonts w:cs="Arial"/>
              </w:rPr>
              <w:t>Indicates the minute portion of the GPS time.</w:t>
            </w: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1</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0x01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59</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0x3B</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r>
              <w:rPr>
                <w:rFonts w:cs="Arial"/>
              </w:rPr>
              <w:t xml:space="preserve">UTC Time </w:t>
            </w:r>
            <w:r>
              <w:rPr>
                <w:rFonts w:cs="Arial"/>
              </w:rPr>
              <w:t>Seconds</w:t>
            </w:r>
          </w:p>
        </w:tc>
        <w:tc>
          <w:tcPr>
            <w:tcW w:w="965"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6</w:t>
            </w:r>
          </w:p>
        </w:tc>
        <w:tc>
          <w:tcPr>
            <w:tcW w:w="910"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0 - 59</w:t>
            </w: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0x00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r>
              <w:rPr>
                <w:rFonts w:cs="Arial"/>
              </w:rPr>
              <w:t>Indicates the second portion of the GPS time.</w:t>
            </w: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1</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0x01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59</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0x3B</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r>
              <w:rPr>
                <w:rFonts w:cs="Arial"/>
              </w:rPr>
              <w:t>Fault Bit Mask</w:t>
            </w:r>
          </w:p>
        </w:tc>
        <w:tc>
          <w:tcPr>
            <w:tcW w:w="965"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4</w:t>
            </w:r>
          </w:p>
        </w:tc>
        <w:tc>
          <w:tcPr>
            <w:tcW w:w="910"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 xml:space="preserve">Bit0 </w:t>
            </w:r>
            <w:r>
              <w:rPr>
                <w:rFonts w:cs="Arial"/>
                <w:sz w:val="16"/>
                <w:szCs w:val="16"/>
              </w:rPr>
              <w:t>(lsb)</w:t>
            </w: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False</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r>
              <w:rPr>
                <w:rFonts w:cs="Arial"/>
              </w:rPr>
              <w:t>Indicates a Wheel Tick fault where True = Fault Active.</w:t>
            </w: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1</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True</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Bit1</w:t>
            </w: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False</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r>
              <w:rPr>
                <w:rFonts w:cs="Arial"/>
              </w:rPr>
              <w:t xml:space="preserve">Indicates a Gyro fault where </w:t>
            </w:r>
          </w:p>
          <w:p w:rsidR="002E42B1" w:rsidRDefault="00970A5A">
            <w:pPr>
              <w:rPr>
                <w:rFonts w:cs="Arial"/>
              </w:rPr>
            </w:pPr>
            <w:r>
              <w:rPr>
                <w:rFonts w:cs="Arial"/>
              </w:rPr>
              <w:t>True = Fault Active.</w:t>
            </w: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1</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True</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Bit2</w:t>
            </w: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False</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2E42B1" w:rsidRPr="000856D5" w:rsidRDefault="00970A5A">
            <w:pPr>
              <w:rPr>
                <w:rFonts w:cs="Arial"/>
              </w:rPr>
            </w:pPr>
            <w:r w:rsidRPr="000856D5">
              <w:t>Indicates an Accelerometer fault  Or GNSS receiver internal fault or both</w:t>
            </w:r>
            <w:r w:rsidRPr="000856D5">
              <w:rPr>
                <w:sz w:val="18"/>
              </w:rPr>
              <w:t xml:space="preserve"> </w:t>
            </w:r>
            <w:r w:rsidRPr="000856D5">
              <w:t>where True = Fault Active.</w:t>
            </w: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1</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True</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 xml:space="preserve">Bit3 </w:t>
            </w:r>
            <w:r>
              <w:rPr>
                <w:rFonts w:cs="Arial"/>
                <w:sz w:val="16"/>
                <w:szCs w:val="16"/>
              </w:rPr>
              <w:t>(msb)</w:t>
            </w: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False</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r>
              <w:rPr>
                <w:rFonts w:cs="Arial"/>
              </w:rPr>
              <w:t>Indicates an Antenna fault where True = Fault Active.</w:t>
            </w: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1</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True</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r>
              <w:rPr>
                <w:rFonts w:cs="Arial"/>
              </w:rPr>
              <w:t xml:space="preserve">UTC </w:t>
            </w:r>
            <w:r>
              <w:rPr>
                <w:rFonts w:cs="Arial"/>
              </w:rPr>
              <w:t>Time Day</w:t>
            </w:r>
          </w:p>
        </w:tc>
        <w:tc>
          <w:tcPr>
            <w:tcW w:w="965"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5</w:t>
            </w:r>
          </w:p>
        </w:tc>
        <w:tc>
          <w:tcPr>
            <w:tcW w:w="910"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1 - 31</w:t>
            </w: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1</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0x01</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r>
              <w:rPr>
                <w:rFonts w:cs="Arial"/>
              </w:rPr>
              <w:t>Indicates the day portion of the GPS date, where 0 is reserved.</w:t>
            </w: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2</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0x02</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31</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0x1F</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r>
              <w:rPr>
                <w:rFonts w:cs="Arial"/>
              </w:rPr>
              <w:t>UTC Month</w:t>
            </w:r>
          </w:p>
        </w:tc>
        <w:tc>
          <w:tcPr>
            <w:tcW w:w="965"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4</w:t>
            </w:r>
          </w:p>
        </w:tc>
        <w:tc>
          <w:tcPr>
            <w:tcW w:w="910"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1 - 12</w:t>
            </w: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1</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0x1</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r>
              <w:rPr>
                <w:rFonts w:cs="Arial"/>
              </w:rPr>
              <w:t>Indicates the month portion of the GPS date where 0 is reserved, 1 = January, 2 = February, etc.</w:t>
            </w: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2</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0x2</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12</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0xC</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r>
              <w:rPr>
                <w:rFonts w:cs="Arial"/>
              </w:rPr>
              <w:t>UTC Year</w:t>
            </w:r>
          </w:p>
        </w:tc>
        <w:tc>
          <w:tcPr>
            <w:tcW w:w="965"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6</w:t>
            </w:r>
          </w:p>
        </w:tc>
        <w:tc>
          <w:tcPr>
            <w:tcW w:w="910"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2014 - 2077</w:t>
            </w: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2014</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0x00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r>
              <w:rPr>
                <w:rFonts w:cs="Arial"/>
              </w:rPr>
              <w:t>Indicates the year portion of the GPS date.</w:t>
            </w: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2015</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0x01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r w:rsidR="002E42B1" w:rsidTr="002E42B1">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c>
          <w:tcPr>
            <w:tcW w:w="1597"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2077</w:t>
            </w:r>
          </w:p>
        </w:tc>
        <w:tc>
          <w:tcPr>
            <w:tcW w:w="915" w:type="dxa"/>
            <w:tcBorders>
              <w:top w:val="single" w:sz="4" w:space="0" w:color="auto"/>
              <w:left w:val="single" w:sz="4" w:space="0" w:color="auto"/>
              <w:bottom w:val="single" w:sz="4" w:space="0" w:color="auto"/>
              <w:right w:val="single" w:sz="4" w:space="0" w:color="auto"/>
            </w:tcBorders>
            <w:vAlign w:val="center"/>
            <w:hideMark/>
          </w:tcPr>
          <w:p w:rsidR="002E42B1" w:rsidRDefault="00970A5A">
            <w:pPr>
              <w:jc w:val="center"/>
              <w:rPr>
                <w:rFonts w:cs="Arial"/>
              </w:rPr>
            </w:pPr>
            <w:r>
              <w:rPr>
                <w:rFonts w:cs="Arial"/>
              </w:rPr>
              <w:t>0x3F</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2E42B1" w:rsidRDefault="00970A5A">
            <w:pPr>
              <w:rPr>
                <w:rFonts w:cs="Arial"/>
              </w:rPr>
            </w:pPr>
          </w:p>
        </w:tc>
      </w:tr>
    </w:tbl>
    <w:p w:rsidR="002E42B1" w:rsidRDefault="00970A5A" w:rsidP="002C0F98">
      <w:pPr>
        <w:ind w:left="1440"/>
        <w:rPr>
          <w:rFonts w:cs="Arial"/>
        </w:rPr>
      </w:pPr>
      <w:r>
        <w:rPr>
          <w:rFonts w:cs="Arial"/>
        </w:rPr>
        <w:t>Note: All values outside the defined range above shall remain reserved.</w:t>
      </w:r>
    </w:p>
    <w:p w:rsidR="002E42B1" w:rsidRDefault="00970A5A" w:rsidP="002C0F98">
      <w:pPr>
        <w:ind w:left="1440"/>
        <w:rPr>
          <w:rFonts w:cs="Arial"/>
        </w:rPr>
      </w:pPr>
    </w:p>
    <w:p w:rsidR="002E42B1" w:rsidRDefault="00970A5A" w:rsidP="002C0F98">
      <w:pPr>
        <w:ind w:left="1440"/>
        <w:rPr>
          <w:rFonts w:cs="Arial"/>
        </w:rPr>
      </w:pPr>
      <w:r>
        <w:rPr>
          <w:rFonts w:cs="Arial"/>
        </w:rPr>
        <w:t xml:space="preserve">The physical bit/byte position layout of </w:t>
      </w:r>
      <w:r>
        <w:rPr>
          <w:rFonts w:cs="Arial"/>
        </w:rPr>
        <w:t>the MetaDataTime message is as follows:</w:t>
      </w:r>
    </w:p>
    <w:p w:rsidR="002E42B1" w:rsidRDefault="00970A5A" w:rsidP="002E42B1">
      <w:pPr>
        <w:jc w:val="center"/>
      </w:pPr>
    </w:p>
    <w:p w:rsidR="00BA53E4" w:rsidRDefault="00970A5A" w:rsidP="00BA53E4"/>
    <w:p w:rsidR="00BA53E4" w:rsidRDefault="00970A5A" w:rsidP="003468F6">
      <w:pPr>
        <w:jc w:val="center"/>
      </w:pPr>
      <w:r w:rsidRPr="00BA53E4">
        <w:rPr>
          <w:noProof/>
        </w:rPr>
        <w:drawing>
          <wp:inline distT="0" distB="0" distL="0" distR="0" wp14:anchorId="5F36EBE4" wp14:editId="59046371">
            <wp:extent cx="5943600" cy="4446611"/>
            <wp:effectExtent l="0" t="0" r="0" b="0"/>
            <wp:docPr id="1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46611"/>
                    </a:xfrm>
                    <a:prstGeom prst="rect">
                      <a:avLst/>
                    </a:prstGeom>
                    <a:noFill/>
                    <a:ln>
                      <a:noFill/>
                    </a:ln>
                  </pic:spPr>
                </pic:pic>
              </a:graphicData>
            </a:graphic>
          </wp:inline>
        </w:drawing>
      </w:r>
    </w:p>
    <w:p w:rsidR="00BA53E4" w:rsidRDefault="00970A5A" w:rsidP="002E42B1">
      <w:pPr>
        <w:jc w:val="center"/>
      </w:pPr>
    </w:p>
    <w:p w:rsidR="00406F39" w:rsidRDefault="00970A5A" w:rsidP="003468F6">
      <w:pPr>
        <w:pStyle w:val="Heading4"/>
      </w:pPr>
      <w:r w:rsidRPr="00B9479B">
        <w:t>MD-REQ-051836/A-Location1</w:t>
      </w:r>
    </w:p>
    <w:p w:rsidR="00500605" w:rsidRDefault="00970A5A" w:rsidP="00500605">
      <w:r>
        <w:t>GNSS Message Type: Location 1</w:t>
      </w:r>
    </w:p>
    <w:p w:rsidR="00FF1B42" w:rsidRDefault="00970A5A" w:rsidP="00500605"/>
    <w:tbl>
      <w:tblPr>
        <w:tblStyle w:val="TableGrid"/>
        <w:tblW w:w="9645" w:type="dxa"/>
        <w:jc w:val="center"/>
        <w:tblLayout w:type="fixed"/>
        <w:tblLook w:val="04A0" w:firstRow="1" w:lastRow="0" w:firstColumn="1" w:lastColumn="0" w:noHBand="0" w:noVBand="1"/>
      </w:tblPr>
      <w:tblGrid>
        <w:gridCol w:w="1973"/>
        <w:gridCol w:w="964"/>
        <w:gridCol w:w="1146"/>
        <w:gridCol w:w="1195"/>
        <w:gridCol w:w="1097"/>
        <w:gridCol w:w="3270"/>
      </w:tblGrid>
      <w:tr w:rsidR="00FE0572" w:rsidTr="00FE0572">
        <w:trPr>
          <w:jc w:val="center"/>
        </w:trPr>
        <w:tc>
          <w:tcPr>
            <w:tcW w:w="1973"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FE0572" w:rsidRDefault="00970A5A">
            <w:pPr>
              <w:jc w:val="center"/>
              <w:rPr>
                <w:rFonts w:cs="Arial"/>
                <w:b/>
              </w:rPr>
            </w:pPr>
            <w:r>
              <w:rPr>
                <w:rFonts w:cs="Arial"/>
                <w:b/>
              </w:rPr>
              <w:t>Data Field</w:t>
            </w:r>
          </w:p>
        </w:tc>
        <w:tc>
          <w:tcPr>
            <w:tcW w:w="964"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FE0572" w:rsidRDefault="00970A5A">
            <w:pPr>
              <w:jc w:val="center"/>
              <w:rPr>
                <w:rFonts w:cs="Arial"/>
                <w:b/>
              </w:rPr>
            </w:pPr>
            <w:r>
              <w:rPr>
                <w:rFonts w:cs="Arial"/>
                <w:b/>
              </w:rPr>
              <w:t>Length</w:t>
            </w:r>
          </w:p>
          <w:p w:rsidR="00FE0572" w:rsidRDefault="00970A5A">
            <w:pPr>
              <w:jc w:val="center"/>
              <w:rPr>
                <w:rFonts w:cs="Arial"/>
                <w:b/>
              </w:rPr>
            </w:pPr>
            <w:r>
              <w:rPr>
                <w:rFonts w:cs="Arial"/>
                <w:b/>
              </w:rPr>
              <w:t>(bits)</w:t>
            </w:r>
          </w:p>
        </w:tc>
        <w:tc>
          <w:tcPr>
            <w:tcW w:w="1146"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FE0572" w:rsidRDefault="00970A5A">
            <w:pPr>
              <w:jc w:val="center"/>
              <w:rPr>
                <w:rFonts w:cs="Arial"/>
                <w:b/>
              </w:rPr>
            </w:pPr>
            <w:r>
              <w:rPr>
                <w:rFonts w:cs="Arial"/>
                <w:b/>
              </w:rPr>
              <w:t>Value</w:t>
            </w:r>
          </w:p>
          <w:p w:rsidR="00FE0572" w:rsidRDefault="00970A5A">
            <w:pPr>
              <w:jc w:val="center"/>
              <w:rPr>
                <w:rFonts w:cs="Arial"/>
                <w:b/>
              </w:rPr>
            </w:pPr>
            <w:r>
              <w:rPr>
                <w:rFonts w:cs="Arial"/>
                <w:b/>
              </w:rPr>
              <w:t>Range</w:t>
            </w:r>
          </w:p>
        </w:tc>
        <w:tc>
          <w:tcPr>
            <w:tcW w:w="1195"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FE0572" w:rsidRDefault="00970A5A">
            <w:pPr>
              <w:jc w:val="center"/>
              <w:rPr>
                <w:rFonts w:cs="Arial"/>
                <w:b/>
              </w:rPr>
            </w:pPr>
            <w:r>
              <w:rPr>
                <w:rFonts w:cs="Arial"/>
                <w:b/>
              </w:rPr>
              <w:t>Literals</w:t>
            </w:r>
          </w:p>
        </w:tc>
        <w:tc>
          <w:tcPr>
            <w:tcW w:w="109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FE0572" w:rsidRDefault="00970A5A">
            <w:pPr>
              <w:jc w:val="center"/>
              <w:rPr>
                <w:rFonts w:cs="Arial"/>
                <w:b/>
              </w:rPr>
            </w:pPr>
            <w:r>
              <w:rPr>
                <w:rFonts w:cs="Arial"/>
                <w:b/>
              </w:rPr>
              <w:t>Value</w:t>
            </w:r>
          </w:p>
        </w:tc>
        <w:tc>
          <w:tcPr>
            <w:tcW w:w="3270"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FE0572" w:rsidRDefault="00970A5A">
            <w:pPr>
              <w:jc w:val="center"/>
              <w:rPr>
                <w:rFonts w:cs="Arial"/>
                <w:b/>
              </w:rPr>
            </w:pPr>
            <w:r>
              <w:rPr>
                <w:rFonts w:cs="Arial"/>
                <w:b/>
              </w:rPr>
              <w:t>Description</w:t>
            </w:r>
          </w:p>
        </w:tc>
      </w:tr>
      <w:tr w:rsidR="00FE0572" w:rsidTr="00FE0572">
        <w:trPr>
          <w:jc w:val="center"/>
        </w:trPr>
        <w:tc>
          <w:tcPr>
            <w:tcW w:w="1973" w:type="dxa"/>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r>
              <w:rPr>
                <w:rFonts w:cs="Arial"/>
              </w:rPr>
              <w:t>Message Type</w:t>
            </w:r>
          </w:p>
        </w:tc>
        <w:tc>
          <w:tcPr>
            <w:tcW w:w="964"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4</w:t>
            </w:r>
          </w:p>
        </w:tc>
        <w:tc>
          <w:tcPr>
            <w:tcW w:w="1146"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1</w:t>
            </w:r>
          </w:p>
        </w:tc>
        <w:tc>
          <w:tcPr>
            <w:tcW w:w="1195"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Location1</w:t>
            </w:r>
          </w:p>
        </w:tc>
        <w:tc>
          <w:tcPr>
            <w:tcW w:w="1097"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0x1</w:t>
            </w:r>
          </w:p>
        </w:tc>
        <w:tc>
          <w:tcPr>
            <w:tcW w:w="3270" w:type="dxa"/>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r>
              <w:rPr>
                <w:rFonts w:cs="Arial"/>
              </w:rPr>
              <w:t xml:space="preserve">See </w:t>
            </w:r>
            <w:r>
              <w:rPr>
                <w:rFonts w:cs="Arial"/>
                <w:i/>
              </w:rPr>
              <w:t>Message Type Definition Table.</w:t>
            </w:r>
          </w:p>
        </w:tc>
      </w:tr>
      <w:tr w:rsidR="00FE0572" w:rsidTr="00FE0572">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r>
              <w:rPr>
                <w:rFonts w:cs="Arial"/>
              </w:rPr>
              <w:t xml:space="preserve">Latitude Degrees </w:t>
            </w:r>
            <w:r>
              <w:rPr>
                <w:rFonts w:cs="Arial"/>
              </w:rPr>
              <w:t>Integer</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7</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0 - 89</w:t>
            </w:r>
          </w:p>
        </w:tc>
        <w:tc>
          <w:tcPr>
            <w:tcW w:w="1195"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w:t>
            </w:r>
          </w:p>
        </w:tc>
        <w:tc>
          <w:tcPr>
            <w:tcW w:w="1097"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0x00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r>
              <w:rPr>
                <w:rFonts w:cs="Arial"/>
              </w:rPr>
              <w:t>Indicates the WGS84 Latitude integer portion in degrees.</w:t>
            </w:r>
          </w:p>
        </w:tc>
      </w:tr>
      <w:tr w:rsidR="00FE0572" w:rsidTr="00FE0572">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1</w:t>
            </w:r>
          </w:p>
        </w:tc>
        <w:tc>
          <w:tcPr>
            <w:tcW w:w="1097"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0x01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r>
      <w:tr w:rsidR="00FE0572" w:rsidTr="00FE0572">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r>
      <w:tr w:rsidR="00FE0572" w:rsidTr="00FE0572">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89</w:t>
            </w:r>
          </w:p>
        </w:tc>
        <w:tc>
          <w:tcPr>
            <w:tcW w:w="1097"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0x59</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r>
      <w:tr w:rsidR="00FE0572" w:rsidTr="00FE0572">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r>
              <w:rPr>
                <w:rFonts w:cs="Arial"/>
              </w:rPr>
              <w:t>Latitude Sign</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1</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0 - 1</w:t>
            </w:r>
          </w:p>
        </w:tc>
        <w:tc>
          <w:tcPr>
            <w:tcW w:w="1195"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Negative</w:t>
            </w:r>
          </w:p>
        </w:tc>
        <w:tc>
          <w:tcPr>
            <w:tcW w:w="1097"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0x0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r>
              <w:rPr>
                <w:rFonts w:cs="Arial"/>
              </w:rPr>
              <w:t>Indicates the sign of the WGS84 Latitude Integer in degrees.</w:t>
            </w:r>
          </w:p>
        </w:tc>
      </w:tr>
      <w:tr w:rsidR="00FE0572" w:rsidTr="00FE0572">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Positive</w:t>
            </w:r>
          </w:p>
        </w:tc>
        <w:tc>
          <w:tcPr>
            <w:tcW w:w="1097"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0x1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r>
      <w:tr w:rsidR="00FE0572" w:rsidTr="00FE0572">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r>
              <w:rPr>
                <w:rFonts w:cs="Arial"/>
              </w:rPr>
              <w:t xml:space="preserve">Latitude Degrees </w:t>
            </w:r>
            <w:r>
              <w:rPr>
                <w:rFonts w:cs="Arial"/>
              </w:rPr>
              <w:t>Fractional</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20</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0.000001 - 0.999999</w:t>
            </w:r>
          </w:p>
        </w:tc>
        <w:tc>
          <w:tcPr>
            <w:tcW w:w="1195"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w:t>
            </w:r>
          </w:p>
        </w:tc>
        <w:tc>
          <w:tcPr>
            <w:tcW w:w="1097"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0x00000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r>
              <w:rPr>
                <w:rFonts w:cs="Arial"/>
              </w:rPr>
              <w:t>Indicates the WGS84 Latitude fractional portion in degrees.</w:t>
            </w:r>
          </w:p>
        </w:tc>
      </w:tr>
      <w:tr w:rsidR="00FE0572" w:rsidTr="00FE0572">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0.000001</w:t>
            </w:r>
          </w:p>
        </w:tc>
        <w:tc>
          <w:tcPr>
            <w:tcW w:w="1097"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0x00001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r>
      <w:tr w:rsidR="00FE0572" w:rsidTr="00FE0572">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r>
      <w:tr w:rsidR="00FE0572" w:rsidTr="00FE0572">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0.999999</w:t>
            </w:r>
          </w:p>
        </w:tc>
        <w:tc>
          <w:tcPr>
            <w:tcW w:w="1097"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0xF423F</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r>
      <w:tr w:rsidR="00FE0572" w:rsidTr="00FE0572">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r>
              <w:rPr>
                <w:rFonts w:cs="Arial"/>
              </w:rPr>
              <w:t>Longitude Degrees Integer</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8</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0 - 179</w:t>
            </w:r>
          </w:p>
        </w:tc>
        <w:tc>
          <w:tcPr>
            <w:tcW w:w="1195"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w:t>
            </w:r>
          </w:p>
        </w:tc>
        <w:tc>
          <w:tcPr>
            <w:tcW w:w="1097"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0x00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r>
              <w:rPr>
                <w:rFonts w:cs="Arial"/>
              </w:rPr>
              <w:t xml:space="preserve">Indicates the WGS84 Longitude integer portion in </w:t>
            </w:r>
            <w:r>
              <w:rPr>
                <w:rFonts w:cs="Arial"/>
              </w:rPr>
              <w:t>degrees.</w:t>
            </w:r>
          </w:p>
        </w:tc>
      </w:tr>
      <w:tr w:rsidR="00FE0572" w:rsidTr="00FE0572">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1</w:t>
            </w:r>
          </w:p>
        </w:tc>
        <w:tc>
          <w:tcPr>
            <w:tcW w:w="1097"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0x01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r>
      <w:tr w:rsidR="00FE0572" w:rsidTr="00FE0572">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r>
      <w:tr w:rsidR="00FE0572" w:rsidTr="00FE0572">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59</w:t>
            </w:r>
          </w:p>
        </w:tc>
        <w:tc>
          <w:tcPr>
            <w:tcW w:w="1097"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0xB3</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r>
      <w:tr w:rsidR="00FE0572" w:rsidTr="00FE0572">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r>
              <w:rPr>
                <w:rFonts w:cs="Arial"/>
              </w:rPr>
              <w:t>Longitude Degrees Fractional</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20</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0.000001 - 0.999999</w:t>
            </w:r>
          </w:p>
        </w:tc>
        <w:tc>
          <w:tcPr>
            <w:tcW w:w="1195"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w:t>
            </w:r>
          </w:p>
        </w:tc>
        <w:tc>
          <w:tcPr>
            <w:tcW w:w="1097"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0x00000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r>
              <w:rPr>
                <w:rFonts w:cs="Arial"/>
              </w:rPr>
              <w:t>Indicates the WGS84 Latitude fractional portion in degrees.</w:t>
            </w:r>
          </w:p>
        </w:tc>
      </w:tr>
      <w:tr w:rsidR="00FE0572" w:rsidTr="00FE0572">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0.000001</w:t>
            </w:r>
          </w:p>
        </w:tc>
        <w:tc>
          <w:tcPr>
            <w:tcW w:w="1097"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0x00001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r>
      <w:tr w:rsidR="00FE0572" w:rsidTr="00FE0572">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r>
      <w:tr w:rsidR="00FE0572" w:rsidTr="00FE0572">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0.999999</w:t>
            </w:r>
          </w:p>
        </w:tc>
        <w:tc>
          <w:tcPr>
            <w:tcW w:w="1097"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0xF423F</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r>
      <w:tr w:rsidR="00FE0572" w:rsidTr="00FE0572">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r>
              <w:rPr>
                <w:rFonts w:cs="Arial"/>
              </w:rPr>
              <w:t>Longitude Sign</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1</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0 - 1</w:t>
            </w:r>
          </w:p>
        </w:tc>
        <w:tc>
          <w:tcPr>
            <w:tcW w:w="1195"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Negative</w:t>
            </w:r>
          </w:p>
        </w:tc>
        <w:tc>
          <w:tcPr>
            <w:tcW w:w="1097"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0x0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r>
              <w:rPr>
                <w:rFonts w:cs="Arial"/>
              </w:rPr>
              <w:t>Indicates the sign of the WGS84 Longitude Integer in degrees.</w:t>
            </w:r>
          </w:p>
        </w:tc>
      </w:tr>
      <w:tr w:rsidR="00FE0572" w:rsidTr="00FE0572">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Positive</w:t>
            </w:r>
          </w:p>
        </w:tc>
        <w:tc>
          <w:tcPr>
            <w:tcW w:w="1097" w:type="dxa"/>
            <w:tcBorders>
              <w:top w:val="single" w:sz="4" w:space="0" w:color="auto"/>
              <w:left w:val="single" w:sz="4" w:space="0" w:color="auto"/>
              <w:bottom w:val="single" w:sz="4" w:space="0" w:color="auto"/>
              <w:right w:val="single" w:sz="4" w:space="0" w:color="auto"/>
            </w:tcBorders>
            <w:vAlign w:val="center"/>
            <w:hideMark/>
          </w:tcPr>
          <w:p w:rsidR="00FE0572" w:rsidRDefault="00970A5A">
            <w:pPr>
              <w:jc w:val="center"/>
              <w:rPr>
                <w:rFonts w:cs="Arial"/>
              </w:rPr>
            </w:pPr>
            <w:r>
              <w:rPr>
                <w:rFonts w:cs="Arial"/>
              </w:rPr>
              <w:t>0x1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FE0572" w:rsidRDefault="00970A5A">
            <w:pPr>
              <w:rPr>
                <w:rFonts w:cs="Arial"/>
              </w:rPr>
            </w:pPr>
          </w:p>
        </w:tc>
      </w:tr>
    </w:tbl>
    <w:p w:rsidR="00FE0572" w:rsidRDefault="00970A5A" w:rsidP="00FF1B42">
      <w:pPr>
        <w:ind w:left="1440"/>
        <w:rPr>
          <w:rFonts w:cs="Arial"/>
        </w:rPr>
      </w:pPr>
      <w:r>
        <w:rPr>
          <w:rFonts w:cs="Arial"/>
        </w:rPr>
        <w:t xml:space="preserve">Notes: </w:t>
      </w:r>
    </w:p>
    <w:p w:rsidR="00FE0572" w:rsidRDefault="00970A5A" w:rsidP="00FF1B42">
      <w:pPr>
        <w:ind w:left="2430" w:hanging="270"/>
        <w:rPr>
          <w:rFonts w:cs="Arial"/>
        </w:rPr>
      </w:pPr>
      <w:r>
        <w:rPr>
          <w:rFonts w:cs="Arial"/>
        </w:rPr>
        <w:t>1.</w:t>
      </w:r>
      <w:r>
        <w:rPr>
          <w:rFonts w:cs="Arial"/>
        </w:rPr>
        <w:tab/>
        <w:t>All values outside the defined range above shall remain reserved.</w:t>
      </w:r>
    </w:p>
    <w:p w:rsidR="00FE0572" w:rsidRDefault="00970A5A" w:rsidP="00FF1B42">
      <w:pPr>
        <w:ind w:left="2430" w:hanging="270"/>
        <w:rPr>
          <w:rFonts w:cs="Arial"/>
        </w:rPr>
      </w:pPr>
      <w:r>
        <w:rPr>
          <w:rFonts w:cs="Arial"/>
        </w:rPr>
        <w:t>2.</w:t>
      </w:r>
      <w:r>
        <w:rPr>
          <w:rFonts w:cs="Arial"/>
        </w:rPr>
        <w:tab/>
        <w:t xml:space="preserve">Latitude and Longitude values are a derived solution from the output of the location engine in </w:t>
      </w:r>
      <w:r>
        <w:rPr>
          <w:rFonts w:cs="Arial"/>
        </w:rPr>
        <w:t>WGS84 coordinates.</w:t>
      </w:r>
    </w:p>
    <w:p w:rsidR="00FE0572" w:rsidRDefault="00970A5A" w:rsidP="00FF1B42">
      <w:pPr>
        <w:ind w:left="1440"/>
        <w:rPr>
          <w:rFonts w:cs="Arial"/>
          <w:b/>
        </w:rPr>
      </w:pPr>
    </w:p>
    <w:p w:rsidR="00FE0572" w:rsidRDefault="00970A5A" w:rsidP="00FF1B42">
      <w:pPr>
        <w:ind w:left="1440"/>
        <w:rPr>
          <w:rFonts w:cs="Arial"/>
        </w:rPr>
      </w:pPr>
      <w:r>
        <w:rPr>
          <w:rFonts w:cs="Arial"/>
        </w:rPr>
        <w:t>The physical bit/byte position layout of the Location1 message is as follows:</w:t>
      </w:r>
    </w:p>
    <w:p w:rsidR="00FE0572" w:rsidRDefault="00970A5A" w:rsidP="003468F6">
      <w:pPr>
        <w:jc w:val="center"/>
      </w:pPr>
      <w:r>
        <w:rPr>
          <w:noProof/>
        </w:rPr>
        <w:drawing>
          <wp:inline distT="0" distB="0" distL="0" distR="0" wp14:anchorId="6CCC3D34" wp14:editId="3F89D573">
            <wp:extent cx="5943600" cy="4448810"/>
            <wp:effectExtent l="0" t="0" r="0" b="8890"/>
            <wp:docPr id="1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48810"/>
                    </a:xfrm>
                    <a:prstGeom prst="rect">
                      <a:avLst/>
                    </a:prstGeom>
                    <a:noFill/>
                    <a:ln>
                      <a:noFill/>
                    </a:ln>
                  </pic:spPr>
                </pic:pic>
              </a:graphicData>
            </a:graphic>
          </wp:inline>
        </w:drawing>
      </w:r>
    </w:p>
    <w:p w:rsidR="00406F39" w:rsidRDefault="00970A5A" w:rsidP="003468F6">
      <w:pPr>
        <w:pStyle w:val="Heading4"/>
      </w:pPr>
      <w:r w:rsidRPr="00B9479B">
        <w:t>MD-REQ-051837/B-Location2</w:t>
      </w:r>
    </w:p>
    <w:p w:rsidR="00500605" w:rsidRDefault="00970A5A" w:rsidP="00500605">
      <w:r>
        <w:t>GNSS Message Type: Location 2</w:t>
      </w:r>
    </w:p>
    <w:p w:rsidR="004B772F" w:rsidRDefault="00970A5A" w:rsidP="00500605"/>
    <w:tbl>
      <w:tblPr>
        <w:tblStyle w:val="TableGrid"/>
        <w:tblW w:w="9735" w:type="dxa"/>
        <w:jc w:val="center"/>
        <w:tblLayout w:type="fixed"/>
        <w:tblLook w:val="04A0" w:firstRow="1" w:lastRow="0" w:firstColumn="1" w:lastColumn="0" w:noHBand="0" w:noVBand="1"/>
      </w:tblPr>
      <w:tblGrid>
        <w:gridCol w:w="2389"/>
        <w:gridCol w:w="787"/>
        <w:gridCol w:w="1146"/>
        <w:gridCol w:w="1431"/>
        <w:gridCol w:w="1097"/>
        <w:gridCol w:w="2885"/>
      </w:tblGrid>
      <w:tr w:rsidR="004B772F" w:rsidTr="004B772F">
        <w:trPr>
          <w:jc w:val="center"/>
        </w:trPr>
        <w:tc>
          <w:tcPr>
            <w:tcW w:w="2389"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4B772F" w:rsidRDefault="00970A5A">
            <w:pPr>
              <w:jc w:val="center"/>
              <w:rPr>
                <w:rFonts w:cs="Arial"/>
                <w:b/>
              </w:rPr>
            </w:pPr>
            <w:r>
              <w:rPr>
                <w:rFonts w:cs="Arial"/>
                <w:b/>
              </w:rPr>
              <w:t>Data Field</w:t>
            </w:r>
          </w:p>
        </w:tc>
        <w:tc>
          <w:tcPr>
            <w:tcW w:w="78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4B772F" w:rsidRDefault="00970A5A">
            <w:pPr>
              <w:jc w:val="center"/>
              <w:rPr>
                <w:rFonts w:cs="Arial"/>
                <w:b/>
              </w:rPr>
            </w:pPr>
            <w:r>
              <w:rPr>
                <w:rFonts w:cs="Arial"/>
                <w:b/>
              </w:rPr>
              <w:t>Length</w:t>
            </w:r>
          </w:p>
          <w:p w:rsidR="004B772F" w:rsidRDefault="00970A5A">
            <w:pPr>
              <w:jc w:val="center"/>
              <w:rPr>
                <w:rFonts w:cs="Arial"/>
                <w:b/>
              </w:rPr>
            </w:pPr>
            <w:r>
              <w:rPr>
                <w:rFonts w:cs="Arial"/>
                <w:b/>
              </w:rPr>
              <w:t>(bits)</w:t>
            </w:r>
          </w:p>
        </w:tc>
        <w:tc>
          <w:tcPr>
            <w:tcW w:w="1146"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4B772F" w:rsidRDefault="00970A5A">
            <w:pPr>
              <w:jc w:val="center"/>
              <w:rPr>
                <w:rFonts w:cs="Arial"/>
                <w:b/>
              </w:rPr>
            </w:pPr>
            <w:r>
              <w:rPr>
                <w:rFonts w:cs="Arial"/>
                <w:b/>
              </w:rPr>
              <w:t>Value</w:t>
            </w:r>
          </w:p>
          <w:p w:rsidR="004B772F" w:rsidRDefault="00970A5A">
            <w:pPr>
              <w:jc w:val="center"/>
              <w:rPr>
                <w:rFonts w:cs="Arial"/>
                <w:b/>
              </w:rPr>
            </w:pPr>
            <w:r>
              <w:rPr>
                <w:rFonts w:cs="Arial"/>
                <w:b/>
              </w:rPr>
              <w:t>Range</w:t>
            </w:r>
          </w:p>
        </w:tc>
        <w:tc>
          <w:tcPr>
            <w:tcW w:w="1431"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4B772F" w:rsidRDefault="00970A5A">
            <w:pPr>
              <w:jc w:val="center"/>
              <w:rPr>
                <w:rFonts w:cs="Arial"/>
                <w:b/>
              </w:rPr>
            </w:pPr>
            <w:r>
              <w:rPr>
                <w:rFonts w:cs="Arial"/>
                <w:b/>
              </w:rPr>
              <w:t>Literals</w:t>
            </w:r>
          </w:p>
        </w:tc>
        <w:tc>
          <w:tcPr>
            <w:tcW w:w="109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4B772F" w:rsidRDefault="00970A5A">
            <w:pPr>
              <w:jc w:val="center"/>
              <w:rPr>
                <w:rFonts w:cs="Arial"/>
                <w:b/>
              </w:rPr>
            </w:pPr>
            <w:r>
              <w:rPr>
                <w:rFonts w:cs="Arial"/>
                <w:b/>
              </w:rPr>
              <w:t>Value</w:t>
            </w:r>
          </w:p>
        </w:tc>
        <w:tc>
          <w:tcPr>
            <w:tcW w:w="2885"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4B772F" w:rsidRDefault="00970A5A">
            <w:pPr>
              <w:jc w:val="center"/>
              <w:rPr>
                <w:rFonts w:cs="Arial"/>
                <w:b/>
              </w:rPr>
            </w:pPr>
            <w:r>
              <w:rPr>
                <w:rFonts w:cs="Arial"/>
                <w:b/>
              </w:rPr>
              <w:t>Description</w:t>
            </w:r>
          </w:p>
        </w:tc>
      </w:tr>
      <w:tr w:rsidR="004B772F" w:rsidTr="004B772F">
        <w:trPr>
          <w:jc w:val="center"/>
        </w:trPr>
        <w:tc>
          <w:tcPr>
            <w:tcW w:w="2389" w:type="dxa"/>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r>
              <w:rPr>
                <w:rFonts w:cs="Arial"/>
              </w:rPr>
              <w:t>Message Type</w:t>
            </w:r>
          </w:p>
        </w:tc>
        <w:tc>
          <w:tcPr>
            <w:tcW w:w="78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4</w:t>
            </w:r>
          </w:p>
        </w:tc>
        <w:tc>
          <w:tcPr>
            <w:tcW w:w="1146"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2</w:t>
            </w: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Location2</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0x2</w:t>
            </w:r>
          </w:p>
        </w:tc>
        <w:tc>
          <w:tcPr>
            <w:tcW w:w="2885" w:type="dxa"/>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r>
              <w:rPr>
                <w:rFonts w:cs="Arial"/>
              </w:rPr>
              <w:t xml:space="preserve">See </w:t>
            </w:r>
            <w:r>
              <w:rPr>
                <w:rFonts w:cs="Arial"/>
                <w:i/>
              </w:rPr>
              <w:t>Message Type Definition Table.</w:t>
            </w:r>
          </w:p>
        </w:tc>
      </w:tr>
      <w:tr w:rsidR="004B772F" w:rsidTr="004B772F">
        <w:trPr>
          <w:jc w:val="center"/>
        </w:trPr>
        <w:tc>
          <w:tcPr>
            <w:tcW w:w="2389"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r>
              <w:rPr>
                <w:rFonts w:cs="Arial"/>
              </w:rPr>
              <w:t>Heading</w:t>
            </w:r>
          </w:p>
        </w:tc>
        <w:tc>
          <w:tcPr>
            <w:tcW w:w="787"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12</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 – 359.9</w:t>
            </w: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0x000</w:t>
            </w:r>
          </w:p>
        </w:tc>
        <w:tc>
          <w:tcPr>
            <w:tcW w:w="2885"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r>
              <w:rPr>
                <w:rFonts w:cs="Arial"/>
              </w:rPr>
              <w:t>Indicates the WGS84 Heading in degrees.</w:t>
            </w: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0.1</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0x001</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359.9</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0xE0F</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r>
              <w:rPr>
                <w:rFonts w:cs="Arial"/>
              </w:rPr>
              <w:t>Mean Sea Level (MSL) Altitude</w:t>
            </w:r>
          </w:p>
        </w:tc>
        <w:tc>
          <w:tcPr>
            <w:tcW w:w="787"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11</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-1000 - 9000</w:t>
            </w: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-1000</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0x000</w:t>
            </w:r>
          </w:p>
        </w:tc>
        <w:tc>
          <w:tcPr>
            <w:tcW w:w="2885"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r>
              <w:rPr>
                <w:rFonts w:cs="Arial"/>
              </w:rPr>
              <w:t>Indicates the WGS84 altitude in meters.</w:t>
            </w: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-995</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0x001</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-5</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0x0C7</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0x0C8</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5</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0x0C9</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9000</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0x7D0</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r>
              <w:rPr>
                <w:rFonts w:cs="Arial"/>
              </w:rPr>
              <w:t>Velocity</w:t>
            </w:r>
          </w:p>
        </w:tc>
        <w:tc>
          <w:tcPr>
            <w:tcW w:w="787"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12</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0.1 - 409.5</w:t>
            </w: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0x000</w:t>
            </w:r>
          </w:p>
        </w:tc>
        <w:tc>
          <w:tcPr>
            <w:tcW w:w="2885"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r>
              <w:rPr>
                <w:rFonts w:cs="Arial"/>
              </w:rPr>
              <w:t>Indicates the WGS84 velocity in kilometers per hour (kph).</w:t>
            </w: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0.1</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0x001</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409.5</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0xFFF</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r>
              <w:rPr>
                <w:rFonts w:cs="Arial"/>
              </w:rPr>
              <w:t>Compass Direction</w:t>
            </w:r>
          </w:p>
        </w:tc>
        <w:tc>
          <w:tcPr>
            <w:tcW w:w="787"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4</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N/A</w:t>
            </w: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Null (Unknown)</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0x00</w:t>
            </w:r>
          </w:p>
        </w:tc>
        <w:tc>
          <w:tcPr>
            <w:tcW w:w="2885"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r>
              <w:rPr>
                <w:rFonts w:cs="Arial"/>
              </w:rPr>
              <w:t>Indicates compass direction.</w:t>
            </w: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North</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0x01</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NorthEast</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0x02</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East</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0x03</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SouthEast</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0x04</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South</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0x05</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SouthWest</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0x06</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West</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0x07</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NorthWest</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0x08</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r>
              <w:rPr>
                <w:rFonts w:cs="Arial"/>
              </w:rPr>
              <w:t>GPS Satellites In Solution</w:t>
            </w:r>
          </w:p>
        </w:tc>
        <w:tc>
          <w:tcPr>
            <w:tcW w:w="787"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4</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0 - 15</w:t>
            </w: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0x00</w:t>
            </w:r>
          </w:p>
        </w:tc>
        <w:tc>
          <w:tcPr>
            <w:tcW w:w="2885"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r>
              <w:rPr>
                <w:rFonts w:cs="Arial"/>
              </w:rPr>
              <w:t>Indicates the number of GPS satellites in</w:t>
            </w:r>
            <w:r>
              <w:rPr>
                <w:rFonts w:cs="Arial"/>
              </w:rPr>
              <w:t xml:space="preserve"> solution.</w:t>
            </w: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1</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0x01</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15 (or more)</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0xFF</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r>
              <w:rPr>
                <w:rFonts w:cs="Arial"/>
              </w:rPr>
              <w:t>GLONASS Satellites In Solution</w:t>
            </w:r>
          </w:p>
        </w:tc>
        <w:tc>
          <w:tcPr>
            <w:tcW w:w="787"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4</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0 - 15</w:t>
            </w: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0x00</w:t>
            </w:r>
          </w:p>
        </w:tc>
        <w:tc>
          <w:tcPr>
            <w:tcW w:w="2885"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r>
              <w:rPr>
                <w:rFonts w:cs="Arial"/>
              </w:rPr>
              <w:t>Indicates the number of GLONASS satellites in solution.</w:t>
            </w: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1</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0x01</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15 (or more)</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0xFF</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r>
              <w:rPr>
                <w:rFonts w:cs="Arial"/>
              </w:rPr>
              <w:t>Galileo Satellites In Solution</w:t>
            </w:r>
          </w:p>
        </w:tc>
        <w:tc>
          <w:tcPr>
            <w:tcW w:w="787"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4</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0 - 15</w:t>
            </w: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0x00</w:t>
            </w:r>
          </w:p>
        </w:tc>
        <w:tc>
          <w:tcPr>
            <w:tcW w:w="2885"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r>
              <w:rPr>
                <w:rFonts w:cs="Arial"/>
              </w:rPr>
              <w:t>Indicates the number of Galileo satellites in solution.</w:t>
            </w: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1</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0x01</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15 (or more)</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0xFF</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r>
              <w:rPr>
                <w:rFonts w:cs="Arial"/>
              </w:rPr>
              <w:t>Compass Satellites In Solution</w:t>
            </w:r>
          </w:p>
        </w:tc>
        <w:tc>
          <w:tcPr>
            <w:tcW w:w="787"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4</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0 - 15</w:t>
            </w: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0x00</w:t>
            </w:r>
          </w:p>
        </w:tc>
        <w:tc>
          <w:tcPr>
            <w:tcW w:w="2885" w:type="dxa"/>
            <w:vMerge w:val="restart"/>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r>
              <w:rPr>
                <w:rFonts w:cs="Arial"/>
              </w:rPr>
              <w:t>Indicates the number of Compass satellites in solution.</w:t>
            </w: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1</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0x01</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4B772F" w:rsidTr="004B772F">
        <w:trPr>
          <w:jc w:val="center"/>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787"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15 (or more)</w:t>
            </w:r>
          </w:p>
        </w:tc>
        <w:tc>
          <w:tcPr>
            <w:tcW w:w="1097" w:type="dxa"/>
            <w:tcBorders>
              <w:top w:val="single" w:sz="4" w:space="0" w:color="auto"/>
              <w:left w:val="single" w:sz="4" w:space="0" w:color="auto"/>
              <w:bottom w:val="single" w:sz="4" w:space="0" w:color="auto"/>
              <w:right w:val="single" w:sz="4" w:space="0" w:color="auto"/>
            </w:tcBorders>
            <w:vAlign w:val="center"/>
            <w:hideMark/>
          </w:tcPr>
          <w:p w:rsidR="004B772F" w:rsidRDefault="00970A5A">
            <w:pPr>
              <w:jc w:val="center"/>
              <w:rPr>
                <w:rFonts w:cs="Arial"/>
              </w:rPr>
            </w:pPr>
            <w:r>
              <w:rPr>
                <w:rFonts w:cs="Arial"/>
              </w:rPr>
              <w:t>0xFF</w:t>
            </w:r>
          </w:p>
        </w:tc>
        <w:tc>
          <w:tcPr>
            <w:tcW w:w="2885" w:type="dxa"/>
            <w:vMerge/>
            <w:tcBorders>
              <w:top w:val="single" w:sz="4" w:space="0" w:color="auto"/>
              <w:left w:val="single" w:sz="4" w:space="0" w:color="auto"/>
              <w:bottom w:val="single" w:sz="4" w:space="0" w:color="auto"/>
              <w:right w:val="single" w:sz="4" w:space="0" w:color="auto"/>
            </w:tcBorders>
            <w:vAlign w:val="center"/>
            <w:hideMark/>
          </w:tcPr>
          <w:p w:rsidR="004B772F" w:rsidRDefault="00970A5A">
            <w:pPr>
              <w:rPr>
                <w:rFonts w:cs="Arial"/>
              </w:rPr>
            </w:pPr>
          </w:p>
        </w:tc>
      </w:tr>
      <w:tr w:rsidR="00934285" w:rsidTr="007F1587">
        <w:trPr>
          <w:jc w:val="center"/>
        </w:trPr>
        <w:tc>
          <w:tcPr>
            <w:tcW w:w="2389" w:type="dxa"/>
            <w:vMerge w:val="restart"/>
            <w:tcBorders>
              <w:top w:val="single" w:sz="4" w:space="0" w:color="auto"/>
              <w:left w:val="single" w:sz="4" w:space="0" w:color="auto"/>
              <w:right w:val="single" w:sz="4" w:space="0" w:color="auto"/>
            </w:tcBorders>
            <w:vAlign w:val="center"/>
          </w:tcPr>
          <w:p w:rsidR="00934285" w:rsidRDefault="00970A5A">
            <w:pPr>
              <w:rPr>
                <w:rFonts w:cs="Arial"/>
              </w:rPr>
            </w:pPr>
            <w:ins w:id="47" w:author="rpaquet2" w:date="2014-08-05T14:03:00Z">
              <w:r>
                <w:rPr>
                  <w:rFonts w:cs="Arial"/>
                </w:rPr>
                <w:t xml:space="preserve">Fix </w:t>
              </w:r>
              <w:r>
                <w:rPr>
                  <w:rFonts w:cs="Arial"/>
                </w:rPr>
                <w:t>Type</w:t>
              </w:r>
            </w:ins>
          </w:p>
        </w:tc>
        <w:tc>
          <w:tcPr>
            <w:tcW w:w="787" w:type="dxa"/>
            <w:vMerge w:val="restart"/>
            <w:tcBorders>
              <w:top w:val="single" w:sz="4" w:space="0" w:color="auto"/>
              <w:left w:val="single" w:sz="4" w:space="0" w:color="auto"/>
              <w:right w:val="single" w:sz="4" w:space="0" w:color="auto"/>
            </w:tcBorders>
            <w:vAlign w:val="center"/>
          </w:tcPr>
          <w:p w:rsidR="00934285" w:rsidRDefault="00970A5A" w:rsidP="00934285">
            <w:pPr>
              <w:jc w:val="center"/>
              <w:rPr>
                <w:rFonts w:cs="Arial"/>
              </w:rPr>
            </w:pPr>
            <w:ins w:id="48" w:author="rpaquet2" w:date="2014-08-05T14:03:00Z">
              <w:r>
                <w:rPr>
                  <w:rFonts w:cs="Arial"/>
                </w:rPr>
                <w:t>3</w:t>
              </w:r>
            </w:ins>
          </w:p>
        </w:tc>
        <w:tc>
          <w:tcPr>
            <w:tcW w:w="1146" w:type="dxa"/>
            <w:vMerge w:val="restart"/>
            <w:tcBorders>
              <w:top w:val="single" w:sz="4" w:space="0" w:color="auto"/>
              <w:left w:val="single" w:sz="4" w:space="0" w:color="auto"/>
              <w:right w:val="single" w:sz="4" w:space="0" w:color="auto"/>
            </w:tcBorders>
            <w:vAlign w:val="center"/>
          </w:tcPr>
          <w:p w:rsidR="00934285" w:rsidRDefault="00970A5A" w:rsidP="00934285">
            <w:pPr>
              <w:jc w:val="center"/>
              <w:rPr>
                <w:rFonts w:cs="Arial"/>
              </w:rPr>
            </w:pPr>
            <w:ins w:id="49" w:author="rpaquet2" w:date="2014-08-05T14:03:00Z">
              <w:r>
                <w:rPr>
                  <w:rFonts w:cs="Arial"/>
                </w:rPr>
                <w:t>N/A</w:t>
              </w:r>
            </w:ins>
          </w:p>
        </w:tc>
        <w:tc>
          <w:tcPr>
            <w:tcW w:w="1431" w:type="dxa"/>
            <w:tcBorders>
              <w:top w:val="single" w:sz="4" w:space="0" w:color="auto"/>
              <w:left w:val="single" w:sz="4" w:space="0" w:color="auto"/>
              <w:bottom w:val="single" w:sz="4" w:space="0" w:color="auto"/>
              <w:right w:val="single" w:sz="4" w:space="0" w:color="auto"/>
            </w:tcBorders>
            <w:vAlign w:val="center"/>
          </w:tcPr>
          <w:p w:rsidR="00934285" w:rsidRDefault="00970A5A">
            <w:pPr>
              <w:jc w:val="center"/>
              <w:rPr>
                <w:rFonts w:cs="Arial"/>
              </w:rPr>
            </w:pPr>
            <w:ins w:id="50" w:author="rpaquet2" w:date="2014-08-05T14:03:00Z">
              <w:r>
                <w:rPr>
                  <w:rFonts w:cs="Arial"/>
                </w:rPr>
                <w:t>Sensors Uncalibrated with no Fix (DR Off)</w:t>
              </w:r>
            </w:ins>
          </w:p>
        </w:tc>
        <w:tc>
          <w:tcPr>
            <w:tcW w:w="1097" w:type="dxa"/>
            <w:tcBorders>
              <w:top w:val="single" w:sz="4" w:space="0" w:color="auto"/>
              <w:left w:val="single" w:sz="4" w:space="0" w:color="auto"/>
              <w:bottom w:val="single" w:sz="4" w:space="0" w:color="auto"/>
              <w:right w:val="single" w:sz="4" w:space="0" w:color="auto"/>
            </w:tcBorders>
            <w:vAlign w:val="center"/>
          </w:tcPr>
          <w:p w:rsidR="00934285" w:rsidRDefault="00970A5A">
            <w:pPr>
              <w:jc w:val="center"/>
              <w:rPr>
                <w:rFonts w:cs="Arial"/>
              </w:rPr>
            </w:pPr>
            <w:ins w:id="51" w:author="rpaquet2" w:date="2014-08-05T14:03:00Z">
              <w:r>
                <w:rPr>
                  <w:rFonts w:cs="Arial"/>
                </w:rPr>
                <w:t>0x0</w:t>
              </w:r>
            </w:ins>
          </w:p>
        </w:tc>
        <w:tc>
          <w:tcPr>
            <w:tcW w:w="2885" w:type="dxa"/>
            <w:vMerge w:val="restart"/>
            <w:tcBorders>
              <w:top w:val="single" w:sz="4" w:space="0" w:color="auto"/>
              <w:left w:val="single" w:sz="4" w:space="0" w:color="auto"/>
              <w:right w:val="single" w:sz="4" w:space="0" w:color="auto"/>
            </w:tcBorders>
            <w:vAlign w:val="center"/>
          </w:tcPr>
          <w:p w:rsidR="00934285" w:rsidRDefault="00970A5A">
            <w:pPr>
              <w:rPr>
                <w:rFonts w:cs="Arial"/>
              </w:rPr>
            </w:pPr>
            <w:ins w:id="52" w:author="rpaquet2" w:date="2014-08-05T14:03:00Z">
              <w:r>
                <w:rPr>
                  <w:rFonts w:cs="Arial"/>
                </w:rPr>
                <w:t>Indicates Fix type</w:t>
              </w:r>
            </w:ins>
          </w:p>
        </w:tc>
      </w:tr>
      <w:tr w:rsidR="00934285" w:rsidTr="007F1587">
        <w:trPr>
          <w:jc w:val="center"/>
        </w:trPr>
        <w:tc>
          <w:tcPr>
            <w:tcW w:w="2389" w:type="dxa"/>
            <w:vMerge/>
            <w:tcBorders>
              <w:left w:val="single" w:sz="4" w:space="0" w:color="auto"/>
              <w:right w:val="single" w:sz="4" w:space="0" w:color="auto"/>
            </w:tcBorders>
            <w:vAlign w:val="center"/>
          </w:tcPr>
          <w:p w:rsidR="00934285" w:rsidRDefault="00970A5A">
            <w:pPr>
              <w:rPr>
                <w:rFonts w:cs="Arial"/>
              </w:rPr>
            </w:pPr>
          </w:p>
        </w:tc>
        <w:tc>
          <w:tcPr>
            <w:tcW w:w="787" w:type="dxa"/>
            <w:vMerge/>
            <w:tcBorders>
              <w:left w:val="single" w:sz="4" w:space="0" w:color="auto"/>
              <w:right w:val="single" w:sz="4" w:space="0" w:color="auto"/>
            </w:tcBorders>
            <w:vAlign w:val="center"/>
          </w:tcPr>
          <w:p w:rsidR="00934285" w:rsidRDefault="00970A5A" w:rsidP="00934285">
            <w:pPr>
              <w:jc w:val="center"/>
              <w:rPr>
                <w:rFonts w:cs="Arial"/>
              </w:rPr>
            </w:pPr>
          </w:p>
        </w:tc>
        <w:tc>
          <w:tcPr>
            <w:tcW w:w="1146" w:type="dxa"/>
            <w:vMerge/>
            <w:tcBorders>
              <w:left w:val="single" w:sz="4" w:space="0" w:color="auto"/>
              <w:right w:val="single" w:sz="4" w:space="0" w:color="auto"/>
            </w:tcBorders>
            <w:vAlign w:val="center"/>
          </w:tcPr>
          <w:p w:rsidR="00934285" w:rsidRDefault="00970A5A" w:rsidP="00934285">
            <w:pPr>
              <w:jc w:val="cente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tcPr>
          <w:p w:rsidR="00934285" w:rsidRDefault="00970A5A">
            <w:pPr>
              <w:jc w:val="center"/>
              <w:rPr>
                <w:rFonts w:cs="Arial"/>
              </w:rPr>
            </w:pPr>
            <w:ins w:id="53" w:author="rpaquet2" w:date="2014-08-05T14:05:00Z">
              <w:r>
                <w:rPr>
                  <w:rFonts w:cs="Arial"/>
                </w:rPr>
                <w:t>Sensors Calibrated with no Fix (DR On)</w:t>
              </w:r>
            </w:ins>
          </w:p>
        </w:tc>
        <w:tc>
          <w:tcPr>
            <w:tcW w:w="1097" w:type="dxa"/>
            <w:tcBorders>
              <w:top w:val="single" w:sz="4" w:space="0" w:color="auto"/>
              <w:left w:val="single" w:sz="4" w:space="0" w:color="auto"/>
              <w:bottom w:val="single" w:sz="4" w:space="0" w:color="auto"/>
              <w:right w:val="single" w:sz="4" w:space="0" w:color="auto"/>
            </w:tcBorders>
            <w:vAlign w:val="center"/>
          </w:tcPr>
          <w:p w:rsidR="00934285" w:rsidRDefault="00970A5A">
            <w:pPr>
              <w:jc w:val="center"/>
              <w:rPr>
                <w:rFonts w:cs="Arial"/>
              </w:rPr>
            </w:pPr>
            <w:ins w:id="54" w:author="rpaquet2" w:date="2014-08-05T14:05:00Z">
              <w:r>
                <w:rPr>
                  <w:rFonts w:cs="Arial"/>
                </w:rPr>
                <w:t>0x1</w:t>
              </w:r>
            </w:ins>
          </w:p>
        </w:tc>
        <w:tc>
          <w:tcPr>
            <w:tcW w:w="2885" w:type="dxa"/>
            <w:vMerge/>
            <w:tcBorders>
              <w:left w:val="single" w:sz="4" w:space="0" w:color="auto"/>
              <w:right w:val="single" w:sz="4" w:space="0" w:color="auto"/>
            </w:tcBorders>
            <w:vAlign w:val="center"/>
          </w:tcPr>
          <w:p w:rsidR="00934285" w:rsidRDefault="00970A5A">
            <w:pPr>
              <w:rPr>
                <w:rFonts w:cs="Arial"/>
              </w:rPr>
            </w:pPr>
          </w:p>
        </w:tc>
      </w:tr>
      <w:tr w:rsidR="00934285" w:rsidTr="007F1587">
        <w:trPr>
          <w:jc w:val="center"/>
        </w:trPr>
        <w:tc>
          <w:tcPr>
            <w:tcW w:w="2389" w:type="dxa"/>
            <w:vMerge/>
            <w:tcBorders>
              <w:left w:val="single" w:sz="4" w:space="0" w:color="auto"/>
              <w:right w:val="single" w:sz="4" w:space="0" w:color="auto"/>
            </w:tcBorders>
            <w:vAlign w:val="center"/>
          </w:tcPr>
          <w:p w:rsidR="00934285" w:rsidRDefault="00970A5A">
            <w:pPr>
              <w:rPr>
                <w:rFonts w:cs="Arial"/>
              </w:rPr>
            </w:pPr>
          </w:p>
        </w:tc>
        <w:tc>
          <w:tcPr>
            <w:tcW w:w="787" w:type="dxa"/>
            <w:vMerge/>
            <w:tcBorders>
              <w:left w:val="single" w:sz="4" w:space="0" w:color="auto"/>
              <w:right w:val="single" w:sz="4" w:space="0" w:color="auto"/>
            </w:tcBorders>
            <w:vAlign w:val="center"/>
          </w:tcPr>
          <w:p w:rsidR="00934285" w:rsidRDefault="00970A5A" w:rsidP="00934285">
            <w:pPr>
              <w:jc w:val="center"/>
              <w:rPr>
                <w:rFonts w:cs="Arial"/>
              </w:rPr>
            </w:pPr>
          </w:p>
        </w:tc>
        <w:tc>
          <w:tcPr>
            <w:tcW w:w="1146" w:type="dxa"/>
            <w:vMerge/>
            <w:tcBorders>
              <w:left w:val="single" w:sz="4" w:space="0" w:color="auto"/>
              <w:right w:val="single" w:sz="4" w:space="0" w:color="auto"/>
            </w:tcBorders>
            <w:vAlign w:val="center"/>
          </w:tcPr>
          <w:p w:rsidR="00934285" w:rsidRDefault="00970A5A" w:rsidP="00934285">
            <w:pPr>
              <w:jc w:val="cente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tcPr>
          <w:p w:rsidR="00934285" w:rsidRDefault="00970A5A">
            <w:pPr>
              <w:jc w:val="center"/>
              <w:rPr>
                <w:rFonts w:cs="Arial"/>
              </w:rPr>
            </w:pPr>
            <w:ins w:id="55" w:author="rpaquet2" w:date="2014-08-05T14:05:00Z">
              <w:r>
                <w:rPr>
                  <w:rFonts w:cs="Arial"/>
                </w:rPr>
                <w:t>2D Fix</w:t>
              </w:r>
            </w:ins>
          </w:p>
        </w:tc>
        <w:tc>
          <w:tcPr>
            <w:tcW w:w="1097" w:type="dxa"/>
            <w:tcBorders>
              <w:top w:val="single" w:sz="4" w:space="0" w:color="auto"/>
              <w:left w:val="single" w:sz="4" w:space="0" w:color="auto"/>
              <w:bottom w:val="single" w:sz="4" w:space="0" w:color="auto"/>
              <w:right w:val="single" w:sz="4" w:space="0" w:color="auto"/>
            </w:tcBorders>
            <w:vAlign w:val="center"/>
          </w:tcPr>
          <w:p w:rsidR="00934285" w:rsidRDefault="00970A5A">
            <w:pPr>
              <w:jc w:val="center"/>
              <w:rPr>
                <w:rFonts w:cs="Arial"/>
              </w:rPr>
            </w:pPr>
            <w:ins w:id="56" w:author="rpaquet2" w:date="2014-08-05T14:05:00Z">
              <w:r>
                <w:rPr>
                  <w:rFonts w:cs="Arial"/>
                </w:rPr>
                <w:t>0x2</w:t>
              </w:r>
            </w:ins>
          </w:p>
        </w:tc>
        <w:tc>
          <w:tcPr>
            <w:tcW w:w="2885" w:type="dxa"/>
            <w:vMerge/>
            <w:tcBorders>
              <w:left w:val="single" w:sz="4" w:space="0" w:color="auto"/>
              <w:right w:val="single" w:sz="4" w:space="0" w:color="auto"/>
            </w:tcBorders>
            <w:vAlign w:val="center"/>
          </w:tcPr>
          <w:p w:rsidR="00934285" w:rsidRDefault="00970A5A">
            <w:pPr>
              <w:rPr>
                <w:rFonts w:cs="Arial"/>
              </w:rPr>
            </w:pPr>
          </w:p>
        </w:tc>
      </w:tr>
      <w:tr w:rsidR="00934285" w:rsidTr="007F1587">
        <w:trPr>
          <w:jc w:val="center"/>
        </w:trPr>
        <w:tc>
          <w:tcPr>
            <w:tcW w:w="2389" w:type="dxa"/>
            <w:vMerge/>
            <w:tcBorders>
              <w:left w:val="single" w:sz="4" w:space="0" w:color="auto"/>
              <w:right w:val="single" w:sz="4" w:space="0" w:color="auto"/>
            </w:tcBorders>
            <w:vAlign w:val="center"/>
          </w:tcPr>
          <w:p w:rsidR="00934285" w:rsidRDefault="00970A5A">
            <w:pPr>
              <w:rPr>
                <w:rFonts w:cs="Arial"/>
              </w:rPr>
            </w:pPr>
          </w:p>
        </w:tc>
        <w:tc>
          <w:tcPr>
            <w:tcW w:w="787" w:type="dxa"/>
            <w:vMerge/>
            <w:tcBorders>
              <w:left w:val="single" w:sz="4" w:space="0" w:color="auto"/>
              <w:right w:val="single" w:sz="4" w:space="0" w:color="auto"/>
            </w:tcBorders>
            <w:vAlign w:val="center"/>
          </w:tcPr>
          <w:p w:rsidR="00934285" w:rsidRDefault="00970A5A" w:rsidP="00934285">
            <w:pPr>
              <w:jc w:val="center"/>
              <w:rPr>
                <w:rFonts w:cs="Arial"/>
              </w:rPr>
            </w:pPr>
          </w:p>
        </w:tc>
        <w:tc>
          <w:tcPr>
            <w:tcW w:w="1146" w:type="dxa"/>
            <w:vMerge/>
            <w:tcBorders>
              <w:left w:val="single" w:sz="4" w:space="0" w:color="auto"/>
              <w:right w:val="single" w:sz="4" w:space="0" w:color="auto"/>
            </w:tcBorders>
            <w:vAlign w:val="center"/>
          </w:tcPr>
          <w:p w:rsidR="00934285" w:rsidRDefault="00970A5A" w:rsidP="00934285">
            <w:pPr>
              <w:jc w:val="cente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tcPr>
          <w:p w:rsidR="00934285" w:rsidRDefault="00970A5A">
            <w:pPr>
              <w:jc w:val="center"/>
              <w:rPr>
                <w:rFonts w:cs="Arial"/>
              </w:rPr>
            </w:pPr>
            <w:ins w:id="57" w:author="rpaquet2" w:date="2014-08-05T14:05:00Z">
              <w:r>
                <w:rPr>
                  <w:rFonts w:cs="Arial"/>
                </w:rPr>
                <w:t>3D Fix (DR Uncalibrated)</w:t>
              </w:r>
            </w:ins>
          </w:p>
        </w:tc>
        <w:tc>
          <w:tcPr>
            <w:tcW w:w="1097" w:type="dxa"/>
            <w:tcBorders>
              <w:top w:val="single" w:sz="4" w:space="0" w:color="auto"/>
              <w:left w:val="single" w:sz="4" w:space="0" w:color="auto"/>
              <w:bottom w:val="single" w:sz="4" w:space="0" w:color="auto"/>
              <w:right w:val="single" w:sz="4" w:space="0" w:color="auto"/>
            </w:tcBorders>
            <w:vAlign w:val="center"/>
          </w:tcPr>
          <w:p w:rsidR="00934285" w:rsidRDefault="00970A5A">
            <w:pPr>
              <w:jc w:val="center"/>
              <w:rPr>
                <w:rFonts w:cs="Arial"/>
              </w:rPr>
            </w:pPr>
            <w:ins w:id="58" w:author="rpaquet2" w:date="2014-08-05T14:05:00Z">
              <w:r>
                <w:rPr>
                  <w:rFonts w:cs="Arial"/>
                </w:rPr>
                <w:t>0x3</w:t>
              </w:r>
            </w:ins>
          </w:p>
        </w:tc>
        <w:tc>
          <w:tcPr>
            <w:tcW w:w="2885" w:type="dxa"/>
            <w:vMerge/>
            <w:tcBorders>
              <w:left w:val="single" w:sz="4" w:space="0" w:color="auto"/>
              <w:right w:val="single" w:sz="4" w:space="0" w:color="auto"/>
            </w:tcBorders>
            <w:vAlign w:val="center"/>
          </w:tcPr>
          <w:p w:rsidR="00934285" w:rsidRDefault="00970A5A">
            <w:pPr>
              <w:rPr>
                <w:rFonts w:cs="Arial"/>
              </w:rPr>
            </w:pPr>
          </w:p>
        </w:tc>
      </w:tr>
      <w:tr w:rsidR="00934285" w:rsidTr="007F1587">
        <w:trPr>
          <w:jc w:val="center"/>
        </w:trPr>
        <w:tc>
          <w:tcPr>
            <w:tcW w:w="2389" w:type="dxa"/>
            <w:vMerge/>
            <w:tcBorders>
              <w:left w:val="single" w:sz="4" w:space="0" w:color="auto"/>
              <w:right w:val="single" w:sz="4" w:space="0" w:color="auto"/>
            </w:tcBorders>
            <w:vAlign w:val="center"/>
          </w:tcPr>
          <w:p w:rsidR="00934285" w:rsidRDefault="00970A5A">
            <w:pPr>
              <w:rPr>
                <w:rFonts w:cs="Arial"/>
              </w:rPr>
            </w:pPr>
          </w:p>
        </w:tc>
        <w:tc>
          <w:tcPr>
            <w:tcW w:w="787" w:type="dxa"/>
            <w:vMerge/>
            <w:tcBorders>
              <w:left w:val="single" w:sz="4" w:space="0" w:color="auto"/>
              <w:right w:val="single" w:sz="4" w:space="0" w:color="auto"/>
            </w:tcBorders>
            <w:vAlign w:val="center"/>
          </w:tcPr>
          <w:p w:rsidR="00934285" w:rsidRDefault="00970A5A" w:rsidP="00934285">
            <w:pPr>
              <w:jc w:val="center"/>
              <w:rPr>
                <w:rFonts w:cs="Arial"/>
              </w:rPr>
            </w:pPr>
          </w:p>
        </w:tc>
        <w:tc>
          <w:tcPr>
            <w:tcW w:w="1146" w:type="dxa"/>
            <w:vMerge/>
            <w:tcBorders>
              <w:left w:val="single" w:sz="4" w:space="0" w:color="auto"/>
              <w:right w:val="single" w:sz="4" w:space="0" w:color="auto"/>
            </w:tcBorders>
            <w:vAlign w:val="center"/>
          </w:tcPr>
          <w:p w:rsidR="00934285" w:rsidRDefault="00970A5A" w:rsidP="00934285">
            <w:pPr>
              <w:jc w:val="cente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tcPr>
          <w:p w:rsidR="00934285" w:rsidRDefault="00970A5A">
            <w:pPr>
              <w:jc w:val="center"/>
              <w:rPr>
                <w:rFonts w:cs="Arial"/>
              </w:rPr>
            </w:pPr>
            <w:ins w:id="59" w:author="rpaquet2" w:date="2014-08-05T14:06:00Z">
              <w:r>
                <w:rPr>
                  <w:rFonts w:cs="Arial"/>
                </w:rPr>
                <w:t>3D Fix DR Blended (DR Calibrated)</w:t>
              </w:r>
            </w:ins>
          </w:p>
        </w:tc>
        <w:tc>
          <w:tcPr>
            <w:tcW w:w="1097" w:type="dxa"/>
            <w:tcBorders>
              <w:top w:val="single" w:sz="4" w:space="0" w:color="auto"/>
              <w:left w:val="single" w:sz="4" w:space="0" w:color="auto"/>
              <w:bottom w:val="single" w:sz="4" w:space="0" w:color="auto"/>
              <w:right w:val="single" w:sz="4" w:space="0" w:color="auto"/>
            </w:tcBorders>
            <w:vAlign w:val="center"/>
          </w:tcPr>
          <w:p w:rsidR="00934285" w:rsidRDefault="00970A5A">
            <w:pPr>
              <w:jc w:val="center"/>
              <w:rPr>
                <w:rFonts w:cs="Arial"/>
              </w:rPr>
            </w:pPr>
            <w:ins w:id="60" w:author="rpaquet2" w:date="2014-08-05T14:06:00Z">
              <w:r>
                <w:rPr>
                  <w:rFonts w:cs="Arial"/>
                </w:rPr>
                <w:t>0x4</w:t>
              </w:r>
            </w:ins>
          </w:p>
        </w:tc>
        <w:tc>
          <w:tcPr>
            <w:tcW w:w="2885" w:type="dxa"/>
            <w:vMerge/>
            <w:tcBorders>
              <w:left w:val="single" w:sz="4" w:space="0" w:color="auto"/>
              <w:right w:val="single" w:sz="4" w:space="0" w:color="auto"/>
            </w:tcBorders>
            <w:vAlign w:val="center"/>
          </w:tcPr>
          <w:p w:rsidR="00934285" w:rsidRDefault="00970A5A">
            <w:pPr>
              <w:rPr>
                <w:rFonts w:cs="Arial"/>
              </w:rPr>
            </w:pPr>
          </w:p>
        </w:tc>
      </w:tr>
      <w:tr w:rsidR="00934285" w:rsidTr="007F1587">
        <w:trPr>
          <w:jc w:val="center"/>
        </w:trPr>
        <w:tc>
          <w:tcPr>
            <w:tcW w:w="2389" w:type="dxa"/>
            <w:vMerge/>
            <w:tcBorders>
              <w:left w:val="single" w:sz="4" w:space="0" w:color="auto"/>
              <w:bottom w:val="single" w:sz="4" w:space="0" w:color="auto"/>
              <w:right w:val="single" w:sz="4" w:space="0" w:color="auto"/>
            </w:tcBorders>
            <w:vAlign w:val="center"/>
          </w:tcPr>
          <w:p w:rsidR="00934285" w:rsidRDefault="00970A5A">
            <w:pPr>
              <w:rPr>
                <w:rFonts w:cs="Arial"/>
              </w:rPr>
            </w:pPr>
          </w:p>
        </w:tc>
        <w:tc>
          <w:tcPr>
            <w:tcW w:w="787" w:type="dxa"/>
            <w:vMerge/>
            <w:tcBorders>
              <w:left w:val="single" w:sz="4" w:space="0" w:color="auto"/>
              <w:bottom w:val="single" w:sz="4" w:space="0" w:color="auto"/>
              <w:right w:val="single" w:sz="4" w:space="0" w:color="auto"/>
            </w:tcBorders>
            <w:vAlign w:val="center"/>
          </w:tcPr>
          <w:p w:rsidR="00934285" w:rsidRDefault="00970A5A" w:rsidP="00934285">
            <w:pPr>
              <w:jc w:val="center"/>
              <w:rPr>
                <w:rFonts w:cs="Arial"/>
              </w:rPr>
            </w:pPr>
          </w:p>
        </w:tc>
        <w:tc>
          <w:tcPr>
            <w:tcW w:w="1146" w:type="dxa"/>
            <w:vMerge/>
            <w:tcBorders>
              <w:left w:val="single" w:sz="4" w:space="0" w:color="auto"/>
              <w:bottom w:val="single" w:sz="4" w:space="0" w:color="auto"/>
              <w:right w:val="single" w:sz="4" w:space="0" w:color="auto"/>
            </w:tcBorders>
            <w:vAlign w:val="center"/>
          </w:tcPr>
          <w:p w:rsidR="00934285" w:rsidRDefault="00970A5A" w:rsidP="00934285">
            <w:pPr>
              <w:jc w:val="center"/>
              <w:rPr>
                <w:rFonts w:cs="Arial"/>
              </w:rPr>
            </w:pPr>
          </w:p>
        </w:tc>
        <w:tc>
          <w:tcPr>
            <w:tcW w:w="1431" w:type="dxa"/>
            <w:tcBorders>
              <w:top w:val="single" w:sz="4" w:space="0" w:color="auto"/>
              <w:left w:val="single" w:sz="4" w:space="0" w:color="auto"/>
              <w:bottom w:val="single" w:sz="4" w:space="0" w:color="auto"/>
              <w:right w:val="single" w:sz="4" w:space="0" w:color="auto"/>
            </w:tcBorders>
            <w:vAlign w:val="center"/>
          </w:tcPr>
          <w:p w:rsidR="00934285" w:rsidRDefault="00970A5A">
            <w:pPr>
              <w:jc w:val="center"/>
              <w:rPr>
                <w:rFonts w:cs="Arial"/>
              </w:rPr>
            </w:pPr>
            <w:ins w:id="61" w:author="rpaquet2" w:date="2014-08-05T14:06:00Z">
              <w:r>
                <w:rPr>
                  <w:rFonts w:cs="Arial"/>
                </w:rPr>
                <w:t xml:space="preserve">3D Fix DR Bleneded w DGPS (DR </w:t>
              </w:r>
              <w:r>
                <w:rPr>
                  <w:rFonts w:cs="Arial"/>
                </w:rPr>
                <w:t>Calibrated)</w:t>
              </w:r>
            </w:ins>
          </w:p>
        </w:tc>
        <w:tc>
          <w:tcPr>
            <w:tcW w:w="1097" w:type="dxa"/>
            <w:tcBorders>
              <w:top w:val="single" w:sz="4" w:space="0" w:color="auto"/>
              <w:left w:val="single" w:sz="4" w:space="0" w:color="auto"/>
              <w:bottom w:val="single" w:sz="4" w:space="0" w:color="auto"/>
              <w:right w:val="single" w:sz="4" w:space="0" w:color="auto"/>
            </w:tcBorders>
            <w:vAlign w:val="center"/>
          </w:tcPr>
          <w:p w:rsidR="00934285" w:rsidRDefault="00970A5A">
            <w:pPr>
              <w:jc w:val="center"/>
              <w:rPr>
                <w:rFonts w:cs="Arial"/>
              </w:rPr>
            </w:pPr>
            <w:ins w:id="62" w:author="rpaquet2" w:date="2014-08-05T14:06:00Z">
              <w:r>
                <w:rPr>
                  <w:rFonts w:cs="Arial"/>
                </w:rPr>
                <w:t>0x5</w:t>
              </w:r>
            </w:ins>
          </w:p>
        </w:tc>
        <w:tc>
          <w:tcPr>
            <w:tcW w:w="2885" w:type="dxa"/>
            <w:vMerge/>
            <w:tcBorders>
              <w:left w:val="single" w:sz="4" w:space="0" w:color="auto"/>
              <w:bottom w:val="single" w:sz="4" w:space="0" w:color="auto"/>
              <w:right w:val="single" w:sz="4" w:space="0" w:color="auto"/>
            </w:tcBorders>
            <w:vAlign w:val="center"/>
          </w:tcPr>
          <w:p w:rsidR="00934285" w:rsidRDefault="00970A5A">
            <w:pPr>
              <w:rPr>
                <w:rFonts w:cs="Arial"/>
              </w:rPr>
            </w:pPr>
          </w:p>
        </w:tc>
      </w:tr>
    </w:tbl>
    <w:p w:rsidR="004B772F" w:rsidRDefault="00970A5A" w:rsidP="00FA06F2">
      <w:pPr>
        <w:ind w:left="1440"/>
        <w:rPr>
          <w:rFonts w:cs="Arial"/>
        </w:rPr>
      </w:pPr>
      <w:r>
        <w:rPr>
          <w:rFonts w:cs="Arial"/>
        </w:rPr>
        <w:t>Note: All values outside the defined range above shall remain reserved.</w:t>
      </w:r>
    </w:p>
    <w:p w:rsidR="004B772F" w:rsidRDefault="00970A5A" w:rsidP="00FA06F2">
      <w:pPr>
        <w:ind w:left="1440"/>
        <w:rPr>
          <w:rFonts w:cs="Arial"/>
          <w:b/>
        </w:rPr>
      </w:pPr>
    </w:p>
    <w:p w:rsidR="004B772F" w:rsidRDefault="00970A5A" w:rsidP="00FA06F2">
      <w:pPr>
        <w:ind w:left="1440"/>
        <w:rPr>
          <w:rFonts w:cs="Arial"/>
        </w:rPr>
      </w:pPr>
      <w:r>
        <w:rPr>
          <w:rFonts w:cs="Arial"/>
        </w:rPr>
        <w:t>The physical bit/byte position layout of the Location</w:t>
      </w:r>
      <w:ins w:id="63" w:author="rpaquet2" w:date="2014-08-05T14:09:00Z">
        <w:r>
          <w:rPr>
            <w:rFonts w:cs="Arial"/>
          </w:rPr>
          <w:t>2</w:t>
        </w:r>
      </w:ins>
      <w:del w:id="64" w:author="rpaquet2" w:date="2014-08-05T14:09:00Z">
        <w:r w:rsidDel="00934285">
          <w:rPr>
            <w:rFonts w:cs="Arial"/>
          </w:rPr>
          <w:delText>1</w:delText>
        </w:r>
      </w:del>
      <w:r>
        <w:rPr>
          <w:rFonts w:cs="Arial"/>
        </w:rPr>
        <w:t xml:space="preserve"> message is as follows:</w:t>
      </w:r>
    </w:p>
    <w:p w:rsidR="004B772F" w:rsidRDefault="00970A5A" w:rsidP="003468F6">
      <w:pPr>
        <w:jc w:val="center"/>
      </w:pPr>
      <w:r>
        <w:rPr>
          <w:noProof/>
        </w:rPr>
        <w:drawing>
          <wp:inline distT="0" distB="0" distL="0" distR="0" wp14:anchorId="5A02DF9A" wp14:editId="7C69113A">
            <wp:extent cx="5943600" cy="4448810"/>
            <wp:effectExtent l="0" t="0" r="0" b="8890"/>
            <wp:docPr id="1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48810"/>
                    </a:xfrm>
                    <a:prstGeom prst="rect">
                      <a:avLst/>
                    </a:prstGeom>
                    <a:noFill/>
                    <a:ln>
                      <a:noFill/>
                    </a:ln>
                  </pic:spPr>
                </pic:pic>
              </a:graphicData>
            </a:graphic>
          </wp:inline>
        </w:drawing>
      </w:r>
    </w:p>
    <w:p w:rsidR="00406F39" w:rsidRDefault="00970A5A" w:rsidP="003468F6">
      <w:pPr>
        <w:pStyle w:val="Heading4"/>
      </w:pPr>
      <w:r w:rsidRPr="00B9479B">
        <w:t>MD-REQ-051838/C-LocationQuality</w:t>
      </w:r>
    </w:p>
    <w:p w:rsidR="00BE08C8" w:rsidRDefault="00970A5A" w:rsidP="00BE08C8">
      <w:pPr>
        <w:ind w:left="6480"/>
        <w:rPr>
          <w:rFonts w:ascii="Times New Roman" w:hAnsi="Times New Roman"/>
          <w:b/>
          <w:szCs w:val="22"/>
        </w:rPr>
      </w:pPr>
      <w:r>
        <w:t xml:space="preserve">  </w:t>
      </w:r>
      <w:r>
        <w:t xml:space="preserve">                                                                                                                                      </w:t>
      </w:r>
      <w:r>
        <w:rPr>
          <w:b/>
        </w:rPr>
        <w:t xml:space="preserve">                                                                                                                          </w:t>
      </w:r>
      <w:r>
        <w:rPr>
          <w:b/>
        </w:rPr>
        <w:t xml:space="preserve">                                  </w:t>
      </w:r>
    </w:p>
    <w:p w:rsidR="00BE08C8" w:rsidRDefault="00970A5A" w:rsidP="00BE08C8"/>
    <w:p w:rsidR="00BE08C8" w:rsidRDefault="00970A5A" w:rsidP="0026786B">
      <w:r>
        <w:t xml:space="preserve">GNSS Message Type: Location Quality </w:t>
      </w:r>
    </w:p>
    <w:p w:rsidR="00BE08C8" w:rsidRDefault="00970A5A" w:rsidP="00BE08C8"/>
    <w:tbl>
      <w:tblPr>
        <w:tblStyle w:val="TableGrid"/>
        <w:tblW w:w="0" w:type="dxa"/>
        <w:jc w:val="center"/>
        <w:tblLayout w:type="fixed"/>
        <w:tblLook w:val="04A0" w:firstRow="1" w:lastRow="0" w:firstColumn="1" w:lastColumn="0" w:noHBand="0" w:noVBand="1"/>
      </w:tblPr>
      <w:tblGrid>
        <w:gridCol w:w="2056"/>
        <w:gridCol w:w="993"/>
        <w:gridCol w:w="1172"/>
        <w:gridCol w:w="1666"/>
        <w:gridCol w:w="1096"/>
        <w:gridCol w:w="2392"/>
      </w:tblGrid>
      <w:tr w:rsidR="00BE08C8" w:rsidTr="00BE08C8">
        <w:trPr>
          <w:jc w:val="center"/>
        </w:trPr>
        <w:tc>
          <w:tcPr>
            <w:tcW w:w="2056"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BE08C8" w:rsidRDefault="00970A5A">
            <w:pPr>
              <w:jc w:val="center"/>
              <w:rPr>
                <w:rFonts w:cs="Arial"/>
                <w:b/>
              </w:rPr>
            </w:pPr>
            <w:r>
              <w:rPr>
                <w:rFonts w:cs="Arial"/>
                <w:b/>
              </w:rPr>
              <w:t>Data Field</w:t>
            </w:r>
          </w:p>
        </w:tc>
        <w:tc>
          <w:tcPr>
            <w:tcW w:w="993"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BE08C8" w:rsidRDefault="00970A5A">
            <w:pPr>
              <w:jc w:val="center"/>
              <w:rPr>
                <w:rFonts w:cs="Arial"/>
                <w:b/>
              </w:rPr>
            </w:pPr>
            <w:r>
              <w:rPr>
                <w:rFonts w:cs="Arial"/>
                <w:b/>
              </w:rPr>
              <w:t>Length</w:t>
            </w:r>
          </w:p>
          <w:p w:rsidR="00BE08C8" w:rsidRDefault="00970A5A">
            <w:pPr>
              <w:jc w:val="center"/>
              <w:rPr>
                <w:rFonts w:cs="Arial"/>
                <w:b/>
              </w:rPr>
            </w:pPr>
            <w:r>
              <w:rPr>
                <w:rFonts w:cs="Arial"/>
                <w:b/>
              </w:rPr>
              <w:t>(bits)</w:t>
            </w:r>
          </w:p>
        </w:tc>
        <w:tc>
          <w:tcPr>
            <w:tcW w:w="1172"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BE08C8" w:rsidRDefault="00970A5A">
            <w:pPr>
              <w:jc w:val="center"/>
              <w:rPr>
                <w:rFonts w:cs="Arial"/>
                <w:b/>
              </w:rPr>
            </w:pPr>
            <w:r>
              <w:rPr>
                <w:rFonts w:cs="Arial"/>
                <w:b/>
              </w:rPr>
              <w:t>Value</w:t>
            </w:r>
          </w:p>
          <w:p w:rsidR="00BE08C8" w:rsidRDefault="00970A5A">
            <w:pPr>
              <w:jc w:val="center"/>
              <w:rPr>
                <w:rFonts w:cs="Arial"/>
                <w:b/>
              </w:rPr>
            </w:pPr>
            <w:r>
              <w:rPr>
                <w:rFonts w:cs="Arial"/>
                <w:b/>
              </w:rPr>
              <w:t>Range</w:t>
            </w:r>
          </w:p>
        </w:tc>
        <w:tc>
          <w:tcPr>
            <w:tcW w:w="1666"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BE08C8" w:rsidRDefault="00970A5A">
            <w:pPr>
              <w:jc w:val="center"/>
              <w:rPr>
                <w:rFonts w:cs="Arial"/>
                <w:b/>
              </w:rPr>
            </w:pPr>
            <w:r>
              <w:rPr>
                <w:rFonts w:cs="Arial"/>
                <w:b/>
              </w:rPr>
              <w:t>Literals</w:t>
            </w:r>
          </w:p>
        </w:tc>
        <w:tc>
          <w:tcPr>
            <w:tcW w:w="1096"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BE08C8" w:rsidRDefault="00970A5A">
            <w:pPr>
              <w:jc w:val="center"/>
              <w:rPr>
                <w:rFonts w:cs="Arial"/>
                <w:b/>
              </w:rPr>
            </w:pPr>
            <w:r>
              <w:rPr>
                <w:rFonts w:cs="Arial"/>
                <w:b/>
              </w:rPr>
              <w:t>Value</w:t>
            </w:r>
          </w:p>
        </w:tc>
        <w:tc>
          <w:tcPr>
            <w:tcW w:w="2392"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BE08C8" w:rsidRDefault="00970A5A">
            <w:pPr>
              <w:jc w:val="center"/>
              <w:rPr>
                <w:rFonts w:cs="Arial"/>
                <w:b/>
              </w:rPr>
            </w:pPr>
            <w:r>
              <w:rPr>
                <w:rFonts w:cs="Arial"/>
                <w:b/>
              </w:rPr>
              <w:t>Description</w:t>
            </w:r>
          </w:p>
        </w:tc>
      </w:tr>
      <w:tr w:rsidR="00BE08C8" w:rsidTr="00BE08C8">
        <w:trPr>
          <w:jc w:val="center"/>
        </w:trPr>
        <w:tc>
          <w:tcPr>
            <w:tcW w:w="205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r>
              <w:rPr>
                <w:rFonts w:cs="Arial"/>
              </w:rPr>
              <w:t>Message Type</w:t>
            </w:r>
          </w:p>
        </w:tc>
        <w:tc>
          <w:tcPr>
            <w:tcW w:w="993"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4</w:t>
            </w:r>
          </w:p>
        </w:tc>
        <w:tc>
          <w:tcPr>
            <w:tcW w:w="1172"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3</w:t>
            </w:r>
          </w:p>
        </w:tc>
        <w:tc>
          <w:tcPr>
            <w:tcW w:w="166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LocationQuality</w:t>
            </w:r>
          </w:p>
        </w:tc>
        <w:tc>
          <w:tcPr>
            <w:tcW w:w="109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0x3</w:t>
            </w:r>
          </w:p>
        </w:tc>
        <w:tc>
          <w:tcPr>
            <w:tcW w:w="2392" w:type="dxa"/>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r>
              <w:rPr>
                <w:rFonts w:cs="Arial"/>
              </w:rPr>
              <w:t xml:space="preserve">See </w:t>
            </w:r>
            <w:r>
              <w:rPr>
                <w:rFonts w:cs="Arial"/>
                <w:i/>
              </w:rPr>
              <w:t>Message Type Definition Table.</w:t>
            </w:r>
          </w:p>
        </w:tc>
      </w:tr>
      <w:tr w:rsidR="00BE08C8" w:rsidTr="00BE08C8">
        <w:trPr>
          <w:jc w:val="center"/>
        </w:trPr>
        <w:tc>
          <w:tcPr>
            <w:tcW w:w="2056" w:type="dxa"/>
            <w:vMerge w:val="restart"/>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r>
              <w:rPr>
                <w:rFonts w:cs="Arial"/>
              </w:rPr>
              <w:t>3D Estimated Error</w:t>
            </w:r>
          </w:p>
        </w:tc>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8</w:t>
            </w:r>
          </w:p>
        </w:tc>
        <w:tc>
          <w:tcPr>
            <w:tcW w:w="1172" w:type="dxa"/>
            <w:vMerge w:val="restart"/>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 – 255</w:t>
            </w:r>
          </w:p>
        </w:tc>
        <w:tc>
          <w:tcPr>
            <w:tcW w:w="166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w:t>
            </w:r>
          </w:p>
        </w:tc>
        <w:tc>
          <w:tcPr>
            <w:tcW w:w="109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0x00</w:t>
            </w:r>
          </w:p>
        </w:tc>
        <w:tc>
          <w:tcPr>
            <w:tcW w:w="2392" w:type="dxa"/>
            <w:vMerge w:val="restart"/>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r>
              <w:rPr>
                <w:rFonts w:cs="Arial"/>
              </w:rPr>
              <w:t>Indicates the three dimensional error in meters of the location solution.</w:t>
            </w:r>
          </w:p>
        </w:tc>
      </w:tr>
      <w:tr w:rsidR="00BE08C8" w:rsidTr="00BE08C8">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1</w:t>
            </w:r>
          </w:p>
        </w:tc>
        <w:tc>
          <w:tcPr>
            <w:tcW w:w="109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0x01</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r>
      <w:tr w:rsidR="00BE08C8" w:rsidTr="00BE08C8">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w:t>
            </w:r>
          </w:p>
        </w:tc>
        <w:tc>
          <w:tcPr>
            <w:tcW w:w="109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r>
      <w:tr w:rsidR="00BE08C8" w:rsidTr="00BE08C8">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255</w:t>
            </w:r>
          </w:p>
        </w:tc>
        <w:tc>
          <w:tcPr>
            <w:tcW w:w="109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0xFF</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r>
      <w:tr w:rsidR="00BE08C8" w:rsidTr="00BE08C8">
        <w:trPr>
          <w:jc w:val="center"/>
        </w:trPr>
        <w:tc>
          <w:tcPr>
            <w:tcW w:w="2056" w:type="dxa"/>
            <w:vMerge w:val="restart"/>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r>
              <w:rPr>
                <w:rFonts w:cs="Arial"/>
              </w:rPr>
              <w:t>Positional Dilution Of Precision (pDop)</w:t>
            </w:r>
          </w:p>
        </w:tc>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8</w:t>
            </w:r>
          </w:p>
        </w:tc>
        <w:tc>
          <w:tcPr>
            <w:tcW w:w="1172" w:type="dxa"/>
            <w:vMerge w:val="restart"/>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0.1 - 25.5</w:t>
            </w:r>
          </w:p>
        </w:tc>
        <w:tc>
          <w:tcPr>
            <w:tcW w:w="166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w:t>
            </w:r>
          </w:p>
        </w:tc>
        <w:tc>
          <w:tcPr>
            <w:tcW w:w="109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0x00</w:t>
            </w:r>
          </w:p>
        </w:tc>
        <w:tc>
          <w:tcPr>
            <w:tcW w:w="2392" w:type="dxa"/>
            <w:vMerge w:val="restart"/>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r>
              <w:rPr>
                <w:rFonts w:cs="Arial"/>
              </w:rPr>
              <w:t>Indicates the current positional dilution of precision.</w:t>
            </w:r>
          </w:p>
        </w:tc>
      </w:tr>
      <w:tr w:rsidR="00BE08C8" w:rsidTr="00BE08C8">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0.1</w:t>
            </w:r>
          </w:p>
        </w:tc>
        <w:tc>
          <w:tcPr>
            <w:tcW w:w="109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0x01</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r>
      <w:tr w:rsidR="00BE08C8" w:rsidTr="00BE08C8">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w:t>
            </w:r>
          </w:p>
        </w:tc>
        <w:tc>
          <w:tcPr>
            <w:tcW w:w="109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r>
      <w:tr w:rsidR="00BE08C8" w:rsidTr="00BE08C8">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25.5</w:t>
            </w:r>
          </w:p>
        </w:tc>
        <w:tc>
          <w:tcPr>
            <w:tcW w:w="109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0xFF</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r>
      <w:tr w:rsidR="00BE08C8" w:rsidTr="00BE08C8">
        <w:trPr>
          <w:jc w:val="center"/>
        </w:trPr>
        <w:tc>
          <w:tcPr>
            <w:tcW w:w="2056" w:type="dxa"/>
            <w:vMerge w:val="restart"/>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r>
              <w:rPr>
                <w:rFonts w:cs="Arial"/>
              </w:rPr>
              <w:t>Horizontal Dilution Of Precision (hDop)</w:t>
            </w:r>
          </w:p>
        </w:tc>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4</w:t>
            </w:r>
          </w:p>
        </w:tc>
        <w:tc>
          <w:tcPr>
            <w:tcW w:w="1172" w:type="dxa"/>
            <w:vMerge w:val="restart"/>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0.1 - 25.5</w:t>
            </w:r>
          </w:p>
        </w:tc>
        <w:tc>
          <w:tcPr>
            <w:tcW w:w="166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w:t>
            </w:r>
          </w:p>
        </w:tc>
        <w:tc>
          <w:tcPr>
            <w:tcW w:w="109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0x00</w:t>
            </w:r>
          </w:p>
        </w:tc>
        <w:tc>
          <w:tcPr>
            <w:tcW w:w="2392" w:type="dxa"/>
            <w:vMerge w:val="restart"/>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r>
              <w:rPr>
                <w:rFonts w:cs="Arial"/>
              </w:rPr>
              <w:t>Indicates the current horizontal dilution of precision.</w:t>
            </w:r>
          </w:p>
        </w:tc>
      </w:tr>
      <w:tr w:rsidR="00BE08C8" w:rsidTr="00BE08C8">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0.1</w:t>
            </w:r>
          </w:p>
        </w:tc>
        <w:tc>
          <w:tcPr>
            <w:tcW w:w="109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0x01</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r>
      <w:tr w:rsidR="00BE08C8" w:rsidTr="00BE08C8">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w:t>
            </w:r>
          </w:p>
        </w:tc>
        <w:tc>
          <w:tcPr>
            <w:tcW w:w="109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r>
      <w:tr w:rsidR="00BE08C8" w:rsidTr="00BE08C8">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25.5</w:t>
            </w:r>
          </w:p>
        </w:tc>
        <w:tc>
          <w:tcPr>
            <w:tcW w:w="109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0xFF</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r>
      <w:tr w:rsidR="00BE08C8" w:rsidTr="00BE08C8">
        <w:trPr>
          <w:jc w:val="center"/>
        </w:trPr>
        <w:tc>
          <w:tcPr>
            <w:tcW w:w="2056" w:type="dxa"/>
            <w:vMerge w:val="restart"/>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r>
              <w:rPr>
                <w:rFonts w:cs="Arial"/>
              </w:rPr>
              <w:t>Vertical Dilution Of Precision (vDop)</w:t>
            </w:r>
          </w:p>
        </w:tc>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4</w:t>
            </w:r>
          </w:p>
        </w:tc>
        <w:tc>
          <w:tcPr>
            <w:tcW w:w="1172" w:type="dxa"/>
            <w:vMerge w:val="restart"/>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0.1 - 25.5</w:t>
            </w:r>
          </w:p>
        </w:tc>
        <w:tc>
          <w:tcPr>
            <w:tcW w:w="166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w:t>
            </w:r>
          </w:p>
        </w:tc>
        <w:tc>
          <w:tcPr>
            <w:tcW w:w="109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0x00</w:t>
            </w:r>
          </w:p>
        </w:tc>
        <w:tc>
          <w:tcPr>
            <w:tcW w:w="2392" w:type="dxa"/>
            <w:vMerge w:val="restart"/>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r>
              <w:rPr>
                <w:rFonts w:cs="Arial"/>
              </w:rPr>
              <w:t xml:space="preserve">Indicates the current vertical </w:t>
            </w:r>
            <w:r>
              <w:rPr>
                <w:rFonts w:cs="Arial"/>
              </w:rPr>
              <w:t>dilution of precision.</w:t>
            </w:r>
          </w:p>
        </w:tc>
      </w:tr>
      <w:tr w:rsidR="00BE08C8" w:rsidTr="00BE08C8">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0.1</w:t>
            </w:r>
          </w:p>
        </w:tc>
        <w:tc>
          <w:tcPr>
            <w:tcW w:w="109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0x01</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r>
      <w:tr w:rsidR="00BE08C8" w:rsidTr="00BE08C8">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w:t>
            </w:r>
          </w:p>
        </w:tc>
        <w:tc>
          <w:tcPr>
            <w:tcW w:w="109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r>
      <w:tr w:rsidR="00BE08C8" w:rsidTr="00BE08C8">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25.5</w:t>
            </w:r>
          </w:p>
        </w:tc>
        <w:tc>
          <w:tcPr>
            <w:tcW w:w="109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0xFF</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BE08C8" w:rsidRDefault="00970A5A">
            <w:pPr>
              <w:rPr>
                <w:rFonts w:cs="Arial"/>
              </w:rPr>
            </w:pPr>
          </w:p>
        </w:tc>
      </w:tr>
      <w:tr w:rsidR="00BE08C8" w:rsidTr="00BE08C8">
        <w:trPr>
          <w:jc w:val="center"/>
        </w:trPr>
        <w:tc>
          <w:tcPr>
            <w:tcW w:w="205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E08C8" w:rsidRDefault="00970A5A">
            <w:pPr>
              <w:rPr>
                <w:rFonts w:cs="Arial"/>
              </w:rPr>
            </w:pPr>
            <w:r>
              <w:rPr>
                <w:rFonts w:cs="Arial"/>
              </w:rPr>
              <w:t>Speed accuracy approximation (VeloAcc)</w:t>
            </w:r>
          </w:p>
        </w:tc>
        <w:tc>
          <w:tcPr>
            <w:tcW w:w="993" w:type="dxa"/>
            <w:vMerge w:val="restart"/>
            <w:tcBorders>
              <w:top w:val="single" w:sz="4" w:space="0" w:color="auto"/>
              <w:left w:val="single" w:sz="4" w:space="0" w:color="auto"/>
              <w:bottom w:val="single" w:sz="4" w:space="0" w:color="000000" w:themeColor="text1"/>
              <w:right w:val="single" w:sz="4" w:space="0" w:color="auto"/>
            </w:tcBorders>
            <w:vAlign w:val="center"/>
            <w:hideMark/>
          </w:tcPr>
          <w:p w:rsidR="00BE08C8" w:rsidRDefault="00970A5A">
            <w:pPr>
              <w:jc w:val="center"/>
              <w:rPr>
                <w:rFonts w:cs="Arial"/>
              </w:rPr>
            </w:pPr>
            <w:r>
              <w:rPr>
                <w:rFonts w:cs="Arial"/>
              </w:rPr>
              <w:t>8</w:t>
            </w:r>
          </w:p>
        </w:tc>
        <w:tc>
          <w:tcPr>
            <w:tcW w:w="1172" w:type="dxa"/>
            <w:vMerge w:val="restart"/>
            <w:tcBorders>
              <w:top w:val="single" w:sz="4" w:space="0" w:color="auto"/>
              <w:left w:val="single" w:sz="4" w:space="0" w:color="auto"/>
              <w:bottom w:val="single" w:sz="4" w:space="0" w:color="000000" w:themeColor="text1"/>
              <w:right w:val="single" w:sz="4" w:space="0" w:color="auto"/>
            </w:tcBorders>
            <w:vAlign w:val="center"/>
            <w:hideMark/>
          </w:tcPr>
          <w:p w:rsidR="00BE08C8" w:rsidRDefault="00970A5A">
            <w:pPr>
              <w:rPr>
                <w:rFonts w:cs="Arial"/>
              </w:rPr>
            </w:pPr>
            <w:r>
              <w:rPr>
                <w:rFonts w:cs="Arial"/>
              </w:rPr>
              <w:t>0.00 – 2.54</w:t>
            </w:r>
          </w:p>
        </w:tc>
        <w:tc>
          <w:tcPr>
            <w:tcW w:w="166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w:t>
            </w:r>
          </w:p>
        </w:tc>
        <w:tc>
          <w:tcPr>
            <w:tcW w:w="109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0x00</w:t>
            </w:r>
          </w:p>
        </w:tc>
        <w:tc>
          <w:tcPr>
            <w:tcW w:w="2392" w:type="dxa"/>
            <w:vMerge w:val="restart"/>
            <w:tcBorders>
              <w:top w:val="single" w:sz="4" w:space="0" w:color="auto"/>
              <w:left w:val="single" w:sz="4" w:space="0" w:color="auto"/>
              <w:bottom w:val="single" w:sz="4" w:space="0" w:color="000000" w:themeColor="text1"/>
              <w:right w:val="single" w:sz="4" w:space="0" w:color="auto"/>
            </w:tcBorders>
            <w:vAlign w:val="center"/>
            <w:hideMark/>
          </w:tcPr>
          <w:p w:rsidR="00BE08C8" w:rsidRDefault="00970A5A">
            <w:pPr>
              <w:rPr>
                <w:rFonts w:cs="Arial"/>
              </w:rPr>
            </w:pPr>
            <w:r>
              <w:rPr>
                <w:rFonts w:cs="Arial"/>
              </w:rPr>
              <w:t>Indicates the current speed accuracy approximation in m/s.</w:t>
            </w:r>
          </w:p>
          <w:p w:rsidR="00BE08C8" w:rsidRDefault="00970A5A">
            <w:pPr>
              <w:rPr>
                <w:rFonts w:cs="Arial"/>
              </w:rPr>
            </w:pPr>
            <w:r>
              <w:rPr>
                <w:rFonts w:cs="Arial"/>
              </w:rPr>
              <w:t>Corresponding to Velocity. (see Location2)</w:t>
            </w:r>
          </w:p>
        </w:tc>
      </w:tr>
      <w:tr w:rsidR="00BE08C8" w:rsidTr="00BE08C8">
        <w:trPr>
          <w:jc w:val="center"/>
        </w:trPr>
        <w:tc>
          <w:tcPr>
            <w:tcW w:w="205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E08C8" w:rsidRDefault="00970A5A">
            <w:pPr>
              <w:rPr>
                <w:rFonts w:cs="Arial"/>
              </w:rPr>
            </w:pPr>
          </w:p>
        </w:tc>
        <w:tc>
          <w:tcPr>
            <w:tcW w:w="993" w:type="dxa"/>
            <w:vMerge/>
            <w:tcBorders>
              <w:top w:val="single" w:sz="4" w:space="0" w:color="auto"/>
              <w:left w:val="single" w:sz="4" w:space="0" w:color="auto"/>
              <w:bottom w:val="single" w:sz="4" w:space="0" w:color="000000" w:themeColor="text1"/>
              <w:right w:val="single" w:sz="4" w:space="0" w:color="auto"/>
            </w:tcBorders>
            <w:vAlign w:val="center"/>
            <w:hideMark/>
          </w:tcPr>
          <w:p w:rsidR="00BE08C8" w:rsidRDefault="00970A5A">
            <w:pPr>
              <w:rPr>
                <w:rFonts w:cs="Arial"/>
              </w:rPr>
            </w:pPr>
          </w:p>
        </w:tc>
        <w:tc>
          <w:tcPr>
            <w:tcW w:w="1172" w:type="dxa"/>
            <w:vMerge/>
            <w:tcBorders>
              <w:top w:val="single" w:sz="4" w:space="0" w:color="auto"/>
              <w:left w:val="single" w:sz="4" w:space="0" w:color="auto"/>
              <w:bottom w:val="single" w:sz="4" w:space="0" w:color="000000" w:themeColor="text1"/>
              <w:right w:val="single" w:sz="4" w:space="0" w:color="auto"/>
            </w:tcBorders>
            <w:vAlign w:val="center"/>
            <w:hideMark/>
          </w:tcPr>
          <w:p w:rsidR="00BE08C8" w:rsidRDefault="00970A5A">
            <w:pPr>
              <w:rPr>
                <w:rFonts w:cs="Arial"/>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0.01</w:t>
            </w:r>
          </w:p>
        </w:tc>
        <w:tc>
          <w:tcPr>
            <w:tcW w:w="109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0x01</w:t>
            </w:r>
          </w:p>
        </w:tc>
        <w:tc>
          <w:tcPr>
            <w:tcW w:w="2392" w:type="dxa"/>
            <w:vMerge/>
            <w:tcBorders>
              <w:top w:val="single" w:sz="4" w:space="0" w:color="auto"/>
              <w:left w:val="single" w:sz="4" w:space="0" w:color="auto"/>
              <w:bottom w:val="single" w:sz="4" w:space="0" w:color="000000" w:themeColor="text1"/>
              <w:right w:val="single" w:sz="4" w:space="0" w:color="auto"/>
            </w:tcBorders>
            <w:vAlign w:val="center"/>
            <w:hideMark/>
          </w:tcPr>
          <w:p w:rsidR="00BE08C8" w:rsidRDefault="00970A5A">
            <w:pPr>
              <w:rPr>
                <w:rFonts w:cs="Arial"/>
              </w:rPr>
            </w:pPr>
          </w:p>
        </w:tc>
      </w:tr>
      <w:tr w:rsidR="00BE08C8" w:rsidTr="00BE08C8">
        <w:trPr>
          <w:jc w:val="center"/>
        </w:trPr>
        <w:tc>
          <w:tcPr>
            <w:tcW w:w="205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E08C8" w:rsidRDefault="00970A5A">
            <w:pPr>
              <w:rPr>
                <w:rFonts w:cs="Arial"/>
              </w:rPr>
            </w:pPr>
          </w:p>
        </w:tc>
        <w:tc>
          <w:tcPr>
            <w:tcW w:w="993" w:type="dxa"/>
            <w:vMerge/>
            <w:tcBorders>
              <w:top w:val="single" w:sz="4" w:space="0" w:color="auto"/>
              <w:left w:val="single" w:sz="4" w:space="0" w:color="auto"/>
              <w:bottom w:val="single" w:sz="4" w:space="0" w:color="000000" w:themeColor="text1"/>
              <w:right w:val="single" w:sz="4" w:space="0" w:color="auto"/>
            </w:tcBorders>
            <w:vAlign w:val="center"/>
            <w:hideMark/>
          </w:tcPr>
          <w:p w:rsidR="00BE08C8" w:rsidRDefault="00970A5A">
            <w:pPr>
              <w:rPr>
                <w:rFonts w:cs="Arial"/>
              </w:rPr>
            </w:pPr>
          </w:p>
        </w:tc>
        <w:tc>
          <w:tcPr>
            <w:tcW w:w="1172" w:type="dxa"/>
            <w:vMerge/>
            <w:tcBorders>
              <w:top w:val="single" w:sz="4" w:space="0" w:color="auto"/>
              <w:left w:val="single" w:sz="4" w:space="0" w:color="auto"/>
              <w:bottom w:val="single" w:sz="4" w:space="0" w:color="000000" w:themeColor="text1"/>
              <w:right w:val="single" w:sz="4" w:space="0" w:color="auto"/>
            </w:tcBorders>
            <w:vAlign w:val="center"/>
            <w:hideMark/>
          </w:tcPr>
          <w:p w:rsidR="00BE08C8" w:rsidRDefault="00970A5A">
            <w:pPr>
              <w:rPr>
                <w:rFonts w:cs="Arial"/>
              </w:rPr>
            </w:pPr>
          </w:p>
        </w:tc>
        <w:tc>
          <w:tcPr>
            <w:tcW w:w="16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08C8" w:rsidRDefault="00970A5A">
            <w:pPr>
              <w:jc w:val="center"/>
              <w:rPr>
                <w:rFonts w:cs="Arial"/>
              </w:rPr>
            </w:pPr>
            <w:r>
              <w:rPr>
                <w:rFonts w:cs="Arial"/>
              </w:rPr>
              <w:t>…</w:t>
            </w: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08C8" w:rsidRDefault="00970A5A">
            <w:pPr>
              <w:jc w:val="center"/>
              <w:rPr>
                <w:rFonts w:cs="Arial"/>
              </w:rPr>
            </w:pPr>
            <w:r>
              <w:rPr>
                <w:rFonts w:cs="Arial"/>
              </w:rPr>
              <w:t>…</w:t>
            </w:r>
          </w:p>
        </w:tc>
        <w:tc>
          <w:tcPr>
            <w:tcW w:w="2392" w:type="dxa"/>
            <w:vMerge/>
            <w:tcBorders>
              <w:top w:val="single" w:sz="4" w:space="0" w:color="auto"/>
              <w:left w:val="single" w:sz="4" w:space="0" w:color="auto"/>
              <w:bottom w:val="single" w:sz="4" w:space="0" w:color="000000" w:themeColor="text1"/>
              <w:right w:val="single" w:sz="4" w:space="0" w:color="auto"/>
            </w:tcBorders>
            <w:vAlign w:val="center"/>
            <w:hideMark/>
          </w:tcPr>
          <w:p w:rsidR="00BE08C8" w:rsidRDefault="00970A5A">
            <w:pPr>
              <w:rPr>
                <w:rFonts w:cs="Arial"/>
              </w:rPr>
            </w:pPr>
          </w:p>
        </w:tc>
      </w:tr>
      <w:tr w:rsidR="00BE08C8" w:rsidTr="00BE08C8">
        <w:trPr>
          <w:jc w:val="center"/>
        </w:trPr>
        <w:tc>
          <w:tcPr>
            <w:tcW w:w="205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E08C8" w:rsidRDefault="00970A5A">
            <w:pPr>
              <w:rPr>
                <w:rFonts w:cs="Arial"/>
              </w:rPr>
            </w:pPr>
          </w:p>
        </w:tc>
        <w:tc>
          <w:tcPr>
            <w:tcW w:w="993" w:type="dxa"/>
            <w:vMerge/>
            <w:tcBorders>
              <w:top w:val="single" w:sz="4" w:space="0" w:color="auto"/>
              <w:left w:val="single" w:sz="4" w:space="0" w:color="auto"/>
              <w:bottom w:val="single" w:sz="4" w:space="0" w:color="000000" w:themeColor="text1"/>
              <w:right w:val="single" w:sz="4" w:space="0" w:color="auto"/>
            </w:tcBorders>
            <w:vAlign w:val="center"/>
            <w:hideMark/>
          </w:tcPr>
          <w:p w:rsidR="00BE08C8" w:rsidRDefault="00970A5A">
            <w:pPr>
              <w:rPr>
                <w:rFonts w:cs="Arial"/>
              </w:rPr>
            </w:pPr>
          </w:p>
        </w:tc>
        <w:tc>
          <w:tcPr>
            <w:tcW w:w="1172" w:type="dxa"/>
            <w:vMerge/>
            <w:tcBorders>
              <w:top w:val="single" w:sz="4" w:space="0" w:color="auto"/>
              <w:left w:val="single" w:sz="4" w:space="0" w:color="auto"/>
              <w:bottom w:val="single" w:sz="4" w:space="0" w:color="000000" w:themeColor="text1"/>
              <w:right w:val="single" w:sz="4" w:space="0" w:color="auto"/>
            </w:tcBorders>
            <w:vAlign w:val="center"/>
            <w:hideMark/>
          </w:tcPr>
          <w:p w:rsidR="00BE08C8" w:rsidRDefault="00970A5A">
            <w:pPr>
              <w:rPr>
                <w:rFonts w:cs="Arial"/>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2.54</w:t>
            </w:r>
          </w:p>
        </w:tc>
        <w:tc>
          <w:tcPr>
            <w:tcW w:w="109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0xFE</w:t>
            </w:r>
          </w:p>
        </w:tc>
        <w:tc>
          <w:tcPr>
            <w:tcW w:w="2392" w:type="dxa"/>
            <w:vMerge/>
            <w:tcBorders>
              <w:top w:val="single" w:sz="4" w:space="0" w:color="auto"/>
              <w:left w:val="single" w:sz="4" w:space="0" w:color="auto"/>
              <w:bottom w:val="single" w:sz="4" w:space="0" w:color="000000" w:themeColor="text1"/>
              <w:right w:val="single" w:sz="4" w:space="0" w:color="auto"/>
            </w:tcBorders>
            <w:vAlign w:val="center"/>
            <w:hideMark/>
          </w:tcPr>
          <w:p w:rsidR="00BE08C8" w:rsidRDefault="00970A5A">
            <w:pPr>
              <w:rPr>
                <w:rFonts w:cs="Arial"/>
              </w:rPr>
            </w:pPr>
          </w:p>
        </w:tc>
      </w:tr>
      <w:tr w:rsidR="00BE08C8" w:rsidTr="00BE08C8">
        <w:trPr>
          <w:trHeight w:val="208"/>
          <w:jc w:val="center"/>
        </w:trPr>
        <w:tc>
          <w:tcPr>
            <w:tcW w:w="205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E08C8" w:rsidRDefault="00970A5A">
            <w:pPr>
              <w:rPr>
                <w:rFonts w:cs="Arial"/>
              </w:rPr>
            </w:pPr>
          </w:p>
        </w:tc>
        <w:tc>
          <w:tcPr>
            <w:tcW w:w="993" w:type="dxa"/>
            <w:vMerge/>
            <w:tcBorders>
              <w:top w:val="single" w:sz="4" w:space="0" w:color="auto"/>
              <w:left w:val="single" w:sz="4" w:space="0" w:color="auto"/>
              <w:bottom w:val="single" w:sz="4" w:space="0" w:color="000000" w:themeColor="text1"/>
              <w:right w:val="single" w:sz="4" w:space="0" w:color="auto"/>
            </w:tcBorders>
            <w:vAlign w:val="center"/>
            <w:hideMark/>
          </w:tcPr>
          <w:p w:rsidR="00BE08C8" w:rsidRDefault="00970A5A">
            <w:pPr>
              <w:rPr>
                <w:rFonts w:cs="Arial"/>
              </w:rPr>
            </w:pPr>
          </w:p>
        </w:tc>
        <w:tc>
          <w:tcPr>
            <w:tcW w:w="1172" w:type="dxa"/>
            <w:vMerge/>
            <w:tcBorders>
              <w:top w:val="single" w:sz="4" w:space="0" w:color="auto"/>
              <w:left w:val="single" w:sz="4" w:space="0" w:color="auto"/>
              <w:bottom w:val="single" w:sz="4" w:space="0" w:color="000000" w:themeColor="text1"/>
              <w:right w:val="single" w:sz="4" w:space="0" w:color="auto"/>
            </w:tcBorders>
            <w:vAlign w:val="center"/>
            <w:hideMark/>
          </w:tcPr>
          <w:p w:rsidR="00BE08C8" w:rsidRDefault="00970A5A">
            <w:pPr>
              <w:rPr>
                <w:rFonts w:cs="Arial"/>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Over 2.54 / not supported</w:t>
            </w:r>
          </w:p>
        </w:tc>
        <w:tc>
          <w:tcPr>
            <w:tcW w:w="1096" w:type="dxa"/>
            <w:tcBorders>
              <w:top w:val="single" w:sz="4" w:space="0" w:color="auto"/>
              <w:left w:val="single" w:sz="4" w:space="0" w:color="auto"/>
              <w:bottom w:val="single" w:sz="4" w:space="0" w:color="auto"/>
              <w:right w:val="single" w:sz="4" w:space="0" w:color="auto"/>
            </w:tcBorders>
            <w:vAlign w:val="center"/>
            <w:hideMark/>
          </w:tcPr>
          <w:p w:rsidR="00BE08C8" w:rsidRDefault="00970A5A">
            <w:pPr>
              <w:jc w:val="center"/>
              <w:rPr>
                <w:rFonts w:cs="Arial"/>
              </w:rPr>
            </w:pPr>
            <w:r>
              <w:rPr>
                <w:rFonts w:cs="Arial"/>
              </w:rPr>
              <w:t>0xFF</w:t>
            </w:r>
          </w:p>
        </w:tc>
        <w:tc>
          <w:tcPr>
            <w:tcW w:w="2392" w:type="dxa"/>
            <w:vMerge/>
            <w:tcBorders>
              <w:top w:val="single" w:sz="4" w:space="0" w:color="auto"/>
              <w:left w:val="single" w:sz="4" w:space="0" w:color="auto"/>
              <w:bottom w:val="single" w:sz="4" w:space="0" w:color="000000" w:themeColor="text1"/>
              <w:right w:val="single" w:sz="4" w:space="0" w:color="auto"/>
            </w:tcBorders>
            <w:vAlign w:val="center"/>
            <w:hideMark/>
          </w:tcPr>
          <w:p w:rsidR="00BE08C8" w:rsidRDefault="00970A5A">
            <w:pPr>
              <w:rPr>
                <w:rFonts w:cs="Arial"/>
              </w:rPr>
            </w:pPr>
          </w:p>
        </w:tc>
      </w:tr>
    </w:tbl>
    <w:p w:rsidR="00BE08C8" w:rsidRDefault="00970A5A" w:rsidP="00BE08C8">
      <w:pPr>
        <w:ind w:left="1440"/>
        <w:rPr>
          <w:rFonts w:cs="Arial"/>
        </w:rPr>
      </w:pPr>
    </w:p>
    <w:p w:rsidR="00BE08C8" w:rsidRDefault="00970A5A" w:rsidP="00BE08C8">
      <w:pPr>
        <w:ind w:left="1440"/>
        <w:rPr>
          <w:rFonts w:cs="Arial"/>
        </w:rPr>
      </w:pPr>
    </w:p>
    <w:p w:rsidR="00BE08C8" w:rsidRDefault="00970A5A" w:rsidP="00BE08C8">
      <w:pPr>
        <w:ind w:left="1440"/>
        <w:rPr>
          <w:rFonts w:cs="Arial"/>
        </w:rPr>
      </w:pPr>
      <w:r>
        <w:rPr>
          <w:rFonts w:cs="Arial"/>
        </w:rPr>
        <w:t>Note: All values outside the defined range above shall remain reserved.</w:t>
      </w:r>
    </w:p>
    <w:p w:rsidR="00BE08C8" w:rsidRDefault="00970A5A" w:rsidP="00BE08C8">
      <w:pPr>
        <w:ind w:left="1440"/>
        <w:rPr>
          <w:rFonts w:cs="Arial"/>
          <w:b/>
        </w:rPr>
      </w:pPr>
    </w:p>
    <w:p w:rsidR="00BE08C8" w:rsidRDefault="00970A5A" w:rsidP="00BE08C8">
      <w:pPr>
        <w:ind w:left="1440"/>
        <w:rPr>
          <w:rFonts w:cs="Arial"/>
        </w:rPr>
      </w:pPr>
      <w:r>
        <w:rPr>
          <w:rFonts w:cs="Arial"/>
        </w:rPr>
        <w:t>The physical bit/byte position layout of the LocationQuality message is as follows:</w:t>
      </w:r>
    </w:p>
    <w:p w:rsidR="00BE08C8" w:rsidRDefault="00970A5A" w:rsidP="003468F6">
      <w:pPr>
        <w:jc w:val="center"/>
      </w:pPr>
      <w:r>
        <w:rPr>
          <w:noProof/>
        </w:rPr>
        <w:drawing>
          <wp:inline distT="0" distB="0" distL="0" distR="0">
            <wp:extent cx="5334000" cy="4676775"/>
            <wp:effectExtent l="0" t="0" r="0" b="9525"/>
            <wp:docPr id="1900" name="Picture 1" descr="cid:image003.png@01D52CCA.BF0E0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id:image003.png@01D52CCA.BF0E0280"/>
                    <pic:cNvPicPr>
                      <a:picLocks noChangeAspect="1" noChangeArrowheads="1"/>
                    </pic:cNvPicPr>
                  </pic:nvPicPr>
                  <pic:blipFill>
                    <a:blip r:embed="rId11">
                      <a:extLst>
                        <a:ext uri="{28A0092B-C50C-407E-A947-70E740481C1C}">
                          <a14:useLocalDpi xmlns:a14="http://schemas.microsoft.com/office/drawing/2010/main" val="0"/>
                        </a:ext>
                      </a:extLst>
                    </a:blip>
                    <a:srcRect l="10257" t="5026"/>
                    <a:stretch>
                      <a:fillRect/>
                    </a:stretch>
                  </pic:blipFill>
                  <pic:spPr bwMode="auto">
                    <a:xfrm>
                      <a:off x="0" y="0"/>
                      <a:ext cx="5334000" cy="4676775"/>
                    </a:xfrm>
                    <a:prstGeom prst="rect">
                      <a:avLst/>
                    </a:prstGeom>
                    <a:noFill/>
                    <a:ln>
                      <a:noFill/>
                    </a:ln>
                  </pic:spPr>
                </pic:pic>
              </a:graphicData>
            </a:graphic>
          </wp:inline>
        </w:drawing>
      </w:r>
    </w:p>
    <w:p w:rsidR="00BE08C8" w:rsidRDefault="00970A5A" w:rsidP="00BE08C8"/>
    <w:p w:rsidR="00BE08C8" w:rsidRDefault="00970A5A" w:rsidP="00BE08C8">
      <w:pPr>
        <w:rPr>
          <w:i/>
          <w:color w:val="F79646" w:themeColor="accent6"/>
        </w:rPr>
      </w:pPr>
    </w:p>
    <w:p w:rsidR="009A1758" w:rsidRPr="00BE08C8" w:rsidRDefault="00970A5A" w:rsidP="00BE08C8"/>
    <w:p w:rsidR="00406F39" w:rsidRDefault="00970A5A" w:rsidP="003468F6">
      <w:pPr>
        <w:pStyle w:val="Heading4"/>
      </w:pPr>
      <w:r w:rsidRPr="00B9479B">
        <w:lastRenderedPageBreak/>
        <w:t>MD-REQ-051839/B-SensorQuality</w:t>
      </w:r>
    </w:p>
    <w:p w:rsidR="00500605" w:rsidRDefault="00970A5A" w:rsidP="00500605">
      <w:r>
        <w:t>GNSS M</w:t>
      </w:r>
      <w:r>
        <w:t>essage Type: Sensor Quality</w:t>
      </w:r>
    </w:p>
    <w:p w:rsidR="00081D4C" w:rsidRDefault="00970A5A" w:rsidP="00500605"/>
    <w:p w:rsidR="00081D4C" w:rsidRDefault="00970A5A" w:rsidP="00AF647B">
      <w:pPr>
        <w:ind w:left="1440"/>
        <w:rPr>
          <w:rFonts w:cs="Arial"/>
        </w:rPr>
      </w:pPr>
      <w:r>
        <w:rPr>
          <w:rFonts w:cs="Arial"/>
        </w:rPr>
        <w:t>Note: All values outside the defined range above shall remain reserved.</w:t>
      </w:r>
    </w:p>
    <w:tbl>
      <w:tblPr>
        <w:tblStyle w:val="TableGrid"/>
        <w:tblW w:w="9375" w:type="dxa"/>
        <w:jc w:val="center"/>
        <w:tblLayout w:type="fixed"/>
        <w:tblLook w:val="04A0" w:firstRow="1" w:lastRow="0" w:firstColumn="1" w:lastColumn="0" w:noHBand="0" w:noVBand="1"/>
      </w:tblPr>
      <w:tblGrid>
        <w:gridCol w:w="2056"/>
        <w:gridCol w:w="993"/>
        <w:gridCol w:w="1172"/>
        <w:gridCol w:w="1666"/>
        <w:gridCol w:w="1096"/>
        <w:gridCol w:w="2392"/>
      </w:tblGrid>
      <w:tr w:rsidR="001B322C" w:rsidTr="001B322C">
        <w:trPr>
          <w:jc w:val="center"/>
        </w:trPr>
        <w:tc>
          <w:tcPr>
            <w:tcW w:w="2056"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1B322C" w:rsidRDefault="00970A5A">
            <w:pPr>
              <w:jc w:val="center"/>
              <w:rPr>
                <w:rFonts w:cs="Arial"/>
                <w:b/>
                <w:lang w:eastAsia="zh-CN"/>
              </w:rPr>
            </w:pPr>
            <w:r>
              <w:rPr>
                <w:rFonts w:cs="Arial"/>
                <w:b/>
              </w:rPr>
              <w:t>Data Field</w:t>
            </w:r>
          </w:p>
        </w:tc>
        <w:tc>
          <w:tcPr>
            <w:tcW w:w="993"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1B322C" w:rsidRDefault="00970A5A">
            <w:pPr>
              <w:jc w:val="center"/>
              <w:rPr>
                <w:rFonts w:cs="Arial"/>
                <w:b/>
              </w:rPr>
            </w:pPr>
            <w:r>
              <w:rPr>
                <w:rFonts w:cs="Arial"/>
                <w:b/>
              </w:rPr>
              <w:t>Length</w:t>
            </w:r>
          </w:p>
          <w:p w:rsidR="001B322C" w:rsidRDefault="00970A5A">
            <w:pPr>
              <w:jc w:val="center"/>
              <w:rPr>
                <w:rFonts w:cs="Arial"/>
                <w:b/>
                <w:lang w:eastAsia="zh-CN"/>
              </w:rPr>
            </w:pPr>
            <w:r>
              <w:rPr>
                <w:rFonts w:cs="Arial"/>
                <w:b/>
              </w:rPr>
              <w:t>(bits)</w:t>
            </w:r>
          </w:p>
        </w:tc>
        <w:tc>
          <w:tcPr>
            <w:tcW w:w="1172"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1B322C" w:rsidRDefault="00970A5A">
            <w:pPr>
              <w:jc w:val="center"/>
              <w:rPr>
                <w:rFonts w:cs="Arial"/>
                <w:b/>
              </w:rPr>
            </w:pPr>
            <w:r>
              <w:rPr>
                <w:rFonts w:cs="Arial"/>
                <w:b/>
              </w:rPr>
              <w:t>Value</w:t>
            </w:r>
          </w:p>
          <w:p w:rsidR="001B322C" w:rsidRDefault="00970A5A">
            <w:pPr>
              <w:jc w:val="center"/>
              <w:rPr>
                <w:rFonts w:cs="Arial"/>
                <w:b/>
                <w:lang w:eastAsia="zh-CN"/>
              </w:rPr>
            </w:pPr>
            <w:r>
              <w:rPr>
                <w:rFonts w:cs="Arial"/>
                <w:b/>
              </w:rPr>
              <w:t>Range</w:t>
            </w:r>
          </w:p>
        </w:tc>
        <w:tc>
          <w:tcPr>
            <w:tcW w:w="1666"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1B322C" w:rsidRDefault="00970A5A">
            <w:pPr>
              <w:jc w:val="center"/>
              <w:rPr>
                <w:rFonts w:cs="Arial"/>
                <w:b/>
                <w:lang w:eastAsia="zh-CN"/>
              </w:rPr>
            </w:pPr>
            <w:r>
              <w:rPr>
                <w:rFonts w:cs="Arial"/>
                <w:b/>
              </w:rPr>
              <w:t>Literals</w:t>
            </w:r>
          </w:p>
        </w:tc>
        <w:tc>
          <w:tcPr>
            <w:tcW w:w="1096"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1B322C" w:rsidRDefault="00970A5A">
            <w:pPr>
              <w:jc w:val="center"/>
              <w:rPr>
                <w:rFonts w:cs="Arial"/>
                <w:b/>
                <w:lang w:eastAsia="zh-CN"/>
              </w:rPr>
            </w:pPr>
            <w:r>
              <w:rPr>
                <w:rFonts w:cs="Arial"/>
                <w:b/>
              </w:rPr>
              <w:t>Value</w:t>
            </w:r>
          </w:p>
        </w:tc>
        <w:tc>
          <w:tcPr>
            <w:tcW w:w="2392"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1B322C" w:rsidRDefault="00970A5A">
            <w:pPr>
              <w:jc w:val="center"/>
              <w:rPr>
                <w:rFonts w:cs="Arial"/>
                <w:b/>
                <w:lang w:eastAsia="zh-CN"/>
              </w:rPr>
            </w:pPr>
            <w:r>
              <w:rPr>
                <w:rFonts w:cs="Arial"/>
                <w:b/>
              </w:rPr>
              <w:t>Description</w:t>
            </w:r>
          </w:p>
        </w:tc>
      </w:tr>
      <w:tr w:rsidR="001B322C" w:rsidTr="001B322C">
        <w:trPr>
          <w:jc w:val="center"/>
        </w:trPr>
        <w:tc>
          <w:tcPr>
            <w:tcW w:w="205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Message Type</w:t>
            </w:r>
          </w:p>
        </w:tc>
        <w:tc>
          <w:tcPr>
            <w:tcW w:w="993"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4</w:t>
            </w:r>
          </w:p>
        </w:tc>
        <w:tc>
          <w:tcPr>
            <w:tcW w:w="1172"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4</w:t>
            </w: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SensorQuality</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0x4</w:t>
            </w:r>
          </w:p>
        </w:tc>
        <w:tc>
          <w:tcPr>
            <w:tcW w:w="2392" w:type="dxa"/>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 xml:space="preserve">See </w:t>
            </w:r>
            <w:r>
              <w:rPr>
                <w:rFonts w:cs="Arial"/>
                <w:i/>
              </w:rPr>
              <w:t>Message Type Definition Table.</w:t>
            </w:r>
          </w:p>
        </w:tc>
      </w:tr>
      <w:tr w:rsidR="001B322C" w:rsidTr="001B322C">
        <w:trPr>
          <w:jc w:val="center"/>
        </w:trPr>
        <w:tc>
          <w:tcPr>
            <w:tcW w:w="2056"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 xml:space="preserve">Accelerometer </w:t>
            </w:r>
            <w:r>
              <w:rPr>
                <w:rFonts w:cs="Arial"/>
              </w:rPr>
              <w:t>Calibration Status</w:t>
            </w:r>
          </w:p>
        </w:tc>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3</w:t>
            </w:r>
          </w:p>
        </w:tc>
        <w:tc>
          <w:tcPr>
            <w:tcW w:w="1172"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N/A</w:t>
            </w: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NotCalibrated</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0x0</w:t>
            </w:r>
          </w:p>
        </w:tc>
        <w:tc>
          <w:tcPr>
            <w:tcW w:w="2392" w:type="dxa"/>
            <w:tcBorders>
              <w:top w:val="single" w:sz="4" w:space="0" w:color="auto"/>
              <w:left w:val="single" w:sz="4" w:space="0" w:color="auto"/>
              <w:bottom w:val="single" w:sz="4" w:space="0" w:color="auto"/>
              <w:right w:val="single" w:sz="4" w:space="0" w:color="auto"/>
            </w:tcBorders>
            <w:vAlign w:val="center"/>
          </w:tcPr>
          <w:p w:rsidR="001B322C" w:rsidRDefault="00970A5A">
            <w:pPr>
              <w:rPr>
                <w:rFonts w:cs="Arial"/>
                <w:lang w:eastAsia="zh-CN"/>
              </w:rPr>
            </w:pP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RoughCal</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0x1</w:t>
            </w:r>
          </w:p>
        </w:tc>
        <w:tc>
          <w:tcPr>
            <w:tcW w:w="2392" w:type="dxa"/>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Calibration in process</w:t>
            </w: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GoodCal</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0x2</w:t>
            </w:r>
          </w:p>
        </w:tc>
        <w:tc>
          <w:tcPr>
            <w:tcW w:w="2392" w:type="dxa"/>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Calibration in process</w:t>
            </w: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Reserved</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0x3 - 0x5</w:t>
            </w:r>
          </w:p>
        </w:tc>
        <w:tc>
          <w:tcPr>
            <w:tcW w:w="2392" w:type="dxa"/>
            <w:tcBorders>
              <w:top w:val="single" w:sz="4" w:space="0" w:color="auto"/>
              <w:left w:val="single" w:sz="4" w:space="0" w:color="auto"/>
              <w:bottom w:val="single" w:sz="4" w:space="0" w:color="auto"/>
              <w:right w:val="single" w:sz="4" w:space="0" w:color="auto"/>
            </w:tcBorders>
            <w:vAlign w:val="center"/>
          </w:tcPr>
          <w:p w:rsidR="001B322C" w:rsidRDefault="00970A5A">
            <w:pPr>
              <w:rPr>
                <w:rFonts w:cs="Arial"/>
                <w:lang w:eastAsia="zh-CN"/>
              </w:rPr>
            </w:pP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GyroNotPresent</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0x6</w:t>
            </w:r>
          </w:p>
        </w:tc>
        <w:tc>
          <w:tcPr>
            <w:tcW w:w="2392" w:type="dxa"/>
            <w:tcBorders>
              <w:top w:val="single" w:sz="4" w:space="0" w:color="auto"/>
              <w:left w:val="single" w:sz="4" w:space="0" w:color="auto"/>
              <w:bottom w:val="single" w:sz="4" w:space="0" w:color="auto"/>
              <w:right w:val="single" w:sz="4" w:space="0" w:color="auto"/>
            </w:tcBorders>
            <w:vAlign w:val="center"/>
          </w:tcPr>
          <w:p w:rsidR="001B322C" w:rsidRDefault="00970A5A">
            <w:pPr>
              <w:rPr>
                <w:rFonts w:cs="Arial"/>
                <w:lang w:eastAsia="zh-CN"/>
              </w:rPr>
            </w:pP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CalFault</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0x7</w:t>
            </w:r>
          </w:p>
        </w:tc>
        <w:tc>
          <w:tcPr>
            <w:tcW w:w="2392" w:type="dxa"/>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Calibration Fault</w:t>
            </w:r>
          </w:p>
        </w:tc>
      </w:tr>
      <w:tr w:rsidR="001B322C" w:rsidTr="001B322C">
        <w:trPr>
          <w:jc w:val="center"/>
        </w:trPr>
        <w:tc>
          <w:tcPr>
            <w:tcW w:w="2056"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Wheel Tick Calibration Status</w:t>
            </w:r>
          </w:p>
        </w:tc>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2</w:t>
            </w:r>
          </w:p>
        </w:tc>
        <w:tc>
          <w:tcPr>
            <w:tcW w:w="1172"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N/A</w:t>
            </w: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NotCalibrated</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0x00</w:t>
            </w:r>
          </w:p>
        </w:tc>
        <w:tc>
          <w:tcPr>
            <w:tcW w:w="2392" w:type="dxa"/>
            <w:tcBorders>
              <w:top w:val="single" w:sz="4" w:space="0" w:color="auto"/>
              <w:left w:val="single" w:sz="4" w:space="0" w:color="auto"/>
              <w:bottom w:val="single" w:sz="4" w:space="0" w:color="auto"/>
              <w:right w:val="single" w:sz="4" w:space="0" w:color="auto"/>
            </w:tcBorders>
            <w:vAlign w:val="center"/>
          </w:tcPr>
          <w:p w:rsidR="001B322C" w:rsidRDefault="00970A5A">
            <w:pPr>
              <w:rPr>
                <w:rFonts w:cs="Arial"/>
                <w:lang w:eastAsia="zh-CN"/>
              </w:rPr>
            </w:pP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RoughCal</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0x01</w:t>
            </w:r>
          </w:p>
        </w:tc>
        <w:tc>
          <w:tcPr>
            <w:tcW w:w="2392" w:type="dxa"/>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Calibration in process</w:t>
            </w: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GoodCal</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w:t>
            </w:r>
          </w:p>
        </w:tc>
        <w:tc>
          <w:tcPr>
            <w:tcW w:w="2392" w:type="dxa"/>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Calibration in process</w:t>
            </w: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CalFault</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0xFF</w:t>
            </w:r>
          </w:p>
        </w:tc>
        <w:tc>
          <w:tcPr>
            <w:tcW w:w="2392" w:type="dxa"/>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Calibration Fault</w:t>
            </w:r>
          </w:p>
        </w:tc>
      </w:tr>
      <w:tr w:rsidR="001B322C" w:rsidTr="001B322C">
        <w:trPr>
          <w:jc w:val="center"/>
        </w:trPr>
        <w:tc>
          <w:tcPr>
            <w:tcW w:w="2056"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Gyro Calibration Status</w:t>
            </w:r>
          </w:p>
        </w:tc>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3</w:t>
            </w:r>
          </w:p>
        </w:tc>
        <w:tc>
          <w:tcPr>
            <w:tcW w:w="1172"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N/A</w:t>
            </w: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NotCalibrated</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0x0</w:t>
            </w:r>
          </w:p>
        </w:tc>
        <w:tc>
          <w:tcPr>
            <w:tcW w:w="2392" w:type="dxa"/>
            <w:tcBorders>
              <w:top w:val="single" w:sz="4" w:space="0" w:color="auto"/>
              <w:left w:val="single" w:sz="4" w:space="0" w:color="auto"/>
              <w:bottom w:val="single" w:sz="4" w:space="0" w:color="auto"/>
              <w:right w:val="single" w:sz="4" w:space="0" w:color="auto"/>
            </w:tcBorders>
            <w:vAlign w:val="center"/>
          </w:tcPr>
          <w:p w:rsidR="001B322C" w:rsidRDefault="00970A5A">
            <w:pPr>
              <w:rPr>
                <w:rFonts w:cs="Arial"/>
                <w:lang w:eastAsia="zh-CN"/>
              </w:rPr>
            </w:pP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RoughCal</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0x1</w:t>
            </w:r>
          </w:p>
        </w:tc>
        <w:tc>
          <w:tcPr>
            <w:tcW w:w="2392" w:type="dxa"/>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Calibration in process</w:t>
            </w: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GoodCal</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0x2</w:t>
            </w:r>
          </w:p>
        </w:tc>
        <w:tc>
          <w:tcPr>
            <w:tcW w:w="2392" w:type="dxa"/>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Calibration in process</w:t>
            </w: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Reserved</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0x3 - 0x5</w:t>
            </w:r>
          </w:p>
        </w:tc>
        <w:tc>
          <w:tcPr>
            <w:tcW w:w="2392" w:type="dxa"/>
            <w:tcBorders>
              <w:top w:val="single" w:sz="4" w:space="0" w:color="auto"/>
              <w:left w:val="single" w:sz="4" w:space="0" w:color="auto"/>
              <w:bottom w:val="single" w:sz="4" w:space="0" w:color="auto"/>
              <w:right w:val="single" w:sz="4" w:space="0" w:color="auto"/>
            </w:tcBorders>
            <w:vAlign w:val="center"/>
          </w:tcPr>
          <w:p w:rsidR="001B322C" w:rsidRDefault="00970A5A">
            <w:pPr>
              <w:rPr>
                <w:rFonts w:cs="Arial"/>
                <w:lang w:eastAsia="zh-CN"/>
              </w:rPr>
            </w:pP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GyroNotPresent</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0x6</w:t>
            </w:r>
          </w:p>
        </w:tc>
        <w:tc>
          <w:tcPr>
            <w:tcW w:w="2392" w:type="dxa"/>
            <w:tcBorders>
              <w:top w:val="single" w:sz="4" w:space="0" w:color="auto"/>
              <w:left w:val="single" w:sz="4" w:space="0" w:color="auto"/>
              <w:bottom w:val="single" w:sz="4" w:space="0" w:color="auto"/>
              <w:right w:val="single" w:sz="4" w:space="0" w:color="auto"/>
            </w:tcBorders>
            <w:vAlign w:val="center"/>
          </w:tcPr>
          <w:p w:rsidR="001B322C" w:rsidRDefault="00970A5A">
            <w:pPr>
              <w:rPr>
                <w:rFonts w:cs="Arial"/>
                <w:lang w:eastAsia="zh-CN"/>
              </w:rPr>
            </w:pP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CalFault</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0x7</w:t>
            </w:r>
          </w:p>
        </w:tc>
        <w:tc>
          <w:tcPr>
            <w:tcW w:w="2392" w:type="dxa"/>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Calibration Fault</w:t>
            </w:r>
          </w:p>
        </w:tc>
      </w:tr>
      <w:tr w:rsidR="001B322C" w:rsidTr="001B322C">
        <w:trPr>
          <w:jc w:val="center"/>
        </w:trPr>
        <w:tc>
          <w:tcPr>
            <w:tcW w:w="2056"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Wheel Circumference</w:t>
            </w:r>
          </w:p>
        </w:tc>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12</w:t>
            </w:r>
          </w:p>
        </w:tc>
        <w:tc>
          <w:tcPr>
            <w:tcW w:w="1172"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1000 - 5000</w:t>
            </w: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1000</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0x000</w:t>
            </w:r>
          </w:p>
        </w:tc>
        <w:tc>
          <w:tcPr>
            <w:tcW w:w="2392"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Indicates the computed circumference of the wheel in millimeters.</w:t>
            </w: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1001</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0x001</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5000</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0xFA0</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r>
      <w:tr w:rsidR="001B322C" w:rsidTr="001B322C">
        <w:trPr>
          <w:trHeight w:val="377"/>
          <w:jc w:val="center"/>
        </w:trPr>
        <w:tc>
          <w:tcPr>
            <w:tcW w:w="2056"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Jamming Detection</w:t>
            </w:r>
          </w:p>
        </w:tc>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2</w:t>
            </w:r>
          </w:p>
        </w:tc>
        <w:tc>
          <w:tcPr>
            <w:tcW w:w="1172"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 xml:space="preserve">Bit0 </w:t>
            </w:r>
            <w:r>
              <w:rPr>
                <w:rFonts w:cs="Arial"/>
                <w:sz w:val="16"/>
                <w:szCs w:val="16"/>
              </w:rPr>
              <w:t>(lsb)</w:t>
            </w: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False</w:t>
            </w:r>
          </w:p>
        </w:tc>
        <w:tc>
          <w:tcPr>
            <w:tcW w:w="2392"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Indicates Narrow Band Detection where True = Narrow Band Detected.</w:t>
            </w: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1</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True</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r>
      <w:tr w:rsidR="001B322C" w:rsidTr="001B322C">
        <w:trPr>
          <w:trHeight w:val="305"/>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 xml:space="preserve">Bit1 </w:t>
            </w:r>
            <w:r>
              <w:rPr>
                <w:rFonts w:cs="Arial"/>
                <w:sz w:val="16"/>
                <w:szCs w:val="16"/>
              </w:rPr>
              <w:t>(msb)</w:t>
            </w: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False</w:t>
            </w:r>
          </w:p>
        </w:tc>
        <w:tc>
          <w:tcPr>
            <w:tcW w:w="2392"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Indicates Wide Band Detection where True = Wide Band Detected.</w:t>
            </w: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1</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True</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r>
      <w:tr w:rsidR="001B322C" w:rsidTr="001B322C">
        <w:trPr>
          <w:jc w:val="center"/>
        </w:trPr>
        <w:tc>
          <w:tcPr>
            <w:tcW w:w="2056"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Active Gain Control (AGC)</w:t>
            </w:r>
          </w:p>
        </w:tc>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10</w:t>
            </w:r>
          </w:p>
        </w:tc>
        <w:tc>
          <w:tcPr>
            <w:tcW w:w="1172"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0 - 100</w:t>
            </w: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0x000</w:t>
            </w:r>
          </w:p>
        </w:tc>
        <w:tc>
          <w:tcPr>
            <w:tcW w:w="2392"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 xml:space="preserve">Indicates the </w:t>
            </w:r>
            <w:r>
              <w:rPr>
                <w:rFonts w:cs="Arial"/>
              </w:rPr>
              <w:t>active gain control level in percentage.</w:t>
            </w: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0.1</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0x001</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100.0</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0x3E8</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r>
      <w:tr w:rsidR="001B322C" w:rsidTr="001B322C">
        <w:trPr>
          <w:jc w:val="center"/>
        </w:trPr>
        <w:tc>
          <w:tcPr>
            <w:tcW w:w="2056"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Narrow Band Noise Level</w:t>
            </w:r>
          </w:p>
        </w:tc>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12</w:t>
            </w:r>
          </w:p>
        </w:tc>
        <w:tc>
          <w:tcPr>
            <w:tcW w:w="1172"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0 - 409.5</w:t>
            </w: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0x000</w:t>
            </w:r>
          </w:p>
        </w:tc>
        <w:tc>
          <w:tcPr>
            <w:tcW w:w="2392"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Indicates the level of Narrow Band noise in db.</w:t>
            </w: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0.1</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0x001</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r>
      <w:tr w:rsidR="001B322C" w:rsidTr="001B322C">
        <w:trPr>
          <w:jc w:val="center"/>
          <w:ins w:id="65" w:author="Herman, Dave (D.)" w:date="2014-07-10T11:22:00Z"/>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ins w:id="66" w:author="Herman, Dave (D.)" w:date="2014-07-10T11:22:00Z"/>
                <w:rFonts w:cs="Arial"/>
                <w:lang w:eastAsia="zh-CN"/>
              </w:rPr>
            </w:pPr>
            <w:ins w:id="67" w:author="Herman, Dave (D.)" w:date="2014-07-10T11:23:00Z">
              <w:r>
                <w:rPr>
                  <w:rFonts w:cs="Arial"/>
                </w:rPr>
                <w:t>409.4</w:t>
              </w:r>
            </w:ins>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ins w:id="68" w:author="Herman, Dave (D.)" w:date="2014-07-10T11:22:00Z"/>
                <w:rFonts w:cs="Arial"/>
                <w:lang w:eastAsia="zh-CN"/>
              </w:rPr>
            </w:pPr>
            <w:ins w:id="69" w:author="Herman, Dave (D.)" w:date="2014-07-10T11:23:00Z">
              <w:r>
                <w:rPr>
                  <w:rFonts w:cs="Arial"/>
                </w:rPr>
                <w:t>0xFFE</w:t>
              </w:r>
            </w:ins>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del w:id="70" w:author="Herman, Dave (D.)" w:date="2014-07-10T11:23:00Z">
              <w:r>
                <w:rPr>
                  <w:rFonts w:cs="Arial"/>
                </w:rPr>
                <w:delText>409.5</w:delText>
              </w:r>
            </w:del>
            <w:ins w:id="71" w:author="Herman, Dave (D.)" w:date="2014-07-10T11:23:00Z">
              <w:r>
                <w:rPr>
                  <w:rFonts w:cs="Arial"/>
                </w:rPr>
                <w:t>Not Measured</w:t>
              </w:r>
            </w:ins>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0xFFF</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r>
      <w:tr w:rsidR="001B322C" w:rsidTr="001B322C">
        <w:trPr>
          <w:jc w:val="center"/>
        </w:trPr>
        <w:tc>
          <w:tcPr>
            <w:tcW w:w="2056"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Wide Band</w:t>
            </w:r>
            <w:r>
              <w:rPr>
                <w:rFonts w:cs="Arial"/>
              </w:rPr>
              <w:t xml:space="preserve"> Noise Level</w:t>
            </w:r>
          </w:p>
        </w:tc>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12</w:t>
            </w:r>
          </w:p>
        </w:tc>
        <w:tc>
          <w:tcPr>
            <w:tcW w:w="1172"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0 - 409.5</w:t>
            </w: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0x000</w:t>
            </w:r>
          </w:p>
        </w:tc>
        <w:tc>
          <w:tcPr>
            <w:tcW w:w="2392" w:type="dxa"/>
            <w:vMerge w:val="restart"/>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r>
              <w:rPr>
                <w:rFonts w:cs="Arial"/>
              </w:rPr>
              <w:t>Indicates the level of Wide Band noise in db.</w:t>
            </w: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0.1</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0x001</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w:t>
            </w:r>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r>
              <w:rPr>
                <w:rFonts w:cs="Arial"/>
              </w:rPr>
              <w:t>…</w:t>
            </w:r>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r>
      <w:tr w:rsidR="001B322C" w:rsidTr="001B322C">
        <w:trPr>
          <w:jc w:val="center"/>
          <w:ins w:id="72" w:author="Herman, Dave (D.)" w:date="2014-07-10T11:23:00Z"/>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ins w:id="73" w:author="Herman, Dave (D.)" w:date="2014-07-10T11:23:00Z"/>
                <w:rFonts w:cs="Arial"/>
                <w:lang w:eastAsia="zh-CN"/>
              </w:rPr>
            </w:pPr>
            <w:ins w:id="74" w:author="Herman, Dave (D.)" w:date="2014-07-10T11:24:00Z">
              <w:r>
                <w:rPr>
                  <w:rFonts w:cs="Arial"/>
                </w:rPr>
                <w:t>409.4</w:t>
              </w:r>
            </w:ins>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ins w:id="75" w:author="Herman, Dave (D.)" w:date="2014-07-10T11:23:00Z"/>
                <w:rFonts w:cs="Arial"/>
                <w:lang w:eastAsia="zh-CN"/>
              </w:rPr>
            </w:pPr>
            <w:ins w:id="76" w:author="Herman, Dave (D.)" w:date="2014-07-10T11:24:00Z">
              <w:r>
                <w:rPr>
                  <w:rFonts w:cs="Arial"/>
                </w:rPr>
                <w:t>0xFFE</w:t>
              </w:r>
            </w:ins>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r>
      <w:tr w:rsidR="001B322C" w:rsidTr="001B322C">
        <w:trPr>
          <w:jc w:val="center"/>
        </w:trPr>
        <w:tc>
          <w:tcPr>
            <w:tcW w:w="2056"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c>
          <w:tcPr>
            <w:tcW w:w="166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ins w:id="77" w:author="Herman, Dave (D.)" w:date="2014-07-10T11:24:00Z">
              <w:r>
                <w:rPr>
                  <w:rFonts w:cs="Arial"/>
                </w:rPr>
                <w:t>Not Measured</w:t>
              </w:r>
            </w:ins>
            <w:del w:id="78" w:author="Herman, Dave (D.)" w:date="2014-07-10T11:24:00Z">
              <w:r>
                <w:rPr>
                  <w:rFonts w:cs="Arial"/>
                </w:rPr>
                <w:delText>409.5</w:delText>
              </w:r>
            </w:del>
          </w:p>
        </w:tc>
        <w:tc>
          <w:tcPr>
            <w:tcW w:w="1096" w:type="dxa"/>
            <w:tcBorders>
              <w:top w:val="single" w:sz="4" w:space="0" w:color="auto"/>
              <w:left w:val="single" w:sz="4" w:space="0" w:color="auto"/>
              <w:bottom w:val="single" w:sz="4" w:space="0" w:color="auto"/>
              <w:right w:val="single" w:sz="4" w:space="0" w:color="auto"/>
            </w:tcBorders>
            <w:vAlign w:val="center"/>
            <w:hideMark/>
          </w:tcPr>
          <w:p w:rsidR="001B322C" w:rsidRDefault="00970A5A">
            <w:pPr>
              <w:jc w:val="center"/>
              <w:rPr>
                <w:rFonts w:cs="Arial"/>
                <w:lang w:eastAsia="zh-CN"/>
              </w:rPr>
            </w:pPr>
            <w:ins w:id="79" w:author="Herman, Dave (D.)" w:date="2014-07-10T11:24:00Z">
              <w:r>
                <w:rPr>
                  <w:rFonts w:cs="Arial"/>
                </w:rPr>
                <w:t>0xFFF</w:t>
              </w:r>
            </w:ins>
            <w:del w:id="80" w:author="Herman, Dave (D.)" w:date="2014-07-10T11:24:00Z">
              <w:r>
                <w:rPr>
                  <w:rFonts w:cs="Arial"/>
                </w:rPr>
                <w:delText>0xFFF</w:delText>
              </w:r>
            </w:del>
          </w:p>
        </w:tc>
        <w:tc>
          <w:tcPr>
            <w:tcW w:w="2392" w:type="dxa"/>
            <w:vMerge/>
            <w:tcBorders>
              <w:top w:val="single" w:sz="4" w:space="0" w:color="auto"/>
              <w:left w:val="single" w:sz="4" w:space="0" w:color="auto"/>
              <w:bottom w:val="single" w:sz="4" w:space="0" w:color="auto"/>
              <w:right w:val="single" w:sz="4" w:space="0" w:color="auto"/>
            </w:tcBorders>
            <w:vAlign w:val="center"/>
            <w:hideMark/>
          </w:tcPr>
          <w:p w:rsidR="001B322C" w:rsidRDefault="00970A5A">
            <w:pPr>
              <w:rPr>
                <w:rFonts w:cs="Arial"/>
                <w:lang w:eastAsia="zh-CN"/>
              </w:rPr>
            </w:pPr>
          </w:p>
        </w:tc>
      </w:tr>
    </w:tbl>
    <w:p w:rsidR="00081D4C" w:rsidRDefault="00970A5A" w:rsidP="00AF647B">
      <w:pPr>
        <w:ind w:left="1440"/>
        <w:rPr>
          <w:rFonts w:cs="Arial"/>
          <w:b/>
        </w:rPr>
      </w:pPr>
    </w:p>
    <w:p w:rsidR="00081D4C" w:rsidRDefault="00970A5A" w:rsidP="00AF647B">
      <w:pPr>
        <w:ind w:left="1440"/>
        <w:rPr>
          <w:rFonts w:cs="Arial"/>
        </w:rPr>
      </w:pPr>
      <w:r>
        <w:rPr>
          <w:rFonts w:cs="Arial"/>
        </w:rPr>
        <w:t>The physical bit/byte position layout of the Location1 message is as follows:</w:t>
      </w:r>
    </w:p>
    <w:p w:rsidR="00081D4C" w:rsidRDefault="00970A5A" w:rsidP="003468F6">
      <w:pPr>
        <w:jc w:val="center"/>
      </w:pPr>
      <w:r>
        <w:rPr>
          <w:noProof/>
        </w:rPr>
        <w:lastRenderedPageBreak/>
        <w:drawing>
          <wp:inline distT="0" distB="0" distL="0" distR="0" wp14:anchorId="06C89189" wp14:editId="5783E2ED">
            <wp:extent cx="5943600" cy="4439920"/>
            <wp:effectExtent l="0" t="0" r="0" b="0"/>
            <wp:docPr id="20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39920"/>
                    </a:xfrm>
                    <a:prstGeom prst="rect">
                      <a:avLst/>
                    </a:prstGeom>
                    <a:noFill/>
                    <a:ln>
                      <a:noFill/>
                    </a:ln>
                  </pic:spPr>
                </pic:pic>
              </a:graphicData>
            </a:graphic>
          </wp:inline>
        </w:drawing>
      </w:r>
    </w:p>
    <w:p w:rsidR="00406F39" w:rsidRDefault="00970A5A" w:rsidP="003468F6">
      <w:pPr>
        <w:pStyle w:val="Heading4"/>
      </w:pPr>
      <w:r w:rsidRPr="00B9479B">
        <w:t>MD-REQ-051840/B-SkyView</w:t>
      </w:r>
    </w:p>
    <w:p w:rsidR="00F4696D" w:rsidRDefault="00970A5A" w:rsidP="00500605">
      <w:pPr>
        <w:rPr>
          <w:ins w:id="81" w:author="rpaquet2" w:date="2014-09-03T14:27:00Z"/>
        </w:rPr>
      </w:pPr>
      <w:ins w:id="82" w:author="rpaquet2" w:date="2014-09-03T14:27:00Z">
        <w:r>
          <w:rPr>
            <w:color w:val="1F497D"/>
          </w:rPr>
          <w:t xml:space="preserve">Sky View Message shall be configurable on/off </w:t>
        </w:r>
        <w:r>
          <w:t>and only to be used for development. The bus load for this is extreme and could destabilize the intended platform.</w:t>
        </w:r>
      </w:ins>
    </w:p>
    <w:p w:rsidR="00F4696D" w:rsidRDefault="00970A5A" w:rsidP="00500605">
      <w:pPr>
        <w:rPr>
          <w:ins w:id="83" w:author="rpaquet2" w:date="2014-09-03T14:27:00Z"/>
        </w:rPr>
      </w:pPr>
    </w:p>
    <w:p w:rsidR="00500605" w:rsidRDefault="00970A5A" w:rsidP="00500605">
      <w:r>
        <w:t>GNSS Message Type: Sky View</w:t>
      </w:r>
    </w:p>
    <w:p w:rsidR="009E228D" w:rsidRDefault="00970A5A" w:rsidP="00500605"/>
    <w:tbl>
      <w:tblPr>
        <w:tblStyle w:val="TableGrid"/>
        <w:tblW w:w="9165" w:type="dxa"/>
        <w:jc w:val="center"/>
        <w:tblLayout w:type="fixed"/>
        <w:tblLook w:val="04A0" w:firstRow="1" w:lastRow="0" w:firstColumn="1" w:lastColumn="0" w:noHBand="0" w:noVBand="1"/>
      </w:tblPr>
      <w:tblGrid>
        <w:gridCol w:w="2059"/>
        <w:gridCol w:w="994"/>
        <w:gridCol w:w="950"/>
        <w:gridCol w:w="1331"/>
        <w:gridCol w:w="861"/>
        <w:gridCol w:w="2970"/>
      </w:tblGrid>
      <w:tr w:rsidR="009E228D" w:rsidTr="009E228D">
        <w:trPr>
          <w:jc w:val="center"/>
        </w:trPr>
        <w:tc>
          <w:tcPr>
            <w:tcW w:w="2059"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9E228D" w:rsidRDefault="00970A5A">
            <w:pPr>
              <w:jc w:val="center"/>
              <w:rPr>
                <w:rFonts w:cs="Arial"/>
                <w:b/>
              </w:rPr>
            </w:pPr>
            <w:r>
              <w:rPr>
                <w:rFonts w:cs="Arial"/>
                <w:b/>
              </w:rPr>
              <w:t>Data Field</w:t>
            </w:r>
          </w:p>
        </w:tc>
        <w:tc>
          <w:tcPr>
            <w:tcW w:w="994"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9E228D" w:rsidRDefault="00970A5A">
            <w:pPr>
              <w:jc w:val="center"/>
              <w:rPr>
                <w:rFonts w:cs="Arial"/>
                <w:b/>
              </w:rPr>
            </w:pPr>
            <w:r>
              <w:rPr>
                <w:rFonts w:cs="Arial"/>
                <w:b/>
              </w:rPr>
              <w:t>Length</w:t>
            </w:r>
          </w:p>
          <w:p w:rsidR="009E228D" w:rsidRDefault="00970A5A">
            <w:pPr>
              <w:jc w:val="center"/>
              <w:rPr>
                <w:rFonts w:cs="Arial"/>
                <w:b/>
              </w:rPr>
            </w:pPr>
            <w:r>
              <w:rPr>
                <w:rFonts w:cs="Arial"/>
                <w:b/>
              </w:rPr>
              <w:t>(bits)</w:t>
            </w:r>
          </w:p>
        </w:tc>
        <w:tc>
          <w:tcPr>
            <w:tcW w:w="950"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9E228D" w:rsidRDefault="00970A5A">
            <w:pPr>
              <w:jc w:val="center"/>
              <w:rPr>
                <w:rFonts w:cs="Arial"/>
                <w:b/>
              </w:rPr>
            </w:pPr>
            <w:r>
              <w:rPr>
                <w:rFonts w:cs="Arial"/>
                <w:b/>
              </w:rPr>
              <w:t>Value</w:t>
            </w:r>
          </w:p>
          <w:p w:rsidR="009E228D" w:rsidRDefault="00970A5A">
            <w:pPr>
              <w:jc w:val="center"/>
              <w:rPr>
                <w:rFonts w:cs="Arial"/>
                <w:b/>
              </w:rPr>
            </w:pPr>
            <w:r>
              <w:rPr>
                <w:rFonts w:cs="Arial"/>
                <w:b/>
              </w:rPr>
              <w:t>Range</w:t>
            </w:r>
          </w:p>
        </w:tc>
        <w:tc>
          <w:tcPr>
            <w:tcW w:w="1331"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9E228D" w:rsidRDefault="00970A5A">
            <w:pPr>
              <w:jc w:val="center"/>
              <w:rPr>
                <w:rFonts w:cs="Arial"/>
                <w:b/>
              </w:rPr>
            </w:pPr>
            <w:r>
              <w:rPr>
                <w:rFonts w:cs="Arial"/>
                <w:b/>
              </w:rPr>
              <w:t>Literals</w:t>
            </w:r>
          </w:p>
        </w:tc>
        <w:tc>
          <w:tcPr>
            <w:tcW w:w="861"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9E228D" w:rsidRDefault="00970A5A">
            <w:pPr>
              <w:jc w:val="center"/>
              <w:rPr>
                <w:rFonts w:cs="Arial"/>
                <w:b/>
              </w:rPr>
            </w:pPr>
            <w:r>
              <w:rPr>
                <w:rFonts w:cs="Arial"/>
                <w:b/>
              </w:rPr>
              <w:t>Value</w:t>
            </w:r>
          </w:p>
        </w:tc>
        <w:tc>
          <w:tcPr>
            <w:tcW w:w="2970"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9E228D" w:rsidRDefault="00970A5A">
            <w:pPr>
              <w:jc w:val="center"/>
              <w:rPr>
                <w:rFonts w:cs="Arial"/>
                <w:b/>
              </w:rPr>
            </w:pPr>
            <w:r>
              <w:rPr>
                <w:rFonts w:cs="Arial"/>
                <w:b/>
              </w:rPr>
              <w:t>Description</w:t>
            </w:r>
          </w:p>
        </w:tc>
      </w:tr>
      <w:tr w:rsidR="009E228D" w:rsidTr="009E228D">
        <w:trPr>
          <w:jc w:val="center"/>
        </w:trPr>
        <w:tc>
          <w:tcPr>
            <w:tcW w:w="2059" w:type="dxa"/>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r>
              <w:rPr>
                <w:rFonts w:cs="Arial"/>
              </w:rPr>
              <w:t>Message Type</w:t>
            </w:r>
          </w:p>
        </w:tc>
        <w:tc>
          <w:tcPr>
            <w:tcW w:w="994"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4</w:t>
            </w:r>
          </w:p>
        </w:tc>
        <w:tc>
          <w:tcPr>
            <w:tcW w:w="950"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5</w:t>
            </w: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SkyView</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0x5</w:t>
            </w:r>
          </w:p>
        </w:tc>
        <w:tc>
          <w:tcPr>
            <w:tcW w:w="2970" w:type="dxa"/>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r>
              <w:rPr>
                <w:rFonts w:cs="Arial"/>
              </w:rPr>
              <w:t xml:space="preserve">See </w:t>
            </w:r>
            <w:r>
              <w:rPr>
                <w:rFonts w:cs="Arial"/>
                <w:i/>
              </w:rPr>
              <w:t>Message Type Definition Table.</w:t>
            </w:r>
          </w:p>
        </w:tc>
      </w:tr>
      <w:tr w:rsidR="009E228D" w:rsidTr="009E228D">
        <w:trPr>
          <w:jc w:val="center"/>
        </w:trPr>
        <w:tc>
          <w:tcPr>
            <w:tcW w:w="2059"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r>
              <w:rPr>
                <w:rFonts w:cs="Arial"/>
              </w:rPr>
              <w:t>Rolling Counter</w:t>
            </w:r>
          </w:p>
        </w:tc>
        <w:tc>
          <w:tcPr>
            <w:tcW w:w="994"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4</w:t>
            </w:r>
          </w:p>
        </w:tc>
        <w:tc>
          <w:tcPr>
            <w:tcW w:w="950"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0 - 15</w:t>
            </w: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0x00</w:t>
            </w:r>
          </w:p>
        </w:tc>
        <w:tc>
          <w:tcPr>
            <w:tcW w:w="2970"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r>
              <w:rPr>
                <w:rFonts w:cs="Arial"/>
              </w:rPr>
              <w:t>Indicates the GNSS Satellite Rolling Counter.</w:t>
            </w: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0.1</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0x01</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25.5</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0xFF</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r>
      <w:tr w:rsidR="009E228D" w:rsidTr="009E228D">
        <w:trPr>
          <w:jc w:val="center"/>
        </w:trPr>
        <w:tc>
          <w:tcPr>
            <w:tcW w:w="2059"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r>
              <w:rPr>
                <w:rFonts w:cs="Arial"/>
              </w:rPr>
              <w:t>Satellite Channel</w:t>
            </w:r>
          </w:p>
        </w:tc>
        <w:tc>
          <w:tcPr>
            <w:tcW w:w="994"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8</w:t>
            </w:r>
          </w:p>
        </w:tc>
        <w:tc>
          <w:tcPr>
            <w:tcW w:w="950"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0 - 255</w:t>
            </w: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0x00</w:t>
            </w:r>
          </w:p>
        </w:tc>
        <w:tc>
          <w:tcPr>
            <w:tcW w:w="2970"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r>
              <w:rPr>
                <w:rFonts w:cs="Arial"/>
              </w:rPr>
              <w:t>Indicates the GNSS Satellite Channel of the identified satellite.</w:t>
            </w: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1</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0x01</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255</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0xFF</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r>
      <w:tr w:rsidR="009E228D" w:rsidTr="009E228D">
        <w:trPr>
          <w:jc w:val="center"/>
        </w:trPr>
        <w:tc>
          <w:tcPr>
            <w:tcW w:w="2059"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r>
              <w:rPr>
                <w:rFonts w:cs="Arial"/>
              </w:rPr>
              <w:t>Satellite PRN ID</w:t>
            </w:r>
          </w:p>
        </w:tc>
        <w:tc>
          <w:tcPr>
            <w:tcW w:w="994"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8</w:t>
            </w:r>
          </w:p>
        </w:tc>
        <w:tc>
          <w:tcPr>
            <w:tcW w:w="950"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0 - 255</w:t>
            </w: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0x00</w:t>
            </w:r>
          </w:p>
        </w:tc>
        <w:tc>
          <w:tcPr>
            <w:tcW w:w="2970"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r>
              <w:rPr>
                <w:rFonts w:cs="Arial"/>
              </w:rPr>
              <w:t>Indicates the GNSS Satellite PRN ID of the identified satellite.</w:t>
            </w: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1</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0x01</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255</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0xFF</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r>
      <w:tr w:rsidR="009E228D" w:rsidTr="009E228D">
        <w:trPr>
          <w:jc w:val="center"/>
        </w:trPr>
        <w:tc>
          <w:tcPr>
            <w:tcW w:w="2059"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r>
              <w:rPr>
                <w:rFonts w:cs="Arial"/>
              </w:rPr>
              <w:t xml:space="preserve">Satellite </w:t>
            </w:r>
            <w:r>
              <w:rPr>
                <w:rFonts w:cs="Arial"/>
              </w:rPr>
              <w:t>Carrier To Noise</w:t>
            </w:r>
          </w:p>
        </w:tc>
        <w:tc>
          <w:tcPr>
            <w:tcW w:w="994"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8</w:t>
            </w:r>
          </w:p>
        </w:tc>
        <w:tc>
          <w:tcPr>
            <w:tcW w:w="950"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0 - 255</w:t>
            </w: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0x00</w:t>
            </w:r>
          </w:p>
        </w:tc>
        <w:tc>
          <w:tcPr>
            <w:tcW w:w="2970"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r>
              <w:rPr>
                <w:rFonts w:cs="Arial"/>
              </w:rPr>
              <w:t>Indicates the GNSS Satellite Carrier to Noise Ratio (CN0) in dbHz of the identified satellite.</w:t>
            </w: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1</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0x01</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255</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0xFF</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r>
      <w:tr w:rsidR="009E228D" w:rsidTr="009E228D">
        <w:trPr>
          <w:jc w:val="center"/>
        </w:trPr>
        <w:tc>
          <w:tcPr>
            <w:tcW w:w="2059"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r>
              <w:rPr>
                <w:rFonts w:cs="Arial"/>
              </w:rPr>
              <w:lastRenderedPageBreak/>
              <w:t>Satellite Elevation</w:t>
            </w:r>
          </w:p>
        </w:tc>
        <w:tc>
          <w:tcPr>
            <w:tcW w:w="994"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8</w:t>
            </w:r>
          </w:p>
        </w:tc>
        <w:tc>
          <w:tcPr>
            <w:tcW w:w="950"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0 - 255</w:t>
            </w: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0x00</w:t>
            </w:r>
          </w:p>
        </w:tc>
        <w:tc>
          <w:tcPr>
            <w:tcW w:w="2970"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r>
              <w:rPr>
                <w:rFonts w:cs="Arial"/>
              </w:rPr>
              <w:t xml:space="preserve">Indicates the GNSS Satellite Elevation in degrees of </w:t>
            </w:r>
            <w:r>
              <w:rPr>
                <w:rFonts w:cs="Arial"/>
              </w:rPr>
              <w:t>the identified satellite.</w:t>
            </w: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1</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0x01</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255</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0xFF</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r>
      <w:tr w:rsidR="009E228D" w:rsidTr="009E228D">
        <w:trPr>
          <w:jc w:val="center"/>
        </w:trPr>
        <w:tc>
          <w:tcPr>
            <w:tcW w:w="2059"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r>
              <w:rPr>
                <w:rFonts w:cs="Arial"/>
              </w:rPr>
              <w:t>Satellite Azimuth</w:t>
            </w:r>
          </w:p>
        </w:tc>
        <w:tc>
          <w:tcPr>
            <w:tcW w:w="994"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8</w:t>
            </w:r>
          </w:p>
        </w:tc>
        <w:tc>
          <w:tcPr>
            <w:tcW w:w="950"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0 - 255</w:t>
            </w: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0x00</w:t>
            </w:r>
          </w:p>
        </w:tc>
        <w:tc>
          <w:tcPr>
            <w:tcW w:w="2970"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r>
              <w:rPr>
                <w:rFonts w:cs="Arial"/>
              </w:rPr>
              <w:t>Indicates the GNSS Satellite Azimuth in degrees of the identified satellite.</w:t>
            </w: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1</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0x01</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r>
      <w:tr w:rsidR="009E228D" w:rsidTr="009E228D">
        <w:trPr>
          <w:jc w:val="center"/>
        </w:trPr>
        <w:tc>
          <w:tcPr>
            <w:tcW w:w="2059"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r>
              <w:rPr>
                <w:rFonts w:cs="Arial"/>
              </w:rPr>
              <w:t>Satellite Signal Quality</w:t>
            </w:r>
          </w:p>
        </w:tc>
        <w:tc>
          <w:tcPr>
            <w:tcW w:w="994"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3</w:t>
            </w:r>
          </w:p>
        </w:tc>
        <w:tc>
          <w:tcPr>
            <w:tcW w:w="950"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N/A</w:t>
            </w: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Idle</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0x0</w:t>
            </w:r>
          </w:p>
        </w:tc>
        <w:tc>
          <w:tcPr>
            <w:tcW w:w="2970" w:type="dxa"/>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r>
              <w:rPr>
                <w:rFonts w:cs="Arial"/>
              </w:rPr>
              <w:t>This channel is idle</w:t>
            </w: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Searching</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0x1</w:t>
            </w:r>
          </w:p>
        </w:tc>
        <w:tc>
          <w:tcPr>
            <w:tcW w:w="2970" w:type="dxa"/>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r>
              <w:rPr>
                <w:rFonts w:cs="Arial"/>
              </w:rPr>
              <w:t>This channel is searching</w:t>
            </w: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Acquired</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0x2</w:t>
            </w:r>
          </w:p>
        </w:tc>
        <w:tc>
          <w:tcPr>
            <w:tcW w:w="2970" w:type="dxa"/>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r>
              <w:rPr>
                <w:rFonts w:cs="Arial"/>
              </w:rPr>
              <w:t>Signal Acquired</w:t>
            </w: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Unstable</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0x3</w:t>
            </w:r>
          </w:p>
        </w:tc>
        <w:tc>
          <w:tcPr>
            <w:tcW w:w="2970" w:type="dxa"/>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r>
              <w:rPr>
                <w:rFonts w:cs="Arial"/>
              </w:rPr>
              <w:t>Signal is detected but unstable</w:t>
            </w: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CodeLock</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0x4</w:t>
            </w:r>
          </w:p>
        </w:tc>
        <w:tc>
          <w:tcPr>
            <w:tcW w:w="2970" w:type="dxa"/>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r>
              <w:rPr>
                <w:rFonts w:cs="Arial"/>
              </w:rPr>
              <w:t>Code lock on signal</w:t>
            </w: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CodeCarrierLock1</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0x5</w:t>
            </w:r>
          </w:p>
        </w:tc>
        <w:tc>
          <w:tcPr>
            <w:tcW w:w="2970" w:type="dxa"/>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r>
              <w:rPr>
                <w:rFonts w:cs="Arial"/>
              </w:rPr>
              <w:t>Code and carrier locked</w:t>
            </w: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CodeCarrierLock2</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0x6</w:t>
            </w:r>
          </w:p>
        </w:tc>
        <w:tc>
          <w:tcPr>
            <w:tcW w:w="2970" w:type="dxa"/>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r>
              <w:rPr>
                <w:rFonts w:cs="Arial"/>
              </w:rPr>
              <w:t>Code and carrier locked</w:t>
            </w: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CodeCarrierLock3</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0x7</w:t>
            </w:r>
          </w:p>
        </w:tc>
        <w:tc>
          <w:tcPr>
            <w:tcW w:w="2970" w:type="dxa"/>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r>
              <w:rPr>
                <w:rFonts w:cs="Arial"/>
              </w:rPr>
              <w:t>Code and carrier locked</w:t>
            </w:r>
          </w:p>
        </w:tc>
      </w:tr>
      <w:tr w:rsidR="009E228D" w:rsidTr="009E228D">
        <w:trPr>
          <w:trHeight w:val="368"/>
          <w:jc w:val="center"/>
        </w:trPr>
        <w:tc>
          <w:tcPr>
            <w:tcW w:w="2059"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r>
              <w:rPr>
                <w:rFonts w:cs="Arial"/>
              </w:rPr>
              <w:t>Satellite Status Bit Mask</w:t>
            </w:r>
          </w:p>
        </w:tc>
        <w:tc>
          <w:tcPr>
            <w:tcW w:w="994"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7</w:t>
            </w:r>
          </w:p>
        </w:tc>
        <w:tc>
          <w:tcPr>
            <w:tcW w:w="950"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Bit0</w:t>
            </w:r>
          </w:p>
          <w:p w:rsidR="009E228D" w:rsidRDefault="00970A5A">
            <w:pPr>
              <w:jc w:val="center"/>
              <w:rPr>
                <w:rFonts w:cs="Arial"/>
              </w:rPr>
            </w:pPr>
            <w:r>
              <w:rPr>
                <w:rFonts w:cs="Arial"/>
                <w:sz w:val="16"/>
                <w:szCs w:val="16"/>
              </w:rPr>
              <w:t>(lsb)</w:t>
            </w: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False</w:t>
            </w:r>
          </w:p>
        </w:tc>
        <w:tc>
          <w:tcPr>
            <w:tcW w:w="2970" w:type="dxa"/>
            <w:vMerge w:val="restart"/>
            <w:tcBorders>
              <w:top w:val="single" w:sz="4" w:space="0" w:color="auto"/>
              <w:left w:val="single" w:sz="4" w:space="0" w:color="auto"/>
              <w:bottom w:val="single" w:sz="4" w:space="0" w:color="auto"/>
              <w:right w:val="single" w:sz="4" w:space="0" w:color="auto"/>
            </w:tcBorders>
            <w:hideMark/>
          </w:tcPr>
          <w:p w:rsidR="009E228D" w:rsidRDefault="00970A5A">
            <w:pPr>
              <w:rPr>
                <w:rFonts w:cs="Arial"/>
              </w:rPr>
            </w:pPr>
            <w:r>
              <w:rPr>
                <w:rFonts w:cs="Arial"/>
              </w:rPr>
              <w:t>Indicates the identified Space Vehicle (SV) is used for Navigation when True.</w:t>
            </w: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1</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True</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r>
      <w:tr w:rsidR="009E228D" w:rsidTr="009E228D">
        <w:trPr>
          <w:trHeight w:val="467"/>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Bit1</w:t>
            </w: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False</w:t>
            </w:r>
          </w:p>
        </w:tc>
        <w:tc>
          <w:tcPr>
            <w:tcW w:w="2970" w:type="dxa"/>
            <w:vMerge w:val="restart"/>
            <w:tcBorders>
              <w:top w:val="single" w:sz="4" w:space="0" w:color="auto"/>
              <w:left w:val="single" w:sz="4" w:space="0" w:color="auto"/>
              <w:bottom w:val="single" w:sz="4" w:space="0" w:color="auto"/>
              <w:right w:val="single" w:sz="4" w:space="0" w:color="auto"/>
            </w:tcBorders>
            <w:hideMark/>
          </w:tcPr>
          <w:p w:rsidR="009E228D" w:rsidRDefault="00970A5A">
            <w:pPr>
              <w:rPr>
                <w:rFonts w:cs="Arial"/>
              </w:rPr>
            </w:pPr>
            <w:r>
              <w:rPr>
                <w:rFonts w:cs="Arial"/>
              </w:rPr>
              <w:t xml:space="preserve">Indicates differential correction data of the </w:t>
            </w:r>
            <w:r>
              <w:rPr>
                <w:rFonts w:cs="Arial"/>
              </w:rPr>
              <w:t>identified satellite is available for this SV when True.</w:t>
            </w: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1</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True</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r>
      <w:tr w:rsidR="009E228D" w:rsidTr="009E228D">
        <w:trPr>
          <w:trHeight w:val="521"/>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Bit2</w:t>
            </w: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False</w:t>
            </w:r>
          </w:p>
        </w:tc>
        <w:tc>
          <w:tcPr>
            <w:tcW w:w="2970" w:type="dxa"/>
            <w:vMerge w:val="restart"/>
            <w:tcBorders>
              <w:top w:val="single" w:sz="4" w:space="0" w:color="auto"/>
              <w:left w:val="single" w:sz="4" w:space="0" w:color="auto"/>
              <w:bottom w:val="single" w:sz="4" w:space="0" w:color="auto"/>
              <w:right w:val="single" w:sz="4" w:space="0" w:color="auto"/>
            </w:tcBorders>
            <w:hideMark/>
          </w:tcPr>
          <w:p w:rsidR="009E228D" w:rsidRDefault="00970A5A">
            <w:pPr>
              <w:rPr>
                <w:rFonts w:cs="Arial"/>
              </w:rPr>
            </w:pPr>
            <w:r>
              <w:rPr>
                <w:rFonts w:cs="Arial"/>
              </w:rPr>
              <w:t>Indicates orbit information of the identified satellite is available for this SV (Ephemeris or Almanach) when True.</w:t>
            </w: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1</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True</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r>
      <w:tr w:rsidR="009E228D" w:rsidTr="009E228D">
        <w:trPr>
          <w:trHeight w:val="350"/>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Bit3</w:t>
            </w: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False</w:t>
            </w:r>
          </w:p>
        </w:tc>
        <w:tc>
          <w:tcPr>
            <w:tcW w:w="2970" w:type="dxa"/>
            <w:vMerge w:val="restart"/>
            <w:tcBorders>
              <w:top w:val="single" w:sz="4" w:space="0" w:color="auto"/>
              <w:left w:val="single" w:sz="4" w:space="0" w:color="auto"/>
              <w:bottom w:val="single" w:sz="4" w:space="0" w:color="auto"/>
              <w:right w:val="single" w:sz="4" w:space="0" w:color="auto"/>
            </w:tcBorders>
            <w:hideMark/>
          </w:tcPr>
          <w:p w:rsidR="009E228D" w:rsidRDefault="00970A5A">
            <w:pPr>
              <w:rPr>
                <w:rFonts w:cs="Arial"/>
              </w:rPr>
            </w:pPr>
            <w:r>
              <w:rPr>
                <w:rFonts w:cs="Arial"/>
              </w:rPr>
              <w:t>Indicates orbit information</w:t>
            </w:r>
            <w:r>
              <w:rPr>
                <w:rFonts w:cs="Arial"/>
              </w:rPr>
              <w:t xml:space="preserve"> of the identified satellite is Ephemeris when True.</w:t>
            </w: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1</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True</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r>
      <w:tr w:rsidR="009E228D" w:rsidTr="009E228D">
        <w:trPr>
          <w:trHeight w:val="359"/>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Bit4</w:t>
            </w: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False</w:t>
            </w:r>
          </w:p>
        </w:tc>
        <w:tc>
          <w:tcPr>
            <w:tcW w:w="2970" w:type="dxa"/>
            <w:vMerge w:val="restart"/>
            <w:tcBorders>
              <w:top w:val="single" w:sz="4" w:space="0" w:color="auto"/>
              <w:left w:val="single" w:sz="4" w:space="0" w:color="auto"/>
              <w:bottom w:val="single" w:sz="4" w:space="0" w:color="auto"/>
              <w:right w:val="single" w:sz="4" w:space="0" w:color="auto"/>
            </w:tcBorders>
            <w:hideMark/>
          </w:tcPr>
          <w:p w:rsidR="009E228D" w:rsidRDefault="00970A5A">
            <w:pPr>
              <w:rPr>
                <w:rFonts w:cs="Arial"/>
              </w:rPr>
            </w:pPr>
            <w:r>
              <w:rPr>
                <w:rFonts w:cs="Arial"/>
              </w:rPr>
              <w:t>Indicates the identified Space Vehicle (SV) is unhealthy/shall not be used when True.</w:t>
            </w: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1</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True</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r>
      <w:tr w:rsidR="009E228D" w:rsidTr="009E228D">
        <w:trPr>
          <w:trHeight w:val="377"/>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Bit5</w:t>
            </w: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False</w:t>
            </w:r>
          </w:p>
        </w:tc>
        <w:tc>
          <w:tcPr>
            <w:tcW w:w="2970" w:type="dxa"/>
            <w:vMerge w:val="restart"/>
            <w:tcBorders>
              <w:top w:val="single" w:sz="4" w:space="0" w:color="auto"/>
              <w:left w:val="single" w:sz="4" w:space="0" w:color="auto"/>
              <w:bottom w:val="single" w:sz="4" w:space="0" w:color="auto"/>
              <w:right w:val="single" w:sz="4" w:space="0" w:color="auto"/>
            </w:tcBorders>
            <w:hideMark/>
          </w:tcPr>
          <w:p w:rsidR="009E228D" w:rsidRDefault="00970A5A">
            <w:pPr>
              <w:rPr>
                <w:rFonts w:cs="Arial"/>
              </w:rPr>
            </w:pPr>
            <w:r>
              <w:rPr>
                <w:rFonts w:cs="Arial"/>
              </w:rPr>
              <w:t xml:space="preserve">Indicates orbit information of the identified satellite is </w:t>
            </w:r>
            <w:r>
              <w:rPr>
                <w:rFonts w:cs="Arial"/>
              </w:rPr>
              <w:t>Almanac Plus when True.</w:t>
            </w: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1</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True</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r>
      <w:tr w:rsidR="009E228D" w:rsidTr="009E228D">
        <w:trPr>
          <w:trHeight w:val="476"/>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val="restart"/>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 xml:space="preserve">Bit6 </w:t>
            </w:r>
            <w:r>
              <w:rPr>
                <w:rFonts w:cs="Arial"/>
                <w:sz w:val="16"/>
                <w:szCs w:val="16"/>
              </w:rPr>
              <w:t>(msb)</w:t>
            </w: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0</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False</w:t>
            </w:r>
          </w:p>
        </w:tc>
        <w:tc>
          <w:tcPr>
            <w:tcW w:w="2970" w:type="dxa"/>
            <w:vMerge w:val="restart"/>
            <w:tcBorders>
              <w:top w:val="single" w:sz="4" w:space="0" w:color="auto"/>
              <w:left w:val="single" w:sz="4" w:space="0" w:color="auto"/>
              <w:bottom w:val="single" w:sz="4" w:space="0" w:color="auto"/>
              <w:right w:val="single" w:sz="4" w:space="0" w:color="auto"/>
            </w:tcBorders>
            <w:hideMark/>
          </w:tcPr>
          <w:p w:rsidR="009E228D" w:rsidRDefault="00970A5A">
            <w:pPr>
              <w:rPr>
                <w:rFonts w:cs="Arial"/>
              </w:rPr>
            </w:pPr>
            <w:r>
              <w:rPr>
                <w:rFonts w:cs="Arial"/>
              </w:rPr>
              <w:t>Indicates orbit information of the identified satellite is Autonomous Orbit Prediction when True.</w:t>
            </w:r>
          </w:p>
        </w:tc>
      </w:tr>
      <w:tr w:rsidR="009E228D" w:rsidTr="009E228D">
        <w:trPr>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94"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c>
          <w:tcPr>
            <w:tcW w:w="133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1</w:t>
            </w:r>
          </w:p>
        </w:tc>
        <w:tc>
          <w:tcPr>
            <w:tcW w:w="861" w:type="dxa"/>
            <w:tcBorders>
              <w:top w:val="single" w:sz="4" w:space="0" w:color="auto"/>
              <w:left w:val="single" w:sz="4" w:space="0" w:color="auto"/>
              <w:bottom w:val="single" w:sz="4" w:space="0" w:color="auto"/>
              <w:right w:val="single" w:sz="4" w:space="0" w:color="auto"/>
            </w:tcBorders>
            <w:vAlign w:val="center"/>
            <w:hideMark/>
          </w:tcPr>
          <w:p w:rsidR="009E228D" w:rsidRDefault="00970A5A">
            <w:pPr>
              <w:jc w:val="center"/>
              <w:rPr>
                <w:rFonts w:cs="Arial"/>
              </w:rPr>
            </w:pPr>
            <w:r>
              <w:rPr>
                <w:rFonts w:cs="Arial"/>
              </w:rPr>
              <w:t>True</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9E228D" w:rsidRDefault="00970A5A">
            <w:pPr>
              <w:rPr>
                <w:rFonts w:cs="Arial"/>
              </w:rPr>
            </w:pPr>
          </w:p>
        </w:tc>
      </w:tr>
    </w:tbl>
    <w:p w:rsidR="009E228D" w:rsidRDefault="00970A5A" w:rsidP="005F7039">
      <w:pPr>
        <w:ind w:left="1260"/>
        <w:rPr>
          <w:rFonts w:cs="Arial"/>
        </w:rPr>
      </w:pPr>
      <w:r>
        <w:rPr>
          <w:rFonts w:cs="Arial"/>
        </w:rPr>
        <w:t>Notes:</w:t>
      </w:r>
    </w:p>
    <w:p w:rsidR="009E228D" w:rsidRDefault="00970A5A" w:rsidP="005F7039">
      <w:pPr>
        <w:ind w:left="1530" w:hanging="270"/>
        <w:rPr>
          <w:rFonts w:cs="Arial"/>
        </w:rPr>
      </w:pPr>
      <w:r>
        <w:rPr>
          <w:rFonts w:cs="Arial"/>
        </w:rPr>
        <w:t>1.</w:t>
      </w:r>
      <w:r>
        <w:rPr>
          <w:rFonts w:cs="Arial"/>
        </w:rPr>
        <w:tab/>
        <w:t>All values outside the defined range above shall remain reserved.</w:t>
      </w:r>
    </w:p>
    <w:p w:rsidR="009E228D" w:rsidRDefault="00970A5A" w:rsidP="005F7039">
      <w:pPr>
        <w:ind w:left="1530" w:hanging="270"/>
        <w:rPr>
          <w:rFonts w:cs="Arial"/>
        </w:rPr>
      </w:pPr>
      <w:r>
        <w:rPr>
          <w:rFonts w:cs="Arial"/>
        </w:rPr>
        <w:t>2.</w:t>
      </w:r>
      <w:r>
        <w:rPr>
          <w:rFonts w:cs="Arial"/>
        </w:rPr>
        <w:tab/>
        <w:t xml:space="preserve">The </w:t>
      </w:r>
      <w:r>
        <w:rPr>
          <w:rFonts w:cs="Arial"/>
        </w:rPr>
        <w:t>above set of data is broadcast one message per satellite seen in the sky (per epoch).</w:t>
      </w:r>
    </w:p>
    <w:p w:rsidR="009E228D" w:rsidRDefault="00970A5A" w:rsidP="005F7039">
      <w:pPr>
        <w:ind w:left="1530" w:hanging="270"/>
        <w:rPr>
          <w:rFonts w:cs="Arial"/>
        </w:rPr>
      </w:pPr>
      <w:r>
        <w:rPr>
          <w:rFonts w:cs="Arial"/>
        </w:rPr>
        <w:t>3.</w:t>
      </w:r>
      <w:r>
        <w:rPr>
          <w:rFonts w:cs="Arial"/>
        </w:rPr>
        <w:tab/>
        <w:t>The entire set of data above shall be tied to the same “rolling counter”.</w:t>
      </w:r>
    </w:p>
    <w:p w:rsidR="009E228D" w:rsidRDefault="00970A5A" w:rsidP="005F7039">
      <w:pPr>
        <w:ind w:left="1260"/>
        <w:rPr>
          <w:rFonts w:cs="Arial"/>
          <w:b/>
        </w:rPr>
      </w:pPr>
    </w:p>
    <w:p w:rsidR="009E228D" w:rsidRDefault="00970A5A" w:rsidP="005F7039">
      <w:pPr>
        <w:ind w:left="1260"/>
        <w:rPr>
          <w:rFonts w:cs="Arial"/>
        </w:rPr>
      </w:pPr>
      <w:r>
        <w:rPr>
          <w:rFonts w:cs="Arial"/>
        </w:rPr>
        <w:t>The physical bit/byte position layout of the Location1 message is as follows:</w:t>
      </w:r>
    </w:p>
    <w:p w:rsidR="009E228D" w:rsidRDefault="00970A5A" w:rsidP="003468F6">
      <w:pPr>
        <w:jc w:val="center"/>
      </w:pPr>
      <w:r>
        <w:rPr>
          <w:noProof/>
        </w:rPr>
        <w:lastRenderedPageBreak/>
        <w:drawing>
          <wp:inline distT="0" distB="0" distL="0" distR="0" wp14:anchorId="2F4ED885" wp14:editId="54DA5DE9">
            <wp:extent cx="5943600" cy="4448810"/>
            <wp:effectExtent l="0" t="0" r="0" b="8890"/>
            <wp:docPr id="21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48810"/>
                    </a:xfrm>
                    <a:prstGeom prst="rect">
                      <a:avLst/>
                    </a:prstGeom>
                    <a:noFill/>
                    <a:ln>
                      <a:noFill/>
                    </a:ln>
                  </pic:spPr>
                </pic:pic>
              </a:graphicData>
            </a:graphic>
          </wp:inline>
        </w:drawing>
      </w:r>
    </w:p>
    <w:p w:rsidR="00406F39" w:rsidRDefault="00970A5A" w:rsidP="003468F6">
      <w:pPr>
        <w:pStyle w:val="Heading4"/>
      </w:pPr>
      <w:r w:rsidRPr="00B9479B">
        <w:t>MD-REQ-130083/A-Location3</w:t>
      </w:r>
    </w:p>
    <w:p w:rsidR="0000715C" w:rsidRDefault="00970A5A" w:rsidP="0000715C">
      <w:r>
        <w:t>GNSS Message Type: Location 3</w:t>
      </w:r>
    </w:p>
    <w:p w:rsidR="0000715C" w:rsidRDefault="00970A5A" w:rsidP="0000715C"/>
    <w:tbl>
      <w:tblPr>
        <w:tblStyle w:val="TableGrid"/>
        <w:tblW w:w="9645" w:type="dxa"/>
        <w:jc w:val="center"/>
        <w:tblLayout w:type="fixed"/>
        <w:tblLook w:val="04A0" w:firstRow="1" w:lastRow="0" w:firstColumn="1" w:lastColumn="0" w:noHBand="0" w:noVBand="1"/>
      </w:tblPr>
      <w:tblGrid>
        <w:gridCol w:w="1973"/>
        <w:gridCol w:w="964"/>
        <w:gridCol w:w="1146"/>
        <w:gridCol w:w="1195"/>
        <w:gridCol w:w="1097"/>
        <w:gridCol w:w="3270"/>
      </w:tblGrid>
      <w:tr w:rsidR="0000715C" w:rsidTr="0000715C">
        <w:trPr>
          <w:jc w:val="center"/>
        </w:trPr>
        <w:tc>
          <w:tcPr>
            <w:tcW w:w="1973"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00715C" w:rsidRDefault="00970A5A">
            <w:pPr>
              <w:jc w:val="center"/>
              <w:rPr>
                <w:rFonts w:cs="Arial"/>
                <w:b/>
              </w:rPr>
            </w:pPr>
            <w:r>
              <w:rPr>
                <w:rFonts w:cs="Arial"/>
                <w:b/>
              </w:rPr>
              <w:t>Data Field</w:t>
            </w:r>
          </w:p>
        </w:tc>
        <w:tc>
          <w:tcPr>
            <w:tcW w:w="964"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00715C" w:rsidRDefault="00970A5A">
            <w:pPr>
              <w:jc w:val="center"/>
              <w:rPr>
                <w:rFonts w:cs="Arial"/>
                <w:b/>
              </w:rPr>
            </w:pPr>
            <w:r>
              <w:rPr>
                <w:rFonts w:cs="Arial"/>
                <w:b/>
              </w:rPr>
              <w:t>Length</w:t>
            </w:r>
          </w:p>
          <w:p w:rsidR="0000715C" w:rsidRDefault="00970A5A">
            <w:pPr>
              <w:jc w:val="center"/>
              <w:rPr>
                <w:rFonts w:cs="Arial"/>
                <w:b/>
              </w:rPr>
            </w:pPr>
            <w:r>
              <w:rPr>
                <w:rFonts w:cs="Arial"/>
                <w:b/>
              </w:rPr>
              <w:t>(bits)</w:t>
            </w:r>
          </w:p>
        </w:tc>
        <w:tc>
          <w:tcPr>
            <w:tcW w:w="1146"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00715C" w:rsidRDefault="00970A5A">
            <w:pPr>
              <w:jc w:val="center"/>
              <w:rPr>
                <w:rFonts w:cs="Arial"/>
                <w:b/>
              </w:rPr>
            </w:pPr>
            <w:r>
              <w:rPr>
                <w:rFonts w:cs="Arial"/>
                <w:b/>
              </w:rPr>
              <w:t>Value</w:t>
            </w:r>
          </w:p>
          <w:p w:rsidR="0000715C" w:rsidRDefault="00970A5A">
            <w:pPr>
              <w:jc w:val="center"/>
              <w:rPr>
                <w:rFonts w:cs="Arial"/>
                <w:b/>
              </w:rPr>
            </w:pPr>
            <w:r>
              <w:rPr>
                <w:rFonts w:cs="Arial"/>
                <w:b/>
              </w:rPr>
              <w:t>Range</w:t>
            </w:r>
          </w:p>
        </w:tc>
        <w:tc>
          <w:tcPr>
            <w:tcW w:w="1195"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00715C" w:rsidRDefault="00970A5A">
            <w:pPr>
              <w:jc w:val="center"/>
              <w:rPr>
                <w:rFonts w:cs="Arial"/>
                <w:b/>
              </w:rPr>
            </w:pPr>
            <w:r>
              <w:rPr>
                <w:rFonts w:cs="Arial"/>
                <w:b/>
              </w:rPr>
              <w:t>Literals</w:t>
            </w:r>
          </w:p>
        </w:tc>
        <w:tc>
          <w:tcPr>
            <w:tcW w:w="109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00715C" w:rsidRDefault="00970A5A">
            <w:pPr>
              <w:jc w:val="center"/>
              <w:rPr>
                <w:rFonts w:cs="Arial"/>
                <w:b/>
              </w:rPr>
            </w:pPr>
            <w:r>
              <w:rPr>
                <w:rFonts w:cs="Arial"/>
                <w:b/>
              </w:rPr>
              <w:t>Value</w:t>
            </w:r>
          </w:p>
        </w:tc>
        <w:tc>
          <w:tcPr>
            <w:tcW w:w="3270"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00715C" w:rsidRDefault="00970A5A">
            <w:pPr>
              <w:jc w:val="center"/>
              <w:rPr>
                <w:rFonts w:cs="Arial"/>
                <w:b/>
              </w:rPr>
            </w:pPr>
            <w:r>
              <w:rPr>
                <w:rFonts w:cs="Arial"/>
                <w:b/>
              </w:rPr>
              <w:t>Description</w:t>
            </w:r>
          </w:p>
        </w:tc>
      </w:tr>
      <w:tr w:rsidR="0000715C" w:rsidTr="0000715C">
        <w:trPr>
          <w:jc w:val="center"/>
        </w:trPr>
        <w:tc>
          <w:tcPr>
            <w:tcW w:w="1973" w:type="dxa"/>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r>
              <w:rPr>
                <w:rFonts w:cs="Arial"/>
              </w:rPr>
              <w:t>Message Type</w:t>
            </w:r>
          </w:p>
        </w:tc>
        <w:tc>
          <w:tcPr>
            <w:tcW w:w="964"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4</w:t>
            </w:r>
          </w:p>
        </w:tc>
        <w:tc>
          <w:tcPr>
            <w:tcW w:w="1146"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1</w:t>
            </w:r>
          </w:p>
        </w:tc>
        <w:tc>
          <w:tcPr>
            <w:tcW w:w="1195"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Location1</w:t>
            </w:r>
          </w:p>
        </w:tc>
        <w:tc>
          <w:tcPr>
            <w:tcW w:w="1097"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0x1</w:t>
            </w:r>
          </w:p>
        </w:tc>
        <w:tc>
          <w:tcPr>
            <w:tcW w:w="3270" w:type="dxa"/>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r>
              <w:rPr>
                <w:rFonts w:cs="Arial"/>
              </w:rPr>
              <w:t xml:space="preserve">See </w:t>
            </w:r>
            <w:r>
              <w:rPr>
                <w:rFonts w:cs="Arial"/>
                <w:i/>
              </w:rPr>
              <w:t>Message Type Definition Table.</w:t>
            </w:r>
          </w:p>
        </w:tc>
      </w:tr>
      <w:tr w:rsidR="0000715C" w:rsidTr="0000715C">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r>
              <w:rPr>
                <w:rFonts w:cs="Arial"/>
              </w:rPr>
              <w:t>Latitude Degrees Integer</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7</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0 - 89</w:t>
            </w:r>
          </w:p>
        </w:tc>
        <w:tc>
          <w:tcPr>
            <w:tcW w:w="1195"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w:t>
            </w:r>
          </w:p>
        </w:tc>
        <w:tc>
          <w:tcPr>
            <w:tcW w:w="1097"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0x00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r>
              <w:rPr>
                <w:rFonts w:cs="Arial"/>
              </w:rPr>
              <w:t>Indicates the China Shifted Latitude integer portion in degrees.</w:t>
            </w:r>
          </w:p>
        </w:tc>
      </w:tr>
      <w:tr w:rsidR="0000715C" w:rsidTr="0000715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1</w:t>
            </w:r>
          </w:p>
        </w:tc>
        <w:tc>
          <w:tcPr>
            <w:tcW w:w="1097"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0x01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r>
      <w:tr w:rsidR="0000715C" w:rsidTr="0000715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r>
      <w:tr w:rsidR="0000715C" w:rsidTr="0000715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89</w:t>
            </w:r>
          </w:p>
        </w:tc>
        <w:tc>
          <w:tcPr>
            <w:tcW w:w="1097"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0x59</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r>
      <w:tr w:rsidR="0000715C" w:rsidTr="0000715C">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r>
              <w:rPr>
                <w:rFonts w:cs="Arial"/>
              </w:rPr>
              <w:t>Latitude Sign</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1</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0 - 1</w:t>
            </w:r>
          </w:p>
        </w:tc>
        <w:tc>
          <w:tcPr>
            <w:tcW w:w="1195"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Negative</w:t>
            </w:r>
          </w:p>
        </w:tc>
        <w:tc>
          <w:tcPr>
            <w:tcW w:w="1097"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0x0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r>
              <w:rPr>
                <w:rFonts w:cs="Arial"/>
              </w:rPr>
              <w:t>Indicates the sign of the China Shifted Latitude Integer in degrees.</w:t>
            </w:r>
          </w:p>
        </w:tc>
      </w:tr>
      <w:tr w:rsidR="0000715C" w:rsidTr="0000715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Positive</w:t>
            </w:r>
          </w:p>
        </w:tc>
        <w:tc>
          <w:tcPr>
            <w:tcW w:w="1097"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0x1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r>
      <w:tr w:rsidR="0000715C" w:rsidTr="0000715C">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r>
              <w:rPr>
                <w:rFonts w:cs="Arial"/>
              </w:rPr>
              <w:t>Latitude Degrees Fractional</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20</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0.000001 - 0.999999</w:t>
            </w:r>
          </w:p>
        </w:tc>
        <w:tc>
          <w:tcPr>
            <w:tcW w:w="1195"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w:t>
            </w:r>
          </w:p>
        </w:tc>
        <w:tc>
          <w:tcPr>
            <w:tcW w:w="1097"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0x00000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r>
              <w:rPr>
                <w:rFonts w:cs="Arial"/>
              </w:rPr>
              <w:t>Indicates the China Shifted Latitude fractional portion in degrees.</w:t>
            </w:r>
          </w:p>
        </w:tc>
      </w:tr>
      <w:tr w:rsidR="0000715C" w:rsidTr="0000715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0.000001</w:t>
            </w:r>
          </w:p>
        </w:tc>
        <w:tc>
          <w:tcPr>
            <w:tcW w:w="1097"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0x00001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r>
      <w:tr w:rsidR="0000715C" w:rsidTr="0000715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r>
      <w:tr w:rsidR="0000715C" w:rsidTr="0000715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0.999999</w:t>
            </w:r>
          </w:p>
        </w:tc>
        <w:tc>
          <w:tcPr>
            <w:tcW w:w="1097"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0xF423F</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r>
      <w:tr w:rsidR="0000715C" w:rsidTr="0000715C">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r>
              <w:rPr>
                <w:rFonts w:cs="Arial"/>
              </w:rPr>
              <w:t>Longitude Degrees Integer</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8</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0 - 179</w:t>
            </w:r>
          </w:p>
        </w:tc>
        <w:tc>
          <w:tcPr>
            <w:tcW w:w="1195"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w:t>
            </w:r>
          </w:p>
        </w:tc>
        <w:tc>
          <w:tcPr>
            <w:tcW w:w="1097"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0x00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r>
              <w:rPr>
                <w:rFonts w:cs="Arial"/>
              </w:rPr>
              <w:t xml:space="preserve">Indicates the China Shifted Longitude integer portion in </w:t>
            </w:r>
            <w:r>
              <w:rPr>
                <w:rFonts w:cs="Arial"/>
              </w:rPr>
              <w:t>degrees.</w:t>
            </w:r>
          </w:p>
        </w:tc>
      </w:tr>
      <w:tr w:rsidR="0000715C" w:rsidTr="0000715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1</w:t>
            </w:r>
          </w:p>
        </w:tc>
        <w:tc>
          <w:tcPr>
            <w:tcW w:w="1097"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0x01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r>
      <w:tr w:rsidR="0000715C" w:rsidTr="0000715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r>
      <w:tr w:rsidR="0000715C" w:rsidTr="0000715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59</w:t>
            </w:r>
          </w:p>
        </w:tc>
        <w:tc>
          <w:tcPr>
            <w:tcW w:w="1097"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0xB3</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r>
      <w:tr w:rsidR="0000715C" w:rsidTr="0000715C">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r>
              <w:rPr>
                <w:rFonts w:cs="Arial"/>
              </w:rPr>
              <w:t>Longitude Degrees Fractional</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20</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0.000001 - 0.999999</w:t>
            </w:r>
          </w:p>
        </w:tc>
        <w:tc>
          <w:tcPr>
            <w:tcW w:w="1195"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w:t>
            </w:r>
          </w:p>
        </w:tc>
        <w:tc>
          <w:tcPr>
            <w:tcW w:w="1097"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0x00000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r>
              <w:rPr>
                <w:rFonts w:cs="Arial"/>
              </w:rPr>
              <w:t>Indicates the China Shifted Latitude fractional portion in degrees.</w:t>
            </w:r>
          </w:p>
        </w:tc>
      </w:tr>
      <w:tr w:rsidR="0000715C" w:rsidTr="0000715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0.000001</w:t>
            </w:r>
          </w:p>
        </w:tc>
        <w:tc>
          <w:tcPr>
            <w:tcW w:w="1097"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0x00001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r>
      <w:tr w:rsidR="0000715C" w:rsidTr="0000715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r>
      <w:tr w:rsidR="0000715C" w:rsidTr="0000715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0.999999</w:t>
            </w:r>
          </w:p>
        </w:tc>
        <w:tc>
          <w:tcPr>
            <w:tcW w:w="1097"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0xF423F</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r>
      <w:tr w:rsidR="0000715C" w:rsidTr="0000715C">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r>
              <w:rPr>
                <w:rFonts w:cs="Arial"/>
              </w:rPr>
              <w:lastRenderedPageBreak/>
              <w:t>Longitude Sign</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1</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0 - 1</w:t>
            </w:r>
          </w:p>
        </w:tc>
        <w:tc>
          <w:tcPr>
            <w:tcW w:w="1195"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Negative</w:t>
            </w:r>
          </w:p>
        </w:tc>
        <w:tc>
          <w:tcPr>
            <w:tcW w:w="1097"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0x0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r>
              <w:rPr>
                <w:rFonts w:cs="Arial"/>
              </w:rPr>
              <w:t>Indicates the sign of the China Shifted Longitude Integer in degrees.</w:t>
            </w:r>
          </w:p>
        </w:tc>
      </w:tr>
      <w:tr w:rsidR="0000715C" w:rsidTr="0000715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Positive</w:t>
            </w:r>
          </w:p>
        </w:tc>
        <w:tc>
          <w:tcPr>
            <w:tcW w:w="1097" w:type="dxa"/>
            <w:tcBorders>
              <w:top w:val="single" w:sz="4" w:space="0" w:color="auto"/>
              <w:left w:val="single" w:sz="4" w:space="0" w:color="auto"/>
              <w:bottom w:val="single" w:sz="4" w:space="0" w:color="auto"/>
              <w:right w:val="single" w:sz="4" w:space="0" w:color="auto"/>
            </w:tcBorders>
            <w:vAlign w:val="center"/>
            <w:hideMark/>
          </w:tcPr>
          <w:p w:rsidR="0000715C" w:rsidRDefault="00970A5A">
            <w:pPr>
              <w:jc w:val="center"/>
              <w:rPr>
                <w:rFonts w:cs="Arial"/>
              </w:rPr>
            </w:pPr>
            <w:r>
              <w:rPr>
                <w:rFonts w:cs="Arial"/>
              </w:rPr>
              <w:t>0x1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00715C" w:rsidRDefault="00970A5A">
            <w:pPr>
              <w:rPr>
                <w:rFonts w:cs="Arial"/>
              </w:rPr>
            </w:pPr>
          </w:p>
        </w:tc>
      </w:tr>
    </w:tbl>
    <w:p w:rsidR="0000715C" w:rsidRDefault="00970A5A" w:rsidP="00ED3E1F">
      <w:pPr>
        <w:ind w:firstLine="720"/>
        <w:rPr>
          <w:rFonts w:cs="Arial"/>
        </w:rPr>
      </w:pPr>
      <w:r>
        <w:rPr>
          <w:rFonts w:cs="Arial"/>
        </w:rPr>
        <w:t xml:space="preserve">Notes: </w:t>
      </w:r>
    </w:p>
    <w:p w:rsidR="0000715C" w:rsidRDefault="00970A5A" w:rsidP="00ED3E1F">
      <w:pPr>
        <w:ind w:firstLine="720"/>
        <w:rPr>
          <w:rFonts w:cs="Arial"/>
        </w:rPr>
      </w:pPr>
      <w:r>
        <w:rPr>
          <w:rFonts w:cs="Arial"/>
        </w:rPr>
        <w:t>1.</w:t>
      </w:r>
      <w:r>
        <w:rPr>
          <w:rFonts w:cs="Arial"/>
        </w:rPr>
        <w:tab/>
        <w:t>All values outside the defined range above shall remain reserved.</w:t>
      </w:r>
    </w:p>
    <w:p w:rsidR="0000715C" w:rsidRDefault="00970A5A" w:rsidP="00ED3E1F">
      <w:pPr>
        <w:ind w:left="720"/>
        <w:rPr>
          <w:rFonts w:cs="Arial"/>
        </w:rPr>
      </w:pPr>
      <w:r>
        <w:rPr>
          <w:rFonts w:cs="Arial"/>
        </w:rPr>
        <w:t>2.</w:t>
      </w:r>
      <w:r>
        <w:rPr>
          <w:rFonts w:cs="Arial"/>
        </w:rPr>
        <w:tab/>
      </w:r>
      <w:r>
        <w:rPr>
          <w:rFonts w:cs="Arial"/>
        </w:rPr>
        <w:t>China Shifted  Latitude and Longitude values are a derived solution from the output of the location engine (which is output in WGS84 coordinates)..  The algorithm to shift the data is to be procured by the tier 1 supplier of the system from the Chinese Gov</w:t>
      </w:r>
      <w:r>
        <w:rPr>
          <w:rFonts w:cs="Arial"/>
        </w:rPr>
        <w:t>ernment</w:t>
      </w:r>
    </w:p>
    <w:p w:rsidR="0000715C" w:rsidRDefault="00970A5A" w:rsidP="0000715C">
      <w:pPr>
        <w:ind w:left="1440"/>
        <w:rPr>
          <w:rFonts w:cs="Arial"/>
          <w:b/>
        </w:rPr>
      </w:pPr>
    </w:p>
    <w:p w:rsidR="0000715C" w:rsidRDefault="00970A5A" w:rsidP="00ED3E1F">
      <w:pPr>
        <w:ind w:firstLine="720"/>
        <w:rPr>
          <w:rFonts w:cs="Arial"/>
        </w:rPr>
      </w:pPr>
      <w:r>
        <w:rPr>
          <w:rFonts w:cs="Arial"/>
        </w:rPr>
        <w:t>The physical bit/byte position layout of the Location 3 message is identical to location 1.</w:t>
      </w:r>
    </w:p>
    <w:p w:rsidR="00FE0572" w:rsidRDefault="00970A5A" w:rsidP="0000715C"/>
    <w:p w:rsidR="00406F39" w:rsidRDefault="00970A5A" w:rsidP="003468F6">
      <w:pPr>
        <w:pStyle w:val="Heading4"/>
      </w:pPr>
      <w:r w:rsidRPr="00B9479B">
        <w:t>MD-REQ-133270/A-Location4</w:t>
      </w:r>
    </w:p>
    <w:p w:rsidR="00D00513" w:rsidRPr="00D00513" w:rsidRDefault="00970A5A" w:rsidP="00D00513">
      <w:r w:rsidRPr="00D00513">
        <w:t>GNSS Message Type: Location 4 Raw GNSS</w:t>
      </w:r>
    </w:p>
    <w:p w:rsidR="00D00513" w:rsidRPr="00D00513" w:rsidRDefault="00970A5A" w:rsidP="00D00513"/>
    <w:tbl>
      <w:tblPr>
        <w:tblW w:w="9645" w:type="dxa"/>
        <w:jc w:val="center"/>
        <w:tblLayout w:type="fixed"/>
        <w:tblLook w:val="04A0" w:firstRow="1" w:lastRow="0" w:firstColumn="1" w:lastColumn="0" w:noHBand="0" w:noVBand="1"/>
      </w:tblPr>
      <w:tblGrid>
        <w:gridCol w:w="1973"/>
        <w:gridCol w:w="964"/>
        <w:gridCol w:w="1146"/>
        <w:gridCol w:w="1195"/>
        <w:gridCol w:w="1097"/>
        <w:gridCol w:w="3270"/>
      </w:tblGrid>
      <w:tr w:rsidR="00D00513" w:rsidRPr="00D00513" w:rsidTr="00D00513">
        <w:trPr>
          <w:jc w:val="center"/>
        </w:trPr>
        <w:tc>
          <w:tcPr>
            <w:tcW w:w="1973"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D00513" w:rsidRPr="00D00513" w:rsidRDefault="00970A5A" w:rsidP="00D00513">
            <w:pPr>
              <w:jc w:val="center"/>
              <w:rPr>
                <w:rFonts w:cs="Arial"/>
                <w:b/>
              </w:rPr>
            </w:pPr>
            <w:r w:rsidRPr="00D00513">
              <w:rPr>
                <w:rFonts w:cs="Arial"/>
                <w:b/>
              </w:rPr>
              <w:t>Data Field</w:t>
            </w:r>
          </w:p>
        </w:tc>
        <w:tc>
          <w:tcPr>
            <w:tcW w:w="964"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D00513" w:rsidRPr="00D00513" w:rsidRDefault="00970A5A" w:rsidP="00D00513">
            <w:pPr>
              <w:jc w:val="center"/>
              <w:rPr>
                <w:rFonts w:cs="Arial"/>
                <w:b/>
              </w:rPr>
            </w:pPr>
            <w:r w:rsidRPr="00D00513">
              <w:rPr>
                <w:rFonts w:cs="Arial"/>
                <w:b/>
              </w:rPr>
              <w:t>Length</w:t>
            </w:r>
          </w:p>
          <w:p w:rsidR="00D00513" w:rsidRPr="00D00513" w:rsidRDefault="00970A5A" w:rsidP="00D00513">
            <w:pPr>
              <w:jc w:val="center"/>
              <w:rPr>
                <w:rFonts w:cs="Arial"/>
                <w:b/>
              </w:rPr>
            </w:pPr>
            <w:r w:rsidRPr="00D00513">
              <w:rPr>
                <w:rFonts w:cs="Arial"/>
                <w:b/>
              </w:rPr>
              <w:t>(bits)</w:t>
            </w:r>
          </w:p>
        </w:tc>
        <w:tc>
          <w:tcPr>
            <w:tcW w:w="1146"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D00513" w:rsidRPr="00D00513" w:rsidRDefault="00970A5A" w:rsidP="00D00513">
            <w:pPr>
              <w:jc w:val="center"/>
              <w:rPr>
                <w:rFonts w:cs="Arial"/>
                <w:b/>
              </w:rPr>
            </w:pPr>
            <w:r w:rsidRPr="00D00513">
              <w:rPr>
                <w:rFonts w:cs="Arial"/>
                <w:b/>
              </w:rPr>
              <w:t>Value</w:t>
            </w:r>
          </w:p>
          <w:p w:rsidR="00D00513" w:rsidRPr="00D00513" w:rsidRDefault="00970A5A" w:rsidP="00D00513">
            <w:pPr>
              <w:jc w:val="center"/>
              <w:rPr>
                <w:rFonts w:cs="Arial"/>
                <w:b/>
              </w:rPr>
            </w:pPr>
            <w:r w:rsidRPr="00D00513">
              <w:rPr>
                <w:rFonts w:cs="Arial"/>
                <w:b/>
              </w:rPr>
              <w:t>Range</w:t>
            </w:r>
          </w:p>
        </w:tc>
        <w:tc>
          <w:tcPr>
            <w:tcW w:w="1195"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D00513" w:rsidRPr="00D00513" w:rsidRDefault="00970A5A" w:rsidP="00D00513">
            <w:pPr>
              <w:jc w:val="center"/>
              <w:rPr>
                <w:rFonts w:cs="Arial"/>
                <w:b/>
              </w:rPr>
            </w:pPr>
            <w:r w:rsidRPr="00D00513">
              <w:rPr>
                <w:rFonts w:cs="Arial"/>
                <w:b/>
              </w:rPr>
              <w:t>Literals</w:t>
            </w:r>
          </w:p>
        </w:tc>
        <w:tc>
          <w:tcPr>
            <w:tcW w:w="109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D00513" w:rsidRPr="00D00513" w:rsidRDefault="00970A5A" w:rsidP="00D00513">
            <w:pPr>
              <w:jc w:val="center"/>
              <w:rPr>
                <w:rFonts w:cs="Arial"/>
                <w:b/>
              </w:rPr>
            </w:pPr>
            <w:r w:rsidRPr="00D00513">
              <w:rPr>
                <w:rFonts w:cs="Arial"/>
                <w:b/>
              </w:rPr>
              <w:t>Value</w:t>
            </w:r>
          </w:p>
        </w:tc>
        <w:tc>
          <w:tcPr>
            <w:tcW w:w="3270"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D00513" w:rsidRPr="00D00513" w:rsidRDefault="00970A5A" w:rsidP="00D00513">
            <w:pPr>
              <w:jc w:val="center"/>
              <w:rPr>
                <w:rFonts w:cs="Arial"/>
                <w:b/>
              </w:rPr>
            </w:pPr>
            <w:r w:rsidRPr="00D00513">
              <w:rPr>
                <w:rFonts w:cs="Arial"/>
                <w:b/>
              </w:rPr>
              <w:t>Description</w:t>
            </w:r>
          </w:p>
        </w:tc>
      </w:tr>
      <w:tr w:rsidR="00D442DF" w:rsidRPr="00D00513" w:rsidTr="00D00513">
        <w:trPr>
          <w:jc w:val="center"/>
        </w:trPr>
        <w:tc>
          <w:tcPr>
            <w:tcW w:w="1973"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rPr>
                <w:rFonts w:cs="Arial"/>
              </w:rPr>
            </w:pPr>
            <w:r w:rsidRPr="00D442DF">
              <w:rPr>
                <w:rFonts w:cs="Arial"/>
              </w:rPr>
              <w:t>Message Type</w:t>
            </w:r>
          </w:p>
        </w:tc>
        <w:tc>
          <w:tcPr>
            <w:tcW w:w="964"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4</w:t>
            </w:r>
          </w:p>
        </w:tc>
        <w:tc>
          <w:tcPr>
            <w:tcW w:w="1146"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1</w:t>
            </w:r>
          </w:p>
        </w:tc>
        <w:tc>
          <w:tcPr>
            <w:tcW w:w="1195"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Location4</w:t>
            </w:r>
          </w:p>
        </w:tc>
        <w:tc>
          <w:tcPr>
            <w:tcW w:w="1097"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0x7</w:t>
            </w:r>
          </w:p>
        </w:tc>
        <w:tc>
          <w:tcPr>
            <w:tcW w:w="3270"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rPr>
                <w:rFonts w:cs="Arial"/>
              </w:rPr>
            </w:pPr>
            <w:r w:rsidRPr="00D442DF">
              <w:rPr>
                <w:rFonts w:cs="Arial"/>
              </w:rPr>
              <w:t xml:space="preserve">See </w:t>
            </w:r>
            <w:r w:rsidRPr="00D442DF">
              <w:rPr>
                <w:rFonts w:cs="Arial"/>
                <w:i/>
              </w:rPr>
              <w:t>Message Type Definition Table.</w:t>
            </w:r>
          </w:p>
        </w:tc>
      </w:tr>
      <w:tr w:rsidR="00D442DF" w:rsidRPr="00D00513" w:rsidTr="00D00513">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rPr>
                <w:rFonts w:cs="Arial"/>
              </w:rPr>
            </w:pPr>
            <w:r w:rsidRPr="00D442DF">
              <w:rPr>
                <w:rFonts w:cs="Arial"/>
              </w:rPr>
              <w:t>Latitude Degrees Integer</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7</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0 - 89</w:t>
            </w:r>
          </w:p>
        </w:tc>
        <w:tc>
          <w:tcPr>
            <w:tcW w:w="1195"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0</w:t>
            </w:r>
          </w:p>
        </w:tc>
        <w:tc>
          <w:tcPr>
            <w:tcW w:w="1097"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0x00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rPr>
                <w:rFonts w:cs="Arial"/>
              </w:rPr>
            </w:pPr>
            <w:r w:rsidRPr="00D442DF">
              <w:rPr>
                <w:rFonts w:cs="Arial"/>
              </w:rPr>
              <w:t>Indicates the Raw GNSS Latitude integer portion in degrees.</w:t>
            </w:r>
          </w:p>
        </w:tc>
      </w:tr>
      <w:tr w:rsidR="00D442DF" w:rsidRPr="00D00513" w:rsidTr="00D00513">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1</w:t>
            </w:r>
          </w:p>
        </w:tc>
        <w:tc>
          <w:tcPr>
            <w:tcW w:w="1097"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0x01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r>
      <w:tr w:rsidR="00D442DF" w:rsidRPr="00D00513" w:rsidTr="00D00513">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r>
      <w:tr w:rsidR="00D442DF" w:rsidRPr="00D00513" w:rsidTr="00D00513">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89</w:t>
            </w:r>
          </w:p>
        </w:tc>
        <w:tc>
          <w:tcPr>
            <w:tcW w:w="1097"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0x59</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r>
      <w:tr w:rsidR="00D442DF" w:rsidRPr="00D00513" w:rsidTr="00D00513">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rPr>
                <w:rFonts w:cs="Arial"/>
              </w:rPr>
            </w:pPr>
            <w:r w:rsidRPr="00D442DF">
              <w:rPr>
                <w:rFonts w:cs="Arial"/>
              </w:rPr>
              <w:t>Latitude Sign</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1</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0 - 1</w:t>
            </w:r>
          </w:p>
        </w:tc>
        <w:tc>
          <w:tcPr>
            <w:tcW w:w="1195"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Negative</w:t>
            </w:r>
          </w:p>
        </w:tc>
        <w:tc>
          <w:tcPr>
            <w:tcW w:w="1097"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0x0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rPr>
                <w:rFonts w:cs="Arial"/>
              </w:rPr>
            </w:pPr>
            <w:r w:rsidRPr="00D442DF">
              <w:rPr>
                <w:rFonts w:cs="Arial"/>
              </w:rPr>
              <w:t xml:space="preserve">Indicates the sign of the Raw GNSS </w:t>
            </w:r>
            <w:r w:rsidRPr="00D442DF">
              <w:rPr>
                <w:rFonts w:cs="Arial"/>
              </w:rPr>
              <w:t>Latitude Integer in degrees.</w:t>
            </w:r>
          </w:p>
        </w:tc>
      </w:tr>
      <w:tr w:rsidR="00D442DF" w:rsidRPr="00D00513" w:rsidTr="00D00513">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Positive</w:t>
            </w:r>
          </w:p>
        </w:tc>
        <w:tc>
          <w:tcPr>
            <w:tcW w:w="1097"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0x1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r>
      <w:tr w:rsidR="00D442DF" w:rsidRPr="00D00513" w:rsidTr="00D00513">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rPr>
                <w:rFonts w:cs="Arial"/>
              </w:rPr>
            </w:pPr>
            <w:r w:rsidRPr="00D442DF">
              <w:rPr>
                <w:rFonts w:cs="Arial"/>
              </w:rPr>
              <w:t>Latitude Degrees Fractional</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20</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0.000001 - 0.999999</w:t>
            </w:r>
          </w:p>
        </w:tc>
        <w:tc>
          <w:tcPr>
            <w:tcW w:w="1195"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0</w:t>
            </w:r>
          </w:p>
        </w:tc>
        <w:tc>
          <w:tcPr>
            <w:tcW w:w="1097"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0x00000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rPr>
                <w:rFonts w:cs="Arial"/>
              </w:rPr>
            </w:pPr>
            <w:r w:rsidRPr="00D442DF">
              <w:rPr>
                <w:rFonts w:cs="Arial"/>
              </w:rPr>
              <w:t>Indicates the Raw GNSS Latitude fractional portion in degrees.</w:t>
            </w:r>
          </w:p>
        </w:tc>
      </w:tr>
      <w:tr w:rsidR="00D442DF" w:rsidRPr="00D00513" w:rsidTr="00D00513">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0.000001</w:t>
            </w:r>
          </w:p>
        </w:tc>
        <w:tc>
          <w:tcPr>
            <w:tcW w:w="1097"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0x00001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r>
      <w:tr w:rsidR="00D442DF" w:rsidRPr="00D00513" w:rsidTr="00D00513">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r>
      <w:tr w:rsidR="00D442DF" w:rsidRPr="00D00513" w:rsidTr="00D00513">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0.999999</w:t>
            </w:r>
          </w:p>
        </w:tc>
        <w:tc>
          <w:tcPr>
            <w:tcW w:w="1097"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0xF423F</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r>
      <w:tr w:rsidR="00D442DF" w:rsidRPr="00D00513" w:rsidTr="00D00513">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rPr>
                <w:rFonts w:cs="Arial"/>
              </w:rPr>
            </w:pPr>
            <w:r w:rsidRPr="00D442DF">
              <w:rPr>
                <w:rFonts w:cs="Arial"/>
              </w:rPr>
              <w:t>Longitude Degrees Integer</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8</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 xml:space="preserve">0 </w:t>
            </w:r>
            <w:r w:rsidRPr="00D442DF">
              <w:rPr>
                <w:rFonts w:cs="Arial"/>
              </w:rPr>
              <w:t>- 179</w:t>
            </w:r>
          </w:p>
        </w:tc>
        <w:tc>
          <w:tcPr>
            <w:tcW w:w="1195"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0</w:t>
            </w:r>
          </w:p>
        </w:tc>
        <w:tc>
          <w:tcPr>
            <w:tcW w:w="1097"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0x00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rPr>
                <w:rFonts w:cs="Arial"/>
              </w:rPr>
            </w:pPr>
            <w:r w:rsidRPr="00D442DF">
              <w:rPr>
                <w:rFonts w:cs="Arial"/>
              </w:rPr>
              <w:t>Indicates the Raw GNSS Longitude integer portion in degrees.</w:t>
            </w:r>
          </w:p>
        </w:tc>
      </w:tr>
      <w:tr w:rsidR="00D442DF" w:rsidRPr="00D00513" w:rsidTr="00D00513">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1</w:t>
            </w:r>
          </w:p>
        </w:tc>
        <w:tc>
          <w:tcPr>
            <w:tcW w:w="1097"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0x01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r>
      <w:tr w:rsidR="00D442DF" w:rsidRPr="00D00513" w:rsidTr="00D00513">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r>
      <w:tr w:rsidR="00D442DF" w:rsidRPr="00D00513" w:rsidTr="00D00513">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59</w:t>
            </w:r>
          </w:p>
        </w:tc>
        <w:tc>
          <w:tcPr>
            <w:tcW w:w="1097"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0xB3</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r>
      <w:tr w:rsidR="00D442DF" w:rsidRPr="00D00513" w:rsidTr="00D00513">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rPr>
                <w:rFonts w:cs="Arial"/>
              </w:rPr>
            </w:pPr>
            <w:r w:rsidRPr="00D442DF">
              <w:rPr>
                <w:rFonts w:cs="Arial"/>
              </w:rPr>
              <w:t>Longitude Degrees Fractional</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20</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0.000001 - 0.999999</w:t>
            </w:r>
          </w:p>
        </w:tc>
        <w:tc>
          <w:tcPr>
            <w:tcW w:w="1195"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0</w:t>
            </w:r>
          </w:p>
        </w:tc>
        <w:tc>
          <w:tcPr>
            <w:tcW w:w="1097"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0x00000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rPr>
                <w:rFonts w:cs="Arial"/>
              </w:rPr>
            </w:pPr>
            <w:r w:rsidRPr="00D442DF">
              <w:rPr>
                <w:rFonts w:cs="Arial"/>
              </w:rPr>
              <w:t>Indicates the Raw GNSS Latitude fractional portion in degrees.</w:t>
            </w:r>
          </w:p>
        </w:tc>
      </w:tr>
      <w:tr w:rsidR="00D442DF" w:rsidRPr="00D00513" w:rsidTr="00D00513">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0.000001</w:t>
            </w:r>
          </w:p>
        </w:tc>
        <w:tc>
          <w:tcPr>
            <w:tcW w:w="1097"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0x00001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r>
      <w:tr w:rsidR="00D442DF" w:rsidRPr="00D00513" w:rsidTr="00D00513">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r>
      <w:tr w:rsidR="00D442DF" w:rsidRPr="00D00513" w:rsidTr="00D00513">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0.999999</w:t>
            </w:r>
          </w:p>
        </w:tc>
        <w:tc>
          <w:tcPr>
            <w:tcW w:w="1097"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jc w:val="center"/>
              <w:rPr>
                <w:rFonts w:cs="Arial"/>
              </w:rPr>
            </w:pPr>
            <w:r w:rsidRPr="00D442DF">
              <w:rPr>
                <w:rFonts w:cs="Arial"/>
              </w:rPr>
              <w:t>0xF423F</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rsidP="00D00513">
            <w:pPr>
              <w:rPr>
                <w:rFonts w:cs="Arial"/>
              </w:rPr>
            </w:pPr>
          </w:p>
        </w:tc>
      </w:tr>
      <w:tr w:rsidR="00D442DF" w:rsidRPr="00D00513" w:rsidTr="00D00513">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rPr>
                <w:rFonts w:cs="Arial"/>
              </w:rPr>
            </w:pPr>
            <w:r w:rsidRPr="00D442DF">
              <w:rPr>
                <w:rFonts w:cs="Arial"/>
              </w:rPr>
              <w:t>Longitude Sign</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1</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0 - 1</w:t>
            </w:r>
          </w:p>
        </w:tc>
        <w:tc>
          <w:tcPr>
            <w:tcW w:w="1195"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Negative</w:t>
            </w:r>
          </w:p>
        </w:tc>
        <w:tc>
          <w:tcPr>
            <w:tcW w:w="1097" w:type="dxa"/>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jc w:val="center"/>
              <w:rPr>
                <w:rFonts w:cs="Arial"/>
              </w:rPr>
            </w:pPr>
            <w:r w:rsidRPr="00D442DF">
              <w:rPr>
                <w:rFonts w:cs="Arial"/>
              </w:rPr>
              <w:t>0x0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D442DF" w:rsidRPr="00D442DF" w:rsidRDefault="00970A5A">
            <w:pPr>
              <w:spacing w:line="276" w:lineRule="auto"/>
              <w:rPr>
                <w:rFonts w:cs="Arial"/>
              </w:rPr>
            </w:pPr>
            <w:r w:rsidRPr="00D442DF">
              <w:rPr>
                <w:rFonts w:cs="Arial"/>
              </w:rPr>
              <w:t>Indicates the sign of the Raw GNSS Longitude Integer in degrees.</w:t>
            </w:r>
          </w:p>
        </w:tc>
      </w:tr>
      <w:tr w:rsidR="00D00513" w:rsidRPr="00D00513" w:rsidTr="00D00513">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D00513" w:rsidRPr="00D00513" w:rsidRDefault="00970A5A" w:rsidP="00D00513">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D00513" w:rsidRPr="00D00513" w:rsidRDefault="00970A5A" w:rsidP="00D00513">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D00513" w:rsidRPr="00D00513" w:rsidRDefault="00970A5A" w:rsidP="00D00513">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D00513" w:rsidRPr="00D00513" w:rsidRDefault="00970A5A" w:rsidP="00D00513">
            <w:pPr>
              <w:jc w:val="center"/>
              <w:rPr>
                <w:rFonts w:cs="Arial"/>
              </w:rPr>
            </w:pPr>
            <w:r w:rsidRPr="00D00513">
              <w:rPr>
                <w:rFonts w:cs="Arial"/>
              </w:rPr>
              <w:t>Positive</w:t>
            </w:r>
          </w:p>
        </w:tc>
        <w:tc>
          <w:tcPr>
            <w:tcW w:w="1097" w:type="dxa"/>
            <w:tcBorders>
              <w:top w:val="single" w:sz="4" w:space="0" w:color="auto"/>
              <w:left w:val="single" w:sz="4" w:space="0" w:color="auto"/>
              <w:bottom w:val="single" w:sz="4" w:space="0" w:color="auto"/>
              <w:right w:val="single" w:sz="4" w:space="0" w:color="auto"/>
            </w:tcBorders>
            <w:vAlign w:val="center"/>
            <w:hideMark/>
          </w:tcPr>
          <w:p w:rsidR="00D00513" w:rsidRPr="00D00513" w:rsidRDefault="00970A5A" w:rsidP="00D00513">
            <w:pPr>
              <w:jc w:val="center"/>
              <w:rPr>
                <w:rFonts w:cs="Arial"/>
              </w:rPr>
            </w:pPr>
            <w:r w:rsidRPr="00D00513">
              <w:rPr>
                <w:rFonts w:cs="Arial"/>
              </w:rPr>
              <w:t>0x1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D00513" w:rsidRPr="00D00513" w:rsidRDefault="00970A5A" w:rsidP="00D00513">
            <w:pPr>
              <w:rPr>
                <w:rFonts w:cs="Arial"/>
              </w:rPr>
            </w:pPr>
          </w:p>
        </w:tc>
      </w:tr>
    </w:tbl>
    <w:p w:rsidR="00D00513" w:rsidRPr="00D00513" w:rsidRDefault="00970A5A" w:rsidP="00D00513">
      <w:pPr>
        <w:ind w:firstLine="720"/>
        <w:rPr>
          <w:rFonts w:cs="Arial"/>
        </w:rPr>
      </w:pPr>
      <w:r w:rsidRPr="00D00513">
        <w:rPr>
          <w:rFonts w:cs="Arial"/>
        </w:rPr>
        <w:t xml:space="preserve">Notes: </w:t>
      </w:r>
    </w:p>
    <w:p w:rsidR="00D00513" w:rsidRPr="00D00513" w:rsidRDefault="00970A5A" w:rsidP="00D00513">
      <w:pPr>
        <w:ind w:firstLine="720"/>
        <w:rPr>
          <w:rFonts w:cs="Arial"/>
        </w:rPr>
      </w:pPr>
      <w:r w:rsidRPr="00D00513">
        <w:rPr>
          <w:rFonts w:cs="Arial"/>
        </w:rPr>
        <w:t>1.</w:t>
      </w:r>
      <w:r w:rsidRPr="00D00513">
        <w:rPr>
          <w:rFonts w:cs="Arial"/>
        </w:rPr>
        <w:tab/>
        <w:t>All values outside the defined range above shall remain reserved.</w:t>
      </w:r>
    </w:p>
    <w:p w:rsidR="00D00513" w:rsidRPr="00D00513" w:rsidRDefault="00970A5A" w:rsidP="00D00513">
      <w:pPr>
        <w:ind w:left="720"/>
        <w:rPr>
          <w:rFonts w:cs="Arial"/>
        </w:rPr>
      </w:pPr>
      <w:r w:rsidRPr="00D00513">
        <w:rPr>
          <w:rFonts w:cs="Arial"/>
        </w:rPr>
        <w:t>2.</w:t>
      </w:r>
      <w:r w:rsidRPr="00D00513">
        <w:rPr>
          <w:rFonts w:cs="Arial"/>
        </w:rPr>
        <w:tab/>
        <w:t xml:space="preserve">This message is for the </w:t>
      </w:r>
      <w:r w:rsidRPr="00D00513">
        <w:rPr>
          <w:rFonts w:cs="Arial"/>
        </w:rPr>
        <w:t>Raw GNSS Location fed by the GNSS Chipset.</w:t>
      </w:r>
    </w:p>
    <w:p w:rsidR="00D00513" w:rsidRPr="00D00513" w:rsidRDefault="00970A5A" w:rsidP="00D00513">
      <w:pPr>
        <w:ind w:left="1440"/>
        <w:rPr>
          <w:rFonts w:cs="Arial"/>
          <w:b/>
        </w:rPr>
      </w:pPr>
    </w:p>
    <w:p w:rsidR="00D00513" w:rsidRPr="00D00513" w:rsidRDefault="00970A5A" w:rsidP="00D00513">
      <w:pPr>
        <w:ind w:firstLine="720"/>
        <w:rPr>
          <w:rFonts w:cs="Arial"/>
        </w:rPr>
      </w:pPr>
      <w:r w:rsidRPr="00D00513">
        <w:rPr>
          <w:rFonts w:cs="Arial"/>
        </w:rPr>
        <w:t>The physical bit/byte position layout of the Location 4 message is identical to location 1.</w:t>
      </w:r>
    </w:p>
    <w:p w:rsidR="00FE0572" w:rsidRDefault="00970A5A" w:rsidP="0000715C"/>
    <w:p w:rsidR="00406F39" w:rsidRDefault="00970A5A" w:rsidP="003468F6">
      <w:pPr>
        <w:pStyle w:val="Heading4"/>
      </w:pPr>
      <w:r w:rsidRPr="00B9479B">
        <w:t>MD-REQ-133599/A-Location5</w:t>
      </w:r>
    </w:p>
    <w:p w:rsidR="00F128DC" w:rsidRPr="00F128DC" w:rsidRDefault="00970A5A" w:rsidP="00F128DC">
      <w:pPr>
        <w:rPr>
          <w:rFonts w:cs="Arial"/>
        </w:rPr>
      </w:pPr>
      <w:r w:rsidRPr="00F128DC">
        <w:rPr>
          <w:rFonts w:cs="Arial"/>
        </w:rPr>
        <w:t>GNSS Message Type: Location 5 – Map Match</w:t>
      </w:r>
    </w:p>
    <w:p w:rsidR="00F128DC" w:rsidRPr="00F128DC" w:rsidRDefault="00970A5A" w:rsidP="00F128DC">
      <w:pPr>
        <w:rPr>
          <w:rFonts w:cs="Arial"/>
        </w:rPr>
      </w:pPr>
    </w:p>
    <w:tbl>
      <w:tblPr>
        <w:tblStyle w:val="TableGrid"/>
        <w:tblW w:w="9645" w:type="dxa"/>
        <w:jc w:val="center"/>
        <w:tblLayout w:type="fixed"/>
        <w:tblLook w:val="04A0" w:firstRow="1" w:lastRow="0" w:firstColumn="1" w:lastColumn="0" w:noHBand="0" w:noVBand="1"/>
      </w:tblPr>
      <w:tblGrid>
        <w:gridCol w:w="1973"/>
        <w:gridCol w:w="964"/>
        <w:gridCol w:w="1146"/>
        <w:gridCol w:w="1195"/>
        <w:gridCol w:w="1097"/>
        <w:gridCol w:w="3270"/>
      </w:tblGrid>
      <w:tr w:rsidR="00F128DC" w:rsidRPr="00F128DC" w:rsidTr="00F128DC">
        <w:trPr>
          <w:jc w:val="center"/>
        </w:trPr>
        <w:tc>
          <w:tcPr>
            <w:tcW w:w="1973"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F128DC" w:rsidRPr="00F128DC" w:rsidRDefault="00970A5A">
            <w:pPr>
              <w:jc w:val="center"/>
              <w:rPr>
                <w:rFonts w:cs="Arial"/>
                <w:b/>
              </w:rPr>
            </w:pPr>
            <w:r w:rsidRPr="00F128DC">
              <w:rPr>
                <w:rFonts w:cs="Arial"/>
                <w:b/>
              </w:rPr>
              <w:t>Data Field</w:t>
            </w:r>
          </w:p>
        </w:tc>
        <w:tc>
          <w:tcPr>
            <w:tcW w:w="964"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F128DC" w:rsidRPr="00F128DC" w:rsidRDefault="00970A5A">
            <w:pPr>
              <w:jc w:val="center"/>
              <w:rPr>
                <w:rFonts w:cs="Arial"/>
                <w:b/>
              </w:rPr>
            </w:pPr>
            <w:r w:rsidRPr="00F128DC">
              <w:rPr>
                <w:rFonts w:cs="Arial"/>
                <w:b/>
              </w:rPr>
              <w:t>Length</w:t>
            </w:r>
          </w:p>
          <w:p w:rsidR="00F128DC" w:rsidRPr="00F128DC" w:rsidRDefault="00970A5A">
            <w:pPr>
              <w:jc w:val="center"/>
              <w:rPr>
                <w:rFonts w:cs="Arial"/>
                <w:b/>
              </w:rPr>
            </w:pPr>
            <w:r w:rsidRPr="00F128DC">
              <w:rPr>
                <w:rFonts w:cs="Arial"/>
                <w:b/>
              </w:rPr>
              <w:t>(bits)</w:t>
            </w:r>
          </w:p>
        </w:tc>
        <w:tc>
          <w:tcPr>
            <w:tcW w:w="1146"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F128DC" w:rsidRPr="00F128DC" w:rsidRDefault="00970A5A">
            <w:pPr>
              <w:jc w:val="center"/>
              <w:rPr>
                <w:rFonts w:cs="Arial"/>
                <w:b/>
              </w:rPr>
            </w:pPr>
            <w:r w:rsidRPr="00F128DC">
              <w:rPr>
                <w:rFonts w:cs="Arial"/>
                <w:b/>
              </w:rPr>
              <w:t>Value</w:t>
            </w:r>
          </w:p>
          <w:p w:rsidR="00F128DC" w:rsidRPr="00F128DC" w:rsidRDefault="00970A5A">
            <w:pPr>
              <w:jc w:val="center"/>
              <w:rPr>
                <w:rFonts w:cs="Arial"/>
                <w:b/>
              </w:rPr>
            </w:pPr>
            <w:r w:rsidRPr="00F128DC">
              <w:rPr>
                <w:rFonts w:cs="Arial"/>
                <w:b/>
              </w:rPr>
              <w:t>Range</w:t>
            </w:r>
          </w:p>
        </w:tc>
        <w:tc>
          <w:tcPr>
            <w:tcW w:w="1195"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F128DC" w:rsidRPr="00F128DC" w:rsidRDefault="00970A5A">
            <w:pPr>
              <w:jc w:val="center"/>
              <w:rPr>
                <w:rFonts w:cs="Arial"/>
                <w:b/>
              </w:rPr>
            </w:pPr>
            <w:r w:rsidRPr="00F128DC">
              <w:rPr>
                <w:rFonts w:cs="Arial"/>
                <w:b/>
              </w:rPr>
              <w:t>Literals</w:t>
            </w:r>
          </w:p>
        </w:tc>
        <w:tc>
          <w:tcPr>
            <w:tcW w:w="109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F128DC" w:rsidRPr="00F128DC" w:rsidRDefault="00970A5A">
            <w:pPr>
              <w:jc w:val="center"/>
              <w:rPr>
                <w:rFonts w:cs="Arial"/>
                <w:b/>
              </w:rPr>
            </w:pPr>
            <w:r w:rsidRPr="00F128DC">
              <w:rPr>
                <w:rFonts w:cs="Arial"/>
                <w:b/>
              </w:rPr>
              <w:t>Value</w:t>
            </w:r>
          </w:p>
        </w:tc>
        <w:tc>
          <w:tcPr>
            <w:tcW w:w="3270"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F128DC" w:rsidRPr="00F128DC" w:rsidRDefault="00970A5A">
            <w:pPr>
              <w:jc w:val="center"/>
              <w:rPr>
                <w:rFonts w:cs="Arial"/>
                <w:b/>
              </w:rPr>
            </w:pPr>
            <w:r w:rsidRPr="00F128DC">
              <w:rPr>
                <w:rFonts w:cs="Arial"/>
                <w:b/>
              </w:rPr>
              <w:t>Description</w:t>
            </w:r>
          </w:p>
        </w:tc>
      </w:tr>
      <w:tr w:rsidR="001F7D64" w:rsidRPr="00F128DC" w:rsidTr="00F128DC">
        <w:trPr>
          <w:jc w:val="center"/>
        </w:trPr>
        <w:tc>
          <w:tcPr>
            <w:tcW w:w="1973"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r w:rsidRPr="001F7D64">
              <w:rPr>
                <w:rFonts w:cs="Arial"/>
              </w:rPr>
              <w:t>Message Type</w:t>
            </w:r>
          </w:p>
        </w:tc>
        <w:tc>
          <w:tcPr>
            <w:tcW w:w="964"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4</w:t>
            </w:r>
          </w:p>
        </w:tc>
        <w:tc>
          <w:tcPr>
            <w:tcW w:w="1146"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1</w:t>
            </w:r>
          </w:p>
        </w:tc>
        <w:tc>
          <w:tcPr>
            <w:tcW w:w="1195"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Location5</w:t>
            </w:r>
          </w:p>
        </w:tc>
        <w:tc>
          <w:tcPr>
            <w:tcW w:w="1097"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0x8</w:t>
            </w:r>
          </w:p>
        </w:tc>
        <w:tc>
          <w:tcPr>
            <w:tcW w:w="3270"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r w:rsidRPr="001F7D64">
              <w:rPr>
                <w:rFonts w:cs="Arial"/>
              </w:rPr>
              <w:t xml:space="preserve">See </w:t>
            </w:r>
            <w:r w:rsidRPr="001F7D64">
              <w:rPr>
                <w:rFonts w:cs="Arial"/>
                <w:i/>
              </w:rPr>
              <w:t>Message Type Definition Table.</w:t>
            </w:r>
          </w:p>
        </w:tc>
      </w:tr>
      <w:tr w:rsidR="001F7D64" w:rsidRPr="00F128DC" w:rsidTr="00F128DC">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r w:rsidRPr="001F7D64">
              <w:rPr>
                <w:rFonts w:cs="Arial"/>
              </w:rPr>
              <w:lastRenderedPageBreak/>
              <w:t>Latitude Degrees Integer</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7</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0 - 89</w:t>
            </w:r>
          </w:p>
        </w:tc>
        <w:tc>
          <w:tcPr>
            <w:tcW w:w="1195"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w:t>
            </w:r>
          </w:p>
        </w:tc>
        <w:tc>
          <w:tcPr>
            <w:tcW w:w="1097"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0x00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r w:rsidRPr="001F7D64">
              <w:rPr>
                <w:rFonts w:cs="Arial"/>
              </w:rPr>
              <w:t>Indicates the Map Matched Latitude integer portion in degrees.</w:t>
            </w:r>
          </w:p>
        </w:tc>
      </w:tr>
      <w:tr w:rsidR="001F7D64" w:rsidRPr="00F128DC" w:rsidTr="00F128D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1</w:t>
            </w:r>
          </w:p>
        </w:tc>
        <w:tc>
          <w:tcPr>
            <w:tcW w:w="1097"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0x01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r>
      <w:tr w:rsidR="001F7D64" w:rsidRPr="00F128DC" w:rsidTr="00F128D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r>
      <w:tr w:rsidR="001F7D64" w:rsidRPr="00F128DC" w:rsidTr="00F128D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89</w:t>
            </w:r>
          </w:p>
        </w:tc>
        <w:tc>
          <w:tcPr>
            <w:tcW w:w="1097"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0x59</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r>
      <w:tr w:rsidR="001F7D64" w:rsidRPr="00F128DC" w:rsidTr="00F128DC">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r w:rsidRPr="001F7D64">
              <w:rPr>
                <w:rFonts w:cs="Arial"/>
              </w:rPr>
              <w:t>Latitude Sign</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1</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0 - 1</w:t>
            </w:r>
          </w:p>
        </w:tc>
        <w:tc>
          <w:tcPr>
            <w:tcW w:w="1195"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Negative</w:t>
            </w:r>
          </w:p>
        </w:tc>
        <w:tc>
          <w:tcPr>
            <w:tcW w:w="1097"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0x0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r w:rsidRPr="001F7D64">
              <w:rPr>
                <w:rFonts w:cs="Arial"/>
              </w:rPr>
              <w:t>Indicates the sign of the Map Matched Latitude Integer in degrees.</w:t>
            </w:r>
          </w:p>
        </w:tc>
      </w:tr>
      <w:tr w:rsidR="001F7D64" w:rsidRPr="00F128DC" w:rsidTr="00F128D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Positive</w:t>
            </w:r>
          </w:p>
        </w:tc>
        <w:tc>
          <w:tcPr>
            <w:tcW w:w="1097"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0x1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r>
      <w:tr w:rsidR="001F7D64" w:rsidRPr="00F128DC" w:rsidTr="00F128DC">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r w:rsidRPr="001F7D64">
              <w:rPr>
                <w:rFonts w:cs="Arial"/>
              </w:rPr>
              <w:t>Latitude Degrees Fractional</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20</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0.000001 - 0.999999</w:t>
            </w:r>
          </w:p>
        </w:tc>
        <w:tc>
          <w:tcPr>
            <w:tcW w:w="1195"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w:t>
            </w:r>
          </w:p>
        </w:tc>
        <w:tc>
          <w:tcPr>
            <w:tcW w:w="1097"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0x00000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r w:rsidRPr="001F7D64">
              <w:rPr>
                <w:rFonts w:cs="Arial"/>
              </w:rPr>
              <w:t>Indicates the Map Matched Latitude fractional portion in degrees.</w:t>
            </w:r>
          </w:p>
        </w:tc>
      </w:tr>
      <w:tr w:rsidR="001F7D64" w:rsidRPr="00F128DC" w:rsidTr="00F128D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0.000001</w:t>
            </w:r>
          </w:p>
        </w:tc>
        <w:tc>
          <w:tcPr>
            <w:tcW w:w="1097"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0x00001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r>
      <w:tr w:rsidR="001F7D64" w:rsidRPr="00F128DC" w:rsidTr="00F128D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r>
      <w:tr w:rsidR="001F7D64" w:rsidRPr="00F128DC" w:rsidTr="00F128D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0.999999</w:t>
            </w:r>
          </w:p>
        </w:tc>
        <w:tc>
          <w:tcPr>
            <w:tcW w:w="1097"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0xF423F</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r>
      <w:tr w:rsidR="001F7D64" w:rsidRPr="00F128DC" w:rsidTr="00F128DC">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r w:rsidRPr="001F7D64">
              <w:rPr>
                <w:rFonts w:cs="Arial"/>
              </w:rPr>
              <w:t>Longitude Degrees Integer</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8</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0 - 179</w:t>
            </w:r>
          </w:p>
        </w:tc>
        <w:tc>
          <w:tcPr>
            <w:tcW w:w="1195"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w:t>
            </w:r>
          </w:p>
        </w:tc>
        <w:tc>
          <w:tcPr>
            <w:tcW w:w="1097"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0x00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r w:rsidRPr="001F7D64">
              <w:rPr>
                <w:rFonts w:cs="Arial"/>
              </w:rPr>
              <w:t>Indicates the Map Matched Longitude integer portion in degrees.</w:t>
            </w:r>
          </w:p>
        </w:tc>
      </w:tr>
      <w:tr w:rsidR="001F7D64" w:rsidRPr="00F128DC" w:rsidTr="00F128D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1</w:t>
            </w:r>
          </w:p>
        </w:tc>
        <w:tc>
          <w:tcPr>
            <w:tcW w:w="1097"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0x01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r>
      <w:tr w:rsidR="001F7D64" w:rsidRPr="00F128DC" w:rsidTr="00F128D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r>
      <w:tr w:rsidR="001F7D64" w:rsidRPr="00F128DC" w:rsidTr="00F128D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59</w:t>
            </w:r>
          </w:p>
        </w:tc>
        <w:tc>
          <w:tcPr>
            <w:tcW w:w="1097"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0xB3</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r>
      <w:tr w:rsidR="001F7D64" w:rsidRPr="00F128DC" w:rsidTr="00F128DC">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r w:rsidRPr="001F7D64">
              <w:rPr>
                <w:rFonts w:cs="Arial"/>
              </w:rPr>
              <w:t>Longitude Degrees Fractional</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20</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0.000001 - 0.999999</w:t>
            </w:r>
          </w:p>
        </w:tc>
        <w:tc>
          <w:tcPr>
            <w:tcW w:w="1195"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w:t>
            </w:r>
          </w:p>
        </w:tc>
        <w:tc>
          <w:tcPr>
            <w:tcW w:w="1097"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0x00000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r w:rsidRPr="001F7D64">
              <w:rPr>
                <w:rFonts w:cs="Arial"/>
              </w:rPr>
              <w:t xml:space="preserve">Indicates the Map Matched Latitude </w:t>
            </w:r>
            <w:r w:rsidRPr="001F7D64">
              <w:rPr>
                <w:rFonts w:cs="Arial"/>
              </w:rPr>
              <w:t>fractional portion in degrees.</w:t>
            </w:r>
          </w:p>
        </w:tc>
      </w:tr>
      <w:tr w:rsidR="001F7D64" w:rsidRPr="00F128DC" w:rsidTr="00F128D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0.000001</w:t>
            </w:r>
          </w:p>
        </w:tc>
        <w:tc>
          <w:tcPr>
            <w:tcW w:w="1097"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0x00001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r>
      <w:tr w:rsidR="001F7D64" w:rsidRPr="00F128DC" w:rsidTr="00F128D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w:t>
            </w:r>
          </w:p>
        </w:tc>
        <w:tc>
          <w:tcPr>
            <w:tcW w:w="1097"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r>
      <w:tr w:rsidR="001F7D64" w:rsidRPr="00F128DC" w:rsidTr="00F128D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0.999999</w:t>
            </w:r>
          </w:p>
        </w:tc>
        <w:tc>
          <w:tcPr>
            <w:tcW w:w="1097"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0xF423F</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p>
        </w:tc>
      </w:tr>
      <w:tr w:rsidR="001F7D64" w:rsidRPr="00F128DC" w:rsidTr="00F128DC">
        <w:trPr>
          <w:jc w:val="center"/>
        </w:trPr>
        <w:tc>
          <w:tcPr>
            <w:tcW w:w="1973" w:type="dxa"/>
            <w:vMerge w:val="restart"/>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r w:rsidRPr="001F7D64">
              <w:rPr>
                <w:rFonts w:cs="Arial"/>
              </w:rPr>
              <w:t>Longitude Sign</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1</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0 - 1</w:t>
            </w:r>
          </w:p>
        </w:tc>
        <w:tc>
          <w:tcPr>
            <w:tcW w:w="1195"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Negative</w:t>
            </w:r>
          </w:p>
        </w:tc>
        <w:tc>
          <w:tcPr>
            <w:tcW w:w="1097" w:type="dxa"/>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jc w:val="center"/>
              <w:rPr>
                <w:rFonts w:cs="Arial"/>
              </w:rPr>
            </w:pPr>
            <w:r w:rsidRPr="001F7D64">
              <w:rPr>
                <w:rFonts w:cs="Arial"/>
              </w:rPr>
              <w:t>0x0</w:t>
            </w:r>
          </w:p>
        </w:tc>
        <w:tc>
          <w:tcPr>
            <w:tcW w:w="3270" w:type="dxa"/>
            <w:vMerge w:val="restart"/>
            <w:tcBorders>
              <w:top w:val="single" w:sz="4" w:space="0" w:color="auto"/>
              <w:left w:val="single" w:sz="4" w:space="0" w:color="auto"/>
              <w:bottom w:val="single" w:sz="4" w:space="0" w:color="auto"/>
              <w:right w:val="single" w:sz="4" w:space="0" w:color="auto"/>
            </w:tcBorders>
            <w:vAlign w:val="center"/>
            <w:hideMark/>
          </w:tcPr>
          <w:p w:rsidR="001F7D64" w:rsidRPr="001F7D64" w:rsidRDefault="00970A5A">
            <w:pPr>
              <w:rPr>
                <w:rFonts w:cs="Arial"/>
              </w:rPr>
            </w:pPr>
            <w:r w:rsidRPr="001F7D64">
              <w:rPr>
                <w:rFonts w:cs="Arial"/>
              </w:rPr>
              <w:t>Indicates the sign of the Map Matched Longitude Integer in degrees.</w:t>
            </w:r>
          </w:p>
        </w:tc>
      </w:tr>
      <w:tr w:rsidR="00F128DC" w:rsidRPr="00F128DC" w:rsidTr="00F128DC">
        <w:trPr>
          <w:jc w:val="center"/>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F128DC" w:rsidRPr="00F128DC" w:rsidRDefault="00970A5A">
            <w:pPr>
              <w:rPr>
                <w:rFonts w:cs="Arial"/>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F128DC" w:rsidRPr="00F128DC" w:rsidRDefault="00970A5A">
            <w:pPr>
              <w:rPr>
                <w:rFonts w:cs="Arial"/>
              </w:rPr>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F128DC" w:rsidRPr="00F128DC" w:rsidRDefault="00970A5A">
            <w:pPr>
              <w:rPr>
                <w:rFonts w:cs="Arial"/>
              </w:rPr>
            </w:pPr>
          </w:p>
        </w:tc>
        <w:tc>
          <w:tcPr>
            <w:tcW w:w="1195" w:type="dxa"/>
            <w:tcBorders>
              <w:top w:val="single" w:sz="4" w:space="0" w:color="auto"/>
              <w:left w:val="single" w:sz="4" w:space="0" w:color="auto"/>
              <w:bottom w:val="single" w:sz="4" w:space="0" w:color="auto"/>
              <w:right w:val="single" w:sz="4" w:space="0" w:color="auto"/>
            </w:tcBorders>
            <w:vAlign w:val="center"/>
            <w:hideMark/>
          </w:tcPr>
          <w:p w:rsidR="00F128DC" w:rsidRPr="00F128DC" w:rsidRDefault="00970A5A">
            <w:pPr>
              <w:jc w:val="center"/>
              <w:rPr>
                <w:rFonts w:cs="Arial"/>
              </w:rPr>
            </w:pPr>
            <w:r w:rsidRPr="00F128DC">
              <w:rPr>
                <w:rFonts w:cs="Arial"/>
              </w:rPr>
              <w:t>Positive</w:t>
            </w:r>
          </w:p>
        </w:tc>
        <w:tc>
          <w:tcPr>
            <w:tcW w:w="1097" w:type="dxa"/>
            <w:tcBorders>
              <w:top w:val="single" w:sz="4" w:space="0" w:color="auto"/>
              <w:left w:val="single" w:sz="4" w:space="0" w:color="auto"/>
              <w:bottom w:val="single" w:sz="4" w:space="0" w:color="auto"/>
              <w:right w:val="single" w:sz="4" w:space="0" w:color="auto"/>
            </w:tcBorders>
            <w:vAlign w:val="center"/>
            <w:hideMark/>
          </w:tcPr>
          <w:p w:rsidR="00F128DC" w:rsidRPr="00F128DC" w:rsidRDefault="00970A5A">
            <w:pPr>
              <w:jc w:val="center"/>
              <w:rPr>
                <w:rFonts w:cs="Arial"/>
              </w:rPr>
            </w:pPr>
            <w:r w:rsidRPr="00F128DC">
              <w:rPr>
                <w:rFonts w:cs="Arial"/>
              </w:rPr>
              <w:t>0x1</w:t>
            </w:r>
          </w:p>
        </w:tc>
        <w:tc>
          <w:tcPr>
            <w:tcW w:w="3270" w:type="dxa"/>
            <w:vMerge/>
            <w:tcBorders>
              <w:top w:val="single" w:sz="4" w:space="0" w:color="auto"/>
              <w:left w:val="single" w:sz="4" w:space="0" w:color="auto"/>
              <w:bottom w:val="single" w:sz="4" w:space="0" w:color="auto"/>
              <w:right w:val="single" w:sz="4" w:space="0" w:color="auto"/>
            </w:tcBorders>
            <w:vAlign w:val="center"/>
            <w:hideMark/>
          </w:tcPr>
          <w:p w:rsidR="00F128DC" w:rsidRPr="00F128DC" w:rsidRDefault="00970A5A">
            <w:pPr>
              <w:rPr>
                <w:rFonts w:cs="Arial"/>
              </w:rPr>
            </w:pPr>
          </w:p>
        </w:tc>
      </w:tr>
    </w:tbl>
    <w:p w:rsidR="00F128DC" w:rsidRPr="00F128DC" w:rsidRDefault="00970A5A" w:rsidP="00F128DC">
      <w:pPr>
        <w:ind w:firstLine="720"/>
        <w:rPr>
          <w:rFonts w:cs="Arial"/>
        </w:rPr>
      </w:pPr>
      <w:r w:rsidRPr="00F128DC">
        <w:rPr>
          <w:rFonts w:cs="Arial"/>
        </w:rPr>
        <w:t xml:space="preserve">Notes: </w:t>
      </w:r>
    </w:p>
    <w:p w:rsidR="00F128DC" w:rsidRPr="00F128DC" w:rsidRDefault="00970A5A" w:rsidP="00F128DC">
      <w:pPr>
        <w:ind w:firstLine="720"/>
        <w:rPr>
          <w:rFonts w:cs="Arial"/>
        </w:rPr>
      </w:pPr>
      <w:r w:rsidRPr="00F128DC">
        <w:rPr>
          <w:rFonts w:cs="Arial"/>
        </w:rPr>
        <w:t>1.</w:t>
      </w:r>
      <w:r w:rsidRPr="00F128DC">
        <w:rPr>
          <w:rFonts w:cs="Arial"/>
        </w:rPr>
        <w:tab/>
        <w:t xml:space="preserve">All values outside the defined range </w:t>
      </w:r>
      <w:r w:rsidRPr="00F128DC">
        <w:rPr>
          <w:rFonts w:cs="Arial"/>
        </w:rPr>
        <w:t>above shall remain reserved.</w:t>
      </w:r>
    </w:p>
    <w:p w:rsidR="00F128DC" w:rsidRPr="00F128DC" w:rsidRDefault="00970A5A" w:rsidP="00F128DC">
      <w:pPr>
        <w:ind w:left="720"/>
        <w:rPr>
          <w:rFonts w:cs="Arial"/>
        </w:rPr>
      </w:pPr>
      <w:r w:rsidRPr="00F128DC">
        <w:rPr>
          <w:rFonts w:cs="Arial"/>
        </w:rPr>
        <w:t>2.</w:t>
      </w:r>
      <w:r w:rsidRPr="00F128DC">
        <w:rPr>
          <w:rFonts w:cs="Arial"/>
        </w:rPr>
        <w:tab/>
        <w:t>This message is only if an embedded navigation product is installed.</w:t>
      </w:r>
    </w:p>
    <w:p w:rsidR="00F128DC" w:rsidRPr="00F128DC" w:rsidRDefault="00970A5A" w:rsidP="00F128DC">
      <w:pPr>
        <w:ind w:left="720"/>
        <w:rPr>
          <w:rFonts w:cs="Arial"/>
        </w:rPr>
      </w:pPr>
      <w:r w:rsidRPr="00F128DC">
        <w:rPr>
          <w:rFonts w:cs="Arial"/>
        </w:rPr>
        <w:t>3.</w:t>
      </w:r>
      <w:r w:rsidRPr="00F128DC">
        <w:rPr>
          <w:rFonts w:cs="Arial"/>
        </w:rPr>
        <w:tab/>
        <w:t>Map Match value from the Embedded navigation product shall feed this message</w:t>
      </w:r>
    </w:p>
    <w:p w:rsidR="00F128DC" w:rsidRPr="00F128DC" w:rsidRDefault="00970A5A" w:rsidP="00F128DC">
      <w:pPr>
        <w:ind w:left="720"/>
        <w:rPr>
          <w:rFonts w:cs="Arial"/>
        </w:rPr>
      </w:pPr>
      <w:r w:rsidRPr="00F128DC">
        <w:rPr>
          <w:rFonts w:cs="Arial"/>
        </w:rPr>
        <w:t>4.</w:t>
      </w:r>
      <w:r w:rsidRPr="00F128DC">
        <w:rPr>
          <w:rFonts w:cs="Arial"/>
        </w:rPr>
        <w:tab/>
        <w:t>If no map match is provided, do not publish</w:t>
      </w:r>
    </w:p>
    <w:p w:rsidR="00F128DC" w:rsidRPr="00F128DC" w:rsidRDefault="00970A5A" w:rsidP="00F128DC">
      <w:pPr>
        <w:rPr>
          <w:rFonts w:cs="Arial"/>
          <w:b/>
        </w:rPr>
      </w:pPr>
    </w:p>
    <w:p w:rsidR="00F128DC" w:rsidRPr="00F128DC" w:rsidRDefault="00970A5A" w:rsidP="00F128DC">
      <w:pPr>
        <w:ind w:firstLine="720"/>
        <w:rPr>
          <w:rFonts w:cs="Arial"/>
        </w:rPr>
      </w:pPr>
      <w:r w:rsidRPr="00F128DC">
        <w:rPr>
          <w:rFonts w:cs="Arial"/>
        </w:rPr>
        <w:t>The physical bit/byte posit</w:t>
      </w:r>
      <w:r w:rsidRPr="00F128DC">
        <w:rPr>
          <w:rFonts w:cs="Arial"/>
        </w:rPr>
        <w:t>ion layout of the Location 5 message is identical to location 1.</w:t>
      </w:r>
    </w:p>
    <w:p w:rsidR="00FE0572" w:rsidRDefault="00970A5A" w:rsidP="0000715C"/>
    <w:p w:rsidR="00406F39" w:rsidRDefault="00970A5A" w:rsidP="003468F6">
      <w:pPr>
        <w:pStyle w:val="Heading4"/>
      </w:pPr>
      <w:r>
        <w:t>Data Interpretation Example</w:t>
      </w:r>
    </w:p>
    <w:p w:rsidR="00430D92" w:rsidRDefault="00970A5A" w:rsidP="00430D92">
      <w:pPr>
        <w:ind w:left="1440"/>
        <w:rPr>
          <w:rFonts w:cs="Arial"/>
        </w:rPr>
      </w:pPr>
      <w:r>
        <w:rPr>
          <w:rFonts w:cs="Arial"/>
        </w:rPr>
        <w:t>Conditions:</w:t>
      </w:r>
    </w:p>
    <w:p w:rsidR="00430D92" w:rsidRDefault="00970A5A" w:rsidP="00430D92">
      <w:pPr>
        <w:ind w:left="2160"/>
        <w:rPr>
          <w:rFonts w:cs="Arial"/>
        </w:rPr>
      </w:pPr>
      <w:r>
        <w:rPr>
          <w:rFonts w:cs="Arial"/>
        </w:rPr>
        <w:t>MsgType = MetaDataTime (0x0)</w:t>
      </w:r>
    </w:p>
    <w:p w:rsidR="00430D92" w:rsidRDefault="00970A5A" w:rsidP="00430D92">
      <w:pPr>
        <w:ind w:left="2160"/>
        <w:rPr>
          <w:rFonts w:cs="Arial"/>
        </w:rPr>
      </w:pPr>
      <w:r>
        <w:rPr>
          <w:rFonts w:cs="Arial"/>
        </w:rPr>
        <w:t>ProtVer = Version 3 (0x2)</w:t>
      </w:r>
    </w:p>
    <w:p w:rsidR="00430D92" w:rsidRDefault="00970A5A" w:rsidP="00430D92">
      <w:pPr>
        <w:ind w:left="2160"/>
        <w:rPr>
          <w:rFonts w:cs="Arial"/>
        </w:rPr>
      </w:pPr>
      <w:r>
        <w:rPr>
          <w:rFonts w:cs="Arial"/>
        </w:rPr>
        <w:t>DataGoodToUse =</w:t>
      </w:r>
      <w:r>
        <w:rPr>
          <w:rFonts w:cs="Arial"/>
        </w:rPr>
        <w:t xml:space="preserve"> Data Reliable (0x1)</w:t>
      </w:r>
    </w:p>
    <w:p w:rsidR="00430D92" w:rsidRDefault="00970A5A" w:rsidP="00430D92">
      <w:pPr>
        <w:ind w:left="2160"/>
        <w:rPr>
          <w:rFonts w:cs="Arial"/>
        </w:rPr>
      </w:pPr>
      <w:r>
        <w:rPr>
          <w:rFonts w:cs="Arial"/>
        </w:rPr>
        <w:t>HTC Hour = 1</w:t>
      </w:r>
    </w:p>
    <w:p w:rsidR="00430D92" w:rsidRDefault="00970A5A" w:rsidP="00430D92">
      <w:pPr>
        <w:ind w:left="2160"/>
        <w:rPr>
          <w:rFonts w:cs="Arial"/>
        </w:rPr>
      </w:pPr>
      <w:r>
        <w:rPr>
          <w:rFonts w:cs="Arial"/>
        </w:rPr>
        <w:t>HTC Min =2</w:t>
      </w:r>
    </w:p>
    <w:p w:rsidR="00430D92" w:rsidRDefault="00970A5A" w:rsidP="00430D92">
      <w:pPr>
        <w:ind w:left="2160"/>
        <w:rPr>
          <w:rFonts w:cs="Arial"/>
        </w:rPr>
      </w:pPr>
      <w:r>
        <w:rPr>
          <w:rFonts w:cs="Arial"/>
        </w:rPr>
        <w:t xml:space="preserve">HTC Sec =3 </w:t>
      </w:r>
    </w:p>
    <w:p w:rsidR="00430D92" w:rsidRDefault="00970A5A" w:rsidP="00430D92">
      <w:pPr>
        <w:ind w:left="2160"/>
        <w:rPr>
          <w:rFonts w:cs="Arial"/>
        </w:rPr>
      </w:pPr>
      <w:r>
        <w:rPr>
          <w:rFonts w:cs="Arial"/>
        </w:rPr>
        <w:t>HTC Day =4</w:t>
      </w:r>
    </w:p>
    <w:p w:rsidR="00430D92" w:rsidRDefault="00970A5A" w:rsidP="00430D92">
      <w:pPr>
        <w:ind w:left="2160"/>
        <w:rPr>
          <w:rFonts w:cs="Arial"/>
        </w:rPr>
      </w:pPr>
      <w:r>
        <w:rPr>
          <w:rFonts w:cs="Arial"/>
        </w:rPr>
        <w:t>HTC Month =5</w:t>
      </w:r>
    </w:p>
    <w:p w:rsidR="00430D92" w:rsidRDefault="00970A5A" w:rsidP="00430D92">
      <w:pPr>
        <w:ind w:left="2160"/>
        <w:rPr>
          <w:rFonts w:cs="Arial"/>
        </w:rPr>
      </w:pPr>
      <w:r>
        <w:rPr>
          <w:rFonts w:cs="Arial"/>
        </w:rPr>
        <w:t>HTC Year =2020 (0x6),</w:t>
      </w:r>
    </w:p>
    <w:p w:rsidR="00430D92" w:rsidRDefault="00970A5A" w:rsidP="00430D92">
      <w:pPr>
        <w:ind w:left="2160"/>
        <w:rPr>
          <w:rFonts w:cs="Arial"/>
        </w:rPr>
      </w:pPr>
      <w:r>
        <w:rPr>
          <w:rFonts w:cs="Arial"/>
        </w:rPr>
        <w:t>Fault Indication:</w:t>
      </w:r>
    </w:p>
    <w:p w:rsidR="00430D92" w:rsidRDefault="00970A5A" w:rsidP="00430D92">
      <w:pPr>
        <w:ind w:left="2160" w:firstLine="360"/>
        <w:rPr>
          <w:rFonts w:cs="Arial"/>
        </w:rPr>
      </w:pPr>
      <w:r>
        <w:rPr>
          <w:rFonts w:cs="Arial"/>
        </w:rPr>
        <w:t>Bit3: Antenna Fault = False (0)</w:t>
      </w:r>
    </w:p>
    <w:p w:rsidR="00430D92" w:rsidRDefault="00970A5A" w:rsidP="00430D92">
      <w:pPr>
        <w:ind w:left="2160" w:firstLine="360"/>
        <w:rPr>
          <w:rFonts w:cs="Arial"/>
        </w:rPr>
      </w:pPr>
      <w:r>
        <w:rPr>
          <w:rFonts w:cs="Arial"/>
        </w:rPr>
        <w:t>Bit2: Accelerometer Fault = False (0)</w:t>
      </w:r>
    </w:p>
    <w:p w:rsidR="00430D92" w:rsidRDefault="00970A5A" w:rsidP="00430D92">
      <w:pPr>
        <w:ind w:left="2160" w:firstLine="360"/>
        <w:rPr>
          <w:rFonts w:cs="Arial"/>
        </w:rPr>
      </w:pPr>
      <w:r>
        <w:rPr>
          <w:rFonts w:cs="Arial"/>
        </w:rPr>
        <w:t>Bit1: Gyro Fault = True (1)</w:t>
      </w:r>
    </w:p>
    <w:p w:rsidR="00430D92" w:rsidRDefault="00970A5A" w:rsidP="00430D92">
      <w:pPr>
        <w:ind w:left="2160" w:firstLine="360"/>
        <w:rPr>
          <w:rFonts w:cs="Arial"/>
        </w:rPr>
      </w:pPr>
      <w:r>
        <w:rPr>
          <w:rFonts w:cs="Arial"/>
        </w:rPr>
        <w:t>Bit0: Wheel Tick Fault = True (1)</w:t>
      </w:r>
    </w:p>
    <w:p w:rsidR="00430D92" w:rsidRDefault="00970A5A" w:rsidP="00430D92">
      <w:pPr>
        <w:ind w:left="2160" w:firstLine="360"/>
        <w:rPr>
          <w:rFonts w:cs="Arial"/>
        </w:rPr>
      </w:pPr>
    </w:p>
    <w:p w:rsidR="00430D92" w:rsidRDefault="00970A5A" w:rsidP="00430D92">
      <w:pPr>
        <w:ind w:left="1440"/>
        <w:rPr>
          <w:rFonts w:cs="Arial"/>
        </w:rPr>
      </w:pPr>
      <w:r>
        <w:rPr>
          <w:rFonts w:cs="Arial"/>
        </w:rPr>
        <w:t>Re</w:t>
      </w:r>
      <w:r>
        <w:rPr>
          <w:rFonts w:cs="Arial"/>
        </w:rPr>
        <w:t>sulting Data:</w:t>
      </w:r>
    </w:p>
    <w:p w:rsidR="00430D92" w:rsidRDefault="00970A5A" w:rsidP="00430D92">
      <w:pPr>
        <w:ind w:left="1440"/>
        <w:rPr>
          <w:rFonts w:cs="Arial"/>
        </w:rPr>
      </w:pPr>
    </w:p>
    <w:p w:rsidR="00430D92" w:rsidRDefault="00970A5A" w:rsidP="00430D92">
      <w:pPr>
        <w:ind w:left="2160"/>
        <w:rPr>
          <w:rFonts w:cs="Arial"/>
        </w:rPr>
      </w:pPr>
      <w:r>
        <w:rPr>
          <w:rFonts w:cs="Arial"/>
        </w:rPr>
        <w:t xml:space="preserve">Byte0 = 0000 0101 </w:t>
      </w:r>
      <w:r>
        <w:rPr>
          <w:rFonts w:cs="Arial"/>
        </w:rPr>
        <w:sym w:font="Wingdings" w:char="F0E0"/>
      </w:r>
      <w:r>
        <w:rPr>
          <w:rFonts w:cs="Arial"/>
        </w:rPr>
        <w:t xml:space="preserve"> Hex 05</w:t>
      </w:r>
    </w:p>
    <w:p w:rsidR="00430D92" w:rsidRDefault="00970A5A" w:rsidP="00430D92">
      <w:pPr>
        <w:ind w:left="2160"/>
        <w:rPr>
          <w:rFonts w:cs="Arial"/>
        </w:rPr>
      </w:pPr>
      <w:r>
        <w:rPr>
          <w:rFonts w:cs="Arial"/>
        </w:rPr>
        <w:t xml:space="preserve">Byte1 = 0000 0001 </w:t>
      </w:r>
      <w:r>
        <w:rPr>
          <w:rFonts w:cs="Arial"/>
        </w:rPr>
        <w:sym w:font="Wingdings" w:char="F0E0"/>
      </w:r>
      <w:r>
        <w:rPr>
          <w:rFonts w:cs="Arial"/>
        </w:rPr>
        <w:t xml:space="preserve"> Hex 01</w:t>
      </w:r>
    </w:p>
    <w:p w:rsidR="00430D92" w:rsidRDefault="00970A5A" w:rsidP="00430D92">
      <w:pPr>
        <w:ind w:left="2160"/>
        <w:rPr>
          <w:rFonts w:cs="Arial"/>
        </w:rPr>
      </w:pPr>
      <w:r>
        <w:rPr>
          <w:rFonts w:cs="Arial"/>
        </w:rPr>
        <w:t xml:space="preserve">Byte2 = 0000 0010 </w:t>
      </w:r>
      <w:r>
        <w:rPr>
          <w:rFonts w:cs="Arial"/>
        </w:rPr>
        <w:sym w:font="Wingdings" w:char="F0E0"/>
      </w:r>
      <w:r>
        <w:rPr>
          <w:rFonts w:cs="Arial"/>
        </w:rPr>
        <w:t xml:space="preserve"> Hex 02</w:t>
      </w:r>
    </w:p>
    <w:p w:rsidR="00430D92" w:rsidRDefault="00970A5A" w:rsidP="00430D92">
      <w:pPr>
        <w:ind w:left="2160"/>
        <w:rPr>
          <w:rFonts w:cs="Arial"/>
        </w:rPr>
      </w:pPr>
      <w:r>
        <w:rPr>
          <w:rFonts w:cs="Arial"/>
        </w:rPr>
        <w:t xml:space="preserve">Byte3 = 0000 0011 </w:t>
      </w:r>
      <w:r>
        <w:rPr>
          <w:rFonts w:cs="Arial"/>
        </w:rPr>
        <w:sym w:font="Wingdings" w:char="F0E0"/>
      </w:r>
      <w:r>
        <w:rPr>
          <w:rFonts w:cs="Arial"/>
        </w:rPr>
        <w:t xml:space="preserve"> Hex 03</w:t>
      </w:r>
    </w:p>
    <w:p w:rsidR="00430D92" w:rsidRDefault="00970A5A" w:rsidP="00430D92">
      <w:pPr>
        <w:ind w:left="2160"/>
        <w:rPr>
          <w:rFonts w:cs="Arial"/>
        </w:rPr>
      </w:pPr>
      <w:r>
        <w:rPr>
          <w:rFonts w:cs="Arial"/>
        </w:rPr>
        <w:t xml:space="preserve">Byte4 = 0000 0100 </w:t>
      </w:r>
      <w:r>
        <w:rPr>
          <w:rFonts w:cs="Arial"/>
        </w:rPr>
        <w:sym w:font="Wingdings" w:char="F0E0"/>
      </w:r>
      <w:r>
        <w:rPr>
          <w:rFonts w:cs="Arial"/>
        </w:rPr>
        <w:t xml:space="preserve"> Hex 04</w:t>
      </w:r>
    </w:p>
    <w:p w:rsidR="00430D92" w:rsidRDefault="00970A5A" w:rsidP="00430D92">
      <w:pPr>
        <w:ind w:left="2160"/>
        <w:rPr>
          <w:rFonts w:cs="Arial"/>
        </w:rPr>
      </w:pPr>
      <w:r>
        <w:rPr>
          <w:rFonts w:cs="Arial"/>
        </w:rPr>
        <w:t xml:space="preserve">Byte5 = 0000 0101 </w:t>
      </w:r>
      <w:r>
        <w:rPr>
          <w:rFonts w:cs="Arial"/>
        </w:rPr>
        <w:sym w:font="Wingdings" w:char="F0E0"/>
      </w:r>
      <w:r>
        <w:rPr>
          <w:rFonts w:cs="Arial"/>
        </w:rPr>
        <w:t xml:space="preserve"> Hex 05</w:t>
      </w:r>
    </w:p>
    <w:p w:rsidR="00430D92" w:rsidRDefault="00970A5A" w:rsidP="00430D92">
      <w:pPr>
        <w:ind w:left="2160"/>
        <w:rPr>
          <w:rFonts w:cs="Arial"/>
        </w:rPr>
      </w:pPr>
      <w:r>
        <w:rPr>
          <w:rFonts w:cs="Arial"/>
        </w:rPr>
        <w:t xml:space="preserve">Byte6 = 0000 0110 </w:t>
      </w:r>
      <w:r>
        <w:rPr>
          <w:rFonts w:cs="Arial"/>
        </w:rPr>
        <w:sym w:font="Wingdings" w:char="F0E0"/>
      </w:r>
      <w:r>
        <w:rPr>
          <w:rFonts w:cs="Arial"/>
        </w:rPr>
        <w:t xml:space="preserve"> Hex 06</w:t>
      </w:r>
    </w:p>
    <w:p w:rsidR="00430D92" w:rsidRDefault="00970A5A" w:rsidP="00430D92">
      <w:pPr>
        <w:ind w:left="2160"/>
        <w:rPr>
          <w:rFonts w:cs="Arial"/>
        </w:rPr>
      </w:pPr>
      <w:r>
        <w:rPr>
          <w:rFonts w:cs="Arial"/>
        </w:rPr>
        <w:lastRenderedPageBreak/>
        <w:t xml:space="preserve">Byte7 = 0000 0011 </w:t>
      </w:r>
      <w:r>
        <w:rPr>
          <w:rFonts w:cs="Arial"/>
        </w:rPr>
        <w:sym w:font="Wingdings" w:char="F0E0"/>
      </w:r>
      <w:r>
        <w:rPr>
          <w:rFonts w:cs="Arial"/>
        </w:rPr>
        <w:t xml:space="preserve"> Hex 03</w:t>
      </w:r>
    </w:p>
    <w:p w:rsidR="00430D92" w:rsidRDefault="00970A5A" w:rsidP="00430D92">
      <w:pPr>
        <w:ind w:left="2160"/>
        <w:rPr>
          <w:rFonts w:cs="Arial"/>
        </w:rPr>
      </w:pPr>
    </w:p>
    <w:p w:rsidR="00430D92" w:rsidRDefault="00970A5A" w:rsidP="00430D92">
      <w:pPr>
        <w:ind w:left="1440"/>
      </w:pPr>
      <w:r>
        <w:rPr>
          <w:rFonts w:cs="Arial"/>
        </w:rPr>
        <w:t xml:space="preserve">CAN Frame = 05 01 02 03 </w:t>
      </w:r>
      <w:r>
        <w:rPr>
          <w:rFonts w:cs="Arial"/>
        </w:rPr>
        <w:t>04 05 06 03</w:t>
      </w:r>
    </w:p>
    <w:p w:rsidR="00406F39" w:rsidRDefault="00970A5A" w:rsidP="003468F6">
      <w:pPr>
        <w:pStyle w:val="Heading3"/>
      </w:pPr>
      <w:bookmarkStart w:id="84" w:name="_Toc13658822"/>
      <w:r w:rsidRPr="00B9479B">
        <w:t>LOCATN-IIR-REQ-091628/B-Internal</w:t>
      </w:r>
      <w:bookmarkEnd w:id="84"/>
    </w:p>
    <w:p w:rsidR="006F5E3D" w:rsidRDefault="00970A5A" w:rsidP="006F5E3D">
      <w:r>
        <w:rPr>
          <w:u w:color="800080"/>
        </w:rPr>
        <w:t>The location service will be responsible for providing the following data elements as available to client applications inside the host micro processing operating system:</w:t>
      </w:r>
    </w:p>
    <w:p w:rsidR="006F5E3D" w:rsidRDefault="00970A5A" w:rsidP="006F5E3D">
      <w:pPr>
        <w:rPr>
          <w:sz w:val="12"/>
        </w:rPr>
      </w:pPr>
    </w:p>
    <w:p w:rsidR="006F5E3D" w:rsidRDefault="00970A5A" w:rsidP="006F5E3D">
      <w:pPr>
        <w:rPr>
          <w:u w:color="800080"/>
        </w:rPr>
      </w:pPr>
      <w:r>
        <w:rPr>
          <w:u w:color="800080"/>
        </w:rPr>
        <w:t>System timestamp (micros</w:t>
      </w:r>
      <w:r>
        <w:rPr>
          <w:u w:color="800080"/>
        </w:rPr>
        <w:t xml:space="preserve">econds) for the solution </w:t>
      </w:r>
    </w:p>
    <w:p w:rsidR="006F5E3D" w:rsidRDefault="00970A5A" w:rsidP="006F5E3D">
      <w:r>
        <w:rPr>
          <w:u w:color="800080"/>
        </w:rPr>
        <w:t>2D DR Elements</w:t>
      </w:r>
    </w:p>
    <w:p w:rsidR="006F5E3D" w:rsidRDefault="00970A5A" w:rsidP="006F5E3D">
      <w:pPr>
        <w:ind w:firstLine="720"/>
        <w:rPr>
          <w:u w:color="800080"/>
        </w:rPr>
      </w:pPr>
      <w:r>
        <w:rPr>
          <w:u w:color="800080"/>
        </w:rPr>
        <w:t xml:space="preserve">Lattitude and longitude in WGS84 with 6 decimals of precision of degree </w:t>
      </w:r>
    </w:p>
    <w:p w:rsidR="006F5E3D" w:rsidRDefault="00970A5A" w:rsidP="006F5E3D">
      <w:pPr>
        <w:ind w:firstLine="720"/>
      </w:pPr>
      <w:r>
        <w:rPr>
          <w:u w:color="800080"/>
        </w:rPr>
        <w:t>Heading with two decimals of precision</w:t>
      </w:r>
    </w:p>
    <w:p w:rsidR="006F5E3D" w:rsidRDefault="00970A5A" w:rsidP="006F5E3D">
      <w:pPr>
        <w:ind w:firstLine="720"/>
      </w:pPr>
      <w:r>
        <w:rPr>
          <w:u w:color="800080"/>
        </w:rPr>
        <w:t>Calibration status</w:t>
      </w:r>
    </w:p>
    <w:p w:rsidR="006F5E3D" w:rsidRDefault="00970A5A" w:rsidP="006F5E3D">
      <w:pPr>
        <w:ind w:firstLine="720"/>
        <w:rPr>
          <w:u w:color="800080"/>
        </w:rPr>
      </w:pPr>
      <w:r>
        <w:rPr>
          <w:u w:color="800080"/>
        </w:rPr>
        <w:t>Estimate of 67%ile spherical  position error (in cm)</w:t>
      </w:r>
    </w:p>
    <w:p w:rsidR="006F5E3D" w:rsidRDefault="00970A5A" w:rsidP="006F5E3D">
      <w:pPr>
        <w:ind w:firstLine="720"/>
      </w:pPr>
      <w:r>
        <w:rPr>
          <w:u w:color="800080"/>
        </w:rPr>
        <w:t>Estimate of 67%ile heading erro</w:t>
      </w:r>
      <w:r>
        <w:rPr>
          <w:u w:color="800080"/>
        </w:rPr>
        <w:t>r (in degrees)</w:t>
      </w:r>
    </w:p>
    <w:p w:rsidR="006F5E3D" w:rsidRDefault="00970A5A" w:rsidP="006F5E3D">
      <w:pPr>
        <w:ind w:firstLine="720"/>
        <w:rPr>
          <w:u w:color="800080"/>
        </w:rPr>
      </w:pPr>
      <w:r>
        <w:rPr>
          <w:u w:color="800080"/>
        </w:rPr>
        <w:t xml:space="preserve">Error States (RF, CAN, IMU, etc.) </w:t>
      </w:r>
    </w:p>
    <w:p w:rsidR="006F5E3D" w:rsidRDefault="00970A5A" w:rsidP="006F5E3D">
      <w:pPr>
        <w:rPr>
          <w:u w:color="800080"/>
        </w:rPr>
      </w:pPr>
    </w:p>
    <w:p w:rsidR="006F5E3D" w:rsidRDefault="00970A5A" w:rsidP="006F5E3D">
      <w:r>
        <w:rPr>
          <w:u w:color="800080"/>
        </w:rPr>
        <w:t>if supported by localization provider - 3D DR Elements:</w:t>
      </w:r>
    </w:p>
    <w:p w:rsidR="006F5E3D" w:rsidRDefault="00970A5A" w:rsidP="006F5E3D">
      <w:pPr>
        <w:ind w:firstLine="720"/>
      </w:pPr>
      <w:r>
        <w:rPr>
          <w:u w:color="800080"/>
        </w:rPr>
        <w:t>Altitude filter (g-sensor): status flags</w:t>
      </w:r>
    </w:p>
    <w:p w:rsidR="006F5E3D" w:rsidRDefault="00970A5A" w:rsidP="006F5E3D">
      <w:pPr>
        <w:ind w:firstLine="720"/>
        <w:rPr>
          <w:u w:color="800080"/>
        </w:rPr>
      </w:pPr>
      <w:r>
        <w:rPr>
          <w:u w:color="800080"/>
        </w:rPr>
        <w:t xml:space="preserve">Altitude filter (g-sensor): cumulative delta-distance (m) </w:t>
      </w:r>
    </w:p>
    <w:p w:rsidR="006F5E3D" w:rsidRDefault="00970A5A" w:rsidP="006F5E3D">
      <w:pPr>
        <w:ind w:firstLine="720"/>
      </w:pPr>
      <w:r>
        <w:rPr>
          <w:u w:color="800080"/>
        </w:rPr>
        <w:t>Altitude filter (g-sensor): cumulative delta-alti</w:t>
      </w:r>
      <w:r>
        <w:rPr>
          <w:u w:color="800080"/>
        </w:rPr>
        <w:t>tude (m)</w:t>
      </w:r>
    </w:p>
    <w:p w:rsidR="006F5E3D" w:rsidRDefault="00970A5A" w:rsidP="006F5E3D">
      <w:pPr>
        <w:ind w:firstLine="720"/>
        <w:rPr>
          <w:u w:color="800080"/>
        </w:rPr>
      </w:pPr>
      <w:r>
        <w:rPr>
          <w:u w:color="800080"/>
        </w:rPr>
        <w:t xml:space="preserve">Altitude filter (g-sensor): noise component independent of distance travelled </w:t>
      </w:r>
    </w:p>
    <w:p w:rsidR="006F5E3D" w:rsidRDefault="00970A5A" w:rsidP="006F5E3D">
      <w:pPr>
        <w:ind w:firstLine="720"/>
        <w:rPr>
          <w:u w:color="800080"/>
        </w:rPr>
      </w:pPr>
      <w:r>
        <w:rPr>
          <w:u w:color="800080"/>
        </w:rPr>
        <w:t>Altitude filter (g-sensor): noise component to multiply by distance travelled</w:t>
      </w:r>
    </w:p>
    <w:p w:rsidR="00632996" w:rsidRDefault="00970A5A" w:rsidP="00500605"/>
    <w:p w:rsidR="00406F39" w:rsidRDefault="00970A5A" w:rsidP="003468F6">
      <w:pPr>
        <w:pStyle w:val="Heading3"/>
      </w:pPr>
      <w:bookmarkStart w:id="85" w:name="_Toc13658823"/>
      <w:r w:rsidRPr="00B9479B">
        <w:t>LOCATN-IIR-REQ-132695/A-LocationService_Ephemeris</w:t>
      </w:r>
      <w:bookmarkEnd w:id="85"/>
    </w:p>
    <w:p w:rsidR="009D17B6" w:rsidRPr="009D17B6" w:rsidRDefault="00970A5A" w:rsidP="009D17B6">
      <w:pPr>
        <w:ind w:left="432" w:firstLine="144"/>
        <w:rPr>
          <w:rFonts w:cs="Arial"/>
          <w:i/>
          <w:iCs/>
        </w:rPr>
      </w:pPr>
      <w:r w:rsidRPr="009D17B6">
        <w:rPr>
          <w:rFonts w:cs="Arial"/>
          <w:color w:val="252525"/>
          <w:shd w:val="clear" w:color="auto" w:fill="FFFFFF"/>
        </w:rPr>
        <w:t xml:space="preserve">As </w:t>
      </w:r>
      <w:r w:rsidRPr="009D17B6">
        <w:rPr>
          <w:rFonts w:cs="Arial"/>
          <w:color w:val="252525"/>
          <w:shd w:val="clear" w:color="auto" w:fill="FFFFFF"/>
        </w:rPr>
        <w:t xml:space="preserve">specified in section </w:t>
      </w:r>
      <w:r w:rsidRPr="009D17B6">
        <w:rPr>
          <w:rFonts w:cs="Arial"/>
          <w:i/>
          <w:iCs/>
        </w:rPr>
        <w:t>LOCATN-REQ-022427/B-GPS Receiver Hardware Requirements (TcSE ROIN-294201), autoephemeris support is expected</w:t>
      </w:r>
    </w:p>
    <w:p w:rsidR="009D17B6" w:rsidRPr="009D17B6" w:rsidRDefault="00970A5A" w:rsidP="009D17B6">
      <w:pPr>
        <w:rPr>
          <w:rFonts w:cs="Arial"/>
          <w:i/>
          <w:iCs/>
        </w:rPr>
      </w:pPr>
    </w:p>
    <w:p w:rsidR="009D17B6" w:rsidRPr="009D17B6" w:rsidRDefault="00970A5A" w:rsidP="009D17B6">
      <w:pPr>
        <w:ind w:firstLine="576"/>
        <w:rPr>
          <w:rFonts w:cs="Arial"/>
          <w:color w:val="252525"/>
          <w:shd w:val="clear" w:color="auto" w:fill="FFFFFF"/>
        </w:rPr>
      </w:pPr>
      <w:r w:rsidRPr="009D17B6">
        <w:rPr>
          <w:rFonts w:cs="Arial"/>
          <w:color w:val="252525"/>
          <w:shd w:val="clear" w:color="auto" w:fill="FFFFFF"/>
        </w:rPr>
        <w:t xml:space="preserve">A position fix using any satellite cannot be calculated until the receiver has an accurate and complete copy of that </w:t>
      </w:r>
      <w:r w:rsidRPr="009D17B6">
        <w:rPr>
          <w:rFonts w:cs="Arial"/>
          <w:color w:val="252525"/>
          <w:shd w:val="clear" w:color="auto" w:fill="FFFFFF"/>
        </w:rPr>
        <w:t>satellite's ephemeris data. If the signal from a satellite is lost while its ephemeris data is being acquired, the receiver must discard that data and start again. Ephemeris information is highly detailed and considered valid for no more than four hours.</w:t>
      </w:r>
    </w:p>
    <w:p w:rsidR="009D17B6" w:rsidRPr="009D17B6" w:rsidRDefault="00970A5A" w:rsidP="009D17B6">
      <w:pPr>
        <w:ind w:firstLine="576"/>
        <w:rPr>
          <w:rFonts w:cs="Arial"/>
          <w:color w:val="252525"/>
          <w:shd w:val="clear" w:color="auto" w:fill="FFFFFF"/>
        </w:rPr>
      </w:pPr>
    </w:p>
    <w:p w:rsidR="009D17B6" w:rsidRPr="009D17B6" w:rsidRDefault="00970A5A" w:rsidP="009D17B6">
      <w:pPr>
        <w:ind w:firstLine="576"/>
        <w:rPr>
          <w:rFonts w:cs="Arial"/>
        </w:rPr>
      </w:pPr>
      <w:r w:rsidRPr="009D17B6">
        <w:rPr>
          <w:rFonts w:cs="Arial"/>
          <w:color w:val="252525"/>
          <w:shd w:val="clear" w:color="auto" w:fill="FFFFFF"/>
        </w:rPr>
        <w:tab/>
        <w:t>In order to give customers the best possible experience between commute cycles, a hot start is preferable for these occurrences. For a hot start to work, ephemeris must be up to date. As Such, two methods exists in order to facilitate increasing the valid</w:t>
      </w:r>
      <w:r w:rsidRPr="009D17B6">
        <w:rPr>
          <w:rFonts w:cs="Arial"/>
          <w:color w:val="252525"/>
          <w:shd w:val="clear" w:color="auto" w:fill="FFFFFF"/>
        </w:rPr>
        <w:t>ity time of the ephemeris data. The first is downloaded extended ephemeris information and the second being self-generated predicted ephemeris.</w:t>
      </w:r>
    </w:p>
    <w:p w:rsidR="00632996" w:rsidRDefault="00970A5A" w:rsidP="00500605"/>
    <w:p w:rsidR="00406F39" w:rsidRDefault="00970A5A" w:rsidP="003468F6">
      <w:pPr>
        <w:pStyle w:val="Heading4"/>
      </w:pPr>
      <w:r w:rsidRPr="00B9479B">
        <w:t>MD-REQ-132696/A-DownloadedEphemeris</w:t>
      </w:r>
    </w:p>
    <w:p w:rsidR="004C65D0" w:rsidRPr="004C65D0" w:rsidRDefault="00970A5A" w:rsidP="004C65D0">
      <w:pPr>
        <w:ind w:left="576"/>
        <w:rPr>
          <w:rFonts w:cs="Arial"/>
        </w:rPr>
      </w:pPr>
      <w:r w:rsidRPr="004C65D0">
        <w:rPr>
          <w:rFonts w:cs="Arial"/>
        </w:rPr>
        <w:t>If Ford establishes via its cloud infrastructure a method for down</w:t>
      </w:r>
      <w:r w:rsidRPr="004C65D0">
        <w:rPr>
          <w:rFonts w:cs="Arial"/>
        </w:rPr>
        <w:t>loading an off board ephemeris (via TCU, WIFI or Applink), then system shall support downloading said data and using internally. . If a download is incomplete prior to a key cycle, the prior file shall be maintained (assuming file is still valid). Valid fi</w:t>
      </w:r>
      <w:r w:rsidRPr="004C65D0">
        <w:rPr>
          <w:rFonts w:cs="Arial"/>
        </w:rPr>
        <w:t>les shall not be deleted until new download is complete.</w:t>
      </w:r>
    </w:p>
    <w:p w:rsidR="009E228D" w:rsidRDefault="00970A5A" w:rsidP="009E228D">
      <w:pPr>
        <w:jc w:val="center"/>
      </w:pPr>
    </w:p>
    <w:p w:rsidR="00406F39" w:rsidRDefault="00970A5A" w:rsidP="003468F6">
      <w:pPr>
        <w:pStyle w:val="Heading4"/>
      </w:pPr>
      <w:r w:rsidRPr="00B9479B">
        <w:t>MD-REQ-132697/A-CalculatedEphemeris</w:t>
      </w:r>
    </w:p>
    <w:p w:rsidR="00CE26B8" w:rsidRPr="00CE26B8" w:rsidRDefault="00970A5A" w:rsidP="00CE26B8">
      <w:pPr>
        <w:ind w:left="576"/>
        <w:rPr>
          <w:rFonts w:cs="Arial"/>
        </w:rPr>
      </w:pPr>
      <w:r w:rsidRPr="00CE26B8">
        <w:rPr>
          <w:rFonts w:cs="Arial"/>
        </w:rPr>
        <w:t>Location engine shall calculate (maintain) at a minimum a 24 hour predicted ephemeris at all times . If a calculation is incomplete prior to a key cycle,</w:t>
      </w:r>
      <w:r w:rsidRPr="00CE26B8">
        <w:rPr>
          <w:rFonts w:cs="Arial"/>
        </w:rPr>
        <w:t xml:space="preserve"> the prior calculation shall be maintained (assuming file is still valid). Valid files shall not be deleted until new calculation is complete.</w:t>
      </w:r>
    </w:p>
    <w:p w:rsidR="009E228D" w:rsidRDefault="00970A5A" w:rsidP="009E228D">
      <w:pPr>
        <w:jc w:val="center"/>
      </w:pPr>
    </w:p>
    <w:p w:rsidR="00406F39" w:rsidRDefault="00970A5A" w:rsidP="003468F6">
      <w:pPr>
        <w:pStyle w:val="Heading1"/>
      </w:pPr>
      <w:bookmarkStart w:id="86" w:name="_Toc13658824"/>
      <w:r>
        <w:lastRenderedPageBreak/>
        <w:t>Functional Definition</w:t>
      </w:r>
      <w:bookmarkEnd w:id="86"/>
    </w:p>
    <w:p w:rsidR="00406F39" w:rsidRDefault="00970A5A" w:rsidP="003468F6">
      <w:pPr>
        <w:pStyle w:val="Heading2"/>
      </w:pPr>
      <w:bookmarkStart w:id="87" w:name="_Toc13658825"/>
      <w:r w:rsidRPr="00B9479B">
        <w:t>LOCATN-FUN-REQ-022425/A-Physical Architecture (TcSE ROIN-294216)</w:t>
      </w:r>
      <w:bookmarkEnd w:id="87"/>
    </w:p>
    <w:p w:rsidR="00406F39" w:rsidRDefault="00970A5A" w:rsidP="003468F6">
      <w:pPr>
        <w:pStyle w:val="Heading3"/>
      </w:pPr>
      <w:bookmarkStart w:id="88" w:name="_Toc13658826"/>
      <w:r>
        <w:t>Requirements</w:t>
      </w:r>
      <w:bookmarkEnd w:id="88"/>
    </w:p>
    <w:p w:rsidR="003468F6" w:rsidRPr="003468F6" w:rsidRDefault="003468F6" w:rsidP="003468F6">
      <w:pPr>
        <w:pStyle w:val="Heading4"/>
        <w:rPr>
          <w:b w:val="0"/>
          <w:u w:val="single"/>
        </w:rPr>
      </w:pPr>
      <w:r w:rsidRPr="003468F6">
        <w:rPr>
          <w:b w:val="0"/>
          <w:u w:val="single"/>
        </w:rPr>
        <w:t>LOCATN-REQ-022426/B-Architecture (TcSE ROIN-294207)</w:t>
      </w:r>
    </w:p>
    <w:p w:rsidR="003A222A" w:rsidRDefault="00970A5A" w:rsidP="003468F6">
      <w:pPr>
        <w:jc w:val="center"/>
        <w:rPr>
          <w:rFonts w:cs="Arial"/>
        </w:rPr>
      </w:pPr>
      <w:r>
        <w:rPr>
          <w:rFonts w:cs="Arial"/>
          <w:noProof/>
        </w:rPr>
        <w:drawing>
          <wp:inline distT="0" distB="0" distL="0" distR="0">
            <wp:extent cx="5257800" cy="3314700"/>
            <wp:effectExtent l="0" t="0" r="0" b="0"/>
            <wp:docPr id="330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srcRect l="3703" t="3023" r="11111" b="9320"/>
                    <a:stretch>
                      <a:fillRect/>
                    </a:stretch>
                  </pic:blipFill>
                  <pic:spPr bwMode="auto">
                    <a:xfrm>
                      <a:off x="0" y="0"/>
                      <a:ext cx="5257800" cy="3314700"/>
                    </a:xfrm>
                    <a:prstGeom prst="rect">
                      <a:avLst/>
                    </a:prstGeom>
                    <a:noFill/>
                    <a:ln w="9525">
                      <a:noFill/>
                      <a:miter lim="800000"/>
                      <a:headEnd/>
                      <a:tailEnd/>
                    </a:ln>
                  </pic:spPr>
                </pic:pic>
              </a:graphicData>
            </a:graphic>
          </wp:inline>
        </w:drawing>
      </w:r>
    </w:p>
    <w:p w:rsidR="003A222A" w:rsidRDefault="00970A5A">
      <w:pPr>
        <w:rPr>
          <w:rFonts w:cs="Arial"/>
        </w:rPr>
      </w:pPr>
      <w:r>
        <w:rPr>
          <w:rFonts w:cs="Arial"/>
        </w:rPr>
        <w:t xml:space="preserve">There are 2 Architecture Potentials for the Location features.  </w:t>
      </w:r>
    </w:p>
    <w:p w:rsidR="003A222A" w:rsidRDefault="00970A5A">
      <w:pPr>
        <w:ind w:left="720" w:hanging="360"/>
        <w:rPr>
          <w:rFonts w:cs="Arial"/>
        </w:rPr>
      </w:pPr>
      <w:r>
        <w:rPr>
          <w:rFonts w:cs="Arial"/>
        </w:rPr>
        <w:t>1.</w:t>
      </w:r>
      <w:r>
        <w:rPr>
          <w:rFonts w:cs="Arial"/>
        </w:rPr>
        <w:tab/>
        <w:t>Smart GPS Receiver wit</w:t>
      </w:r>
      <w:r>
        <w:rPr>
          <w:rFonts w:cs="Arial"/>
        </w:rPr>
        <w:t>h built in dead reckoning (with a second location engine augmenting the GPS receiver in the Host Micro)</w:t>
      </w:r>
    </w:p>
    <w:p w:rsidR="003A222A" w:rsidRDefault="00970A5A">
      <w:pPr>
        <w:ind w:left="720" w:hanging="360"/>
        <w:rPr>
          <w:rFonts w:cs="Arial"/>
        </w:rPr>
      </w:pPr>
      <w:r>
        <w:rPr>
          <w:rFonts w:cs="Arial"/>
        </w:rPr>
        <w:t>2.</w:t>
      </w:r>
      <w:r>
        <w:rPr>
          <w:rFonts w:cs="Arial"/>
        </w:rPr>
        <w:tab/>
        <w:t>Dumb GPS receiver with entire location engine running in Host Micro</w:t>
      </w:r>
    </w:p>
    <w:p w:rsidR="003468F6" w:rsidRPr="003468F6" w:rsidRDefault="003468F6" w:rsidP="003468F6">
      <w:pPr>
        <w:pStyle w:val="Heading4"/>
        <w:rPr>
          <w:b w:val="0"/>
          <w:u w:val="single"/>
        </w:rPr>
      </w:pPr>
      <w:r w:rsidRPr="003468F6">
        <w:rPr>
          <w:b w:val="0"/>
          <w:u w:val="single"/>
        </w:rPr>
        <w:t>LOCATN-REQ-022427/B-GPS Receiver Hardware Requirements (TcSE ROIN-294201)</w:t>
      </w:r>
    </w:p>
    <w:p w:rsidR="00866C5C" w:rsidRPr="008F7B7A" w:rsidRDefault="00970A5A">
      <w:pPr>
        <w:rPr>
          <w:rFonts w:cs="Arial"/>
        </w:rPr>
      </w:pPr>
      <w:r w:rsidRPr="008F7B7A">
        <w:rPr>
          <w:rFonts w:cs="Arial"/>
        </w:rPr>
        <w:t>The GPS Receiver shall be selected from Ford approved vendors only. It shall provide the following features in it’s chipset (independent of smart/dumb delineation)</w:t>
      </w:r>
    </w:p>
    <w:p w:rsidR="00866C5C" w:rsidRPr="008F7B7A" w:rsidRDefault="00970A5A">
      <w:pPr>
        <w:rPr>
          <w:rFonts w:cs="Arial"/>
        </w:rPr>
      </w:pPr>
    </w:p>
    <w:p w:rsidR="00866C5C" w:rsidRPr="008F7B7A" w:rsidRDefault="00970A5A">
      <w:pPr>
        <w:rPr>
          <w:rFonts w:cs="Arial"/>
        </w:rPr>
      </w:pPr>
      <w:r w:rsidRPr="008F7B7A">
        <w:rPr>
          <w:rFonts w:cs="Arial"/>
        </w:rPr>
        <w:t>Support of a minimum of both GPS and GLONASS constellations.</w:t>
      </w:r>
      <w:ins w:id="89" w:author="Orris, Stephen (S.J.)" w:date="2014-02-27T14:46:00Z">
        <w:r w:rsidRPr="008F7B7A">
          <w:rPr>
            <w:rFonts w:cs="Arial"/>
          </w:rPr>
          <w:t xml:space="preserve"> Galileo and Compass/Beidou mus</w:t>
        </w:r>
        <w:r w:rsidRPr="008F7B7A">
          <w:rPr>
            <w:rFonts w:cs="Arial"/>
          </w:rPr>
          <w:t>t be supported when regulations require them.</w:t>
        </w:r>
      </w:ins>
    </w:p>
    <w:p w:rsidR="00866C5C" w:rsidRPr="008F7B7A" w:rsidRDefault="00970A5A">
      <w:pPr>
        <w:rPr>
          <w:rFonts w:cs="Arial"/>
        </w:rPr>
      </w:pPr>
      <w:r w:rsidRPr="008F7B7A">
        <w:rPr>
          <w:rFonts w:cs="Arial"/>
        </w:rPr>
        <w:t xml:space="preserve">Auto-ephemeris calculation for a minimum 24 hour period </w:t>
      </w:r>
    </w:p>
    <w:p w:rsidR="00866C5C" w:rsidRPr="008F7B7A" w:rsidRDefault="00970A5A">
      <w:pPr>
        <w:rPr>
          <w:rFonts w:cs="Arial"/>
        </w:rPr>
      </w:pPr>
    </w:p>
    <w:p w:rsidR="00866C5C" w:rsidRPr="008F7B7A" w:rsidRDefault="00970A5A">
      <w:pPr>
        <w:rPr>
          <w:rFonts w:cs="Arial"/>
        </w:rPr>
      </w:pPr>
      <w:r w:rsidRPr="008F7B7A">
        <w:rPr>
          <w:rFonts w:cs="Arial"/>
        </w:rPr>
        <w:t xml:space="preserve">Jamming Detection, </w:t>
      </w:r>
      <w:ins w:id="90" w:author="Orris, Stephen (S.J.)" w:date="2014-02-27T14:46:00Z">
        <w:r w:rsidRPr="008F7B7A">
          <w:rPr>
            <w:rFonts w:cs="Arial"/>
          </w:rPr>
          <w:t xml:space="preserve">with real time </w:t>
        </w:r>
      </w:ins>
      <w:r w:rsidRPr="008F7B7A">
        <w:rPr>
          <w:rFonts w:cs="Arial"/>
        </w:rPr>
        <w:t>reporting and internal mitigation</w:t>
      </w:r>
    </w:p>
    <w:p w:rsidR="003468F6" w:rsidRPr="003468F6" w:rsidRDefault="003468F6" w:rsidP="003468F6">
      <w:pPr>
        <w:pStyle w:val="Heading4"/>
        <w:rPr>
          <w:b w:val="0"/>
          <w:u w:val="single"/>
        </w:rPr>
      </w:pPr>
      <w:r w:rsidRPr="003468F6">
        <w:rPr>
          <w:b w:val="0"/>
          <w:u w:val="single"/>
        </w:rPr>
        <w:t>LOCATN-REQ-022428/A-GPS Chipset Tuning (TcSE ROIN-296599)</w:t>
      </w:r>
    </w:p>
    <w:p w:rsidR="0011677F" w:rsidRDefault="00970A5A">
      <w:pPr>
        <w:rPr>
          <w:rFonts w:cs="Arial"/>
          <w:szCs w:val="20"/>
        </w:rPr>
      </w:pPr>
      <w:r>
        <w:rPr>
          <w:rFonts w:cs="Arial"/>
          <w:szCs w:val="20"/>
        </w:rPr>
        <w:t>GPS Chipset shall b</w:t>
      </w:r>
      <w:r>
        <w:rPr>
          <w:rFonts w:cs="Arial"/>
          <w:szCs w:val="20"/>
        </w:rPr>
        <w:t>e tuned such that errant fixes (leading to position flyways) after periods of poor reception will not occur.  All GPS chipset settings shall be reviewed with both Ford and the Chipset vendor prior to implementation.</w:t>
      </w:r>
    </w:p>
    <w:p w:rsidR="003468F6" w:rsidRPr="003468F6" w:rsidRDefault="003468F6" w:rsidP="003468F6">
      <w:pPr>
        <w:pStyle w:val="Heading4"/>
        <w:rPr>
          <w:b w:val="0"/>
          <w:u w:val="single"/>
        </w:rPr>
      </w:pPr>
      <w:r w:rsidRPr="003468F6">
        <w:rPr>
          <w:b w:val="0"/>
          <w:u w:val="single"/>
        </w:rPr>
        <w:t>LOCATN-REQ-022429/B-GPS Fixes (TcSE ROIN-296600)</w:t>
      </w:r>
    </w:p>
    <w:p w:rsidR="008E3F92" w:rsidRDefault="00970A5A" w:rsidP="008E3F92">
      <w:pPr>
        <w:spacing w:before="62"/>
        <w:ind w:left="287"/>
      </w:pPr>
      <w:r>
        <w:t>Any fix with less than 4 satellites an</w:t>
      </w:r>
      <w:r>
        <w:t>d/or lacking a 3D fix designation shall default to the use of the Dead Reckoning engine.</w:t>
      </w:r>
    </w:p>
    <w:p w:rsidR="00B36B8F" w:rsidRPr="008E3F92" w:rsidRDefault="00970A5A" w:rsidP="008E3F92"/>
    <w:p w:rsidR="00406F39" w:rsidRDefault="00970A5A" w:rsidP="003468F6">
      <w:pPr>
        <w:pStyle w:val="Heading2"/>
      </w:pPr>
      <w:bookmarkStart w:id="91" w:name="_Toc13658827"/>
      <w:r w:rsidRPr="00B9479B">
        <w:lastRenderedPageBreak/>
        <w:t>LOCATN-FUN-REQ-022430/A-Position (TcSE ROIN-292763)</w:t>
      </w:r>
      <w:bookmarkEnd w:id="91"/>
    </w:p>
    <w:p w:rsidR="00406F39" w:rsidRDefault="00970A5A" w:rsidP="003468F6">
      <w:pPr>
        <w:pStyle w:val="Heading3"/>
      </w:pPr>
      <w:bookmarkStart w:id="92" w:name="_Toc13658828"/>
      <w:r>
        <w:t>Requirements</w:t>
      </w:r>
      <w:bookmarkEnd w:id="92"/>
    </w:p>
    <w:p w:rsidR="003468F6" w:rsidRPr="003468F6" w:rsidRDefault="003468F6" w:rsidP="003468F6">
      <w:pPr>
        <w:pStyle w:val="Heading4"/>
        <w:rPr>
          <w:b w:val="0"/>
          <w:u w:val="single"/>
        </w:rPr>
      </w:pPr>
      <w:r w:rsidRPr="003468F6">
        <w:rPr>
          <w:b w:val="0"/>
          <w:u w:val="single"/>
        </w:rPr>
        <w:t>LOCATN-REQ-022431/C-Position Accuracy (TcSE ROIN-294206)</w:t>
      </w:r>
    </w:p>
    <w:p w:rsidR="003E1F3B" w:rsidRDefault="00970A5A" w:rsidP="003E1F3B">
      <w:r>
        <w:t>Positioning shall always be accurate.</w:t>
      </w:r>
    </w:p>
    <w:p w:rsidR="003E1F3B" w:rsidRDefault="00970A5A" w:rsidP="003E1F3B"/>
    <w:p w:rsidR="003E1F3B" w:rsidRDefault="00970A5A" w:rsidP="003E1F3B">
      <w:r>
        <w:t>System accuracy shall be calculated via the following method:</w:t>
      </w:r>
    </w:p>
    <w:p w:rsidR="003E1F3B" w:rsidRDefault="00970A5A" w:rsidP="003E1F3B">
      <w:r>
        <w:t>A drive cycle of 500 hours consisting of 50% Urban Canyon, 30% Open Sky and 20% Dense Foliage shall be driven with data collected.</w:t>
      </w:r>
    </w:p>
    <w:p w:rsidR="003E1F3B" w:rsidRDefault="00970A5A" w:rsidP="003E1F3B">
      <w:r>
        <w:t xml:space="preserve">A high </w:t>
      </w:r>
      <w:r>
        <w:t>resolution ground truth (RTK or PPP based) system shall be utilized and recorded with the same time domain (UTC Seconds, and publishing at the same epoch integer)</w:t>
      </w:r>
    </w:p>
    <w:p w:rsidR="003E1F3B" w:rsidRDefault="00970A5A" w:rsidP="003E1F3B">
      <w:r>
        <w:t>Each point shall be measured relative to each other and a distance calculated</w:t>
      </w:r>
    </w:p>
    <w:p w:rsidR="003E1F3B" w:rsidRDefault="00970A5A" w:rsidP="003E1F3B">
      <w:r>
        <w:t>An analysis sha</w:t>
      </w:r>
      <w:r>
        <w:t>ll be performed on the dataset such that a 98% confidence value (largest distance in achieving 98% of the points in 2 Dimensions).</w:t>
      </w:r>
    </w:p>
    <w:p w:rsidR="003E1F3B" w:rsidRDefault="00970A5A" w:rsidP="003E1F3B">
      <w:pPr>
        <w:rPr>
          <w:sz w:val="19"/>
        </w:rPr>
      </w:pPr>
    </w:p>
    <w:p w:rsidR="003E1F3B" w:rsidRDefault="00970A5A" w:rsidP="003E1F3B">
      <w:r>
        <w:t>System performance shall be:</w:t>
      </w:r>
    </w:p>
    <w:p w:rsidR="003E1F3B" w:rsidRDefault="00970A5A" w:rsidP="003E1F3B">
      <w:r>
        <w:t xml:space="preserve">High resolution (&gt;100hz) Acceleromoter+Gyro+Wheel Ticks 10m or less </w:t>
      </w:r>
    </w:p>
    <w:p w:rsidR="003E1F3B" w:rsidRDefault="00970A5A" w:rsidP="003E1F3B">
      <w:r>
        <w:t>Low resolution (&lt;20hz) Acc</w:t>
      </w:r>
      <w:r>
        <w:t xml:space="preserve">eleromoter+Gyro+Wheel Ticks 13m or less </w:t>
      </w:r>
    </w:p>
    <w:p w:rsidR="003E1F3B" w:rsidRDefault="00970A5A" w:rsidP="003E1F3B">
      <w:r>
        <w:t>Differential Wheel Ticks (4 wheel input) 15m or less</w:t>
      </w:r>
    </w:p>
    <w:p w:rsidR="003E1F3B" w:rsidRDefault="00970A5A" w:rsidP="003E1F3B"/>
    <w:p w:rsidR="003E1F3B" w:rsidRDefault="00970A5A" w:rsidP="003E1F3B">
      <w:r>
        <w:t>Pure Open Sky performance shall be 1.5m for all solutions</w:t>
      </w:r>
    </w:p>
    <w:p w:rsidR="003E1F3B" w:rsidRDefault="00970A5A" w:rsidP="003E1F3B"/>
    <w:p w:rsidR="003E1F3B" w:rsidRDefault="00970A5A" w:rsidP="003E1F3B">
      <w:r>
        <w:t>The following edge cases must be verified to work error free:</w:t>
      </w:r>
    </w:p>
    <w:p w:rsidR="003E1F3B" w:rsidRPr="003E1F3B" w:rsidRDefault="00970A5A" w:rsidP="00970A5A">
      <w:pPr>
        <w:numPr>
          <w:ilvl w:val="0"/>
          <w:numId w:val="8"/>
        </w:numPr>
      </w:pPr>
      <w:r w:rsidRPr="003E1F3B">
        <w:t>Slight bi-furcation deviation in a</w:t>
      </w:r>
      <w:r w:rsidRPr="003E1F3B">
        <w:rPr>
          <w:spacing w:val="-14"/>
        </w:rPr>
        <w:t xml:space="preserve"> </w:t>
      </w:r>
      <w:r w:rsidRPr="003E1F3B">
        <w:t>tunne</w:t>
      </w:r>
      <w:r w:rsidRPr="003E1F3B">
        <w:t>l (if a map is available for map-match)</w:t>
      </w:r>
    </w:p>
    <w:p w:rsidR="003E1F3B" w:rsidRDefault="00970A5A" w:rsidP="003E1F3B"/>
    <w:p w:rsidR="003E1F3B" w:rsidRDefault="00970A5A" w:rsidP="003468F6">
      <w:pPr>
        <w:jc w:val="center"/>
        <w:rPr>
          <w:strike/>
        </w:rPr>
      </w:pPr>
      <w:r w:rsidRPr="003E1F3B">
        <w:rPr>
          <w:noProof/>
        </w:rPr>
        <w:drawing>
          <wp:inline distT="0" distB="0" distL="0" distR="0" wp14:anchorId="623643DF" wp14:editId="56D6B061">
            <wp:extent cx="3390900" cy="2581275"/>
            <wp:effectExtent l="0" t="0" r="0" b="9525"/>
            <wp:docPr id="3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2581275"/>
                    </a:xfrm>
                    <a:prstGeom prst="rect">
                      <a:avLst/>
                    </a:prstGeom>
                    <a:noFill/>
                    <a:ln>
                      <a:noFill/>
                    </a:ln>
                  </pic:spPr>
                </pic:pic>
              </a:graphicData>
            </a:graphic>
          </wp:inline>
        </w:drawing>
      </w:r>
    </w:p>
    <w:p w:rsidR="003E1F3B" w:rsidRDefault="00970A5A" w:rsidP="003E1F3B">
      <w:pPr>
        <w:rPr>
          <w:strike/>
        </w:rPr>
      </w:pPr>
    </w:p>
    <w:p w:rsidR="003E1F3B" w:rsidRDefault="00970A5A" w:rsidP="003468F6">
      <w:pPr>
        <w:jc w:val="center"/>
        <w:rPr>
          <w:strike/>
        </w:rPr>
      </w:pPr>
      <w:r>
        <w:rPr>
          <w:noProof/>
        </w:rPr>
        <w:lastRenderedPageBreak/>
        <w:drawing>
          <wp:inline distT="0" distB="0" distL="0" distR="0" wp14:anchorId="38759644" wp14:editId="12127164">
            <wp:extent cx="2792730" cy="3077845"/>
            <wp:effectExtent l="0" t="0" r="7620" b="8255"/>
            <wp:docPr id="390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1.jpeg"/>
                    <pic:cNvPicPr/>
                  </pic:nvPicPr>
                  <pic:blipFill>
                    <a:blip r:embed="rId16" cstate="print"/>
                    <a:stretch>
                      <a:fillRect/>
                    </a:stretch>
                  </pic:blipFill>
                  <pic:spPr>
                    <a:xfrm>
                      <a:off x="0" y="0"/>
                      <a:ext cx="2792730" cy="3077845"/>
                    </a:xfrm>
                    <a:prstGeom prst="rect">
                      <a:avLst/>
                    </a:prstGeom>
                  </pic:spPr>
                </pic:pic>
              </a:graphicData>
            </a:graphic>
          </wp:inline>
        </w:drawing>
      </w:r>
    </w:p>
    <w:p w:rsidR="007E59FF" w:rsidRDefault="00970A5A" w:rsidP="003E1F3B">
      <w:pPr>
        <w:rPr>
          <w:rFonts w:cs="Arial"/>
        </w:rPr>
      </w:pPr>
    </w:p>
    <w:p w:rsidR="007E59FF" w:rsidRDefault="00970A5A" w:rsidP="003E1F3B">
      <w:pPr>
        <w:rPr>
          <w:rFonts w:cs="Arial"/>
        </w:rPr>
      </w:pPr>
    </w:p>
    <w:p w:rsidR="003E1F3B" w:rsidRDefault="00970A5A" w:rsidP="003E1F3B">
      <w:pPr>
        <w:rPr>
          <w:strike/>
          <w:sz w:val="16"/>
        </w:rPr>
      </w:pPr>
      <w:r>
        <w:rPr>
          <w:rFonts w:cs="Arial"/>
        </w:rPr>
        <w:t xml:space="preserve"> </w:t>
      </w:r>
    </w:p>
    <w:p w:rsidR="003E1F3B" w:rsidRDefault="00970A5A" w:rsidP="003E1F3B">
      <w:pPr>
        <w:rPr>
          <w:strike/>
          <w:sz w:val="10"/>
        </w:rPr>
      </w:pPr>
    </w:p>
    <w:p w:rsidR="003E1F3B" w:rsidRPr="003E1F3B" w:rsidRDefault="00970A5A" w:rsidP="00970A5A">
      <w:pPr>
        <w:numPr>
          <w:ilvl w:val="0"/>
          <w:numId w:val="8"/>
        </w:numPr>
      </w:pPr>
      <w:r w:rsidRPr="003E1F3B">
        <w:t>Exiting Parking Garage (valet at Palmer House Chicago</w:t>
      </w:r>
      <w:r w:rsidRPr="003E1F3B">
        <w:rPr>
          <w:spacing w:val="-16"/>
        </w:rPr>
        <w:t xml:space="preserve"> </w:t>
      </w:r>
      <w:r w:rsidRPr="003E1F3B">
        <w:t>Example) (if a map is available for map-match)</w:t>
      </w:r>
    </w:p>
    <w:p w:rsidR="003E1F3B" w:rsidRPr="003E1F3B" w:rsidRDefault="00970A5A" w:rsidP="00970A5A">
      <w:pPr>
        <w:numPr>
          <w:ilvl w:val="0"/>
          <w:numId w:val="8"/>
        </w:numPr>
      </w:pPr>
      <w:r w:rsidRPr="003E1F3B">
        <w:t>Multi-leveled roads (Upper/lower/Service level Wacker Dr in Chicago / Randolph st in</w:t>
      </w:r>
      <w:r w:rsidRPr="003E1F3B">
        <w:rPr>
          <w:spacing w:val="-36"/>
        </w:rPr>
        <w:t xml:space="preserve"> </w:t>
      </w:r>
      <w:r w:rsidRPr="003E1F3B">
        <w:t xml:space="preserve">Chicago) (if a map </w:t>
      </w:r>
      <w:r w:rsidRPr="003E1F3B">
        <w:t>is available for map-match)</w:t>
      </w:r>
    </w:p>
    <w:p w:rsidR="003E1F3B" w:rsidRPr="003E1F3B" w:rsidRDefault="00970A5A" w:rsidP="00970A5A">
      <w:pPr>
        <w:numPr>
          <w:ilvl w:val="0"/>
          <w:numId w:val="8"/>
        </w:numPr>
      </w:pPr>
      <w:r w:rsidRPr="003E1F3B">
        <w:t>Parking Lot / Off road</w:t>
      </w:r>
      <w:r w:rsidRPr="003E1F3B">
        <w:rPr>
          <w:spacing w:val="-11"/>
        </w:rPr>
        <w:t xml:space="preserve"> </w:t>
      </w:r>
      <w:r w:rsidRPr="003E1F3B">
        <w:t>handling (if a map is available for map-match)</w:t>
      </w:r>
    </w:p>
    <w:p w:rsidR="003E1F3B" w:rsidRPr="003E1F3B" w:rsidRDefault="00970A5A" w:rsidP="00970A5A">
      <w:pPr>
        <w:numPr>
          <w:ilvl w:val="0"/>
          <w:numId w:val="8"/>
        </w:numPr>
        <w:rPr>
          <w:strike/>
        </w:rPr>
      </w:pPr>
      <w:r w:rsidRPr="003E1F3B">
        <w:t>Express lane vs Service drive vs</w:t>
      </w:r>
      <w:r w:rsidRPr="003E1F3B">
        <w:rPr>
          <w:spacing w:val="-15"/>
        </w:rPr>
        <w:t xml:space="preserve"> </w:t>
      </w:r>
      <w:r w:rsidRPr="003E1F3B">
        <w:t>freeway (if a map is available for map-match)</w:t>
      </w:r>
    </w:p>
    <w:p w:rsidR="003E1F3B" w:rsidRPr="003E1F3B" w:rsidRDefault="00970A5A" w:rsidP="00970A5A">
      <w:pPr>
        <w:numPr>
          <w:ilvl w:val="0"/>
          <w:numId w:val="8"/>
        </w:numPr>
      </w:pPr>
      <w:r w:rsidRPr="003E1F3B">
        <w:t>Startup in dense foliage (after 24 hour soak – autoephemeris</w:t>
      </w:r>
      <w:r w:rsidRPr="003E1F3B">
        <w:rPr>
          <w:spacing w:val="-16"/>
        </w:rPr>
        <w:t xml:space="preserve"> </w:t>
      </w:r>
      <w:r w:rsidRPr="003E1F3B">
        <w:t>expired)</w:t>
      </w:r>
    </w:p>
    <w:p w:rsidR="003E1F3B" w:rsidRPr="003E1F3B" w:rsidRDefault="00970A5A" w:rsidP="00970A5A">
      <w:pPr>
        <w:numPr>
          <w:ilvl w:val="0"/>
          <w:numId w:val="8"/>
        </w:numPr>
      </w:pPr>
      <w:r w:rsidRPr="003E1F3B">
        <w:t xml:space="preserve">Startup </w:t>
      </w:r>
      <w:r w:rsidRPr="003E1F3B">
        <w:t>in Complicated Airport Parking deck (after 24 hour soak – autoepemeris</w:t>
      </w:r>
      <w:r w:rsidRPr="003E1F3B">
        <w:rPr>
          <w:spacing w:val="-17"/>
        </w:rPr>
        <w:t xml:space="preserve"> </w:t>
      </w:r>
      <w:r w:rsidRPr="003E1F3B">
        <w:t>expired)</w:t>
      </w:r>
    </w:p>
    <w:p w:rsidR="003E1F3B" w:rsidRPr="003E1F3B" w:rsidRDefault="00970A5A" w:rsidP="00970A5A">
      <w:pPr>
        <w:numPr>
          <w:ilvl w:val="0"/>
          <w:numId w:val="8"/>
        </w:numPr>
      </w:pPr>
      <w:r w:rsidRPr="003E1F3B">
        <w:t>US/Canada Tunnel in</w:t>
      </w:r>
      <w:r w:rsidRPr="003E1F3B">
        <w:rPr>
          <w:spacing w:val="-8"/>
        </w:rPr>
        <w:t xml:space="preserve"> </w:t>
      </w:r>
      <w:r w:rsidRPr="003E1F3B">
        <w:t>Detroit/Windsor (if a map is available for map-match)</w:t>
      </w:r>
    </w:p>
    <w:p w:rsidR="003E1F3B" w:rsidRPr="003E1F3B" w:rsidRDefault="00970A5A" w:rsidP="00970A5A">
      <w:pPr>
        <w:numPr>
          <w:ilvl w:val="0"/>
          <w:numId w:val="8"/>
        </w:numPr>
      </w:pPr>
      <w:r w:rsidRPr="003E1F3B">
        <w:t>Multipath Mitigation (Downtown Chicago Test</w:t>
      </w:r>
      <w:r w:rsidRPr="003E1F3B">
        <w:rPr>
          <w:spacing w:val="-17"/>
        </w:rPr>
        <w:t xml:space="preserve"> </w:t>
      </w:r>
      <w:r w:rsidRPr="003E1F3B">
        <w:t>Route)</w:t>
      </w:r>
    </w:p>
    <w:p w:rsidR="003E1F3B" w:rsidRPr="003E1F3B" w:rsidRDefault="00970A5A" w:rsidP="00970A5A">
      <w:pPr>
        <w:numPr>
          <w:ilvl w:val="0"/>
          <w:numId w:val="8"/>
        </w:numPr>
      </w:pPr>
      <w:r w:rsidRPr="003E1F3B">
        <w:t>Big Dig in</w:t>
      </w:r>
      <w:r w:rsidRPr="003E1F3B">
        <w:rPr>
          <w:spacing w:val="-8"/>
        </w:rPr>
        <w:t xml:space="preserve"> </w:t>
      </w:r>
      <w:r w:rsidRPr="003E1F3B">
        <w:t>Boston (if a map is available for map-ma</w:t>
      </w:r>
      <w:r w:rsidRPr="003E1F3B">
        <w:t>tch)</w:t>
      </w:r>
    </w:p>
    <w:p w:rsidR="007E59FF" w:rsidRDefault="00970A5A">
      <w:pPr>
        <w:ind w:left="720" w:hanging="360"/>
        <w:rPr>
          <w:rFonts w:cs="Arial"/>
        </w:rPr>
      </w:pPr>
    </w:p>
    <w:p w:rsidR="003468F6" w:rsidRPr="003468F6" w:rsidRDefault="003468F6" w:rsidP="003468F6">
      <w:pPr>
        <w:pStyle w:val="Heading4"/>
        <w:rPr>
          <w:b w:val="0"/>
          <w:u w:val="single"/>
        </w:rPr>
      </w:pPr>
      <w:r w:rsidRPr="003468F6">
        <w:rPr>
          <w:b w:val="0"/>
          <w:u w:val="single"/>
        </w:rPr>
        <w:t>LOCATN-REQ-283027/A-Reference Coordinate System</w:t>
      </w:r>
    </w:p>
    <w:p w:rsidR="00C645C6" w:rsidRDefault="00970A5A" w:rsidP="00C645C6">
      <w:r>
        <w:t>Localization engine shall provide a solution based on Center point of vehicle at ground altitude.  Appropriate transformations shall be applied such that the solution matches that for each vehicle variant. This shall be verified in</w:t>
      </w:r>
      <w:r>
        <w:t xml:space="preserve"> clear sky conditions with a high resolution GNSS system as ground truth.</w:t>
      </w:r>
    </w:p>
    <w:p w:rsidR="004C7C27" w:rsidRDefault="00970A5A" w:rsidP="00C645C6"/>
    <w:p w:rsidR="007E59FF" w:rsidRDefault="00970A5A" w:rsidP="003468F6">
      <w:pPr>
        <w:jc w:val="center"/>
        <w:rPr>
          <w:rFonts w:cs="Arial"/>
        </w:rPr>
      </w:pPr>
      <w:r>
        <w:rPr>
          <w:rFonts w:cs="Arial"/>
          <w:noProof/>
        </w:rPr>
        <w:drawing>
          <wp:inline distT="0" distB="0" distL="0" distR="0" wp14:anchorId="2EE9A5D8">
            <wp:extent cx="3383280" cy="2219325"/>
            <wp:effectExtent l="0" t="0" r="7620" b="9525"/>
            <wp:docPr id="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3280" cy="2219325"/>
                    </a:xfrm>
                    <a:prstGeom prst="rect">
                      <a:avLst/>
                    </a:prstGeom>
                    <a:noFill/>
                  </pic:spPr>
                </pic:pic>
              </a:graphicData>
            </a:graphic>
          </wp:inline>
        </w:drawing>
      </w:r>
    </w:p>
    <w:p w:rsidR="00406F39" w:rsidRDefault="00970A5A" w:rsidP="003468F6">
      <w:pPr>
        <w:pStyle w:val="Heading3"/>
      </w:pPr>
      <w:bookmarkStart w:id="93" w:name="_Toc13658829"/>
      <w:r>
        <w:lastRenderedPageBreak/>
        <w:t>Use Cases</w:t>
      </w:r>
      <w:bookmarkEnd w:id="93"/>
    </w:p>
    <w:p w:rsidR="00406F39" w:rsidRDefault="00970A5A" w:rsidP="003468F6">
      <w:pPr>
        <w:pStyle w:val="Heading4"/>
      </w:pPr>
      <w:r>
        <w:t>LOCATN-UC-REQ-022432/C-Driving on Road – Clear Sky (TcSE ROIN-292579)</w:t>
      </w:r>
    </w:p>
    <w:p w:rsidR="00AE06BC" w:rsidRPr="00AE06BC" w:rsidRDefault="00970A5A"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5"/>
        <w:gridCol w:w="7001"/>
      </w:tblGrid>
      <w:tr w:rsidR="007D171E">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7D171E" w:rsidRDefault="00970A5A">
            <w:pPr>
              <w:rPr>
                <w:b/>
                <w:lang w:eastAsia="zh-CN"/>
              </w:rPr>
            </w:pPr>
            <w:r>
              <w:rPr>
                <w:b/>
                <w:lang w:eastAsia="zh-CN"/>
              </w:rPr>
              <w:t>Actors</w:t>
            </w:r>
          </w:p>
        </w:tc>
        <w:tc>
          <w:tcPr>
            <w:tcW w:w="7001" w:type="dxa"/>
            <w:tcBorders>
              <w:top w:val="single" w:sz="4" w:space="0" w:color="auto"/>
              <w:left w:val="single" w:sz="4" w:space="0" w:color="auto"/>
              <w:bottom w:val="single" w:sz="4" w:space="0" w:color="auto"/>
              <w:right w:val="single" w:sz="4" w:space="0" w:color="auto"/>
            </w:tcBorders>
            <w:hideMark/>
          </w:tcPr>
          <w:p w:rsidR="007D171E" w:rsidRDefault="00970A5A">
            <w:pPr>
              <w:rPr>
                <w:lang w:eastAsia="zh-CN"/>
              </w:rPr>
            </w:pPr>
            <w:r>
              <w:rPr>
                <w:lang w:eastAsia="zh-CN"/>
              </w:rPr>
              <w:t>Vehicle Occupant</w:t>
            </w:r>
          </w:p>
        </w:tc>
      </w:tr>
      <w:tr w:rsidR="007D171E">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7D171E" w:rsidRDefault="00970A5A">
            <w:pPr>
              <w:rPr>
                <w:b/>
                <w:lang w:eastAsia="zh-CN"/>
              </w:rPr>
            </w:pPr>
            <w:r>
              <w:rPr>
                <w:b/>
                <w:lang w:eastAsia="zh-CN"/>
              </w:rPr>
              <w:t>Pre-conditions</w:t>
            </w:r>
          </w:p>
        </w:tc>
        <w:tc>
          <w:tcPr>
            <w:tcW w:w="7001" w:type="dxa"/>
            <w:tcBorders>
              <w:top w:val="single" w:sz="4" w:space="0" w:color="auto"/>
              <w:left w:val="single" w:sz="4" w:space="0" w:color="auto"/>
              <w:bottom w:val="single" w:sz="4" w:space="0" w:color="auto"/>
              <w:right w:val="single" w:sz="4" w:space="0" w:color="auto"/>
            </w:tcBorders>
            <w:hideMark/>
          </w:tcPr>
          <w:p w:rsidR="007D171E" w:rsidRDefault="00970A5A">
            <w:pPr>
              <w:rPr>
                <w:lang w:eastAsia="zh-CN"/>
              </w:rPr>
            </w:pPr>
            <w:r>
              <w:rPr>
                <w:lang w:eastAsia="zh-CN"/>
              </w:rPr>
              <w:t>The current location is available.</w:t>
            </w:r>
          </w:p>
          <w:p w:rsidR="007D171E" w:rsidRDefault="00970A5A">
            <w:pPr>
              <w:rPr>
                <w:lang w:eastAsia="zh-CN"/>
              </w:rPr>
            </w:pPr>
            <w:r>
              <w:rPr>
                <w:lang w:eastAsia="zh-CN"/>
              </w:rPr>
              <w:t>A navigation route is not active.</w:t>
            </w:r>
          </w:p>
        </w:tc>
      </w:tr>
      <w:tr w:rsidR="007D171E">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7D171E" w:rsidRDefault="00970A5A">
            <w:pPr>
              <w:rPr>
                <w:b/>
                <w:lang w:eastAsia="zh-CN"/>
              </w:rPr>
            </w:pPr>
            <w:r>
              <w:rPr>
                <w:b/>
                <w:lang w:eastAsia="zh-CN"/>
              </w:rPr>
              <w:t>Scenario Description</w:t>
            </w:r>
          </w:p>
        </w:tc>
        <w:tc>
          <w:tcPr>
            <w:tcW w:w="7001" w:type="dxa"/>
            <w:tcBorders>
              <w:top w:val="single" w:sz="4" w:space="0" w:color="auto"/>
              <w:left w:val="single" w:sz="4" w:space="0" w:color="auto"/>
              <w:bottom w:val="single" w:sz="4" w:space="0" w:color="auto"/>
              <w:right w:val="single" w:sz="4" w:space="0" w:color="auto"/>
            </w:tcBorders>
            <w:hideMark/>
          </w:tcPr>
          <w:p w:rsidR="007D171E" w:rsidRDefault="00970A5A">
            <w:pPr>
              <w:rPr>
                <w:lang w:eastAsia="zh-CN"/>
              </w:rPr>
            </w:pPr>
            <w:r>
              <w:rPr>
                <w:lang w:eastAsia="zh-CN"/>
              </w:rPr>
              <w:t>The customer is driving on a road.</w:t>
            </w:r>
          </w:p>
        </w:tc>
      </w:tr>
      <w:tr w:rsidR="005A267F">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5A267F" w:rsidRDefault="00970A5A">
            <w:pPr>
              <w:rPr>
                <w:b/>
                <w:lang w:eastAsia="zh-CN"/>
              </w:rPr>
            </w:pPr>
            <w:r>
              <w:rPr>
                <w:b/>
                <w:lang w:eastAsia="zh-CN"/>
              </w:rPr>
              <w:t>Post-conditions</w:t>
            </w:r>
          </w:p>
        </w:tc>
        <w:tc>
          <w:tcPr>
            <w:tcW w:w="7001" w:type="dxa"/>
            <w:tcBorders>
              <w:top w:val="single" w:sz="4" w:space="0" w:color="auto"/>
              <w:left w:val="single" w:sz="4" w:space="0" w:color="auto"/>
              <w:bottom w:val="single" w:sz="4" w:space="0" w:color="auto"/>
              <w:right w:val="single" w:sz="4" w:space="0" w:color="auto"/>
            </w:tcBorders>
            <w:hideMark/>
          </w:tcPr>
          <w:p w:rsidR="005A267F" w:rsidRDefault="00970A5A">
            <w:pPr>
              <w:ind w:left="103"/>
            </w:pPr>
            <w:r>
              <w:t>The current location is correctly identified (position of vehicle on road).</w:t>
            </w:r>
          </w:p>
          <w:p w:rsidR="005A267F" w:rsidRDefault="00970A5A">
            <w:pPr>
              <w:spacing w:before="3"/>
              <w:ind w:left="103" w:right="111"/>
            </w:pPr>
            <w:r>
              <w:t xml:space="preserve">The position data (Lat/Long/Heading/ Satellite constellation information /etc) is output on the vehicle </w:t>
            </w:r>
            <w:r>
              <w:t>data bus if the ECU is the localization master.</w:t>
            </w:r>
          </w:p>
          <w:p w:rsidR="005A267F" w:rsidRDefault="00970A5A">
            <w:pPr>
              <w:spacing w:line="228" w:lineRule="exact"/>
              <w:ind w:left="103"/>
            </w:pPr>
            <w:r>
              <w:t>The position is provided for internal consumption.</w:t>
            </w:r>
          </w:p>
        </w:tc>
      </w:tr>
      <w:tr w:rsidR="005A267F">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5A267F" w:rsidRDefault="00970A5A">
            <w:pPr>
              <w:rPr>
                <w:b/>
                <w:lang w:eastAsia="zh-CN"/>
              </w:rPr>
            </w:pPr>
            <w:r>
              <w:rPr>
                <w:b/>
                <w:lang w:eastAsia="zh-CN"/>
              </w:rPr>
              <w:t>List of Exception Use Cases</w:t>
            </w:r>
          </w:p>
        </w:tc>
        <w:tc>
          <w:tcPr>
            <w:tcW w:w="7001" w:type="dxa"/>
            <w:tcBorders>
              <w:top w:val="single" w:sz="4" w:space="0" w:color="auto"/>
              <w:left w:val="single" w:sz="4" w:space="0" w:color="auto"/>
              <w:bottom w:val="single" w:sz="4" w:space="0" w:color="auto"/>
              <w:right w:val="single" w:sz="4" w:space="0" w:color="auto"/>
            </w:tcBorders>
            <w:hideMark/>
          </w:tcPr>
          <w:p w:rsidR="005A267F" w:rsidRDefault="00970A5A">
            <w:pPr>
              <w:spacing w:line="228" w:lineRule="exact"/>
              <w:ind w:left="103"/>
            </w:pPr>
            <w:r>
              <w:t>E1 – GPS Fault – Antenna Issue</w:t>
            </w:r>
          </w:p>
          <w:p w:rsidR="005A267F" w:rsidRPr="005A267F" w:rsidRDefault="00970A5A">
            <w:pPr>
              <w:ind w:left="103" w:right="2923"/>
            </w:pPr>
            <w:r>
              <w:t>E2 – Sensor Fault – Gyro / Wheel Tick Issue E3 – Sensor Reset – Wheel Tick Issue</w:t>
            </w:r>
          </w:p>
          <w:p w:rsidR="005A267F" w:rsidRPr="005A267F" w:rsidRDefault="00970A5A">
            <w:pPr>
              <w:ind w:left="103"/>
            </w:pPr>
            <w:r w:rsidRPr="005A267F">
              <w:t xml:space="preserve">E4 – WIFI Fault </w:t>
            </w:r>
            <w:r w:rsidRPr="005A267F">
              <w:t>(if licensed by Ford)</w:t>
            </w:r>
          </w:p>
          <w:p w:rsidR="005A267F" w:rsidRDefault="00970A5A">
            <w:pPr>
              <w:ind w:left="103"/>
            </w:pPr>
            <w:r w:rsidRPr="005A267F">
              <w:t>E5 – WIFI Positioning Data Not Available (if licensed by Ford)</w:t>
            </w:r>
          </w:p>
        </w:tc>
      </w:tr>
      <w:tr w:rsidR="005A267F">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5A267F" w:rsidRDefault="00970A5A">
            <w:pPr>
              <w:rPr>
                <w:b/>
                <w:lang w:eastAsia="zh-CN"/>
              </w:rPr>
            </w:pPr>
            <w:r>
              <w:rPr>
                <w:b/>
                <w:lang w:eastAsia="zh-CN"/>
              </w:rPr>
              <w:t>Interfaces</w:t>
            </w:r>
          </w:p>
        </w:tc>
        <w:tc>
          <w:tcPr>
            <w:tcW w:w="7001" w:type="dxa"/>
            <w:tcBorders>
              <w:top w:val="single" w:sz="4" w:space="0" w:color="auto"/>
              <w:left w:val="single" w:sz="4" w:space="0" w:color="auto"/>
              <w:bottom w:val="single" w:sz="4" w:space="0" w:color="auto"/>
              <w:right w:val="single" w:sz="4" w:space="0" w:color="auto"/>
            </w:tcBorders>
            <w:hideMark/>
          </w:tcPr>
          <w:p w:rsidR="005A267F" w:rsidRDefault="00970A5A">
            <w:pPr>
              <w:spacing w:line="227" w:lineRule="exact"/>
              <w:ind w:left="103"/>
            </w:pPr>
            <w:r>
              <w:t>G-HMI (IF EQUIPPED)</w:t>
            </w:r>
          </w:p>
          <w:p w:rsidR="005A267F" w:rsidRDefault="00970A5A">
            <w:pPr>
              <w:spacing w:line="229" w:lineRule="exact"/>
              <w:ind w:left="103"/>
            </w:pPr>
            <w:r>
              <w:t>Sensors (Internal IMU)</w:t>
            </w:r>
          </w:p>
          <w:p w:rsidR="005A267F" w:rsidRDefault="00970A5A">
            <w:pPr>
              <w:spacing w:line="229" w:lineRule="exact"/>
              <w:ind w:left="103"/>
            </w:pPr>
            <w:r>
              <w:t>Wheel Ticks (via Vehicle Data bus)</w:t>
            </w:r>
          </w:p>
        </w:tc>
      </w:tr>
    </w:tbl>
    <w:p w:rsidR="007D171E" w:rsidRDefault="00970A5A">
      <w:pPr>
        <w:rPr>
          <w:b/>
        </w:rPr>
      </w:pPr>
    </w:p>
    <w:p w:rsidR="00406F39" w:rsidRDefault="00970A5A" w:rsidP="003468F6">
      <w:pPr>
        <w:pStyle w:val="Heading4"/>
      </w:pPr>
      <w:r>
        <w:t>LOCATN-UC-REQ-022433/C-GPS Fault – Antenna Issue (TcSE ROIN-292580)</w:t>
      </w:r>
    </w:p>
    <w:p w:rsidR="00406F39" w:rsidRPr="005F5EF0" w:rsidRDefault="00970A5A" w:rsidP="00406F39">
      <w:pPr>
        <w:rPr>
          <w:b/>
          <w:sz w:val="16"/>
          <w:szCs w:val="16"/>
        </w:rPr>
      </w:pPr>
      <w:r w:rsidRPr="005F5EF0">
        <w:rPr>
          <w:b/>
          <w:sz w:val="16"/>
          <w:szCs w:val="16"/>
        </w:rPr>
        <w:t>Linked Elements</w:t>
      </w:r>
    </w:p>
    <w:p w:rsidR="007C3C8E" w:rsidRPr="005F5EF0" w:rsidRDefault="00970A5A" w:rsidP="007C3C8E">
      <w:pPr>
        <w:rPr>
          <w:sz w:val="16"/>
          <w:szCs w:val="16"/>
        </w:rPr>
      </w:pPr>
      <w:r w:rsidRPr="005F5EF0">
        <w:rPr>
          <w:sz w:val="16"/>
          <w:szCs w:val="16"/>
        </w:rPr>
        <w:t>LOCATN-UC-REQ-022432/C-Driving on Road – Clear Sky (TcSE ROIN-292579)</w:t>
      </w:r>
    </w:p>
    <w:p w:rsidR="007C3C8E" w:rsidRPr="005F5EF0" w:rsidRDefault="00970A5A" w:rsidP="007C3C8E">
      <w:pPr>
        <w:rPr>
          <w:sz w:val="16"/>
          <w:szCs w:val="16"/>
        </w:rPr>
      </w:pPr>
      <w:r w:rsidRPr="005F5EF0">
        <w:rPr>
          <w:sz w:val="16"/>
          <w:szCs w:val="16"/>
        </w:rPr>
        <w:t>LOCATN-UC-REQ-022441/C-Driving on Road – Multi-leveled Roads (TcSE ROIN-292588)</w:t>
      </w:r>
    </w:p>
    <w:p w:rsidR="007C3C8E" w:rsidRPr="005F5EF0" w:rsidRDefault="00970A5A" w:rsidP="007C3C8E">
      <w:pPr>
        <w:rPr>
          <w:sz w:val="16"/>
          <w:szCs w:val="16"/>
        </w:rPr>
      </w:pPr>
      <w:r w:rsidRPr="005F5EF0">
        <w:rPr>
          <w:sz w:val="16"/>
          <w:szCs w:val="16"/>
        </w:rPr>
        <w:t>LOCATN-UC-REQ-022443/C-Driving off Road – Exiting Underground Parking Lot (TcSE ROIN-2</w:t>
      </w:r>
      <w:r w:rsidRPr="005F5EF0">
        <w:rPr>
          <w:sz w:val="16"/>
          <w:szCs w:val="16"/>
        </w:rPr>
        <w:t>92590)</w:t>
      </w:r>
    </w:p>
    <w:p w:rsidR="007C3C8E" w:rsidRPr="005F5EF0" w:rsidRDefault="00970A5A" w:rsidP="007C3C8E">
      <w:pPr>
        <w:rPr>
          <w:sz w:val="16"/>
          <w:szCs w:val="16"/>
        </w:rPr>
      </w:pPr>
      <w:r w:rsidRPr="005F5EF0">
        <w:rPr>
          <w:sz w:val="16"/>
          <w:szCs w:val="16"/>
        </w:rPr>
        <w:t>LOCATN-UC-REQ-022442/C-Driving Off Road – Entering Parking Lot (TcSE ROIN-292589)</w:t>
      </w:r>
    </w:p>
    <w:p w:rsidR="007C3C8E" w:rsidRPr="005F5EF0" w:rsidRDefault="00970A5A" w:rsidP="007C3C8E">
      <w:pPr>
        <w:rPr>
          <w:sz w:val="16"/>
          <w:szCs w:val="16"/>
        </w:rPr>
      </w:pPr>
      <w:r w:rsidRPr="005F5EF0">
        <w:rPr>
          <w:sz w:val="16"/>
          <w:szCs w:val="16"/>
        </w:rPr>
        <w:t>LOCATN-UC-REQ-022438/C-Driving on Road – Urban Canyon (TcSE ROIN-292585)</w:t>
      </w:r>
    </w:p>
    <w:p w:rsidR="00FF0875" w:rsidRDefault="00970A5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4"/>
        <w:gridCol w:w="7002"/>
      </w:tblGrid>
      <w:tr w:rsidR="0066115D">
        <w:trPr>
          <w:jc w:val="center"/>
        </w:trPr>
        <w:tc>
          <w:tcPr>
            <w:tcW w:w="1854" w:type="dxa"/>
            <w:tcBorders>
              <w:top w:val="single" w:sz="4" w:space="0" w:color="auto"/>
              <w:left w:val="single" w:sz="4" w:space="0" w:color="auto"/>
              <w:bottom w:val="single" w:sz="4" w:space="0" w:color="auto"/>
              <w:right w:val="single" w:sz="4" w:space="0" w:color="auto"/>
            </w:tcBorders>
            <w:shd w:val="clear" w:color="auto" w:fill="BFBFBF"/>
            <w:hideMark/>
          </w:tcPr>
          <w:p w:rsidR="0066115D" w:rsidRDefault="00970A5A">
            <w:pPr>
              <w:rPr>
                <w:b/>
                <w:lang w:eastAsia="zh-CN"/>
              </w:rPr>
            </w:pPr>
            <w:r>
              <w:rPr>
                <w:b/>
                <w:lang w:eastAsia="zh-CN"/>
              </w:rPr>
              <w:t>Actors</w:t>
            </w:r>
          </w:p>
        </w:tc>
        <w:tc>
          <w:tcPr>
            <w:tcW w:w="7002" w:type="dxa"/>
            <w:tcBorders>
              <w:top w:val="single" w:sz="4" w:space="0" w:color="auto"/>
              <w:left w:val="single" w:sz="4" w:space="0" w:color="auto"/>
              <w:bottom w:val="single" w:sz="4" w:space="0" w:color="auto"/>
              <w:right w:val="single" w:sz="4" w:space="0" w:color="auto"/>
            </w:tcBorders>
            <w:hideMark/>
          </w:tcPr>
          <w:p w:rsidR="0066115D" w:rsidRDefault="00970A5A" w:rsidP="00EE1607">
            <w:pPr>
              <w:spacing w:line="230" w:lineRule="exact"/>
            </w:pPr>
            <w:r>
              <w:t xml:space="preserve">Host Vehicle </w:t>
            </w:r>
          </w:p>
        </w:tc>
      </w:tr>
      <w:tr w:rsidR="0066115D">
        <w:trPr>
          <w:jc w:val="center"/>
        </w:trPr>
        <w:tc>
          <w:tcPr>
            <w:tcW w:w="1854" w:type="dxa"/>
            <w:tcBorders>
              <w:top w:val="single" w:sz="4" w:space="0" w:color="auto"/>
              <w:left w:val="single" w:sz="4" w:space="0" w:color="auto"/>
              <w:bottom w:val="single" w:sz="4" w:space="0" w:color="auto"/>
              <w:right w:val="single" w:sz="4" w:space="0" w:color="auto"/>
            </w:tcBorders>
            <w:shd w:val="clear" w:color="auto" w:fill="BFBFBF"/>
            <w:hideMark/>
          </w:tcPr>
          <w:p w:rsidR="0066115D" w:rsidRDefault="00970A5A">
            <w:pPr>
              <w:rPr>
                <w:b/>
                <w:lang w:eastAsia="zh-CN"/>
              </w:rPr>
            </w:pPr>
            <w:r>
              <w:rPr>
                <w:b/>
                <w:lang w:eastAsia="zh-CN"/>
              </w:rPr>
              <w:t>Pre-conditions</w:t>
            </w:r>
          </w:p>
        </w:tc>
        <w:tc>
          <w:tcPr>
            <w:tcW w:w="7002" w:type="dxa"/>
            <w:tcBorders>
              <w:top w:val="single" w:sz="4" w:space="0" w:color="auto"/>
              <w:left w:val="single" w:sz="4" w:space="0" w:color="auto"/>
              <w:bottom w:val="single" w:sz="4" w:space="0" w:color="auto"/>
              <w:right w:val="single" w:sz="4" w:space="0" w:color="auto"/>
            </w:tcBorders>
            <w:hideMark/>
          </w:tcPr>
          <w:p w:rsidR="0066115D" w:rsidRDefault="00970A5A" w:rsidP="00EE1607">
            <w:pPr>
              <w:spacing w:line="230" w:lineRule="exact"/>
            </w:pPr>
            <w:r>
              <w:t>Same as Normal Usage Use Case</w:t>
            </w:r>
          </w:p>
        </w:tc>
      </w:tr>
      <w:tr w:rsidR="0066115D">
        <w:trPr>
          <w:jc w:val="center"/>
        </w:trPr>
        <w:tc>
          <w:tcPr>
            <w:tcW w:w="1854" w:type="dxa"/>
            <w:tcBorders>
              <w:top w:val="single" w:sz="4" w:space="0" w:color="auto"/>
              <w:left w:val="single" w:sz="4" w:space="0" w:color="auto"/>
              <w:bottom w:val="single" w:sz="4" w:space="0" w:color="auto"/>
              <w:right w:val="single" w:sz="4" w:space="0" w:color="auto"/>
            </w:tcBorders>
            <w:shd w:val="clear" w:color="auto" w:fill="BFBFBF"/>
            <w:hideMark/>
          </w:tcPr>
          <w:p w:rsidR="0066115D" w:rsidRDefault="00970A5A">
            <w:pPr>
              <w:rPr>
                <w:b/>
                <w:lang w:eastAsia="zh-CN"/>
              </w:rPr>
            </w:pPr>
            <w:r>
              <w:rPr>
                <w:b/>
                <w:lang w:eastAsia="zh-CN"/>
              </w:rPr>
              <w:t>Scenario Description</w:t>
            </w:r>
          </w:p>
        </w:tc>
        <w:tc>
          <w:tcPr>
            <w:tcW w:w="7002" w:type="dxa"/>
            <w:tcBorders>
              <w:top w:val="single" w:sz="4" w:space="0" w:color="auto"/>
              <w:left w:val="single" w:sz="4" w:space="0" w:color="auto"/>
              <w:bottom w:val="single" w:sz="4" w:space="0" w:color="auto"/>
              <w:right w:val="single" w:sz="4" w:space="0" w:color="auto"/>
            </w:tcBorders>
            <w:hideMark/>
          </w:tcPr>
          <w:p w:rsidR="0066115D" w:rsidRDefault="00970A5A" w:rsidP="00EE1607">
            <w:r>
              <w:t>An RF Path failure</w:t>
            </w:r>
          </w:p>
        </w:tc>
      </w:tr>
      <w:tr w:rsidR="0066115D">
        <w:trPr>
          <w:jc w:val="center"/>
        </w:trPr>
        <w:tc>
          <w:tcPr>
            <w:tcW w:w="1854" w:type="dxa"/>
            <w:tcBorders>
              <w:top w:val="single" w:sz="4" w:space="0" w:color="auto"/>
              <w:left w:val="single" w:sz="4" w:space="0" w:color="auto"/>
              <w:bottom w:val="single" w:sz="4" w:space="0" w:color="auto"/>
              <w:right w:val="single" w:sz="4" w:space="0" w:color="auto"/>
            </w:tcBorders>
            <w:shd w:val="clear" w:color="auto" w:fill="BFBFBF"/>
            <w:hideMark/>
          </w:tcPr>
          <w:p w:rsidR="0066115D" w:rsidRDefault="00970A5A">
            <w:pPr>
              <w:rPr>
                <w:b/>
                <w:lang w:eastAsia="zh-CN"/>
              </w:rPr>
            </w:pPr>
            <w:r>
              <w:rPr>
                <w:b/>
                <w:lang w:eastAsia="zh-CN"/>
              </w:rPr>
              <w:t>Post-conditions</w:t>
            </w:r>
          </w:p>
        </w:tc>
        <w:tc>
          <w:tcPr>
            <w:tcW w:w="7002" w:type="dxa"/>
            <w:tcBorders>
              <w:top w:val="single" w:sz="4" w:space="0" w:color="auto"/>
              <w:left w:val="single" w:sz="4" w:space="0" w:color="auto"/>
              <w:bottom w:val="single" w:sz="4" w:space="0" w:color="auto"/>
              <w:right w:val="single" w:sz="4" w:space="0" w:color="auto"/>
            </w:tcBorders>
            <w:hideMark/>
          </w:tcPr>
          <w:p w:rsidR="0066115D" w:rsidRDefault="00970A5A" w:rsidP="00EE1607">
            <w:r>
              <w:t xml:space="preserve">No map will be displayed by the infotainment system (if equipped AND if HMI is in </w:t>
            </w:r>
            <w:r>
              <w:t>agreement with this requirement).</w:t>
            </w:r>
          </w:p>
          <w:p w:rsidR="0066115D" w:rsidRDefault="00970A5A" w:rsidP="00EE1607">
            <w:pPr>
              <w:spacing w:before="3"/>
              <w:ind w:right="119"/>
            </w:pPr>
            <w:r>
              <w:t>The last know position is broadcast on the vehicle data bus with  relevant quality factors set (localization master).</w:t>
            </w:r>
          </w:p>
          <w:p w:rsidR="0066115D" w:rsidRDefault="00970A5A" w:rsidP="00EE1607">
            <w:pPr>
              <w:spacing w:before="3"/>
              <w:ind w:right="119"/>
            </w:pPr>
            <w:r>
              <w:t>The last know position is provided for internal consumption (localization master) and an internal failur</w:t>
            </w:r>
            <w:r>
              <w:t>e flag is set.</w:t>
            </w:r>
          </w:p>
          <w:p w:rsidR="0066115D" w:rsidRDefault="00970A5A">
            <w:pPr>
              <w:spacing w:before="3"/>
              <w:ind w:left="103" w:right="119"/>
            </w:pPr>
          </w:p>
          <w:p w:rsidR="0066115D" w:rsidRDefault="00970A5A" w:rsidP="00EE1607">
            <w:pPr>
              <w:ind w:right="2599"/>
            </w:pPr>
            <w:r>
              <w:t xml:space="preserve">An error message is displayed to the customer (if HMI is in agreement with this requirement – if consumption of data is limited only to V2V features, this is covered by the V2V malfunction warning). </w:t>
            </w:r>
          </w:p>
          <w:p w:rsidR="0066115D" w:rsidRDefault="00970A5A">
            <w:pPr>
              <w:ind w:left="103" w:right="2599"/>
            </w:pPr>
          </w:p>
          <w:p w:rsidR="0066115D" w:rsidRDefault="00970A5A" w:rsidP="00EE1607">
            <w:pPr>
              <w:ind w:right="2599"/>
            </w:pPr>
            <w:r>
              <w:t>A vehicle Diagnostic Trouble Code (DTC)</w:t>
            </w:r>
            <w:r>
              <w:t xml:space="preserve"> is set.</w:t>
            </w:r>
          </w:p>
        </w:tc>
      </w:tr>
      <w:tr w:rsidR="0066115D">
        <w:trPr>
          <w:jc w:val="center"/>
        </w:trPr>
        <w:tc>
          <w:tcPr>
            <w:tcW w:w="1854" w:type="dxa"/>
            <w:tcBorders>
              <w:top w:val="single" w:sz="4" w:space="0" w:color="auto"/>
              <w:left w:val="single" w:sz="4" w:space="0" w:color="auto"/>
              <w:bottom w:val="single" w:sz="4" w:space="0" w:color="auto"/>
              <w:right w:val="single" w:sz="4" w:space="0" w:color="auto"/>
            </w:tcBorders>
            <w:shd w:val="clear" w:color="auto" w:fill="BFBFBF"/>
            <w:hideMark/>
          </w:tcPr>
          <w:p w:rsidR="0066115D" w:rsidRDefault="00970A5A">
            <w:pPr>
              <w:rPr>
                <w:b/>
                <w:lang w:eastAsia="zh-CN"/>
              </w:rPr>
            </w:pPr>
            <w:r>
              <w:rPr>
                <w:b/>
                <w:lang w:eastAsia="zh-CN"/>
              </w:rPr>
              <w:t>List of Exception Use Cases</w:t>
            </w:r>
          </w:p>
        </w:tc>
        <w:tc>
          <w:tcPr>
            <w:tcW w:w="7002" w:type="dxa"/>
            <w:tcBorders>
              <w:top w:val="single" w:sz="4" w:space="0" w:color="auto"/>
              <w:left w:val="single" w:sz="4" w:space="0" w:color="auto"/>
              <w:bottom w:val="single" w:sz="4" w:space="0" w:color="auto"/>
              <w:right w:val="single" w:sz="4" w:space="0" w:color="auto"/>
            </w:tcBorders>
            <w:hideMark/>
          </w:tcPr>
          <w:p w:rsidR="0066115D" w:rsidRDefault="00970A5A" w:rsidP="00EE1607">
            <w:pPr>
              <w:spacing w:line="230" w:lineRule="exact"/>
            </w:pPr>
            <w:r>
              <w:t>NA</w:t>
            </w:r>
          </w:p>
        </w:tc>
      </w:tr>
      <w:tr w:rsidR="0066115D">
        <w:trPr>
          <w:jc w:val="center"/>
        </w:trPr>
        <w:tc>
          <w:tcPr>
            <w:tcW w:w="1854" w:type="dxa"/>
            <w:tcBorders>
              <w:top w:val="single" w:sz="4" w:space="0" w:color="auto"/>
              <w:left w:val="single" w:sz="4" w:space="0" w:color="auto"/>
              <w:bottom w:val="single" w:sz="4" w:space="0" w:color="auto"/>
              <w:right w:val="single" w:sz="4" w:space="0" w:color="auto"/>
            </w:tcBorders>
            <w:shd w:val="clear" w:color="auto" w:fill="BFBFBF"/>
            <w:hideMark/>
          </w:tcPr>
          <w:p w:rsidR="0066115D" w:rsidRDefault="00970A5A">
            <w:pPr>
              <w:rPr>
                <w:b/>
                <w:lang w:eastAsia="zh-CN"/>
              </w:rPr>
            </w:pPr>
            <w:r>
              <w:rPr>
                <w:b/>
                <w:lang w:eastAsia="zh-CN"/>
              </w:rPr>
              <w:t>Interfaces</w:t>
            </w:r>
          </w:p>
        </w:tc>
        <w:tc>
          <w:tcPr>
            <w:tcW w:w="7002" w:type="dxa"/>
            <w:tcBorders>
              <w:top w:val="single" w:sz="4" w:space="0" w:color="auto"/>
              <w:left w:val="single" w:sz="4" w:space="0" w:color="auto"/>
              <w:bottom w:val="single" w:sz="4" w:space="0" w:color="auto"/>
              <w:right w:val="single" w:sz="4" w:space="0" w:color="auto"/>
            </w:tcBorders>
          </w:tcPr>
          <w:p w:rsidR="0066115D" w:rsidRDefault="00970A5A" w:rsidP="00EE1607">
            <w:pPr>
              <w:spacing w:line="227" w:lineRule="exact"/>
            </w:pPr>
            <w:r>
              <w:t>G-HMI (IF EQUIPPED)</w:t>
            </w:r>
          </w:p>
        </w:tc>
      </w:tr>
    </w:tbl>
    <w:p w:rsidR="00FF0875" w:rsidRDefault="00970A5A"/>
    <w:p w:rsidR="00406F39" w:rsidRDefault="00970A5A" w:rsidP="003468F6">
      <w:pPr>
        <w:pStyle w:val="Heading4"/>
      </w:pPr>
      <w:r>
        <w:lastRenderedPageBreak/>
        <w:t>LOCATN-UC-REQ-022434/C-Sensor Fault – Gyro / Wheel Tick Issue (TcSE ROIN-292581)</w:t>
      </w:r>
    </w:p>
    <w:p w:rsidR="00406F39" w:rsidRPr="005F5EF0" w:rsidRDefault="00970A5A" w:rsidP="00406F39">
      <w:pPr>
        <w:rPr>
          <w:b/>
          <w:sz w:val="16"/>
          <w:szCs w:val="16"/>
        </w:rPr>
      </w:pPr>
      <w:r w:rsidRPr="005F5EF0">
        <w:rPr>
          <w:b/>
          <w:sz w:val="16"/>
          <w:szCs w:val="16"/>
        </w:rPr>
        <w:t>Linked Elements</w:t>
      </w:r>
    </w:p>
    <w:p w:rsidR="007C3C8E" w:rsidRPr="005F5EF0" w:rsidRDefault="00970A5A" w:rsidP="007C3C8E">
      <w:pPr>
        <w:rPr>
          <w:sz w:val="16"/>
          <w:szCs w:val="16"/>
        </w:rPr>
      </w:pPr>
      <w:r w:rsidRPr="005F5EF0">
        <w:rPr>
          <w:sz w:val="16"/>
          <w:szCs w:val="16"/>
        </w:rPr>
        <w:t>LOCATN-UC-REQ-022432/C-Driving on Road – Clear Sk</w:t>
      </w:r>
      <w:r w:rsidRPr="005F5EF0">
        <w:rPr>
          <w:sz w:val="16"/>
          <w:szCs w:val="16"/>
        </w:rPr>
        <w:t>y (TcSE ROIN-292579)</w:t>
      </w:r>
    </w:p>
    <w:p w:rsidR="007C3C8E" w:rsidRPr="005F5EF0" w:rsidRDefault="00970A5A" w:rsidP="007C3C8E">
      <w:pPr>
        <w:rPr>
          <w:sz w:val="16"/>
          <w:szCs w:val="16"/>
        </w:rPr>
      </w:pPr>
      <w:r w:rsidRPr="005F5EF0">
        <w:rPr>
          <w:sz w:val="16"/>
          <w:szCs w:val="16"/>
        </w:rPr>
        <w:t>LOCATN-UC-REQ-022441/C-Driving on Road – Multi-leveled Roads (TcSE ROIN-292588)</w:t>
      </w:r>
    </w:p>
    <w:p w:rsidR="007C3C8E" w:rsidRPr="005F5EF0" w:rsidRDefault="00970A5A" w:rsidP="007C3C8E">
      <w:pPr>
        <w:rPr>
          <w:sz w:val="16"/>
          <w:szCs w:val="16"/>
        </w:rPr>
      </w:pPr>
      <w:r w:rsidRPr="005F5EF0">
        <w:rPr>
          <w:sz w:val="16"/>
          <w:szCs w:val="16"/>
        </w:rPr>
        <w:t>LOCATN-UC-REQ-022443/C-Driving off Road – Exiting Underground Parking Lot (TcSE ROIN-292590)</w:t>
      </w:r>
    </w:p>
    <w:p w:rsidR="007C3C8E" w:rsidRPr="005F5EF0" w:rsidRDefault="00970A5A" w:rsidP="007C3C8E">
      <w:pPr>
        <w:rPr>
          <w:sz w:val="16"/>
          <w:szCs w:val="16"/>
        </w:rPr>
      </w:pPr>
      <w:r w:rsidRPr="005F5EF0">
        <w:rPr>
          <w:sz w:val="16"/>
          <w:szCs w:val="16"/>
        </w:rPr>
        <w:t>LOCATN-UC-REQ-022442/C-Driving Off Road – Entering Parking Lot</w:t>
      </w:r>
      <w:r w:rsidRPr="005F5EF0">
        <w:rPr>
          <w:sz w:val="16"/>
          <w:szCs w:val="16"/>
        </w:rPr>
        <w:t xml:space="preserve"> (TcSE ROIN-292589)</w:t>
      </w:r>
    </w:p>
    <w:p w:rsidR="007C3C8E" w:rsidRPr="005F5EF0" w:rsidRDefault="00970A5A" w:rsidP="007C3C8E">
      <w:pPr>
        <w:rPr>
          <w:sz w:val="16"/>
          <w:szCs w:val="16"/>
        </w:rPr>
      </w:pPr>
      <w:r w:rsidRPr="005F5EF0">
        <w:rPr>
          <w:sz w:val="16"/>
          <w:szCs w:val="16"/>
        </w:rPr>
        <w:t>LOCATN-UC-REQ-022438/C-Driving on Road – Urban Canyon (TcSE ROIN-292585)</w:t>
      </w:r>
    </w:p>
    <w:p w:rsidR="00AE06BC" w:rsidRPr="00AE06BC" w:rsidRDefault="00970A5A"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0"/>
        <w:gridCol w:w="7666"/>
      </w:tblGrid>
      <w:tr w:rsidR="0014612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146120" w:rsidRDefault="00970A5A">
            <w:pPr>
              <w:rPr>
                <w:b/>
                <w:lang w:eastAsia="zh-CN"/>
              </w:rPr>
            </w:pPr>
            <w:r>
              <w:rPr>
                <w:b/>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146120" w:rsidRDefault="00970A5A">
            <w:pPr>
              <w:spacing w:line="227" w:lineRule="exact"/>
              <w:ind w:left="103"/>
            </w:pPr>
            <w:r>
              <w:t xml:space="preserve">Host Vehicle </w:t>
            </w:r>
          </w:p>
        </w:tc>
      </w:tr>
      <w:tr w:rsidR="0014612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146120" w:rsidRDefault="00970A5A">
            <w:pPr>
              <w:rPr>
                <w:b/>
                <w:lang w:eastAsia="zh-CN"/>
              </w:rPr>
            </w:pPr>
            <w:r>
              <w:rPr>
                <w:b/>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146120" w:rsidRDefault="00970A5A">
            <w:pPr>
              <w:spacing w:line="227" w:lineRule="exact"/>
              <w:ind w:left="103"/>
            </w:pPr>
            <w:r>
              <w:t>Same as Normal Usage Use Case</w:t>
            </w:r>
          </w:p>
        </w:tc>
      </w:tr>
      <w:tr w:rsidR="0014612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146120" w:rsidRDefault="00970A5A">
            <w:pPr>
              <w:rPr>
                <w:b/>
                <w:lang w:eastAsia="zh-CN"/>
              </w:rPr>
            </w:pPr>
            <w:r>
              <w:rPr>
                <w:b/>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146120" w:rsidRDefault="00970A5A">
            <w:pPr>
              <w:ind w:left="103" w:right="126"/>
            </w:pPr>
            <w:r>
              <w:t>The customer is driving on a road and there is a sensor malfunction or sensor data is not received via vehicle data bus.</w:t>
            </w:r>
          </w:p>
        </w:tc>
      </w:tr>
      <w:tr w:rsidR="0014612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146120" w:rsidRDefault="00970A5A">
            <w:pPr>
              <w:rPr>
                <w:b/>
                <w:lang w:eastAsia="zh-CN"/>
              </w:rPr>
            </w:pPr>
            <w:r>
              <w:rPr>
                <w:b/>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146120" w:rsidRDefault="00970A5A">
            <w:pPr>
              <w:spacing w:line="227" w:lineRule="exact"/>
              <w:ind w:left="103"/>
            </w:pPr>
            <w:r>
              <w:t xml:space="preserve">See the following requirements for specific </w:t>
            </w:r>
            <w:r>
              <w:t>behaviors</w:t>
            </w:r>
          </w:p>
          <w:p w:rsidR="00146120" w:rsidRDefault="00970A5A">
            <w:pPr>
              <w:ind w:left="103"/>
            </w:pPr>
            <w:r>
              <w:t>LOCATN-REQ-022459/B-Wheel Tick Failure(TcSE ROIN-294197)</w:t>
            </w:r>
          </w:p>
          <w:p w:rsidR="00146120" w:rsidRDefault="00970A5A">
            <w:pPr>
              <w:ind w:left="103"/>
            </w:pPr>
            <w:r>
              <w:t>LOCATN-REQ-022462/A-3D Gyro/Accelerometer Failure(TcSE ROIN-294200)</w:t>
            </w:r>
          </w:p>
          <w:p w:rsidR="00146120" w:rsidRDefault="00970A5A">
            <w:pPr>
              <w:ind w:left="103"/>
            </w:pPr>
          </w:p>
          <w:p w:rsidR="00146120" w:rsidRDefault="00970A5A">
            <w:pPr>
              <w:ind w:left="103"/>
            </w:pPr>
            <w:r>
              <w:t>Degraded location performance</w:t>
            </w:r>
          </w:p>
          <w:p w:rsidR="00146120" w:rsidRDefault="00970A5A">
            <w:pPr>
              <w:ind w:left="103"/>
            </w:pPr>
          </w:p>
          <w:p w:rsidR="00146120" w:rsidRDefault="00970A5A">
            <w:pPr>
              <w:ind w:left="103"/>
            </w:pPr>
          </w:p>
        </w:tc>
      </w:tr>
      <w:tr w:rsidR="0014612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146120" w:rsidRDefault="00970A5A">
            <w:pPr>
              <w:rPr>
                <w:b/>
                <w:lang w:eastAsia="zh-CN"/>
              </w:rPr>
            </w:pPr>
            <w:r>
              <w:rPr>
                <w:b/>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146120" w:rsidRDefault="00970A5A">
            <w:pPr>
              <w:spacing w:line="227" w:lineRule="exact"/>
              <w:ind w:left="103"/>
            </w:pPr>
            <w:r>
              <w:t>NA</w:t>
            </w:r>
          </w:p>
        </w:tc>
      </w:tr>
      <w:tr w:rsidR="0014612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146120" w:rsidRDefault="00970A5A">
            <w:pPr>
              <w:rPr>
                <w:b/>
                <w:lang w:eastAsia="zh-CN"/>
              </w:rPr>
            </w:pPr>
            <w:r>
              <w:rPr>
                <w:b/>
                <w:lang w:eastAsia="zh-CN"/>
              </w:rPr>
              <w:t>Interfaces</w:t>
            </w:r>
          </w:p>
        </w:tc>
        <w:tc>
          <w:tcPr>
            <w:tcW w:w="7666" w:type="dxa"/>
            <w:tcBorders>
              <w:top w:val="single" w:sz="4" w:space="0" w:color="auto"/>
              <w:left w:val="single" w:sz="4" w:space="0" w:color="auto"/>
              <w:bottom w:val="single" w:sz="4" w:space="0" w:color="auto"/>
              <w:right w:val="single" w:sz="4" w:space="0" w:color="auto"/>
            </w:tcBorders>
          </w:tcPr>
          <w:p w:rsidR="00146120" w:rsidRDefault="00970A5A">
            <w:pPr>
              <w:spacing w:line="227" w:lineRule="exact"/>
              <w:ind w:left="103"/>
            </w:pPr>
            <w:r>
              <w:t>G-HMI (IF EQUIPPED)</w:t>
            </w:r>
          </w:p>
        </w:tc>
      </w:tr>
    </w:tbl>
    <w:p w:rsidR="00685E92" w:rsidRDefault="00970A5A"/>
    <w:p w:rsidR="00406F39" w:rsidRDefault="00970A5A" w:rsidP="003468F6">
      <w:pPr>
        <w:pStyle w:val="Heading4"/>
      </w:pPr>
      <w:r>
        <w:t>LOCATN-UC-REQ-022435/B-Sensor Reset – Wheel Tick Issue (TcSE ROIN-292582)</w:t>
      </w:r>
    </w:p>
    <w:p w:rsidR="00406F39" w:rsidRPr="005F5EF0" w:rsidRDefault="00970A5A" w:rsidP="00406F39">
      <w:pPr>
        <w:rPr>
          <w:b/>
          <w:sz w:val="16"/>
          <w:szCs w:val="16"/>
        </w:rPr>
      </w:pPr>
      <w:r w:rsidRPr="005F5EF0">
        <w:rPr>
          <w:b/>
          <w:sz w:val="16"/>
          <w:szCs w:val="16"/>
        </w:rPr>
        <w:t>Linked Elements</w:t>
      </w:r>
    </w:p>
    <w:p w:rsidR="007C3C8E" w:rsidRPr="005F5EF0" w:rsidRDefault="00970A5A" w:rsidP="007C3C8E">
      <w:pPr>
        <w:rPr>
          <w:sz w:val="16"/>
          <w:szCs w:val="16"/>
        </w:rPr>
      </w:pPr>
      <w:r w:rsidRPr="005F5EF0">
        <w:rPr>
          <w:sz w:val="16"/>
          <w:szCs w:val="16"/>
        </w:rPr>
        <w:t>LOCATN-UC-REQ-022432/C-Driving on Road – Clear Sky (TcSE ROIN-292579)</w:t>
      </w:r>
    </w:p>
    <w:p w:rsidR="00AE06BC" w:rsidRPr="00AE06BC" w:rsidRDefault="00970A5A"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0"/>
        <w:gridCol w:w="7666"/>
      </w:tblGrid>
      <w:tr w:rsidR="004B480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4B4809" w:rsidRDefault="00970A5A">
            <w:pPr>
              <w:rPr>
                <w:b/>
                <w:lang w:eastAsia="zh-CN"/>
              </w:rPr>
            </w:pPr>
            <w:r>
              <w:rPr>
                <w:b/>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4B4809" w:rsidRDefault="00970A5A">
            <w:pPr>
              <w:spacing w:line="227" w:lineRule="exact"/>
              <w:ind w:left="103"/>
            </w:pPr>
            <w:r>
              <w:t>Vehicle Occupant</w:t>
            </w:r>
          </w:p>
        </w:tc>
      </w:tr>
      <w:tr w:rsidR="004B480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4B4809" w:rsidRDefault="00970A5A">
            <w:pPr>
              <w:rPr>
                <w:b/>
                <w:lang w:eastAsia="zh-CN"/>
              </w:rPr>
            </w:pPr>
            <w:r>
              <w:rPr>
                <w:b/>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4B4809" w:rsidRDefault="00970A5A">
            <w:pPr>
              <w:spacing w:line="227" w:lineRule="exact"/>
              <w:ind w:left="103"/>
            </w:pPr>
            <w:r>
              <w:t>Same as Normal Usage Use Case</w:t>
            </w:r>
          </w:p>
        </w:tc>
      </w:tr>
      <w:tr w:rsidR="004B480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4B4809" w:rsidRDefault="00970A5A">
            <w:pPr>
              <w:rPr>
                <w:b/>
                <w:lang w:eastAsia="zh-CN"/>
              </w:rPr>
            </w:pPr>
            <w:r>
              <w:rPr>
                <w:b/>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4B4809" w:rsidRDefault="00970A5A">
            <w:pPr>
              <w:ind w:left="103"/>
            </w:pPr>
            <w:r>
              <w:t xml:space="preserve">The customer is driving on a road and the wheel tick sensor resets back to a zero count.  (data is received via </w:t>
            </w:r>
            <w:r>
              <w:t>vehicle data bus)</w:t>
            </w:r>
          </w:p>
        </w:tc>
      </w:tr>
      <w:tr w:rsidR="004B480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4B4809" w:rsidRDefault="00970A5A">
            <w:pPr>
              <w:rPr>
                <w:b/>
                <w:lang w:eastAsia="zh-CN"/>
              </w:rPr>
            </w:pPr>
            <w:r>
              <w:rPr>
                <w:b/>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4B4809" w:rsidRDefault="00970A5A">
            <w:pPr>
              <w:ind w:left="103" w:right="126"/>
            </w:pPr>
            <w:r>
              <w:t>The ECU correctly identifies the reset and no noticeable position error is present.</w:t>
            </w:r>
          </w:p>
        </w:tc>
      </w:tr>
      <w:tr w:rsidR="004B480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4B4809" w:rsidRDefault="00970A5A">
            <w:pPr>
              <w:rPr>
                <w:b/>
                <w:lang w:eastAsia="zh-CN"/>
              </w:rPr>
            </w:pPr>
            <w:r>
              <w:rPr>
                <w:b/>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4B4809" w:rsidRDefault="00970A5A">
            <w:pPr>
              <w:spacing w:line="227" w:lineRule="exact"/>
              <w:ind w:left="103"/>
            </w:pPr>
            <w:r>
              <w:t>NA</w:t>
            </w:r>
          </w:p>
        </w:tc>
      </w:tr>
      <w:tr w:rsidR="004B480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4B4809" w:rsidRDefault="00970A5A">
            <w:pPr>
              <w:rPr>
                <w:b/>
                <w:lang w:eastAsia="zh-CN"/>
              </w:rPr>
            </w:pPr>
            <w:r>
              <w:rPr>
                <w:b/>
                <w:lang w:eastAsia="zh-CN"/>
              </w:rPr>
              <w:t>Interfaces</w:t>
            </w:r>
          </w:p>
        </w:tc>
        <w:tc>
          <w:tcPr>
            <w:tcW w:w="7666" w:type="dxa"/>
            <w:tcBorders>
              <w:top w:val="single" w:sz="4" w:space="0" w:color="auto"/>
              <w:left w:val="single" w:sz="4" w:space="0" w:color="auto"/>
              <w:bottom w:val="single" w:sz="4" w:space="0" w:color="auto"/>
              <w:right w:val="single" w:sz="4" w:space="0" w:color="auto"/>
            </w:tcBorders>
          </w:tcPr>
          <w:p w:rsidR="004B4809" w:rsidRDefault="00970A5A">
            <w:pPr>
              <w:spacing w:line="230" w:lineRule="exact"/>
              <w:ind w:left="103"/>
            </w:pPr>
            <w:r>
              <w:t>G-HMI (IF EQUIPPED)</w:t>
            </w:r>
          </w:p>
        </w:tc>
      </w:tr>
    </w:tbl>
    <w:p w:rsidR="00CB2A9D" w:rsidRDefault="00970A5A"/>
    <w:p w:rsidR="00406F39" w:rsidRDefault="00970A5A" w:rsidP="003468F6">
      <w:pPr>
        <w:pStyle w:val="Heading4"/>
      </w:pPr>
      <w:r>
        <w:t>LOCATN-UC-REQ-022436/B-WIFI Fault (TcSE ROIN-292583)</w:t>
      </w:r>
    </w:p>
    <w:p w:rsidR="00406F39" w:rsidRPr="005F5EF0" w:rsidRDefault="00970A5A" w:rsidP="00406F39">
      <w:pPr>
        <w:rPr>
          <w:b/>
          <w:sz w:val="16"/>
          <w:szCs w:val="16"/>
        </w:rPr>
      </w:pPr>
      <w:r w:rsidRPr="005F5EF0">
        <w:rPr>
          <w:b/>
          <w:sz w:val="16"/>
          <w:szCs w:val="16"/>
        </w:rPr>
        <w:t>Linked Elements</w:t>
      </w:r>
    </w:p>
    <w:p w:rsidR="007C3C8E" w:rsidRPr="005F5EF0" w:rsidRDefault="00970A5A" w:rsidP="007C3C8E">
      <w:pPr>
        <w:rPr>
          <w:sz w:val="16"/>
          <w:szCs w:val="16"/>
        </w:rPr>
      </w:pPr>
      <w:r w:rsidRPr="005F5EF0">
        <w:rPr>
          <w:sz w:val="16"/>
          <w:szCs w:val="16"/>
        </w:rPr>
        <w:t>LOCATN-UC-REQ-022432/C-Driving on Road – Clear Sky (TcSE ROIN-292579)</w:t>
      </w:r>
    </w:p>
    <w:p w:rsidR="007C3C8E" w:rsidRPr="005F5EF0" w:rsidRDefault="00970A5A" w:rsidP="007C3C8E">
      <w:pPr>
        <w:rPr>
          <w:sz w:val="16"/>
          <w:szCs w:val="16"/>
        </w:rPr>
      </w:pPr>
      <w:r w:rsidRPr="005F5EF0">
        <w:rPr>
          <w:sz w:val="16"/>
          <w:szCs w:val="16"/>
        </w:rPr>
        <w:t>LOCATN-UC-REQ-022441/C-Driving on Road – Multi-leveled Roads (TcSE ROIN-292588)</w:t>
      </w:r>
    </w:p>
    <w:p w:rsidR="007C3C8E" w:rsidRPr="005F5EF0" w:rsidRDefault="00970A5A" w:rsidP="007C3C8E">
      <w:pPr>
        <w:rPr>
          <w:sz w:val="16"/>
          <w:szCs w:val="16"/>
        </w:rPr>
      </w:pPr>
      <w:r w:rsidRPr="005F5EF0">
        <w:rPr>
          <w:sz w:val="16"/>
          <w:szCs w:val="16"/>
        </w:rPr>
        <w:t>LOCATN-UC-REQ-022442/C-Driving Off Road – Entering Parking Lot (TcSE ROIN-292</w:t>
      </w:r>
      <w:r w:rsidRPr="005F5EF0">
        <w:rPr>
          <w:sz w:val="16"/>
          <w:szCs w:val="16"/>
        </w:rPr>
        <w:t>589)</w:t>
      </w:r>
    </w:p>
    <w:p w:rsidR="007C3C8E" w:rsidRPr="005F5EF0" w:rsidRDefault="00970A5A" w:rsidP="007C3C8E">
      <w:pPr>
        <w:rPr>
          <w:sz w:val="16"/>
          <w:szCs w:val="16"/>
        </w:rPr>
      </w:pPr>
      <w:r w:rsidRPr="005F5EF0">
        <w:rPr>
          <w:sz w:val="16"/>
          <w:szCs w:val="16"/>
        </w:rPr>
        <w:t>LOCATN-UC-REQ-022443/C-Driving off Road – Exiting Underground Parking Lot (TcSE ROIN-292590)</w:t>
      </w:r>
    </w:p>
    <w:p w:rsidR="007C3C8E" w:rsidRPr="005F5EF0" w:rsidRDefault="00970A5A" w:rsidP="007C3C8E">
      <w:pPr>
        <w:rPr>
          <w:sz w:val="16"/>
          <w:szCs w:val="16"/>
        </w:rPr>
      </w:pPr>
      <w:r w:rsidRPr="005F5EF0">
        <w:rPr>
          <w:sz w:val="16"/>
          <w:szCs w:val="16"/>
        </w:rPr>
        <w:t>LOCATN-UC-REQ-022438/C-Driving on Road – Urban Canyon (TcSE ROIN-292585)</w:t>
      </w:r>
    </w:p>
    <w:p w:rsidR="00AE06BC" w:rsidRPr="00AE06BC" w:rsidRDefault="00970A5A"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0"/>
        <w:gridCol w:w="7666"/>
      </w:tblGrid>
      <w:tr w:rsidR="00450E0A">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450E0A" w:rsidRDefault="00970A5A">
            <w:pPr>
              <w:rPr>
                <w:b/>
                <w:lang w:eastAsia="zh-CN"/>
              </w:rPr>
            </w:pPr>
            <w:r>
              <w:rPr>
                <w:b/>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450E0A" w:rsidRDefault="00970A5A">
            <w:pPr>
              <w:rPr>
                <w:lang w:eastAsia="zh-CN"/>
              </w:rPr>
            </w:pPr>
            <w:r>
              <w:rPr>
                <w:lang w:eastAsia="zh-CN"/>
              </w:rPr>
              <w:t>Vehicle Occupant</w:t>
            </w:r>
          </w:p>
        </w:tc>
      </w:tr>
      <w:tr w:rsidR="00450E0A">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450E0A" w:rsidRDefault="00970A5A">
            <w:pPr>
              <w:rPr>
                <w:b/>
                <w:lang w:eastAsia="zh-CN"/>
              </w:rPr>
            </w:pPr>
            <w:r>
              <w:rPr>
                <w:b/>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450E0A" w:rsidRDefault="00970A5A">
            <w:pPr>
              <w:tabs>
                <w:tab w:val="center" w:pos="3725"/>
              </w:tabs>
              <w:rPr>
                <w:lang w:eastAsia="zh-CN"/>
              </w:rPr>
            </w:pPr>
            <w:r>
              <w:rPr>
                <w:lang w:eastAsia="zh-CN"/>
              </w:rPr>
              <w:t xml:space="preserve">WIFI </w:t>
            </w:r>
            <w:ins w:id="94" w:author="Orris, Stephen (S.J.)" w:date="2014-02-27T14:54:00Z">
              <w:r>
                <w:rPr>
                  <w:lang w:eastAsia="zh-CN"/>
                </w:rPr>
                <w:t xml:space="preserve">(if licensed by Ford) </w:t>
              </w:r>
            </w:ins>
            <w:r>
              <w:rPr>
                <w:lang w:eastAsia="zh-CN"/>
              </w:rPr>
              <w:t>is unable to provide SSID data to the location core.</w:t>
            </w:r>
          </w:p>
        </w:tc>
      </w:tr>
      <w:tr w:rsidR="00450E0A">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450E0A" w:rsidRDefault="00970A5A">
            <w:pPr>
              <w:rPr>
                <w:b/>
                <w:lang w:eastAsia="zh-CN"/>
              </w:rPr>
            </w:pPr>
            <w:r>
              <w:rPr>
                <w:b/>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450E0A" w:rsidRDefault="00970A5A">
            <w:pPr>
              <w:rPr>
                <w:lang w:eastAsia="zh-CN"/>
              </w:rPr>
            </w:pPr>
            <w:r>
              <w:rPr>
                <w:lang w:eastAsia="zh-CN"/>
              </w:rPr>
              <w:t>WIFI assistance is not available for position enhancement.</w:t>
            </w:r>
          </w:p>
        </w:tc>
      </w:tr>
      <w:tr w:rsidR="00450E0A">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450E0A" w:rsidRDefault="00970A5A">
            <w:pPr>
              <w:rPr>
                <w:b/>
                <w:lang w:eastAsia="zh-CN"/>
              </w:rPr>
            </w:pPr>
            <w:r>
              <w:rPr>
                <w:b/>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450E0A" w:rsidRDefault="00970A5A">
            <w:pPr>
              <w:rPr>
                <w:lang w:eastAsia="zh-CN"/>
              </w:rPr>
            </w:pPr>
            <w:r>
              <w:rPr>
                <w:lang w:eastAsia="zh-CN"/>
              </w:rPr>
              <w:t>The vehicle position may be compromised.</w:t>
            </w:r>
          </w:p>
          <w:p w:rsidR="00450E0A" w:rsidRDefault="00970A5A">
            <w:pPr>
              <w:rPr>
                <w:lang w:eastAsia="zh-CN"/>
              </w:rPr>
            </w:pPr>
            <w:r>
              <w:rPr>
                <w:lang w:eastAsia="zh-CN"/>
              </w:rPr>
              <w:t>An error message may be displayed.</w:t>
            </w:r>
            <w:r>
              <w:rPr>
                <w:lang w:eastAsia="zh-CN"/>
              </w:rPr>
              <w:br/>
              <w:t>A vehicle Diagnostic Trouble Code (DTC) is set.</w:t>
            </w:r>
          </w:p>
        </w:tc>
      </w:tr>
      <w:tr w:rsidR="00450E0A">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450E0A" w:rsidRDefault="00970A5A">
            <w:pPr>
              <w:rPr>
                <w:b/>
                <w:lang w:eastAsia="zh-CN"/>
              </w:rPr>
            </w:pPr>
            <w:r>
              <w:rPr>
                <w:b/>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450E0A" w:rsidRDefault="00970A5A">
            <w:pPr>
              <w:rPr>
                <w:lang w:eastAsia="zh-CN"/>
              </w:rPr>
            </w:pPr>
            <w:r>
              <w:rPr>
                <w:lang w:eastAsia="zh-CN"/>
              </w:rPr>
              <w:t>NA</w:t>
            </w:r>
          </w:p>
        </w:tc>
      </w:tr>
      <w:tr w:rsidR="00450E0A">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450E0A" w:rsidRDefault="00970A5A">
            <w:pPr>
              <w:rPr>
                <w:b/>
                <w:lang w:eastAsia="zh-CN"/>
              </w:rPr>
            </w:pPr>
            <w:r>
              <w:rPr>
                <w:b/>
                <w:lang w:eastAsia="zh-CN"/>
              </w:rPr>
              <w:t>Interfaces</w:t>
            </w:r>
          </w:p>
        </w:tc>
        <w:tc>
          <w:tcPr>
            <w:tcW w:w="7666" w:type="dxa"/>
            <w:tcBorders>
              <w:top w:val="single" w:sz="4" w:space="0" w:color="auto"/>
              <w:left w:val="single" w:sz="4" w:space="0" w:color="auto"/>
              <w:bottom w:val="single" w:sz="4" w:space="0" w:color="auto"/>
              <w:right w:val="single" w:sz="4" w:space="0" w:color="auto"/>
            </w:tcBorders>
          </w:tcPr>
          <w:p w:rsidR="00450E0A" w:rsidRDefault="00970A5A">
            <w:pPr>
              <w:rPr>
                <w:lang w:eastAsia="zh-CN"/>
              </w:rPr>
            </w:pPr>
            <w:r>
              <w:rPr>
                <w:lang w:eastAsia="zh-CN"/>
              </w:rPr>
              <w:t>G-HMI</w:t>
            </w:r>
          </w:p>
          <w:p w:rsidR="00450E0A" w:rsidRDefault="00970A5A">
            <w:pPr>
              <w:rPr>
                <w:lang w:eastAsia="zh-CN"/>
              </w:rPr>
            </w:pPr>
          </w:p>
        </w:tc>
      </w:tr>
    </w:tbl>
    <w:p w:rsidR="00450E0A" w:rsidRDefault="00970A5A"/>
    <w:p w:rsidR="00406F39" w:rsidRDefault="00970A5A" w:rsidP="003468F6">
      <w:pPr>
        <w:pStyle w:val="Heading4"/>
      </w:pPr>
      <w:r>
        <w:lastRenderedPageBreak/>
        <w:t>LOCATN-UC-REQ-022437/B-WIFI Positioning Data Not Available (TcSE ROIN-292584)</w:t>
      </w:r>
    </w:p>
    <w:p w:rsidR="00406F39" w:rsidRPr="005F5EF0" w:rsidRDefault="00970A5A" w:rsidP="00406F39">
      <w:pPr>
        <w:rPr>
          <w:b/>
          <w:sz w:val="16"/>
          <w:szCs w:val="16"/>
        </w:rPr>
      </w:pPr>
      <w:r w:rsidRPr="005F5EF0">
        <w:rPr>
          <w:b/>
          <w:sz w:val="16"/>
          <w:szCs w:val="16"/>
        </w:rPr>
        <w:t>Linked Elements</w:t>
      </w:r>
    </w:p>
    <w:p w:rsidR="007C3C8E" w:rsidRPr="005F5EF0" w:rsidRDefault="00970A5A" w:rsidP="007C3C8E">
      <w:pPr>
        <w:rPr>
          <w:sz w:val="16"/>
          <w:szCs w:val="16"/>
        </w:rPr>
      </w:pPr>
      <w:r w:rsidRPr="005F5EF0">
        <w:rPr>
          <w:sz w:val="16"/>
          <w:szCs w:val="16"/>
        </w:rPr>
        <w:t>LOCATN-UC-REQ-022432/C-Driving on Road – Clear Sky (TcSE ROIN-292579)</w:t>
      </w:r>
    </w:p>
    <w:p w:rsidR="007C3C8E" w:rsidRPr="005F5EF0" w:rsidRDefault="00970A5A" w:rsidP="007C3C8E">
      <w:pPr>
        <w:rPr>
          <w:sz w:val="16"/>
          <w:szCs w:val="16"/>
        </w:rPr>
      </w:pPr>
      <w:r w:rsidRPr="005F5EF0">
        <w:rPr>
          <w:sz w:val="16"/>
          <w:szCs w:val="16"/>
        </w:rPr>
        <w:t>LOCATN-UC-REQ-022441/C-Driving on Road – Multi-leveled Roads (TcSE ROIN-292588)</w:t>
      </w:r>
    </w:p>
    <w:p w:rsidR="007C3C8E" w:rsidRPr="005F5EF0" w:rsidRDefault="00970A5A" w:rsidP="007C3C8E">
      <w:pPr>
        <w:rPr>
          <w:sz w:val="16"/>
          <w:szCs w:val="16"/>
        </w:rPr>
      </w:pPr>
      <w:r w:rsidRPr="005F5EF0">
        <w:rPr>
          <w:sz w:val="16"/>
          <w:szCs w:val="16"/>
        </w:rPr>
        <w:t>LOCATN-UC-REQ-022443/C-Driv</w:t>
      </w:r>
      <w:r w:rsidRPr="005F5EF0">
        <w:rPr>
          <w:sz w:val="16"/>
          <w:szCs w:val="16"/>
        </w:rPr>
        <w:t>ing off Road – Exiting Underground Parking Lot (TcSE ROIN-292590)</w:t>
      </w:r>
    </w:p>
    <w:p w:rsidR="007C3C8E" w:rsidRPr="005F5EF0" w:rsidRDefault="00970A5A" w:rsidP="007C3C8E">
      <w:pPr>
        <w:rPr>
          <w:sz w:val="16"/>
          <w:szCs w:val="16"/>
        </w:rPr>
      </w:pPr>
      <w:r w:rsidRPr="005F5EF0">
        <w:rPr>
          <w:sz w:val="16"/>
          <w:szCs w:val="16"/>
        </w:rPr>
        <w:t>LOCATN-UC-REQ-022442/C-Driving Off Road – Entering Parking Lot (TcSE ROIN-292589)</w:t>
      </w:r>
    </w:p>
    <w:p w:rsidR="007C3C8E" w:rsidRPr="005F5EF0" w:rsidRDefault="00970A5A" w:rsidP="007C3C8E">
      <w:pPr>
        <w:rPr>
          <w:sz w:val="16"/>
          <w:szCs w:val="16"/>
        </w:rPr>
      </w:pPr>
      <w:r w:rsidRPr="005F5EF0">
        <w:rPr>
          <w:sz w:val="16"/>
          <w:szCs w:val="16"/>
        </w:rPr>
        <w:t>LOCATN-UC-REQ-022438/C-Driving on Road – Urban Canyon (TcSE ROIN-292585)</w:t>
      </w:r>
    </w:p>
    <w:p w:rsidR="00AE06BC" w:rsidRPr="00AE06BC" w:rsidRDefault="00970A5A"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0"/>
        <w:gridCol w:w="7666"/>
      </w:tblGrid>
      <w:tr w:rsidR="005214DF">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5214DF" w:rsidRDefault="00970A5A">
            <w:pPr>
              <w:rPr>
                <w:b/>
                <w:lang w:eastAsia="zh-CN"/>
              </w:rPr>
            </w:pPr>
            <w:r>
              <w:rPr>
                <w:b/>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5214DF" w:rsidRDefault="00970A5A">
            <w:pPr>
              <w:rPr>
                <w:lang w:eastAsia="zh-CN"/>
              </w:rPr>
            </w:pPr>
            <w:r>
              <w:rPr>
                <w:lang w:eastAsia="zh-CN"/>
              </w:rPr>
              <w:t>Vehicle Occupant</w:t>
            </w:r>
          </w:p>
        </w:tc>
      </w:tr>
      <w:tr w:rsidR="005214DF">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5214DF" w:rsidRDefault="00970A5A">
            <w:pPr>
              <w:rPr>
                <w:b/>
                <w:lang w:eastAsia="zh-CN"/>
              </w:rPr>
            </w:pPr>
            <w:r>
              <w:rPr>
                <w:b/>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5214DF" w:rsidRDefault="00970A5A">
            <w:pPr>
              <w:tabs>
                <w:tab w:val="center" w:pos="3725"/>
              </w:tabs>
              <w:rPr>
                <w:lang w:eastAsia="zh-CN"/>
              </w:rPr>
            </w:pPr>
            <w:r>
              <w:rPr>
                <w:lang w:eastAsia="zh-CN"/>
              </w:rPr>
              <w:t xml:space="preserve">Underlying Data for WIFI Positioning </w:t>
            </w:r>
            <w:ins w:id="95" w:author="Orris, Stephen (S.J.)" w:date="2014-02-27T14:57:00Z">
              <w:r>
                <w:rPr>
                  <w:lang w:eastAsia="zh-CN"/>
                </w:rPr>
                <w:t xml:space="preserve">(if licensed by Ford) </w:t>
              </w:r>
            </w:ins>
            <w:r>
              <w:rPr>
                <w:lang w:eastAsia="zh-CN"/>
              </w:rPr>
              <w:t>is not available.</w:t>
            </w:r>
          </w:p>
        </w:tc>
      </w:tr>
      <w:tr w:rsidR="005214DF">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5214DF" w:rsidRDefault="00970A5A">
            <w:pPr>
              <w:rPr>
                <w:b/>
                <w:lang w:eastAsia="zh-CN"/>
              </w:rPr>
            </w:pPr>
            <w:r>
              <w:rPr>
                <w:b/>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5214DF" w:rsidRDefault="00970A5A">
            <w:pPr>
              <w:rPr>
                <w:lang w:eastAsia="zh-CN"/>
              </w:rPr>
            </w:pPr>
            <w:r>
              <w:rPr>
                <w:lang w:eastAsia="zh-CN"/>
              </w:rPr>
              <w:t xml:space="preserve">WIFI assistance is not </w:t>
            </w:r>
            <w:r>
              <w:rPr>
                <w:lang w:eastAsia="zh-CN"/>
              </w:rPr>
              <w:t>available for position enhancement.</w:t>
            </w:r>
          </w:p>
        </w:tc>
      </w:tr>
      <w:tr w:rsidR="005214DF">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5214DF" w:rsidRDefault="00970A5A">
            <w:pPr>
              <w:rPr>
                <w:b/>
                <w:lang w:eastAsia="zh-CN"/>
              </w:rPr>
            </w:pPr>
            <w:r>
              <w:rPr>
                <w:b/>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5214DF" w:rsidRDefault="00970A5A">
            <w:pPr>
              <w:rPr>
                <w:lang w:eastAsia="zh-CN"/>
              </w:rPr>
            </w:pPr>
            <w:r>
              <w:rPr>
                <w:lang w:eastAsia="zh-CN"/>
              </w:rPr>
              <w:t>The vehicle position may be compromised.</w:t>
            </w:r>
          </w:p>
          <w:p w:rsidR="005214DF" w:rsidRDefault="00970A5A">
            <w:pPr>
              <w:rPr>
                <w:lang w:eastAsia="zh-CN"/>
              </w:rPr>
            </w:pPr>
            <w:r>
              <w:rPr>
                <w:lang w:eastAsia="zh-CN"/>
              </w:rPr>
              <w:t>An error message may be displayed.</w:t>
            </w:r>
            <w:r>
              <w:rPr>
                <w:lang w:eastAsia="zh-CN"/>
              </w:rPr>
              <w:br/>
              <w:t>A vehicle Diagnostic Trouble Code (DTC) is set.</w:t>
            </w:r>
          </w:p>
        </w:tc>
      </w:tr>
      <w:tr w:rsidR="005214DF">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5214DF" w:rsidRDefault="00970A5A">
            <w:pPr>
              <w:rPr>
                <w:b/>
                <w:lang w:eastAsia="zh-CN"/>
              </w:rPr>
            </w:pPr>
            <w:r>
              <w:rPr>
                <w:b/>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5214DF" w:rsidRDefault="00970A5A">
            <w:pPr>
              <w:rPr>
                <w:lang w:eastAsia="zh-CN"/>
              </w:rPr>
            </w:pPr>
            <w:r>
              <w:rPr>
                <w:lang w:eastAsia="zh-CN"/>
              </w:rPr>
              <w:t>NA</w:t>
            </w:r>
          </w:p>
        </w:tc>
      </w:tr>
      <w:tr w:rsidR="005214DF">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5214DF" w:rsidRDefault="00970A5A">
            <w:pPr>
              <w:rPr>
                <w:b/>
                <w:lang w:eastAsia="zh-CN"/>
              </w:rPr>
            </w:pPr>
            <w:r>
              <w:rPr>
                <w:b/>
                <w:lang w:eastAsia="zh-CN"/>
              </w:rPr>
              <w:t>Interfaces</w:t>
            </w:r>
          </w:p>
        </w:tc>
        <w:tc>
          <w:tcPr>
            <w:tcW w:w="7666" w:type="dxa"/>
            <w:tcBorders>
              <w:top w:val="single" w:sz="4" w:space="0" w:color="auto"/>
              <w:left w:val="single" w:sz="4" w:space="0" w:color="auto"/>
              <w:bottom w:val="single" w:sz="4" w:space="0" w:color="auto"/>
              <w:right w:val="single" w:sz="4" w:space="0" w:color="auto"/>
            </w:tcBorders>
          </w:tcPr>
          <w:p w:rsidR="005214DF" w:rsidRDefault="00970A5A">
            <w:pPr>
              <w:rPr>
                <w:lang w:eastAsia="zh-CN"/>
              </w:rPr>
            </w:pPr>
            <w:r>
              <w:rPr>
                <w:lang w:eastAsia="zh-CN"/>
              </w:rPr>
              <w:t>G-HMI</w:t>
            </w:r>
          </w:p>
          <w:p w:rsidR="005214DF" w:rsidRDefault="00970A5A">
            <w:pPr>
              <w:rPr>
                <w:lang w:eastAsia="zh-CN"/>
              </w:rPr>
            </w:pPr>
          </w:p>
        </w:tc>
      </w:tr>
    </w:tbl>
    <w:p w:rsidR="005214DF" w:rsidRDefault="00970A5A"/>
    <w:p w:rsidR="00406F39" w:rsidRDefault="00970A5A" w:rsidP="003468F6">
      <w:pPr>
        <w:pStyle w:val="Heading4"/>
      </w:pPr>
      <w:r>
        <w:t>LOCATN-UC-REQ-022438/C-Driving on Road – Urban Canyon (TcSE ROIN-292585)</w:t>
      </w:r>
    </w:p>
    <w:p w:rsidR="00AE06BC" w:rsidRPr="00AE06BC" w:rsidRDefault="00970A5A"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0"/>
        <w:gridCol w:w="7001"/>
      </w:tblGrid>
      <w:tr w:rsidR="00B05FBA" w:rsidTr="003468F6">
        <w:trPr>
          <w:jc w:val="center"/>
        </w:trPr>
        <w:tc>
          <w:tcPr>
            <w:tcW w:w="2400" w:type="dxa"/>
            <w:tcBorders>
              <w:top w:val="single" w:sz="4" w:space="0" w:color="auto"/>
              <w:left w:val="single" w:sz="4" w:space="0" w:color="auto"/>
              <w:bottom w:val="single" w:sz="4" w:space="0" w:color="auto"/>
              <w:right w:val="single" w:sz="4" w:space="0" w:color="auto"/>
            </w:tcBorders>
            <w:shd w:val="clear" w:color="auto" w:fill="BFBFBF"/>
            <w:hideMark/>
          </w:tcPr>
          <w:p w:rsidR="00B05FBA" w:rsidRDefault="00970A5A">
            <w:pPr>
              <w:rPr>
                <w:b/>
                <w:lang w:eastAsia="zh-CN"/>
              </w:rPr>
            </w:pPr>
            <w:r>
              <w:rPr>
                <w:b/>
                <w:lang w:eastAsia="zh-CN"/>
              </w:rPr>
              <w:t>Actors</w:t>
            </w:r>
          </w:p>
        </w:tc>
        <w:tc>
          <w:tcPr>
            <w:tcW w:w="7001" w:type="dxa"/>
            <w:tcBorders>
              <w:top w:val="single" w:sz="4" w:space="0" w:color="auto"/>
              <w:left w:val="single" w:sz="4" w:space="0" w:color="auto"/>
              <w:bottom w:val="single" w:sz="4" w:space="0" w:color="auto"/>
              <w:right w:val="single" w:sz="4" w:space="0" w:color="auto"/>
            </w:tcBorders>
            <w:hideMark/>
          </w:tcPr>
          <w:p w:rsidR="00B05FBA" w:rsidRDefault="00970A5A">
            <w:pPr>
              <w:rPr>
                <w:lang w:eastAsia="zh-CN"/>
              </w:rPr>
            </w:pPr>
            <w:r>
              <w:rPr>
                <w:lang w:eastAsia="zh-CN"/>
              </w:rPr>
              <w:t>Vehicle Occupant</w:t>
            </w:r>
          </w:p>
        </w:tc>
      </w:tr>
      <w:tr w:rsidR="00B05FBA" w:rsidTr="003468F6">
        <w:trPr>
          <w:jc w:val="center"/>
        </w:trPr>
        <w:tc>
          <w:tcPr>
            <w:tcW w:w="2400" w:type="dxa"/>
            <w:tcBorders>
              <w:top w:val="single" w:sz="4" w:space="0" w:color="auto"/>
              <w:left w:val="single" w:sz="4" w:space="0" w:color="auto"/>
              <w:bottom w:val="single" w:sz="4" w:space="0" w:color="auto"/>
              <w:right w:val="single" w:sz="4" w:space="0" w:color="auto"/>
            </w:tcBorders>
            <w:shd w:val="clear" w:color="auto" w:fill="BFBFBF"/>
            <w:hideMark/>
          </w:tcPr>
          <w:p w:rsidR="00B05FBA" w:rsidRDefault="00970A5A">
            <w:pPr>
              <w:rPr>
                <w:b/>
                <w:lang w:eastAsia="zh-CN"/>
              </w:rPr>
            </w:pPr>
            <w:r>
              <w:rPr>
                <w:b/>
                <w:lang w:eastAsia="zh-CN"/>
              </w:rPr>
              <w:t>Pre-conditions</w:t>
            </w:r>
          </w:p>
        </w:tc>
        <w:tc>
          <w:tcPr>
            <w:tcW w:w="7001" w:type="dxa"/>
            <w:tcBorders>
              <w:top w:val="single" w:sz="4" w:space="0" w:color="auto"/>
              <w:left w:val="single" w:sz="4" w:space="0" w:color="auto"/>
              <w:bottom w:val="single" w:sz="4" w:space="0" w:color="auto"/>
              <w:right w:val="single" w:sz="4" w:space="0" w:color="auto"/>
            </w:tcBorders>
            <w:hideMark/>
          </w:tcPr>
          <w:p w:rsidR="00B05FBA" w:rsidRDefault="00970A5A">
            <w:pPr>
              <w:rPr>
                <w:lang w:eastAsia="zh-CN"/>
              </w:rPr>
            </w:pPr>
            <w:r>
              <w:rPr>
                <w:lang w:eastAsia="zh-CN"/>
              </w:rPr>
              <w:t>The current location is available.</w:t>
            </w:r>
          </w:p>
          <w:p w:rsidR="00B05FBA" w:rsidRDefault="00970A5A">
            <w:pPr>
              <w:rPr>
                <w:lang w:eastAsia="zh-CN"/>
              </w:rPr>
            </w:pPr>
            <w:r>
              <w:rPr>
                <w:lang w:eastAsia="zh-CN"/>
              </w:rPr>
              <w:t>Navigation data is available.</w:t>
            </w:r>
          </w:p>
          <w:p w:rsidR="00B05FBA" w:rsidRDefault="00970A5A">
            <w:pPr>
              <w:rPr>
                <w:lang w:eastAsia="zh-CN"/>
              </w:rPr>
            </w:pPr>
            <w:r>
              <w:rPr>
                <w:lang w:eastAsia="zh-CN"/>
              </w:rPr>
              <w:t xml:space="preserve">A navigation route is not active. </w:t>
            </w:r>
          </w:p>
        </w:tc>
      </w:tr>
      <w:tr w:rsidR="00B05FBA" w:rsidTr="003468F6">
        <w:trPr>
          <w:jc w:val="center"/>
        </w:trPr>
        <w:tc>
          <w:tcPr>
            <w:tcW w:w="2400" w:type="dxa"/>
            <w:tcBorders>
              <w:top w:val="single" w:sz="4" w:space="0" w:color="auto"/>
              <w:left w:val="single" w:sz="4" w:space="0" w:color="auto"/>
              <w:bottom w:val="single" w:sz="4" w:space="0" w:color="auto"/>
              <w:right w:val="single" w:sz="4" w:space="0" w:color="auto"/>
            </w:tcBorders>
            <w:shd w:val="clear" w:color="auto" w:fill="BFBFBF"/>
            <w:hideMark/>
          </w:tcPr>
          <w:p w:rsidR="00B05FBA" w:rsidRDefault="00970A5A">
            <w:pPr>
              <w:rPr>
                <w:b/>
                <w:lang w:eastAsia="zh-CN"/>
              </w:rPr>
            </w:pPr>
            <w:r>
              <w:rPr>
                <w:b/>
                <w:lang w:eastAsia="zh-CN"/>
              </w:rPr>
              <w:t>Scenario Description</w:t>
            </w:r>
          </w:p>
        </w:tc>
        <w:tc>
          <w:tcPr>
            <w:tcW w:w="7001" w:type="dxa"/>
            <w:tcBorders>
              <w:top w:val="single" w:sz="4" w:space="0" w:color="auto"/>
              <w:left w:val="single" w:sz="4" w:space="0" w:color="auto"/>
              <w:bottom w:val="single" w:sz="4" w:space="0" w:color="auto"/>
              <w:right w:val="single" w:sz="4" w:space="0" w:color="auto"/>
            </w:tcBorders>
            <w:hideMark/>
          </w:tcPr>
          <w:p w:rsidR="00B05FBA" w:rsidRDefault="00970A5A">
            <w:pPr>
              <w:rPr>
                <w:lang w:eastAsia="zh-CN"/>
              </w:rPr>
            </w:pPr>
            <w:r>
              <w:rPr>
                <w:lang w:eastAsia="zh-CN"/>
              </w:rPr>
              <w:t>The customer is driving on a road in an urban canyon.</w:t>
            </w:r>
          </w:p>
        </w:tc>
      </w:tr>
      <w:tr w:rsidR="00B05FBA" w:rsidTr="003468F6">
        <w:trPr>
          <w:jc w:val="center"/>
        </w:trPr>
        <w:tc>
          <w:tcPr>
            <w:tcW w:w="2400" w:type="dxa"/>
            <w:tcBorders>
              <w:top w:val="single" w:sz="4" w:space="0" w:color="auto"/>
              <w:left w:val="single" w:sz="4" w:space="0" w:color="auto"/>
              <w:bottom w:val="single" w:sz="4" w:space="0" w:color="auto"/>
              <w:right w:val="single" w:sz="4" w:space="0" w:color="auto"/>
            </w:tcBorders>
            <w:shd w:val="clear" w:color="auto" w:fill="BFBFBF"/>
            <w:hideMark/>
          </w:tcPr>
          <w:p w:rsidR="00B05FBA" w:rsidRDefault="00970A5A">
            <w:pPr>
              <w:rPr>
                <w:b/>
                <w:lang w:eastAsia="zh-CN"/>
              </w:rPr>
            </w:pPr>
            <w:r>
              <w:rPr>
                <w:b/>
                <w:lang w:eastAsia="zh-CN"/>
              </w:rPr>
              <w:t>Post-conditions</w:t>
            </w:r>
          </w:p>
        </w:tc>
        <w:tc>
          <w:tcPr>
            <w:tcW w:w="7001" w:type="dxa"/>
            <w:tcBorders>
              <w:top w:val="single" w:sz="4" w:space="0" w:color="auto"/>
              <w:left w:val="single" w:sz="4" w:space="0" w:color="auto"/>
              <w:bottom w:val="single" w:sz="4" w:space="0" w:color="auto"/>
              <w:right w:val="single" w:sz="4" w:space="0" w:color="auto"/>
            </w:tcBorders>
            <w:hideMark/>
          </w:tcPr>
          <w:p w:rsidR="00537222" w:rsidRDefault="00970A5A" w:rsidP="00537222">
            <w:pPr>
              <w:ind w:left="103"/>
            </w:pPr>
            <w:r>
              <w:t xml:space="preserve">The current location is correctly identified </w:t>
            </w:r>
            <w:r>
              <w:t>(position of vehicle on road) by the ECU.</w:t>
            </w:r>
          </w:p>
          <w:p w:rsidR="00537222" w:rsidRDefault="00970A5A" w:rsidP="00537222">
            <w:pPr>
              <w:spacing w:before="3"/>
              <w:ind w:left="103" w:right="111"/>
            </w:pPr>
            <w:r>
              <w:t>The position data (Lat/Long/Heading/ Satellite constellation information /etc) is output on the vehicle data bus if the ECU is the Localization Master.</w:t>
            </w:r>
          </w:p>
          <w:p w:rsidR="00537222" w:rsidRDefault="00970A5A" w:rsidP="00537222">
            <w:pPr>
              <w:ind w:left="103"/>
            </w:pPr>
            <w:r>
              <w:t>The position is provided for internal consumption.</w:t>
            </w:r>
          </w:p>
          <w:p w:rsidR="00B05FBA" w:rsidRDefault="00970A5A" w:rsidP="00537222">
            <w:pPr>
              <w:rPr>
                <w:lang w:eastAsia="zh-CN"/>
              </w:rPr>
            </w:pPr>
            <w:r>
              <w:t xml:space="preserve">The </w:t>
            </w:r>
            <w:r>
              <w:t>navigation application feeds back a map matched candidate to the localization engine (if equipped).</w:t>
            </w:r>
          </w:p>
        </w:tc>
      </w:tr>
      <w:tr w:rsidR="00B05FBA" w:rsidTr="003468F6">
        <w:trPr>
          <w:jc w:val="center"/>
        </w:trPr>
        <w:tc>
          <w:tcPr>
            <w:tcW w:w="2400" w:type="dxa"/>
            <w:tcBorders>
              <w:top w:val="single" w:sz="4" w:space="0" w:color="auto"/>
              <w:left w:val="single" w:sz="4" w:space="0" w:color="auto"/>
              <w:bottom w:val="single" w:sz="4" w:space="0" w:color="auto"/>
              <w:right w:val="single" w:sz="4" w:space="0" w:color="auto"/>
            </w:tcBorders>
            <w:shd w:val="clear" w:color="auto" w:fill="BFBFBF"/>
            <w:hideMark/>
          </w:tcPr>
          <w:p w:rsidR="00B05FBA" w:rsidRDefault="00970A5A">
            <w:pPr>
              <w:rPr>
                <w:b/>
                <w:lang w:eastAsia="zh-CN"/>
              </w:rPr>
            </w:pPr>
            <w:r>
              <w:rPr>
                <w:b/>
                <w:lang w:eastAsia="zh-CN"/>
              </w:rPr>
              <w:t>List of Exception Use Cases</w:t>
            </w:r>
          </w:p>
        </w:tc>
        <w:tc>
          <w:tcPr>
            <w:tcW w:w="7001" w:type="dxa"/>
            <w:tcBorders>
              <w:top w:val="single" w:sz="4" w:space="0" w:color="auto"/>
              <w:left w:val="single" w:sz="4" w:space="0" w:color="auto"/>
              <w:bottom w:val="single" w:sz="4" w:space="0" w:color="auto"/>
              <w:right w:val="single" w:sz="4" w:space="0" w:color="auto"/>
            </w:tcBorders>
            <w:hideMark/>
          </w:tcPr>
          <w:p w:rsidR="00B05FBA" w:rsidRDefault="00970A5A">
            <w:r>
              <w:rPr>
                <w:lang w:eastAsia="zh-CN"/>
              </w:rPr>
              <w:t xml:space="preserve">E1 – </w:t>
            </w:r>
            <w:hyperlink r:id="rId18" w:history="1">
              <w:r>
                <w:t>GPS Fault – Antenna Issue</w:t>
              </w:r>
            </w:hyperlink>
          </w:p>
          <w:p w:rsidR="00B05FBA" w:rsidRPr="00B80D11" w:rsidRDefault="00970A5A">
            <w:r>
              <w:rPr>
                <w:lang w:eastAsia="zh-CN"/>
              </w:rPr>
              <w:t xml:space="preserve">E2 – </w:t>
            </w:r>
            <w:hyperlink r:id="rId19" w:history="1">
              <w:r w:rsidRPr="00B80D11">
                <w:t>Sensor Fault – Gyro / Wheel Tick Issue</w:t>
              </w:r>
            </w:hyperlink>
          </w:p>
          <w:p w:rsidR="00B05FBA" w:rsidRPr="00B80D11" w:rsidRDefault="00970A5A">
            <w:r w:rsidRPr="00B80D11">
              <w:rPr>
                <w:lang w:eastAsia="zh-CN"/>
              </w:rPr>
              <w:t xml:space="preserve">E3 – </w:t>
            </w:r>
            <w:hyperlink r:id="rId20" w:history="1">
              <w:r w:rsidRPr="00B80D11">
                <w:t>WIFI Fault</w:t>
              </w:r>
            </w:hyperlink>
            <w:r w:rsidRPr="00B80D11">
              <w:t xml:space="preserve"> (if licensed by Ford)</w:t>
            </w:r>
          </w:p>
          <w:p w:rsidR="00B05FBA" w:rsidRPr="00B80D11" w:rsidRDefault="00970A5A">
            <w:r w:rsidRPr="00B80D11">
              <w:rPr>
                <w:lang w:eastAsia="zh-CN"/>
              </w:rPr>
              <w:t xml:space="preserve">E4 – </w:t>
            </w:r>
            <w:hyperlink r:id="rId21" w:history="1">
              <w:r w:rsidRPr="00B80D11">
                <w:t>WIFI Positioning Data Not Available</w:t>
              </w:r>
            </w:hyperlink>
            <w:r w:rsidRPr="00B80D11">
              <w:t xml:space="preserve"> (if licensed by Ford)</w:t>
            </w:r>
          </w:p>
          <w:p w:rsidR="00B05FBA" w:rsidRDefault="00970A5A">
            <w:r>
              <w:rPr>
                <w:lang w:eastAsia="zh-CN"/>
              </w:rPr>
              <w:t xml:space="preserve">E5 – </w:t>
            </w:r>
            <w:hyperlink r:id="rId22" w:history="1">
              <w:r>
                <w:t>Map Data Not Available</w:t>
              </w:r>
            </w:hyperlink>
          </w:p>
          <w:p w:rsidR="00B05FBA" w:rsidRDefault="00970A5A">
            <w:r>
              <w:rPr>
                <w:lang w:eastAsia="zh-CN"/>
              </w:rPr>
              <w:t xml:space="preserve">E6 – </w:t>
            </w:r>
            <w:hyperlink r:id="rId23" w:history="1">
              <w:r>
                <w:t>Navigation Application is No</w:t>
              </w:r>
              <w:r>
                <w:t>t Running</w:t>
              </w:r>
            </w:hyperlink>
          </w:p>
        </w:tc>
      </w:tr>
      <w:tr w:rsidR="00B05FBA" w:rsidTr="003468F6">
        <w:trPr>
          <w:jc w:val="center"/>
        </w:trPr>
        <w:tc>
          <w:tcPr>
            <w:tcW w:w="2400" w:type="dxa"/>
            <w:tcBorders>
              <w:top w:val="single" w:sz="4" w:space="0" w:color="auto"/>
              <w:left w:val="single" w:sz="4" w:space="0" w:color="auto"/>
              <w:bottom w:val="single" w:sz="4" w:space="0" w:color="auto"/>
              <w:right w:val="single" w:sz="4" w:space="0" w:color="auto"/>
            </w:tcBorders>
            <w:shd w:val="clear" w:color="auto" w:fill="BFBFBF"/>
            <w:hideMark/>
          </w:tcPr>
          <w:p w:rsidR="00B05FBA" w:rsidRDefault="00970A5A">
            <w:pPr>
              <w:rPr>
                <w:b/>
                <w:lang w:eastAsia="zh-CN"/>
              </w:rPr>
            </w:pPr>
            <w:r>
              <w:rPr>
                <w:b/>
                <w:lang w:eastAsia="zh-CN"/>
              </w:rPr>
              <w:t>Interfaces</w:t>
            </w:r>
          </w:p>
        </w:tc>
        <w:tc>
          <w:tcPr>
            <w:tcW w:w="7001" w:type="dxa"/>
            <w:tcBorders>
              <w:top w:val="single" w:sz="4" w:space="0" w:color="auto"/>
              <w:left w:val="single" w:sz="4" w:space="0" w:color="auto"/>
              <w:bottom w:val="single" w:sz="4" w:space="0" w:color="auto"/>
              <w:right w:val="single" w:sz="4" w:space="0" w:color="auto"/>
            </w:tcBorders>
            <w:hideMark/>
          </w:tcPr>
          <w:p w:rsidR="00B05FBA" w:rsidRDefault="00970A5A">
            <w:pPr>
              <w:rPr>
                <w:lang w:eastAsia="zh-CN"/>
              </w:rPr>
            </w:pPr>
            <w:r>
              <w:rPr>
                <w:lang w:eastAsia="zh-CN"/>
              </w:rPr>
              <w:t>G-HMI</w:t>
            </w:r>
            <w:r>
              <w:rPr>
                <w:lang w:eastAsia="zh-CN"/>
              </w:rPr>
              <w:t xml:space="preserve"> (IF EQUIPPED)</w:t>
            </w:r>
          </w:p>
          <w:p w:rsidR="00B05FBA" w:rsidRDefault="00970A5A">
            <w:pPr>
              <w:rPr>
                <w:lang w:eastAsia="zh-CN"/>
              </w:rPr>
            </w:pPr>
            <w:r>
              <w:rPr>
                <w:lang w:eastAsia="zh-CN"/>
              </w:rPr>
              <w:t>Sensors (Internal Gyro)</w:t>
            </w:r>
          </w:p>
          <w:p w:rsidR="00B05FBA" w:rsidRDefault="00970A5A">
            <w:pPr>
              <w:rPr>
                <w:lang w:eastAsia="zh-CN"/>
              </w:rPr>
            </w:pPr>
            <w:r>
              <w:rPr>
                <w:lang w:eastAsia="zh-CN"/>
              </w:rPr>
              <w:t>Wheel Ticks (via Vehicle Data bus)</w:t>
            </w:r>
          </w:p>
        </w:tc>
      </w:tr>
    </w:tbl>
    <w:p w:rsidR="00B05FBA" w:rsidRDefault="00970A5A">
      <w:pPr>
        <w:rPr>
          <w:b/>
        </w:rPr>
      </w:pPr>
    </w:p>
    <w:p w:rsidR="00406F39" w:rsidRDefault="00970A5A" w:rsidP="003468F6">
      <w:pPr>
        <w:pStyle w:val="Heading4"/>
      </w:pPr>
      <w:r>
        <w:t xml:space="preserve">LOCATN-UC-REQ-022439/B-Map Data Not Available (TcSE </w:t>
      </w:r>
      <w:r>
        <w:t>ROIN-292586)</w:t>
      </w:r>
    </w:p>
    <w:p w:rsidR="00406F39" w:rsidRPr="005F5EF0" w:rsidRDefault="00970A5A" w:rsidP="00406F39">
      <w:pPr>
        <w:rPr>
          <w:b/>
          <w:sz w:val="16"/>
          <w:szCs w:val="16"/>
        </w:rPr>
      </w:pPr>
      <w:r w:rsidRPr="005F5EF0">
        <w:rPr>
          <w:b/>
          <w:sz w:val="16"/>
          <w:szCs w:val="16"/>
        </w:rPr>
        <w:t>Linked Elements</w:t>
      </w:r>
    </w:p>
    <w:p w:rsidR="007C3C8E" w:rsidRPr="005F5EF0" w:rsidRDefault="00970A5A" w:rsidP="007C3C8E">
      <w:pPr>
        <w:rPr>
          <w:sz w:val="16"/>
          <w:szCs w:val="16"/>
        </w:rPr>
      </w:pPr>
      <w:r w:rsidRPr="005F5EF0">
        <w:rPr>
          <w:sz w:val="16"/>
          <w:szCs w:val="16"/>
        </w:rPr>
        <w:t>LOCATN-UC-REQ-022438/C-Driving on Road – Urban Canyon</w:t>
      </w:r>
      <w:r w:rsidRPr="005F5EF0">
        <w:rPr>
          <w:sz w:val="16"/>
          <w:szCs w:val="16"/>
        </w:rPr>
        <w:t xml:space="preserve"> (TcSE ROIN-292585)</w:t>
      </w:r>
    </w:p>
    <w:p w:rsidR="007C3C8E" w:rsidRPr="005F5EF0" w:rsidRDefault="00970A5A" w:rsidP="007C3C8E">
      <w:pPr>
        <w:rPr>
          <w:sz w:val="16"/>
          <w:szCs w:val="16"/>
        </w:rPr>
      </w:pPr>
      <w:r w:rsidRPr="005F5EF0">
        <w:rPr>
          <w:sz w:val="16"/>
          <w:szCs w:val="16"/>
        </w:rPr>
        <w:t>LOCATN-UC-REQ-022441/C-Driving on Road – Multi-leveled Roads (TcSE ROIN-292588)</w:t>
      </w:r>
    </w:p>
    <w:p w:rsidR="007C3C8E" w:rsidRPr="005F5EF0" w:rsidRDefault="00970A5A" w:rsidP="007C3C8E">
      <w:pPr>
        <w:rPr>
          <w:sz w:val="16"/>
          <w:szCs w:val="16"/>
        </w:rPr>
      </w:pPr>
      <w:r w:rsidRPr="005F5EF0">
        <w:rPr>
          <w:sz w:val="16"/>
          <w:szCs w:val="16"/>
        </w:rPr>
        <w:t>LOCATN-UC-REQ-022443/C-Driving off Road – Exiting Underground Parking Lot (TcSE ROIN-292590)</w:t>
      </w:r>
    </w:p>
    <w:p w:rsidR="007C3C8E" w:rsidRPr="005F5EF0" w:rsidRDefault="00970A5A" w:rsidP="007C3C8E">
      <w:pPr>
        <w:rPr>
          <w:sz w:val="16"/>
          <w:szCs w:val="16"/>
        </w:rPr>
      </w:pPr>
      <w:r w:rsidRPr="005F5EF0">
        <w:rPr>
          <w:sz w:val="16"/>
          <w:szCs w:val="16"/>
        </w:rPr>
        <w:t xml:space="preserve">LOCATN-UC-REQ-022442/C-Driving Off Road – Entering Parking Lot </w:t>
      </w:r>
      <w:r w:rsidRPr="005F5EF0">
        <w:rPr>
          <w:sz w:val="16"/>
          <w:szCs w:val="16"/>
        </w:rPr>
        <w:t>(TcSE ROIN-292589)</w:t>
      </w:r>
    </w:p>
    <w:p w:rsidR="00AE06BC" w:rsidRPr="00AE06BC" w:rsidRDefault="00970A5A"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0"/>
        <w:gridCol w:w="7666"/>
      </w:tblGrid>
      <w:tr w:rsidR="004A2371">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4A2371" w:rsidRDefault="00970A5A">
            <w:pPr>
              <w:rPr>
                <w:b/>
                <w:lang w:eastAsia="zh-CN"/>
              </w:rPr>
            </w:pPr>
            <w:r>
              <w:rPr>
                <w:b/>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4A2371" w:rsidRDefault="00970A5A">
            <w:pPr>
              <w:rPr>
                <w:lang w:eastAsia="zh-CN"/>
              </w:rPr>
            </w:pPr>
            <w:r>
              <w:rPr>
                <w:lang w:eastAsia="zh-CN"/>
              </w:rPr>
              <w:t>Vehicle Occupant</w:t>
            </w:r>
          </w:p>
        </w:tc>
      </w:tr>
      <w:tr w:rsidR="004A2371">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4A2371" w:rsidRDefault="00970A5A">
            <w:pPr>
              <w:rPr>
                <w:b/>
                <w:lang w:eastAsia="zh-CN"/>
              </w:rPr>
            </w:pPr>
            <w:r>
              <w:rPr>
                <w:b/>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4A2371" w:rsidRDefault="00970A5A">
            <w:pPr>
              <w:rPr>
                <w:lang w:eastAsia="zh-CN"/>
              </w:rPr>
            </w:pPr>
            <w:r>
              <w:rPr>
                <w:lang w:eastAsia="zh-CN"/>
              </w:rPr>
              <w:t>Same as Normal Usage Use Case</w:t>
            </w:r>
          </w:p>
        </w:tc>
      </w:tr>
      <w:tr w:rsidR="004A2371">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4A2371" w:rsidRDefault="00970A5A">
            <w:pPr>
              <w:rPr>
                <w:b/>
                <w:lang w:eastAsia="zh-CN"/>
              </w:rPr>
            </w:pPr>
            <w:r>
              <w:rPr>
                <w:b/>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4A2371" w:rsidRDefault="00970A5A">
            <w:pPr>
              <w:rPr>
                <w:lang w:eastAsia="zh-CN"/>
              </w:rPr>
            </w:pPr>
            <w:r>
              <w:rPr>
                <w:lang w:eastAsia="zh-CN"/>
              </w:rPr>
              <w:t>The map data for the current vehicle market does not support the road the customer is driving on. Without a map (corresponding to current location), map matching is not possible.</w:t>
            </w:r>
          </w:p>
        </w:tc>
      </w:tr>
      <w:tr w:rsidR="004A2371">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4A2371" w:rsidRDefault="00970A5A">
            <w:pPr>
              <w:rPr>
                <w:b/>
                <w:lang w:eastAsia="zh-CN"/>
              </w:rPr>
            </w:pPr>
            <w:r>
              <w:rPr>
                <w:b/>
                <w:lang w:eastAsia="zh-CN"/>
              </w:rPr>
              <w:lastRenderedPageBreak/>
              <w:t>Post-conditions</w:t>
            </w:r>
          </w:p>
        </w:tc>
        <w:tc>
          <w:tcPr>
            <w:tcW w:w="7666" w:type="dxa"/>
            <w:tcBorders>
              <w:top w:val="single" w:sz="4" w:space="0" w:color="auto"/>
              <w:left w:val="single" w:sz="4" w:space="0" w:color="auto"/>
              <w:bottom w:val="single" w:sz="4" w:space="0" w:color="auto"/>
              <w:right w:val="single" w:sz="4" w:space="0" w:color="auto"/>
            </w:tcBorders>
            <w:hideMark/>
          </w:tcPr>
          <w:p w:rsidR="004A2371" w:rsidRDefault="00970A5A">
            <w:pPr>
              <w:rPr>
                <w:lang w:eastAsia="zh-CN"/>
              </w:rPr>
            </w:pPr>
            <w:r>
              <w:rPr>
                <w:lang w:eastAsia="zh-CN"/>
              </w:rPr>
              <w:t>No map will be displayed by the infotainment system.</w:t>
            </w:r>
          </w:p>
          <w:p w:rsidR="004A2371" w:rsidRDefault="00970A5A">
            <w:pPr>
              <w:rPr>
                <w:lang w:eastAsia="zh-CN"/>
              </w:rPr>
            </w:pPr>
            <w:r>
              <w:rPr>
                <w:lang w:eastAsia="zh-CN"/>
              </w:rPr>
              <w:t>The bes</w:t>
            </w:r>
            <w:r>
              <w:rPr>
                <w:lang w:eastAsia="zh-CN"/>
              </w:rPr>
              <w:t>t location solution possible is output to the vehicle data bus.</w:t>
            </w:r>
          </w:p>
        </w:tc>
      </w:tr>
      <w:tr w:rsidR="004A2371">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4A2371" w:rsidRDefault="00970A5A">
            <w:pPr>
              <w:rPr>
                <w:b/>
                <w:lang w:eastAsia="zh-CN"/>
              </w:rPr>
            </w:pPr>
            <w:r>
              <w:rPr>
                <w:b/>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4A2371" w:rsidRDefault="00970A5A">
            <w:pPr>
              <w:rPr>
                <w:lang w:eastAsia="zh-CN"/>
              </w:rPr>
            </w:pPr>
            <w:r>
              <w:rPr>
                <w:lang w:eastAsia="zh-CN"/>
              </w:rPr>
              <w:t>NA</w:t>
            </w:r>
          </w:p>
        </w:tc>
      </w:tr>
      <w:tr w:rsidR="004A2371">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4A2371" w:rsidRDefault="00970A5A">
            <w:pPr>
              <w:rPr>
                <w:b/>
                <w:lang w:eastAsia="zh-CN"/>
              </w:rPr>
            </w:pPr>
            <w:r>
              <w:rPr>
                <w:b/>
                <w:lang w:eastAsia="zh-CN"/>
              </w:rPr>
              <w:t>Interfaces</w:t>
            </w:r>
          </w:p>
        </w:tc>
        <w:tc>
          <w:tcPr>
            <w:tcW w:w="7666" w:type="dxa"/>
            <w:tcBorders>
              <w:top w:val="single" w:sz="4" w:space="0" w:color="auto"/>
              <w:left w:val="single" w:sz="4" w:space="0" w:color="auto"/>
              <w:bottom w:val="single" w:sz="4" w:space="0" w:color="auto"/>
              <w:right w:val="single" w:sz="4" w:space="0" w:color="auto"/>
            </w:tcBorders>
          </w:tcPr>
          <w:p w:rsidR="004A2371" w:rsidRDefault="00970A5A">
            <w:pPr>
              <w:rPr>
                <w:lang w:eastAsia="zh-CN"/>
              </w:rPr>
            </w:pPr>
            <w:r>
              <w:rPr>
                <w:lang w:eastAsia="zh-CN"/>
              </w:rPr>
              <w:t>G-HMI (IF EQUIPPED)</w:t>
            </w:r>
          </w:p>
          <w:p w:rsidR="004A2371" w:rsidRDefault="00970A5A">
            <w:pPr>
              <w:rPr>
                <w:lang w:eastAsia="zh-CN"/>
              </w:rPr>
            </w:pPr>
          </w:p>
        </w:tc>
      </w:tr>
    </w:tbl>
    <w:p w:rsidR="004A2371" w:rsidRDefault="00970A5A"/>
    <w:p w:rsidR="00406F39" w:rsidRDefault="00970A5A" w:rsidP="003468F6">
      <w:pPr>
        <w:pStyle w:val="Heading4"/>
      </w:pPr>
      <w:r>
        <w:t>LOCATN-UC-REQ-022440/B-Navigation Application is Not Running (If Equipped) (TcSE ROIN-292587)</w:t>
      </w:r>
    </w:p>
    <w:p w:rsidR="00406F39" w:rsidRPr="005F5EF0" w:rsidRDefault="00970A5A" w:rsidP="00406F39">
      <w:pPr>
        <w:rPr>
          <w:b/>
          <w:sz w:val="16"/>
          <w:szCs w:val="16"/>
        </w:rPr>
      </w:pPr>
      <w:r w:rsidRPr="005F5EF0">
        <w:rPr>
          <w:b/>
          <w:sz w:val="16"/>
          <w:szCs w:val="16"/>
        </w:rPr>
        <w:t>Linked Elements</w:t>
      </w:r>
    </w:p>
    <w:p w:rsidR="007C3C8E" w:rsidRPr="005F5EF0" w:rsidRDefault="00970A5A" w:rsidP="007C3C8E">
      <w:pPr>
        <w:rPr>
          <w:sz w:val="16"/>
          <w:szCs w:val="16"/>
        </w:rPr>
      </w:pPr>
      <w:r w:rsidRPr="005F5EF0">
        <w:rPr>
          <w:sz w:val="16"/>
          <w:szCs w:val="16"/>
        </w:rPr>
        <w:t>LOCATN-UC-REQ-022438/C-Driving on Road – Urban Canyon (TcSE ROIN-292585)</w:t>
      </w:r>
    </w:p>
    <w:p w:rsidR="007C3C8E" w:rsidRPr="005F5EF0" w:rsidRDefault="00970A5A" w:rsidP="007C3C8E">
      <w:pPr>
        <w:rPr>
          <w:sz w:val="16"/>
          <w:szCs w:val="16"/>
        </w:rPr>
      </w:pPr>
      <w:r w:rsidRPr="005F5EF0">
        <w:rPr>
          <w:sz w:val="16"/>
          <w:szCs w:val="16"/>
        </w:rPr>
        <w:t>LOCATN-UC-REQ-022441/C-Driving on Road – Multi-leveled Roads (TcSE ROIN-292588)</w:t>
      </w:r>
    </w:p>
    <w:p w:rsidR="007C3C8E" w:rsidRPr="005F5EF0" w:rsidRDefault="00970A5A" w:rsidP="007C3C8E">
      <w:pPr>
        <w:rPr>
          <w:sz w:val="16"/>
          <w:szCs w:val="16"/>
        </w:rPr>
      </w:pPr>
      <w:r w:rsidRPr="005F5EF0">
        <w:rPr>
          <w:sz w:val="16"/>
          <w:szCs w:val="16"/>
        </w:rPr>
        <w:t>LOCATN-UC-REQ-022442/C-Driving Off Road – Ent</w:t>
      </w:r>
      <w:r w:rsidRPr="005F5EF0">
        <w:rPr>
          <w:sz w:val="16"/>
          <w:szCs w:val="16"/>
        </w:rPr>
        <w:t>ering Parking Lot (TcSE ROIN-292589)</w:t>
      </w:r>
    </w:p>
    <w:p w:rsidR="007C3C8E" w:rsidRPr="005F5EF0" w:rsidRDefault="00970A5A" w:rsidP="007C3C8E">
      <w:pPr>
        <w:rPr>
          <w:sz w:val="16"/>
          <w:szCs w:val="16"/>
        </w:rPr>
      </w:pPr>
      <w:r w:rsidRPr="005F5EF0">
        <w:rPr>
          <w:sz w:val="16"/>
          <w:szCs w:val="16"/>
        </w:rPr>
        <w:t>LOCATN-UC-REQ-022443/C-Driving off Road – Exiting Underground Parking Lot (TcSE ROIN-292590)</w:t>
      </w:r>
    </w:p>
    <w:p w:rsidR="00AE06BC" w:rsidRPr="00AE06BC" w:rsidRDefault="00970A5A"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0"/>
        <w:gridCol w:w="7666"/>
      </w:tblGrid>
      <w:tr w:rsidR="00C52A51">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52A51" w:rsidRDefault="00970A5A">
            <w:pPr>
              <w:rPr>
                <w:b/>
                <w:lang w:eastAsia="zh-CN"/>
              </w:rPr>
            </w:pPr>
            <w:r>
              <w:rPr>
                <w:b/>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C52A51" w:rsidRDefault="00970A5A">
            <w:pPr>
              <w:spacing w:line="227" w:lineRule="exact"/>
              <w:ind w:left="103"/>
            </w:pPr>
            <w:r>
              <w:t>Vehicle Occupant</w:t>
            </w:r>
          </w:p>
        </w:tc>
      </w:tr>
      <w:tr w:rsidR="00C52A51">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52A51" w:rsidRDefault="00970A5A">
            <w:pPr>
              <w:rPr>
                <w:b/>
                <w:lang w:eastAsia="zh-CN"/>
              </w:rPr>
            </w:pPr>
            <w:r>
              <w:rPr>
                <w:b/>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C52A51" w:rsidRDefault="00970A5A">
            <w:pPr>
              <w:spacing w:line="227" w:lineRule="exact"/>
              <w:ind w:left="103"/>
            </w:pPr>
            <w:r>
              <w:t>The navigation application is not running (if equipped).</w:t>
            </w:r>
          </w:p>
        </w:tc>
      </w:tr>
      <w:tr w:rsidR="00C52A51">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52A51" w:rsidRDefault="00970A5A">
            <w:pPr>
              <w:rPr>
                <w:b/>
                <w:lang w:eastAsia="zh-CN"/>
              </w:rPr>
            </w:pPr>
            <w:r>
              <w:rPr>
                <w:b/>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C52A51" w:rsidRDefault="00970A5A">
            <w:pPr>
              <w:ind w:left="103" w:right="420"/>
            </w:pPr>
            <w:r>
              <w:t xml:space="preserve">The customer is driving on a road without clear sky access (urban canyon, multi- level road, covered parking garage, etc.) while the </w:t>
            </w:r>
            <w:r>
              <w:t>navigation application is not running (for whatever reason). Without the navigation application running map matching is not possible.</w:t>
            </w:r>
          </w:p>
        </w:tc>
      </w:tr>
      <w:tr w:rsidR="00C52A51">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52A51" w:rsidRDefault="00970A5A">
            <w:pPr>
              <w:rPr>
                <w:b/>
                <w:lang w:eastAsia="zh-CN"/>
              </w:rPr>
            </w:pPr>
            <w:r>
              <w:rPr>
                <w:b/>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C52A51" w:rsidRDefault="00970A5A">
            <w:pPr>
              <w:spacing w:line="227" w:lineRule="exact"/>
              <w:ind w:left="103"/>
            </w:pPr>
            <w:r>
              <w:t>No map will be displayed by the infotainment system.</w:t>
            </w:r>
          </w:p>
          <w:p w:rsidR="00C52A51" w:rsidRDefault="00970A5A">
            <w:pPr>
              <w:spacing w:before="1"/>
              <w:ind w:left="103"/>
            </w:pPr>
            <w:r>
              <w:t>The best location solution possible is output to the</w:t>
            </w:r>
            <w:r>
              <w:t xml:space="preserve"> vehicle data bus.</w:t>
            </w:r>
          </w:p>
        </w:tc>
      </w:tr>
      <w:tr w:rsidR="00C52A51">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52A51" w:rsidRDefault="00970A5A">
            <w:pPr>
              <w:rPr>
                <w:b/>
                <w:lang w:eastAsia="zh-CN"/>
              </w:rPr>
            </w:pPr>
            <w:r>
              <w:rPr>
                <w:b/>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C52A51" w:rsidRDefault="00970A5A">
            <w:pPr>
              <w:spacing w:line="227" w:lineRule="exact"/>
              <w:ind w:left="103"/>
            </w:pPr>
            <w:r>
              <w:t>NA</w:t>
            </w:r>
          </w:p>
        </w:tc>
      </w:tr>
      <w:tr w:rsidR="00C52A51">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52A51" w:rsidRDefault="00970A5A">
            <w:pPr>
              <w:rPr>
                <w:b/>
                <w:lang w:eastAsia="zh-CN"/>
              </w:rPr>
            </w:pPr>
            <w:r>
              <w:rPr>
                <w:b/>
                <w:lang w:eastAsia="zh-CN"/>
              </w:rPr>
              <w:t>Interfaces</w:t>
            </w:r>
          </w:p>
        </w:tc>
        <w:tc>
          <w:tcPr>
            <w:tcW w:w="7666" w:type="dxa"/>
            <w:tcBorders>
              <w:top w:val="single" w:sz="4" w:space="0" w:color="auto"/>
              <w:left w:val="single" w:sz="4" w:space="0" w:color="auto"/>
              <w:bottom w:val="single" w:sz="4" w:space="0" w:color="auto"/>
              <w:right w:val="single" w:sz="4" w:space="0" w:color="auto"/>
            </w:tcBorders>
          </w:tcPr>
          <w:p w:rsidR="00C52A51" w:rsidRDefault="00970A5A">
            <w:pPr>
              <w:spacing w:line="227" w:lineRule="exact"/>
              <w:ind w:left="103"/>
            </w:pPr>
            <w:r>
              <w:t>G-HMI (IF EQUIPPED)</w:t>
            </w:r>
          </w:p>
        </w:tc>
      </w:tr>
    </w:tbl>
    <w:p w:rsidR="003263F0" w:rsidRDefault="00970A5A"/>
    <w:p w:rsidR="00406F39" w:rsidRDefault="00970A5A" w:rsidP="003468F6">
      <w:pPr>
        <w:pStyle w:val="Heading4"/>
      </w:pPr>
      <w:r>
        <w:t xml:space="preserve">LOCATN-UC-REQ-022441/C-Driving on Road – Multi-leveled Roads (TcSE </w:t>
      </w:r>
      <w:r>
        <w:t>ROIN-292588)</w:t>
      </w:r>
    </w:p>
    <w:p w:rsidR="00AE06BC" w:rsidRPr="00AE06BC" w:rsidRDefault="00970A5A"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5"/>
        <w:gridCol w:w="7001"/>
      </w:tblGrid>
      <w:tr w:rsidR="009417AE">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9417AE" w:rsidRDefault="00970A5A">
            <w:pPr>
              <w:rPr>
                <w:b/>
                <w:lang w:eastAsia="zh-CN"/>
              </w:rPr>
            </w:pPr>
            <w:r>
              <w:rPr>
                <w:b/>
                <w:lang w:eastAsia="zh-CN"/>
              </w:rPr>
              <w:t>Actors</w:t>
            </w:r>
          </w:p>
        </w:tc>
        <w:tc>
          <w:tcPr>
            <w:tcW w:w="7001" w:type="dxa"/>
            <w:tcBorders>
              <w:top w:val="single" w:sz="4" w:space="0" w:color="auto"/>
              <w:left w:val="single" w:sz="4" w:space="0" w:color="auto"/>
              <w:bottom w:val="single" w:sz="4" w:space="0" w:color="auto"/>
              <w:right w:val="single" w:sz="4" w:space="0" w:color="auto"/>
            </w:tcBorders>
            <w:hideMark/>
          </w:tcPr>
          <w:p w:rsidR="009417AE" w:rsidRDefault="00970A5A">
            <w:pPr>
              <w:rPr>
                <w:lang w:eastAsia="zh-CN"/>
              </w:rPr>
            </w:pPr>
            <w:r>
              <w:rPr>
                <w:lang w:eastAsia="zh-CN"/>
              </w:rPr>
              <w:t>Vehicle Occupant</w:t>
            </w:r>
          </w:p>
        </w:tc>
      </w:tr>
      <w:tr w:rsidR="00003013">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003013" w:rsidRDefault="00970A5A">
            <w:pPr>
              <w:rPr>
                <w:b/>
                <w:lang w:eastAsia="zh-CN"/>
              </w:rPr>
            </w:pPr>
            <w:r>
              <w:rPr>
                <w:b/>
                <w:lang w:eastAsia="zh-CN"/>
              </w:rPr>
              <w:t>Pre-conditions</w:t>
            </w:r>
          </w:p>
        </w:tc>
        <w:tc>
          <w:tcPr>
            <w:tcW w:w="7001" w:type="dxa"/>
            <w:tcBorders>
              <w:top w:val="single" w:sz="4" w:space="0" w:color="auto"/>
              <w:left w:val="single" w:sz="4" w:space="0" w:color="auto"/>
              <w:bottom w:val="single" w:sz="4" w:space="0" w:color="auto"/>
              <w:right w:val="single" w:sz="4" w:space="0" w:color="auto"/>
            </w:tcBorders>
            <w:hideMark/>
          </w:tcPr>
          <w:p w:rsidR="00003013" w:rsidRDefault="00970A5A">
            <w:pPr>
              <w:spacing w:line="227" w:lineRule="exact"/>
              <w:ind w:left="103"/>
            </w:pPr>
            <w:r>
              <w:t>The current location is available.</w:t>
            </w:r>
          </w:p>
          <w:p w:rsidR="00003013" w:rsidRDefault="00970A5A">
            <w:pPr>
              <w:spacing w:line="227" w:lineRule="exact"/>
              <w:ind w:left="103"/>
            </w:pPr>
            <w:r>
              <w:t>Navigation data is available (if equipped).</w:t>
            </w:r>
          </w:p>
          <w:p w:rsidR="00003013" w:rsidRDefault="00970A5A">
            <w:pPr>
              <w:ind w:left="103"/>
            </w:pPr>
            <w:r>
              <w:t>A navigation route is not active.</w:t>
            </w:r>
          </w:p>
        </w:tc>
      </w:tr>
      <w:tr w:rsidR="00003013">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003013" w:rsidRDefault="00970A5A">
            <w:pPr>
              <w:rPr>
                <w:b/>
                <w:lang w:eastAsia="zh-CN"/>
              </w:rPr>
            </w:pPr>
            <w:r>
              <w:rPr>
                <w:b/>
                <w:lang w:eastAsia="zh-CN"/>
              </w:rPr>
              <w:t xml:space="preserve">Scenario </w:t>
            </w:r>
            <w:r>
              <w:rPr>
                <w:b/>
                <w:lang w:eastAsia="zh-CN"/>
              </w:rPr>
              <w:t>Description</w:t>
            </w:r>
          </w:p>
        </w:tc>
        <w:tc>
          <w:tcPr>
            <w:tcW w:w="7001" w:type="dxa"/>
            <w:tcBorders>
              <w:top w:val="single" w:sz="4" w:space="0" w:color="auto"/>
              <w:left w:val="single" w:sz="4" w:space="0" w:color="auto"/>
              <w:bottom w:val="single" w:sz="4" w:space="0" w:color="auto"/>
              <w:right w:val="single" w:sz="4" w:space="0" w:color="auto"/>
            </w:tcBorders>
            <w:hideMark/>
          </w:tcPr>
          <w:p w:rsidR="00003013" w:rsidRDefault="00970A5A">
            <w:pPr>
              <w:ind w:left="103" w:right="111"/>
            </w:pPr>
            <w:r>
              <w:t>The customer is driving on a road with multiple levels (Example: Wacker Dr in Chicago – 3 levels).</w:t>
            </w:r>
          </w:p>
        </w:tc>
      </w:tr>
      <w:tr w:rsidR="00003013">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003013" w:rsidRDefault="00970A5A">
            <w:pPr>
              <w:rPr>
                <w:b/>
                <w:lang w:eastAsia="zh-CN"/>
              </w:rPr>
            </w:pPr>
            <w:r>
              <w:rPr>
                <w:b/>
                <w:lang w:eastAsia="zh-CN"/>
              </w:rPr>
              <w:t>Post-conditions</w:t>
            </w:r>
          </w:p>
        </w:tc>
        <w:tc>
          <w:tcPr>
            <w:tcW w:w="7001" w:type="dxa"/>
            <w:tcBorders>
              <w:top w:val="single" w:sz="4" w:space="0" w:color="auto"/>
              <w:left w:val="single" w:sz="4" w:space="0" w:color="auto"/>
              <w:bottom w:val="single" w:sz="4" w:space="0" w:color="auto"/>
              <w:right w:val="single" w:sz="4" w:space="0" w:color="auto"/>
            </w:tcBorders>
            <w:hideMark/>
          </w:tcPr>
          <w:p w:rsidR="00003013" w:rsidRDefault="00970A5A">
            <w:pPr>
              <w:ind w:left="103" w:right="111"/>
            </w:pPr>
            <w:r>
              <w:t>The current location is correctly identified by the ECU= including vehicle altitude.</w:t>
            </w:r>
          </w:p>
          <w:p w:rsidR="00003013" w:rsidRDefault="00970A5A">
            <w:pPr>
              <w:spacing w:before="3"/>
              <w:ind w:left="103" w:right="111"/>
            </w:pPr>
            <w:r>
              <w:t>The position data (Lat/Long/Heading/ Satell</w:t>
            </w:r>
            <w:r>
              <w:t>ite constellation information /etc) is output on the vehicle data bus if ECU is Location Master.</w:t>
            </w:r>
          </w:p>
          <w:p w:rsidR="00003013" w:rsidRDefault="00970A5A">
            <w:pPr>
              <w:ind w:left="103"/>
            </w:pPr>
            <w:r>
              <w:t>The position is provided for internal consumption.</w:t>
            </w:r>
          </w:p>
          <w:p w:rsidR="00003013" w:rsidRDefault="00970A5A">
            <w:pPr>
              <w:ind w:left="103"/>
            </w:pPr>
            <w:r>
              <w:t>The navigation application feeds back a map matched candidate for the location engine.</w:t>
            </w:r>
          </w:p>
        </w:tc>
      </w:tr>
      <w:tr w:rsidR="00003013">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003013" w:rsidRDefault="00970A5A">
            <w:pPr>
              <w:rPr>
                <w:b/>
                <w:lang w:eastAsia="zh-CN"/>
              </w:rPr>
            </w:pPr>
            <w:r>
              <w:rPr>
                <w:b/>
                <w:lang w:eastAsia="zh-CN"/>
              </w:rPr>
              <w:t xml:space="preserve">List of Exception </w:t>
            </w:r>
            <w:r>
              <w:rPr>
                <w:b/>
                <w:lang w:eastAsia="zh-CN"/>
              </w:rPr>
              <w:t>Use Cases</w:t>
            </w:r>
          </w:p>
        </w:tc>
        <w:tc>
          <w:tcPr>
            <w:tcW w:w="7001" w:type="dxa"/>
            <w:tcBorders>
              <w:top w:val="single" w:sz="4" w:space="0" w:color="auto"/>
              <w:left w:val="single" w:sz="4" w:space="0" w:color="auto"/>
              <w:bottom w:val="single" w:sz="4" w:space="0" w:color="auto"/>
              <w:right w:val="single" w:sz="4" w:space="0" w:color="auto"/>
            </w:tcBorders>
            <w:hideMark/>
          </w:tcPr>
          <w:p w:rsidR="00003013" w:rsidRPr="00894903" w:rsidRDefault="00970A5A">
            <w:pPr>
              <w:spacing w:line="227" w:lineRule="exact"/>
              <w:ind w:left="103"/>
            </w:pPr>
            <w:r>
              <w:t xml:space="preserve">E1 – GPS Fault – </w:t>
            </w:r>
            <w:r w:rsidRPr="00894903">
              <w:t>Antenna Issue</w:t>
            </w:r>
          </w:p>
          <w:p w:rsidR="00956422" w:rsidRDefault="00970A5A">
            <w:pPr>
              <w:ind w:left="103" w:right="2923"/>
            </w:pPr>
            <w:r w:rsidRPr="00894903">
              <w:t>E2 – Sensor Fault – Gyro / Wheel Tick</w:t>
            </w:r>
            <w:r>
              <w:t xml:space="preserve"> I</w:t>
            </w:r>
            <w:r w:rsidRPr="00894903">
              <w:t xml:space="preserve">ssue </w:t>
            </w:r>
          </w:p>
          <w:p w:rsidR="00003013" w:rsidRPr="00894903" w:rsidRDefault="00970A5A">
            <w:pPr>
              <w:ind w:left="103" w:right="2923"/>
            </w:pPr>
            <w:r w:rsidRPr="00894903">
              <w:t>E3 – WIFI Fault (if licensed by Ford)</w:t>
            </w:r>
          </w:p>
          <w:p w:rsidR="00956422" w:rsidRDefault="00970A5A">
            <w:pPr>
              <w:ind w:left="103" w:right="1423"/>
            </w:pPr>
            <w:r w:rsidRPr="00894903">
              <w:t xml:space="preserve">E4 – WIFI Positioning Data Not Available </w:t>
            </w:r>
            <w:r>
              <w:t xml:space="preserve">(if licensed by </w:t>
            </w:r>
            <w:r w:rsidRPr="00894903">
              <w:t xml:space="preserve">Ford) </w:t>
            </w:r>
          </w:p>
          <w:p w:rsidR="00003013" w:rsidRPr="00894903" w:rsidRDefault="00970A5A">
            <w:pPr>
              <w:ind w:left="103" w:right="1423"/>
            </w:pPr>
            <w:r w:rsidRPr="00894903">
              <w:t>E5 – Map Data Not Available</w:t>
            </w:r>
          </w:p>
          <w:p w:rsidR="00003013" w:rsidRDefault="00970A5A">
            <w:pPr>
              <w:ind w:left="103"/>
            </w:pPr>
            <w:r w:rsidRPr="00894903">
              <w:t>E6 – Navigation Application is Not Runni</w:t>
            </w:r>
            <w:r w:rsidRPr="00894903">
              <w:t>ng</w:t>
            </w:r>
          </w:p>
        </w:tc>
      </w:tr>
      <w:tr w:rsidR="00003013">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003013" w:rsidRDefault="00970A5A">
            <w:pPr>
              <w:rPr>
                <w:b/>
                <w:lang w:eastAsia="zh-CN"/>
              </w:rPr>
            </w:pPr>
            <w:r>
              <w:rPr>
                <w:b/>
                <w:lang w:eastAsia="zh-CN"/>
              </w:rPr>
              <w:t>Interfaces</w:t>
            </w:r>
          </w:p>
        </w:tc>
        <w:tc>
          <w:tcPr>
            <w:tcW w:w="7001" w:type="dxa"/>
            <w:tcBorders>
              <w:top w:val="single" w:sz="4" w:space="0" w:color="auto"/>
              <w:left w:val="single" w:sz="4" w:space="0" w:color="auto"/>
              <w:bottom w:val="single" w:sz="4" w:space="0" w:color="auto"/>
              <w:right w:val="single" w:sz="4" w:space="0" w:color="auto"/>
            </w:tcBorders>
            <w:hideMark/>
          </w:tcPr>
          <w:p w:rsidR="00003013" w:rsidRDefault="00970A5A">
            <w:pPr>
              <w:spacing w:line="229" w:lineRule="exact"/>
              <w:ind w:left="103"/>
            </w:pPr>
            <w:r>
              <w:t>G-HMI (IF EQUIPPED)</w:t>
            </w:r>
          </w:p>
          <w:p w:rsidR="00003013" w:rsidRDefault="00970A5A">
            <w:pPr>
              <w:spacing w:line="229" w:lineRule="exact"/>
              <w:ind w:left="103"/>
            </w:pPr>
            <w:r>
              <w:t>Sensors (Internal Gyro)</w:t>
            </w:r>
          </w:p>
          <w:p w:rsidR="00003013" w:rsidRDefault="00970A5A">
            <w:pPr>
              <w:ind w:left="103"/>
            </w:pPr>
            <w:r>
              <w:t>Wheel Ticks (via Vehicle Data bus)</w:t>
            </w:r>
          </w:p>
        </w:tc>
      </w:tr>
    </w:tbl>
    <w:p w:rsidR="009417AE" w:rsidRDefault="00970A5A"/>
    <w:p w:rsidR="00406F39" w:rsidRDefault="00970A5A" w:rsidP="003468F6">
      <w:pPr>
        <w:pStyle w:val="Heading4"/>
      </w:pPr>
      <w:r>
        <w:t xml:space="preserve">LOCATN-UC-REQ-022442/C-Driving Off Road – Entering Parking Lot </w:t>
      </w:r>
      <w:r>
        <w:t>(TcSE ROIN-292589)</w:t>
      </w:r>
    </w:p>
    <w:p w:rsidR="00AE06BC" w:rsidRPr="00AE06BC" w:rsidRDefault="00970A5A"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5"/>
        <w:gridCol w:w="7001"/>
      </w:tblGrid>
      <w:tr w:rsidR="00A8412B">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A8412B" w:rsidRDefault="00970A5A">
            <w:pPr>
              <w:rPr>
                <w:b/>
                <w:lang w:eastAsia="zh-CN"/>
              </w:rPr>
            </w:pPr>
            <w:r>
              <w:rPr>
                <w:b/>
                <w:lang w:eastAsia="zh-CN"/>
              </w:rPr>
              <w:lastRenderedPageBreak/>
              <w:t>Actors</w:t>
            </w:r>
          </w:p>
        </w:tc>
        <w:tc>
          <w:tcPr>
            <w:tcW w:w="7001" w:type="dxa"/>
            <w:tcBorders>
              <w:top w:val="single" w:sz="4" w:space="0" w:color="auto"/>
              <w:left w:val="single" w:sz="4" w:space="0" w:color="auto"/>
              <w:bottom w:val="single" w:sz="4" w:space="0" w:color="auto"/>
              <w:right w:val="single" w:sz="4" w:space="0" w:color="auto"/>
            </w:tcBorders>
            <w:hideMark/>
          </w:tcPr>
          <w:p w:rsidR="00A8412B" w:rsidRDefault="00970A5A">
            <w:pPr>
              <w:spacing w:line="227" w:lineRule="exact"/>
              <w:ind w:left="103"/>
            </w:pPr>
            <w:r>
              <w:t xml:space="preserve">Host Vehicle </w:t>
            </w:r>
          </w:p>
        </w:tc>
      </w:tr>
      <w:tr w:rsidR="00A8412B">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A8412B" w:rsidRDefault="00970A5A">
            <w:pPr>
              <w:rPr>
                <w:b/>
                <w:lang w:eastAsia="zh-CN"/>
              </w:rPr>
            </w:pPr>
            <w:r>
              <w:rPr>
                <w:b/>
                <w:lang w:eastAsia="zh-CN"/>
              </w:rPr>
              <w:t>Pre-conditions</w:t>
            </w:r>
          </w:p>
        </w:tc>
        <w:tc>
          <w:tcPr>
            <w:tcW w:w="7001" w:type="dxa"/>
            <w:tcBorders>
              <w:top w:val="single" w:sz="4" w:space="0" w:color="auto"/>
              <w:left w:val="single" w:sz="4" w:space="0" w:color="auto"/>
              <w:bottom w:val="single" w:sz="4" w:space="0" w:color="auto"/>
              <w:right w:val="single" w:sz="4" w:space="0" w:color="auto"/>
            </w:tcBorders>
            <w:hideMark/>
          </w:tcPr>
          <w:p w:rsidR="00A8412B" w:rsidRDefault="00970A5A">
            <w:pPr>
              <w:ind w:left="103" w:right="3768"/>
            </w:pPr>
            <w:r>
              <w:t>The current location is available. Navigation data is available (if equipped).</w:t>
            </w:r>
          </w:p>
          <w:p w:rsidR="00A8412B" w:rsidRDefault="00970A5A">
            <w:pPr>
              <w:spacing w:before="2" w:line="228" w:lineRule="exact"/>
              <w:ind w:left="103"/>
            </w:pPr>
            <w:r>
              <w:t xml:space="preserve">A navigation route is not active (if </w:t>
            </w:r>
            <w:r>
              <w:t>equipped).</w:t>
            </w:r>
          </w:p>
        </w:tc>
      </w:tr>
      <w:tr w:rsidR="00A8412B">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A8412B" w:rsidRDefault="00970A5A">
            <w:pPr>
              <w:rPr>
                <w:b/>
                <w:lang w:eastAsia="zh-CN"/>
              </w:rPr>
            </w:pPr>
            <w:r>
              <w:rPr>
                <w:b/>
                <w:lang w:eastAsia="zh-CN"/>
              </w:rPr>
              <w:t>Scenario Description</w:t>
            </w:r>
          </w:p>
        </w:tc>
        <w:tc>
          <w:tcPr>
            <w:tcW w:w="7001" w:type="dxa"/>
            <w:tcBorders>
              <w:top w:val="single" w:sz="4" w:space="0" w:color="auto"/>
              <w:left w:val="single" w:sz="4" w:space="0" w:color="auto"/>
              <w:bottom w:val="single" w:sz="4" w:space="0" w:color="auto"/>
              <w:right w:val="single" w:sz="4" w:space="0" w:color="auto"/>
            </w:tcBorders>
            <w:hideMark/>
          </w:tcPr>
          <w:p w:rsidR="00A8412B" w:rsidRDefault="00970A5A">
            <w:pPr>
              <w:spacing w:line="227" w:lineRule="exact"/>
              <w:ind w:left="103"/>
            </w:pPr>
            <w:r>
              <w:t>The customer is driving off Road entering a parking Lot.</w:t>
            </w:r>
          </w:p>
        </w:tc>
      </w:tr>
      <w:tr w:rsidR="00A8412B">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A8412B" w:rsidRDefault="00970A5A">
            <w:pPr>
              <w:rPr>
                <w:b/>
                <w:lang w:eastAsia="zh-CN"/>
              </w:rPr>
            </w:pPr>
            <w:r>
              <w:rPr>
                <w:b/>
                <w:lang w:eastAsia="zh-CN"/>
              </w:rPr>
              <w:t>Post-conditions</w:t>
            </w:r>
          </w:p>
        </w:tc>
        <w:tc>
          <w:tcPr>
            <w:tcW w:w="7001" w:type="dxa"/>
            <w:tcBorders>
              <w:top w:val="single" w:sz="4" w:space="0" w:color="auto"/>
              <w:left w:val="single" w:sz="4" w:space="0" w:color="auto"/>
              <w:bottom w:val="single" w:sz="4" w:space="0" w:color="auto"/>
              <w:right w:val="single" w:sz="4" w:space="0" w:color="auto"/>
            </w:tcBorders>
            <w:hideMark/>
          </w:tcPr>
          <w:p w:rsidR="00A8412B" w:rsidRDefault="00970A5A">
            <w:pPr>
              <w:ind w:left="103" w:right="111"/>
            </w:pPr>
            <w:r>
              <w:t>The current location (position of vehicle off-road) is correctly identified by the ECU.</w:t>
            </w:r>
          </w:p>
          <w:p w:rsidR="00A8412B" w:rsidRDefault="00970A5A">
            <w:pPr>
              <w:spacing w:before="3"/>
              <w:ind w:left="103" w:right="154"/>
            </w:pPr>
            <w:r>
              <w:t xml:space="preserve">The position data (Lat/Long/Heading/ Satellite constellation </w:t>
            </w:r>
            <w:r>
              <w:t>information /etc) is output on the vehicle data bus if the ECU is the Location Master.</w:t>
            </w:r>
          </w:p>
          <w:p w:rsidR="00A8412B" w:rsidRDefault="00970A5A">
            <w:pPr>
              <w:spacing w:line="229" w:lineRule="exact"/>
              <w:ind w:left="103"/>
            </w:pPr>
            <w:r>
              <w:t>The position is provided to Navigation Application for Display (if equipped).</w:t>
            </w:r>
          </w:p>
          <w:p w:rsidR="00A8412B" w:rsidRDefault="00970A5A">
            <w:pPr>
              <w:ind w:left="103"/>
            </w:pPr>
            <w:r>
              <w:t>The navigation application feeds back a map matched candidate for the location engine (if e</w:t>
            </w:r>
            <w:r>
              <w:t>quipped).</w:t>
            </w:r>
          </w:p>
          <w:p w:rsidR="00A8412B" w:rsidRDefault="00970A5A">
            <w:pPr>
              <w:ind w:left="103"/>
            </w:pPr>
            <w:r>
              <w:t xml:space="preserve">The position data is shared for internal consumption. </w:t>
            </w:r>
          </w:p>
        </w:tc>
      </w:tr>
      <w:tr w:rsidR="00A8412B">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A8412B" w:rsidRDefault="00970A5A">
            <w:pPr>
              <w:rPr>
                <w:b/>
                <w:lang w:eastAsia="zh-CN"/>
              </w:rPr>
            </w:pPr>
            <w:r>
              <w:rPr>
                <w:b/>
                <w:lang w:eastAsia="zh-CN"/>
              </w:rPr>
              <w:t>List of Exception Use Cases</w:t>
            </w:r>
          </w:p>
        </w:tc>
        <w:tc>
          <w:tcPr>
            <w:tcW w:w="7001" w:type="dxa"/>
            <w:tcBorders>
              <w:top w:val="single" w:sz="4" w:space="0" w:color="auto"/>
              <w:left w:val="single" w:sz="4" w:space="0" w:color="auto"/>
              <w:bottom w:val="single" w:sz="4" w:space="0" w:color="auto"/>
              <w:right w:val="single" w:sz="4" w:space="0" w:color="auto"/>
            </w:tcBorders>
            <w:hideMark/>
          </w:tcPr>
          <w:p w:rsidR="00A8412B" w:rsidRDefault="00970A5A">
            <w:pPr>
              <w:spacing w:line="227" w:lineRule="exact"/>
              <w:ind w:left="103"/>
            </w:pPr>
            <w:r>
              <w:t>E1 – GPS Fault – Antenna Issue</w:t>
            </w:r>
          </w:p>
          <w:p w:rsidR="00DB369A" w:rsidRDefault="00970A5A">
            <w:pPr>
              <w:ind w:left="103" w:right="2923"/>
            </w:pPr>
            <w:r>
              <w:t xml:space="preserve">E2 – Sensor Fault </w:t>
            </w:r>
            <w:r w:rsidRPr="00A8412B">
              <w:t xml:space="preserve">– Gyro / Wheel Tick Issue </w:t>
            </w:r>
          </w:p>
          <w:p w:rsidR="00A8412B" w:rsidRPr="00A8412B" w:rsidRDefault="00970A5A">
            <w:pPr>
              <w:ind w:left="103" w:right="2923"/>
            </w:pPr>
            <w:r w:rsidRPr="00A8412B">
              <w:t>E3 – WIFI Fault (if licensed by Ford)</w:t>
            </w:r>
          </w:p>
          <w:p w:rsidR="00DB369A" w:rsidRDefault="00970A5A">
            <w:pPr>
              <w:ind w:left="103" w:right="1423"/>
            </w:pPr>
            <w:r w:rsidRPr="00A8412B">
              <w:t xml:space="preserve">E4 – WIFI Positioning Data Not Available (if licensed by Ford) </w:t>
            </w:r>
          </w:p>
          <w:p w:rsidR="00A8412B" w:rsidRPr="00A8412B" w:rsidRDefault="00970A5A">
            <w:pPr>
              <w:ind w:left="103" w:right="1423"/>
            </w:pPr>
            <w:r w:rsidRPr="00A8412B">
              <w:t>E5 – Map Data Not Available (if equipped)</w:t>
            </w:r>
          </w:p>
          <w:p w:rsidR="00A8412B" w:rsidRDefault="00970A5A">
            <w:pPr>
              <w:spacing w:line="228" w:lineRule="exact"/>
              <w:ind w:left="103"/>
            </w:pPr>
            <w:r w:rsidRPr="00A8412B">
              <w:t>E6 – Navigation Application is Not Running (if equipped)</w:t>
            </w:r>
          </w:p>
        </w:tc>
      </w:tr>
      <w:tr w:rsidR="00A8412B">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A8412B" w:rsidRDefault="00970A5A">
            <w:pPr>
              <w:rPr>
                <w:b/>
                <w:lang w:eastAsia="zh-CN"/>
              </w:rPr>
            </w:pPr>
            <w:r>
              <w:rPr>
                <w:b/>
                <w:lang w:eastAsia="zh-CN"/>
              </w:rPr>
              <w:t>Interfaces</w:t>
            </w:r>
          </w:p>
        </w:tc>
        <w:tc>
          <w:tcPr>
            <w:tcW w:w="7001" w:type="dxa"/>
            <w:tcBorders>
              <w:top w:val="single" w:sz="4" w:space="0" w:color="auto"/>
              <w:left w:val="single" w:sz="4" w:space="0" w:color="auto"/>
              <w:bottom w:val="single" w:sz="4" w:space="0" w:color="auto"/>
              <w:right w:val="single" w:sz="4" w:space="0" w:color="auto"/>
            </w:tcBorders>
            <w:hideMark/>
          </w:tcPr>
          <w:p w:rsidR="00A8412B" w:rsidRDefault="00970A5A">
            <w:pPr>
              <w:spacing w:line="227" w:lineRule="exact"/>
              <w:ind w:left="103"/>
            </w:pPr>
            <w:r>
              <w:t>G-HMI (IF EQUIPPED)</w:t>
            </w:r>
          </w:p>
          <w:p w:rsidR="00A8412B" w:rsidRDefault="00970A5A">
            <w:pPr>
              <w:ind w:left="103"/>
            </w:pPr>
            <w:r>
              <w:t>Sensors (Internal Gyro)</w:t>
            </w:r>
          </w:p>
          <w:p w:rsidR="00A8412B" w:rsidRDefault="00970A5A">
            <w:pPr>
              <w:ind w:left="103"/>
            </w:pPr>
            <w:r>
              <w:t>Wheel Ticks (via Vehicle Data bus)</w:t>
            </w:r>
          </w:p>
        </w:tc>
      </w:tr>
    </w:tbl>
    <w:p w:rsidR="001300BE" w:rsidRDefault="00970A5A"/>
    <w:p w:rsidR="00406F39" w:rsidRDefault="00970A5A" w:rsidP="003468F6">
      <w:pPr>
        <w:pStyle w:val="Heading4"/>
      </w:pPr>
      <w:r>
        <w:t>LOCATN-UC-REQ-022443/C-Driving off Road – Exiting Underground Parking Lot (TcSE ROIN-292590)</w:t>
      </w:r>
    </w:p>
    <w:p w:rsidR="00AE06BC" w:rsidRPr="00AE06BC" w:rsidRDefault="00970A5A"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5"/>
        <w:gridCol w:w="7001"/>
      </w:tblGrid>
      <w:tr w:rsidR="009B0E11">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9B0E11" w:rsidRDefault="00970A5A">
            <w:pPr>
              <w:rPr>
                <w:b/>
                <w:lang w:eastAsia="zh-CN"/>
              </w:rPr>
            </w:pPr>
            <w:r>
              <w:rPr>
                <w:b/>
                <w:lang w:eastAsia="zh-CN"/>
              </w:rPr>
              <w:t>Actors</w:t>
            </w:r>
          </w:p>
        </w:tc>
        <w:tc>
          <w:tcPr>
            <w:tcW w:w="7001" w:type="dxa"/>
            <w:tcBorders>
              <w:top w:val="single" w:sz="4" w:space="0" w:color="auto"/>
              <w:left w:val="single" w:sz="4" w:space="0" w:color="auto"/>
              <w:bottom w:val="single" w:sz="4" w:space="0" w:color="auto"/>
              <w:right w:val="single" w:sz="4" w:space="0" w:color="auto"/>
            </w:tcBorders>
            <w:hideMark/>
          </w:tcPr>
          <w:p w:rsidR="009B0E11" w:rsidRDefault="00970A5A">
            <w:pPr>
              <w:rPr>
                <w:lang w:eastAsia="zh-CN"/>
              </w:rPr>
            </w:pPr>
            <w:r>
              <w:rPr>
                <w:lang w:eastAsia="zh-CN"/>
              </w:rPr>
              <w:t>Vehicle Occupant</w:t>
            </w:r>
          </w:p>
        </w:tc>
      </w:tr>
      <w:tr w:rsidR="009B0E11">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9B0E11" w:rsidRDefault="00970A5A">
            <w:pPr>
              <w:rPr>
                <w:b/>
                <w:lang w:eastAsia="zh-CN"/>
              </w:rPr>
            </w:pPr>
            <w:r>
              <w:rPr>
                <w:b/>
                <w:lang w:eastAsia="zh-CN"/>
              </w:rPr>
              <w:t>Pre-conditions</w:t>
            </w:r>
          </w:p>
        </w:tc>
        <w:tc>
          <w:tcPr>
            <w:tcW w:w="7001" w:type="dxa"/>
            <w:tcBorders>
              <w:top w:val="single" w:sz="4" w:space="0" w:color="auto"/>
              <w:left w:val="single" w:sz="4" w:space="0" w:color="auto"/>
              <w:bottom w:val="single" w:sz="4" w:space="0" w:color="auto"/>
              <w:right w:val="single" w:sz="4" w:space="0" w:color="auto"/>
            </w:tcBorders>
            <w:hideMark/>
          </w:tcPr>
          <w:p w:rsidR="009B0E11" w:rsidRDefault="00970A5A">
            <w:pPr>
              <w:rPr>
                <w:lang w:eastAsia="zh-CN"/>
              </w:rPr>
            </w:pPr>
            <w:r>
              <w:rPr>
                <w:lang w:eastAsia="zh-CN"/>
              </w:rPr>
              <w:t>The current location is available.</w:t>
            </w:r>
          </w:p>
          <w:p w:rsidR="009B0E11" w:rsidRDefault="00970A5A">
            <w:pPr>
              <w:rPr>
                <w:lang w:eastAsia="zh-CN"/>
              </w:rPr>
            </w:pPr>
            <w:r>
              <w:rPr>
                <w:lang w:eastAsia="zh-CN"/>
              </w:rPr>
              <w:t>Navigation data is available.</w:t>
            </w:r>
          </w:p>
          <w:p w:rsidR="009B0E11" w:rsidRDefault="00970A5A">
            <w:pPr>
              <w:rPr>
                <w:lang w:eastAsia="zh-CN"/>
              </w:rPr>
            </w:pPr>
            <w:r>
              <w:rPr>
                <w:lang w:eastAsia="zh-CN"/>
              </w:rPr>
              <w:t>A navigation route is not active.</w:t>
            </w:r>
          </w:p>
        </w:tc>
      </w:tr>
      <w:tr w:rsidR="009B0E11">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9B0E11" w:rsidRDefault="00970A5A">
            <w:pPr>
              <w:rPr>
                <w:b/>
                <w:lang w:eastAsia="zh-CN"/>
              </w:rPr>
            </w:pPr>
            <w:r>
              <w:rPr>
                <w:b/>
                <w:lang w:eastAsia="zh-CN"/>
              </w:rPr>
              <w:t>Scenario Description</w:t>
            </w:r>
          </w:p>
        </w:tc>
        <w:tc>
          <w:tcPr>
            <w:tcW w:w="7001" w:type="dxa"/>
            <w:tcBorders>
              <w:top w:val="single" w:sz="4" w:space="0" w:color="auto"/>
              <w:left w:val="single" w:sz="4" w:space="0" w:color="auto"/>
              <w:bottom w:val="single" w:sz="4" w:space="0" w:color="auto"/>
              <w:right w:val="single" w:sz="4" w:space="0" w:color="auto"/>
            </w:tcBorders>
            <w:hideMark/>
          </w:tcPr>
          <w:p w:rsidR="009B0E11" w:rsidRDefault="00970A5A">
            <w:pPr>
              <w:rPr>
                <w:lang w:eastAsia="zh-CN"/>
              </w:rPr>
            </w:pPr>
            <w:r>
              <w:rPr>
                <w:lang w:eastAsia="zh-CN"/>
              </w:rPr>
              <w:t>The customer is driving off Road exiting an underground Parking Lot (Example: Palmer House Hotel in Chicago).</w:t>
            </w:r>
          </w:p>
        </w:tc>
      </w:tr>
      <w:tr w:rsidR="009B0E11">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9B0E11" w:rsidRDefault="00970A5A">
            <w:pPr>
              <w:rPr>
                <w:b/>
                <w:lang w:eastAsia="zh-CN"/>
              </w:rPr>
            </w:pPr>
            <w:r>
              <w:rPr>
                <w:b/>
                <w:lang w:eastAsia="zh-CN"/>
              </w:rPr>
              <w:t>Post-conditions</w:t>
            </w:r>
          </w:p>
        </w:tc>
        <w:tc>
          <w:tcPr>
            <w:tcW w:w="7001" w:type="dxa"/>
            <w:tcBorders>
              <w:top w:val="single" w:sz="4" w:space="0" w:color="auto"/>
              <w:left w:val="single" w:sz="4" w:space="0" w:color="auto"/>
              <w:bottom w:val="single" w:sz="4" w:space="0" w:color="auto"/>
              <w:right w:val="single" w:sz="4" w:space="0" w:color="auto"/>
            </w:tcBorders>
            <w:hideMark/>
          </w:tcPr>
          <w:p w:rsidR="002006EA" w:rsidRDefault="00970A5A" w:rsidP="002006EA">
            <w:pPr>
              <w:spacing w:line="227" w:lineRule="exact"/>
              <w:ind w:left="103"/>
            </w:pPr>
            <w:r>
              <w:t>The current location (position of vehicle off-road) is correctly identified by the ECU.</w:t>
            </w:r>
          </w:p>
          <w:p w:rsidR="002006EA" w:rsidRDefault="00970A5A" w:rsidP="002006EA">
            <w:pPr>
              <w:ind w:left="103" w:right="111"/>
            </w:pPr>
            <w:r>
              <w:t>The position data (Lat/Long/Heading/ Sate</w:t>
            </w:r>
            <w:r>
              <w:t>llite constellation information /etc) is output on the vehicle data bus if the ECU is the Location Master.</w:t>
            </w:r>
          </w:p>
          <w:p w:rsidR="002006EA" w:rsidRDefault="00970A5A" w:rsidP="002006EA">
            <w:pPr>
              <w:ind w:left="103"/>
            </w:pPr>
            <w:r>
              <w:t>The position is provided to Navigation Application for Display (if equipped).</w:t>
            </w:r>
          </w:p>
          <w:p w:rsidR="002006EA" w:rsidRDefault="00970A5A" w:rsidP="002006EA">
            <w:pPr>
              <w:ind w:left="103"/>
            </w:pPr>
            <w:r>
              <w:t xml:space="preserve">The navigation application feeds back a map matched candidate for the </w:t>
            </w:r>
            <w:r>
              <w:t>location engine (if equipped).</w:t>
            </w:r>
          </w:p>
          <w:p w:rsidR="002006EA" w:rsidRDefault="00970A5A" w:rsidP="002006EA"/>
          <w:p w:rsidR="009B0E11" w:rsidRDefault="00970A5A" w:rsidP="002006EA">
            <w:pPr>
              <w:rPr>
                <w:lang w:eastAsia="zh-CN"/>
              </w:rPr>
            </w:pPr>
            <w:r>
              <w:t xml:space="preserve">Position data is shared for internal consumption.  </w:t>
            </w:r>
          </w:p>
        </w:tc>
      </w:tr>
      <w:tr w:rsidR="002006EA">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2006EA" w:rsidRDefault="00970A5A">
            <w:pPr>
              <w:rPr>
                <w:b/>
                <w:lang w:eastAsia="zh-CN"/>
              </w:rPr>
            </w:pPr>
            <w:r>
              <w:rPr>
                <w:b/>
                <w:lang w:eastAsia="zh-CN"/>
              </w:rPr>
              <w:t>List of Exception Use Cases</w:t>
            </w:r>
          </w:p>
        </w:tc>
        <w:tc>
          <w:tcPr>
            <w:tcW w:w="7001" w:type="dxa"/>
            <w:tcBorders>
              <w:top w:val="single" w:sz="4" w:space="0" w:color="auto"/>
              <w:left w:val="single" w:sz="4" w:space="0" w:color="auto"/>
              <w:bottom w:val="single" w:sz="4" w:space="0" w:color="auto"/>
              <w:right w:val="single" w:sz="4" w:space="0" w:color="auto"/>
            </w:tcBorders>
            <w:hideMark/>
          </w:tcPr>
          <w:p w:rsidR="002006EA" w:rsidRDefault="00970A5A">
            <w:pPr>
              <w:spacing w:line="227" w:lineRule="exact"/>
              <w:ind w:left="103"/>
            </w:pPr>
            <w:r>
              <w:t>E1 – GPS Fault – Antenna Issue</w:t>
            </w:r>
          </w:p>
          <w:p w:rsidR="00C02995" w:rsidRDefault="00970A5A">
            <w:pPr>
              <w:ind w:left="103" w:right="2923"/>
            </w:pPr>
            <w:r>
              <w:t xml:space="preserve">E2 – Sensor Fault </w:t>
            </w:r>
            <w:r w:rsidRPr="00C02995">
              <w:t>– Gyro / Wheel Tick Issue</w:t>
            </w:r>
          </w:p>
          <w:p w:rsidR="002006EA" w:rsidRPr="00C02995" w:rsidRDefault="00970A5A">
            <w:pPr>
              <w:ind w:left="103" w:right="2923"/>
            </w:pPr>
            <w:r w:rsidRPr="00C02995">
              <w:t>E3 – WIFI Fault (if licensed by Ford)</w:t>
            </w:r>
          </w:p>
          <w:p w:rsidR="00C02995" w:rsidRDefault="00970A5A">
            <w:pPr>
              <w:ind w:left="103" w:right="1423"/>
            </w:pPr>
            <w:r w:rsidRPr="00C02995">
              <w:t xml:space="preserve">E4 – WIFI Positioning Data Not Available (if licensed by Ford) </w:t>
            </w:r>
          </w:p>
          <w:p w:rsidR="002006EA" w:rsidRPr="00C02995" w:rsidRDefault="00970A5A">
            <w:pPr>
              <w:ind w:left="103" w:right="1423"/>
            </w:pPr>
            <w:r w:rsidRPr="00C02995">
              <w:t>E5 – Map Data Not Available (if equipped)</w:t>
            </w:r>
          </w:p>
          <w:p w:rsidR="002006EA" w:rsidRDefault="00970A5A">
            <w:pPr>
              <w:spacing w:before="3"/>
              <w:ind w:left="103"/>
            </w:pPr>
            <w:r w:rsidRPr="00C02995">
              <w:t>E6 – Navigation Application is Not Running (if equipped)</w:t>
            </w:r>
          </w:p>
        </w:tc>
      </w:tr>
      <w:tr w:rsidR="002006EA">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2006EA" w:rsidRDefault="00970A5A">
            <w:pPr>
              <w:rPr>
                <w:b/>
                <w:lang w:eastAsia="zh-CN"/>
              </w:rPr>
            </w:pPr>
            <w:r>
              <w:rPr>
                <w:b/>
                <w:lang w:eastAsia="zh-CN"/>
              </w:rPr>
              <w:t>Interfaces</w:t>
            </w:r>
          </w:p>
        </w:tc>
        <w:tc>
          <w:tcPr>
            <w:tcW w:w="7001" w:type="dxa"/>
            <w:tcBorders>
              <w:top w:val="single" w:sz="4" w:space="0" w:color="auto"/>
              <w:left w:val="single" w:sz="4" w:space="0" w:color="auto"/>
              <w:bottom w:val="single" w:sz="4" w:space="0" w:color="auto"/>
              <w:right w:val="single" w:sz="4" w:space="0" w:color="auto"/>
            </w:tcBorders>
            <w:hideMark/>
          </w:tcPr>
          <w:p w:rsidR="002006EA" w:rsidRDefault="00970A5A">
            <w:pPr>
              <w:spacing w:line="227" w:lineRule="exact"/>
              <w:ind w:left="103"/>
            </w:pPr>
            <w:r>
              <w:t>G-HMI (IF EQUIPPED)</w:t>
            </w:r>
          </w:p>
          <w:p w:rsidR="002006EA" w:rsidRDefault="00970A5A">
            <w:pPr>
              <w:ind w:left="103"/>
            </w:pPr>
            <w:r>
              <w:t>Sensors (Internal Gyro)</w:t>
            </w:r>
          </w:p>
          <w:p w:rsidR="002006EA" w:rsidRDefault="00970A5A">
            <w:pPr>
              <w:ind w:left="103"/>
            </w:pPr>
            <w:r>
              <w:t>Wheel Ticks (via Vehicle Data bus)</w:t>
            </w:r>
          </w:p>
        </w:tc>
      </w:tr>
    </w:tbl>
    <w:p w:rsidR="00406F39" w:rsidRDefault="00970A5A" w:rsidP="003468F6">
      <w:pPr>
        <w:pStyle w:val="Heading4"/>
      </w:pPr>
      <w:r>
        <w:lastRenderedPageBreak/>
        <w:t>LOCATN-UC-REQ-091631/B-CAN Bus Wakeup (Generic)</w:t>
      </w:r>
    </w:p>
    <w:p w:rsidR="00AE06BC" w:rsidRPr="00AE06BC" w:rsidRDefault="00970A5A"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8"/>
        <w:gridCol w:w="7660"/>
      </w:tblGrid>
      <w:tr w:rsidR="00396641" w:rsidTr="003468F6">
        <w:trPr>
          <w:jc w:val="center"/>
        </w:trPr>
        <w:tc>
          <w:tcPr>
            <w:tcW w:w="180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96641" w:rsidRDefault="00970A5A">
            <w:pPr>
              <w:spacing w:line="276" w:lineRule="auto"/>
            </w:pPr>
            <w:r>
              <w:rPr>
                <w:b/>
                <w:bCs/>
              </w:rPr>
              <w:t>Actors</w:t>
            </w:r>
          </w:p>
        </w:tc>
        <w:tc>
          <w:tcPr>
            <w:tcW w:w="76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96641" w:rsidRDefault="00970A5A">
            <w:pPr>
              <w:spacing w:before="2"/>
              <w:ind w:left="98"/>
            </w:pPr>
            <w:r>
              <w:t>ECU on CAN Bus</w:t>
            </w:r>
          </w:p>
        </w:tc>
      </w:tr>
      <w:tr w:rsidR="00396641" w:rsidTr="003468F6">
        <w:trPr>
          <w:jc w:val="center"/>
        </w:trPr>
        <w:tc>
          <w:tcPr>
            <w:tcW w:w="180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96641" w:rsidRDefault="00970A5A">
            <w:pPr>
              <w:spacing w:line="276" w:lineRule="auto"/>
            </w:pPr>
            <w:r>
              <w:rPr>
                <w:b/>
                <w:bCs/>
              </w:rPr>
              <w:t>Pre-conditions</w:t>
            </w:r>
          </w:p>
        </w:tc>
        <w:tc>
          <w:tcPr>
            <w:tcW w:w="7660" w:type="dxa"/>
            <w:tcBorders>
              <w:top w:val="nil"/>
              <w:left w:val="nil"/>
              <w:bottom w:val="single" w:sz="8" w:space="0" w:color="auto"/>
              <w:right w:val="single" w:sz="8" w:space="0" w:color="auto"/>
            </w:tcBorders>
            <w:tcMar>
              <w:top w:w="0" w:type="dxa"/>
              <w:left w:w="108" w:type="dxa"/>
              <w:bottom w:w="0" w:type="dxa"/>
              <w:right w:w="108" w:type="dxa"/>
            </w:tcMar>
          </w:tcPr>
          <w:p w:rsidR="00396641" w:rsidRDefault="00970A5A">
            <w:pPr>
              <w:spacing w:line="230" w:lineRule="exact"/>
              <w:ind w:left="98"/>
            </w:pPr>
            <w:r>
              <w:t xml:space="preserve">Prior </w:t>
            </w:r>
            <w:r>
              <w:t>location is stored</w:t>
            </w:r>
          </w:p>
        </w:tc>
      </w:tr>
      <w:tr w:rsidR="00396641" w:rsidTr="003468F6">
        <w:trPr>
          <w:jc w:val="center"/>
        </w:trPr>
        <w:tc>
          <w:tcPr>
            <w:tcW w:w="180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96641" w:rsidRDefault="00970A5A">
            <w:pPr>
              <w:spacing w:line="276" w:lineRule="auto"/>
            </w:pPr>
            <w:r>
              <w:rPr>
                <w:b/>
                <w:bCs/>
              </w:rPr>
              <w:t>Scenario Description</w:t>
            </w:r>
          </w:p>
        </w:tc>
        <w:tc>
          <w:tcPr>
            <w:tcW w:w="7660" w:type="dxa"/>
            <w:tcBorders>
              <w:top w:val="nil"/>
              <w:left w:val="nil"/>
              <w:bottom w:val="single" w:sz="8" w:space="0" w:color="auto"/>
              <w:right w:val="single" w:sz="8" w:space="0" w:color="auto"/>
            </w:tcBorders>
            <w:tcMar>
              <w:top w:w="0" w:type="dxa"/>
              <w:left w:w="108" w:type="dxa"/>
              <w:bottom w:w="0" w:type="dxa"/>
              <w:right w:w="108" w:type="dxa"/>
            </w:tcMar>
          </w:tcPr>
          <w:p w:rsidR="00396641" w:rsidRDefault="00970A5A">
            <w:pPr>
              <w:spacing w:before="2"/>
              <w:ind w:left="98"/>
            </w:pPr>
            <w:r>
              <w:t>Vehicle is sitting in a garage or other parking area. An ECU wakes up the CAN Bus</w:t>
            </w:r>
          </w:p>
        </w:tc>
      </w:tr>
      <w:tr w:rsidR="00396641" w:rsidTr="003468F6">
        <w:trPr>
          <w:jc w:val="center"/>
        </w:trPr>
        <w:tc>
          <w:tcPr>
            <w:tcW w:w="180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96641" w:rsidRDefault="00970A5A">
            <w:pPr>
              <w:spacing w:line="276" w:lineRule="auto"/>
            </w:pPr>
            <w:r>
              <w:rPr>
                <w:b/>
                <w:bCs/>
              </w:rPr>
              <w:t>Post-conditions</w:t>
            </w:r>
          </w:p>
        </w:tc>
        <w:tc>
          <w:tcPr>
            <w:tcW w:w="7660" w:type="dxa"/>
            <w:tcBorders>
              <w:top w:val="nil"/>
              <w:left w:val="nil"/>
              <w:bottom w:val="single" w:sz="8" w:space="0" w:color="auto"/>
              <w:right w:val="single" w:sz="8" w:space="0" w:color="auto"/>
            </w:tcBorders>
            <w:tcMar>
              <w:top w:w="0" w:type="dxa"/>
              <w:left w:w="108" w:type="dxa"/>
              <w:bottom w:w="0" w:type="dxa"/>
              <w:right w:w="108" w:type="dxa"/>
            </w:tcMar>
          </w:tcPr>
          <w:p w:rsidR="00396641" w:rsidRDefault="00970A5A">
            <w:pPr>
              <w:spacing w:line="276" w:lineRule="auto"/>
              <w:ind w:left="98" w:right="220"/>
            </w:pPr>
            <w:r>
              <w:t>The last known location is correctly identified (position of vehicle on road) by the ECU.</w:t>
            </w:r>
          </w:p>
          <w:p w:rsidR="00396641" w:rsidRDefault="00970A5A" w:rsidP="00396641">
            <w:pPr>
              <w:spacing w:line="276" w:lineRule="auto"/>
              <w:ind w:left="98" w:right="115"/>
            </w:pPr>
            <w:r>
              <w:t xml:space="preserve">The position data </w:t>
            </w:r>
            <w:r>
              <w:t>(Lat/Long/Heading/ Satellite constellation information /etc) is output on the vehicle data bus if the ECU is the Location Master. The data for the various location quality factors should be set to unknown and #of satellites should be 0. GPS_dimension shoul</w:t>
            </w:r>
            <w:r>
              <w:t>d be 0 (no fix). The Correct (actual) UTC Date/Time is to be transmitted on the can bus. Once the Localization Engine is up and running, an updated location shall be published.</w:t>
            </w:r>
          </w:p>
        </w:tc>
      </w:tr>
      <w:tr w:rsidR="00396641" w:rsidTr="003468F6">
        <w:trPr>
          <w:jc w:val="center"/>
        </w:trPr>
        <w:tc>
          <w:tcPr>
            <w:tcW w:w="180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96641" w:rsidRDefault="00970A5A">
            <w:pPr>
              <w:spacing w:line="276" w:lineRule="auto"/>
            </w:pPr>
            <w:r>
              <w:rPr>
                <w:b/>
                <w:bCs/>
              </w:rPr>
              <w:t>List of Exception Use Cases</w:t>
            </w:r>
          </w:p>
        </w:tc>
        <w:tc>
          <w:tcPr>
            <w:tcW w:w="7660" w:type="dxa"/>
            <w:tcBorders>
              <w:top w:val="nil"/>
              <w:left w:val="nil"/>
              <w:bottom w:val="single" w:sz="8" w:space="0" w:color="auto"/>
              <w:right w:val="single" w:sz="8" w:space="0" w:color="auto"/>
            </w:tcBorders>
            <w:tcMar>
              <w:top w:w="0" w:type="dxa"/>
              <w:left w:w="108" w:type="dxa"/>
              <w:bottom w:w="0" w:type="dxa"/>
              <w:right w:w="108" w:type="dxa"/>
            </w:tcMar>
          </w:tcPr>
          <w:p w:rsidR="00396641" w:rsidRDefault="00970A5A">
            <w:pPr>
              <w:spacing w:line="230" w:lineRule="exact"/>
              <w:ind w:left="98"/>
            </w:pPr>
            <w:r>
              <w:t>E10 – Prior Location not stored</w:t>
            </w:r>
          </w:p>
        </w:tc>
      </w:tr>
      <w:tr w:rsidR="00396641" w:rsidTr="003468F6">
        <w:trPr>
          <w:jc w:val="center"/>
        </w:trPr>
        <w:tc>
          <w:tcPr>
            <w:tcW w:w="180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96641" w:rsidRDefault="00970A5A">
            <w:pPr>
              <w:spacing w:line="276" w:lineRule="auto"/>
            </w:pPr>
            <w:r>
              <w:rPr>
                <w:b/>
                <w:bCs/>
              </w:rPr>
              <w:t>Interfaces</w:t>
            </w:r>
          </w:p>
        </w:tc>
        <w:tc>
          <w:tcPr>
            <w:tcW w:w="7660" w:type="dxa"/>
            <w:tcBorders>
              <w:top w:val="nil"/>
              <w:left w:val="nil"/>
              <w:bottom w:val="single" w:sz="8" w:space="0" w:color="auto"/>
              <w:right w:val="single" w:sz="8" w:space="0" w:color="auto"/>
            </w:tcBorders>
            <w:tcMar>
              <w:top w:w="0" w:type="dxa"/>
              <w:left w:w="108" w:type="dxa"/>
              <w:bottom w:w="0" w:type="dxa"/>
              <w:right w:w="108" w:type="dxa"/>
            </w:tcMar>
          </w:tcPr>
          <w:p w:rsidR="00396641" w:rsidRDefault="00970A5A">
            <w:pPr>
              <w:spacing w:before="2"/>
              <w:ind w:left="98"/>
            </w:pPr>
            <w:r>
              <w:t xml:space="preserve">CAN </w:t>
            </w:r>
            <w:r>
              <w:t>Bus</w:t>
            </w:r>
          </w:p>
        </w:tc>
      </w:tr>
    </w:tbl>
    <w:p w:rsidR="00500605" w:rsidRDefault="00970A5A" w:rsidP="00CD0F64"/>
    <w:p w:rsidR="00406F39" w:rsidRDefault="00970A5A" w:rsidP="003468F6">
      <w:pPr>
        <w:pStyle w:val="Heading4"/>
      </w:pPr>
      <w:r>
        <w:t>LOCATN-UC-REQ-091639/B-CAN Bus Wakeup - Tracking Location Request</w:t>
      </w:r>
    </w:p>
    <w:p w:rsidR="00AE06BC" w:rsidRPr="00AE06BC" w:rsidRDefault="00970A5A"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3468F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970A5A">
            <w:pPr>
              <w:spacing w:line="276" w:lineRule="auto"/>
            </w:pPr>
            <w:r>
              <w:t>ECU on CAN Bus</w:t>
            </w:r>
          </w:p>
        </w:tc>
      </w:tr>
      <w:tr w:rsidR="00CD0F64"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970A5A">
            <w:pPr>
              <w:spacing w:line="276" w:lineRule="auto"/>
            </w:pPr>
            <w:r>
              <w:t>Prior location stored</w:t>
            </w:r>
          </w:p>
        </w:tc>
      </w:tr>
      <w:tr w:rsidR="00CD0F64"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970A5A" w:rsidP="00A41EA5">
            <w:pPr>
              <w:spacing w:line="276" w:lineRule="auto"/>
            </w:pPr>
            <w:r>
              <w:t>Vehicle has been stolen. The consumer requests a vehicle location through the MyFordMobile app.</w:t>
            </w:r>
          </w:p>
        </w:tc>
      </w:tr>
      <w:tr w:rsidR="00CD0F64"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EA0DE3" w:rsidRPr="00A56DDF" w:rsidRDefault="00970A5A" w:rsidP="00EA0DE3">
            <w:pPr>
              <w:spacing w:line="276" w:lineRule="auto"/>
              <w:ind w:left="98" w:right="220"/>
            </w:pPr>
            <w:r w:rsidRPr="00A56DDF">
              <w:t>The last known location is correctly identified (position of vehicle</w:t>
            </w:r>
            <w:r w:rsidRPr="00A56DDF">
              <w:t xml:space="preserve"> on road) by the ECU.</w:t>
            </w:r>
          </w:p>
          <w:p w:rsidR="00EA0DE3" w:rsidRPr="00A56DDF" w:rsidRDefault="00970A5A" w:rsidP="00EA0DE3">
            <w:pPr>
              <w:spacing w:line="276" w:lineRule="auto"/>
              <w:ind w:left="98" w:right="220"/>
            </w:pPr>
          </w:p>
          <w:p w:rsidR="00EA0DE3" w:rsidRPr="00A56DDF" w:rsidRDefault="00970A5A" w:rsidP="00EA0DE3">
            <w:pPr>
              <w:spacing w:line="276" w:lineRule="auto"/>
              <w:ind w:left="98" w:right="220"/>
            </w:pPr>
            <w:r w:rsidRPr="00A56DDF">
              <w:t xml:space="preserve">If the ECU is the Location Master, for this function, the following applies: </w:t>
            </w:r>
          </w:p>
          <w:p w:rsidR="00EA0DE3" w:rsidRPr="00A56DDF" w:rsidRDefault="00970A5A" w:rsidP="00EA0DE3">
            <w:pPr>
              <w:spacing w:line="276" w:lineRule="auto"/>
              <w:ind w:left="98" w:right="220"/>
            </w:pPr>
          </w:p>
          <w:p w:rsidR="00EA0DE3" w:rsidRPr="00A56DDF" w:rsidRDefault="00970A5A" w:rsidP="00EA0DE3">
            <w:pPr>
              <w:spacing w:before="1" w:line="276" w:lineRule="auto"/>
              <w:ind w:left="98"/>
            </w:pPr>
            <w:r w:rsidRPr="00A56DDF">
              <w:t xml:space="preserve">The position data (Lat/Long/Heading/ Satellite constellation information /etc) is output on the vehicle data bus. The data for the various location </w:t>
            </w:r>
            <w:r w:rsidRPr="00A56DDF">
              <w:t>quality factors should be set to unknown and #of satellites should be 0. GPS_dimension should be 0 (no fix). The Correct (actual) UTC Date/Time is to be transmitted on the can bus until a location can be found from the GNSS Chipset</w:t>
            </w:r>
          </w:p>
          <w:p w:rsidR="00EA0DE3" w:rsidRPr="00A56DDF" w:rsidRDefault="00970A5A" w:rsidP="00EA0DE3">
            <w:pPr>
              <w:rPr>
                <w:b/>
                <w:i/>
              </w:rPr>
            </w:pPr>
          </w:p>
          <w:p w:rsidR="00CD0F64" w:rsidRDefault="00970A5A" w:rsidP="00EA0DE3">
            <w:pPr>
              <w:spacing w:line="276" w:lineRule="auto"/>
            </w:pPr>
            <w:r w:rsidRPr="00A56DDF">
              <w:rPr>
                <w:rFonts w:cs="Arial"/>
                <w:szCs w:val="22"/>
              </w:rPr>
              <w:t>At the same time, if in</w:t>
            </w:r>
            <w:r w:rsidRPr="00A56DDF">
              <w:rPr>
                <w:rFonts w:cs="Arial"/>
                <w:szCs w:val="22"/>
              </w:rPr>
              <w:t xml:space="preserve"> a multi-microcontroller solution (See APIM Gen3), the Vehicle facing microcontroller (VMCU) must power up the Consumer microcontroller (CCPU) with direction to not enable the display and not to boot the HMI. Only bring up location, get a quick GNSS fix, s</w:t>
            </w:r>
            <w:r w:rsidRPr="00A56DDF">
              <w:rPr>
                <w:rFonts w:cs="Arial"/>
                <w:szCs w:val="22"/>
              </w:rPr>
              <w:t>tay up for 30 seconds and then power down</w:t>
            </w:r>
          </w:p>
        </w:tc>
      </w:tr>
      <w:tr w:rsidR="00CD0F64"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A41EA5" w:rsidRDefault="00970A5A">
            <w:pPr>
              <w:spacing w:line="276" w:lineRule="auto"/>
            </w:pPr>
            <w:r>
              <w:t>E10 – No Prior location stored</w:t>
            </w:r>
          </w:p>
        </w:tc>
      </w:tr>
      <w:tr w:rsidR="00CD0F64"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A41EA5" w:rsidRDefault="00970A5A">
            <w:pPr>
              <w:spacing w:line="276" w:lineRule="auto"/>
              <w:rPr>
                <w:b/>
              </w:rPr>
            </w:pPr>
          </w:p>
        </w:tc>
      </w:tr>
    </w:tbl>
    <w:p w:rsidR="00500605" w:rsidRDefault="00970A5A" w:rsidP="00CD0F64"/>
    <w:p w:rsidR="00406F39" w:rsidRDefault="00970A5A" w:rsidP="003468F6">
      <w:pPr>
        <w:pStyle w:val="Heading4"/>
      </w:pPr>
      <w:r>
        <w:t xml:space="preserve">LOCATN-UC-REQ-091657/B-Prior Location not </w:t>
      </w:r>
      <w:r>
        <w:t>Stored</w:t>
      </w:r>
      <w:bookmarkStart w:id="96" w:name="_GoBack"/>
      <w:bookmarkEnd w:id="96"/>
    </w:p>
    <w:p w:rsidR="00AE06BC" w:rsidRPr="00AE06BC" w:rsidRDefault="00970A5A"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7656"/>
      </w:tblGrid>
      <w:tr w:rsidR="00CD0F64" w:rsidTr="003468F6">
        <w:trPr>
          <w:jc w:val="center"/>
        </w:trPr>
        <w:tc>
          <w:tcPr>
            <w:tcW w:w="335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Actors</w:t>
            </w:r>
          </w:p>
        </w:tc>
        <w:tc>
          <w:tcPr>
            <w:tcW w:w="765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970A5A" w:rsidP="00D009A8">
            <w:pPr>
              <w:tabs>
                <w:tab w:val="left" w:pos="3240"/>
                <w:tab w:val="center" w:pos="4472"/>
              </w:tabs>
              <w:spacing w:line="276" w:lineRule="auto"/>
              <w:jc w:val="both"/>
            </w:pPr>
            <w:r>
              <w:t>Vehicle Occupant</w:t>
            </w:r>
            <w:r>
              <w:tab/>
            </w:r>
          </w:p>
        </w:tc>
      </w:tr>
      <w:tr w:rsidR="00CD0F64" w:rsidTr="003468F6">
        <w:trPr>
          <w:jc w:val="center"/>
        </w:trPr>
        <w:tc>
          <w:tcPr>
            <w:tcW w:w="335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Pre-conditions</w:t>
            </w:r>
          </w:p>
        </w:tc>
        <w:tc>
          <w:tcPr>
            <w:tcW w:w="7656" w:type="dxa"/>
            <w:tcBorders>
              <w:top w:val="nil"/>
              <w:left w:val="nil"/>
              <w:bottom w:val="single" w:sz="8" w:space="0" w:color="auto"/>
              <w:right w:val="single" w:sz="8" w:space="0" w:color="auto"/>
            </w:tcBorders>
            <w:tcMar>
              <w:top w:w="0" w:type="dxa"/>
              <w:left w:w="108" w:type="dxa"/>
              <w:bottom w:w="0" w:type="dxa"/>
              <w:right w:w="108" w:type="dxa"/>
            </w:tcMar>
          </w:tcPr>
          <w:p w:rsidR="00CD0F64" w:rsidRDefault="00970A5A">
            <w:pPr>
              <w:spacing w:line="276" w:lineRule="auto"/>
            </w:pPr>
            <w:r>
              <w:t>Prior location is not stored in the system</w:t>
            </w:r>
          </w:p>
        </w:tc>
      </w:tr>
      <w:tr w:rsidR="00CD0F64" w:rsidTr="003468F6">
        <w:trPr>
          <w:jc w:val="center"/>
        </w:trPr>
        <w:tc>
          <w:tcPr>
            <w:tcW w:w="335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Scenario Description</w:t>
            </w:r>
          </w:p>
        </w:tc>
        <w:tc>
          <w:tcPr>
            <w:tcW w:w="7656" w:type="dxa"/>
            <w:tcBorders>
              <w:top w:val="nil"/>
              <w:left w:val="nil"/>
              <w:bottom w:val="single" w:sz="8" w:space="0" w:color="auto"/>
              <w:right w:val="single" w:sz="8" w:space="0" w:color="auto"/>
            </w:tcBorders>
            <w:tcMar>
              <w:top w:w="0" w:type="dxa"/>
              <w:left w:w="108" w:type="dxa"/>
              <w:bottom w:w="0" w:type="dxa"/>
              <w:right w:w="108" w:type="dxa"/>
            </w:tcMar>
          </w:tcPr>
          <w:p w:rsidR="00CD0F64" w:rsidRDefault="00970A5A">
            <w:pPr>
              <w:spacing w:line="276" w:lineRule="auto"/>
            </w:pPr>
            <w:r w:rsidRPr="00D009A8">
              <w:t>System has had a file system error or is in a virginal state and has no prior</w:t>
            </w:r>
            <w:r w:rsidRPr="00D009A8">
              <w:t xml:space="preserve"> location data.</w:t>
            </w:r>
          </w:p>
        </w:tc>
      </w:tr>
      <w:tr w:rsidR="000D4CF3" w:rsidTr="003468F6">
        <w:trPr>
          <w:jc w:val="center"/>
        </w:trPr>
        <w:tc>
          <w:tcPr>
            <w:tcW w:w="335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D4CF3" w:rsidRDefault="00970A5A">
            <w:pPr>
              <w:spacing w:line="276" w:lineRule="auto"/>
            </w:pPr>
            <w:r>
              <w:rPr>
                <w:b/>
                <w:bCs/>
              </w:rPr>
              <w:lastRenderedPageBreak/>
              <w:t>Post-conditions</w:t>
            </w:r>
          </w:p>
        </w:tc>
        <w:tc>
          <w:tcPr>
            <w:tcW w:w="7656" w:type="dxa"/>
            <w:tcBorders>
              <w:top w:val="nil"/>
              <w:left w:val="nil"/>
              <w:bottom w:val="single" w:sz="8" w:space="0" w:color="auto"/>
              <w:right w:val="single" w:sz="8" w:space="0" w:color="auto"/>
            </w:tcBorders>
            <w:tcMar>
              <w:top w:w="0" w:type="dxa"/>
              <w:left w:w="108" w:type="dxa"/>
              <w:bottom w:w="0" w:type="dxa"/>
              <w:right w:w="108" w:type="dxa"/>
            </w:tcMar>
          </w:tcPr>
          <w:p w:rsidR="000D4CF3" w:rsidRDefault="00970A5A">
            <w:pPr>
              <w:spacing w:before="2" w:line="276" w:lineRule="auto"/>
              <w:ind w:left="98" w:right="220"/>
            </w:pPr>
            <w:r>
              <w:t>If the ECU is the Location Master, System shall use the default location of Ford World Head Quarters in Dearborn, mi as the prior location</w:t>
            </w:r>
          </w:p>
          <w:p w:rsidR="000D4CF3" w:rsidRDefault="00970A5A">
            <w:pPr>
              <w:spacing w:before="2" w:line="276" w:lineRule="auto"/>
              <w:ind w:left="98" w:right="220"/>
            </w:pPr>
          </w:p>
          <w:p w:rsidR="000D4CF3" w:rsidRDefault="00970A5A">
            <w:pPr>
              <w:spacing w:before="2" w:line="276" w:lineRule="auto"/>
              <w:ind w:left="98" w:right="220"/>
            </w:pPr>
            <w:r>
              <w:t>For other GNSS ECUs (non Location Master) the post condition is application specifi</w:t>
            </w:r>
            <w:r>
              <w:t>c. Please consult application specific specification .</w:t>
            </w:r>
          </w:p>
        </w:tc>
      </w:tr>
      <w:tr w:rsidR="000D4CF3" w:rsidTr="003468F6">
        <w:trPr>
          <w:jc w:val="center"/>
        </w:trPr>
        <w:tc>
          <w:tcPr>
            <w:tcW w:w="335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D4CF3" w:rsidRDefault="00970A5A">
            <w:pPr>
              <w:spacing w:line="276" w:lineRule="auto"/>
            </w:pPr>
            <w:r>
              <w:rPr>
                <w:b/>
                <w:bCs/>
              </w:rPr>
              <w:t>List of Exception Use Cases</w:t>
            </w:r>
          </w:p>
        </w:tc>
        <w:tc>
          <w:tcPr>
            <w:tcW w:w="7656" w:type="dxa"/>
            <w:tcBorders>
              <w:top w:val="nil"/>
              <w:left w:val="nil"/>
              <w:bottom w:val="single" w:sz="8" w:space="0" w:color="auto"/>
              <w:right w:val="single" w:sz="8" w:space="0" w:color="auto"/>
            </w:tcBorders>
            <w:tcMar>
              <w:top w:w="0" w:type="dxa"/>
              <w:left w:w="108" w:type="dxa"/>
              <w:bottom w:w="0" w:type="dxa"/>
              <w:right w:w="108" w:type="dxa"/>
            </w:tcMar>
          </w:tcPr>
          <w:p w:rsidR="000D4CF3" w:rsidRDefault="00970A5A">
            <w:pPr>
              <w:spacing w:line="230" w:lineRule="exact"/>
              <w:ind w:left="98"/>
            </w:pPr>
            <w:r>
              <w:t>NA</w:t>
            </w:r>
          </w:p>
        </w:tc>
      </w:tr>
      <w:tr w:rsidR="000D4CF3" w:rsidTr="003468F6">
        <w:trPr>
          <w:jc w:val="center"/>
        </w:trPr>
        <w:tc>
          <w:tcPr>
            <w:tcW w:w="335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D4CF3" w:rsidRDefault="00970A5A">
            <w:pPr>
              <w:spacing w:line="276" w:lineRule="auto"/>
            </w:pPr>
            <w:r>
              <w:rPr>
                <w:b/>
                <w:bCs/>
              </w:rPr>
              <w:t>Interfaces</w:t>
            </w:r>
          </w:p>
        </w:tc>
        <w:tc>
          <w:tcPr>
            <w:tcW w:w="7656" w:type="dxa"/>
            <w:tcBorders>
              <w:top w:val="nil"/>
              <w:left w:val="nil"/>
              <w:bottom w:val="single" w:sz="8" w:space="0" w:color="auto"/>
              <w:right w:val="single" w:sz="8" w:space="0" w:color="auto"/>
            </w:tcBorders>
            <w:tcMar>
              <w:top w:w="0" w:type="dxa"/>
              <w:left w:w="108" w:type="dxa"/>
              <w:bottom w:w="0" w:type="dxa"/>
              <w:right w:w="108" w:type="dxa"/>
            </w:tcMar>
          </w:tcPr>
          <w:p w:rsidR="000D4CF3" w:rsidRDefault="00970A5A">
            <w:pPr>
              <w:spacing w:line="230" w:lineRule="exact"/>
              <w:ind w:left="98"/>
            </w:pPr>
            <w:r>
              <w:t>G-HMI (IF EQUIPPED)</w:t>
            </w:r>
          </w:p>
        </w:tc>
      </w:tr>
    </w:tbl>
    <w:p w:rsidR="00500605" w:rsidRDefault="00970A5A" w:rsidP="00CD0F64"/>
    <w:p w:rsidR="00406F39" w:rsidRDefault="00970A5A" w:rsidP="003468F6">
      <w:pPr>
        <w:pStyle w:val="Heading4"/>
      </w:pPr>
      <w:r>
        <w:t xml:space="preserve">LOCATN-UC-REQ-091658/B-Startup – Customer </w:t>
      </w:r>
      <w:r>
        <w:t>sitting in vehicle</w:t>
      </w:r>
    </w:p>
    <w:p w:rsidR="00AE06BC" w:rsidRPr="00AE06BC" w:rsidRDefault="00970A5A"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3468F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970A5A">
            <w:pPr>
              <w:spacing w:line="276" w:lineRule="auto"/>
            </w:pPr>
            <w:r>
              <w:t>Vehicle Occupant</w:t>
            </w:r>
          </w:p>
        </w:tc>
      </w:tr>
      <w:tr w:rsidR="00CD0F64"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970A5A">
            <w:pPr>
              <w:spacing w:line="276" w:lineRule="auto"/>
            </w:pPr>
            <w:r>
              <w:t>Customer is sitting in vehicle for an extended period with CAN bus off</w:t>
            </w:r>
          </w:p>
        </w:tc>
      </w:tr>
      <w:tr w:rsidR="00CD0F64"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 xml:space="preserve">Scenario </w:t>
            </w:r>
            <w:r>
              <w:rPr>
                <w:b/>
                <w:bCs/>
              </w:rPr>
              <w:t>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970A5A">
            <w:pPr>
              <w:spacing w:line="276" w:lineRule="auto"/>
            </w:pPr>
            <w:r>
              <w:t>Given the pre-soak described in the above line, customer starts vehicle and drives off quickly</w:t>
            </w:r>
          </w:p>
        </w:tc>
      </w:tr>
      <w:tr w:rsidR="00CD0F64"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970A5A">
            <w:pPr>
              <w:spacing w:line="276" w:lineRule="auto"/>
            </w:pPr>
            <w:r>
              <w:t>Location engine initialized correctly</w:t>
            </w:r>
          </w:p>
        </w:tc>
      </w:tr>
      <w:tr w:rsidR="00CD0F64"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8253BE" w:rsidRPr="008253BE" w:rsidRDefault="00970A5A" w:rsidP="008253BE">
            <w:pPr>
              <w:spacing w:line="276" w:lineRule="auto"/>
            </w:pPr>
            <w:r w:rsidRPr="008253BE">
              <w:t>E1 – GPS Fault – Antenna Issue</w:t>
            </w:r>
          </w:p>
          <w:p w:rsidR="008253BE" w:rsidRPr="008253BE" w:rsidRDefault="00970A5A" w:rsidP="008253BE">
            <w:pPr>
              <w:spacing w:line="276" w:lineRule="auto"/>
            </w:pPr>
            <w:r w:rsidRPr="008253BE">
              <w:t>E2 – Sensor Fault – Gyro / Wheel T</w:t>
            </w:r>
            <w:r w:rsidRPr="008253BE">
              <w:t>ick Issue</w:t>
            </w:r>
          </w:p>
          <w:p w:rsidR="008253BE" w:rsidRPr="008253BE" w:rsidRDefault="00970A5A" w:rsidP="008253BE">
            <w:pPr>
              <w:spacing w:line="276" w:lineRule="auto"/>
            </w:pPr>
            <w:r w:rsidRPr="008253BE">
              <w:t>E3 – Sensor Reset – Wheel Tick Issue</w:t>
            </w:r>
          </w:p>
          <w:p w:rsidR="008253BE" w:rsidRPr="008253BE" w:rsidRDefault="00970A5A" w:rsidP="008253BE">
            <w:pPr>
              <w:spacing w:line="276" w:lineRule="auto"/>
            </w:pPr>
            <w:r w:rsidRPr="008253BE">
              <w:t>E4 – WIFI Fault (if licensed by Ford)</w:t>
            </w:r>
          </w:p>
          <w:p w:rsidR="00CD0F64" w:rsidRDefault="00970A5A" w:rsidP="008253BE">
            <w:pPr>
              <w:spacing w:line="276" w:lineRule="auto"/>
            </w:pPr>
            <w:r w:rsidRPr="008253BE">
              <w:t>E5 – WIFI Positioning Data Not Available (if licensed by Ford)</w:t>
            </w:r>
          </w:p>
        </w:tc>
      </w:tr>
      <w:tr w:rsidR="00CD0F64"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D0296" w:rsidRDefault="00970A5A" w:rsidP="006D0296">
            <w:pPr>
              <w:spacing w:line="230" w:lineRule="exact"/>
              <w:ind w:left="98"/>
            </w:pPr>
            <w:r>
              <w:t>G-HMI (IF EQUIPPED)</w:t>
            </w:r>
          </w:p>
          <w:p w:rsidR="006D0296" w:rsidRDefault="00970A5A" w:rsidP="006D0296">
            <w:pPr>
              <w:spacing w:before="34"/>
              <w:ind w:left="98"/>
            </w:pPr>
            <w:r>
              <w:t>Sensors (Internal Gyro)</w:t>
            </w:r>
          </w:p>
          <w:p w:rsidR="00CD0F64" w:rsidRDefault="00970A5A" w:rsidP="006D0296">
            <w:pPr>
              <w:spacing w:line="276" w:lineRule="auto"/>
            </w:pPr>
            <w:r>
              <w:t>Wheel Ticks (via Vehicle Data bus)</w:t>
            </w:r>
          </w:p>
        </w:tc>
      </w:tr>
    </w:tbl>
    <w:p w:rsidR="00500605" w:rsidRDefault="00970A5A" w:rsidP="00CD0F64"/>
    <w:p w:rsidR="00406F39" w:rsidRDefault="00970A5A" w:rsidP="003468F6">
      <w:pPr>
        <w:pStyle w:val="Heading4"/>
      </w:pPr>
      <w:r>
        <w:t>LOCATN-UC-REQ-091659/B-Startup – Customer sitting in vehicle rolling start</w:t>
      </w:r>
    </w:p>
    <w:p w:rsidR="00AE06BC" w:rsidRPr="00AE06BC" w:rsidRDefault="00970A5A"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3468F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970A5A">
            <w:pPr>
              <w:spacing w:line="276" w:lineRule="auto"/>
            </w:pPr>
            <w:r>
              <w:t>Vehicle Occupant</w:t>
            </w:r>
          </w:p>
        </w:tc>
      </w:tr>
      <w:tr w:rsidR="00CD0F64"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27F7B" w:rsidRPr="00327F7B" w:rsidRDefault="00970A5A" w:rsidP="00327F7B">
            <w:pPr>
              <w:tabs>
                <w:tab w:val="left" w:pos="6525"/>
              </w:tabs>
              <w:spacing w:line="276" w:lineRule="auto"/>
            </w:pPr>
            <w:r w:rsidRPr="00327F7B">
              <w:t>Customer is in vehicle for an extended period (With can bus off)</w:t>
            </w:r>
          </w:p>
          <w:p w:rsidR="00CD0F64" w:rsidRDefault="00970A5A" w:rsidP="00327F7B">
            <w:pPr>
              <w:tabs>
                <w:tab w:val="left" w:pos="6525"/>
              </w:tabs>
              <w:spacing w:line="276" w:lineRule="auto"/>
            </w:pPr>
            <w:r w:rsidRPr="00327F7B">
              <w:t>Vehicle is a manual Transmission</w:t>
            </w:r>
          </w:p>
        </w:tc>
      </w:tr>
      <w:tr w:rsidR="00CD0F64"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970A5A">
            <w:pPr>
              <w:spacing w:line="276" w:lineRule="auto"/>
            </w:pPr>
            <w:r w:rsidRPr="00327F7B">
              <w:t>Customer starts vehicle via popping the clutch and leaves very quickly</w:t>
            </w:r>
          </w:p>
        </w:tc>
      </w:tr>
      <w:tr w:rsidR="00CD0F64"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970A5A">
            <w:pPr>
              <w:spacing w:line="276" w:lineRule="auto"/>
            </w:pPr>
            <w:r>
              <w:t>Location</w:t>
            </w:r>
            <w:r>
              <w:t xml:space="preserve"> engine initializes correctly</w:t>
            </w:r>
          </w:p>
        </w:tc>
      </w:tr>
      <w:tr w:rsidR="00CD0F64"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27F7B" w:rsidRPr="00327F7B" w:rsidRDefault="00970A5A" w:rsidP="00327F7B">
            <w:pPr>
              <w:spacing w:line="276" w:lineRule="auto"/>
            </w:pPr>
            <w:r w:rsidRPr="00327F7B">
              <w:t>E1 – GPS Fault – Antenna Issue</w:t>
            </w:r>
          </w:p>
          <w:p w:rsidR="00327F7B" w:rsidRPr="00327F7B" w:rsidRDefault="00970A5A" w:rsidP="00327F7B">
            <w:pPr>
              <w:spacing w:line="276" w:lineRule="auto"/>
            </w:pPr>
            <w:r w:rsidRPr="00327F7B">
              <w:t>E2 – Sensor Fault – Gyro / Wheel Tick Issue</w:t>
            </w:r>
          </w:p>
          <w:p w:rsidR="00327F7B" w:rsidRPr="00327F7B" w:rsidRDefault="00970A5A" w:rsidP="00327F7B">
            <w:pPr>
              <w:spacing w:line="276" w:lineRule="auto"/>
            </w:pPr>
            <w:r w:rsidRPr="00327F7B">
              <w:t>E3 – Sensor Reset – Wheel Tick Issue</w:t>
            </w:r>
          </w:p>
          <w:p w:rsidR="00327F7B" w:rsidRPr="00327F7B" w:rsidRDefault="00970A5A" w:rsidP="00327F7B">
            <w:pPr>
              <w:spacing w:line="276" w:lineRule="auto"/>
            </w:pPr>
            <w:r w:rsidRPr="00327F7B">
              <w:t>E4 – WIFI Fault (if licensed by Ford)</w:t>
            </w:r>
          </w:p>
          <w:p w:rsidR="00CD0F64" w:rsidRDefault="00970A5A" w:rsidP="00327F7B">
            <w:pPr>
              <w:spacing w:line="276" w:lineRule="auto"/>
            </w:pPr>
            <w:r w:rsidRPr="00327F7B">
              <w:t xml:space="preserve">E5 – WIFI Positioning Data Not Available (if </w:t>
            </w:r>
            <w:r w:rsidRPr="00327F7B">
              <w:t>licensed by Ford)</w:t>
            </w:r>
          </w:p>
        </w:tc>
      </w:tr>
      <w:tr w:rsidR="00CD0F64"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27F7B" w:rsidRPr="00327F7B" w:rsidRDefault="00970A5A" w:rsidP="00327F7B">
            <w:pPr>
              <w:spacing w:line="276" w:lineRule="auto"/>
            </w:pPr>
            <w:r w:rsidRPr="00327F7B">
              <w:t>G-HMI</w:t>
            </w:r>
            <w:r>
              <w:t xml:space="preserve"> (IF EQUIPPED)</w:t>
            </w:r>
          </w:p>
          <w:p w:rsidR="00327F7B" w:rsidRPr="00327F7B" w:rsidRDefault="00970A5A" w:rsidP="00327F7B">
            <w:pPr>
              <w:spacing w:line="276" w:lineRule="auto"/>
            </w:pPr>
            <w:r w:rsidRPr="00327F7B">
              <w:t>Sensors (Internal Gyro)</w:t>
            </w:r>
          </w:p>
          <w:p w:rsidR="00CD0F64" w:rsidRDefault="00970A5A" w:rsidP="00327F7B">
            <w:pPr>
              <w:spacing w:line="276" w:lineRule="auto"/>
            </w:pPr>
            <w:r w:rsidRPr="00327F7B">
              <w:t>Wheel Ticks (via Vehicle Data bus)</w:t>
            </w:r>
          </w:p>
        </w:tc>
      </w:tr>
    </w:tbl>
    <w:p w:rsidR="00500605" w:rsidRDefault="00970A5A" w:rsidP="00CD0F64"/>
    <w:p w:rsidR="00406F39" w:rsidRDefault="00970A5A" w:rsidP="003468F6">
      <w:pPr>
        <w:pStyle w:val="Heading4"/>
      </w:pPr>
      <w:r>
        <w:t>LOCATN-UC-REQ-091701/B-Battery Removal</w:t>
      </w:r>
    </w:p>
    <w:p w:rsidR="00AE06BC" w:rsidRPr="00AE06BC" w:rsidRDefault="00970A5A"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3468F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970A5A">
            <w:pPr>
              <w:spacing w:line="276" w:lineRule="auto"/>
            </w:pPr>
            <w:r>
              <w:t>Vehicle Operator or Dealership</w:t>
            </w:r>
          </w:p>
        </w:tc>
      </w:tr>
      <w:tr w:rsidR="00CD0F64"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970A5A" w:rsidP="00F96AF7">
            <w:pPr>
              <w:spacing w:line="276" w:lineRule="auto"/>
            </w:pPr>
            <w:r>
              <w:t>Battery Disconnected (or module unplugged)</w:t>
            </w:r>
          </w:p>
        </w:tc>
      </w:tr>
      <w:tr w:rsidR="00CD0F64"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970A5A">
            <w:pPr>
              <w:spacing w:line="276" w:lineRule="auto"/>
            </w:pPr>
            <w:r>
              <w:t>Given a standard repair cycle to the vehicle (after reconnection of Battery or ECU), system shall initialize with last known data from prior key cycle (if available)</w:t>
            </w:r>
          </w:p>
        </w:tc>
      </w:tr>
      <w:tr w:rsidR="00CD0F64"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lastRenderedPageBreak/>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F35D7" w:rsidRPr="003F35D7" w:rsidRDefault="00970A5A" w:rsidP="003F35D7">
            <w:pPr>
              <w:spacing w:before="2" w:line="276" w:lineRule="auto"/>
              <w:ind w:left="98" w:right="220"/>
            </w:pPr>
            <w:r w:rsidRPr="003F35D7">
              <w:t>The last known location is correctly identified (position of vehicle on r</w:t>
            </w:r>
            <w:r w:rsidRPr="003F35D7">
              <w:t>oad) by the ECU.</w:t>
            </w:r>
          </w:p>
          <w:p w:rsidR="003F35D7" w:rsidRPr="003F35D7" w:rsidRDefault="00970A5A" w:rsidP="003F35D7">
            <w:pPr>
              <w:spacing w:line="276" w:lineRule="auto"/>
              <w:ind w:left="98" w:right="25"/>
            </w:pPr>
            <w:r w:rsidRPr="003F35D7">
              <w:t xml:space="preserve">The position data (Lat/Long/Heading/ Satellite constellation information /etc) is output on the vehicle data bus if the ECU is the Location Master for the vehicle. The data for the various location quality factors should be set to unknown </w:t>
            </w:r>
            <w:r w:rsidRPr="003F35D7">
              <w:t>and #of satellites should be 0. GPS_dimension should be 0 (no fix). The Correct (actual) UTC Date/Time is to be transmitted on the can bus.</w:t>
            </w:r>
          </w:p>
          <w:p w:rsidR="00CD0F64" w:rsidRDefault="00970A5A" w:rsidP="003F35D7">
            <w:pPr>
              <w:spacing w:line="276" w:lineRule="auto"/>
            </w:pPr>
            <w:r w:rsidRPr="003F35D7">
              <w:rPr>
                <w:rFonts w:cs="Arial"/>
                <w:szCs w:val="22"/>
              </w:rPr>
              <w:t>Once a new location solution is available it is published via the various interfaces</w:t>
            </w:r>
          </w:p>
        </w:tc>
      </w:tr>
      <w:tr w:rsidR="00CD0F64"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970A5A" w:rsidP="00F96AF7">
            <w:pPr>
              <w:spacing w:line="276" w:lineRule="auto"/>
            </w:pPr>
            <w:r>
              <w:t>EX</w:t>
            </w:r>
            <w:r>
              <w:t xml:space="preserve"> (11) No Prior Location stored in system</w:t>
            </w:r>
          </w:p>
        </w:tc>
      </w:tr>
      <w:tr w:rsidR="00CD0F64"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970A5A">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970A5A">
            <w:pPr>
              <w:spacing w:line="276" w:lineRule="auto"/>
            </w:pPr>
          </w:p>
        </w:tc>
      </w:tr>
    </w:tbl>
    <w:p w:rsidR="00500605" w:rsidRDefault="00970A5A" w:rsidP="00CD0F64"/>
    <w:p w:rsidR="00406F39" w:rsidRDefault="00970A5A" w:rsidP="003468F6">
      <w:pPr>
        <w:pStyle w:val="Heading4"/>
      </w:pPr>
      <w:r>
        <w:t>LOCATN-UC-REQ-094992/B-Startup - Boot with Vehicle in Motion</w:t>
      </w:r>
    </w:p>
    <w:p w:rsidR="00AE06BC" w:rsidRPr="00AE06BC" w:rsidRDefault="00970A5A"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88"/>
        <w:gridCol w:w="7650"/>
      </w:tblGrid>
      <w:tr w:rsidR="00BD4149" w:rsidTr="003468F6">
        <w:trPr>
          <w:jc w:val="center"/>
        </w:trPr>
        <w:tc>
          <w:tcPr>
            <w:tcW w:w="308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D4149" w:rsidRDefault="00970A5A">
            <w:pPr>
              <w:spacing w:line="276" w:lineRule="auto"/>
            </w:pPr>
            <w:r>
              <w:rPr>
                <w:b/>
                <w:bCs/>
              </w:rPr>
              <w:t>Actors</w:t>
            </w:r>
          </w:p>
        </w:tc>
        <w:tc>
          <w:tcPr>
            <w:tcW w:w="765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D4149" w:rsidRPr="00BD4149" w:rsidRDefault="00970A5A">
            <w:pPr>
              <w:spacing w:line="276" w:lineRule="auto"/>
              <w:rPr>
                <w:rFonts w:eastAsiaTheme="minorHAnsi" w:cs="Arial"/>
              </w:rPr>
            </w:pPr>
            <w:r w:rsidRPr="00BD4149">
              <w:rPr>
                <w:rFonts w:cs="Arial"/>
              </w:rPr>
              <w:t>Vehicle Occupant</w:t>
            </w:r>
          </w:p>
        </w:tc>
      </w:tr>
      <w:tr w:rsidR="00BD4149" w:rsidTr="003468F6">
        <w:trPr>
          <w:jc w:val="center"/>
        </w:trPr>
        <w:tc>
          <w:tcPr>
            <w:tcW w:w="308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D4149" w:rsidRDefault="00970A5A">
            <w:pPr>
              <w:spacing w:line="276" w:lineRule="auto"/>
            </w:pPr>
            <w:r>
              <w:rPr>
                <w:b/>
                <w:bCs/>
              </w:rPr>
              <w:t>Pre-conditions</w:t>
            </w:r>
          </w:p>
        </w:tc>
        <w:tc>
          <w:tcPr>
            <w:tcW w:w="7650" w:type="dxa"/>
            <w:tcBorders>
              <w:top w:val="nil"/>
              <w:left w:val="nil"/>
              <w:bottom w:val="single" w:sz="8" w:space="0" w:color="auto"/>
              <w:right w:val="single" w:sz="8" w:space="0" w:color="auto"/>
            </w:tcBorders>
            <w:tcMar>
              <w:top w:w="0" w:type="dxa"/>
              <w:left w:w="108" w:type="dxa"/>
              <w:bottom w:w="0" w:type="dxa"/>
              <w:right w:w="108" w:type="dxa"/>
            </w:tcMar>
          </w:tcPr>
          <w:p w:rsidR="00BD4149" w:rsidRPr="00BD4149" w:rsidRDefault="00970A5A">
            <w:pPr>
              <w:spacing w:line="276" w:lineRule="auto"/>
              <w:rPr>
                <w:rFonts w:eastAsiaTheme="minorHAnsi" w:cs="Arial"/>
              </w:rPr>
            </w:pPr>
            <w:r w:rsidRPr="00BD4149">
              <w:rPr>
                <w:rFonts w:cs="Arial"/>
              </w:rPr>
              <w:t>Vehicle is in motion</w:t>
            </w:r>
          </w:p>
        </w:tc>
      </w:tr>
      <w:tr w:rsidR="00BD4149" w:rsidTr="003468F6">
        <w:trPr>
          <w:jc w:val="center"/>
        </w:trPr>
        <w:tc>
          <w:tcPr>
            <w:tcW w:w="308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D4149" w:rsidRDefault="00970A5A">
            <w:pPr>
              <w:spacing w:line="276" w:lineRule="auto"/>
            </w:pPr>
            <w:r>
              <w:rPr>
                <w:b/>
                <w:bCs/>
              </w:rPr>
              <w:t>Scenario Description</w:t>
            </w:r>
          </w:p>
        </w:tc>
        <w:tc>
          <w:tcPr>
            <w:tcW w:w="7650" w:type="dxa"/>
            <w:tcBorders>
              <w:top w:val="nil"/>
              <w:left w:val="nil"/>
              <w:bottom w:val="single" w:sz="8" w:space="0" w:color="auto"/>
              <w:right w:val="single" w:sz="8" w:space="0" w:color="auto"/>
            </w:tcBorders>
            <w:tcMar>
              <w:top w:w="0" w:type="dxa"/>
              <w:left w:w="108" w:type="dxa"/>
              <w:bottom w:w="0" w:type="dxa"/>
              <w:right w:w="108" w:type="dxa"/>
            </w:tcMar>
          </w:tcPr>
          <w:p w:rsidR="00BD4149" w:rsidRPr="00BD4149" w:rsidRDefault="00970A5A">
            <w:pPr>
              <w:spacing w:line="276" w:lineRule="auto"/>
              <w:rPr>
                <w:rFonts w:eastAsiaTheme="minorHAnsi" w:cs="Arial"/>
              </w:rPr>
            </w:pPr>
            <w:r w:rsidRPr="00BD4149">
              <w:rPr>
                <w:rFonts w:cs="Arial"/>
              </w:rPr>
              <w:t>Either</w:t>
            </w:r>
            <w:r w:rsidRPr="00BD4149">
              <w:rPr>
                <w:rFonts w:cs="Arial"/>
              </w:rPr>
              <w:br/>
              <w:t>1) System reboots due to crash (or key cycle)</w:t>
            </w:r>
          </w:p>
          <w:p w:rsidR="00BD4149" w:rsidRPr="00BD4149" w:rsidRDefault="00970A5A">
            <w:pPr>
              <w:spacing w:line="276" w:lineRule="auto"/>
              <w:rPr>
                <w:rFonts w:eastAsiaTheme="minorHAnsi" w:cs="Arial"/>
              </w:rPr>
            </w:pPr>
            <w:r w:rsidRPr="00BD4149">
              <w:rPr>
                <w:rFonts w:cs="Arial"/>
              </w:rPr>
              <w:t>2) System boot is after vehicle is in motion</w:t>
            </w:r>
          </w:p>
        </w:tc>
      </w:tr>
      <w:tr w:rsidR="00B1458B" w:rsidTr="003468F6">
        <w:trPr>
          <w:jc w:val="center"/>
        </w:trPr>
        <w:tc>
          <w:tcPr>
            <w:tcW w:w="308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1458B" w:rsidRDefault="00970A5A">
            <w:pPr>
              <w:spacing w:line="276" w:lineRule="auto"/>
            </w:pPr>
            <w:r>
              <w:rPr>
                <w:b/>
                <w:bCs/>
              </w:rPr>
              <w:t>Post-conditions</w:t>
            </w:r>
          </w:p>
        </w:tc>
        <w:tc>
          <w:tcPr>
            <w:tcW w:w="7650" w:type="dxa"/>
            <w:tcBorders>
              <w:top w:val="nil"/>
              <w:left w:val="nil"/>
              <w:bottom w:val="single" w:sz="8" w:space="0" w:color="auto"/>
              <w:right w:val="single" w:sz="8" w:space="0" w:color="auto"/>
            </w:tcBorders>
            <w:tcMar>
              <w:top w:w="0" w:type="dxa"/>
              <w:left w:w="108" w:type="dxa"/>
              <w:bottom w:w="0" w:type="dxa"/>
              <w:right w:w="108" w:type="dxa"/>
            </w:tcMar>
          </w:tcPr>
          <w:p w:rsidR="00B1458B" w:rsidRPr="00B1458B" w:rsidRDefault="00970A5A" w:rsidP="00970A5A">
            <w:pPr>
              <w:numPr>
                <w:ilvl w:val="0"/>
                <w:numId w:val="9"/>
              </w:numPr>
              <w:tabs>
                <w:tab w:val="left" w:pos="320"/>
              </w:tabs>
              <w:spacing w:line="229" w:lineRule="exact"/>
              <w:ind w:firstLine="0"/>
            </w:pPr>
            <w:r w:rsidRPr="00B1458B">
              <w:t xml:space="preserve">Center map on last </w:t>
            </w:r>
            <w:r w:rsidRPr="00B1458B">
              <w:t>known position (NO GPS Icon is</w:t>
            </w:r>
            <w:r w:rsidRPr="00B1458B">
              <w:rPr>
                <w:spacing w:val="-19"/>
              </w:rPr>
              <w:t xml:space="preserve"> </w:t>
            </w:r>
            <w:r w:rsidRPr="00B1458B">
              <w:t>illuminated) (if equipped)</w:t>
            </w:r>
          </w:p>
          <w:p w:rsidR="00B1458B" w:rsidRPr="00B1458B" w:rsidRDefault="00970A5A" w:rsidP="00970A5A">
            <w:pPr>
              <w:numPr>
                <w:ilvl w:val="0"/>
                <w:numId w:val="9"/>
              </w:numPr>
              <w:tabs>
                <w:tab w:val="left" w:pos="315"/>
              </w:tabs>
              <w:spacing w:line="229" w:lineRule="exact"/>
              <w:ind w:left="314" w:hanging="216"/>
            </w:pPr>
            <w:r w:rsidRPr="00B1458B">
              <w:t>Wait for a 3D</w:t>
            </w:r>
            <w:r w:rsidRPr="00B1458B">
              <w:rPr>
                <w:spacing w:val="-2"/>
              </w:rPr>
              <w:t xml:space="preserve"> </w:t>
            </w:r>
            <w:r w:rsidRPr="00B1458B">
              <w:t>Fix</w:t>
            </w:r>
          </w:p>
          <w:p w:rsidR="00B1458B" w:rsidRPr="00B1458B" w:rsidRDefault="00970A5A" w:rsidP="00970A5A">
            <w:pPr>
              <w:numPr>
                <w:ilvl w:val="0"/>
                <w:numId w:val="9"/>
              </w:numPr>
              <w:tabs>
                <w:tab w:val="left" w:pos="320"/>
              </w:tabs>
              <w:ind w:left="319"/>
            </w:pPr>
            <w:r w:rsidRPr="00B1458B">
              <w:t>initialize location with that</w:t>
            </w:r>
            <w:r w:rsidRPr="00B1458B">
              <w:rPr>
                <w:spacing w:val="-10"/>
              </w:rPr>
              <w:t xml:space="preserve"> </w:t>
            </w:r>
            <w:r w:rsidRPr="00B1458B">
              <w:t>fix</w:t>
            </w:r>
          </w:p>
          <w:p w:rsidR="00B1458B" w:rsidRPr="00B1458B" w:rsidRDefault="00970A5A" w:rsidP="00970A5A">
            <w:pPr>
              <w:numPr>
                <w:ilvl w:val="0"/>
                <w:numId w:val="9"/>
              </w:numPr>
              <w:tabs>
                <w:tab w:val="left" w:pos="320"/>
              </w:tabs>
              <w:ind w:right="538" w:firstLine="0"/>
            </w:pPr>
            <w:r w:rsidRPr="00B1458B">
              <w:t>If wheels are spinning at this time, wait for a standstill to initialize the DR engine –or- use prior saved calibration data (if</w:t>
            </w:r>
            <w:r w:rsidRPr="00B1458B">
              <w:rPr>
                <w:spacing w:val="-11"/>
              </w:rPr>
              <w:t xml:space="preserve"> </w:t>
            </w:r>
            <w:r w:rsidRPr="00B1458B">
              <w:t>available)</w:t>
            </w:r>
          </w:p>
          <w:p w:rsidR="00B1458B" w:rsidRPr="00B1458B" w:rsidRDefault="00970A5A">
            <w:pPr>
              <w:rPr>
                <w:b/>
                <w:i/>
              </w:rPr>
            </w:pPr>
          </w:p>
          <w:p w:rsidR="00B1458B" w:rsidRPr="00B1458B" w:rsidRDefault="00970A5A">
            <w:pPr>
              <w:spacing w:before="1"/>
              <w:ind w:left="98"/>
            </w:pPr>
            <w:r w:rsidRPr="00B1458B">
              <w:t xml:space="preserve">Lack </w:t>
            </w:r>
            <w:r w:rsidRPr="00B1458B">
              <w:t>of map movement will be considered acceptable until a 3D fix is achieved (if equipped)</w:t>
            </w:r>
          </w:p>
        </w:tc>
      </w:tr>
      <w:tr w:rsidR="00B1458B" w:rsidTr="003468F6">
        <w:trPr>
          <w:jc w:val="center"/>
        </w:trPr>
        <w:tc>
          <w:tcPr>
            <w:tcW w:w="308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1458B" w:rsidRDefault="00970A5A">
            <w:pPr>
              <w:spacing w:line="276" w:lineRule="auto"/>
            </w:pPr>
            <w:r>
              <w:rPr>
                <w:b/>
                <w:bCs/>
              </w:rPr>
              <w:t>List of Exception Use Cases</w:t>
            </w:r>
          </w:p>
        </w:tc>
        <w:tc>
          <w:tcPr>
            <w:tcW w:w="7650" w:type="dxa"/>
            <w:tcBorders>
              <w:top w:val="nil"/>
              <w:left w:val="nil"/>
              <w:bottom w:val="single" w:sz="8" w:space="0" w:color="auto"/>
              <w:right w:val="single" w:sz="8" w:space="0" w:color="auto"/>
            </w:tcBorders>
            <w:tcMar>
              <w:top w:w="0" w:type="dxa"/>
              <w:left w:w="108" w:type="dxa"/>
              <w:bottom w:w="0" w:type="dxa"/>
              <w:right w:w="108" w:type="dxa"/>
            </w:tcMar>
          </w:tcPr>
          <w:p w:rsidR="00B1458B" w:rsidRPr="00B1458B" w:rsidRDefault="00970A5A">
            <w:pPr>
              <w:spacing w:before="2"/>
              <w:ind w:left="98"/>
            </w:pPr>
            <w:r w:rsidRPr="00B1458B">
              <w:t>E1 – GPS Fault – Antenna Issue</w:t>
            </w:r>
          </w:p>
          <w:p w:rsidR="00B1458B" w:rsidRPr="00B1458B" w:rsidRDefault="00970A5A">
            <w:pPr>
              <w:spacing w:before="34" w:line="276" w:lineRule="auto"/>
              <w:ind w:left="98" w:right="5079"/>
            </w:pPr>
            <w:r w:rsidRPr="00B1458B">
              <w:t>E2 – Sensor Fault – Gyro / Wheel Tick Issue E3 – Sensor Reset – Wheel Tick Issue</w:t>
            </w:r>
          </w:p>
          <w:p w:rsidR="00B1458B" w:rsidRPr="00B1458B" w:rsidRDefault="00970A5A">
            <w:pPr>
              <w:ind w:left="98"/>
            </w:pPr>
            <w:r w:rsidRPr="00B1458B">
              <w:t>E4 – WIFI Fault (if licensed</w:t>
            </w:r>
            <w:r w:rsidRPr="00B1458B">
              <w:t xml:space="preserve"> by Ford)</w:t>
            </w:r>
          </w:p>
          <w:p w:rsidR="00B1458B" w:rsidRPr="00B1458B" w:rsidRDefault="00970A5A">
            <w:pPr>
              <w:spacing w:before="33"/>
              <w:ind w:left="98"/>
            </w:pPr>
            <w:r w:rsidRPr="00B1458B">
              <w:t>E5 – WIFI Positioning Data Not Available (if licensed by Ford)</w:t>
            </w:r>
          </w:p>
        </w:tc>
      </w:tr>
      <w:tr w:rsidR="00B1458B" w:rsidTr="003468F6">
        <w:trPr>
          <w:jc w:val="center"/>
        </w:trPr>
        <w:tc>
          <w:tcPr>
            <w:tcW w:w="308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1458B" w:rsidRDefault="00970A5A">
            <w:pPr>
              <w:spacing w:line="276" w:lineRule="auto"/>
            </w:pPr>
            <w:r>
              <w:rPr>
                <w:b/>
                <w:bCs/>
              </w:rPr>
              <w:t>Interfaces</w:t>
            </w:r>
          </w:p>
        </w:tc>
        <w:tc>
          <w:tcPr>
            <w:tcW w:w="7650" w:type="dxa"/>
            <w:tcBorders>
              <w:top w:val="nil"/>
              <w:left w:val="nil"/>
              <w:bottom w:val="single" w:sz="8" w:space="0" w:color="auto"/>
              <w:right w:val="single" w:sz="8" w:space="0" w:color="auto"/>
            </w:tcBorders>
            <w:tcMar>
              <w:top w:w="0" w:type="dxa"/>
              <w:left w:w="108" w:type="dxa"/>
              <w:bottom w:w="0" w:type="dxa"/>
              <w:right w:w="108" w:type="dxa"/>
            </w:tcMar>
          </w:tcPr>
          <w:p w:rsidR="00B1458B" w:rsidRPr="00B1458B" w:rsidRDefault="00970A5A">
            <w:pPr>
              <w:spacing w:line="230" w:lineRule="exact"/>
              <w:ind w:left="98"/>
            </w:pPr>
            <w:r w:rsidRPr="00B1458B">
              <w:t>G-HMI (IF EQUIPPED)</w:t>
            </w:r>
          </w:p>
          <w:p w:rsidR="00B1458B" w:rsidRPr="00B1458B" w:rsidRDefault="00970A5A">
            <w:pPr>
              <w:spacing w:before="34"/>
              <w:ind w:left="98"/>
            </w:pPr>
            <w:r w:rsidRPr="00B1458B">
              <w:t>Sensors (Internal Gyro)</w:t>
            </w:r>
          </w:p>
          <w:p w:rsidR="00B1458B" w:rsidRPr="00B1458B" w:rsidRDefault="00970A5A">
            <w:pPr>
              <w:spacing w:before="33"/>
              <w:ind w:left="98"/>
            </w:pPr>
            <w:r w:rsidRPr="00B1458B">
              <w:t>Wheel Ticks (via Vehicle Data bus)</w:t>
            </w:r>
          </w:p>
        </w:tc>
      </w:tr>
    </w:tbl>
    <w:p w:rsidR="00500605" w:rsidRDefault="00970A5A" w:rsidP="00CD0F64"/>
    <w:p w:rsidR="00406F39" w:rsidRDefault="00970A5A" w:rsidP="003468F6">
      <w:pPr>
        <w:pStyle w:val="Heading4"/>
      </w:pPr>
      <w:r>
        <w:t>LOCATN-UC-REQ-094994/B-Startup – System Crashes / Watchdog Forces Reboot</w:t>
      </w:r>
    </w:p>
    <w:p w:rsidR="00AE06BC" w:rsidRPr="00AE06BC" w:rsidRDefault="00970A5A"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E60856" w:rsidTr="003468F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0856" w:rsidRDefault="00970A5A">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60856" w:rsidRPr="00E60856" w:rsidRDefault="00970A5A">
            <w:pPr>
              <w:spacing w:line="276" w:lineRule="auto"/>
              <w:rPr>
                <w:rFonts w:eastAsiaTheme="minorHAnsi" w:cs="Arial"/>
              </w:rPr>
            </w:pPr>
            <w:r w:rsidRPr="00E60856">
              <w:rPr>
                <w:rFonts w:cs="Arial"/>
              </w:rPr>
              <w:t>Vehicle Occupant</w:t>
            </w:r>
          </w:p>
        </w:tc>
      </w:tr>
      <w:tr w:rsidR="00E60856"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0856" w:rsidRDefault="00970A5A">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E60856" w:rsidRPr="00E60856" w:rsidRDefault="00970A5A">
            <w:pPr>
              <w:spacing w:line="276" w:lineRule="auto"/>
              <w:rPr>
                <w:rFonts w:eastAsiaTheme="minorHAnsi" w:cs="Arial"/>
              </w:rPr>
            </w:pPr>
            <w:r w:rsidRPr="00E60856">
              <w:rPr>
                <w:rFonts w:cs="Arial"/>
              </w:rPr>
              <w:t>Vehicle is in motion</w:t>
            </w:r>
          </w:p>
        </w:tc>
      </w:tr>
      <w:tr w:rsidR="00E60856"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0856" w:rsidRDefault="00970A5A">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E60856" w:rsidRPr="00E60856" w:rsidRDefault="00970A5A">
            <w:pPr>
              <w:spacing w:line="276" w:lineRule="auto"/>
              <w:rPr>
                <w:rFonts w:eastAsiaTheme="minorHAnsi" w:cs="Arial"/>
              </w:rPr>
            </w:pPr>
            <w:r w:rsidRPr="00E60856">
              <w:rPr>
                <w:rFonts w:cs="Arial"/>
              </w:rPr>
              <w:t>Either</w:t>
            </w:r>
            <w:r w:rsidRPr="00E60856">
              <w:rPr>
                <w:rFonts w:cs="Arial"/>
              </w:rPr>
              <w:br/>
              <w:t xml:space="preserve">1) System reboots due to crash </w:t>
            </w:r>
          </w:p>
          <w:p w:rsidR="00E60856" w:rsidRPr="00E60856" w:rsidRDefault="00970A5A">
            <w:pPr>
              <w:spacing w:line="276" w:lineRule="auto"/>
              <w:rPr>
                <w:rFonts w:eastAsiaTheme="minorHAnsi" w:cs="Arial"/>
              </w:rPr>
            </w:pPr>
            <w:r w:rsidRPr="00E60856">
              <w:rPr>
                <w:rFonts w:cs="Arial"/>
              </w:rPr>
              <w:t>2) System watchdog forces an immediate reboot</w:t>
            </w:r>
          </w:p>
        </w:tc>
      </w:tr>
      <w:tr w:rsidR="00E60856"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0856" w:rsidRDefault="00970A5A">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E60856" w:rsidRPr="00E60856" w:rsidRDefault="00970A5A">
            <w:pPr>
              <w:textAlignment w:val="top"/>
              <w:rPr>
                <w:rFonts w:eastAsiaTheme="minorHAnsi" w:cs="Arial"/>
                <w:color w:val="000000"/>
              </w:rPr>
            </w:pPr>
            <w:r w:rsidRPr="00E60856">
              <w:rPr>
                <w:rFonts w:cs="Arial"/>
                <w:color w:val="000000"/>
              </w:rPr>
              <w:t>Location engine state and calibration information is saved</w:t>
            </w:r>
          </w:p>
        </w:tc>
      </w:tr>
      <w:tr w:rsidR="00E60856"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0856" w:rsidRDefault="00970A5A">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E60856" w:rsidRPr="00E60856" w:rsidRDefault="00970A5A">
            <w:pPr>
              <w:spacing w:line="276" w:lineRule="auto"/>
              <w:rPr>
                <w:rFonts w:eastAsiaTheme="minorHAnsi" w:cs="Arial"/>
              </w:rPr>
            </w:pPr>
            <w:r w:rsidRPr="00E60856">
              <w:rPr>
                <w:rFonts w:cs="Arial"/>
              </w:rPr>
              <w:t>E1 – GPS Fault – Antenna Issue</w:t>
            </w:r>
          </w:p>
          <w:p w:rsidR="00E60856" w:rsidRPr="00E60856" w:rsidRDefault="00970A5A">
            <w:pPr>
              <w:spacing w:line="276" w:lineRule="auto"/>
              <w:rPr>
                <w:rFonts w:cs="Arial"/>
              </w:rPr>
            </w:pPr>
            <w:r w:rsidRPr="00E60856">
              <w:rPr>
                <w:rFonts w:cs="Arial"/>
              </w:rPr>
              <w:t xml:space="preserve">E2 – Sensor Fault – Gyro / Wheel </w:t>
            </w:r>
            <w:r w:rsidRPr="00E60856">
              <w:rPr>
                <w:rFonts w:cs="Arial"/>
              </w:rPr>
              <w:t>Tick Issue</w:t>
            </w:r>
          </w:p>
          <w:p w:rsidR="00E60856" w:rsidRPr="00E60856" w:rsidRDefault="00970A5A">
            <w:pPr>
              <w:spacing w:line="276" w:lineRule="auto"/>
              <w:rPr>
                <w:rFonts w:cs="Arial"/>
              </w:rPr>
            </w:pPr>
            <w:r w:rsidRPr="00E60856">
              <w:rPr>
                <w:rFonts w:cs="Arial"/>
              </w:rPr>
              <w:t>E3 – Sensor Reset – Wheel Tick Issue</w:t>
            </w:r>
          </w:p>
          <w:p w:rsidR="00E60856" w:rsidRPr="00E60856" w:rsidRDefault="00970A5A">
            <w:pPr>
              <w:spacing w:line="276" w:lineRule="auto"/>
              <w:rPr>
                <w:rFonts w:cs="Arial"/>
              </w:rPr>
            </w:pPr>
            <w:r w:rsidRPr="00E60856">
              <w:rPr>
                <w:rFonts w:cs="Arial"/>
              </w:rPr>
              <w:t>E4 – WIFI Fault (if licensed by Ford)</w:t>
            </w:r>
          </w:p>
          <w:p w:rsidR="00E60856" w:rsidRPr="00E60856" w:rsidRDefault="00970A5A">
            <w:pPr>
              <w:spacing w:line="276" w:lineRule="auto"/>
              <w:rPr>
                <w:rFonts w:eastAsiaTheme="minorHAnsi" w:cs="Arial"/>
              </w:rPr>
            </w:pPr>
            <w:r w:rsidRPr="00E60856">
              <w:rPr>
                <w:rFonts w:cs="Arial"/>
              </w:rPr>
              <w:t>E5 – WIFI Positioning Data Not Available (if licensed by Ford)</w:t>
            </w:r>
          </w:p>
        </w:tc>
      </w:tr>
      <w:tr w:rsidR="00E60856" w:rsidTr="003468F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0856" w:rsidRDefault="00970A5A">
            <w:pPr>
              <w:spacing w:line="276" w:lineRule="auto"/>
            </w:pPr>
            <w:r>
              <w:rPr>
                <w:b/>
                <w:bCs/>
              </w:rPr>
              <w:lastRenderedPageBreak/>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D7696" w:rsidRDefault="00970A5A" w:rsidP="003D7696">
            <w:pPr>
              <w:spacing w:line="230" w:lineRule="exact"/>
              <w:ind w:left="98"/>
            </w:pPr>
            <w:r>
              <w:t>G-HMI (IF EQUIPPED)</w:t>
            </w:r>
          </w:p>
          <w:p w:rsidR="00E60856" w:rsidRPr="00E60856" w:rsidRDefault="00970A5A">
            <w:pPr>
              <w:spacing w:line="276" w:lineRule="auto"/>
              <w:rPr>
                <w:rFonts w:cs="Arial"/>
              </w:rPr>
            </w:pPr>
            <w:r w:rsidRPr="00E60856">
              <w:rPr>
                <w:rFonts w:cs="Arial"/>
              </w:rPr>
              <w:t>Sensors (Internal Gyro)</w:t>
            </w:r>
          </w:p>
          <w:p w:rsidR="00E60856" w:rsidRPr="00E60856" w:rsidRDefault="00970A5A">
            <w:pPr>
              <w:spacing w:line="276" w:lineRule="auto"/>
              <w:rPr>
                <w:rFonts w:eastAsiaTheme="minorHAnsi" w:cs="Arial"/>
              </w:rPr>
            </w:pPr>
            <w:r w:rsidRPr="00E60856">
              <w:rPr>
                <w:rFonts w:cs="Arial"/>
              </w:rPr>
              <w:t>Wheel Ticks (via Vehicle Data bus)</w:t>
            </w:r>
          </w:p>
        </w:tc>
      </w:tr>
    </w:tbl>
    <w:p w:rsidR="00500605" w:rsidRDefault="00970A5A" w:rsidP="00CD0F64"/>
    <w:p w:rsidR="00406F39" w:rsidRDefault="00970A5A" w:rsidP="003468F6">
      <w:pPr>
        <w:pStyle w:val="Heading2"/>
      </w:pPr>
      <w:bookmarkStart w:id="97" w:name="_Toc13658830"/>
      <w:r w:rsidRPr="00B9479B">
        <w:t>LOCATN-FUN-REQ-022444/A-Data Logging (TcSE ROIN-294214)</w:t>
      </w:r>
      <w:bookmarkEnd w:id="97"/>
    </w:p>
    <w:p w:rsidR="00406F39" w:rsidRDefault="00970A5A" w:rsidP="003468F6">
      <w:pPr>
        <w:pStyle w:val="Heading3"/>
      </w:pPr>
      <w:bookmarkStart w:id="98" w:name="_Toc13658831"/>
      <w:r>
        <w:t>Requirements</w:t>
      </w:r>
      <w:bookmarkEnd w:id="98"/>
    </w:p>
    <w:p w:rsidR="003468F6" w:rsidRPr="003468F6" w:rsidRDefault="003468F6" w:rsidP="003468F6">
      <w:pPr>
        <w:pStyle w:val="Heading4"/>
        <w:rPr>
          <w:b w:val="0"/>
          <w:u w:val="single"/>
        </w:rPr>
      </w:pPr>
      <w:r w:rsidRPr="003468F6">
        <w:rPr>
          <w:b w:val="0"/>
          <w:u w:val="single"/>
        </w:rPr>
        <w:t>LOCATN-REQ-022445/A-Logging (TcSE ROIN-294204)</w:t>
      </w:r>
    </w:p>
    <w:p w:rsidR="0011677F" w:rsidRDefault="00970A5A">
      <w:pPr>
        <w:rPr>
          <w:rFonts w:cs="Arial"/>
          <w:szCs w:val="20"/>
        </w:rPr>
      </w:pPr>
      <w:r>
        <w:rPr>
          <w:rFonts w:cs="Arial"/>
          <w:szCs w:val="20"/>
        </w:rPr>
        <w:t>There shall be 2 logging modes. The first shall be active at all times and logged into stdout (devlog). Contents shal</w:t>
      </w:r>
      <w:r>
        <w:rPr>
          <w:rFonts w:cs="Arial"/>
          <w:szCs w:val="20"/>
        </w:rPr>
        <w:t xml:space="preserve">l support the following stdout messages. </w:t>
      </w:r>
    </w:p>
    <w:p w:rsidR="0011677F" w:rsidRDefault="00970A5A">
      <w:pPr>
        <w:rPr>
          <w:rFonts w:cs="Arial"/>
          <w:szCs w:val="20"/>
        </w:rPr>
      </w:pPr>
      <w:r>
        <w:rPr>
          <w:rFonts w:cs="Arial"/>
          <w:szCs w:val="20"/>
        </w:rPr>
        <w:t>Location: RAW GPS [Lat, Long, Heading, Altitude], Display Candidate [Lat, Long, Heading, Altitude, last Feature ID], DR Candidate [Lat, Long, Heading, Altitude]</w:t>
      </w:r>
    </w:p>
    <w:p w:rsidR="0011677F" w:rsidRDefault="00970A5A">
      <w:pPr>
        <w:rPr>
          <w:rFonts w:cs="Arial"/>
          <w:szCs w:val="20"/>
        </w:rPr>
      </w:pPr>
      <w:r>
        <w:rPr>
          <w:rFonts w:cs="Arial"/>
          <w:szCs w:val="20"/>
        </w:rPr>
        <w:t>Sensor [Gyro]: Sample rate xx Hz, Current Bias X,Y,Z,</w:t>
      </w:r>
      <w:r>
        <w:rPr>
          <w:rFonts w:cs="Arial"/>
          <w:szCs w:val="20"/>
        </w:rPr>
        <w:t xml:space="preserve"> Calibration Status, FAULT State</w:t>
      </w:r>
    </w:p>
    <w:p w:rsidR="0011677F" w:rsidRDefault="00970A5A">
      <w:pPr>
        <w:rPr>
          <w:rFonts w:cs="Arial"/>
          <w:szCs w:val="20"/>
        </w:rPr>
      </w:pPr>
      <w:r>
        <w:rPr>
          <w:rFonts w:cs="Arial"/>
          <w:szCs w:val="20"/>
        </w:rPr>
        <w:t>Sensor [Accelerometer]: Sample rate xx Hz, Current Bias X,Y,Z, Calibration Status, FAULT State</w:t>
      </w:r>
    </w:p>
    <w:p w:rsidR="0011677F" w:rsidRDefault="00970A5A">
      <w:pPr>
        <w:rPr>
          <w:rFonts w:cs="Arial"/>
          <w:szCs w:val="20"/>
        </w:rPr>
      </w:pPr>
      <w:r>
        <w:rPr>
          <w:rFonts w:cs="Arial"/>
          <w:szCs w:val="20"/>
        </w:rPr>
        <w:t>Sensor [Wheel Ticks]: Sample rate xx Hz,Ticks per Meter xx,  Calibration Status, FAULT State</w:t>
      </w:r>
    </w:p>
    <w:p w:rsidR="0011677F" w:rsidRDefault="00970A5A">
      <w:pPr>
        <w:rPr>
          <w:rFonts w:cs="Arial"/>
          <w:szCs w:val="20"/>
        </w:rPr>
      </w:pPr>
      <w:r>
        <w:rPr>
          <w:rFonts w:cs="Arial"/>
          <w:szCs w:val="20"/>
        </w:rPr>
        <w:t>Location Loop Timing Blockage &gt; 200</w:t>
      </w:r>
      <w:r>
        <w:rPr>
          <w:rFonts w:cs="Arial"/>
          <w:szCs w:val="20"/>
        </w:rPr>
        <w:t>ms  xxx ms blocked</w:t>
      </w:r>
    </w:p>
    <w:p w:rsidR="0011677F" w:rsidRDefault="00970A5A">
      <w:pPr>
        <w:rPr>
          <w:rFonts w:cs="Arial"/>
          <w:szCs w:val="20"/>
        </w:rPr>
      </w:pPr>
      <w:r>
        <w:rPr>
          <w:rFonts w:cs="Arial"/>
          <w:szCs w:val="20"/>
        </w:rPr>
        <w:t>Calibration Status shall be:</w:t>
      </w:r>
    </w:p>
    <w:p w:rsidR="0011677F" w:rsidRDefault="00970A5A">
      <w:pPr>
        <w:ind w:firstLine="720"/>
        <w:rPr>
          <w:rFonts w:cs="Arial"/>
          <w:szCs w:val="20"/>
        </w:rPr>
      </w:pPr>
      <w:r>
        <w:rPr>
          <w:rFonts w:cs="Arial"/>
          <w:szCs w:val="20"/>
        </w:rPr>
        <w:t>Not Calibrated</w:t>
      </w:r>
      <w:r>
        <w:rPr>
          <w:rFonts w:cs="Arial"/>
          <w:szCs w:val="20"/>
        </w:rPr>
        <w:br/>
      </w:r>
      <w:r>
        <w:rPr>
          <w:rFonts w:cs="Arial"/>
          <w:szCs w:val="20"/>
        </w:rPr>
        <w:tab/>
        <w:t>Coarse Calibration</w:t>
      </w:r>
      <w:r>
        <w:rPr>
          <w:rFonts w:cs="Arial"/>
          <w:szCs w:val="20"/>
        </w:rPr>
        <w:br/>
      </w:r>
      <w:r>
        <w:rPr>
          <w:rFonts w:cs="Arial"/>
          <w:szCs w:val="20"/>
        </w:rPr>
        <w:tab/>
        <w:t>Fine Calibration</w:t>
      </w:r>
    </w:p>
    <w:p w:rsidR="0011677F" w:rsidRDefault="00970A5A">
      <w:pPr>
        <w:rPr>
          <w:rFonts w:cs="Arial"/>
          <w:szCs w:val="20"/>
        </w:rPr>
      </w:pPr>
      <w:r>
        <w:rPr>
          <w:rFonts w:cs="Arial"/>
          <w:szCs w:val="20"/>
        </w:rPr>
        <w:t>Fault State shall be:</w:t>
      </w:r>
    </w:p>
    <w:p w:rsidR="0011677F" w:rsidRDefault="00970A5A">
      <w:pPr>
        <w:rPr>
          <w:rFonts w:cs="Arial"/>
          <w:szCs w:val="20"/>
        </w:rPr>
      </w:pPr>
      <w:r>
        <w:rPr>
          <w:rFonts w:cs="Arial"/>
          <w:szCs w:val="20"/>
        </w:rPr>
        <w:tab/>
        <w:t>Faulted</w:t>
      </w:r>
      <w:r>
        <w:rPr>
          <w:rFonts w:cs="Arial"/>
          <w:szCs w:val="20"/>
        </w:rPr>
        <w:br/>
      </w:r>
      <w:r>
        <w:rPr>
          <w:rFonts w:cs="Arial"/>
          <w:szCs w:val="20"/>
        </w:rPr>
        <w:tab/>
        <w:t>Not  Faulted</w:t>
      </w:r>
    </w:p>
    <w:p w:rsidR="0011677F" w:rsidRDefault="0011677F">
      <w:pPr>
        <w:rPr>
          <w:rFonts w:cs="Arial"/>
          <w:szCs w:val="20"/>
        </w:rPr>
      </w:pPr>
    </w:p>
    <w:p w:rsidR="0011677F" w:rsidRDefault="00970A5A">
      <w:pPr>
        <w:rPr>
          <w:rFonts w:cs="Arial"/>
          <w:szCs w:val="20"/>
        </w:rPr>
      </w:pPr>
      <w:r>
        <w:rPr>
          <w:rFonts w:cs="Arial"/>
          <w:szCs w:val="20"/>
        </w:rPr>
        <w:t>The second method will log all inputs to the location engine to the internal (or external) filesystem given l</w:t>
      </w:r>
      <w:r>
        <w:rPr>
          <w:rFonts w:cs="Arial"/>
          <w:szCs w:val="20"/>
        </w:rPr>
        <w:t>ogging mode enabled.</w:t>
      </w:r>
    </w:p>
    <w:p w:rsidR="00406F39" w:rsidRDefault="00970A5A" w:rsidP="003468F6">
      <w:pPr>
        <w:pStyle w:val="Heading3"/>
      </w:pPr>
      <w:bookmarkStart w:id="99" w:name="_Toc13658832"/>
      <w:r>
        <w:t>Use Cases</w:t>
      </w:r>
      <w:bookmarkEnd w:id="99"/>
    </w:p>
    <w:p w:rsidR="00406F39" w:rsidRDefault="00970A5A" w:rsidP="003468F6">
      <w:pPr>
        <w:pStyle w:val="Heading4"/>
      </w:pPr>
      <w:r>
        <w:t xml:space="preserve">LOCATN-UC-REQ-022446/B-Data Logging (TcSE </w:t>
      </w:r>
      <w:r>
        <w:t>ROIN-292591)</w:t>
      </w:r>
    </w:p>
    <w:p w:rsidR="00AE06BC" w:rsidRPr="00AE06BC" w:rsidRDefault="00970A5A"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5"/>
        <w:gridCol w:w="7001"/>
      </w:tblGrid>
      <w:tr w:rsidR="002272DA">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2272DA" w:rsidRDefault="00970A5A">
            <w:pPr>
              <w:rPr>
                <w:b/>
                <w:lang w:eastAsia="zh-CN"/>
              </w:rPr>
            </w:pPr>
            <w:r>
              <w:rPr>
                <w:b/>
                <w:lang w:eastAsia="zh-CN"/>
              </w:rPr>
              <w:t>Actors</w:t>
            </w:r>
          </w:p>
        </w:tc>
        <w:tc>
          <w:tcPr>
            <w:tcW w:w="7001" w:type="dxa"/>
            <w:tcBorders>
              <w:top w:val="single" w:sz="4" w:space="0" w:color="auto"/>
              <w:left w:val="single" w:sz="4" w:space="0" w:color="auto"/>
              <w:bottom w:val="single" w:sz="4" w:space="0" w:color="auto"/>
              <w:right w:val="single" w:sz="4" w:space="0" w:color="auto"/>
            </w:tcBorders>
            <w:hideMark/>
          </w:tcPr>
          <w:p w:rsidR="002272DA" w:rsidRDefault="00970A5A">
            <w:pPr>
              <w:rPr>
                <w:lang w:eastAsia="zh-CN"/>
              </w:rPr>
            </w:pPr>
            <w:r>
              <w:rPr>
                <w:lang w:eastAsia="zh-CN"/>
              </w:rPr>
              <w:t>Development Engineer</w:t>
            </w:r>
          </w:p>
        </w:tc>
      </w:tr>
      <w:tr w:rsidR="008E7ECC">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8E7ECC" w:rsidRDefault="00970A5A">
            <w:pPr>
              <w:rPr>
                <w:b/>
                <w:lang w:eastAsia="zh-CN"/>
              </w:rPr>
            </w:pPr>
            <w:r>
              <w:rPr>
                <w:b/>
                <w:lang w:eastAsia="zh-CN"/>
              </w:rPr>
              <w:t>Pre-conditions</w:t>
            </w:r>
          </w:p>
        </w:tc>
        <w:tc>
          <w:tcPr>
            <w:tcW w:w="7001" w:type="dxa"/>
            <w:tcBorders>
              <w:top w:val="single" w:sz="4" w:space="0" w:color="auto"/>
              <w:left w:val="single" w:sz="4" w:space="0" w:color="auto"/>
              <w:bottom w:val="single" w:sz="4" w:space="0" w:color="auto"/>
              <w:right w:val="single" w:sz="4" w:space="0" w:color="auto"/>
            </w:tcBorders>
            <w:hideMark/>
          </w:tcPr>
          <w:p w:rsidR="008E7ECC" w:rsidRPr="008E7ECC" w:rsidRDefault="00970A5A">
            <w:pPr>
              <w:ind w:left="103" w:right="3768"/>
            </w:pPr>
            <w:r w:rsidRPr="008E7ECC">
              <w:t>The current location is available. Navigation data is available. (if equipped)</w:t>
            </w:r>
          </w:p>
          <w:p w:rsidR="008E7ECC" w:rsidRPr="008E7ECC" w:rsidRDefault="00970A5A">
            <w:pPr>
              <w:spacing w:before="3"/>
              <w:ind w:left="103" w:right="3532"/>
            </w:pPr>
            <w:r w:rsidRPr="008E7ECC">
              <w:t>A navigation route is or is not active. (if</w:t>
            </w:r>
            <w:r w:rsidRPr="008E7ECC">
              <w:t xml:space="preserve"> equipped) A USB stick may/may not be</w:t>
            </w:r>
            <w:r w:rsidRPr="008E7ECC">
              <w:rPr>
                <w:spacing w:val="-11"/>
              </w:rPr>
              <w:t xml:space="preserve"> </w:t>
            </w:r>
            <w:r w:rsidRPr="008E7ECC">
              <w:t>inserted. Logging mode is</w:t>
            </w:r>
            <w:r w:rsidRPr="008E7ECC">
              <w:rPr>
                <w:spacing w:val="-12"/>
              </w:rPr>
              <w:t xml:space="preserve"> </w:t>
            </w:r>
            <w:r w:rsidRPr="008E7ECC">
              <w:t>engaged.</w:t>
            </w:r>
          </w:p>
        </w:tc>
      </w:tr>
      <w:tr w:rsidR="008E7ECC">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8E7ECC" w:rsidRDefault="00970A5A">
            <w:pPr>
              <w:rPr>
                <w:b/>
                <w:lang w:eastAsia="zh-CN"/>
              </w:rPr>
            </w:pPr>
            <w:r>
              <w:rPr>
                <w:b/>
                <w:lang w:eastAsia="zh-CN"/>
              </w:rPr>
              <w:t>Scenario Description</w:t>
            </w:r>
          </w:p>
        </w:tc>
        <w:tc>
          <w:tcPr>
            <w:tcW w:w="7001" w:type="dxa"/>
            <w:tcBorders>
              <w:top w:val="single" w:sz="4" w:space="0" w:color="auto"/>
              <w:left w:val="single" w:sz="4" w:space="0" w:color="auto"/>
              <w:bottom w:val="single" w:sz="4" w:space="0" w:color="auto"/>
              <w:right w:val="single" w:sz="4" w:space="0" w:color="auto"/>
            </w:tcBorders>
            <w:hideMark/>
          </w:tcPr>
          <w:p w:rsidR="008E7ECC" w:rsidRPr="008E7ECC" w:rsidRDefault="00970A5A">
            <w:pPr>
              <w:ind w:left="103" w:right="342"/>
              <w:jc w:val="both"/>
            </w:pPr>
            <w:r w:rsidRPr="008E7ECC">
              <w:t>The development engineer enters logging mode, which enables logging</w:t>
            </w:r>
            <w:r w:rsidRPr="008E7ECC">
              <w:rPr>
                <w:spacing w:val="-18"/>
              </w:rPr>
              <w:t xml:space="preserve"> </w:t>
            </w:r>
            <w:r w:rsidRPr="008E7ECC">
              <w:t>of all raw sensor data (inputs into the Location engine) to allow for fault case reproduction</w:t>
            </w:r>
            <w:r w:rsidRPr="008E7ECC">
              <w:t xml:space="preserve"> / regression</w:t>
            </w:r>
            <w:r w:rsidRPr="008E7ECC">
              <w:rPr>
                <w:spacing w:val="-12"/>
              </w:rPr>
              <w:t xml:space="preserve"> </w:t>
            </w:r>
            <w:r w:rsidRPr="008E7ECC">
              <w:t>testing.</w:t>
            </w:r>
          </w:p>
          <w:p w:rsidR="008E7ECC" w:rsidRPr="008E7ECC" w:rsidRDefault="00970A5A">
            <w:pPr>
              <w:spacing w:before="3"/>
              <w:ind w:left="103"/>
              <w:jc w:val="both"/>
            </w:pPr>
            <w:r w:rsidRPr="008E7ECC">
              <w:t>If a USB stick is inserted, logging is to USB stick. (if equipped)</w:t>
            </w:r>
          </w:p>
          <w:p w:rsidR="008E7ECC" w:rsidRPr="008E7ECC" w:rsidRDefault="00970A5A">
            <w:pPr>
              <w:ind w:left="103"/>
              <w:jc w:val="both"/>
            </w:pPr>
            <w:r w:rsidRPr="008E7ECC">
              <w:t>Otherwise, logging is into internal file system (with a method to extract).</w:t>
            </w:r>
          </w:p>
        </w:tc>
      </w:tr>
      <w:tr w:rsidR="008E7ECC">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8E7ECC" w:rsidRDefault="00970A5A">
            <w:pPr>
              <w:rPr>
                <w:b/>
                <w:lang w:eastAsia="zh-CN"/>
              </w:rPr>
            </w:pPr>
            <w:r>
              <w:rPr>
                <w:b/>
                <w:lang w:eastAsia="zh-CN"/>
              </w:rPr>
              <w:t>Post-conditions</w:t>
            </w:r>
          </w:p>
        </w:tc>
        <w:tc>
          <w:tcPr>
            <w:tcW w:w="7001" w:type="dxa"/>
            <w:tcBorders>
              <w:top w:val="single" w:sz="4" w:space="0" w:color="auto"/>
              <w:left w:val="single" w:sz="4" w:space="0" w:color="auto"/>
              <w:bottom w:val="single" w:sz="4" w:space="0" w:color="auto"/>
              <w:right w:val="single" w:sz="4" w:space="0" w:color="auto"/>
            </w:tcBorders>
            <w:hideMark/>
          </w:tcPr>
          <w:p w:rsidR="008E7ECC" w:rsidRPr="008E7ECC" w:rsidRDefault="00970A5A">
            <w:pPr>
              <w:spacing w:line="230" w:lineRule="exact"/>
              <w:ind w:left="103"/>
            </w:pPr>
            <w:r w:rsidRPr="008E7ECC">
              <w:t>A data logging file is saved to the USB stick or internal file system.</w:t>
            </w:r>
          </w:p>
        </w:tc>
      </w:tr>
      <w:tr w:rsidR="008E7ECC">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8E7ECC" w:rsidRDefault="00970A5A">
            <w:pPr>
              <w:rPr>
                <w:b/>
                <w:lang w:eastAsia="zh-CN"/>
              </w:rPr>
            </w:pPr>
            <w:r>
              <w:rPr>
                <w:b/>
                <w:lang w:eastAsia="zh-CN"/>
              </w:rPr>
              <w:t>List of Exception Use Cases</w:t>
            </w:r>
          </w:p>
        </w:tc>
        <w:tc>
          <w:tcPr>
            <w:tcW w:w="7001" w:type="dxa"/>
            <w:tcBorders>
              <w:top w:val="single" w:sz="4" w:space="0" w:color="auto"/>
              <w:left w:val="single" w:sz="4" w:space="0" w:color="auto"/>
              <w:bottom w:val="single" w:sz="4" w:space="0" w:color="auto"/>
              <w:right w:val="single" w:sz="4" w:space="0" w:color="auto"/>
            </w:tcBorders>
            <w:hideMark/>
          </w:tcPr>
          <w:p w:rsidR="008E7ECC" w:rsidRPr="008E7ECC" w:rsidRDefault="00970A5A">
            <w:pPr>
              <w:spacing w:line="229" w:lineRule="exact"/>
              <w:ind w:left="103"/>
            </w:pPr>
            <w:r w:rsidRPr="008E7ECC">
              <w:t>E1 –  Data Logging File System Full</w:t>
            </w:r>
          </w:p>
          <w:p w:rsidR="008E7ECC" w:rsidRPr="008E7ECC" w:rsidRDefault="00970A5A">
            <w:pPr>
              <w:spacing w:line="229" w:lineRule="exact"/>
              <w:ind w:left="103"/>
            </w:pPr>
            <w:r w:rsidRPr="008E7ECC">
              <w:t>E2 –  Data Logging File System Not Writeable</w:t>
            </w:r>
          </w:p>
        </w:tc>
      </w:tr>
      <w:tr w:rsidR="002272DA">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2272DA" w:rsidRDefault="00970A5A">
            <w:pPr>
              <w:rPr>
                <w:b/>
                <w:lang w:eastAsia="zh-CN"/>
              </w:rPr>
            </w:pPr>
            <w:r>
              <w:rPr>
                <w:b/>
                <w:lang w:eastAsia="zh-CN"/>
              </w:rPr>
              <w:t>Interfaces</w:t>
            </w:r>
          </w:p>
        </w:tc>
        <w:tc>
          <w:tcPr>
            <w:tcW w:w="7001" w:type="dxa"/>
            <w:tcBorders>
              <w:top w:val="single" w:sz="4" w:space="0" w:color="auto"/>
              <w:left w:val="single" w:sz="4" w:space="0" w:color="auto"/>
              <w:bottom w:val="single" w:sz="4" w:space="0" w:color="auto"/>
              <w:right w:val="single" w:sz="4" w:space="0" w:color="auto"/>
            </w:tcBorders>
            <w:hideMark/>
          </w:tcPr>
          <w:p w:rsidR="002272DA" w:rsidRDefault="00970A5A">
            <w:pPr>
              <w:rPr>
                <w:lang w:eastAsia="zh-CN"/>
              </w:rPr>
            </w:pPr>
            <w:r>
              <w:rPr>
                <w:lang w:eastAsia="zh-CN"/>
              </w:rPr>
              <w:t>G-HMI (If Equipped)</w:t>
            </w:r>
          </w:p>
          <w:p w:rsidR="002272DA" w:rsidRDefault="00970A5A">
            <w:pPr>
              <w:rPr>
                <w:lang w:eastAsia="zh-CN"/>
              </w:rPr>
            </w:pPr>
            <w:r>
              <w:rPr>
                <w:lang w:eastAsia="zh-CN"/>
              </w:rPr>
              <w:t>Sensors (Internal Gyro)</w:t>
            </w:r>
          </w:p>
          <w:p w:rsidR="002272DA" w:rsidRDefault="00970A5A">
            <w:pPr>
              <w:rPr>
                <w:lang w:eastAsia="zh-CN"/>
              </w:rPr>
            </w:pPr>
            <w:r>
              <w:rPr>
                <w:lang w:eastAsia="zh-CN"/>
              </w:rPr>
              <w:t>Wheel Ticks (via Vehicle Data bus)</w:t>
            </w:r>
          </w:p>
          <w:p w:rsidR="002272DA" w:rsidRDefault="00970A5A">
            <w:pPr>
              <w:rPr>
                <w:lang w:eastAsia="zh-CN"/>
              </w:rPr>
            </w:pPr>
            <w:r>
              <w:rPr>
                <w:lang w:eastAsia="zh-CN"/>
              </w:rPr>
              <w:t>WIFI</w:t>
            </w:r>
          </w:p>
          <w:p w:rsidR="002272DA" w:rsidRDefault="00970A5A">
            <w:pPr>
              <w:rPr>
                <w:lang w:eastAsia="zh-CN"/>
              </w:rPr>
            </w:pPr>
            <w:r>
              <w:rPr>
                <w:lang w:eastAsia="zh-CN"/>
              </w:rPr>
              <w:t>RAW GPS Data</w:t>
            </w:r>
          </w:p>
          <w:p w:rsidR="002272DA" w:rsidRDefault="00970A5A">
            <w:pPr>
              <w:rPr>
                <w:lang w:eastAsia="zh-CN"/>
              </w:rPr>
            </w:pPr>
            <w:r>
              <w:rPr>
                <w:lang w:eastAsia="zh-CN"/>
              </w:rPr>
              <w:t>File System</w:t>
            </w:r>
          </w:p>
        </w:tc>
      </w:tr>
    </w:tbl>
    <w:p w:rsidR="002272DA" w:rsidRDefault="00970A5A"/>
    <w:p w:rsidR="00406F39" w:rsidRDefault="00970A5A" w:rsidP="003468F6">
      <w:pPr>
        <w:pStyle w:val="Heading4"/>
      </w:pPr>
      <w:r>
        <w:lastRenderedPageBreak/>
        <w:t>LOCATN-UC-REQ-022447/B-Data Logging File System Full (TcSE ROIN-292592)</w:t>
      </w:r>
    </w:p>
    <w:p w:rsidR="00406F39" w:rsidRPr="005F5EF0" w:rsidRDefault="00970A5A" w:rsidP="00406F39">
      <w:pPr>
        <w:rPr>
          <w:b/>
          <w:sz w:val="16"/>
          <w:szCs w:val="16"/>
        </w:rPr>
      </w:pPr>
      <w:r w:rsidRPr="005F5EF0">
        <w:rPr>
          <w:b/>
          <w:sz w:val="16"/>
          <w:szCs w:val="16"/>
        </w:rPr>
        <w:t>Linked Elements</w:t>
      </w:r>
    </w:p>
    <w:p w:rsidR="007C3C8E" w:rsidRPr="005F5EF0" w:rsidRDefault="00970A5A" w:rsidP="007C3C8E">
      <w:pPr>
        <w:rPr>
          <w:sz w:val="16"/>
          <w:szCs w:val="16"/>
        </w:rPr>
      </w:pPr>
      <w:r w:rsidRPr="005F5EF0">
        <w:rPr>
          <w:sz w:val="16"/>
          <w:szCs w:val="16"/>
        </w:rPr>
        <w:t>LOCATN-UC-REQ-022446/B-Data Logging (TcSE ROIN-292591)</w:t>
      </w:r>
    </w:p>
    <w:p w:rsidR="00AE06BC" w:rsidRPr="00AE06BC" w:rsidRDefault="00970A5A"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0"/>
        <w:gridCol w:w="7666"/>
      </w:tblGrid>
      <w:tr w:rsidR="00CA578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A5789" w:rsidRDefault="00970A5A">
            <w:pPr>
              <w:rPr>
                <w:b/>
                <w:lang w:eastAsia="zh-CN"/>
              </w:rPr>
            </w:pPr>
            <w:r>
              <w:rPr>
                <w:b/>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CA5789" w:rsidRDefault="00970A5A">
            <w:pPr>
              <w:rPr>
                <w:lang w:eastAsia="zh-CN"/>
              </w:rPr>
            </w:pPr>
            <w:r>
              <w:rPr>
                <w:lang w:eastAsia="zh-CN"/>
              </w:rPr>
              <w:t>Development Engineer</w:t>
            </w:r>
          </w:p>
        </w:tc>
      </w:tr>
      <w:tr w:rsidR="00CA578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A5789" w:rsidRDefault="00970A5A">
            <w:pPr>
              <w:rPr>
                <w:b/>
                <w:lang w:eastAsia="zh-CN"/>
              </w:rPr>
            </w:pPr>
            <w:r>
              <w:rPr>
                <w:b/>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CA5789" w:rsidRDefault="00970A5A">
            <w:pPr>
              <w:tabs>
                <w:tab w:val="center" w:pos="3725"/>
              </w:tabs>
              <w:rPr>
                <w:lang w:eastAsia="zh-CN"/>
              </w:rPr>
            </w:pPr>
            <w:r>
              <w:rPr>
                <w:lang w:eastAsia="zh-CN"/>
              </w:rPr>
              <w:t>Same as normal usage use case.</w:t>
            </w:r>
          </w:p>
        </w:tc>
      </w:tr>
      <w:tr w:rsidR="00CA578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A5789" w:rsidRDefault="00970A5A">
            <w:pPr>
              <w:rPr>
                <w:b/>
                <w:lang w:eastAsia="zh-CN"/>
              </w:rPr>
            </w:pPr>
            <w:r>
              <w:rPr>
                <w:b/>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CA5789" w:rsidRDefault="00970A5A">
            <w:pPr>
              <w:rPr>
                <w:lang w:eastAsia="zh-CN"/>
              </w:rPr>
            </w:pPr>
            <w:r>
              <w:rPr>
                <w:lang w:eastAsia="zh-CN"/>
              </w:rPr>
              <w:t>The development engineer enters logging mode while the file system in which the Location application logs data is full.</w:t>
            </w:r>
          </w:p>
        </w:tc>
      </w:tr>
      <w:tr w:rsidR="00A169DA">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169DA" w:rsidRDefault="00970A5A">
            <w:pPr>
              <w:rPr>
                <w:b/>
                <w:lang w:eastAsia="zh-CN"/>
              </w:rPr>
            </w:pPr>
            <w:r>
              <w:rPr>
                <w:b/>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A169DA" w:rsidRDefault="00970A5A">
            <w:pPr>
              <w:spacing w:line="227" w:lineRule="exact"/>
              <w:ind w:left="103"/>
            </w:pPr>
            <w:r>
              <w:t>The ECU removes the oldest log data (FIFO behavior) as needed.</w:t>
            </w:r>
          </w:p>
        </w:tc>
      </w:tr>
      <w:tr w:rsidR="00A169DA">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169DA" w:rsidRDefault="00970A5A">
            <w:pPr>
              <w:rPr>
                <w:b/>
                <w:lang w:eastAsia="zh-CN"/>
              </w:rPr>
            </w:pPr>
            <w:r>
              <w:rPr>
                <w:b/>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A169DA" w:rsidRDefault="00970A5A">
            <w:pPr>
              <w:spacing w:line="227" w:lineRule="exact"/>
              <w:ind w:left="103"/>
            </w:pPr>
            <w:r>
              <w:t>NA</w:t>
            </w:r>
          </w:p>
        </w:tc>
      </w:tr>
      <w:tr w:rsidR="00A169DA">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A169DA" w:rsidRDefault="00970A5A">
            <w:pPr>
              <w:rPr>
                <w:b/>
                <w:lang w:eastAsia="zh-CN"/>
              </w:rPr>
            </w:pPr>
            <w:r>
              <w:rPr>
                <w:b/>
                <w:lang w:eastAsia="zh-CN"/>
              </w:rPr>
              <w:t>Interfaces</w:t>
            </w:r>
          </w:p>
        </w:tc>
        <w:tc>
          <w:tcPr>
            <w:tcW w:w="7666" w:type="dxa"/>
            <w:tcBorders>
              <w:top w:val="single" w:sz="4" w:space="0" w:color="auto"/>
              <w:left w:val="single" w:sz="4" w:space="0" w:color="auto"/>
              <w:bottom w:val="single" w:sz="4" w:space="0" w:color="auto"/>
              <w:right w:val="single" w:sz="4" w:space="0" w:color="auto"/>
            </w:tcBorders>
          </w:tcPr>
          <w:p w:rsidR="00A169DA" w:rsidRDefault="00970A5A">
            <w:pPr>
              <w:spacing w:line="230" w:lineRule="exact"/>
              <w:ind w:left="103"/>
            </w:pPr>
            <w:r>
              <w:t>G-HMI (IF EQUIPPED)</w:t>
            </w:r>
          </w:p>
        </w:tc>
      </w:tr>
    </w:tbl>
    <w:p w:rsidR="00CA5789" w:rsidRDefault="00970A5A"/>
    <w:p w:rsidR="00406F39" w:rsidRDefault="00970A5A" w:rsidP="003468F6">
      <w:pPr>
        <w:pStyle w:val="Heading4"/>
      </w:pPr>
      <w:r>
        <w:t>LOCATN-UC-REQ-022448/B-Data Logging File System Not Writeable (TcSE ROIN-292593)</w:t>
      </w:r>
    </w:p>
    <w:p w:rsidR="00406F39" w:rsidRPr="005F5EF0" w:rsidRDefault="00970A5A" w:rsidP="00406F39">
      <w:pPr>
        <w:rPr>
          <w:b/>
          <w:sz w:val="16"/>
          <w:szCs w:val="16"/>
        </w:rPr>
      </w:pPr>
      <w:r w:rsidRPr="005F5EF0">
        <w:rPr>
          <w:b/>
          <w:sz w:val="16"/>
          <w:szCs w:val="16"/>
        </w:rPr>
        <w:t>Linked Elements</w:t>
      </w:r>
    </w:p>
    <w:p w:rsidR="007C3C8E" w:rsidRPr="005F5EF0" w:rsidRDefault="00970A5A" w:rsidP="007C3C8E">
      <w:pPr>
        <w:rPr>
          <w:sz w:val="16"/>
          <w:szCs w:val="16"/>
        </w:rPr>
      </w:pPr>
      <w:r w:rsidRPr="005F5EF0">
        <w:rPr>
          <w:sz w:val="16"/>
          <w:szCs w:val="16"/>
        </w:rPr>
        <w:t>LOCATN-UC-REQ-022446/B-Data Logging (TcSE ROIN-292591)</w:t>
      </w:r>
    </w:p>
    <w:p w:rsidR="00AE06BC" w:rsidRPr="00AE06BC" w:rsidRDefault="00970A5A"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0"/>
        <w:gridCol w:w="7666"/>
      </w:tblGrid>
      <w:tr w:rsidR="004D306F">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4D306F" w:rsidRDefault="00970A5A">
            <w:pPr>
              <w:rPr>
                <w:b/>
                <w:lang w:eastAsia="zh-CN"/>
              </w:rPr>
            </w:pPr>
            <w:r>
              <w:rPr>
                <w:b/>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4D306F" w:rsidRDefault="00970A5A">
            <w:pPr>
              <w:rPr>
                <w:lang w:eastAsia="zh-CN"/>
              </w:rPr>
            </w:pPr>
            <w:r>
              <w:rPr>
                <w:lang w:eastAsia="zh-CN"/>
              </w:rPr>
              <w:t>Development Engineer</w:t>
            </w:r>
          </w:p>
        </w:tc>
      </w:tr>
      <w:tr w:rsidR="004D306F">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4D306F" w:rsidRDefault="00970A5A">
            <w:pPr>
              <w:rPr>
                <w:b/>
                <w:lang w:eastAsia="zh-CN"/>
              </w:rPr>
            </w:pPr>
            <w:r>
              <w:rPr>
                <w:b/>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4D306F" w:rsidRDefault="00970A5A">
            <w:pPr>
              <w:tabs>
                <w:tab w:val="center" w:pos="3725"/>
              </w:tabs>
              <w:rPr>
                <w:lang w:eastAsia="zh-CN"/>
              </w:rPr>
            </w:pPr>
            <w:r>
              <w:rPr>
                <w:lang w:eastAsia="zh-CN"/>
              </w:rPr>
              <w:t>Same as normal usage use case.</w:t>
            </w:r>
          </w:p>
        </w:tc>
      </w:tr>
      <w:tr w:rsidR="004D306F">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4D306F" w:rsidRDefault="00970A5A">
            <w:pPr>
              <w:rPr>
                <w:b/>
                <w:lang w:eastAsia="zh-CN"/>
              </w:rPr>
            </w:pPr>
            <w:r>
              <w:rPr>
                <w:b/>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4D306F" w:rsidRDefault="00970A5A">
            <w:pPr>
              <w:rPr>
                <w:lang w:eastAsia="zh-CN"/>
              </w:rPr>
            </w:pPr>
            <w:r>
              <w:rPr>
                <w:lang w:eastAsia="zh-CN"/>
              </w:rPr>
              <w:t>The development engineer enters logging mode while the file system in which the Location application logs data is not writeable.</w:t>
            </w:r>
          </w:p>
        </w:tc>
      </w:tr>
      <w:tr w:rsidR="00DB43B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DB43B0" w:rsidRDefault="00970A5A">
            <w:pPr>
              <w:rPr>
                <w:b/>
                <w:lang w:eastAsia="zh-CN"/>
              </w:rPr>
            </w:pPr>
            <w:r>
              <w:rPr>
                <w:b/>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DB43B0" w:rsidRDefault="00970A5A" w:rsidP="00DB43B0">
            <w:r>
              <w:t>ECU provides a notification to the user th</w:t>
            </w:r>
            <w:r>
              <w:t>at logging is not possible.</w:t>
            </w:r>
          </w:p>
        </w:tc>
      </w:tr>
      <w:tr w:rsidR="00DB43B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DB43B0" w:rsidRDefault="00970A5A">
            <w:pPr>
              <w:rPr>
                <w:b/>
                <w:lang w:eastAsia="zh-CN"/>
              </w:rPr>
            </w:pPr>
            <w:r>
              <w:rPr>
                <w:b/>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DB43B0" w:rsidRDefault="00970A5A">
            <w:pPr>
              <w:spacing w:line="230" w:lineRule="exact"/>
              <w:ind w:left="103"/>
            </w:pPr>
            <w:r>
              <w:t>NA</w:t>
            </w:r>
          </w:p>
        </w:tc>
      </w:tr>
      <w:tr w:rsidR="00DB43B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DB43B0" w:rsidRDefault="00970A5A">
            <w:pPr>
              <w:rPr>
                <w:b/>
                <w:lang w:eastAsia="zh-CN"/>
              </w:rPr>
            </w:pPr>
            <w:r>
              <w:rPr>
                <w:b/>
                <w:lang w:eastAsia="zh-CN"/>
              </w:rPr>
              <w:t>Interfaces</w:t>
            </w:r>
          </w:p>
        </w:tc>
        <w:tc>
          <w:tcPr>
            <w:tcW w:w="7666" w:type="dxa"/>
            <w:tcBorders>
              <w:top w:val="single" w:sz="4" w:space="0" w:color="auto"/>
              <w:left w:val="single" w:sz="4" w:space="0" w:color="auto"/>
              <w:bottom w:val="single" w:sz="4" w:space="0" w:color="auto"/>
              <w:right w:val="single" w:sz="4" w:space="0" w:color="auto"/>
            </w:tcBorders>
          </w:tcPr>
          <w:p w:rsidR="00DB43B0" w:rsidRDefault="00970A5A">
            <w:pPr>
              <w:spacing w:line="227" w:lineRule="exact"/>
              <w:ind w:left="103"/>
            </w:pPr>
            <w:r>
              <w:t>G-HMI (IF EQUIPPED)</w:t>
            </w:r>
          </w:p>
        </w:tc>
      </w:tr>
    </w:tbl>
    <w:p w:rsidR="004D306F" w:rsidRDefault="00970A5A"/>
    <w:p w:rsidR="00406F39" w:rsidRDefault="00970A5A" w:rsidP="003468F6">
      <w:pPr>
        <w:pStyle w:val="Heading2"/>
      </w:pPr>
      <w:bookmarkStart w:id="100" w:name="_Toc13658833"/>
      <w:r w:rsidRPr="00B9479B">
        <w:t xml:space="preserve">LOCATN-FUN-REQ-022449/A-Data Playback (TcSE </w:t>
      </w:r>
      <w:r w:rsidRPr="00B9479B">
        <w:t>ROIN-294209)</w:t>
      </w:r>
      <w:bookmarkEnd w:id="100"/>
    </w:p>
    <w:p w:rsidR="00406F39" w:rsidRDefault="00970A5A" w:rsidP="003468F6">
      <w:pPr>
        <w:pStyle w:val="Heading3"/>
      </w:pPr>
      <w:bookmarkStart w:id="101" w:name="_Toc13658834"/>
      <w:r>
        <w:t>Requirements</w:t>
      </w:r>
      <w:bookmarkEnd w:id="101"/>
    </w:p>
    <w:p w:rsidR="003468F6" w:rsidRPr="003468F6" w:rsidRDefault="003468F6" w:rsidP="003468F6">
      <w:pPr>
        <w:pStyle w:val="Heading4"/>
        <w:rPr>
          <w:b w:val="0"/>
          <w:u w:val="single"/>
        </w:rPr>
      </w:pPr>
      <w:r w:rsidRPr="003468F6">
        <w:rPr>
          <w:b w:val="0"/>
          <w:u w:val="single"/>
        </w:rPr>
        <w:t>LOCATN-REQ-022450/D-Playback (TcSE ROIN-294174)</w:t>
      </w:r>
    </w:p>
    <w:p w:rsidR="00AC64C4" w:rsidRPr="00AC64C4" w:rsidRDefault="00970A5A" w:rsidP="003468F6">
      <w:pPr>
        <w:ind w:left="287" w:right="86"/>
        <w:jc w:val="center"/>
      </w:pPr>
      <w:r w:rsidRPr="00AC64C4">
        <w:rPr>
          <w:noProof/>
        </w:rPr>
        <mc:AlternateContent>
          <mc:Choice Requires="wpg">
            <w:drawing>
              <wp:anchor distT="0" distB="0" distL="114300" distR="114300" simplePos="0" relativeHeight="251656704" behindDoc="0" locked="0" layoutInCell="1" allowOverlap="1" wp14:anchorId="7B2DCD71" wp14:editId="272F5705">
                <wp:simplePos x="0" y="0"/>
                <wp:positionH relativeFrom="page">
                  <wp:posOffset>233045</wp:posOffset>
                </wp:positionH>
                <wp:positionV relativeFrom="paragraph">
                  <wp:posOffset>182880</wp:posOffset>
                </wp:positionV>
                <wp:extent cx="9525" cy="593725"/>
                <wp:effectExtent l="0" t="0" r="9525" b="15875"/>
                <wp:wrapNone/>
                <wp:docPr id="7100" name="Group 56"/>
                <wp:cNvGraphicFramePr/>
                <a:graphic xmlns:a="http://schemas.openxmlformats.org/drawingml/2006/main">
                  <a:graphicData uri="http://schemas.microsoft.com/office/word/2010/wordprocessingGroup">
                    <wpg:wgp>
                      <wpg:cNvGrpSpPr/>
                      <wpg:grpSpPr bwMode="auto">
                        <a:xfrm>
                          <a:off x="0" y="0"/>
                          <a:ext cx="9525" cy="593725"/>
                          <a:chOff x="7" y="7"/>
                          <a:chExt cx="0" cy="920"/>
                        </a:xfrm>
                      </wpg:grpSpPr>
                      <wps:wsp>
                        <wps:cNvPr id="2" name="Line 33"/>
                        <wps:cNvCnPr/>
                        <wps:spPr bwMode="auto">
                          <a:xfrm>
                            <a:off x="7" y="7"/>
                            <a:ext cx="0" cy="22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 name="Line 32"/>
                        <wps:cNvCnPr/>
                        <wps:spPr bwMode="auto">
                          <a:xfrm>
                            <a:off x="7" y="235"/>
                            <a:ext cx="0" cy="231"/>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Line 31"/>
                        <wps:cNvCnPr/>
                        <wps:spPr bwMode="auto">
                          <a:xfrm>
                            <a:off x="7" y="466"/>
                            <a:ext cx="0" cy="231"/>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30"/>
                        <wps:cNvCnPr/>
                        <wps:spPr bwMode="auto">
                          <a:xfrm>
                            <a:off x="7" y="697"/>
                            <a:ext cx="0" cy="23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4="http://schemas.microsoft.com/office/word/2010/wordmls" xmlns:ve="http://schemas.openxmlformats.org/markup-compatibility/2006">
            <w:pict>
              <v:group coordorigin="7,7" coordsize="0,920" id="Group 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" o:spid="_x0000_s1026" style="position:absolute;margin-left:18.35pt;margin-top:14.4pt;width:.75pt;height:46.75pt;z-index:251658240;mso-position-horizontal-relative:page">
                <v:line from="7,7" id="Line 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p3Y8QAAADaAAAADwAAAGRycy9kb3ducmV2LnhtbESPQWvCQBSE74X+h+UVvNVNFWtJXUUK&#10;gnjSaKzeXrOvSWj27ZJdTfz33ULB4zAz3zCzRW8acaXW15YVvAwTEMSF1TWXCg771fMbCB+QNTaW&#10;ScGNPCzmjw8zTLXteEfXLJQiQtinqKAKwaVS+qIig35oHXH0vm1rMETZllK32EW4aeQoSV6lwZrj&#10;QoWOPioqfrKLUfB1oi7fHZeTz+kkO+TbsTueN06pwVO/fAcRqA/38H97rRWM4O9KvA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6ndjxAAAANoAAAAPAAAAAAAAAAAA&#10;AAAAAKECAABkcnMvZG93bnJldi54bWxQSwUGAAAAAAQABAD5AAAAkgMAAAAA&#10;" o:spid="_x0000_s1027" strokeweight=".72pt" style="position:absolute;visibility:visible;mso-wrap-style:square" to="7,235"/>
                <v:line from="7,235" id="Line 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bS+MQAAADaAAAADwAAAGRycy9kb3ducmV2LnhtbESPT2vCQBTE74V+h+UVvNWNilVSV5GC&#10;ID3V+P/2mn0modm3S3Zr0m/vCgWPw8z8hpktOlOLKzW+sqxg0E9AEOdWV1wo2G1Xr1MQPiBrrC2T&#10;gj/ysJg/P80w1bblDV2zUIgIYZ+igjIEl0rp85IM+r51xNG72MZgiLIppG6wjXBTy2GSvEmDFceF&#10;Eh19lJT/ZL9GwfeJ2v3msBwfJ+Nst/8aucP50ynVe+mW7yACdeER/m+vtYIR3K/EG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ptL4xAAAANoAAAAPAAAAAAAAAAAA&#10;AAAAAKECAABkcnMvZG93bnJldi54bWxQSwUGAAAAAAQABAD5AAAAkgMAAAAA&#10;" o:spid="_x0000_s1028" strokeweight=".72pt" style="position:absolute;visibility:visible;mso-wrap-style:square" to="7,466"/>
                <v:line from="7,466" id="Line 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KjMQAAADaAAAADwAAAGRycy9kb3ducmV2LnhtbESPQWvCQBSE74L/YXlCb3Vj1VZSV5GC&#10;UHrSVK3entnXJJh9u2S3Jv33XaHgcZiZb5j5sjO1uFLjK8sKRsMEBHFudcWFgt3n+nEGwgdkjbVl&#10;UvBLHpaLfm+OqbYtb+mahUJECPsUFZQhuFRKn5dk0A+tI47et20MhiibQuoG2wg3tXxKkmdpsOK4&#10;UKKjt5LyS/ZjFJyP1O63h9X062Wa7fabsTucPpxSD4Nu9QoiUBfu4f/2u1YwgduVeAP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T0qMxAAAANoAAAAPAAAAAAAAAAAA&#10;AAAAAKECAABkcnMvZG93bnJldi54bWxQSwUGAAAAAAQABAD5AAAAkgMAAAAA&#10;" o:spid="_x0000_s1029" strokeweight=".72pt" style="position:absolute;visibility:visible;mso-wrap-style:square" to="7,697"/>
                <v:line from="7,697" id="Line 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PvF8QAAADaAAAADwAAAGRycy9kb3ducmV2LnhtbESPzWrDMBCE74W8g9hAb42cFjfBiRJC&#10;oVB6apz/29ba2ibWSlhq7L59FCjkOMzMN8x82ZtGXKj1tWUF41ECgriwuuZSwXbz/jQF4QOyxsYy&#10;KfgjD8vF4GGOmbYdr+mSh1JECPsMFVQhuExKX1Rk0I+sI47ej20NhijbUuoWuwg3jXxOkldpsOa4&#10;UKGjt4qKc/5rFHwfqdut96v0MEnz7e7rxe1Pn06px2G/moEI1Id7+L/9oRWkcLsSb4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A+8XxAAAANoAAAAPAAAAAAAAAAAA&#10;AAAAAKECAABkcnMvZG93bnJldi54bWxQSwUGAAAAAAQABAD5AAAAkgMAAAAA&#10;" o:spid="_x0000_s1030" strokeweight=".72pt" style="position:absolute;visibility:visible;mso-wrap-style:square" to="7,927"/>
                <w10:wrap anchorx="page"/>
              </v:group>
            </w:pict>
          </mc:Fallback>
        </mc:AlternateContent>
      </w:r>
      <w:r w:rsidRPr="00AC64C4">
        <w:t xml:space="preserve">Data </w:t>
      </w:r>
      <w:r w:rsidRPr="00AC64C4">
        <w:t>from Logging shall be usable to playback as inputs into location engine (with a shunting of external/internal inputs). Input file shall be accessible from external storage. Playback function shall have a clean failover behavior when usb stick (if equipped)</w:t>
      </w:r>
      <w:r w:rsidRPr="00AC64C4">
        <w:t xml:space="preserve"> is removed. Playback function shall play multiple files in alphabetic order. Playback function shall restart the playback from the beginning if the media is removed and replaced. Configuration shall be utilized from the playback file for initialization of</w:t>
      </w:r>
      <w:r w:rsidRPr="00AC64C4">
        <w:t xml:space="preserve"> the location engine.</w:t>
      </w:r>
    </w:p>
    <w:p w:rsidR="000458C9" w:rsidRPr="00B369BD" w:rsidRDefault="00970A5A">
      <w:pPr>
        <w:rPr>
          <w:rFonts w:cs="Arial"/>
        </w:rPr>
      </w:pPr>
    </w:p>
    <w:p w:rsidR="003468F6" w:rsidRPr="003468F6" w:rsidRDefault="003468F6" w:rsidP="003468F6">
      <w:pPr>
        <w:pStyle w:val="Heading4"/>
        <w:rPr>
          <w:b w:val="0"/>
          <w:u w:val="single"/>
        </w:rPr>
      </w:pPr>
      <w:r w:rsidRPr="003468F6">
        <w:rPr>
          <w:b w:val="0"/>
          <w:u w:val="single"/>
        </w:rPr>
        <w:t>LOCATN-REQ-022451/D-Shunting (TcSE ROIN-294175)</w:t>
      </w:r>
    </w:p>
    <w:p w:rsidR="00996942" w:rsidRPr="00E464F2" w:rsidRDefault="00970A5A" w:rsidP="00970A5A">
      <w:pPr>
        <w:widowControl w:val="0"/>
        <w:numPr>
          <w:ilvl w:val="0"/>
          <w:numId w:val="10"/>
        </w:numPr>
        <w:tabs>
          <w:tab w:val="left" w:pos="648"/>
        </w:tabs>
        <w:autoSpaceDE w:val="0"/>
        <w:autoSpaceDN w:val="0"/>
        <w:spacing w:before="60"/>
      </w:pPr>
      <w:r w:rsidRPr="00E464F2">
        <w:t>Applicable to Host-Micro Localization Engines, not ‘Smart Chip’ architecture: The Location engine shall allow the selectable shunting of various inputs to allow for</w:t>
      </w:r>
      <w:r w:rsidRPr="00E464F2">
        <w:rPr>
          <w:spacing w:val="-33"/>
        </w:rPr>
        <w:t xml:space="preserve"> </w:t>
      </w:r>
      <w:r w:rsidRPr="00E464F2">
        <w:t>playback.</w:t>
      </w:r>
    </w:p>
    <w:p w:rsidR="00177F57" w:rsidRPr="00177F57" w:rsidRDefault="00970A5A" w:rsidP="00970A5A">
      <w:pPr>
        <w:widowControl w:val="0"/>
        <w:numPr>
          <w:ilvl w:val="0"/>
          <w:numId w:val="10"/>
        </w:numPr>
        <w:tabs>
          <w:tab w:val="left" w:pos="648"/>
        </w:tabs>
        <w:autoSpaceDE w:val="0"/>
        <w:autoSpaceDN w:val="0"/>
        <w:spacing w:before="120"/>
        <w:ind w:right="182"/>
        <w:jc w:val="both"/>
      </w:pPr>
      <w:r>
        <w:t xml:space="preserve">Selectable inputs shall be: GPS Data,Wifi </w:t>
      </w:r>
      <w:r w:rsidRPr="00E464F2">
        <w:t>Data (if license</w:t>
      </w:r>
      <w:r w:rsidRPr="00E464F2">
        <w:t xml:space="preserve">d by Ford), </w:t>
      </w:r>
      <w:r>
        <w:t>Vehicle data {Powermode, reverse indication,</w:t>
      </w:r>
      <w:r>
        <w:rPr>
          <w:spacing w:val="-32"/>
        </w:rPr>
        <w:t xml:space="preserve"> </w:t>
      </w:r>
      <w:r>
        <w:t>wheel ticks, vehicle speed}, Gyro/accelerometer</w:t>
      </w:r>
      <w:r>
        <w:rPr>
          <w:spacing w:val="-15"/>
        </w:rPr>
        <w:t xml:space="preserve"> </w:t>
      </w:r>
      <w:r>
        <w:t>Data</w:t>
      </w:r>
    </w:p>
    <w:p w:rsidR="001D4DE4" w:rsidRPr="00E464F2" w:rsidRDefault="00970A5A" w:rsidP="00970A5A">
      <w:pPr>
        <w:numPr>
          <w:ilvl w:val="0"/>
          <w:numId w:val="10"/>
        </w:numPr>
        <w:spacing w:after="120"/>
        <w:rPr>
          <w:rFonts w:cs="Arial"/>
        </w:rPr>
      </w:pPr>
      <w:r w:rsidRPr="00E464F2">
        <w:rPr>
          <w:rFonts w:cs="Arial"/>
        </w:rPr>
        <w:t xml:space="preserve">Date/Time shunting shall allow adjusting system clock (date/time) to a new start time (any valid date/time ) separated from the GPS data. This will allow time (and/or date) restricted road / speed limit validation </w:t>
      </w:r>
    </w:p>
    <w:p w:rsidR="001D4DE4" w:rsidRPr="00E464F2" w:rsidRDefault="00970A5A" w:rsidP="00970A5A">
      <w:pPr>
        <w:numPr>
          <w:ilvl w:val="0"/>
          <w:numId w:val="10"/>
        </w:numPr>
        <w:spacing w:after="120"/>
        <w:rPr>
          <w:rFonts w:cs="Arial"/>
        </w:rPr>
      </w:pPr>
      <w:r w:rsidRPr="00E464F2">
        <w:rPr>
          <w:rFonts w:cs="Arial"/>
        </w:rPr>
        <w:t xml:space="preserve">When shunting is active there will be no </w:t>
      </w:r>
      <w:r w:rsidRPr="00E464F2">
        <w:rPr>
          <w:rFonts w:cs="Arial"/>
        </w:rPr>
        <w:t>GPS time syncing with the master clock time as GPS data is in test mode.</w:t>
      </w:r>
    </w:p>
    <w:p w:rsidR="00F970CA" w:rsidRPr="00E464F2" w:rsidRDefault="00970A5A" w:rsidP="00970A5A">
      <w:pPr>
        <w:numPr>
          <w:ilvl w:val="0"/>
          <w:numId w:val="10"/>
        </w:numPr>
        <w:spacing w:after="120"/>
        <w:rPr>
          <w:rFonts w:cs="Arial"/>
        </w:rPr>
      </w:pPr>
      <w:r w:rsidRPr="00E464F2">
        <w:rPr>
          <w:rFonts w:cs="Arial"/>
        </w:rPr>
        <w:t>During playback, any velocity feeds to other functions in the system shall utilize the playback data in place of real time velocity data</w:t>
      </w:r>
    </w:p>
    <w:p w:rsidR="00F970CA" w:rsidRDefault="00970A5A" w:rsidP="00E464F2">
      <w:pPr>
        <w:spacing w:after="120"/>
        <w:rPr>
          <w:rFonts w:cs="Arial"/>
        </w:rPr>
      </w:pPr>
    </w:p>
    <w:p w:rsidR="00F970CA" w:rsidRDefault="00970A5A">
      <w:pPr>
        <w:spacing w:after="120"/>
        <w:ind w:left="360" w:hanging="360"/>
        <w:rPr>
          <w:rFonts w:cs="Arial"/>
        </w:rPr>
      </w:pPr>
    </w:p>
    <w:p w:rsidR="00406F39" w:rsidRDefault="00970A5A" w:rsidP="003468F6">
      <w:pPr>
        <w:pStyle w:val="Heading3"/>
      </w:pPr>
      <w:bookmarkStart w:id="102" w:name="_Toc13658835"/>
      <w:r>
        <w:lastRenderedPageBreak/>
        <w:t>Use C</w:t>
      </w:r>
      <w:r>
        <w:t>ases</w:t>
      </w:r>
      <w:bookmarkEnd w:id="102"/>
    </w:p>
    <w:p w:rsidR="00406F39" w:rsidRDefault="00970A5A" w:rsidP="003468F6">
      <w:pPr>
        <w:pStyle w:val="Heading4"/>
      </w:pPr>
      <w:r>
        <w:t>LOCATN-UC-REQ-022452/B-Navigation Data Playback (TcSE ROIN-292594)</w:t>
      </w:r>
    </w:p>
    <w:p w:rsidR="00AE06BC" w:rsidRPr="00AE06BC" w:rsidRDefault="00970A5A"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5"/>
        <w:gridCol w:w="7001"/>
      </w:tblGrid>
      <w:tr w:rsidR="00B62D71">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B62D71" w:rsidRDefault="00970A5A">
            <w:pPr>
              <w:rPr>
                <w:b/>
                <w:lang w:eastAsia="zh-CN"/>
              </w:rPr>
            </w:pPr>
            <w:r>
              <w:rPr>
                <w:b/>
                <w:lang w:eastAsia="zh-CN"/>
              </w:rPr>
              <w:t>Actors</w:t>
            </w:r>
          </w:p>
        </w:tc>
        <w:tc>
          <w:tcPr>
            <w:tcW w:w="7001" w:type="dxa"/>
            <w:tcBorders>
              <w:top w:val="single" w:sz="4" w:space="0" w:color="auto"/>
              <w:left w:val="single" w:sz="4" w:space="0" w:color="auto"/>
              <w:bottom w:val="single" w:sz="4" w:space="0" w:color="auto"/>
              <w:right w:val="single" w:sz="4" w:space="0" w:color="auto"/>
            </w:tcBorders>
            <w:hideMark/>
          </w:tcPr>
          <w:p w:rsidR="00B62D71" w:rsidRDefault="00970A5A">
            <w:pPr>
              <w:rPr>
                <w:lang w:eastAsia="zh-CN"/>
              </w:rPr>
            </w:pPr>
            <w:r>
              <w:rPr>
                <w:lang w:eastAsia="zh-CN"/>
              </w:rPr>
              <w:t>Development Engineer</w:t>
            </w:r>
          </w:p>
        </w:tc>
      </w:tr>
      <w:tr w:rsidR="00B62D71">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B62D71" w:rsidRDefault="00970A5A">
            <w:pPr>
              <w:rPr>
                <w:b/>
                <w:lang w:eastAsia="zh-CN"/>
              </w:rPr>
            </w:pPr>
            <w:r>
              <w:rPr>
                <w:b/>
                <w:lang w:eastAsia="zh-CN"/>
              </w:rPr>
              <w:t>Pre-conditions</w:t>
            </w:r>
          </w:p>
        </w:tc>
        <w:tc>
          <w:tcPr>
            <w:tcW w:w="7001" w:type="dxa"/>
            <w:tcBorders>
              <w:top w:val="single" w:sz="4" w:space="0" w:color="auto"/>
              <w:left w:val="single" w:sz="4" w:space="0" w:color="auto"/>
              <w:bottom w:val="single" w:sz="4" w:space="0" w:color="auto"/>
              <w:right w:val="single" w:sz="4" w:space="0" w:color="auto"/>
            </w:tcBorders>
            <w:hideMark/>
          </w:tcPr>
          <w:p w:rsidR="00B62D71" w:rsidRDefault="00970A5A">
            <w:pPr>
              <w:rPr>
                <w:lang w:eastAsia="zh-CN"/>
              </w:rPr>
            </w:pPr>
            <w:r>
              <w:rPr>
                <w:lang w:eastAsia="zh-CN"/>
              </w:rPr>
              <w:t>Playback Sensor Data is available.</w:t>
            </w:r>
          </w:p>
          <w:p w:rsidR="00B62D71" w:rsidRDefault="00970A5A">
            <w:pPr>
              <w:rPr>
                <w:lang w:eastAsia="zh-CN"/>
              </w:rPr>
            </w:pPr>
            <w:r>
              <w:rPr>
                <w:lang w:eastAsia="zh-CN"/>
              </w:rPr>
              <w:t>Navigation data is available.</w:t>
            </w:r>
          </w:p>
          <w:p w:rsidR="00B62D71" w:rsidRDefault="00970A5A">
            <w:pPr>
              <w:rPr>
                <w:lang w:eastAsia="zh-CN"/>
              </w:rPr>
            </w:pPr>
            <w:r>
              <w:rPr>
                <w:lang w:eastAsia="zh-CN"/>
              </w:rPr>
              <w:t>A navigation route is or is not active.</w:t>
            </w:r>
          </w:p>
          <w:p w:rsidR="00B62D71" w:rsidRDefault="00970A5A">
            <w:pPr>
              <w:rPr>
                <w:lang w:eastAsia="zh-CN"/>
              </w:rPr>
            </w:pPr>
            <w:r>
              <w:rPr>
                <w:lang w:eastAsia="zh-CN"/>
              </w:rPr>
              <w:t>Playback mode is engaged.</w:t>
            </w:r>
          </w:p>
        </w:tc>
      </w:tr>
      <w:tr w:rsidR="00B62D71">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B62D71" w:rsidRDefault="00970A5A">
            <w:pPr>
              <w:rPr>
                <w:b/>
                <w:lang w:eastAsia="zh-CN"/>
              </w:rPr>
            </w:pPr>
            <w:r>
              <w:rPr>
                <w:b/>
                <w:lang w:eastAsia="zh-CN"/>
              </w:rPr>
              <w:t>Scenario Description</w:t>
            </w:r>
          </w:p>
        </w:tc>
        <w:tc>
          <w:tcPr>
            <w:tcW w:w="7001" w:type="dxa"/>
            <w:tcBorders>
              <w:top w:val="single" w:sz="4" w:space="0" w:color="auto"/>
              <w:left w:val="single" w:sz="4" w:space="0" w:color="auto"/>
              <w:bottom w:val="single" w:sz="4" w:space="0" w:color="auto"/>
              <w:right w:val="single" w:sz="4" w:space="0" w:color="auto"/>
            </w:tcBorders>
            <w:hideMark/>
          </w:tcPr>
          <w:p w:rsidR="00B62D71" w:rsidRDefault="00970A5A">
            <w:pPr>
              <w:rPr>
                <w:lang w:eastAsia="zh-CN"/>
              </w:rPr>
            </w:pPr>
            <w:r>
              <w:rPr>
                <w:lang w:eastAsia="zh-CN"/>
              </w:rPr>
              <w:t>The development engineer enters playback mode, which enables playback of all raw sensor data (inputs into location engine) to allow for fault case reproduction / regression testing.</w:t>
            </w:r>
          </w:p>
        </w:tc>
      </w:tr>
      <w:tr w:rsidR="00B62D71">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B62D71" w:rsidRDefault="00970A5A">
            <w:pPr>
              <w:rPr>
                <w:b/>
                <w:lang w:eastAsia="zh-CN"/>
              </w:rPr>
            </w:pPr>
            <w:r>
              <w:rPr>
                <w:b/>
                <w:lang w:eastAsia="zh-CN"/>
              </w:rPr>
              <w:t>Post-conditions</w:t>
            </w:r>
          </w:p>
        </w:tc>
        <w:tc>
          <w:tcPr>
            <w:tcW w:w="7001" w:type="dxa"/>
            <w:tcBorders>
              <w:top w:val="single" w:sz="4" w:space="0" w:color="auto"/>
              <w:left w:val="single" w:sz="4" w:space="0" w:color="auto"/>
              <w:bottom w:val="single" w:sz="4" w:space="0" w:color="auto"/>
              <w:right w:val="single" w:sz="4" w:space="0" w:color="auto"/>
            </w:tcBorders>
            <w:hideMark/>
          </w:tcPr>
          <w:p w:rsidR="00B62D71" w:rsidRDefault="00970A5A">
            <w:pPr>
              <w:rPr>
                <w:lang w:eastAsia="zh-CN"/>
              </w:rPr>
            </w:pPr>
            <w:r>
              <w:rPr>
                <w:lang w:eastAsia="zh-CN"/>
              </w:rPr>
              <w:t>Internal Sensor data is shunted (and replaced with playba</w:t>
            </w:r>
            <w:r>
              <w:rPr>
                <w:lang w:eastAsia="zh-CN"/>
              </w:rPr>
              <w:t>ck data).</w:t>
            </w:r>
          </w:p>
        </w:tc>
      </w:tr>
      <w:tr w:rsidR="007C32E9">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7C32E9" w:rsidRDefault="00970A5A">
            <w:pPr>
              <w:rPr>
                <w:b/>
                <w:lang w:eastAsia="zh-CN"/>
              </w:rPr>
            </w:pPr>
            <w:r>
              <w:rPr>
                <w:b/>
                <w:lang w:eastAsia="zh-CN"/>
              </w:rPr>
              <w:t>List of Exception Use Cases</w:t>
            </w:r>
          </w:p>
        </w:tc>
        <w:tc>
          <w:tcPr>
            <w:tcW w:w="7001" w:type="dxa"/>
            <w:tcBorders>
              <w:top w:val="single" w:sz="4" w:space="0" w:color="auto"/>
              <w:left w:val="single" w:sz="4" w:space="0" w:color="auto"/>
              <w:bottom w:val="single" w:sz="4" w:space="0" w:color="auto"/>
              <w:right w:val="single" w:sz="4" w:space="0" w:color="auto"/>
            </w:tcBorders>
            <w:hideMark/>
          </w:tcPr>
          <w:p w:rsidR="007C32E9" w:rsidRDefault="00970A5A">
            <w:pPr>
              <w:spacing w:line="230" w:lineRule="exact"/>
              <w:ind w:left="103"/>
            </w:pPr>
            <w:r>
              <w:t xml:space="preserve">E1 </w:t>
            </w:r>
            <w:r w:rsidRPr="007C32E9">
              <w:t>– Data Playback File Corrupt</w:t>
            </w:r>
          </w:p>
        </w:tc>
      </w:tr>
      <w:tr w:rsidR="007C32E9">
        <w:trPr>
          <w:jc w:val="center"/>
        </w:trPr>
        <w:tc>
          <w:tcPr>
            <w:tcW w:w="1855" w:type="dxa"/>
            <w:tcBorders>
              <w:top w:val="single" w:sz="4" w:space="0" w:color="auto"/>
              <w:left w:val="single" w:sz="4" w:space="0" w:color="auto"/>
              <w:bottom w:val="single" w:sz="4" w:space="0" w:color="auto"/>
              <w:right w:val="single" w:sz="4" w:space="0" w:color="auto"/>
            </w:tcBorders>
            <w:shd w:val="clear" w:color="auto" w:fill="BFBFBF"/>
            <w:hideMark/>
          </w:tcPr>
          <w:p w:rsidR="007C32E9" w:rsidRDefault="00970A5A">
            <w:pPr>
              <w:rPr>
                <w:b/>
                <w:lang w:eastAsia="zh-CN"/>
              </w:rPr>
            </w:pPr>
            <w:r>
              <w:rPr>
                <w:b/>
                <w:lang w:eastAsia="zh-CN"/>
              </w:rPr>
              <w:t>Interfaces</w:t>
            </w:r>
          </w:p>
        </w:tc>
        <w:tc>
          <w:tcPr>
            <w:tcW w:w="7001" w:type="dxa"/>
            <w:tcBorders>
              <w:top w:val="single" w:sz="4" w:space="0" w:color="auto"/>
              <w:left w:val="single" w:sz="4" w:space="0" w:color="auto"/>
              <w:bottom w:val="single" w:sz="4" w:space="0" w:color="auto"/>
              <w:right w:val="single" w:sz="4" w:space="0" w:color="auto"/>
            </w:tcBorders>
            <w:hideMark/>
          </w:tcPr>
          <w:p w:rsidR="007C32E9" w:rsidRDefault="00970A5A">
            <w:pPr>
              <w:spacing w:line="227" w:lineRule="exact"/>
              <w:ind w:left="103"/>
            </w:pPr>
            <w:r>
              <w:t>G-HMI (IF EQUIPPED)</w:t>
            </w:r>
          </w:p>
          <w:p w:rsidR="007C32E9" w:rsidRDefault="00970A5A">
            <w:pPr>
              <w:ind w:left="103"/>
            </w:pPr>
            <w:r>
              <w:t>Sensors (Internal Gyro)</w:t>
            </w:r>
          </w:p>
          <w:p w:rsidR="007C32E9" w:rsidRDefault="00970A5A">
            <w:pPr>
              <w:ind w:left="103" w:right="3657"/>
            </w:pPr>
            <w:r>
              <w:t>Wheel Ticks (via Vehicle Data bus) WIFI</w:t>
            </w:r>
          </w:p>
          <w:p w:rsidR="007C32E9" w:rsidRDefault="00970A5A">
            <w:pPr>
              <w:ind w:left="103" w:right="5447"/>
            </w:pPr>
            <w:r>
              <w:t>RAW GPS Data Filesystem</w:t>
            </w:r>
          </w:p>
        </w:tc>
      </w:tr>
    </w:tbl>
    <w:p w:rsidR="00B62D71" w:rsidRDefault="00970A5A"/>
    <w:p w:rsidR="00406F39" w:rsidRDefault="00970A5A" w:rsidP="003468F6">
      <w:pPr>
        <w:pStyle w:val="Heading4"/>
      </w:pPr>
      <w:r>
        <w:t>LOCATN-UC-REQ-022453/B-Data Playback File Corrupt (TcSE ROIN-292595)</w:t>
      </w:r>
    </w:p>
    <w:p w:rsidR="00406F39" w:rsidRPr="005F5EF0" w:rsidRDefault="00970A5A" w:rsidP="00406F39">
      <w:pPr>
        <w:rPr>
          <w:b/>
          <w:sz w:val="16"/>
          <w:szCs w:val="16"/>
        </w:rPr>
      </w:pPr>
      <w:r w:rsidRPr="005F5EF0">
        <w:rPr>
          <w:b/>
          <w:sz w:val="16"/>
          <w:szCs w:val="16"/>
        </w:rPr>
        <w:t>Linked Elements</w:t>
      </w:r>
    </w:p>
    <w:p w:rsidR="007C3C8E" w:rsidRPr="005F5EF0" w:rsidRDefault="00970A5A" w:rsidP="007C3C8E">
      <w:pPr>
        <w:rPr>
          <w:sz w:val="16"/>
          <w:szCs w:val="16"/>
        </w:rPr>
      </w:pPr>
      <w:r w:rsidRPr="005F5EF0">
        <w:rPr>
          <w:sz w:val="16"/>
          <w:szCs w:val="16"/>
        </w:rPr>
        <w:t>LOCATN-UC-REQ-022452/B-Navigation Data Playback (TcSE ROIN-292594)</w:t>
      </w:r>
    </w:p>
    <w:p w:rsidR="00AE06BC" w:rsidRPr="00AE06BC" w:rsidRDefault="00970A5A"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0"/>
        <w:gridCol w:w="7666"/>
      </w:tblGrid>
      <w:tr w:rsidR="00C5762C">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5762C" w:rsidRDefault="00970A5A">
            <w:pPr>
              <w:rPr>
                <w:b/>
                <w:lang w:eastAsia="zh-CN"/>
              </w:rPr>
            </w:pPr>
            <w:r>
              <w:rPr>
                <w:b/>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C5762C" w:rsidRDefault="00970A5A">
            <w:pPr>
              <w:rPr>
                <w:lang w:eastAsia="zh-CN"/>
              </w:rPr>
            </w:pPr>
            <w:r>
              <w:rPr>
                <w:lang w:eastAsia="zh-CN"/>
              </w:rPr>
              <w:t>Development Engineer</w:t>
            </w:r>
          </w:p>
        </w:tc>
      </w:tr>
      <w:tr w:rsidR="00C5762C">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5762C" w:rsidRDefault="00970A5A">
            <w:pPr>
              <w:rPr>
                <w:b/>
                <w:lang w:eastAsia="zh-CN"/>
              </w:rPr>
            </w:pPr>
            <w:r>
              <w:rPr>
                <w:b/>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C5762C" w:rsidRDefault="00970A5A">
            <w:pPr>
              <w:tabs>
                <w:tab w:val="center" w:pos="3725"/>
              </w:tabs>
              <w:rPr>
                <w:lang w:eastAsia="zh-CN"/>
              </w:rPr>
            </w:pPr>
            <w:r>
              <w:rPr>
                <w:lang w:eastAsia="zh-CN"/>
              </w:rPr>
              <w:t>Same as normal usage use case.</w:t>
            </w:r>
          </w:p>
        </w:tc>
      </w:tr>
      <w:tr w:rsidR="00C5762C">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5762C" w:rsidRDefault="00970A5A">
            <w:pPr>
              <w:rPr>
                <w:b/>
                <w:lang w:eastAsia="zh-CN"/>
              </w:rPr>
            </w:pPr>
            <w:r>
              <w:rPr>
                <w:b/>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C5762C" w:rsidRDefault="00970A5A">
            <w:pPr>
              <w:rPr>
                <w:lang w:eastAsia="zh-CN"/>
              </w:rPr>
            </w:pPr>
            <w:r>
              <w:rPr>
                <w:lang w:eastAsia="zh-CN"/>
              </w:rPr>
              <w:t>The development engineer enters playback mode but the file selected for navigation data playback is corrupt.</w:t>
            </w:r>
          </w:p>
        </w:tc>
      </w:tr>
      <w:tr w:rsidR="00545E21">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545E21" w:rsidRDefault="00970A5A">
            <w:pPr>
              <w:rPr>
                <w:b/>
                <w:lang w:eastAsia="zh-CN"/>
              </w:rPr>
            </w:pPr>
            <w:r>
              <w:rPr>
                <w:b/>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545E21" w:rsidRDefault="00970A5A" w:rsidP="00545E21">
            <w:r>
              <w:t xml:space="preserve">ECU provides a notification to </w:t>
            </w:r>
            <w:r>
              <w:t>the user that navigation data playback is not possible from the selected file.</w:t>
            </w:r>
          </w:p>
        </w:tc>
      </w:tr>
      <w:tr w:rsidR="00545E21">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545E21" w:rsidRDefault="00970A5A">
            <w:pPr>
              <w:rPr>
                <w:b/>
                <w:lang w:eastAsia="zh-CN"/>
              </w:rPr>
            </w:pPr>
            <w:r>
              <w:rPr>
                <w:b/>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545E21" w:rsidRDefault="00970A5A">
            <w:pPr>
              <w:spacing w:line="227" w:lineRule="exact"/>
              <w:ind w:left="103"/>
            </w:pPr>
            <w:r>
              <w:t>NA</w:t>
            </w:r>
          </w:p>
        </w:tc>
      </w:tr>
      <w:tr w:rsidR="00545E21">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545E21" w:rsidRDefault="00970A5A">
            <w:pPr>
              <w:rPr>
                <w:b/>
                <w:lang w:eastAsia="zh-CN"/>
              </w:rPr>
            </w:pPr>
            <w:r>
              <w:rPr>
                <w:b/>
                <w:lang w:eastAsia="zh-CN"/>
              </w:rPr>
              <w:t>Interfaces</w:t>
            </w:r>
          </w:p>
        </w:tc>
        <w:tc>
          <w:tcPr>
            <w:tcW w:w="7666" w:type="dxa"/>
            <w:tcBorders>
              <w:top w:val="single" w:sz="4" w:space="0" w:color="auto"/>
              <w:left w:val="single" w:sz="4" w:space="0" w:color="auto"/>
              <w:bottom w:val="single" w:sz="4" w:space="0" w:color="auto"/>
              <w:right w:val="single" w:sz="4" w:space="0" w:color="auto"/>
            </w:tcBorders>
          </w:tcPr>
          <w:p w:rsidR="00545E21" w:rsidRDefault="00970A5A">
            <w:pPr>
              <w:spacing w:line="230" w:lineRule="exact"/>
              <w:ind w:left="103"/>
            </w:pPr>
            <w:r>
              <w:t>G-HMI (IF EQUIPPED)</w:t>
            </w:r>
          </w:p>
        </w:tc>
      </w:tr>
    </w:tbl>
    <w:p w:rsidR="00C5762C" w:rsidRDefault="00970A5A"/>
    <w:p w:rsidR="00406F39" w:rsidRDefault="00970A5A" w:rsidP="003468F6">
      <w:pPr>
        <w:pStyle w:val="Heading2"/>
      </w:pPr>
      <w:bookmarkStart w:id="103" w:name="_Toc13658836"/>
      <w:r w:rsidRPr="00B9479B">
        <w:t>LOCATN-FUN-REQ-022454/A-Sensor Inputs (TcSE ROIN-294213)</w:t>
      </w:r>
      <w:bookmarkEnd w:id="103"/>
    </w:p>
    <w:p w:rsidR="00406F39" w:rsidRDefault="00970A5A" w:rsidP="003468F6">
      <w:pPr>
        <w:pStyle w:val="Heading3"/>
      </w:pPr>
      <w:bookmarkStart w:id="104" w:name="_Toc13658837"/>
      <w:r>
        <w:t>Requirements</w:t>
      </w:r>
      <w:bookmarkEnd w:id="104"/>
    </w:p>
    <w:p w:rsidR="003468F6" w:rsidRPr="003468F6" w:rsidRDefault="003468F6" w:rsidP="003468F6">
      <w:pPr>
        <w:pStyle w:val="Heading4"/>
        <w:rPr>
          <w:b w:val="0"/>
          <w:u w:val="single"/>
        </w:rPr>
      </w:pPr>
      <w:r w:rsidRPr="003468F6">
        <w:rPr>
          <w:b w:val="0"/>
          <w:u w:val="single"/>
        </w:rPr>
        <w:t>LOCATN-REQ-022455/A-Wheel Ticks (TcSE ROIN-294193)</w:t>
      </w:r>
    </w:p>
    <w:p w:rsidR="0011677F" w:rsidRDefault="00970A5A">
      <w:pPr>
        <w:rPr>
          <w:rFonts w:cs="Arial"/>
          <w:szCs w:val="20"/>
        </w:rPr>
      </w:pPr>
      <w:r>
        <w:rPr>
          <w:rFonts w:cs="Arial"/>
          <w:szCs w:val="20"/>
        </w:rPr>
        <w:t xml:space="preserve">Wheel Tick performance is documented in AN-0234. </w:t>
      </w:r>
    </w:p>
    <w:p w:rsidR="003468F6" w:rsidRPr="003468F6" w:rsidRDefault="003468F6" w:rsidP="003468F6">
      <w:pPr>
        <w:pStyle w:val="Heading4"/>
        <w:rPr>
          <w:b w:val="0"/>
          <w:u w:val="single"/>
        </w:rPr>
      </w:pPr>
      <w:r w:rsidRPr="003468F6">
        <w:rPr>
          <w:b w:val="0"/>
          <w:u w:val="single"/>
        </w:rPr>
        <w:t>LOCATN-REQ-022456/A-Wheel Tick Initialization (TcSE ROIN-294194)</w:t>
      </w:r>
    </w:p>
    <w:p w:rsidR="0011677F" w:rsidRDefault="00970A5A">
      <w:pPr>
        <w:rPr>
          <w:rFonts w:cs="Arial"/>
          <w:szCs w:val="20"/>
        </w:rPr>
      </w:pPr>
      <w:r>
        <w:rPr>
          <w:rFonts w:cs="Arial"/>
          <w:szCs w:val="20"/>
        </w:rPr>
        <w:t xml:space="preserve">System shall use rear left wheel (non-driven) as first wheel tick input. Prior ignition cycle calibration to be </w:t>
      </w:r>
      <w:r>
        <w:rPr>
          <w:rFonts w:cs="Arial"/>
          <w:szCs w:val="20"/>
        </w:rPr>
        <w:t>maintained</w:t>
      </w:r>
    </w:p>
    <w:p w:rsidR="003468F6" w:rsidRPr="003468F6" w:rsidRDefault="003468F6" w:rsidP="003468F6">
      <w:pPr>
        <w:pStyle w:val="Heading4"/>
        <w:rPr>
          <w:b w:val="0"/>
          <w:u w:val="single"/>
        </w:rPr>
      </w:pPr>
      <w:r w:rsidRPr="003468F6">
        <w:rPr>
          <w:b w:val="0"/>
          <w:u w:val="single"/>
        </w:rPr>
        <w:t>LOCATN-REQ-022457/B-Wheel Tick Calibration (TcSE ROIN-294195)</w:t>
      </w:r>
    </w:p>
    <w:p w:rsidR="008C05C2" w:rsidRDefault="00970A5A" w:rsidP="008C05C2">
      <w:pPr>
        <w:rPr>
          <w:rFonts w:cs="Arial"/>
        </w:rPr>
      </w:pPr>
      <w:r>
        <w:rPr>
          <w:rFonts w:cs="Arial"/>
        </w:rPr>
        <w:t>Location service shall calibrate the distance per tick ratio within 5 miles of open sky driving. Location service will have a default ratio of 0.0762 per tick. This value must be maintained from key cycle to key cycle</w:t>
      </w:r>
      <w:r>
        <w:rPr>
          <w:rFonts w:cs="Arial"/>
        </w:rPr>
        <w:t xml:space="preserve"> and not be lost on battery removal. System shall detect tire size changes and shall replace calibration values automatically.</w:t>
      </w:r>
      <w:r w:rsidRPr="008C05C2">
        <w:rPr>
          <w:rFonts w:cs="Arial"/>
        </w:rPr>
        <w:t xml:space="preserve"> </w:t>
      </w:r>
      <w:ins w:id="105" w:author="Herman, Dave (D.)" w:date="2014-07-10T11:30:00Z">
        <w:r>
          <w:rPr>
            <w:rFonts w:cs="Arial"/>
          </w:rPr>
          <w:t xml:space="preserve">This may be </w:t>
        </w:r>
      </w:ins>
      <w:ins w:id="106" w:author="Herman, Dave (D.)" w:date="2014-07-10T11:31:00Z">
        <w:r>
          <w:rPr>
            <w:rFonts w:cs="Arial"/>
          </w:rPr>
          <w:t>superseded</w:t>
        </w:r>
      </w:ins>
      <w:ins w:id="107" w:author="Herman, Dave (D.)" w:date="2014-07-10T11:30:00Z">
        <w:r>
          <w:rPr>
            <w:rFonts w:cs="Arial"/>
          </w:rPr>
          <w:t xml:space="preserve"> by </w:t>
        </w:r>
      </w:ins>
      <w:ins w:id="108" w:author="Herman, Dave (D.)" w:date="2014-07-10T11:31:00Z">
        <w:r>
          <w:rPr>
            <w:rFonts w:cs="Arial"/>
          </w:rPr>
          <w:t>limitations</w:t>
        </w:r>
      </w:ins>
      <w:ins w:id="109" w:author="Herman, Dave (D.)" w:date="2014-07-10T11:30:00Z">
        <w:r>
          <w:rPr>
            <w:rFonts w:cs="Arial"/>
          </w:rPr>
          <w:t xml:space="preserve"> of the chosen location engine and performance must be agreed to by Ford</w:t>
        </w:r>
      </w:ins>
    </w:p>
    <w:p w:rsidR="00DF6A4D" w:rsidRDefault="00970A5A">
      <w:pPr>
        <w:rPr>
          <w:rFonts w:cs="Arial"/>
        </w:rPr>
      </w:pPr>
    </w:p>
    <w:p w:rsidR="003468F6" w:rsidRPr="003468F6" w:rsidRDefault="003468F6" w:rsidP="003468F6">
      <w:pPr>
        <w:pStyle w:val="Heading4"/>
        <w:rPr>
          <w:b w:val="0"/>
          <w:u w:val="single"/>
        </w:rPr>
      </w:pPr>
      <w:r w:rsidRPr="003468F6">
        <w:rPr>
          <w:b w:val="0"/>
          <w:u w:val="single"/>
        </w:rPr>
        <w:lastRenderedPageBreak/>
        <w:t>LOCATN-REQ-022458/A-Wheel Tick Counter Resets (TcSE ROIN-294196)</w:t>
      </w:r>
    </w:p>
    <w:p w:rsidR="0011677F" w:rsidRDefault="00970A5A">
      <w:pPr>
        <w:rPr>
          <w:rFonts w:cs="Arial"/>
          <w:szCs w:val="20"/>
        </w:rPr>
      </w:pPr>
      <w:r>
        <w:rPr>
          <w:rFonts w:cs="Arial"/>
          <w:szCs w:val="20"/>
        </w:rPr>
        <w:t>Location service shall be resilient to resets of the wheel tick signal. If a tick to tick delta greater than 8 m/s</w:t>
      </w:r>
      <w:r>
        <w:rPr>
          <w:rFonts w:cs="Arial"/>
          <w:szCs w:val="20"/>
          <w:vertAlign w:val="superscript"/>
        </w:rPr>
        <w:t>2</w:t>
      </w:r>
      <w:r>
        <w:rPr>
          <w:rFonts w:cs="Arial"/>
          <w:szCs w:val="20"/>
        </w:rPr>
        <w:t xml:space="preserve"> is observed it shall be considered a reset. Monitoring Ignition status transitions might help mitigate some resets.</w:t>
      </w:r>
    </w:p>
    <w:p w:rsidR="003468F6" w:rsidRPr="003468F6" w:rsidRDefault="003468F6" w:rsidP="003468F6">
      <w:pPr>
        <w:pStyle w:val="Heading4"/>
        <w:rPr>
          <w:b w:val="0"/>
          <w:u w:val="single"/>
        </w:rPr>
      </w:pPr>
      <w:r w:rsidRPr="003468F6">
        <w:rPr>
          <w:b w:val="0"/>
          <w:u w:val="single"/>
        </w:rPr>
        <w:t>LOCATN-REQ-022459/D-Wheel Tick Failure (TcSE ROIN-294197)</w:t>
      </w:r>
    </w:p>
    <w:p w:rsidR="00A24E56" w:rsidRPr="00A24E56" w:rsidRDefault="00970A5A" w:rsidP="00A24E56">
      <w:pPr>
        <w:spacing w:before="62"/>
        <w:ind w:left="287" w:right="210"/>
        <w:rPr>
          <w:b/>
        </w:rPr>
      </w:pPr>
      <w:r w:rsidRPr="00A24E56">
        <w:t xml:space="preserve">Location service will utilize the fault state of a given wheel’s direction (if available upon the can bus in signal WhlDiryx_D_Actl). A fault is determined if the aforementioned signals has a state of </w:t>
      </w:r>
      <w:r w:rsidRPr="00A24E56">
        <w:rPr>
          <w:b/>
        </w:rPr>
        <w:t>Failed (0x3)</w:t>
      </w:r>
    </w:p>
    <w:p w:rsidR="00A24E56" w:rsidRPr="00A24E56" w:rsidRDefault="00970A5A" w:rsidP="00A24E56">
      <w:pPr>
        <w:spacing w:before="2" w:line="229" w:lineRule="exact"/>
        <w:ind w:left="287"/>
      </w:pPr>
      <w:r w:rsidRPr="00A24E56">
        <w:t>Wheel Fallback strategy shoul</w:t>
      </w:r>
      <w:r w:rsidRPr="00A24E56">
        <w:t>d follow:</w:t>
      </w:r>
    </w:p>
    <w:p w:rsidR="00A24E56" w:rsidRPr="00A24E56" w:rsidRDefault="00970A5A" w:rsidP="00A24E56">
      <w:pPr>
        <w:ind w:left="287" w:right="5298"/>
      </w:pPr>
      <w:r w:rsidRPr="00A24E56">
        <w:t>Undriven Left (see configuration Drive_Type to determine) Undriven Right</w:t>
      </w:r>
    </w:p>
    <w:p w:rsidR="00A24E56" w:rsidRPr="00A24E56" w:rsidRDefault="00970A5A" w:rsidP="00A24E56">
      <w:pPr>
        <w:ind w:firstLine="287"/>
        <w:rPr>
          <w:rFonts w:cs="Arial"/>
        </w:rPr>
      </w:pPr>
      <w:r w:rsidRPr="00A24E56">
        <w:rPr>
          <w:rFonts w:cs="Arial"/>
        </w:rPr>
        <w:t xml:space="preserve">Driven Left </w:t>
      </w:r>
    </w:p>
    <w:p w:rsidR="00A24E56" w:rsidRPr="00A24E56" w:rsidRDefault="00970A5A" w:rsidP="00A24E56">
      <w:pPr>
        <w:ind w:firstLine="287"/>
        <w:rPr>
          <w:rFonts w:cs="Arial"/>
        </w:rPr>
      </w:pPr>
      <w:r w:rsidRPr="00A24E56">
        <w:rPr>
          <w:rFonts w:cs="Arial"/>
        </w:rPr>
        <w:t>Driven Right</w:t>
      </w:r>
    </w:p>
    <w:p w:rsidR="00A24E56" w:rsidRPr="00A24E56" w:rsidRDefault="00970A5A" w:rsidP="00A24E56">
      <w:pPr>
        <w:ind w:left="287"/>
      </w:pPr>
      <w:r w:rsidRPr="00A24E56">
        <w:t>If all 4 sensors are faulted, the limp mode Popup message and GPS Failsafe mode shall be engaged as required by the application specific implementa</w:t>
      </w:r>
      <w:r w:rsidRPr="00A24E56">
        <w:t>tion of HMI – please reference application specific requirements. A DTC IS REQUIRED. At the next key cycle, the fault state shall be reset and Undriven Left Wheel is utilized as the monitored wheel.</w:t>
      </w:r>
    </w:p>
    <w:p w:rsidR="00A24E56" w:rsidRPr="00A24E56" w:rsidRDefault="00970A5A" w:rsidP="00A24E56">
      <w:pPr>
        <w:spacing w:before="10"/>
      </w:pPr>
    </w:p>
    <w:p w:rsidR="00A24E56" w:rsidRPr="00A24E56" w:rsidRDefault="00970A5A" w:rsidP="00A24E56">
      <w:pPr>
        <w:ind w:left="287" w:right="28"/>
      </w:pPr>
      <w:r w:rsidRPr="00A24E56">
        <w:t>If location engine is axle based (average of both wheels</w:t>
      </w:r>
      <w:r w:rsidRPr="00A24E56">
        <w:t xml:space="preserve"> on an axle), then if one sensor fails, move to the driven axle (as the initial axle is undriven). If failures occur on one wheel of each axle, then behavior is to be implemented based on the strategy of the location supplier. If all wheels are failed, fal</w:t>
      </w:r>
      <w:r w:rsidRPr="00A24E56">
        <w:t>l back to non-Dead reckoned as specified above.</w:t>
      </w:r>
    </w:p>
    <w:p w:rsidR="00931378" w:rsidRPr="00DA63C4" w:rsidRDefault="00970A5A">
      <w:pPr>
        <w:rPr>
          <w:rFonts w:cs="Arial"/>
        </w:rPr>
      </w:pPr>
    </w:p>
    <w:p w:rsidR="003468F6" w:rsidRPr="003468F6" w:rsidRDefault="003468F6" w:rsidP="003468F6">
      <w:pPr>
        <w:pStyle w:val="Heading4"/>
        <w:rPr>
          <w:b w:val="0"/>
          <w:u w:val="single"/>
        </w:rPr>
      </w:pPr>
      <w:r w:rsidRPr="003468F6">
        <w:rPr>
          <w:b w:val="0"/>
          <w:u w:val="single"/>
        </w:rPr>
        <w:t>LOCATN-REQ-022460/B-3D Gyro/Accelerometer Initialization (TcSE ROIN-294198)</w:t>
      </w:r>
    </w:p>
    <w:p w:rsidR="00007086" w:rsidRDefault="00970A5A" w:rsidP="00007086">
      <w:pPr>
        <w:rPr>
          <w:rFonts w:cs="Arial"/>
        </w:rPr>
      </w:pPr>
      <w:r>
        <w:rPr>
          <w:rFonts w:cs="Arial"/>
        </w:rPr>
        <w:t xml:space="preserve">Gyro/Accelerometer shall re-zero upon every ignition cycle. </w:t>
      </w:r>
      <w:ins w:id="110" w:author="Herman, Dave (D.)" w:date="2014-07-10T11:37:00Z">
        <w:r>
          <w:rPr>
            <w:rFonts w:cs="Arial"/>
          </w:rPr>
          <w:t>In order to support a clean calibration, 4 seconds of sensor data shall be samples prior to</w:t>
        </w:r>
        <w:r>
          <w:rPr>
            <w:rFonts w:cs="Arial"/>
          </w:rPr>
          <w:t xml:space="preserve"> the vehicle moving.</w:t>
        </w:r>
      </w:ins>
    </w:p>
    <w:p w:rsidR="005D6176" w:rsidRDefault="00970A5A">
      <w:pPr>
        <w:rPr>
          <w:rFonts w:cs="Arial"/>
        </w:rPr>
      </w:pPr>
    </w:p>
    <w:p w:rsidR="003468F6" w:rsidRPr="003468F6" w:rsidRDefault="003468F6" w:rsidP="003468F6">
      <w:pPr>
        <w:pStyle w:val="Heading4"/>
        <w:rPr>
          <w:b w:val="0"/>
          <w:u w:val="single"/>
        </w:rPr>
      </w:pPr>
      <w:r w:rsidRPr="003468F6">
        <w:rPr>
          <w:b w:val="0"/>
          <w:u w:val="single"/>
        </w:rPr>
        <w:t>LOCATN-REQ-022461/B-3D Gyro/Accelerometer Calibration (TcSE ROIN-294199)</w:t>
      </w:r>
    </w:p>
    <w:p w:rsidR="00281397" w:rsidRDefault="00970A5A">
      <w:pPr>
        <w:rPr>
          <w:rFonts w:cs="Arial"/>
        </w:rPr>
      </w:pPr>
      <w:r>
        <w:rPr>
          <w:rFonts w:cs="Arial"/>
        </w:rPr>
        <w:t xml:space="preserve">Location service shall calibrate the bias of the gyro and accelerometers within 5 miles of open sky driving. These values must be maintained from key cycle to key cycle and not be </w:t>
      </w:r>
      <w:r>
        <w:rPr>
          <w:rFonts w:cs="Arial"/>
        </w:rPr>
        <w:t xml:space="preserve">lost on battery removal. Temperature compensation algorithms are expected. </w:t>
      </w:r>
      <w:ins w:id="111" w:author="Herman, Dave (D.)" w:date="2014-07-10T11:31:00Z">
        <w:r>
          <w:rPr>
            <w:rFonts w:cs="Arial"/>
          </w:rPr>
          <w:t>This may be superseded by limitations of the chosen location engine and performance must be agreed to by Ford</w:t>
        </w:r>
      </w:ins>
      <w:r>
        <w:rPr>
          <w:rFonts w:cs="Arial"/>
        </w:rPr>
        <w:t xml:space="preserve">. </w:t>
      </w:r>
    </w:p>
    <w:p w:rsidR="003468F6" w:rsidRPr="003468F6" w:rsidRDefault="003468F6" w:rsidP="003468F6">
      <w:pPr>
        <w:pStyle w:val="Heading4"/>
        <w:rPr>
          <w:b w:val="0"/>
          <w:u w:val="single"/>
        </w:rPr>
      </w:pPr>
      <w:r w:rsidRPr="003468F6">
        <w:rPr>
          <w:b w:val="0"/>
          <w:u w:val="single"/>
        </w:rPr>
        <w:t>LOCATN-REQ-022462/B-3D Gyro/Accelerometer Failure (TcSE ROIN-294200)</w:t>
      </w:r>
    </w:p>
    <w:p w:rsidR="00144836" w:rsidRDefault="00970A5A" w:rsidP="00144836">
      <w:pPr>
        <w:rPr>
          <w:rFonts w:cs="Arial"/>
        </w:rPr>
      </w:pPr>
      <w:r>
        <w:rPr>
          <w:rFonts w:cs="Arial"/>
        </w:rPr>
        <w:t>If the Internal Gyro fails,</w:t>
      </w:r>
      <w:r>
        <w:rPr>
          <w:rFonts w:cs="Arial"/>
        </w:rPr>
        <w:t xml:space="preserve"> then the system shall set the appropriate DTC and then fallback into </w:t>
      </w:r>
      <w:ins w:id="112" w:author="Herman, Dave (D.)" w:date="2014-07-10T11:27:00Z">
        <w:r>
          <w:rPr>
            <w:rFonts w:cs="Arial"/>
          </w:rPr>
          <w:t>differential wheel tick</w:t>
        </w:r>
      </w:ins>
      <w:del w:id="113" w:author="Herman, Dave (D.)" w:date="2014-07-10T11:27:00Z">
        <w:r>
          <w:rPr>
            <w:rFonts w:cs="Arial"/>
          </w:rPr>
          <w:delText xml:space="preserve"> 4 Wheel</w:delText>
        </w:r>
      </w:del>
      <w:r>
        <w:rPr>
          <w:rFonts w:cs="Arial"/>
        </w:rPr>
        <w:t xml:space="preserve"> Dead Reckoning mode</w:t>
      </w:r>
    </w:p>
    <w:p w:rsidR="0050639D" w:rsidRDefault="00970A5A">
      <w:pPr>
        <w:rPr>
          <w:rFonts w:cs="Arial"/>
        </w:rPr>
      </w:pPr>
    </w:p>
    <w:p w:rsidR="003468F6" w:rsidRPr="003468F6" w:rsidRDefault="003468F6" w:rsidP="003468F6">
      <w:pPr>
        <w:pStyle w:val="Heading4"/>
        <w:rPr>
          <w:b w:val="0"/>
          <w:u w:val="single"/>
        </w:rPr>
      </w:pPr>
      <w:r w:rsidRPr="003468F6">
        <w:rPr>
          <w:b w:val="0"/>
          <w:u w:val="single"/>
        </w:rPr>
        <w:t>LOCATN-REQ-022463/B-GPS Receiver Failure (TcSE ROIN-294202)</w:t>
      </w:r>
    </w:p>
    <w:p w:rsidR="0011677F" w:rsidRDefault="00970A5A">
      <w:pPr>
        <w:rPr>
          <w:rFonts w:cs="Arial"/>
          <w:szCs w:val="20"/>
        </w:rPr>
      </w:pPr>
      <w:r>
        <w:rPr>
          <w:rFonts w:cs="Arial"/>
          <w:szCs w:val="20"/>
        </w:rPr>
        <w:t>If the GPS Receiver fails, then the system shall notify the user and set the appropriate DTC</w:t>
      </w:r>
    </w:p>
    <w:p w:rsidR="003468F6" w:rsidRPr="003468F6" w:rsidRDefault="003468F6" w:rsidP="003468F6">
      <w:pPr>
        <w:pStyle w:val="Heading4"/>
        <w:rPr>
          <w:b w:val="0"/>
          <w:u w:val="single"/>
        </w:rPr>
      </w:pPr>
      <w:r w:rsidRPr="003468F6">
        <w:rPr>
          <w:b w:val="0"/>
          <w:u w:val="single"/>
        </w:rPr>
        <w:t>LOCATN-REQ-022464/B-WIFI (TcSE ROIN-294203)</w:t>
      </w:r>
    </w:p>
    <w:p w:rsidR="001752B9" w:rsidRDefault="00970A5A">
      <w:pPr>
        <w:rPr>
          <w:rFonts w:cs="Arial"/>
        </w:rPr>
      </w:pPr>
      <w:r>
        <w:rPr>
          <w:rFonts w:cs="Arial"/>
        </w:rPr>
        <w:t xml:space="preserve">WIFI data (SSID and </w:t>
      </w:r>
      <w:r>
        <w:rPr>
          <w:rFonts w:cs="Arial"/>
        </w:rPr>
        <w:t>signal strength) shall be used as inputs into a third party WIFI positioning engine and utilized as a feedback into the location engine for position augmentation</w:t>
      </w:r>
      <w:ins w:id="114" w:author="Orris, Stephen (S.J.)" w:date="2014-02-27T15:16:00Z">
        <w:r>
          <w:rPr>
            <w:rFonts w:cs="Arial"/>
          </w:rPr>
          <w:t xml:space="preserve"> (if licensed by Ford).</w:t>
        </w:r>
      </w:ins>
    </w:p>
    <w:p w:rsidR="003468F6" w:rsidRPr="003468F6" w:rsidRDefault="003468F6" w:rsidP="003468F6">
      <w:pPr>
        <w:pStyle w:val="Heading4"/>
        <w:rPr>
          <w:b w:val="0"/>
          <w:u w:val="single"/>
        </w:rPr>
      </w:pPr>
      <w:r w:rsidRPr="003468F6">
        <w:rPr>
          <w:b w:val="0"/>
          <w:u w:val="single"/>
        </w:rPr>
        <w:t>LOCATN-REQ-289991/A-WRTX/RKX/PPP</w:t>
      </w:r>
    </w:p>
    <w:p w:rsidR="00B739CF" w:rsidRDefault="00970A5A" w:rsidP="003468F6">
      <w:pPr>
        <w:ind w:left="287" w:right="678"/>
        <w:jc w:val="center"/>
      </w:pPr>
      <w:r>
        <w:rPr>
          <w:noProof/>
        </w:rPr>
        <mc:AlternateContent>
          <mc:Choice Requires="wps">
            <w:drawing>
              <wp:anchor distT="0" distB="0" distL="114300" distR="114300" simplePos="0" relativeHeight="251658752" behindDoc="0" locked="0" layoutInCell="1" allowOverlap="1">
                <wp:simplePos x="0" y="0"/>
                <wp:positionH relativeFrom="page">
                  <wp:posOffset>237490</wp:posOffset>
                </wp:positionH>
                <wp:positionV relativeFrom="paragraph">
                  <wp:posOffset>187325</wp:posOffset>
                </wp:positionV>
                <wp:extent cx="0" cy="144780"/>
                <wp:effectExtent l="0" t="0" r="19050" b="26670"/>
                <wp:wrapNone/>
                <wp:docPr id="8800"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78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4="http://schemas.microsoft.com/office/word/2010/wordmls" xmlns:ve="http://schemas.openxmlformats.org/markup-compatibility/2006">
            <w:pict>
              <v:line from="18.7pt,14.75pt" id="Straight Connector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" o:spid="_x0000_s1026" strokeweight=".72pt"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to="18.7pt,26.15pt">
                <w10:wrap anchorx="page"/>
              </v:line>
            </w:pict>
          </mc:Fallback>
        </mc:AlternateContent>
      </w:r>
      <w:r>
        <w:t>Localization correction shall be provided by cellular (or other) interfaces and u</w:t>
      </w:r>
      <w:r>
        <w:t>tilized by the localization engine in order to improve the solution (if licensed)</w:t>
      </w:r>
    </w:p>
    <w:p w:rsidR="00DC670E" w:rsidRPr="00B739CF" w:rsidRDefault="00970A5A" w:rsidP="00B739CF"/>
    <w:p w:rsidR="00406F39" w:rsidRDefault="00970A5A" w:rsidP="003468F6">
      <w:pPr>
        <w:pStyle w:val="Heading2"/>
      </w:pPr>
      <w:bookmarkStart w:id="115" w:name="_Toc13658838"/>
      <w:r w:rsidRPr="00B9479B">
        <w:t>LOCATN-FUN-REQ-022465/A-System Inputs (TcSE ROIN-294212)</w:t>
      </w:r>
      <w:bookmarkEnd w:id="115"/>
    </w:p>
    <w:p w:rsidR="00406F39" w:rsidRDefault="00970A5A" w:rsidP="003468F6">
      <w:pPr>
        <w:pStyle w:val="Heading3"/>
      </w:pPr>
      <w:bookmarkStart w:id="116" w:name="_Toc13658839"/>
      <w:r>
        <w:t>Requirements</w:t>
      </w:r>
      <w:bookmarkEnd w:id="116"/>
    </w:p>
    <w:p w:rsidR="003468F6" w:rsidRPr="003468F6" w:rsidRDefault="003468F6" w:rsidP="003468F6">
      <w:pPr>
        <w:pStyle w:val="Heading4"/>
        <w:rPr>
          <w:b w:val="0"/>
          <w:u w:val="single"/>
        </w:rPr>
      </w:pPr>
      <w:r w:rsidRPr="003468F6">
        <w:rPr>
          <w:b w:val="0"/>
          <w:u w:val="single"/>
        </w:rPr>
        <w:t>LOCATN-REQ-022466/A-Powermode (TcSE ROIN-294187)</w:t>
      </w:r>
    </w:p>
    <w:p w:rsidR="0011677F" w:rsidRDefault="00970A5A">
      <w:pPr>
        <w:rPr>
          <w:rFonts w:cs="Arial"/>
          <w:szCs w:val="20"/>
        </w:rPr>
      </w:pPr>
      <w:r>
        <w:rPr>
          <w:rFonts w:cs="Arial"/>
          <w:szCs w:val="20"/>
        </w:rPr>
        <w:t>Powermode shall be utili</w:t>
      </w:r>
      <w:r>
        <w:rPr>
          <w:rFonts w:cs="Arial"/>
          <w:szCs w:val="20"/>
        </w:rPr>
        <w:t>zed from the can bus to assist in the debounce of wheel tick resets</w:t>
      </w:r>
    </w:p>
    <w:p w:rsidR="003468F6" w:rsidRPr="003468F6" w:rsidRDefault="003468F6" w:rsidP="003468F6">
      <w:pPr>
        <w:pStyle w:val="Heading4"/>
        <w:rPr>
          <w:b w:val="0"/>
          <w:u w:val="single"/>
        </w:rPr>
      </w:pPr>
      <w:r w:rsidRPr="003468F6">
        <w:rPr>
          <w:b w:val="0"/>
          <w:u w:val="single"/>
        </w:rPr>
        <w:lastRenderedPageBreak/>
        <w:t>LOCATN-REQ-022467/A-Reverse Indication (TcSE ROIN-294188)</w:t>
      </w:r>
    </w:p>
    <w:p w:rsidR="0011677F" w:rsidRDefault="00970A5A">
      <w:pPr>
        <w:rPr>
          <w:rFonts w:cs="Arial"/>
          <w:szCs w:val="20"/>
        </w:rPr>
      </w:pPr>
      <w:r>
        <w:rPr>
          <w:rFonts w:cs="Arial"/>
          <w:szCs w:val="20"/>
        </w:rPr>
        <w:t>Reverse indication shall be provided to the location engine</w:t>
      </w:r>
    </w:p>
    <w:p w:rsidR="003468F6" w:rsidRPr="003468F6" w:rsidRDefault="003468F6" w:rsidP="003468F6">
      <w:pPr>
        <w:pStyle w:val="Heading4"/>
        <w:rPr>
          <w:b w:val="0"/>
          <w:u w:val="single"/>
        </w:rPr>
      </w:pPr>
      <w:r w:rsidRPr="003468F6">
        <w:rPr>
          <w:b w:val="0"/>
          <w:u w:val="single"/>
        </w:rPr>
        <w:t>LOCATN-REQ-022468/B-Navigation Map Matched Position Feedback (TcSE ROIN-294189)</w:t>
      </w:r>
    </w:p>
    <w:p w:rsidR="007623F4" w:rsidRDefault="00970A5A" w:rsidP="007623F4">
      <w:pPr>
        <w:rPr>
          <w:ins w:id="117" w:author="Herman, Dave (D.)" w:date="2014-07-11T08:14:00Z"/>
          <w:rFonts w:cs="Arial"/>
        </w:rPr>
      </w:pPr>
      <w:r>
        <w:rPr>
          <w:rFonts w:cs="Arial"/>
        </w:rPr>
        <w:t xml:space="preserve">Location </w:t>
      </w:r>
      <w:r>
        <w:rPr>
          <w:rFonts w:cs="Arial"/>
        </w:rPr>
        <w:t>engine shall provide a methodology to allow the navigation application (if equipped) to provide a map matched location (</w:t>
      </w:r>
      <w:ins w:id="118" w:author="Herman, Dave (D.)" w:date="2014-07-11T09:00:00Z">
        <w:r>
          <w:rPr>
            <w:rFonts w:cs="Arial"/>
          </w:rPr>
          <w:t xml:space="preserve">system timestamp representing which fix the map match is against, </w:t>
        </w:r>
      </w:ins>
      <w:r>
        <w:rPr>
          <w:rFonts w:cs="Arial"/>
        </w:rPr>
        <w:t>lat,long,altitude, heading) to be used as part of fusion solution</w:t>
      </w:r>
      <w:ins w:id="119" w:author="Herman, Dave (D.)" w:date="2014-07-11T08:12:00Z">
        <w:r>
          <w:rPr>
            <w:rFonts w:cs="Arial"/>
          </w:rPr>
          <w:t xml:space="preserve">. </w:t>
        </w:r>
      </w:ins>
      <w:ins w:id="120" w:author="Herman, Dave (D.)" w:date="2014-07-11T08:13:00Z">
        <w:r>
          <w:rPr>
            <w:rFonts w:cs="Arial"/>
          </w:rPr>
          <w:t>Con</w:t>
        </w:r>
        <w:r>
          <w:rPr>
            <w:rFonts w:cs="Arial"/>
          </w:rPr>
          <w:t xml:space="preserve">fidence values for the lat/long and heading (separate values) should be provided to tell the location engine how confident the match is. </w:t>
        </w:r>
      </w:ins>
      <w:r>
        <w:rPr>
          <w:rFonts w:cs="Arial"/>
        </w:rPr>
        <w:t>Additionally</w:t>
      </w:r>
      <w:ins w:id="121" w:author="Herman, Dave (D.)" w:date="2014-07-11T08:12:00Z">
        <w:r>
          <w:rPr>
            <w:rFonts w:cs="Arial"/>
          </w:rPr>
          <w:t xml:space="preserve">, </w:t>
        </w:r>
      </w:ins>
      <w:ins w:id="122" w:author="Herman, Dave (D.)" w:date="2014-07-11T08:44:00Z">
        <w:r>
          <w:rPr>
            <w:rFonts w:cs="Arial"/>
          </w:rPr>
          <w:t>right</w:t>
        </w:r>
      </w:ins>
      <w:r>
        <w:rPr>
          <w:rFonts w:cs="Arial"/>
        </w:rPr>
        <w:t xml:space="preserve"> </w:t>
      </w:r>
      <w:ins w:id="123" w:author="Herman, Dave (D.)" w:date="2014-07-11T08:44:00Z">
        <w:r>
          <w:rPr>
            <w:rFonts w:cs="Arial"/>
          </w:rPr>
          <w:t>hand</w:t>
        </w:r>
      </w:ins>
      <w:r>
        <w:rPr>
          <w:rFonts w:cs="Arial"/>
        </w:rPr>
        <w:t xml:space="preserve"> </w:t>
      </w:r>
      <w:ins w:id="124" w:author="Herman, Dave (D.)" w:date="2014-07-11T08:44:00Z">
        <w:r>
          <w:rPr>
            <w:rFonts w:cs="Arial"/>
          </w:rPr>
          <w:t xml:space="preserve">drive market indication, one way road, </w:t>
        </w:r>
      </w:ins>
      <w:ins w:id="125" w:author="Herman, Dave (D.)" w:date="2014-07-11T08:13:00Z">
        <w:r>
          <w:rPr>
            <w:rFonts w:cs="Arial"/>
          </w:rPr>
          <w:t xml:space="preserve">lane width and number of lanes </w:t>
        </w:r>
      </w:ins>
      <w:ins w:id="126" w:author="Herman, Dave (D.)" w:date="2014-07-11T08:12:00Z">
        <w:r>
          <w:rPr>
            <w:rFonts w:cs="Arial"/>
          </w:rPr>
          <w:t>must also be provided in</w:t>
        </w:r>
        <w:r>
          <w:rPr>
            <w:rFonts w:cs="Arial"/>
          </w:rPr>
          <w:t xml:space="preserve"> order to prevent a center line map match pulling location over from the far right lane into the left lane.</w:t>
        </w:r>
      </w:ins>
      <w:ins w:id="127" w:author="Herman, Dave (D.)" w:date="2014-07-11T08:14:00Z">
        <w:r>
          <w:rPr>
            <w:rFonts w:cs="Arial"/>
          </w:rPr>
          <w:t xml:space="preserve"> Additional items that could be provided include:</w:t>
        </w:r>
      </w:ins>
    </w:p>
    <w:p w:rsidR="007623F4" w:rsidRDefault="00970A5A" w:rsidP="007623F4">
      <w:pPr>
        <w:rPr>
          <w:rFonts w:cs="Arial"/>
        </w:rPr>
      </w:pPr>
      <w:ins w:id="128" w:author="Herman, Dave (D.)" w:date="2014-07-11T08:14:00Z">
        <w:r>
          <w:rPr>
            <w:rFonts w:cs="Arial"/>
          </w:rPr>
          <w:t>Distance to last bi-furcation, Route Active flag</w:t>
        </w:r>
      </w:ins>
      <w:ins w:id="129" w:author="Herman, Dave (D.)" w:date="2014-07-11T08:43:00Z">
        <w:r>
          <w:rPr>
            <w:rFonts w:cs="Arial"/>
          </w:rPr>
          <w:t xml:space="preserve">, </w:t>
        </w:r>
      </w:ins>
      <w:ins w:id="130" w:author="Herman, Dave (D.)" w:date="2014-07-11T08:59:00Z">
        <w:r>
          <w:rPr>
            <w:rFonts w:cs="Arial"/>
          </w:rPr>
          <w:t xml:space="preserve">and </w:t>
        </w:r>
      </w:ins>
      <w:ins w:id="131" w:author="Herman, Dave (D.)" w:date="2014-07-11T08:43:00Z">
        <w:r>
          <w:rPr>
            <w:rFonts w:cs="Arial"/>
          </w:rPr>
          <w:t>Altitud</w:t>
        </w:r>
      </w:ins>
      <w:ins w:id="132" w:author="Herman, Dave (D.)" w:date="2014-07-11T08:59:00Z">
        <w:r>
          <w:rPr>
            <w:rFonts w:cs="Arial"/>
          </w:rPr>
          <w:t>e,</w:t>
        </w:r>
      </w:ins>
    </w:p>
    <w:p w:rsidR="003A63B7" w:rsidRPr="007623F4" w:rsidRDefault="00970A5A" w:rsidP="007623F4"/>
    <w:p w:rsidR="003468F6" w:rsidRPr="003468F6" w:rsidRDefault="003468F6" w:rsidP="003468F6">
      <w:pPr>
        <w:pStyle w:val="Heading4"/>
        <w:rPr>
          <w:b w:val="0"/>
          <w:u w:val="single"/>
        </w:rPr>
      </w:pPr>
      <w:r w:rsidRPr="003468F6">
        <w:rPr>
          <w:b w:val="0"/>
          <w:u w:val="single"/>
        </w:rPr>
        <w:t>LOCATN-REQ-022469/A-Camera Detected lane (TcSE ROIN-294190)</w:t>
      </w:r>
    </w:p>
    <w:p w:rsidR="0011677F" w:rsidRDefault="00970A5A">
      <w:pPr>
        <w:rPr>
          <w:rFonts w:cs="Arial"/>
          <w:szCs w:val="20"/>
        </w:rPr>
      </w:pPr>
      <w:r>
        <w:rPr>
          <w:rFonts w:cs="Arial"/>
          <w:szCs w:val="20"/>
        </w:rPr>
        <w:t>If available, camera based lane recognition data shall be provided to location/navigation engine to offer lane level guidance</w:t>
      </w:r>
    </w:p>
    <w:p w:rsidR="003468F6" w:rsidRPr="003468F6" w:rsidRDefault="003468F6" w:rsidP="003468F6">
      <w:pPr>
        <w:pStyle w:val="Heading4"/>
        <w:rPr>
          <w:b w:val="0"/>
          <w:u w:val="single"/>
        </w:rPr>
      </w:pPr>
      <w:r w:rsidRPr="003468F6">
        <w:rPr>
          <w:b w:val="0"/>
          <w:u w:val="single"/>
        </w:rPr>
        <w:t>LOCATN-REQ-022470/A-Steering Wheel Angle (TcSE ROIN-294191)</w:t>
      </w:r>
    </w:p>
    <w:p w:rsidR="0011677F" w:rsidRDefault="00970A5A">
      <w:pPr>
        <w:rPr>
          <w:rFonts w:cs="Arial"/>
          <w:szCs w:val="20"/>
        </w:rPr>
      </w:pPr>
      <w:r>
        <w:rPr>
          <w:rFonts w:cs="Arial"/>
          <w:szCs w:val="20"/>
        </w:rPr>
        <w:t xml:space="preserve">If available, steering wheel angle shall be fed into the location engine to augment turn </w:t>
      </w:r>
      <w:r>
        <w:rPr>
          <w:rFonts w:cs="Arial"/>
          <w:szCs w:val="20"/>
        </w:rPr>
        <w:t>detection</w:t>
      </w:r>
    </w:p>
    <w:p w:rsidR="00406F39" w:rsidRDefault="00970A5A" w:rsidP="003468F6">
      <w:pPr>
        <w:pStyle w:val="Heading4"/>
      </w:pPr>
      <w:r>
        <w:t>Can Bus Internal Interface Rqmts</w:t>
      </w:r>
    </w:p>
    <w:p w:rsidR="00500605" w:rsidRDefault="00970A5A" w:rsidP="00500605">
      <w:r>
        <w:t>Can Bus Internal Interface Rqmts</w:t>
      </w:r>
    </w:p>
    <w:p w:rsidR="003468F6" w:rsidRPr="003468F6" w:rsidRDefault="003468F6" w:rsidP="003468F6">
      <w:pPr>
        <w:pStyle w:val="Heading5"/>
        <w:rPr>
          <w:b w:val="0"/>
          <w:u w:val="single"/>
        </w:rPr>
      </w:pPr>
      <w:r w:rsidRPr="003468F6">
        <w:rPr>
          <w:b w:val="0"/>
          <w:u w:val="single"/>
        </w:rPr>
        <w:t>LOCATN-REQ-091661/A-Timestamping</w:t>
      </w:r>
    </w:p>
    <w:p w:rsidR="00EA5696" w:rsidRDefault="00970A5A" w:rsidP="00EA5696">
      <w:pPr>
        <w:rPr>
          <w:ins w:id="133" w:author="Herman, Dave (D.)" w:date="2014-07-10T11:38:00Z"/>
          <w:rFonts w:cs="Arial"/>
        </w:rPr>
      </w:pPr>
      <w:ins w:id="134" w:author="Herman, Dave (D.)" w:date="2014-07-10T11:39:00Z">
        <w:r>
          <w:rPr>
            <w:rFonts w:cs="Arial"/>
          </w:rPr>
          <w:t>CAN data (as applicable) shall be time stamped upon receipt and fed to the location engine. The timestamping</w:t>
        </w:r>
        <w:r>
          <w:rPr>
            <w:rFonts w:cs="Arial"/>
          </w:rPr>
          <w:t xml:space="preserve"> shall have no jitter greater than </w:t>
        </w:r>
      </w:ins>
      <w:ins w:id="135" w:author="Herman, Dave (D.)" w:date="2014-07-10T11:40:00Z">
        <w:r>
          <w:rPr>
            <w:rFonts w:cs="Arial"/>
          </w:rPr>
          <w:t>10</w:t>
        </w:r>
      </w:ins>
      <w:ins w:id="136" w:author="Herman, Dave (D.)" w:date="2014-07-10T11:39:00Z">
        <w:r>
          <w:rPr>
            <w:rFonts w:cs="Arial"/>
          </w:rPr>
          <w:t xml:space="preserve">% of the delta time between </w:t>
        </w:r>
      </w:ins>
      <w:ins w:id="137" w:author="Herman, Dave (D.)" w:date="2014-07-10T11:40:00Z">
        <w:r>
          <w:rPr>
            <w:rFonts w:cs="Arial"/>
          </w:rPr>
          <w:t xml:space="preserve">updates of that </w:t>
        </w:r>
      </w:ins>
      <w:ins w:id="138" w:author="Herman, Dave (D.)" w:date="2014-07-10T11:39:00Z">
        <w:r>
          <w:rPr>
            <w:rFonts w:cs="Arial"/>
          </w:rPr>
          <w:t xml:space="preserve">signal. </w:t>
        </w:r>
      </w:ins>
    </w:p>
    <w:p w:rsidR="00500605" w:rsidRPr="00EA5696" w:rsidRDefault="00970A5A" w:rsidP="00EA5696"/>
    <w:p w:rsidR="003468F6" w:rsidRPr="003468F6" w:rsidRDefault="003468F6" w:rsidP="003468F6">
      <w:pPr>
        <w:pStyle w:val="Heading5"/>
        <w:rPr>
          <w:b w:val="0"/>
          <w:u w:val="single"/>
        </w:rPr>
      </w:pPr>
      <w:r w:rsidRPr="003468F6">
        <w:rPr>
          <w:b w:val="0"/>
          <w:u w:val="single"/>
        </w:rPr>
        <w:t>LOCATN-REQ-091662/A-DataLoss Mitigation</w:t>
      </w:r>
    </w:p>
    <w:p w:rsidR="00A34C3A" w:rsidRDefault="00970A5A" w:rsidP="00A34C3A">
      <w:pPr>
        <w:rPr>
          <w:ins w:id="139" w:author="Herman, Dave (D.)" w:date="2014-07-10T11:42:00Z"/>
          <w:rFonts w:cs="Arial"/>
        </w:rPr>
      </w:pPr>
      <w:ins w:id="140" w:author="Herman, Dave (D.)" w:date="2014-07-10T11:41:00Z">
        <w:r>
          <w:rPr>
            <w:rFonts w:cs="Arial"/>
          </w:rPr>
          <w:t>CAN Bus interface will be verified to never drop data. This testing shall be done under worst case system load</w:t>
        </w:r>
      </w:ins>
    </w:p>
    <w:p w:rsidR="00500605" w:rsidRPr="00A34C3A" w:rsidRDefault="00970A5A" w:rsidP="00A34C3A"/>
    <w:p w:rsidR="003468F6" w:rsidRPr="003468F6" w:rsidRDefault="003468F6" w:rsidP="003468F6">
      <w:pPr>
        <w:pStyle w:val="Heading5"/>
        <w:rPr>
          <w:b w:val="0"/>
          <w:u w:val="single"/>
        </w:rPr>
      </w:pPr>
      <w:r w:rsidRPr="003468F6">
        <w:rPr>
          <w:b w:val="0"/>
          <w:u w:val="single"/>
        </w:rPr>
        <w:t>LOCATN-REQ-091663/A-Data Over Buffering</w:t>
      </w:r>
    </w:p>
    <w:p w:rsidR="00500605" w:rsidRPr="00933C7F" w:rsidRDefault="00970A5A" w:rsidP="00933C7F">
      <w:r w:rsidRPr="00933C7F">
        <w:t>CAN Bus interface will insure that s</w:t>
      </w:r>
      <w:r w:rsidRPr="00933C7F">
        <w:t>pacing between consecutive messages is representative of th</w:t>
      </w:r>
      <w:r>
        <w:t>e actual inputs. If typical sepe</w:t>
      </w:r>
      <w:r w:rsidRPr="00933C7F">
        <w:t>ration is 20ms, having 1ms between messages is unacceptable.</w:t>
      </w:r>
    </w:p>
    <w:p w:rsidR="00406F39" w:rsidRDefault="00970A5A" w:rsidP="003468F6">
      <w:pPr>
        <w:pStyle w:val="Heading2"/>
      </w:pPr>
      <w:bookmarkStart w:id="141" w:name="_Toc13658840"/>
      <w:r w:rsidRPr="00B9479B">
        <w:t>LOCATN-FUN-REQ-022475/A-Configuration Parameters (TcSE ROIN-304495)</w:t>
      </w:r>
      <w:bookmarkEnd w:id="141"/>
    </w:p>
    <w:p w:rsidR="00406F39" w:rsidRDefault="00970A5A" w:rsidP="003468F6">
      <w:pPr>
        <w:pStyle w:val="Heading3"/>
      </w:pPr>
      <w:bookmarkStart w:id="142" w:name="_Toc13658841"/>
      <w:r>
        <w:t>Requirements</w:t>
      </w:r>
      <w:bookmarkEnd w:id="142"/>
    </w:p>
    <w:p w:rsidR="003468F6" w:rsidRPr="003468F6" w:rsidRDefault="003468F6" w:rsidP="003468F6">
      <w:pPr>
        <w:pStyle w:val="Heading4"/>
        <w:rPr>
          <w:b w:val="0"/>
          <w:u w:val="single"/>
        </w:rPr>
      </w:pPr>
      <w:r w:rsidRPr="003468F6">
        <w:rPr>
          <w:b w:val="0"/>
          <w:u w:val="single"/>
        </w:rPr>
        <w:t>LOCATN-REQ-022476/C-Configuration (TcSE ROIN-304494)</w:t>
      </w:r>
    </w:p>
    <w:p w:rsidR="00AD276C" w:rsidRPr="00D25DF1" w:rsidRDefault="00970A5A">
      <w:pPr>
        <w:rPr>
          <w:rFonts w:cs="Arial"/>
        </w:rPr>
      </w:pPr>
      <w:r w:rsidRPr="00D25DF1">
        <w:rPr>
          <w:rFonts w:cs="Arial"/>
        </w:rPr>
        <w:t>The system shall obtain the following configuration from the ECU end of line configuration as specified in the Infotainment Diagnostic Spe</w:t>
      </w:r>
      <w:r w:rsidRPr="00D25DF1">
        <w:rPr>
          <w:rFonts w:cs="Arial"/>
        </w:rPr>
        <w:t>cification (IDS).</w:t>
      </w:r>
    </w:p>
    <w:tbl>
      <w:tblPr>
        <w:tblW w:w="10838" w:type="dxa"/>
        <w:jc w:val="center"/>
        <w:tblLook w:val="00A0" w:firstRow="1" w:lastRow="0" w:firstColumn="1" w:lastColumn="0" w:noHBand="0" w:noVBand="0"/>
      </w:tblPr>
      <w:tblGrid>
        <w:gridCol w:w="2600"/>
        <w:gridCol w:w="3000"/>
        <w:gridCol w:w="5238"/>
      </w:tblGrid>
      <w:tr w:rsidR="00AD276C" w:rsidRPr="00D25DF1">
        <w:trPr>
          <w:trHeight w:val="255"/>
          <w:jc w:val="center"/>
        </w:trPr>
        <w:tc>
          <w:tcPr>
            <w:tcW w:w="2600"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AD276C" w:rsidRPr="00D25DF1" w:rsidRDefault="00970A5A">
            <w:pPr>
              <w:rPr>
                <w:rFonts w:cs="Arial"/>
                <w:color w:val="000000"/>
              </w:rPr>
            </w:pPr>
            <w:r w:rsidRPr="00D25DF1">
              <w:rPr>
                <w:rFonts w:cs="Arial"/>
                <w:color w:val="000000"/>
              </w:rPr>
              <w:t>Parameter</w:t>
            </w:r>
          </w:p>
        </w:tc>
        <w:tc>
          <w:tcPr>
            <w:tcW w:w="3000" w:type="dxa"/>
            <w:tcBorders>
              <w:top w:val="single" w:sz="4" w:space="0" w:color="auto"/>
              <w:left w:val="nil"/>
              <w:bottom w:val="single" w:sz="4" w:space="0" w:color="auto"/>
              <w:right w:val="single" w:sz="4" w:space="0" w:color="auto"/>
            </w:tcBorders>
            <w:shd w:val="clear" w:color="auto" w:fill="FFFF00"/>
            <w:noWrap/>
            <w:vAlign w:val="bottom"/>
            <w:hideMark/>
          </w:tcPr>
          <w:p w:rsidR="00AD276C" w:rsidRPr="00D25DF1" w:rsidRDefault="00970A5A">
            <w:pPr>
              <w:rPr>
                <w:rFonts w:cs="Arial"/>
                <w:color w:val="000000"/>
              </w:rPr>
            </w:pPr>
            <w:r w:rsidRPr="00D25DF1">
              <w:rPr>
                <w:rFonts w:cs="Arial"/>
                <w:color w:val="000000"/>
              </w:rPr>
              <w:t>Units</w:t>
            </w:r>
          </w:p>
        </w:tc>
        <w:tc>
          <w:tcPr>
            <w:tcW w:w="5238" w:type="dxa"/>
            <w:tcBorders>
              <w:top w:val="single" w:sz="4" w:space="0" w:color="auto"/>
              <w:left w:val="nil"/>
              <w:bottom w:val="single" w:sz="4" w:space="0" w:color="auto"/>
              <w:right w:val="single" w:sz="4" w:space="0" w:color="auto"/>
            </w:tcBorders>
            <w:shd w:val="clear" w:color="auto" w:fill="FFFF00"/>
            <w:noWrap/>
            <w:vAlign w:val="bottom"/>
            <w:hideMark/>
          </w:tcPr>
          <w:p w:rsidR="00AD276C" w:rsidRPr="00D25DF1" w:rsidRDefault="00970A5A">
            <w:pPr>
              <w:rPr>
                <w:rFonts w:cs="Arial"/>
                <w:color w:val="000000"/>
              </w:rPr>
            </w:pPr>
            <w:r w:rsidRPr="00D25DF1">
              <w:rPr>
                <w:rFonts w:cs="Arial"/>
                <w:color w:val="000000"/>
              </w:rPr>
              <w:t>Usage</w:t>
            </w:r>
          </w:p>
        </w:tc>
      </w:tr>
      <w:tr w:rsidR="00AD276C" w:rsidRPr="00D25DF1" w:rsidTr="009A3227">
        <w:trPr>
          <w:trHeight w:val="600"/>
          <w:jc w:val="center"/>
        </w:trPr>
        <w:tc>
          <w:tcPr>
            <w:tcW w:w="2600" w:type="dxa"/>
            <w:tcBorders>
              <w:top w:val="nil"/>
              <w:left w:val="single" w:sz="4" w:space="0" w:color="auto"/>
              <w:bottom w:val="single" w:sz="4" w:space="0" w:color="auto"/>
              <w:right w:val="single" w:sz="4" w:space="0" w:color="auto"/>
            </w:tcBorders>
            <w:vAlign w:val="center"/>
            <w:hideMark/>
          </w:tcPr>
          <w:p w:rsidR="00AD276C" w:rsidRPr="00D25DF1" w:rsidRDefault="00970A5A" w:rsidP="009A3227">
            <w:pPr>
              <w:rPr>
                <w:rFonts w:cs="Arial"/>
                <w:color w:val="000000"/>
              </w:rPr>
            </w:pPr>
            <w:r w:rsidRPr="00D25DF1">
              <w:rPr>
                <w:rFonts w:cs="Arial"/>
                <w:color w:val="000000"/>
              </w:rPr>
              <w:t>Install angle of Apim for Accelerometer (X)</w:t>
            </w:r>
          </w:p>
        </w:tc>
        <w:tc>
          <w:tcPr>
            <w:tcW w:w="3000" w:type="dxa"/>
            <w:tcBorders>
              <w:top w:val="nil"/>
              <w:left w:val="nil"/>
              <w:bottom w:val="single" w:sz="4" w:space="0" w:color="auto"/>
              <w:right w:val="single" w:sz="4" w:space="0" w:color="auto"/>
            </w:tcBorders>
            <w:vAlign w:val="center"/>
          </w:tcPr>
          <w:p w:rsidR="00AD276C" w:rsidRPr="00D25DF1" w:rsidRDefault="00970A5A" w:rsidP="009A3227">
            <w:pPr>
              <w:rPr>
                <w:rFonts w:cs="Arial"/>
                <w:color w:val="000000"/>
              </w:rPr>
            </w:pPr>
            <w:r w:rsidRPr="00D25DF1">
              <w:rPr>
                <w:rFonts w:cs="Arial"/>
                <w:color w:val="000000"/>
              </w:rPr>
              <w:t>0 -&gt; 393.21 degrees</w:t>
            </w:r>
          </w:p>
        </w:tc>
        <w:tc>
          <w:tcPr>
            <w:tcW w:w="5238" w:type="dxa"/>
            <w:tcBorders>
              <w:top w:val="nil"/>
              <w:left w:val="nil"/>
              <w:bottom w:val="single" w:sz="4" w:space="0" w:color="auto"/>
              <w:right w:val="single" w:sz="4" w:space="0" w:color="auto"/>
            </w:tcBorders>
            <w:noWrap/>
            <w:vAlign w:val="center"/>
            <w:hideMark/>
          </w:tcPr>
          <w:p w:rsidR="00AD276C" w:rsidRPr="00D25DF1" w:rsidRDefault="00970A5A" w:rsidP="009A3227">
            <w:pPr>
              <w:rPr>
                <w:rFonts w:cs="Arial"/>
                <w:color w:val="000000"/>
              </w:rPr>
            </w:pPr>
            <w:r w:rsidRPr="00D25DF1">
              <w:rPr>
                <w:rFonts w:cs="Arial"/>
                <w:color w:val="000000"/>
              </w:rPr>
              <w:t>Needed for quicker calibration of sensors</w:t>
            </w:r>
          </w:p>
        </w:tc>
      </w:tr>
      <w:tr w:rsidR="00AD276C" w:rsidRPr="00D25DF1" w:rsidTr="009A3227">
        <w:trPr>
          <w:trHeight w:val="600"/>
          <w:jc w:val="center"/>
        </w:trPr>
        <w:tc>
          <w:tcPr>
            <w:tcW w:w="2600" w:type="dxa"/>
            <w:tcBorders>
              <w:top w:val="nil"/>
              <w:left w:val="single" w:sz="4" w:space="0" w:color="auto"/>
              <w:bottom w:val="single" w:sz="4" w:space="0" w:color="auto"/>
              <w:right w:val="single" w:sz="4" w:space="0" w:color="auto"/>
            </w:tcBorders>
            <w:vAlign w:val="center"/>
            <w:hideMark/>
          </w:tcPr>
          <w:p w:rsidR="00AD276C" w:rsidRPr="00D25DF1" w:rsidRDefault="00970A5A" w:rsidP="009A3227">
            <w:pPr>
              <w:rPr>
                <w:rFonts w:cs="Arial"/>
                <w:color w:val="000000"/>
              </w:rPr>
            </w:pPr>
            <w:r w:rsidRPr="00D25DF1">
              <w:rPr>
                <w:rFonts w:cs="Arial"/>
                <w:color w:val="000000"/>
              </w:rPr>
              <w:t>Install angle of Apim for Accelerometer (Y)</w:t>
            </w:r>
          </w:p>
        </w:tc>
        <w:tc>
          <w:tcPr>
            <w:tcW w:w="3000" w:type="dxa"/>
            <w:tcBorders>
              <w:top w:val="nil"/>
              <w:left w:val="nil"/>
              <w:bottom w:val="single" w:sz="4" w:space="0" w:color="auto"/>
              <w:right w:val="single" w:sz="4" w:space="0" w:color="auto"/>
            </w:tcBorders>
            <w:vAlign w:val="center"/>
          </w:tcPr>
          <w:p w:rsidR="00AD276C" w:rsidRPr="00D25DF1" w:rsidRDefault="00970A5A" w:rsidP="009A3227">
            <w:pPr>
              <w:rPr>
                <w:rFonts w:cs="Arial"/>
                <w:color w:val="000000"/>
              </w:rPr>
            </w:pPr>
            <w:r w:rsidRPr="00D25DF1">
              <w:rPr>
                <w:rFonts w:cs="Arial"/>
                <w:color w:val="000000"/>
              </w:rPr>
              <w:t>0 -&gt; 393.21 degrees</w:t>
            </w:r>
          </w:p>
        </w:tc>
        <w:tc>
          <w:tcPr>
            <w:tcW w:w="5238" w:type="dxa"/>
            <w:tcBorders>
              <w:top w:val="nil"/>
              <w:left w:val="nil"/>
              <w:bottom w:val="single" w:sz="4" w:space="0" w:color="auto"/>
              <w:right w:val="single" w:sz="4" w:space="0" w:color="auto"/>
            </w:tcBorders>
            <w:noWrap/>
            <w:vAlign w:val="center"/>
            <w:hideMark/>
          </w:tcPr>
          <w:p w:rsidR="00AD276C" w:rsidRPr="00D25DF1" w:rsidRDefault="00970A5A" w:rsidP="009A3227">
            <w:pPr>
              <w:rPr>
                <w:rFonts w:cs="Arial"/>
                <w:color w:val="000000"/>
              </w:rPr>
            </w:pPr>
            <w:r w:rsidRPr="00D25DF1">
              <w:rPr>
                <w:rFonts w:cs="Arial"/>
                <w:color w:val="000000"/>
              </w:rPr>
              <w:t>Needed for quicker calibration of sensors</w:t>
            </w:r>
          </w:p>
        </w:tc>
      </w:tr>
      <w:tr w:rsidR="00AD276C" w:rsidRPr="00D25DF1" w:rsidTr="009A3227">
        <w:trPr>
          <w:trHeight w:val="600"/>
          <w:jc w:val="center"/>
        </w:trPr>
        <w:tc>
          <w:tcPr>
            <w:tcW w:w="2600" w:type="dxa"/>
            <w:tcBorders>
              <w:top w:val="nil"/>
              <w:left w:val="single" w:sz="4" w:space="0" w:color="auto"/>
              <w:bottom w:val="single" w:sz="4" w:space="0" w:color="auto"/>
              <w:right w:val="single" w:sz="4" w:space="0" w:color="auto"/>
            </w:tcBorders>
            <w:vAlign w:val="center"/>
            <w:hideMark/>
          </w:tcPr>
          <w:p w:rsidR="00AD276C" w:rsidRPr="00D25DF1" w:rsidRDefault="00970A5A" w:rsidP="009A3227">
            <w:pPr>
              <w:rPr>
                <w:rFonts w:cs="Arial"/>
                <w:color w:val="000000"/>
              </w:rPr>
            </w:pPr>
            <w:r w:rsidRPr="00D25DF1">
              <w:rPr>
                <w:rFonts w:cs="Arial"/>
                <w:color w:val="000000"/>
              </w:rPr>
              <w:t>Install angle of Apim for Accelerometer (Z)</w:t>
            </w:r>
          </w:p>
        </w:tc>
        <w:tc>
          <w:tcPr>
            <w:tcW w:w="3000" w:type="dxa"/>
            <w:tcBorders>
              <w:top w:val="nil"/>
              <w:left w:val="nil"/>
              <w:bottom w:val="single" w:sz="4" w:space="0" w:color="auto"/>
              <w:right w:val="single" w:sz="4" w:space="0" w:color="auto"/>
            </w:tcBorders>
            <w:vAlign w:val="center"/>
          </w:tcPr>
          <w:p w:rsidR="00AD276C" w:rsidRPr="00D25DF1" w:rsidRDefault="00970A5A" w:rsidP="009A3227">
            <w:pPr>
              <w:rPr>
                <w:rFonts w:cs="Arial"/>
                <w:color w:val="000000"/>
              </w:rPr>
            </w:pPr>
            <w:r w:rsidRPr="00D25DF1">
              <w:rPr>
                <w:rFonts w:cs="Arial"/>
                <w:color w:val="000000"/>
              </w:rPr>
              <w:t>0 -&gt; 393.21 degrees</w:t>
            </w:r>
          </w:p>
        </w:tc>
        <w:tc>
          <w:tcPr>
            <w:tcW w:w="5238" w:type="dxa"/>
            <w:tcBorders>
              <w:top w:val="nil"/>
              <w:left w:val="nil"/>
              <w:bottom w:val="single" w:sz="4" w:space="0" w:color="auto"/>
              <w:right w:val="single" w:sz="4" w:space="0" w:color="auto"/>
            </w:tcBorders>
            <w:noWrap/>
            <w:vAlign w:val="center"/>
            <w:hideMark/>
          </w:tcPr>
          <w:p w:rsidR="00AD276C" w:rsidRPr="00D25DF1" w:rsidRDefault="00970A5A" w:rsidP="009A3227">
            <w:pPr>
              <w:rPr>
                <w:rFonts w:cs="Arial"/>
                <w:color w:val="000000"/>
              </w:rPr>
            </w:pPr>
            <w:r w:rsidRPr="00D25DF1">
              <w:rPr>
                <w:rFonts w:cs="Arial"/>
                <w:color w:val="000000"/>
              </w:rPr>
              <w:t>Needed for quicker calibration of sensors</w:t>
            </w:r>
          </w:p>
        </w:tc>
      </w:tr>
      <w:tr w:rsidR="00AD276C" w:rsidRPr="00D25DF1" w:rsidTr="009A3227">
        <w:trPr>
          <w:trHeight w:val="510"/>
          <w:jc w:val="center"/>
        </w:trPr>
        <w:tc>
          <w:tcPr>
            <w:tcW w:w="2600" w:type="dxa"/>
            <w:tcBorders>
              <w:top w:val="nil"/>
              <w:left w:val="single" w:sz="4" w:space="0" w:color="auto"/>
              <w:bottom w:val="single" w:sz="4" w:space="0" w:color="auto"/>
              <w:right w:val="single" w:sz="4" w:space="0" w:color="auto"/>
            </w:tcBorders>
            <w:vAlign w:val="center"/>
            <w:hideMark/>
          </w:tcPr>
          <w:p w:rsidR="00AD276C" w:rsidRPr="00D25DF1" w:rsidRDefault="00970A5A" w:rsidP="009A3227">
            <w:pPr>
              <w:rPr>
                <w:rFonts w:cs="Arial"/>
                <w:color w:val="000000"/>
              </w:rPr>
            </w:pPr>
            <w:r w:rsidRPr="00D25DF1">
              <w:rPr>
                <w:rFonts w:cs="Arial"/>
                <w:color w:val="000000"/>
              </w:rPr>
              <w:t xml:space="preserve">Wheel ticks to revolution front </w:t>
            </w:r>
          </w:p>
        </w:tc>
        <w:tc>
          <w:tcPr>
            <w:tcW w:w="3000" w:type="dxa"/>
            <w:tcBorders>
              <w:top w:val="nil"/>
              <w:left w:val="nil"/>
              <w:bottom w:val="single" w:sz="4" w:space="0" w:color="auto"/>
              <w:right w:val="single" w:sz="4" w:space="0" w:color="auto"/>
            </w:tcBorders>
            <w:vAlign w:val="center"/>
            <w:hideMark/>
          </w:tcPr>
          <w:p w:rsidR="00AD276C" w:rsidRPr="00D25DF1" w:rsidRDefault="00970A5A" w:rsidP="009A3227">
            <w:pPr>
              <w:rPr>
                <w:rFonts w:cs="Arial"/>
                <w:color w:val="000000"/>
              </w:rPr>
            </w:pPr>
            <w:r w:rsidRPr="00D25DF1">
              <w:rPr>
                <w:rFonts w:cs="Arial"/>
                <w:color w:val="000000"/>
              </w:rPr>
              <w:t xml:space="preserve">40-&gt;100 </w:t>
            </w:r>
          </w:p>
        </w:tc>
        <w:tc>
          <w:tcPr>
            <w:tcW w:w="5238" w:type="dxa"/>
            <w:tcBorders>
              <w:top w:val="nil"/>
              <w:left w:val="nil"/>
              <w:bottom w:val="single" w:sz="4" w:space="0" w:color="auto"/>
              <w:right w:val="single" w:sz="4" w:space="0" w:color="auto"/>
            </w:tcBorders>
            <w:noWrap/>
            <w:vAlign w:val="center"/>
            <w:hideMark/>
          </w:tcPr>
          <w:p w:rsidR="00AD276C" w:rsidRPr="00D25DF1" w:rsidRDefault="00970A5A" w:rsidP="009A3227">
            <w:pPr>
              <w:rPr>
                <w:rFonts w:cs="Arial"/>
                <w:color w:val="000000"/>
              </w:rPr>
            </w:pPr>
            <w:r w:rsidRPr="00D25DF1">
              <w:rPr>
                <w:rFonts w:cs="Arial"/>
                <w:color w:val="000000"/>
              </w:rPr>
              <w:t>Needed for quicker calibration of sensors</w:t>
            </w:r>
          </w:p>
        </w:tc>
      </w:tr>
      <w:tr w:rsidR="00AD276C" w:rsidRPr="00D25DF1" w:rsidTr="009A3227">
        <w:trPr>
          <w:trHeight w:val="1020"/>
          <w:jc w:val="center"/>
        </w:trPr>
        <w:tc>
          <w:tcPr>
            <w:tcW w:w="2600" w:type="dxa"/>
            <w:tcBorders>
              <w:top w:val="nil"/>
              <w:left w:val="single" w:sz="4" w:space="0" w:color="auto"/>
              <w:bottom w:val="single" w:sz="4" w:space="0" w:color="auto"/>
              <w:right w:val="single" w:sz="4" w:space="0" w:color="auto"/>
            </w:tcBorders>
            <w:vAlign w:val="center"/>
            <w:hideMark/>
          </w:tcPr>
          <w:p w:rsidR="00AD276C" w:rsidRPr="00D25DF1" w:rsidRDefault="00970A5A" w:rsidP="009A3227">
            <w:pPr>
              <w:rPr>
                <w:rFonts w:cs="Arial"/>
                <w:color w:val="000000"/>
              </w:rPr>
            </w:pPr>
            <w:r w:rsidRPr="00D25DF1">
              <w:rPr>
                <w:rFonts w:cs="Arial"/>
                <w:color w:val="000000"/>
              </w:rPr>
              <w:lastRenderedPageBreak/>
              <w:t xml:space="preserve">Wheel ticks to revolution rear </w:t>
            </w:r>
          </w:p>
        </w:tc>
        <w:tc>
          <w:tcPr>
            <w:tcW w:w="3000" w:type="dxa"/>
            <w:tcBorders>
              <w:top w:val="nil"/>
              <w:left w:val="nil"/>
              <w:bottom w:val="single" w:sz="4" w:space="0" w:color="auto"/>
              <w:right w:val="single" w:sz="4" w:space="0" w:color="auto"/>
            </w:tcBorders>
            <w:vAlign w:val="center"/>
            <w:hideMark/>
          </w:tcPr>
          <w:p w:rsidR="00AD276C" w:rsidRPr="00D25DF1" w:rsidRDefault="00970A5A" w:rsidP="009A3227">
            <w:pPr>
              <w:rPr>
                <w:rFonts w:cs="Arial"/>
                <w:color w:val="000000"/>
              </w:rPr>
            </w:pPr>
            <w:r w:rsidRPr="00D25DF1">
              <w:rPr>
                <w:rFonts w:cs="Arial"/>
                <w:color w:val="000000"/>
              </w:rPr>
              <w:t>40-&gt;100</w:t>
            </w:r>
          </w:p>
        </w:tc>
        <w:tc>
          <w:tcPr>
            <w:tcW w:w="5238" w:type="dxa"/>
            <w:tcBorders>
              <w:top w:val="nil"/>
              <w:left w:val="nil"/>
              <w:bottom w:val="single" w:sz="4" w:space="0" w:color="auto"/>
              <w:right w:val="single" w:sz="4" w:space="0" w:color="auto"/>
            </w:tcBorders>
            <w:noWrap/>
            <w:vAlign w:val="center"/>
            <w:hideMark/>
          </w:tcPr>
          <w:p w:rsidR="00AD276C" w:rsidRPr="00D25DF1" w:rsidRDefault="00970A5A" w:rsidP="009A3227">
            <w:pPr>
              <w:rPr>
                <w:rFonts w:cs="Arial"/>
                <w:color w:val="000000"/>
              </w:rPr>
            </w:pPr>
            <w:r w:rsidRPr="00D25DF1">
              <w:rPr>
                <w:rFonts w:cs="Arial"/>
                <w:color w:val="000000"/>
              </w:rPr>
              <w:t xml:space="preserve">Needed for quicker </w:t>
            </w:r>
            <w:r w:rsidRPr="00D25DF1">
              <w:rPr>
                <w:rFonts w:cs="Arial"/>
                <w:color w:val="000000"/>
              </w:rPr>
              <w:t>calibration of sensors</w:t>
            </w:r>
          </w:p>
        </w:tc>
      </w:tr>
      <w:tr w:rsidR="00AD276C" w:rsidRPr="00D25DF1" w:rsidTr="009A3227">
        <w:trPr>
          <w:trHeight w:val="300"/>
          <w:jc w:val="center"/>
        </w:trPr>
        <w:tc>
          <w:tcPr>
            <w:tcW w:w="2600" w:type="dxa"/>
            <w:tcBorders>
              <w:top w:val="nil"/>
              <w:left w:val="single" w:sz="4" w:space="0" w:color="auto"/>
              <w:bottom w:val="single" w:sz="4" w:space="0" w:color="auto"/>
              <w:right w:val="single" w:sz="4" w:space="0" w:color="auto"/>
            </w:tcBorders>
            <w:vAlign w:val="center"/>
            <w:hideMark/>
          </w:tcPr>
          <w:p w:rsidR="00AD276C" w:rsidRPr="00D25DF1" w:rsidRDefault="00970A5A" w:rsidP="009A3227">
            <w:pPr>
              <w:rPr>
                <w:rFonts w:cs="Arial"/>
                <w:color w:val="000000"/>
              </w:rPr>
            </w:pPr>
            <w:r w:rsidRPr="00D25DF1">
              <w:rPr>
                <w:rFonts w:cs="Arial"/>
                <w:color w:val="000000"/>
              </w:rPr>
              <w:t>Tire Circumference as built</w:t>
            </w:r>
          </w:p>
        </w:tc>
        <w:tc>
          <w:tcPr>
            <w:tcW w:w="3000" w:type="dxa"/>
            <w:tcBorders>
              <w:top w:val="nil"/>
              <w:left w:val="nil"/>
              <w:bottom w:val="single" w:sz="4" w:space="0" w:color="auto"/>
              <w:right w:val="single" w:sz="4" w:space="0" w:color="auto"/>
            </w:tcBorders>
            <w:vAlign w:val="center"/>
            <w:hideMark/>
          </w:tcPr>
          <w:p w:rsidR="00AD276C" w:rsidRPr="00D25DF1" w:rsidRDefault="00970A5A" w:rsidP="009A3227">
            <w:pPr>
              <w:rPr>
                <w:rFonts w:cs="Arial"/>
                <w:color w:val="000000"/>
              </w:rPr>
            </w:pPr>
            <w:r w:rsidRPr="00D25DF1">
              <w:rPr>
                <w:rFonts w:cs="Arial"/>
                <w:color w:val="000000"/>
              </w:rPr>
              <w:t>100 -&gt; 455 cm</w:t>
            </w:r>
          </w:p>
        </w:tc>
        <w:tc>
          <w:tcPr>
            <w:tcW w:w="5238" w:type="dxa"/>
            <w:tcBorders>
              <w:top w:val="nil"/>
              <w:left w:val="nil"/>
              <w:bottom w:val="single" w:sz="4" w:space="0" w:color="auto"/>
              <w:right w:val="single" w:sz="4" w:space="0" w:color="auto"/>
            </w:tcBorders>
            <w:noWrap/>
            <w:vAlign w:val="center"/>
            <w:hideMark/>
          </w:tcPr>
          <w:p w:rsidR="00AD276C" w:rsidRPr="00D25DF1" w:rsidRDefault="00970A5A" w:rsidP="009A3227">
            <w:pPr>
              <w:rPr>
                <w:rFonts w:cs="Arial"/>
                <w:color w:val="000000"/>
              </w:rPr>
            </w:pPr>
            <w:r w:rsidRPr="00D25DF1">
              <w:rPr>
                <w:rFonts w:cs="Arial"/>
                <w:color w:val="000000"/>
              </w:rPr>
              <w:t>Needed for quicker calibration of sensors</w:t>
            </w:r>
          </w:p>
        </w:tc>
      </w:tr>
      <w:tr w:rsidR="00AD276C" w:rsidRPr="00D25DF1" w:rsidTr="009A3227">
        <w:trPr>
          <w:trHeight w:val="255"/>
          <w:jc w:val="center"/>
        </w:trPr>
        <w:tc>
          <w:tcPr>
            <w:tcW w:w="2600" w:type="dxa"/>
            <w:tcBorders>
              <w:top w:val="nil"/>
              <w:left w:val="single" w:sz="4" w:space="0" w:color="auto"/>
              <w:bottom w:val="single" w:sz="4" w:space="0" w:color="auto"/>
              <w:right w:val="single" w:sz="4" w:space="0" w:color="auto"/>
            </w:tcBorders>
            <w:vAlign w:val="center"/>
            <w:hideMark/>
          </w:tcPr>
          <w:p w:rsidR="00AD276C" w:rsidRPr="00D25DF1" w:rsidRDefault="00970A5A" w:rsidP="009A3227">
            <w:pPr>
              <w:rPr>
                <w:rFonts w:cs="Arial"/>
                <w:color w:val="000000"/>
              </w:rPr>
            </w:pPr>
            <w:r w:rsidRPr="00D25DF1">
              <w:rPr>
                <w:rFonts w:cs="Arial"/>
                <w:color w:val="000000"/>
              </w:rPr>
              <w:t xml:space="preserve">distance from IP to rear axle </w:t>
            </w:r>
          </w:p>
        </w:tc>
        <w:tc>
          <w:tcPr>
            <w:tcW w:w="3000" w:type="dxa"/>
            <w:tcBorders>
              <w:top w:val="nil"/>
              <w:left w:val="nil"/>
              <w:bottom w:val="single" w:sz="4" w:space="0" w:color="auto"/>
              <w:right w:val="single" w:sz="4" w:space="0" w:color="auto"/>
            </w:tcBorders>
            <w:vAlign w:val="center"/>
            <w:hideMark/>
          </w:tcPr>
          <w:p w:rsidR="00AD276C" w:rsidRPr="00D25DF1" w:rsidRDefault="00970A5A" w:rsidP="009A3227">
            <w:pPr>
              <w:rPr>
                <w:rFonts w:cs="Arial"/>
                <w:color w:val="000000"/>
              </w:rPr>
            </w:pPr>
            <w:r w:rsidRPr="00D25DF1">
              <w:rPr>
                <w:rFonts w:cs="Arial"/>
                <w:color w:val="000000"/>
              </w:rPr>
              <w:t>100 -&gt; 65735 cm</w:t>
            </w:r>
          </w:p>
        </w:tc>
        <w:tc>
          <w:tcPr>
            <w:tcW w:w="5238" w:type="dxa"/>
            <w:tcBorders>
              <w:top w:val="nil"/>
              <w:left w:val="nil"/>
              <w:bottom w:val="single" w:sz="4" w:space="0" w:color="auto"/>
              <w:right w:val="single" w:sz="4" w:space="0" w:color="auto"/>
            </w:tcBorders>
            <w:noWrap/>
            <w:vAlign w:val="center"/>
            <w:hideMark/>
          </w:tcPr>
          <w:p w:rsidR="00AD276C" w:rsidRPr="00D25DF1" w:rsidRDefault="00970A5A" w:rsidP="009A3227">
            <w:pPr>
              <w:rPr>
                <w:rFonts w:cs="Arial"/>
                <w:color w:val="000000"/>
              </w:rPr>
            </w:pPr>
            <w:r w:rsidRPr="00D25DF1">
              <w:rPr>
                <w:rFonts w:cs="Arial"/>
                <w:color w:val="000000"/>
              </w:rPr>
              <w:t>Needed for quicker calibration of sensors</w:t>
            </w:r>
          </w:p>
        </w:tc>
      </w:tr>
      <w:tr w:rsidR="00AD276C" w:rsidRPr="00D25DF1" w:rsidTr="009A3227">
        <w:trPr>
          <w:trHeight w:val="255"/>
          <w:jc w:val="center"/>
        </w:trPr>
        <w:tc>
          <w:tcPr>
            <w:tcW w:w="2600" w:type="dxa"/>
            <w:tcBorders>
              <w:top w:val="nil"/>
              <w:left w:val="single" w:sz="4" w:space="0" w:color="auto"/>
              <w:bottom w:val="single" w:sz="4" w:space="0" w:color="auto"/>
              <w:right w:val="single" w:sz="4" w:space="0" w:color="auto"/>
            </w:tcBorders>
            <w:vAlign w:val="center"/>
            <w:hideMark/>
          </w:tcPr>
          <w:p w:rsidR="00AD276C" w:rsidRPr="00D25DF1" w:rsidRDefault="00970A5A" w:rsidP="009A3227">
            <w:pPr>
              <w:rPr>
                <w:rFonts w:cs="Arial"/>
                <w:color w:val="000000"/>
              </w:rPr>
            </w:pPr>
            <w:r w:rsidRPr="00D25DF1">
              <w:rPr>
                <w:rFonts w:cs="Arial"/>
                <w:color w:val="000000"/>
              </w:rPr>
              <w:t>Antenna Type</w:t>
            </w:r>
          </w:p>
        </w:tc>
        <w:tc>
          <w:tcPr>
            <w:tcW w:w="3000" w:type="dxa"/>
            <w:tcBorders>
              <w:top w:val="nil"/>
              <w:left w:val="nil"/>
              <w:bottom w:val="single" w:sz="4" w:space="0" w:color="auto"/>
              <w:right w:val="single" w:sz="4" w:space="0" w:color="auto"/>
            </w:tcBorders>
            <w:vAlign w:val="center"/>
            <w:hideMark/>
          </w:tcPr>
          <w:p w:rsidR="00AD276C" w:rsidRPr="00D25DF1" w:rsidRDefault="00970A5A" w:rsidP="009A3227">
            <w:pPr>
              <w:rPr>
                <w:rFonts w:cs="Arial"/>
                <w:color w:val="000000"/>
              </w:rPr>
            </w:pPr>
            <w:r w:rsidRPr="00D25DF1">
              <w:rPr>
                <w:rFonts w:cs="Arial"/>
                <w:color w:val="000000"/>
              </w:rPr>
              <w:t>Harada; Laird (0-255 table)</w:t>
            </w:r>
          </w:p>
        </w:tc>
        <w:tc>
          <w:tcPr>
            <w:tcW w:w="5238" w:type="dxa"/>
            <w:tcBorders>
              <w:top w:val="nil"/>
              <w:left w:val="nil"/>
              <w:bottom w:val="single" w:sz="4" w:space="0" w:color="auto"/>
              <w:right w:val="single" w:sz="4" w:space="0" w:color="auto"/>
            </w:tcBorders>
            <w:noWrap/>
            <w:vAlign w:val="center"/>
            <w:hideMark/>
          </w:tcPr>
          <w:p w:rsidR="00AD276C" w:rsidRPr="00D25DF1" w:rsidRDefault="00970A5A" w:rsidP="009A3227">
            <w:pPr>
              <w:rPr>
                <w:rFonts w:cs="Arial"/>
                <w:color w:val="000000"/>
              </w:rPr>
            </w:pPr>
            <w:r w:rsidRPr="00D25DF1">
              <w:rPr>
                <w:rFonts w:cs="Arial"/>
                <w:color w:val="000000"/>
              </w:rPr>
              <w:t xml:space="preserve">Used for Tuning </w:t>
            </w:r>
            <w:r w:rsidRPr="00D25DF1">
              <w:rPr>
                <w:rFonts w:cs="Arial"/>
                <w:color w:val="000000"/>
              </w:rPr>
              <w:t>GNSS Driver to the patch's unique pattern</w:t>
            </w:r>
          </w:p>
        </w:tc>
      </w:tr>
      <w:tr w:rsidR="00AD276C" w:rsidRPr="00D25DF1" w:rsidTr="009A3227">
        <w:trPr>
          <w:trHeight w:val="255"/>
          <w:jc w:val="center"/>
        </w:trPr>
        <w:tc>
          <w:tcPr>
            <w:tcW w:w="2600" w:type="dxa"/>
            <w:tcBorders>
              <w:top w:val="nil"/>
              <w:left w:val="single" w:sz="4" w:space="0" w:color="auto"/>
              <w:bottom w:val="single" w:sz="4" w:space="0" w:color="auto"/>
              <w:right w:val="single" w:sz="4" w:space="0" w:color="auto"/>
            </w:tcBorders>
            <w:vAlign w:val="center"/>
            <w:hideMark/>
          </w:tcPr>
          <w:p w:rsidR="00AD276C" w:rsidRPr="00D25DF1" w:rsidRDefault="00970A5A" w:rsidP="009A3227">
            <w:pPr>
              <w:rPr>
                <w:rFonts w:cs="Arial"/>
                <w:color w:val="000000"/>
              </w:rPr>
            </w:pPr>
            <w:r w:rsidRPr="00D25DF1">
              <w:rPr>
                <w:rFonts w:cs="Arial"/>
                <w:color w:val="000000"/>
              </w:rPr>
              <w:t>Front Track</w:t>
            </w:r>
          </w:p>
        </w:tc>
        <w:tc>
          <w:tcPr>
            <w:tcW w:w="3000" w:type="dxa"/>
            <w:tcBorders>
              <w:top w:val="nil"/>
              <w:left w:val="nil"/>
              <w:bottom w:val="single" w:sz="4" w:space="0" w:color="auto"/>
              <w:right w:val="single" w:sz="4" w:space="0" w:color="auto"/>
            </w:tcBorders>
            <w:vAlign w:val="center"/>
            <w:hideMark/>
          </w:tcPr>
          <w:p w:rsidR="00AD276C" w:rsidRPr="00D25DF1" w:rsidRDefault="00970A5A" w:rsidP="009A3227">
            <w:pPr>
              <w:rPr>
                <w:rFonts w:cs="Arial"/>
                <w:color w:val="000000"/>
              </w:rPr>
            </w:pPr>
            <w:r w:rsidRPr="00D25DF1">
              <w:rPr>
                <w:rFonts w:cs="Arial"/>
                <w:color w:val="000000"/>
              </w:rPr>
              <w:t>0-&gt;655.35 inches</w:t>
            </w:r>
          </w:p>
        </w:tc>
        <w:tc>
          <w:tcPr>
            <w:tcW w:w="5238" w:type="dxa"/>
            <w:tcBorders>
              <w:top w:val="nil"/>
              <w:left w:val="nil"/>
              <w:bottom w:val="single" w:sz="4" w:space="0" w:color="auto"/>
              <w:right w:val="single" w:sz="4" w:space="0" w:color="auto"/>
            </w:tcBorders>
            <w:noWrap/>
            <w:vAlign w:val="center"/>
            <w:hideMark/>
          </w:tcPr>
          <w:p w:rsidR="00AD276C" w:rsidRPr="00D25DF1" w:rsidRDefault="00970A5A" w:rsidP="009A3227">
            <w:pPr>
              <w:rPr>
                <w:rFonts w:cs="Arial"/>
                <w:color w:val="000000"/>
              </w:rPr>
            </w:pPr>
            <w:r w:rsidRPr="00D25DF1">
              <w:rPr>
                <w:rFonts w:cs="Arial"/>
                <w:color w:val="000000"/>
              </w:rPr>
              <w:t>Needed for quicker calibration of sensors</w:t>
            </w:r>
          </w:p>
        </w:tc>
      </w:tr>
      <w:tr w:rsidR="00AD276C" w:rsidRPr="00D25DF1" w:rsidTr="009A3227">
        <w:trPr>
          <w:trHeight w:val="255"/>
          <w:jc w:val="center"/>
        </w:trPr>
        <w:tc>
          <w:tcPr>
            <w:tcW w:w="2600" w:type="dxa"/>
            <w:tcBorders>
              <w:top w:val="nil"/>
              <w:left w:val="single" w:sz="4" w:space="0" w:color="auto"/>
              <w:bottom w:val="single" w:sz="4" w:space="0" w:color="auto"/>
              <w:right w:val="single" w:sz="4" w:space="0" w:color="auto"/>
            </w:tcBorders>
            <w:vAlign w:val="center"/>
            <w:hideMark/>
          </w:tcPr>
          <w:p w:rsidR="00AD276C" w:rsidRPr="00D25DF1" w:rsidRDefault="00970A5A" w:rsidP="009A3227">
            <w:pPr>
              <w:rPr>
                <w:rFonts w:cs="Arial"/>
                <w:color w:val="000000"/>
              </w:rPr>
            </w:pPr>
            <w:r w:rsidRPr="00D25DF1">
              <w:rPr>
                <w:rFonts w:cs="Arial"/>
                <w:color w:val="000000"/>
              </w:rPr>
              <w:t>Rear Track</w:t>
            </w:r>
          </w:p>
        </w:tc>
        <w:tc>
          <w:tcPr>
            <w:tcW w:w="3000" w:type="dxa"/>
            <w:tcBorders>
              <w:top w:val="nil"/>
              <w:left w:val="nil"/>
              <w:bottom w:val="single" w:sz="4" w:space="0" w:color="auto"/>
              <w:right w:val="single" w:sz="4" w:space="0" w:color="auto"/>
            </w:tcBorders>
            <w:vAlign w:val="center"/>
            <w:hideMark/>
          </w:tcPr>
          <w:p w:rsidR="00AD276C" w:rsidRPr="00D25DF1" w:rsidRDefault="00970A5A" w:rsidP="009A3227">
            <w:pPr>
              <w:rPr>
                <w:rFonts w:cs="Arial"/>
                <w:color w:val="000000"/>
              </w:rPr>
            </w:pPr>
            <w:r w:rsidRPr="00D25DF1">
              <w:rPr>
                <w:rFonts w:cs="Arial"/>
                <w:color w:val="000000"/>
              </w:rPr>
              <w:t>0-&gt;655.35 inches</w:t>
            </w:r>
          </w:p>
        </w:tc>
        <w:tc>
          <w:tcPr>
            <w:tcW w:w="5238" w:type="dxa"/>
            <w:tcBorders>
              <w:top w:val="nil"/>
              <w:left w:val="nil"/>
              <w:bottom w:val="single" w:sz="4" w:space="0" w:color="auto"/>
              <w:right w:val="single" w:sz="4" w:space="0" w:color="auto"/>
            </w:tcBorders>
            <w:noWrap/>
            <w:vAlign w:val="center"/>
            <w:hideMark/>
          </w:tcPr>
          <w:p w:rsidR="00AD276C" w:rsidRPr="00D25DF1" w:rsidRDefault="00970A5A" w:rsidP="009A3227">
            <w:pPr>
              <w:rPr>
                <w:rFonts w:cs="Arial"/>
                <w:color w:val="000000"/>
              </w:rPr>
            </w:pPr>
            <w:r w:rsidRPr="00D25DF1">
              <w:rPr>
                <w:rFonts w:cs="Arial"/>
                <w:color w:val="000000"/>
              </w:rPr>
              <w:t>Needed for quicker calibration of sensors</w:t>
            </w:r>
          </w:p>
        </w:tc>
      </w:tr>
      <w:tr w:rsidR="00AD276C" w:rsidRPr="00D25DF1" w:rsidTr="00D25DF1">
        <w:trPr>
          <w:trHeight w:val="255"/>
          <w:jc w:val="center"/>
        </w:trPr>
        <w:tc>
          <w:tcPr>
            <w:tcW w:w="2600" w:type="dxa"/>
            <w:tcBorders>
              <w:top w:val="nil"/>
              <w:left w:val="single" w:sz="4" w:space="0" w:color="auto"/>
              <w:bottom w:val="single" w:sz="4" w:space="0" w:color="auto"/>
              <w:right w:val="single" w:sz="4" w:space="0" w:color="auto"/>
            </w:tcBorders>
            <w:vAlign w:val="center"/>
            <w:hideMark/>
          </w:tcPr>
          <w:p w:rsidR="00AD276C" w:rsidRPr="00D25DF1" w:rsidRDefault="00970A5A" w:rsidP="009A3227">
            <w:pPr>
              <w:rPr>
                <w:rFonts w:cs="Arial"/>
                <w:color w:val="000000"/>
              </w:rPr>
            </w:pPr>
            <w:r w:rsidRPr="00D25DF1">
              <w:rPr>
                <w:rFonts w:cs="Arial"/>
                <w:color w:val="000000"/>
              </w:rPr>
              <w:t>Wheel Base</w:t>
            </w:r>
          </w:p>
        </w:tc>
        <w:tc>
          <w:tcPr>
            <w:tcW w:w="3000" w:type="dxa"/>
            <w:tcBorders>
              <w:top w:val="nil"/>
              <w:left w:val="nil"/>
              <w:bottom w:val="single" w:sz="4" w:space="0" w:color="auto"/>
              <w:right w:val="single" w:sz="4" w:space="0" w:color="auto"/>
            </w:tcBorders>
            <w:vAlign w:val="center"/>
            <w:hideMark/>
          </w:tcPr>
          <w:p w:rsidR="00AD276C" w:rsidRPr="00D25DF1" w:rsidRDefault="00970A5A" w:rsidP="009A3227">
            <w:pPr>
              <w:rPr>
                <w:rFonts w:cs="Arial"/>
                <w:color w:val="000000"/>
              </w:rPr>
            </w:pPr>
            <w:r w:rsidRPr="00D25DF1">
              <w:rPr>
                <w:rFonts w:cs="Arial"/>
                <w:color w:val="000000"/>
              </w:rPr>
              <w:t>0-&gt;655.35 inches</w:t>
            </w:r>
          </w:p>
        </w:tc>
        <w:tc>
          <w:tcPr>
            <w:tcW w:w="5238" w:type="dxa"/>
            <w:tcBorders>
              <w:top w:val="nil"/>
              <w:left w:val="nil"/>
              <w:bottom w:val="single" w:sz="4" w:space="0" w:color="auto"/>
              <w:right w:val="single" w:sz="4" w:space="0" w:color="auto"/>
            </w:tcBorders>
            <w:noWrap/>
            <w:vAlign w:val="center"/>
            <w:hideMark/>
          </w:tcPr>
          <w:p w:rsidR="00AD276C" w:rsidRPr="00D25DF1" w:rsidRDefault="00970A5A" w:rsidP="009A3227">
            <w:pPr>
              <w:rPr>
                <w:rFonts w:cs="Arial"/>
                <w:color w:val="000000"/>
              </w:rPr>
            </w:pPr>
            <w:r w:rsidRPr="00D25DF1">
              <w:rPr>
                <w:rFonts w:cs="Arial"/>
                <w:color w:val="000000"/>
              </w:rPr>
              <w:t>Needed for quicker calibration of sensors</w:t>
            </w:r>
          </w:p>
        </w:tc>
      </w:tr>
      <w:tr w:rsidR="009A3227" w:rsidRPr="00D25DF1" w:rsidTr="00D25DF1">
        <w:trPr>
          <w:trHeight w:val="255"/>
          <w:jc w:val="center"/>
        </w:trPr>
        <w:tc>
          <w:tcPr>
            <w:tcW w:w="2600" w:type="dxa"/>
            <w:tcBorders>
              <w:top w:val="single" w:sz="4" w:space="0" w:color="auto"/>
              <w:left w:val="single" w:sz="4" w:space="0" w:color="auto"/>
              <w:bottom w:val="single" w:sz="4" w:space="0" w:color="auto"/>
              <w:right w:val="single" w:sz="4" w:space="0" w:color="auto"/>
            </w:tcBorders>
            <w:vAlign w:val="center"/>
          </w:tcPr>
          <w:p w:rsidR="009A3227" w:rsidRPr="00D25DF1" w:rsidRDefault="00970A5A" w:rsidP="009A3227">
            <w:pPr>
              <w:rPr>
                <w:rFonts w:cs="Arial"/>
                <w:color w:val="000000"/>
              </w:rPr>
            </w:pPr>
            <w:r w:rsidRPr="00D25DF1">
              <w:rPr>
                <w:rFonts w:cs="Arial"/>
                <w:color w:val="000000"/>
              </w:rPr>
              <w:t>Drive_Type</w:t>
            </w:r>
          </w:p>
        </w:tc>
        <w:tc>
          <w:tcPr>
            <w:tcW w:w="3000" w:type="dxa"/>
            <w:tcBorders>
              <w:top w:val="single" w:sz="4" w:space="0" w:color="auto"/>
              <w:left w:val="nil"/>
              <w:bottom w:val="single" w:sz="4" w:space="0" w:color="auto"/>
              <w:right w:val="single" w:sz="4" w:space="0" w:color="auto"/>
            </w:tcBorders>
            <w:vAlign w:val="center"/>
          </w:tcPr>
          <w:p w:rsidR="009A3227" w:rsidRPr="00D25DF1" w:rsidRDefault="00970A5A" w:rsidP="009A3227">
            <w:pPr>
              <w:rPr>
                <w:rFonts w:cs="Arial"/>
              </w:rPr>
            </w:pPr>
            <w:r w:rsidRPr="00D25DF1">
              <w:rPr>
                <w:rFonts w:cs="Arial"/>
              </w:rPr>
              <w:t>00 – FWD</w:t>
            </w:r>
          </w:p>
          <w:p w:rsidR="009A3227" w:rsidRPr="00D25DF1" w:rsidRDefault="00970A5A" w:rsidP="009A3227">
            <w:pPr>
              <w:rPr>
                <w:rFonts w:cs="Arial"/>
              </w:rPr>
            </w:pPr>
            <w:r w:rsidRPr="00D25DF1">
              <w:rPr>
                <w:rFonts w:cs="Arial"/>
              </w:rPr>
              <w:t>01 – RWD</w:t>
            </w:r>
          </w:p>
          <w:p w:rsidR="009A3227" w:rsidRPr="00D25DF1" w:rsidRDefault="00970A5A" w:rsidP="009A3227">
            <w:pPr>
              <w:rPr>
                <w:rFonts w:cs="Arial"/>
              </w:rPr>
            </w:pPr>
            <w:r w:rsidRPr="00D25DF1">
              <w:rPr>
                <w:rFonts w:cs="Arial"/>
              </w:rPr>
              <w:t>02 – AWD</w:t>
            </w:r>
          </w:p>
          <w:p w:rsidR="009A3227" w:rsidRPr="00D25DF1" w:rsidRDefault="00970A5A" w:rsidP="009A3227">
            <w:pPr>
              <w:rPr>
                <w:rFonts w:cs="Arial"/>
              </w:rPr>
            </w:pPr>
            <w:r w:rsidRPr="00D25DF1">
              <w:rPr>
                <w:rFonts w:cs="Arial"/>
              </w:rPr>
              <w:t>03 – 4WD</w:t>
            </w:r>
          </w:p>
          <w:p w:rsidR="009A3227" w:rsidRPr="00D25DF1" w:rsidRDefault="00970A5A" w:rsidP="009A3227">
            <w:pPr>
              <w:rPr>
                <w:rFonts w:cs="Arial"/>
              </w:rPr>
            </w:pPr>
            <w:r w:rsidRPr="00D25DF1">
              <w:rPr>
                <w:rFonts w:cs="Arial"/>
              </w:rPr>
              <w:t>04 – Dually 2WD</w:t>
            </w:r>
          </w:p>
          <w:p w:rsidR="009A3227" w:rsidRPr="00D25DF1" w:rsidRDefault="00970A5A" w:rsidP="009A3227">
            <w:pPr>
              <w:rPr>
                <w:rFonts w:cs="Arial"/>
              </w:rPr>
            </w:pPr>
            <w:r w:rsidRPr="00D25DF1">
              <w:rPr>
                <w:rFonts w:cs="Arial"/>
              </w:rPr>
              <w:t>05 – Dually 4WD</w:t>
            </w:r>
          </w:p>
          <w:p w:rsidR="009A3227" w:rsidRPr="00D25DF1" w:rsidRDefault="00970A5A" w:rsidP="009A3227">
            <w:pPr>
              <w:rPr>
                <w:rFonts w:cs="Arial"/>
                <w:color w:val="000000"/>
              </w:rPr>
            </w:pPr>
            <w:r w:rsidRPr="00D25DF1">
              <w:rPr>
                <w:rFonts w:cs="Arial"/>
              </w:rPr>
              <w:t>06-FF - Reserved</w:t>
            </w:r>
          </w:p>
        </w:tc>
        <w:tc>
          <w:tcPr>
            <w:tcW w:w="5238" w:type="dxa"/>
            <w:tcBorders>
              <w:top w:val="single" w:sz="4" w:space="0" w:color="auto"/>
              <w:left w:val="nil"/>
              <w:bottom w:val="single" w:sz="4" w:space="0" w:color="auto"/>
              <w:right w:val="single" w:sz="4" w:space="0" w:color="auto"/>
            </w:tcBorders>
            <w:noWrap/>
            <w:vAlign w:val="center"/>
          </w:tcPr>
          <w:p w:rsidR="009A3227" w:rsidRPr="00D25DF1" w:rsidRDefault="00970A5A" w:rsidP="009A3227">
            <w:pPr>
              <w:rPr>
                <w:rFonts w:cs="Arial"/>
              </w:rPr>
            </w:pPr>
            <w:r w:rsidRPr="00D25DF1">
              <w:rPr>
                <w:rFonts w:cs="Arial"/>
              </w:rPr>
              <w:t xml:space="preserve">This is used for selecting which wheel to use as primary for dead reckoning </w:t>
            </w:r>
            <w:r w:rsidRPr="00D25DF1">
              <w:rPr>
                <w:rFonts w:cs="Arial"/>
              </w:rPr>
              <w:br/>
              <w:t>If FWD, send rear left</w:t>
            </w:r>
          </w:p>
          <w:p w:rsidR="009A3227" w:rsidRPr="00D25DF1" w:rsidRDefault="00970A5A" w:rsidP="009A3227">
            <w:pPr>
              <w:rPr>
                <w:rFonts w:cs="Arial"/>
              </w:rPr>
            </w:pPr>
            <w:r w:rsidRPr="00D25DF1">
              <w:rPr>
                <w:rFonts w:cs="Arial"/>
              </w:rPr>
              <w:t>If RWD, send front left</w:t>
            </w:r>
          </w:p>
          <w:p w:rsidR="009A3227" w:rsidRPr="00D25DF1" w:rsidRDefault="00970A5A" w:rsidP="009A3227">
            <w:pPr>
              <w:rPr>
                <w:rFonts w:cs="Arial"/>
              </w:rPr>
            </w:pPr>
            <w:r w:rsidRPr="00D25DF1">
              <w:rPr>
                <w:rFonts w:cs="Arial"/>
              </w:rPr>
              <w:t xml:space="preserve">if AWD or 4wd send front left </w:t>
            </w:r>
          </w:p>
          <w:p w:rsidR="009A3227" w:rsidRPr="00D25DF1" w:rsidRDefault="00970A5A" w:rsidP="009A3227">
            <w:pPr>
              <w:rPr>
                <w:rFonts w:cs="Arial"/>
                <w:color w:val="000000"/>
              </w:rPr>
            </w:pPr>
            <w:r w:rsidRPr="00D25DF1">
              <w:rPr>
                <w:rFonts w:cs="Arial"/>
              </w:rPr>
              <w:t xml:space="preserve">04 </w:t>
            </w:r>
            <w:r w:rsidRPr="00D25DF1">
              <w:rPr>
                <w:rFonts w:cs="Arial"/>
              </w:rPr>
              <w:t>or 05 = RWD, so send front left</w:t>
            </w:r>
            <w:r w:rsidRPr="00D25DF1">
              <w:rPr>
                <w:rFonts w:cs="Arial"/>
              </w:rPr>
              <w:br/>
              <w:t>if 06-FF send front left</w:t>
            </w:r>
          </w:p>
        </w:tc>
      </w:tr>
      <w:tr w:rsidR="00D25DF1" w:rsidRPr="00D25DF1" w:rsidTr="00D25DF1">
        <w:trPr>
          <w:trHeight w:val="255"/>
          <w:jc w:val="center"/>
        </w:trPr>
        <w:tc>
          <w:tcPr>
            <w:tcW w:w="2600" w:type="dxa"/>
            <w:tcBorders>
              <w:top w:val="single" w:sz="4" w:space="0" w:color="auto"/>
              <w:left w:val="single" w:sz="4" w:space="0" w:color="auto"/>
              <w:bottom w:val="single" w:sz="4" w:space="0" w:color="auto"/>
              <w:right w:val="single" w:sz="4" w:space="0" w:color="auto"/>
            </w:tcBorders>
            <w:vAlign w:val="center"/>
          </w:tcPr>
          <w:p w:rsidR="00D25DF1" w:rsidRPr="00D25DF1" w:rsidRDefault="00970A5A" w:rsidP="009A3227">
            <w:pPr>
              <w:rPr>
                <w:rFonts w:cs="Arial"/>
                <w:color w:val="000000"/>
              </w:rPr>
            </w:pPr>
            <w:r w:rsidRPr="00D25DF1">
              <w:rPr>
                <w:rFonts w:cs="Arial"/>
                <w:color w:val="000000"/>
              </w:rPr>
              <w:t>Time Seperation between wheel tick messages</w:t>
            </w:r>
          </w:p>
        </w:tc>
        <w:tc>
          <w:tcPr>
            <w:tcW w:w="3000" w:type="dxa"/>
            <w:tcBorders>
              <w:top w:val="single" w:sz="4" w:space="0" w:color="auto"/>
              <w:left w:val="nil"/>
              <w:bottom w:val="single" w:sz="4" w:space="0" w:color="auto"/>
              <w:right w:val="single" w:sz="4" w:space="0" w:color="auto"/>
            </w:tcBorders>
            <w:vAlign w:val="center"/>
          </w:tcPr>
          <w:p w:rsidR="00D25DF1" w:rsidRPr="00D25DF1" w:rsidRDefault="00970A5A" w:rsidP="00D25DF1">
            <w:pPr>
              <w:rPr>
                <w:rFonts w:cs="Arial"/>
                <w:color w:val="000000"/>
              </w:rPr>
            </w:pPr>
            <w:r w:rsidRPr="00D25DF1">
              <w:rPr>
                <w:rFonts w:cs="Arial"/>
                <w:color w:val="000000"/>
              </w:rPr>
              <w:t>0x00 – 20ms</w:t>
            </w:r>
          </w:p>
          <w:p w:rsidR="00D25DF1" w:rsidRPr="00D25DF1" w:rsidRDefault="00970A5A" w:rsidP="00D25DF1">
            <w:pPr>
              <w:rPr>
                <w:rFonts w:cs="Arial"/>
                <w:color w:val="000000"/>
              </w:rPr>
            </w:pPr>
            <w:r w:rsidRPr="00D25DF1">
              <w:rPr>
                <w:rFonts w:cs="Arial"/>
                <w:color w:val="000000"/>
              </w:rPr>
              <w:t>0x01 – 30ms</w:t>
            </w:r>
          </w:p>
          <w:p w:rsidR="00D25DF1" w:rsidRPr="00D25DF1" w:rsidRDefault="00970A5A" w:rsidP="00D25DF1">
            <w:pPr>
              <w:rPr>
                <w:rFonts w:cs="Arial"/>
                <w:color w:val="000000"/>
              </w:rPr>
            </w:pPr>
            <w:r w:rsidRPr="00D25DF1">
              <w:rPr>
                <w:rFonts w:cs="Arial"/>
                <w:color w:val="000000"/>
              </w:rPr>
              <w:t>0x02 – 40ms</w:t>
            </w:r>
          </w:p>
          <w:p w:rsidR="00D25DF1" w:rsidRPr="00D25DF1" w:rsidRDefault="00970A5A" w:rsidP="00D25DF1">
            <w:pPr>
              <w:rPr>
                <w:rFonts w:cs="Arial"/>
                <w:color w:val="000000"/>
              </w:rPr>
            </w:pPr>
            <w:r w:rsidRPr="00D25DF1">
              <w:rPr>
                <w:rFonts w:cs="Arial"/>
                <w:color w:val="000000"/>
              </w:rPr>
              <w:t>0x03 – 50ms</w:t>
            </w:r>
          </w:p>
          <w:p w:rsidR="00D25DF1" w:rsidRPr="00D25DF1" w:rsidRDefault="00970A5A" w:rsidP="00D25DF1">
            <w:pPr>
              <w:rPr>
                <w:rFonts w:cs="Arial"/>
                <w:color w:val="000000"/>
              </w:rPr>
            </w:pPr>
            <w:r w:rsidRPr="00D25DF1">
              <w:rPr>
                <w:rFonts w:cs="Arial"/>
                <w:color w:val="000000"/>
              </w:rPr>
              <w:t>0x04 – 60ms</w:t>
            </w:r>
          </w:p>
          <w:p w:rsidR="00D25DF1" w:rsidRPr="00D25DF1" w:rsidRDefault="00970A5A" w:rsidP="00D25DF1">
            <w:pPr>
              <w:rPr>
                <w:rFonts w:cs="Arial"/>
                <w:color w:val="000000"/>
              </w:rPr>
            </w:pPr>
            <w:r w:rsidRPr="00D25DF1">
              <w:rPr>
                <w:rFonts w:cs="Arial"/>
                <w:color w:val="000000"/>
              </w:rPr>
              <w:t>0x05 – 70ms</w:t>
            </w:r>
          </w:p>
          <w:p w:rsidR="00D25DF1" w:rsidRPr="00D25DF1" w:rsidRDefault="00970A5A" w:rsidP="00D25DF1">
            <w:pPr>
              <w:rPr>
                <w:rFonts w:cs="Arial"/>
                <w:color w:val="000000"/>
              </w:rPr>
            </w:pPr>
            <w:r w:rsidRPr="00D25DF1">
              <w:rPr>
                <w:rFonts w:cs="Arial"/>
                <w:color w:val="000000"/>
              </w:rPr>
              <w:t>0x06 – 80ms</w:t>
            </w:r>
          </w:p>
          <w:p w:rsidR="00D25DF1" w:rsidRPr="00D25DF1" w:rsidRDefault="00970A5A" w:rsidP="00D25DF1">
            <w:pPr>
              <w:rPr>
                <w:rFonts w:cs="Arial"/>
              </w:rPr>
            </w:pPr>
            <w:r w:rsidRPr="00D25DF1">
              <w:rPr>
                <w:rFonts w:cs="Arial"/>
                <w:color w:val="000000"/>
                <w:bdr w:val="none" w:sz="0" w:space="0" w:color="auto" w:frame="1"/>
              </w:rPr>
              <w:t>0x07 - Reserved</w:t>
            </w:r>
            <w:r w:rsidRPr="00D25DF1">
              <w:rPr>
                <w:rFonts w:cs="Arial"/>
                <w:color w:val="000000"/>
              </w:rPr>
              <w:t> </w:t>
            </w:r>
          </w:p>
          <w:p w:rsidR="00D25DF1" w:rsidRPr="00D25DF1" w:rsidRDefault="00970A5A" w:rsidP="009A3227">
            <w:pPr>
              <w:rPr>
                <w:rFonts w:cs="Arial"/>
              </w:rPr>
            </w:pPr>
          </w:p>
        </w:tc>
        <w:tc>
          <w:tcPr>
            <w:tcW w:w="5238" w:type="dxa"/>
            <w:tcBorders>
              <w:top w:val="single" w:sz="4" w:space="0" w:color="auto"/>
              <w:left w:val="nil"/>
              <w:bottom w:val="single" w:sz="4" w:space="0" w:color="auto"/>
              <w:right w:val="single" w:sz="4" w:space="0" w:color="auto"/>
            </w:tcBorders>
            <w:noWrap/>
            <w:vAlign w:val="center"/>
          </w:tcPr>
          <w:p w:rsidR="00D25DF1" w:rsidRPr="00D25DF1" w:rsidRDefault="00970A5A" w:rsidP="009A3227">
            <w:pPr>
              <w:rPr>
                <w:rFonts w:cs="Arial"/>
              </w:rPr>
            </w:pPr>
            <w:r w:rsidRPr="00D25DF1">
              <w:rPr>
                <w:rFonts w:cs="Arial"/>
              </w:rPr>
              <w:t xml:space="preserve">Vehicle specific timing for periodicity of wheel </w:t>
            </w:r>
            <w:r w:rsidRPr="00D25DF1">
              <w:rPr>
                <w:rFonts w:cs="Arial"/>
              </w:rPr>
              <w:t>tick messages (work around for non-realtime/timestamped wheel ticks from Can interface)</w:t>
            </w:r>
          </w:p>
        </w:tc>
      </w:tr>
    </w:tbl>
    <w:p w:rsidR="00AD276C" w:rsidRDefault="00970A5A">
      <w:pPr>
        <w:rPr>
          <w:rFonts w:eastAsia="MS Mincho"/>
        </w:rPr>
      </w:pPr>
    </w:p>
    <w:p w:rsidR="003468F6" w:rsidRPr="003468F6" w:rsidRDefault="003468F6" w:rsidP="003468F6">
      <w:pPr>
        <w:pStyle w:val="Heading4"/>
        <w:rPr>
          <w:b w:val="0"/>
          <w:u w:val="single"/>
        </w:rPr>
      </w:pPr>
      <w:r w:rsidRPr="003468F6">
        <w:rPr>
          <w:b w:val="0"/>
          <w:u w:val="single"/>
        </w:rPr>
        <w:t>LOCATN-REQ-318210/A-Auto Configuration for Determining Message Set to Read</w:t>
      </w:r>
    </w:p>
    <w:p w:rsidR="006F1FA3" w:rsidRPr="00855D58" w:rsidRDefault="00970A5A" w:rsidP="006F1FA3">
      <w:pPr>
        <w:rPr>
          <w:rFonts w:cs="Arial"/>
        </w:rPr>
      </w:pPr>
      <w:r>
        <w:rPr>
          <w:rFonts w:cs="Arial"/>
        </w:rPr>
        <w:t>O</w:t>
      </w:r>
      <w:r w:rsidRPr="00855D58">
        <w:rPr>
          <w:rFonts w:cs="Arial"/>
        </w:rPr>
        <w:t xml:space="preserve">n </w:t>
      </w:r>
      <w:r>
        <w:rPr>
          <w:rFonts w:cs="Arial"/>
        </w:rPr>
        <w:t xml:space="preserve">bus </w:t>
      </w:r>
      <w:r w:rsidRPr="00855D58">
        <w:rPr>
          <w:rFonts w:cs="Arial"/>
        </w:rPr>
        <w:t xml:space="preserve">wake up the </w:t>
      </w:r>
      <w:r>
        <w:rPr>
          <w:rFonts w:cs="Arial"/>
        </w:rPr>
        <w:t xml:space="preserve">potential Location Service </w:t>
      </w:r>
      <w:r w:rsidRPr="00855D58">
        <w:rPr>
          <w:rFonts w:cs="Arial"/>
        </w:rPr>
        <w:t>modules will send the</w:t>
      </w:r>
      <w:r>
        <w:rPr>
          <w:rFonts w:cs="Arial"/>
        </w:rPr>
        <w:t>ir respective</w:t>
      </w:r>
      <w:r w:rsidRPr="00855D58">
        <w:rPr>
          <w:rFonts w:cs="Arial"/>
        </w:rPr>
        <w:t xml:space="preserve"> messages 45E a</w:t>
      </w:r>
      <w:r>
        <w:rPr>
          <w:rFonts w:cs="Arial"/>
        </w:rPr>
        <w:t>nd 21E once and the value will be defaulted to zero</w:t>
      </w:r>
      <w:r w:rsidRPr="00855D58">
        <w:rPr>
          <w:rFonts w:cs="Arial"/>
        </w:rPr>
        <w:t>.  Once the module that is providing the actual data starts writing to the si</w:t>
      </w:r>
      <w:r>
        <w:rPr>
          <w:rFonts w:cs="Arial"/>
        </w:rPr>
        <w:t xml:space="preserve">gnal the value will no longer be zero.  The module that is not providing the actual data will no longer send the </w:t>
      </w:r>
      <w:r>
        <w:rPr>
          <w:rFonts w:cs="Arial"/>
        </w:rPr>
        <w:t xml:space="preserve">message on the bus after the initial messsage is sent.  </w:t>
      </w:r>
    </w:p>
    <w:p w:rsidR="006F1FA3" w:rsidRDefault="00970A5A" w:rsidP="00855D58">
      <w:pPr>
        <w:rPr>
          <w:rFonts w:cs="Arial"/>
        </w:rPr>
      </w:pPr>
    </w:p>
    <w:p w:rsidR="00855D58" w:rsidRPr="00855D58" w:rsidRDefault="00970A5A" w:rsidP="00855D58">
      <w:pPr>
        <w:rPr>
          <w:rFonts w:cs="Arial"/>
        </w:rPr>
      </w:pPr>
      <w:r w:rsidRPr="00855D58">
        <w:rPr>
          <w:rFonts w:cs="Arial"/>
        </w:rPr>
        <w:t xml:space="preserve">The client will </w:t>
      </w:r>
      <w:r>
        <w:rPr>
          <w:rFonts w:cs="Arial"/>
        </w:rPr>
        <w:t xml:space="preserve">initially </w:t>
      </w:r>
      <w:r w:rsidRPr="00855D58">
        <w:rPr>
          <w:rFonts w:cs="Arial"/>
        </w:rPr>
        <w:t>receive message</w:t>
      </w:r>
      <w:r>
        <w:rPr>
          <w:rFonts w:cs="Arial"/>
        </w:rPr>
        <w:t>s</w:t>
      </w:r>
      <w:r w:rsidRPr="00855D58">
        <w:rPr>
          <w:rFonts w:cs="Arial"/>
        </w:rPr>
        <w:t xml:space="preserve"> 0x45E and 0x21E on bus wake up (initialization) due to the Network initialization attribute being set to Yes.  The client shall monitor bits 4 through 7 </w:t>
      </w:r>
      <w:r>
        <w:rPr>
          <w:rFonts w:cs="Arial"/>
        </w:rPr>
        <w:t>of</w:t>
      </w:r>
      <w:r>
        <w:rPr>
          <w:rFonts w:cs="Arial"/>
        </w:rPr>
        <w:t xml:space="preserve"> each message </w:t>
      </w:r>
      <w:r w:rsidRPr="00855D58">
        <w:rPr>
          <w:rFonts w:cs="Arial"/>
        </w:rPr>
        <w:t xml:space="preserve">as they contain the Message Type parameter which will be used for auto configuration within the client.  When the Message Type is equal to 0x2 (Location2) the client shall use the CAN ID that transmitted the 0x2 as the Location Services data </w:t>
      </w:r>
      <w:r w:rsidRPr="00855D58">
        <w:rPr>
          <w:rFonts w:cs="Arial"/>
        </w:rPr>
        <w:t>provider.</w:t>
      </w:r>
    </w:p>
    <w:p w:rsidR="00855D58" w:rsidRPr="00855D58" w:rsidRDefault="00970A5A" w:rsidP="00855D58">
      <w:pPr>
        <w:rPr>
          <w:rFonts w:cs="Arial"/>
        </w:rPr>
      </w:pPr>
    </w:p>
    <w:p w:rsidR="00855D58" w:rsidRPr="00855D58" w:rsidRDefault="00970A5A" w:rsidP="00855D58">
      <w:r>
        <w:t>For</w:t>
      </w:r>
      <w:r>
        <w:t xml:space="preserve"> FNV2 architecture the LocationServiceLegacy_Tx interfaces </w:t>
      </w:r>
      <w:r>
        <w:t xml:space="preserve">(0x465, 0x466 and 0x467) </w:t>
      </w:r>
      <w:r>
        <w:t xml:space="preserve">will not be sent in all configurations.  </w:t>
      </w:r>
      <w:r>
        <w:t>LocationService _Tx (45E or 21E) shall be used for all location data needs.</w:t>
      </w:r>
    </w:p>
    <w:p w:rsidR="00406F39" w:rsidRDefault="00970A5A" w:rsidP="003468F6">
      <w:pPr>
        <w:pStyle w:val="Heading2"/>
      </w:pPr>
      <w:bookmarkStart w:id="143" w:name="_Toc13658842"/>
      <w:r w:rsidRPr="00B9479B">
        <w:t>LOCATN-FUN-REQ-022471/A-Power State (TcSE ROIN-294210)</w:t>
      </w:r>
      <w:bookmarkEnd w:id="143"/>
    </w:p>
    <w:p w:rsidR="00406F39" w:rsidRDefault="00970A5A" w:rsidP="003468F6">
      <w:pPr>
        <w:pStyle w:val="Heading3"/>
      </w:pPr>
      <w:bookmarkStart w:id="144" w:name="_Toc13658843"/>
      <w:r>
        <w:t>Requirements</w:t>
      </w:r>
      <w:bookmarkEnd w:id="144"/>
    </w:p>
    <w:p w:rsidR="003468F6" w:rsidRPr="003468F6" w:rsidRDefault="003468F6" w:rsidP="003468F6">
      <w:pPr>
        <w:pStyle w:val="Heading4"/>
        <w:rPr>
          <w:b w:val="0"/>
          <w:u w:val="single"/>
        </w:rPr>
      </w:pPr>
      <w:r w:rsidRPr="003468F6">
        <w:rPr>
          <w:b w:val="0"/>
          <w:u w:val="single"/>
        </w:rPr>
        <w:t>LOCATN-REQ-022472/A-Power State (TcSE ROIN-294176)</w:t>
      </w:r>
    </w:p>
    <w:p w:rsidR="0011677F" w:rsidRDefault="00970A5A">
      <w:pPr>
        <w:rPr>
          <w:rFonts w:cs="Arial"/>
          <w:szCs w:val="20"/>
        </w:rPr>
      </w:pPr>
      <w:r>
        <w:rPr>
          <w:rFonts w:cs="Arial"/>
          <w:szCs w:val="20"/>
        </w:rPr>
        <w:t>The system is expected to start calculating location as soon as the bus wakes up. Any vehicle movement shall be captured and reflected in th</w:t>
      </w:r>
      <w:r>
        <w:rPr>
          <w:rFonts w:cs="Arial"/>
          <w:szCs w:val="20"/>
        </w:rPr>
        <w:t>e position solution</w:t>
      </w:r>
    </w:p>
    <w:p w:rsidR="00406F39" w:rsidRDefault="00970A5A" w:rsidP="003468F6">
      <w:pPr>
        <w:pStyle w:val="Heading2"/>
      </w:pPr>
      <w:bookmarkStart w:id="145" w:name="_Toc13658844"/>
      <w:r w:rsidRPr="00B9479B">
        <w:lastRenderedPageBreak/>
        <w:t>LOCATN-FUN-REQ-022473/A-Performance (TcSE ROIN-294211)</w:t>
      </w:r>
      <w:bookmarkEnd w:id="145"/>
    </w:p>
    <w:p w:rsidR="00406F39" w:rsidRDefault="00970A5A" w:rsidP="003468F6">
      <w:pPr>
        <w:pStyle w:val="Heading3"/>
      </w:pPr>
      <w:bookmarkStart w:id="146" w:name="_Toc13658845"/>
      <w:r>
        <w:t>Requirements</w:t>
      </w:r>
      <w:bookmarkEnd w:id="146"/>
    </w:p>
    <w:p w:rsidR="003468F6" w:rsidRPr="003468F6" w:rsidRDefault="003468F6" w:rsidP="003468F6">
      <w:pPr>
        <w:pStyle w:val="Heading4"/>
        <w:rPr>
          <w:b w:val="0"/>
          <w:u w:val="single"/>
        </w:rPr>
      </w:pPr>
      <w:r w:rsidRPr="003468F6">
        <w:rPr>
          <w:b w:val="0"/>
          <w:u w:val="single"/>
        </w:rPr>
        <w:t>LOCATN-REQ-022474/C-Performance (TcSE ROIN-294177)</w:t>
      </w:r>
    </w:p>
    <w:p w:rsidR="00E0157E" w:rsidRPr="00E0157E" w:rsidRDefault="00970A5A" w:rsidP="003468F6">
      <w:pPr>
        <w:jc w:val="center"/>
        <w:rPr>
          <w:rFonts w:cs="Arial"/>
        </w:rPr>
      </w:pPr>
      <w:r w:rsidRPr="00E0157E">
        <w:rPr>
          <w:rFonts w:cs="Arial"/>
        </w:rPr>
        <w:t>Localization engine shall meet experience requirments as follows:</w:t>
      </w:r>
      <w:r w:rsidRPr="00E0157E">
        <w:rPr>
          <w:rFonts w:cs="Arial"/>
        </w:rPr>
        <w:br/>
        <w:t xml:space="preserve">If supporting </w:t>
      </w:r>
      <w:r w:rsidRPr="00E0157E">
        <w:rPr>
          <w:rFonts w:cs="Arial"/>
        </w:rPr>
        <w:t>Navigation functions the</w:t>
      </w:r>
      <w:r w:rsidRPr="00E0157E">
        <w:rPr>
          <w:rFonts w:cs="Arial"/>
          <w:noProof/>
        </w:rPr>
        <w:t xml:space="preserve"> </w:t>
      </w:r>
      <w:r w:rsidRPr="00E0157E">
        <w:rPr>
          <w:rFonts w:cs="Arial"/>
          <w:noProof/>
        </w:rPr>
        <mc:AlternateContent>
          <mc:Choice Requires="wpg">
            <w:drawing>
              <wp:anchor distT="0" distB="0" distL="114300" distR="114300" simplePos="0" relativeHeight="251657728" behindDoc="0" locked="0" layoutInCell="1" allowOverlap="1" wp14:anchorId="55AA96B1" wp14:editId="0C63DB85">
                <wp:simplePos x="0" y="0"/>
                <wp:positionH relativeFrom="page">
                  <wp:posOffset>233045</wp:posOffset>
                </wp:positionH>
                <wp:positionV relativeFrom="paragraph">
                  <wp:posOffset>36830</wp:posOffset>
                </wp:positionV>
                <wp:extent cx="9525" cy="300990"/>
                <wp:effectExtent l="0" t="0" r="9525" b="22860"/>
                <wp:wrapNone/>
                <wp:docPr id="10900" name="Group 8"/>
                <wp:cNvGraphicFramePr/>
                <a:graphic xmlns:a="http://schemas.openxmlformats.org/drawingml/2006/main">
                  <a:graphicData uri="http://schemas.microsoft.com/office/word/2010/wordprocessingGroup">
                    <wpg:wgp>
                      <wpg:cNvGrpSpPr/>
                      <wpg:grpSpPr bwMode="auto">
                        <a:xfrm>
                          <a:off x="0" y="0"/>
                          <a:ext cx="9525" cy="300990"/>
                          <a:chOff x="7" y="7"/>
                          <a:chExt cx="0" cy="459"/>
                        </a:xfrm>
                      </wpg:grpSpPr>
                      <wps:wsp>
                        <wps:cNvPr id="1" name="Line 7"/>
                        <wps:cNvCnPr/>
                        <wps:spPr bwMode="auto">
                          <a:xfrm>
                            <a:off x="7" y="7"/>
                            <a:ext cx="0" cy="231"/>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6"/>
                        <wps:cNvCnPr/>
                        <wps:spPr bwMode="auto">
                          <a:xfrm>
                            <a:off x="7" y="238"/>
                            <a:ext cx="0" cy="22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4="http://schemas.microsoft.com/office/word/2010/wordmls" xmlns:ve="http://schemas.openxmlformats.org/markup-compatibility/2006">
            <w:pict>
              <v:group coordorigin="7,7" coordsize="0,459" id="Group 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" o:spid="_x0000_s1026" style="position:absolute;margin-left:18.35pt;margin-top:2.9pt;width:.75pt;height:23.7pt;z-index:251658240;mso-position-horizontal-relative:page">
                <v:line from="7,7" id="Line 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p3Y8QAAADaAAAADwAAAGRycy9kb3ducmV2LnhtbESPQWvCQBSE74X+h+UVvNVNFWtJXUUK&#10;gnjSaKzeXrOvSWj27ZJdTfz33ULB4zAz3zCzRW8acaXW15YVvAwTEMSF1TWXCg771fMbCB+QNTaW&#10;ScGNPCzmjw8zTLXteEfXLJQiQtinqKAKwaVS+qIig35oHXH0vm1rMETZllK32EW4aeQoSV6lwZrj&#10;QoWOPioqfrKLUfB1oi7fHZeTz+kkO+TbsTueN06pwVO/fAcRqA/38H97rRWM4O9KvA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6ndjxAAAANoAAAAPAAAAAAAAAAAA&#10;AAAAAKECAABkcnMvZG93bnJldi54bWxQSwUGAAAAAAQABAD5AAAAkgMAAAAA&#10;" o:spid="_x0000_s1027" strokeweight=".72pt" style="position:absolute;visibility:visible;mso-wrap-style:square" to="7,238"/>
                <v:line from="7,238" id="Line 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bS+MQAAADaAAAADwAAAGRycy9kb3ducmV2LnhtbESPT2vCQBTE74V+h+UVvNWNilVSV5GC&#10;ID3V+P/2mn0modm3S3Zr0m/vCgWPw8z8hpktOlOLKzW+sqxg0E9AEOdWV1wo2G1Xr1MQPiBrrC2T&#10;gj/ysJg/P80w1bblDV2zUIgIYZ+igjIEl0rp85IM+r51xNG72MZgiLIppG6wjXBTy2GSvEmDFceF&#10;Eh19lJT/ZL9GwfeJ2v3msBwfJ+Nst/8aucP50ynVe+mW7yACdeER/m+vtYIR3K/EG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ptL4xAAAANoAAAAPAAAAAAAAAAAA&#10;AAAAAKECAABkcnMvZG93bnJldi54bWxQSwUGAAAAAAQABAD5AAAAkgMAAAAA&#10;" o:spid="_x0000_s1028" strokeweight=".72pt" style="position:absolute;visibility:visible;mso-wrap-style:square" to="7,466"/>
                <w10:wrap anchorx="page"/>
              </v:group>
            </w:pict>
          </mc:Fallback>
        </mc:AlternateContent>
      </w:r>
      <w:r w:rsidRPr="00E0157E">
        <w:rPr>
          <w:rFonts w:cs="Arial"/>
        </w:rPr>
        <w:t>Location engine is required to publish a solution at 10hz to support smooth map rendering (if equipped). The Navigation supplier and Tier 1 system supplier may require a higher solution rate and must be provided as part of a RFI p</w:t>
      </w:r>
      <w:r w:rsidRPr="00E0157E">
        <w:rPr>
          <w:rFonts w:cs="Arial"/>
        </w:rPr>
        <w:t xml:space="preserve">rocess and added to the implementation guide for that product. Expectation is Rendering is at two times the location solution output rate. </w:t>
      </w:r>
    </w:p>
    <w:p w:rsidR="00E0157E" w:rsidRPr="00E0157E" w:rsidRDefault="00970A5A" w:rsidP="00E0157E">
      <w:pPr>
        <w:rPr>
          <w:rFonts w:cs="Arial"/>
        </w:rPr>
      </w:pPr>
    </w:p>
    <w:p w:rsidR="00E0157E" w:rsidRPr="00E0157E" w:rsidRDefault="00970A5A" w:rsidP="00E0157E">
      <w:pPr>
        <w:rPr>
          <w:rFonts w:cs="Arial"/>
        </w:rPr>
      </w:pPr>
      <w:r w:rsidRPr="00E0157E">
        <w:rPr>
          <w:rFonts w:cs="Arial"/>
        </w:rPr>
        <w:t>If supporting Racing computer applications, a 10hz minimum rate is expected</w:t>
      </w:r>
    </w:p>
    <w:p w:rsidR="00E0157E" w:rsidRPr="00E0157E" w:rsidRDefault="00970A5A" w:rsidP="00E0157E">
      <w:pPr>
        <w:rPr>
          <w:rFonts w:cs="Arial"/>
        </w:rPr>
      </w:pPr>
    </w:p>
    <w:p w:rsidR="00E0157E" w:rsidRPr="00E0157E" w:rsidRDefault="00970A5A" w:rsidP="00E0157E">
      <w:pPr>
        <w:rPr>
          <w:rFonts w:cs="Arial"/>
        </w:rPr>
      </w:pPr>
      <w:r w:rsidRPr="00E0157E">
        <w:rPr>
          <w:rFonts w:cs="Arial"/>
        </w:rPr>
        <w:t xml:space="preserve">Location master ECU shall provide Can </w:t>
      </w:r>
      <w:r w:rsidRPr="00E0157E">
        <w:rPr>
          <w:rFonts w:cs="Arial"/>
        </w:rPr>
        <w:t xml:space="preserve">bus output of position shall be at 1hz (or as specified by dbc) . </w:t>
      </w:r>
    </w:p>
    <w:p w:rsidR="00E0157E" w:rsidRPr="00E0157E" w:rsidRDefault="00970A5A" w:rsidP="00E0157E">
      <w:pPr>
        <w:rPr>
          <w:rFonts w:cs="Arial"/>
        </w:rPr>
      </w:pPr>
    </w:p>
    <w:p w:rsidR="00E0157E" w:rsidRPr="00E0157E" w:rsidRDefault="00970A5A" w:rsidP="00E0157E">
      <w:pPr>
        <w:rPr>
          <w:rFonts w:cs="Arial"/>
        </w:rPr>
      </w:pPr>
      <w:r w:rsidRPr="00E0157E">
        <w:rPr>
          <w:rFonts w:cs="Arial"/>
        </w:rPr>
        <w:t>Logging shall be at 1hz or a specified rate</w:t>
      </w:r>
    </w:p>
    <w:p w:rsidR="00414BA3" w:rsidRPr="009A6BDE" w:rsidRDefault="00970A5A" w:rsidP="009A6BDE"/>
    <w:p w:rsidR="00406F39" w:rsidRDefault="00970A5A" w:rsidP="003468F6">
      <w:pPr>
        <w:pStyle w:val="Heading2"/>
      </w:pPr>
      <w:bookmarkStart w:id="147" w:name="_Toc13658846"/>
      <w:r w:rsidRPr="00B9479B">
        <w:t>LOCATN-FUN-REQ-022477/A-Diagnostics (TcSE ROIN-304498)</w:t>
      </w:r>
      <w:bookmarkEnd w:id="147"/>
    </w:p>
    <w:p w:rsidR="00406F39" w:rsidRDefault="00970A5A" w:rsidP="003468F6">
      <w:pPr>
        <w:pStyle w:val="Heading3"/>
      </w:pPr>
      <w:bookmarkStart w:id="148" w:name="_Toc13658847"/>
      <w:r>
        <w:t>Requirements</w:t>
      </w:r>
      <w:bookmarkEnd w:id="148"/>
    </w:p>
    <w:p w:rsidR="003468F6" w:rsidRPr="003468F6" w:rsidRDefault="003468F6" w:rsidP="003468F6">
      <w:pPr>
        <w:pStyle w:val="Heading4"/>
        <w:rPr>
          <w:b w:val="0"/>
          <w:u w:val="single"/>
        </w:rPr>
      </w:pPr>
      <w:r w:rsidRPr="003468F6">
        <w:rPr>
          <w:b w:val="0"/>
          <w:u w:val="single"/>
        </w:rPr>
        <w:t>LOCATN-REQ-022478/D-Diagnostics (TcSE ROIN-304497)</w:t>
      </w:r>
    </w:p>
    <w:p w:rsidR="00A8563E" w:rsidRDefault="00970A5A" w:rsidP="00A8563E">
      <w:pPr>
        <w:spacing w:before="62"/>
      </w:pPr>
      <w:r>
        <w:t xml:space="preserve">Localization engine shall provide a method to perform functions below (via external interfaces if not via HMI). </w:t>
      </w:r>
    </w:p>
    <w:p w:rsidR="00A8563E" w:rsidRDefault="00970A5A" w:rsidP="00A8563E">
      <w:pPr>
        <w:spacing w:before="62"/>
      </w:pPr>
      <w:r>
        <w:t xml:space="preserve">If equipped, System HMI shall provide the following widgets via Bezel Diagnostics and via external tools (with a 1hz update rate). </w:t>
      </w:r>
    </w:p>
    <w:p w:rsidR="001439BE" w:rsidRDefault="00970A5A">
      <w:pPr>
        <w:rPr>
          <w:rFonts w:cs="Arial"/>
        </w:rPr>
      </w:pPr>
    </w:p>
    <w:p w:rsidR="001439BE" w:rsidRDefault="00970A5A" w:rsidP="003468F6">
      <w:pPr>
        <w:jc w:val="center"/>
        <w:rPr>
          <w:rFonts w:cs="Arial"/>
        </w:rPr>
      </w:pPr>
      <w:r w:rsidRPr="00154B96">
        <w:rPr>
          <w:rFonts w:cs="Arial"/>
          <w:noProof/>
        </w:rPr>
        <w:drawing>
          <wp:inline distT="0" distB="0" distL="0" distR="0" wp14:anchorId="51343E7C" wp14:editId="5C4DEF57">
            <wp:extent cx="1600200" cy="1924050"/>
            <wp:effectExtent l="0" t="0" r="0" b="0"/>
            <wp:docPr id="11200" name="Picture 1" descr="cid:image001.png@01CE31EA.A63DA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31EA.A63DA850"/>
                    <pic:cNvPicPr>
                      <a:picLocks noChangeAspect="1" noChangeArrowheads="1"/>
                    </pic:cNvPicPr>
                  </pic:nvPicPr>
                  <pic:blipFill>
                    <a:blip r:embed="rId24" cstate="print"/>
                    <a:srcRect/>
                    <a:stretch>
                      <a:fillRect/>
                    </a:stretch>
                  </pic:blipFill>
                  <pic:spPr bwMode="auto">
                    <a:xfrm>
                      <a:off x="0" y="0"/>
                      <a:ext cx="1600200" cy="1924050"/>
                    </a:xfrm>
                    <a:prstGeom prst="rect">
                      <a:avLst/>
                    </a:prstGeom>
                    <a:noFill/>
                    <a:ln w="9525">
                      <a:noFill/>
                      <a:miter lim="800000"/>
                      <a:headEnd/>
                      <a:tailEnd/>
                    </a:ln>
                  </pic:spPr>
                </pic:pic>
              </a:graphicData>
            </a:graphic>
          </wp:inline>
        </w:drawing>
      </w:r>
    </w:p>
    <w:p w:rsidR="001439BE" w:rsidRDefault="00970A5A">
      <w:pPr>
        <w:rPr>
          <w:rFonts w:cs="Arial"/>
        </w:rPr>
      </w:pPr>
    </w:p>
    <w:p w:rsidR="001439BE" w:rsidRDefault="00970A5A">
      <w:pPr>
        <w:rPr>
          <w:rFonts w:cs="Arial"/>
        </w:rPr>
      </w:pPr>
    </w:p>
    <w:p w:rsidR="001439BE" w:rsidRDefault="00970A5A">
      <w:pPr>
        <w:rPr>
          <w:rFonts w:cs="Arial"/>
        </w:rPr>
      </w:pPr>
      <w:r>
        <w:rPr>
          <w:rFonts w:cs="Arial"/>
        </w:rPr>
        <w:t>This shows the distribution of satellites around the vehicle. Inner Circle represents directly above vehicle to 45 degr</w:t>
      </w:r>
      <w:r>
        <w:rPr>
          <w:rFonts w:cs="Arial"/>
        </w:rPr>
        <w:t>ees down, out circle represents +/- 45 degrees to horizon</w:t>
      </w:r>
    </w:p>
    <w:p w:rsidR="001439BE" w:rsidRDefault="00970A5A">
      <w:pPr>
        <w:rPr>
          <w:rFonts w:cs="Arial"/>
        </w:rPr>
      </w:pPr>
    </w:p>
    <w:p w:rsidR="001439BE" w:rsidRDefault="00970A5A" w:rsidP="003468F6">
      <w:pPr>
        <w:jc w:val="center"/>
        <w:rPr>
          <w:rFonts w:cs="Arial"/>
        </w:rPr>
      </w:pPr>
      <w:r w:rsidRPr="00154B96">
        <w:rPr>
          <w:rFonts w:cs="Arial"/>
          <w:noProof/>
        </w:rPr>
        <w:lastRenderedPageBreak/>
        <w:drawing>
          <wp:inline distT="0" distB="0" distL="0" distR="0" wp14:anchorId="34E3C3B5" wp14:editId="20D7CE33">
            <wp:extent cx="3495675" cy="3038475"/>
            <wp:effectExtent l="0" t="0" r="9525" b="9525"/>
            <wp:docPr id="11201" name="Picture 2" descr="cid:image002.png@01CE31EA.A63DA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CE31EA.A63DA850"/>
                    <pic:cNvPicPr>
                      <a:picLocks noChangeAspect="1" noChangeArrowheads="1"/>
                    </pic:cNvPicPr>
                  </pic:nvPicPr>
                  <pic:blipFill>
                    <a:blip r:embed="rId25" cstate="print"/>
                    <a:srcRect/>
                    <a:stretch>
                      <a:fillRect/>
                    </a:stretch>
                  </pic:blipFill>
                  <pic:spPr bwMode="auto">
                    <a:xfrm>
                      <a:off x="0" y="0"/>
                      <a:ext cx="3495675" cy="3038475"/>
                    </a:xfrm>
                    <a:prstGeom prst="rect">
                      <a:avLst/>
                    </a:prstGeom>
                    <a:noFill/>
                    <a:ln w="9525">
                      <a:noFill/>
                      <a:miter lim="800000"/>
                      <a:headEnd/>
                      <a:tailEnd/>
                    </a:ln>
                  </pic:spPr>
                </pic:pic>
              </a:graphicData>
            </a:graphic>
          </wp:inline>
        </w:drawing>
      </w:r>
    </w:p>
    <w:p w:rsidR="001439BE" w:rsidRDefault="00970A5A">
      <w:pPr>
        <w:rPr>
          <w:rFonts w:cs="Arial"/>
        </w:rPr>
      </w:pPr>
    </w:p>
    <w:p w:rsidR="001439BE" w:rsidRDefault="00970A5A">
      <w:pPr>
        <w:rPr>
          <w:rFonts w:cs="Arial"/>
        </w:rPr>
      </w:pPr>
      <w:r>
        <w:rPr>
          <w:rFonts w:cs="Arial"/>
        </w:rPr>
        <w:t>This shows real time satellite constellation status and CNO Levels</w:t>
      </w:r>
    </w:p>
    <w:p w:rsidR="001439BE" w:rsidRDefault="00970A5A">
      <w:pPr>
        <w:rPr>
          <w:rFonts w:cs="Arial"/>
        </w:rPr>
      </w:pPr>
    </w:p>
    <w:p w:rsidR="001439BE" w:rsidRDefault="00970A5A" w:rsidP="003468F6">
      <w:pPr>
        <w:jc w:val="center"/>
        <w:rPr>
          <w:rFonts w:cs="Arial"/>
        </w:rPr>
      </w:pPr>
      <w:r w:rsidRPr="00536F36">
        <w:rPr>
          <w:rFonts w:cs="Arial"/>
          <w:noProof/>
        </w:rPr>
        <w:drawing>
          <wp:inline distT="0" distB="0" distL="0" distR="0" wp14:anchorId="120E2D08" wp14:editId="44E24FB7">
            <wp:extent cx="2962275" cy="5124450"/>
            <wp:effectExtent l="0" t="0" r="9525" b="0"/>
            <wp:docPr id="11202" name="Picture 3" descr="cid:image003.png@01CE31EA.A63DA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CE31EA.A63DA850"/>
                    <pic:cNvPicPr>
                      <a:picLocks noChangeAspect="1" noChangeArrowheads="1"/>
                    </pic:cNvPicPr>
                  </pic:nvPicPr>
                  <pic:blipFill>
                    <a:blip r:embed="rId26" cstate="print"/>
                    <a:srcRect/>
                    <a:stretch>
                      <a:fillRect/>
                    </a:stretch>
                  </pic:blipFill>
                  <pic:spPr bwMode="auto">
                    <a:xfrm>
                      <a:off x="0" y="0"/>
                      <a:ext cx="2962275" cy="5124450"/>
                    </a:xfrm>
                    <a:prstGeom prst="rect">
                      <a:avLst/>
                    </a:prstGeom>
                    <a:noFill/>
                    <a:ln w="9525">
                      <a:noFill/>
                      <a:miter lim="800000"/>
                      <a:headEnd/>
                      <a:tailEnd/>
                    </a:ln>
                  </pic:spPr>
                </pic:pic>
              </a:graphicData>
            </a:graphic>
          </wp:inline>
        </w:drawing>
      </w:r>
    </w:p>
    <w:p w:rsidR="001439BE" w:rsidRDefault="00970A5A">
      <w:pPr>
        <w:rPr>
          <w:rFonts w:cs="Arial"/>
        </w:rPr>
      </w:pPr>
    </w:p>
    <w:p w:rsidR="001439BE" w:rsidRDefault="00970A5A">
      <w:pPr>
        <w:rPr>
          <w:rFonts w:cs="Arial"/>
        </w:rPr>
      </w:pPr>
      <w:r>
        <w:rPr>
          <w:rFonts w:cs="Arial"/>
        </w:rPr>
        <w:t>This widget shows the data from above widget, but over time. With last 30 seconds displayed as a histogram</w:t>
      </w:r>
      <w:r w:rsidRPr="00536F36">
        <w:rPr>
          <w:rFonts w:cs="Arial"/>
        </w:rPr>
        <w:t xml:space="preserve">.  </w:t>
      </w:r>
      <w:r w:rsidRPr="00A8563E">
        <w:rPr>
          <w:rFonts w:cs="Arial"/>
        </w:rPr>
        <w:t xml:space="preserve">If 30 seconds </w:t>
      </w:r>
      <w:r w:rsidRPr="00A8563E">
        <w:rPr>
          <w:rFonts w:cs="Arial"/>
        </w:rPr>
        <w:t>not available start with 1 second of data.</w:t>
      </w:r>
    </w:p>
    <w:p w:rsidR="001439BE" w:rsidRDefault="00970A5A">
      <w:pPr>
        <w:rPr>
          <w:rFonts w:cs="Arial"/>
        </w:rPr>
      </w:pPr>
    </w:p>
    <w:p w:rsidR="001439BE" w:rsidRDefault="00970A5A">
      <w:pPr>
        <w:rPr>
          <w:rFonts w:cs="Arial"/>
        </w:rPr>
      </w:pPr>
    </w:p>
    <w:p w:rsidR="001439BE" w:rsidRDefault="00970A5A">
      <w:pPr>
        <w:rPr>
          <w:rFonts w:cs="Arial"/>
        </w:rPr>
      </w:pPr>
      <w:r>
        <w:rPr>
          <w:rFonts w:cs="Arial"/>
        </w:rPr>
        <w:t>Final Widget provides textual data for the following data elements:</w:t>
      </w:r>
    </w:p>
    <w:p w:rsidR="001439BE" w:rsidRDefault="00970A5A">
      <w:pPr>
        <w:rPr>
          <w:rFonts w:cs="Arial"/>
        </w:rPr>
      </w:pPr>
    </w:p>
    <w:p w:rsidR="001439BE" w:rsidRDefault="00970A5A">
      <w:pPr>
        <w:rPr>
          <w:rFonts w:cs="Arial"/>
        </w:rPr>
      </w:pPr>
      <w:r>
        <w:rPr>
          <w:rFonts w:cs="Arial"/>
        </w:rPr>
        <w:t xml:space="preserve">Lat/Long/Heading/Altitude/Hdop/Pdop/Vdop/2d Accuracy/3d Accuracy/Vehicle speed/number of satellites (used in solution/seen [which may/may not </w:t>
      </w:r>
      <w:r>
        <w:rPr>
          <w:rFonts w:cs="Arial"/>
        </w:rPr>
        <w:t>be used in solution])</w:t>
      </w:r>
    </w:p>
    <w:p w:rsidR="001439BE" w:rsidRDefault="00970A5A">
      <w:r>
        <w:rPr>
          <w:rFonts w:cs="Arial"/>
        </w:rPr>
        <w:t>Fix Mode/Time To First Fix/Jamming Active/AGC level/Noise Level/Sensor Calibration Status [Wheels/Gyro]/UTC Date/UTC Time/</w:t>
      </w:r>
    </w:p>
    <w:p w:rsidR="00406F39" w:rsidRDefault="00970A5A" w:rsidP="003468F6">
      <w:pPr>
        <w:pStyle w:val="Heading1"/>
      </w:pPr>
      <w:bookmarkStart w:id="149" w:name="_Toc13658848"/>
      <w:r>
        <w:lastRenderedPageBreak/>
        <w:t>Appendix: Reference Documents</w:t>
      </w:r>
      <w:bookmarkEnd w:id="149"/>
    </w:p>
    <w:p w:rsidR="00AE06BC" w:rsidRPr="00AE06BC" w:rsidRDefault="00970A5A"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7563"/>
      </w:tblGrid>
      <w:tr w:rsidR="0011677F">
        <w:trPr>
          <w:jc w:val="center"/>
        </w:trPr>
        <w:tc>
          <w:tcPr>
            <w:tcW w:w="1293"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Reference #</w:t>
            </w:r>
          </w:p>
        </w:tc>
        <w:tc>
          <w:tcPr>
            <w:tcW w:w="7563"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Document Title</w:t>
            </w:r>
          </w:p>
        </w:tc>
      </w:tr>
      <w:tr w:rsidR="0011677F">
        <w:trPr>
          <w:jc w:val="center"/>
        </w:trPr>
        <w:tc>
          <w:tcPr>
            <w:tcW w:w="1293"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Style w:val="msoins0"/>
                <w:rFonts w:cs="Arial"/>
                <w:szCs w:val="20"/>
              </w:rPr>
              <w:t>1</w:t>
            </w:r>
          </w:p>
        </w:tc>
        <w:tc>
          <w:tcPr>
            <w:tcW w:w="7563"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Fonts w:cs="Arial"/>
                <w:szCs w:val="20"/>
              </w:rPr>
              <w:t>Chicago GPS  Drive Test 2013</w:t>
            </w:r>
          </w:p>
        </w:tc>
      </w:tr>
      <w:tr w:rsidR="0011677F">
        <w:trPr>
          <w:jc w:val="center"/>
        </w:trPr>
        <w:tc>
          <w:tcPr>
            <w:tcW w:w="1293"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Style w:val="msoins0"/>
                <w:rFonts w:cs="Arial"/>
                <w:szCs w:val="20"/>
              </w:rPr>
              <w:t>2</w:t>
            </w:r>
          </w:p>
        </w:tc>
        <w:tc>
          <w:tcPr>
            <w:tcW w:w="7563" w:type="dxa"/>
            <w:tcBorders>
              <w:top w:val="single" w:sz="4" w:space="0" w:color="auto"/>
              <w:left w:val="single" w:sz="4" w:space="0" w:color="auto"/>
              <w:bottom w:val="single" w:sz="4" w:space="0" w:color="auto"/>
              <w:right w:val="single" w:sz="4" w:space="0" w:color="auto"/>
            </w:tcBorders>
            <w:hideMark/>
          </w:tcPr>
          <w:p w:rsidR="0011677F" w:rsidRDefault="00970A5A">
            <w:pPr>
              <w:autoSpaceDE w:val="0"/>
              <w:autoSpaceDN w:val="0"/>
              <w:adjustRightInd w:val="0"/>
              <w:rPr>
                <w:rFonts w:cs="Arial"/>
                <w:szCs w:val="20"/>
              </w:rPr>
            </w:pPr>
            <w:r>
              <w:rPr>
                <w:rFonts w:cs="Arial"/>
                <w:szCs w:val="20"/>
              </w:rPr>
              <w:t>WHEEL SPEED/DISTANCE/DIRECTION INFORMATION SHARING (AN-0234)</w:t>
            </w:r>
          </w:p>
        </w:tc>
      </w:tr>
      <w:tr w:rsidR="0011677F">
        <w:trPr>
          <w:jc w:val="center"/>
        </w:trPr>
        <w:tc>
          <w:tcPr>
            <w:tcW w:w="1293"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Style w:val="msoins0"/>
                <w:rFonts w:cs="Arial"/>
                <w:szCs w:val="20"/>
              </w:rPr>
              <w:t>3</w:t>
            </w:r>
          </w:p>
        </w:tc>
        <w:tc>
          <w:tcPr>
            <w:tcW w:w="7563"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r w:rsidR="0011677F">
        <w:trPr>
          <w:jc w:val="center"/>
        </w:trPr>
        <w:tc>
          <w:tcPr>
            <w:tcW w:w="1293"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Style w:val="msoins0"/>
                <w:rFonts w:cs="Arial"/>
                <w:szCs w:val="20"/>
              </w:rPr>
              <w:t>4</w:t>
            </w:r>
          </w:p>
        </w:tc>
        <w:tc>
          <w:tcPr>
            <w:tcW w:w="7563"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highlight w:val="yellow"/>
              </w:rPr>
            </w:pPr>
          </w:p>
        </w:tc>
      </w:tr>
      <w:tr w:rsidR="0011677F">
        <w:trPr>
          <w:jc w:val="center"/>
        </w:trPr>
        <w:tc>
          <w:tcPr>
            <w:tcW w:w="1293" w:type="dxa"/>
            <w:tcBorders>
              <w:top w:val="single" w:sz="4" w:space="0" w:color="auto"/>
              <w:left w:val="single" w:sz="4" w:space="0" w:color="auto"/>
              <w:bottom w:val="single" w:sz="4" w:space="0" w:color="auto"/>
              <w:right w:val="single" w:sz="4" w:space="0" w:color="auto"/>
            </w:tcBorders>
            <w:hideMark/>
          </w:tcPr>
          <w:p w:rsidR="0011677F" w:rsidRDefault="00970A5A">
            <w:pPr>
              <w:rPr>
                <w:rFonts w:cs="Arial"/>
                <w:szCs w:val="20"/>
              </w:rPr>
            </w:pPr>
            <w:r>
              <w:rPr>
                <w:rStyle w:val="msoins0"/>
                <w:rFonts w:cs="Arial"/>
                <w:szCs w:val="20"/>
              </w:rPr>
              <w:t>5</w:t>
            </w:r>
          </w:p>
        </w:tc>
        <w:tc>
          <w:tcPr>
            <w:tcW w:w="7563" w:type="dxa"/>
            <w:tcBorders>
              <w:top w:val="single" w:sz="4" w:space="0" w:color="auto"/>
              <w:left w:val="single" w:sz="4" w:space="0" w:color="auto"/>
              <w:bottom w:val="single" w:sz="4" w:space="0" w:color="auto"/>
              <w:right w:val="single" w:sz="4" w:space="0" w:color="auto"/>
            </w:tcBorders>
          </w:tcPr>
          <w:p w:rsidR="0011677F" w:rsidRDefault="0011677F">
            <w:pPr>
              <w:rPr>
                <w:rFonts w:cs="Arial"/>
                <w:szCs w:val="20"/>
              </w:rPr>
            </w:pPr>
          </w:p>
        </w:tc>
      </w:tr>
    </w:tbl>
    <w:p w:rsidR="0011677F" w:rsidRDefault="0011677F">
      <w:pPr>
        <w:rPr>
          <w:rFonts w:cs="Arial"/>
          <w:szCs w:val="20"/>
        </w:rPr>
      </w:pPr>
    </w:p>
    <w:p w:rsidR="00AB1E94" w:rsidRPr="00AE06BC" w:rsidRDefault="00970A5A" w:rsidP="00406F39"/>
    <w:sectPr w:rsidR="00AB1E94" w:rsidRPr="00AE06BC" w:rsidSect="003468F6">
      <w:headerReference w:type="default" r:id="rId27"/>
      <w:footerReference w:type="default" r:id="rId28"/>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A5A" w:rsidRDefault="00970A5A" w:rsidP="0085312A">
      <w:r>
        <w:separator/>
      </w:r>
    </w:p>
  </w:endnote>
  <w:endnote w:type="continuationSeparator" w:id="0">
    <w:p w:rsidR="00970A5A" w:rsidRDefault="00970A5A"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3468F6">
          <w:pPr>
            <w:tabs>
              <w:tab w:val="center" w:pos="4320"/>
              <w:tab w:val="right" w:pos="8640"/>
            </w:tabs>
            <w:jc w:val="center"/>
            <w:rPr>
              <w:sz w:val="16"/>
            </w:rPr>
          </w:pPr>
          <w:r w:rsidRPr="00583AF9">
            <w:rPr>
              <w:b/>
              <w:smallCaps/>
              <w:sz w:val="16"/>
            </w:rPr>
            <w:t>file:</w:t>
          </w:r>
          <w:r w:rsidR="003468F6">
            <w:t xml:space="preserve"> </w:t>
          </w:r>
          <w:r w:rsidR="003468F6" w:rsidRPr="003468F6">
            <w:rPr>
              <w:b/>
              <w:smallCaps/>
              <w:sz w:val="16"/>
            </w:rPr>
            <w:t xml:space="preserve">Location Service APIM </w:t>
          </w:r>
          <w:r w:rsidR="003468F6">
            <w:rPr>
              <w:b/>
              <w:smallCaps/>
              <w:sz w:val="16"/>
            </w:rPr>
            <w:t>SPSS</w:t>
          </w:r>
          <w:r w:rsidR="003468F6" w:rsidRPr="003468F6">
            <w:rPr>
              <w:b/>
              <w:smallCaps/>
              <w:sz w:val="16"/>
            </w:rPr>
            <w:t xml:space="preserve"> v1.10 July 10, 2019</w:t>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3468F6">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3468F6">
            <w:rPr>
              <w:noProof/>
              <w:szCs w:val="20"/>
            </w:rPr>
            <w:t>47</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A5A" w:rsidRDefault="00970A5A" w:rsidP="0085312A">
      <w:r>
        <w:separator/>
      </w:r>
    </w:p>
  </w:footnote>
  <w:footnote w:type="continuationSeparator" w:id="0">
    <w:p w:rsidR="00970A5A" w:rsidRDefault="00970A5A"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46A76021"/>
    <w:multiLevelType w:val="hybridMultilevel"/>
    <w:tmpl w:val="7EA892FC"/>
    <w:lvl w:ilvl="0" w:tplc="1714C00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6BAD6101"/>
    <w:multiLevelType w:val="hybridMultilevel"/>
    <w:tmpl w:val="3AB6B1C6"/>
    <w:lvl w:ilvl="0" w:tplc="A4084602">
      <w:numFmt w:val="bullet"/>
      <w:lvlText w:val="•"/>
      <w:lvlJc w:val="left"/>
      <w:pPr>
        <w:ind w:left="647" w:hanging="360"/>
      </w:pPr>
      <w:rPr>
        <w:rFonts w:ascii="Arial" w:eastAsia="Arial" w:hAnsi="Arial" w:cs="Arial" w:hint="default"/>
        <w:w w:val="99"/>
        <w:sz w:val="20"/>
        <w:szCs w:val="20"/>
      </w:rPr>
    </w:lvl>
    <w:lvl w:ilvl="1" w:tplc="1CAEBC5A">
      <w:numFmt w:val="bullet"/>
      <w:lvlText w:val="•"/>
      <w:lvlJc w:val="left"/>
      <w:pPr>
        <w:ind w:left="1726" w:hanging="360"/>
      </w:pPr>
    </w:lvl>
    <w:lvl w:ilvl="2" w:tplc="7BB097BA">
      <w:numFmt w:val="bullet"/>
      <w:lvlText w:val="•"/>
      <w:lvlJc w:val="left"/>
      <w:pPr>
        <w:ind w:left="2812" w:hanging="360"/>
      </w:pPr>
    </w:lvl>
    <w:lvl w:ilvl="3" w:tplc="5982453C">
      <w:numFmt w:val="bullet"/>
      <w:lvlText w:val="•"/>
      <w:lvlJc w:val="left"/>
      <w:pPr>
        <w:ind w:left="3898" w:hanging="360"/>
      </w:pPr>
    </w:lvl>
    <w:lvl w:ilvl="4" w:tplc="A04E5A3C">
      <w:numFmt w:val="bullet"/>
      <w:lvlText w:val="•"/>
      <w:lvlJc w:val="left"/>
      <w:pPr>
        <w:ind w:left="4984" w:hanging="360"/>
      </w:pPr>
    </w:lvl>
    <w:lvl w:ilvl="5" w:tplc="0900B846">
      <w:numFmt w:val="bullet"/>
      <w:lvlText w:val="•"/>
      <w:lvlJc w:val="left"/>
      <w:pPr>
        <w:ind w:left="6070" w:hanging="360"/>
      </w:pPr>
    </w:lvl>
    <w:lvl w:ilvl="6" w:tplc="D58A9DD0">
      <w:numFmt w:val="bullet"/>
      <w:lvlText w:val="•"/>
      <w:lvlJc w:val="left"/>
      <w:pPr>
        <w:ind w:left="7156" w:hanging="360"/>
      </w:pPr>
    </w:lvl>
    <w:lvl w:ilvl="7" w:tplc="9BE296AE">
      <w:numFmt w:val="bullet"/>
      <w:lvlText w:val="•"/>
      <w:lvlJc w:val="left"/>
      <w:pPr>
        <w:ind w:left="8242" w:hanging="360"/>
      </w:pPr>
    </w:lvl>
    <w:lvl w:ilvl="8" w:tplc="FBCEB500">
      <w:numFmt w:val="bullet"/>
      <w:lvlText w:val="•"/>
      <w:lvlJc w:val="left"/>
      <w:pPr>
        <w:ind w:left="9328" w:hanging="360"/>
      </w:pPr>
    </w:lvl>
  </w:abstractNum>
  <w:abstractNum w:abstractNumId="7"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790B6047"/>
    <w:multiLevelType w:val="hybridMultilevel"/>
    <w:tmpl w:val="22429A90"/>
    <w:lvl w:ilvl="0" w:tplc="D374C2AA">
      <w:start w:val="1"/>
      <w:numFmt w:val="bullet"/>
      <w:lvlText w:val=""/>
      <w:lvlJc w:val="left"/>
      <w:pPr>
        <w:ind w:left="720" w:hanging="360"/>
      </w:pPr>
      <w:rPr>
        <w:rFonts w:ascii="Symbol" w:hAnsi="Symbol"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546082"/>
    <w:multiLevelType w:val="hybridMultilevel"/>
    <w:tmpl w:val="FC3AFB42"/>
    <w:lvl w:ilvl="0" w:tplc="BB72A80E">
      <w:start w:val="1"/>
      <w:numFmt w:val="decimal"/>
      <w:lvlText w:val="%1."/>
      <w:lvlJc w:val="left"/>
      <w:pPr>
        <w:ind w:left="98" w:hanging="221"/>
      </w:pPr>
      <w:rPr>
        <w:rFonts w:ascii="Arial" w:eastAsia="Arial" w:hAnsi="Arial" w:cs="Arial" w:hint="default"/>
        <w:w w:val="99"/>
        <w:sz w:val="20"/>
        <w:szCs w:val="20"/>
      </w:rPr>
    </w:lvl>
    <w:lvl w:ilvl="1" w:tplc="BB2E8AEE">
      <w:numFmt w:val="bullet"/>
      <w:lvlText w:val="•"/>
      <w:lvlJc w:val="left"/>
      <w:pPr>
        <w:ind w:left="1004" w:hanging="221"/>
      </w:pPr>
    </w:lvl>
    <w:lvl w:ilvl="2" w:tplc="4168AFCE">
      <w:numFmt w:val="bullet"/>
      <w:lvlText w:val="•"/>
      <w:lvlJc w:val="left"/>
      <w:pPr>
        <w:ind w:left="1908" w:hanging="221"/>
      </w:pPr>
    </w:lvl>
    <w:lvl w:ilvl="3" w:tplc="F3941092">
      <w:numFmt w:val="bullet"/>
      <w:lvlText w:val="•"/>
      <w:lvlJc w:val="left"/>
      <w:pPr>
        <w:ind w:left="2812" w:hanging="221"/>
      </w:pPr>
    </w:lvl>
    <w:lvl w:ilvl="4" w:tplc="295E73B4">
      <w:numFmt w:val="bullet"/>
      <w:lvlText w:val="•"/>
      <w:lvlJc w:val="left"/>
      <w:pPr>
        <w:ind w:left="3717" w:hanging="221"/>
      </w:pPr>
    </w:lvl>
    <w:lvl w:ilvl="5" w:tplc="4B4E8662">
      <w:numFmt w:val="bullet"/>
      <w:lvlText w:val="•"/>
      <w:lvlJc w:val="left"/>
      <w:pPr>
        <w:ind w:left="4621" w:hanging="221"/>
      </w:pPr>
    </w:lvl>
    <w:lvl w:ilvl="6" w:tplc="E278C5AC">
      <w:numFmt w:val="bullet"/>
      <w:lvlText w:val="•"/>
      <w:lvlJc w:val="left"/>
      <w:pPr>
        <w:ind w:left="5525" w:hanging="221"/>
      </w:pPr>
    </w:lvl>
    <w:lvl w:ilvl="7" w:tplc="E496D65A">
      <w:numFmt w:val="bullet"/>
      <w:lvlText w:val="•"/>
      <w:lvlJc w:val="left"/>
      <w:pPr>
        <w:ind w:left="6430" w:hanging="221"/>
      </w:pPr>
    </w:lvl>
    <w:lvl w:ilvl="8" w:tplc="EAC06D64">
      <w:numFmt w:val="bullet"/>
      <w:lvlText w:val="•"/>
      <w:lvlJc w:val="left"/>
      <w:pPr>
        <w:ind w:left="7334" w:hanging="221"/>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9"/>
    <w:lvlOverride w:ilvl="0">
      <w:startOverride w:val="1"/>
    </w:lvlOverride>
    <w:lvlOverride w:ilvl="1"/>
    <w:lvlOverride w:ilvl="2"/>
    <w:lvlOverride w:ilvl="3"/>
    <w:lvlOverride w:ilvl="4"/>
    <w:lvlOverride w:ilvl="5"/>
    <w:lvlOverride w:ilvl="6"/>
    <w:lvlOverride w:ilvl="7"/>
    <w:lvlOverride w:ilvl="8"/>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1677F"/>
    <w:rsid w:val="00151537"/>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468F6"/>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0A5A"/>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ABDBE"/>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hyperlink" Target="http://ivs02.pd3.ford.com:8080/tcr/controller/ObjLauncher?wolf_objectid=19.0.80964030&amp;LID=19.0.80964030&amp;tcr_symbolic_target_id=19.0.80964030&amp;tcr_symbolic_property_id=4.0.54206017"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ivs02.pd3.ford.com:8080/tcr/controller/ObjLauncher?wolf_objectid=19.0.80964298&amp;LID=19.0.80964298&amp;tcr_symbolic_target_id=19.0.80964298&amp;tcr_symbolic_property_id=4.0.54206017" TargetMode="Externa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3.png"/><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ivs02.pd3.ford.com:8080/tcr/controller/ObjLauncher?wolf_objectid=19.0.80964231&amp;LID=19.0.80964231&amp;tcr_symbolic_target_id=19.0.80964231&amp;tcr_symbolic_property_id=4.0.5420601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ivs02.pd3.ford.com:8080/tcr/controller/ObjLauncher?wolf_objectid=19.0.80964499&amp;LID=19.0.80964499&amp;tcr_symbolic_target_id=19.0.80964499&amp;tcr_symbolic_property_id=4.0.54206017" TargetMode="External"/><Relationship Id="rId28"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hyperlink" Target="http://ivs02.pd3.ford.com:8080/tcr/controller/ObjLauncher?wolf_objectid=19.0.80964097&amp;LID=19.0.80964097&amp;tcr_symbolic_target_id=19.0.80964097&amp;tcr_symbolic_property_id=4.0.54206017" TargetMode="External"/><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hyperlink" Target="http://ivs02.pd3.ford.com:8080/tcr/controller/ObjLauncher?wolf_objectid=19.0.80964432&amp;LID=19.0.80964432&amp;tcr_symbolic_target_id=19.0.80964432&amp;tcr_symbolic_property_id=4.0.54206017" TargetMode="External"/><Relationship Id="rId27" Type="http://schemas.openxmlformats.org/officeDocument/2006/relationships/header" Target="header1.xml"/><Relationship Id="rId30" Type="http://schemas.openxmlformats.org/officeDocument/2006/relationships/theme" Target="theme/theme1.xml"/><Relationship Id="rId8"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B60632C1-2452-4401-AC93-0DC4D88563E6}"/>
</file>

<file path=customXml/itemProps2.xml><?xml version="1.0" encoding="utf-8"?>
<ds:datastoreItem xmlns:ds="http://schemas.openxmlformats.org/officeDocument/2006/customXml" ds:itemID="{C30F8EDD-5430-43EF-BF39-6F77596AEE6D}"/>
</file>

<file path=customXml/itemProps3.xml><?xml version="1.0" encoding="utf-8"?>
<ds:datastoreItem xmlns:ds="http://schemas.openxmlformats.org/officeDocument/2006/customXml" ds:itemID="{0D2E7A75-7CDE-430F-8D47-C09B24D85B3F}"/>
</file>

<file path=docProps/app.xml><?xml version="1.0" encoding="utf-8"?>
<Properties xmlns="http://schemas.openxmlformats.org/officeDocument/2006/extended-properties" xmlns:vt="http://schemas.openxmlformats.org/officeDocument/2006/docPropsVTypes">
  <Template>Normal</Template>
  <TotalTime>0</TotalTime>
  <Pages>47</Pages>
  <Words>12928</Words>
  <Characters>73691</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86447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Chohdi Mahdoui</cp:lastModifiedBy>
  <cp:revision>2</cp:revision>
  <dcterms:created xsi:type="dcterms:W3CDTF">2019-07-10T17:53:00Z</dcterms:created>
  <dcterms:modified xsi:type="dcterms:W3CDTF">2019-07-10T17:53:00Z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